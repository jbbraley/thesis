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828BF" w14:textId="77777777" w:rsidR="005E47A0" w:rsidRDefault="005E47A0">
      <w:pPr>
        <w:spacing w:before="0" w:after="200" w:line="276" w:lineRule="auto"/>
        <w:rPr>
          <w:rStyle w:val="Strong"/>
          <w:rFonts w:asciiTheme="majorHAnsi" w:eastAsiaTheme="majorEastAsia" w:hAnsiTheme="majorHAnsi" w:cstheme="majorBidi"/>
          <w:b w:val="0"/>
          <w:bCs w:val="0"/>
          <w:szCs w:val="28"/>
        </w:rPr>
      </w:pPr>
      <w:bookmarkStart w:id="0" w:name="_Toc5375193"/>
      <w:r>
        <w:rPr>
          <w:rStyle w:val="Strong"/>
        </w:rPr>
        <w:br w:type="page"/>
      </w:r>
    </w:p>
    <w:p w14:paraId="315017A1" w14:textId="77777777" w:rsidR="005E47A0" w:rsidRPr="00216A58" w:rsidRDefault="005E47A0" w:rsidP="00216A58">
      <w:pPr>
        <w:pStyle w:val="Heading1"/>
        <w:jc w:val="center"/>
        <w:rPr>
          <w:rStyle w:val="Strong"/>
        </w:rPr>
      </w:pPr>
      <w:bookmarkStart w:id="1" w:name="_Toc5635013"/>
      <w:r w:rsidRPr="00216A58">
        <w:rPr>
          <w:rStyle w:val="Strong"/>
        </w:rPr>
        <w:lastRenderedPageBreak/>
        <w:t>Abstract</w:t>
      </w:r>
      <w:bookmarkEnd w:id="0"/>
      <w:bookmarkEnd w:id="1"/>
    </w:p>
    <w:p w14:paraId="68A75939" w14:textId="77777777" w:rsidR="005E47A0" w:rsidRDefault="005E47A0" w:rsidP="00616448">
      <w:pPr>
        <w:spacing w:line="240" w:lineRule="auto"/>
        <w:jc w:val="center"/>
        <w:rPr>
          <w:rStyle w:val="Strong"/>
        </w:rPr>
      </w:pPr>
      <w:r w:rsidRPr="00624ADB">
        <w:rPr>
          <w:rStyle w:val="Strong"/>
        </w:rPr>
        <w:t>Understanding Vehicle-Bridge Interaction through Field Measurements and Model-Based Simulations</w:t>
      </w:r>
    </w:p>
    <w:p w14:paraId="7716C276" w14:textId="77777777" w:rsidR="005E47A0" w:rsidRPr="00624ADB" w:rsidRDefault="005E47A0" w:rsidP="00616448">
      <w:pPr>
        <w:spacing w:line="240" w:lineRule="auto"/>
        <w:jc w:val="center"/>
        <w:rPr>
          <w:rStyle w:val="Strong"/>
        </w:rPr>
      </w:pPr>
    </w:p>
    <w:p w14:paraId="3F2F1224" w14:textId="77777777" w:rsidR="005E47A0" w:rsidRPr="0014314A" w:rsidRDefault="005E47A0" w:rsidP="00D12FBC">
      <w:pPr>
        <w:spacing w:after="240"/>
        <w:jc w:val="center"/>
        <w:rPr>
          <w:rStyle w:val="Strong"/>
          <w:b w:val="0"/>
          <w:szCs w:val="24"/>
        </w:rPr>
      </w:pPr>
      <w:r w:rsidRPr="0014314A">
        <w:rPr>
          <w:rStyle w:val="Strong"/>
          <w:b w:val="0"/>
          <w:szCs w:val="24"/>
        </w:rPr>
        <w:t>John Braley</w:t>
      </w:r>
    </w:p>
    <w:p w14:paraId="3DE08E28" w14:textId="7B683C8D" w:rsidR="00F81B5F" w:rsidRDefault="002D749D" w:rsidP="00F81B5F">
      <w:r>
        <w:t>Driven by a desire</w:t>
      </w:r>
      <w:del w:id="2" w:author="John Braley" w:date="2019-04-10T16:16:00Z">
        <w:r w:rsidDel="00671322">
          <w:delText>d</w:delText>
        </w:r>
      </w:del>
      <w:r>
        <w:t xml:space="preserve"> for simplicity, </w:t>
      </w:r>
      <w:r w:rsidR="00F81B5F">
        <w:t xml:space="preserve">bridge </w:t>
      </w:r>
      <w:r w:rsidR="005E47A0">
        <w:t>d</w:t>
      </w:r>
      <w:r w:rsidR="00F81B5F">
        <w:t xml:space="preserve">esign and assessment approaches </w:t>
      </w:r>
      <w:r>
        <w:t xml:space="preserve">have historically </w:t>
      </w:r>
      <w:r w:rsidR="00F81B5F">
        <w:t>employ</w:t>
      </w:r>
      <w:r>
        <w:t>ed</w:t>
      </w:r>
      <w:r w:rsidR="00F81B5F">
        <w:t xml:space="preserve"> a static model to estimate the forces and displacements resulting from trucks</w:t>
      </w:r>
      <w:r>
        <w:t xml:space="preserve"> (the largest live loads that bridges experience)</w:t>
      </w:r>
      <w:r w:rsidR="00F81B5F">
        <w:t xml:space="preserve">. While these methods </w:t>
      </w:r>
      <w:ins w:id="3" w:author="John Braley" w:date="2019-04-10T16:37:00Z">
        <w:r w:rsidR="008B1208">
          <w:t>apply a constant factor</w:t>
        </w:r>
      </w:ins>
      <w:del w:id="4" w:author="John Braley" w:date="2019-04-10T16:37:00Z">
        <w:r w:rsidDel="008B1208">
          <w:delText>use</w:delText>
        </w:r>
        <w:r w:rsidR="00F81B5F" w:rsidDel="008B1208">
          <w:delText xml:space="preserve"> a </w:delText>
        </w:r>
        <w:r w:rsidDel="008B1208">
          <w:delText>constant</w:delText>
        </w:r>
      </w:del>
      <w:ins w:id="5" w:author="John Braley" w:date="2019-04-10T16:37:00Z">
        <w:r w:rsidR="008B1208">
          <w:t xml:space="preserve"> </w:t>
        </w:r>
        <w:proofErr w:type="gramStart"/>
        <w:r w:rsidR="008B1208">
          <w:t>in an attempt</w:t>
        </w:r>
      </w:ins>
      <w:r w:rsidR="00F81B5F">
        <w:t xml:space="preserve"> to</w:t>
      </w:r>
      <w:proofErr w:type="gramEnd"/>
      <w:r w:rsidR="00F81B5F">
        <w:t xml:space="preserve"> account for the amplification that occurs due to the dynamic nature of truck loads, this approach fails to properly account for the dynamic interaction between truck</w:t>
      </w:r>
      <w:r>
        <w:t>s</w:t>
      </w:r>
      <w:r w:rsidR="00F81B5F">
        <w:t xml:space="preserve"> and bridge</w:t>
      </w:r>
      <w:r>
        <w:t>s</w:t>
      </w:r>
      <w:r w:rsidR="00F81B5F">
        <w:t xml:space="preserve">. As bridge designs continue </w:t>
      </w:r>
      <w:r>
        <w:t>to trade-off conservatism for cost savings</w:t>
      </w:r>
      <w:r w:rsidR="00F81B5F">
        <w:t>, and loadings continue to increase (both in terms of magnitude, frequency, and nature (e.g. truck platooning)</w:t>
      </w:r>
      <w:r>
        <w:t>)</w:t>
      </w:r>
      <w:r w:rsidR="00F81B5F">
        <w:t xml:space="preserve">, </w:t>
      </w:r>
      <w:r>
        <w:t>historically-</w:t>
      </w:r>
      <w:del w:id="6" w:author="John Braley" w:date="2019-04-10T16:39:00Z">
        <w:r w:rsidDel="008B1208">
          <w:delText xml:space="preserve">sound </w:delText>
        </w:r>
      </w:del>
      <w:ins w:id="7" w:author="John Braley" w:date="2019-04-10T16:39:00Z">
        <w:r w:rsidR="008B1208">
          <w:t>adequate</w:t>
        </w:r>
        <w:r w:rsidR="008B1208">
          <w:t xml:space="preserve"> </w:t>
        </w:r>
      </w:ins>
      <w:r>
        <w:t xml:space="preserve">simplifying assumptions (such as those associated with modeling truck loads in a static manner) must be critically examined to ensure their continued applicability.  </w:t>
      </w:r>
      <w:r w:rsidR="00F81B5F">
        <w:t xml:space="preserve"> </w:t>
      </w:r>
    </w:p>
    <w:p w14:paraId="48C68BDB" w14:textId="5738A388" w:rsidR="00F81B5F" w:rsidRDefault="002D749D" w:rsidP="00F81B5F">
      <w:r>
        <w:t xml:space="preserve">Towards that end, the overarching aim of this research is to critically examine vehicle-bridge interaction (VBI) and </w:t>
      </w:r>
      <w:r w:rsidR="0055744E">
        <w:t>d</w:t>
      </w:r>
      <w:r>
        <w:t xml:space="preserve">evelop a series of recommendations for how </w:t>
      </w:r>
      <w:r w:rsidR="0055744E">
        <w:t>it should be addressed within the context of bridge design and assessment. More specifically, the following three objectives were identified to guide this research:</w:t>
      </w:r>
      <w:r w:rsidR="00F81B5F">
        <w:t xml:space="preserve"> </w:t>
      </w:r>
    </w:p>
    <w:p w14:paraId="35DC774B" w14:textId="4CAC1B09" w:rsidR="0055744E" w:rsidRDefault="0055744E" w:rsidP="006A0C2E">
      <w:pPr>
        <w:pStyle w:val="ListParagraph"/>
        <w:numPr>
          <w:ilvl w:val="0"/>
          <w:numId w:val="46"/>
        </w:numPr>
        <w:spacing w:line="480" w:lineRule="auto"/>
      </w:pPr>
      <w:bookmarkStart w:id="8" w:name="_Hlk5806915"/>
      <w:r>
        <w:t xml:space="preserve">Establish the </w:t>
      </w:r>
      <w:r w:rsidR="00F81B5F">
        <w:t xml:space="preserve">mechanisms </w:t>
      </w:r>
      <w:r>
        <w:t>that result in levels of VBI</w:t>
      </w:r>
      <w:r w:rsidR="00F81B5F">
        <w:t xml:space="preserve"> </w:t>
      </w:r>
      <w:r>
        <w:t>that render the common static live load model unconservative,</w:t>
      </w:r>
    </w:p>
    <w:p w14:paraId="372BB279" w14:textId="50E38920" w:rsidR="002D749D" w:rsidRDefault="0055744E" w:rsidP="006A0C2E">
      <w:pPr>
        <w:pStyle w:val="ListParagraph"/>
        <w:numPr>
          <w:ilvl w:val="0"/>
          <w:numId w:val="46"/>
        </w:numPr>
        <w:spacing w:line="480" w:lineRule="auto"/>
      </w:pPr>
      <w:r>
        <w:t>For the cases identified in (1) develop and validate a practical approach to estimating the effects of truck loads inclusive of VBI</w:t>
      </w:r>
      <w:r w:rsidR="00F81B5F">
        <w:t xml:space="preserve">, and </w:t>
      </w:r>
    </w:p>
    <w:p w14:paraId="6487D252" w14:textId="2A22BC28" w:rsidR="00F81B5F" w:rsidRDefault="00F81B5F" w:rsidP="002D749D">
      <w:pPr>
        <w:pStyle w:val="ListParagraph"/>
        <w:numPr>
          <w:ilvl w:val="0"/>
          <w:numId w:val="46"/>
        </w:numPr>
        <w:spacing w:line="480" w:lineRule="auto"/>
      </w:pPr>
      <w:r>
        <w:lastRenderedPageBreak/>
        <w:t xml:space="preserve">Identify bridge vulnerabilities associated with truck platooning and make recommendations related to </w:t>
      </w:r>
      <w:r w:rsidR="0055744E">
        <w:t>how VBI should be estimated and mitigated</w:t>
      </w:r>
      <w:r>
        <w:t xml:space="preserve">.  </w:t>
      </w:r>
    </w:p>
    <w:bookmarkEnd w:id="8"/>
    <w:p w14:paraId="70B8C30A" w14:textId="68809A9F" w:rsidR="00F81B5F" w:rsidRDefault="00F81B5F" w:rsidP="00926D40">
      <w:pPr>
        <w:rPr>
          <w:ins w:id="9" w:author="John Braley" w:date="2019-04-10T16:25:00Z"/>
        </w:rPr>
      </w:pPr>
      <w:r>
        <w:t>These objectives were realized by taking an inductive approach</w:t>
      </w:r>
      <w:r w:rsidR="0055744E">
        <w:t xml:space="preserve"> whereby a structure exhibiting large vibration levels </w:t>
      </w:r>
      <w:r>
        <w:t xml:space="preserve">was investigated to identify and characterize the </w:t>
      </w:r>
      <w:r w:rsidR="0055744E">
        <w:t xml:space="preserve">underlying </w:t>
      </w:r>
      <w:r>
        <w:t>mechanisms</w:t>
      </w:r>
      <w:r w:rsidR="0055744E">
        <w:t xml:space="preserve"> through t</w:t>
      </w:r>
      <w:r>
        <w:t xml:space="preserve">he Structural </w:t>
      </w:r>
      <w:r w:rsidR="0055744E">
        <w:t>Identification (</w:t>
      </w:r>
      <w:proofErr w:type="spellStart"/>
      <w:r w:rsidR="0055744E">
        <w:t>StId</w:t>
      </w:r>
      <w:proofErr w:type="spellEnd"/>
      <w:r w:rsidR="0055744E">
        <w:t>) framework</w:t>
      </w:r>
      <w:r>
        <w:t xml:space="preserve">. </w:t>
      </w:r>
      <w:r w:rsidR="0055744E">
        <w:t>A series of f</w:t>
      </w:r>
      <w:r>
        <w:t>ield test</w:t>
      </w:r>
      <w:r w:rsidR="0055744E">
        <w:t>s</w:t>
      </w:r>
      <w:r>
        <w:t xml:space="preserve"> of this structure </w:t>
      </w:r>
      <w:del w:id="10" w:author="John Braley" w:date="2019-04-10T16:19:00Z">
        <w:r w:rsidDel="00671322">
          <w:delText xml:space="preserve">was </w:delText>
        </w:r>
      </w:del>
      <w:ins w:id="11" w:author="John Braley" w:date="2019-04-10T16:19:00Z">
        <w:r w:rsidR="00671322">
          <w:t>were</w:t>
        </w:r>
        <w:r w:rsidR="00671322">
          <w:t xml:space="preserve"> </w:t>
        </w:r>
      </w:ins>
      <w:r>
        <w:t>performed to obtain operational responses</w:t>
      </w:r>
      <w:r w:rsidR="0055744E">
        <w:t xml:space="preserve"> that were subsequently used to calibrate and validate an FE model</w:t>
      </w:r>
      <w:r>
        <w:t xml:space="preserve"> th</w:t>
      </w:r>
      <w:r w:rsidR="0055744E">
        <w:t xml:space="preserve">at was subsequently employed to </w:t>
      </w:r>
      <w:ins w:id="12" w:author="John Braley" w:date="2019-04-10T16:22:00Z">
        <w:r w:rsidR="00472670">
          <w:t>simulate</w:t>
        </w:r>
      </w:ins>
      <w:del w:id="13" w:author="John Braley" w:date="2019-04-10T16:23:00Z">
        <w:r w:rsidR="0055744E" w:rsidDel="00472670">
          <w:delText>study</w:delText>
        </w:r>
      </w:del>
      <w:r w:rsidR="0055744E">
        <w:t xml:space="preserve"> VBI</w:t>
      </w:r>
      <w:r w:rsidR="001E63AE">
        <w:t xml:space="preserve"> </w:t>
      </w:r>
      <w:ins w:id="14" w:author="John Braley" w:date="2019-04-10T16:23:00Z">
        <w:r w:rsidR="00472670">
          <w:t>using modal superposition methods</w:t>
        </w:r>
      </w:ins>
      <w:commentRangeStart w:id="15"/>
      <w:del w:id="16" w:author="John Braley" w:date="2019-04-10T16:24:00Z">
        <w:r w:rsidR="001E63AE" w:rsidDel="00472670">
          <w:delText>via</w:delText>
        </w:r>
      </w:del>
      <w:commentRangeEnd w:id="15"/>
      <w:r w:rsidR="001E63AE">
        <w:rPr>
          <w:rStyle w:val="CommentReference"/>
        </w:rPr>
        <w:commentReference w:id="15"/>
      </w:r>
      <w:del w:id="17" w:author="John Braley" w:date="2019-04-10T16:24:00Z">
        <w:r w:rsidR="001E63AE" w:rsidDel="00472670">
          <w:delText xml:space="preserve"> </w:delText>
        </w:r>
      </w:del>
      <w:r w:rsidR="0055744E">
        <w:t xml:space="preserve">. </w:t>
      </w:r>
      <w:r>
        <w:t xml:space="preserve">The parameters </w:t>
      </w:r>
      <w:r w:rsidR="0055744E">
        <w:t xml:space="preserve">examined </w:t>
      </w:r>
      <w:del w:id="18" w:author="John Braley" w:date="2019-04-10T16:24:00Z">
        <w:r w:rsidR="0055744E" w:rsidDel="00472670">
          <w:delText>by through</w:delText>
        </w:r>
      </w:del>
      <w:ins w:id="19" w:author="John Braley" w:date="2019-04-10T16:24:00Z">
        <w:r w:rsidR="00472670">
          <w:t>in</w:t>
        </w:r>
      </w:ins>
      <w:r w:rsidR="0055744E">
        <w:t xml:space="preserve"> this study </w:t>
      </w:r>
      <w:r>
        <w:t>include</w:t>
      </w:r>
      <w:del w:id="20" w:author="John Braley" w:date="2019-04-10T16:25:00Z">
        <w:r w:rsidDel="00472670">
          <w:delText>d</w:delText>
        </w:r>
      </w:del>
      <w:r>
        <w:t xml:space="preserve"> roadway profile, vehicle suspension parameters, and bridge dynamic characteristics. </w:t>
      </w:r>
      <w:r w:rsidR="00CB2E61">
        <w:t xml:space="preserve">The results from this study were employed to develop and validate a practical, simplified model for estimating dynamic load levels. This model was employed through a series of parametric studies to generate recommendations related to a wide range of issues including bridge assessment, </w:t>
      </w:r>
      <w:bookmarkStart w:id="21" w:name="_GoBack"/>
      <w:bookmarkEnd w:id="21"/>
      <w:r w:rsidR="00CB2E61">
        <w:t xml:space="preserve">construction, and policies related to truck </w:t>
      </w:r>
      <w:commentRangeStart w:id="22"/>
      <w:r w:rsidR="00CB2E61">
        <w:t>platooning</w:t>
      </w:r>
      <w:commentRangeEnd w:id="22"/>
      <w:r w:rsidR="00CB2E61">
        <w:rPr>
          <w:rStyle w:val="CommentReference"/>
        </w:rPr>
        <w:commentReference w:id="22"/>
      </w:r>
      <w:r w:rsidR="00CB2E61">
        <w:t xml:space="preserve">. </w:t>
      </w:r>
      <w:ins w:id="23" w:author="John Braley" w:date="2019-04-10T16:43:00Z">
        <w:r w:rsidR="004B6076">
          <w:t>Key findings includ</w:t>
        </w:r>
      </w:ins>
      <w:ins w:id="24" w:author="John Braley" w:date="2019-04-10T16:44:00Z">
        <w:r w:rsidR="004B6076">
          <w:t>e</w:t>
        </w:r>
      </w:ins>
      <w:ins w:id="25" w:author="John Braley" w:date="2019-04-10T16:25:00Z">
        <w:r w:rsidR="00472670">
          <w:t>:</w:t>
        </w:r>
      </w:ins>
    </w:p>
    <w:p w14:paraId="7FE4AF93" w14:textId="77777777" w:rsidR="00472670" w:rsidRDefault="00472670" w:rsidP="00472670">
      <w:pPr>
        <w:pStyle w:val="ListParagraph"/>
        <w:numPr>
          <w:ilvl w:val="0"/>
          <w:numId w:val="42"/>
        </w:numPr>
        <w:rPr>
          <w:ins w:id="26" w:author="John Braley" w:date="2019-04-10T16:29:00Z"/>
        </w:rPr>
      </w:pPr>
      <w:ins w:id="27" w:author="John Braley" w:date="2019-04-10T16:29:00Z">
        <w:r>
          <w:t>Bridge responses are greatest when the profile induces oscillation in the vehicle close to the bridge’s natural frequency and when the vehicle’s natural frequency is 10-20% greater than that of the bridge.</w:t>
        </w:r>
      </w:ins>
    </w:p>
    <w:p w14:paraId="7F00694F" w14:textId="2F63A860" w:rsidR="00472670" w:rsidRPr="006A0EC6" w:rsidRDefault="00472670" w:rsidP="00472670">
      <w:pPr>
        <w:pStyle w:val="ListParagraph"/>
        <w:numPr>
          <w:ilvl w:val="0"/>
          <w:numId w:val="42"/>
        </w:numPr>
        <w:rPr>
          <w:ins w:id="28" w:author="John Braley" w:date="2019-04-10T16:26:00Z"/>
        </w:rPr>
      </w:pPr>
      <w:ins w:id="29" w:author="John Braley" w:date="2019-04-10T16:30:00Z">
        <w:r>
          <w:t>Rolling-</w:t>
        </w:r>
      </w:ins>
      <w:ins w:id="30" w:author="John Braley" w:date="2019-04-10T16:26:00Z">
        <w:r>
          <w:t>straightedge length should be no less than 16 feet for a specified deviation of 1/8</w:t>
        </w:r>
        <w:r w:rsidRPr="005F0F9B">
          <w:rPr>
            <w:vertAlign w:val="superscript"/>
          </w:rPr>
          <w:t>th</w:t>
        </w:r>
        <w:r>
          <w:t xml:space="preserve"> inch, and no less than 30 feet for a specified deviation of ¼ inch. </w:t>
        </w:r>
      </w:ins>
    </w:p>
    <w:p w14:paraId="7B8384AF" w14:textId="77777777" w:rsidR="00472670" w:rsidRDefault="00472670" w:rsidP="00472670">
      <w:pPr>
        <w:pStyle w:val="ListParagraph"/>
        <w:numPr>
          <w:ilvl w:val="0"/>
          <w:numId w:val="42"/>
        </w:numPr>
        <w:rPr>
          <w:ins w:id="31" w:author="John Braley" w:date="2019-04-10T16:27:00Z"/>
        </w:rPr>
      </w:pPr>
      <w:ins w:id="32" w:author="John Braley" w:date="2019-04-10T16:27:00Z">
        <w:r>
          <w:t>Traffic and truck platoons can result in increased dynamic amplification because even a single previous truck can induce the bridge conditions (motion) that result in increased dynamic response (</w:t>
        </w:r>
        <w:r>
          <w:rPr>
            <w:rFonts w:cstheme="minorHAnsi"/>
          </w:rPr>
          <w:t>≈</w:t>
        </w:r>
        <w:r>
          <w:t xml:space="preserve">20%). </w:t>
        </w:r>
      </w:ins>
    </w:p>
    <w:p w14:paraId="5829ED63" w14:textId="77777777" w:rsidR="00472670" w:rsidRDefault="00472670" w:rsidP="00472670">
      <w:pPr>
        <w:pStyle w:val="ListParagraph"/>
        <w:numPr>
          <w:ilvl w:val="0"/>
          <w:numId w:val="42"/>
        </w:numPr>
        <w:rPr>
          <w:ins w:id="33" w:author="John Braley" w:date="2019-04-10T16:28:00Z"/>
        </w:rPr>
      </w:pPr>
      <w:ins w:id="34" w:author="John Braley" w:date="2019-04-10T16:28:00Z">
        <w:r>
          <w:t xml:space="preserve">As spacing between vehicles decreases and more vehicles are present on the bridge, the static load effect increases, but the dynamic amplification will likely be less than what would occur for a single vehicle. </w:t>
        </w:r>
      </w:ins>
    </w:p>
    <w:p w14:paraId="13BBAE9C" w14:textId="3DE35D02" w:rsidR="00472670" w:rsidRDefault="00472670" w:rsidP="00472670">
      <w:pPr>
        <w:pStyle w:val="ListParagraph"/>
        <w:numPr>
          <w:ilvl w:val="0"/>
          <w:numId w:val="42"/>
        </w:numPr>
        <w:rPr>
          <w:ins w:id="35" w:author="John Braley" w:date="2019-04-10T16:28:00Z"/>
        </w:rPr>
      </w:pPr>
      <w:ins w:id="36" w:author="John Braley" w:date="2019-04-10T16:28:00Z">
        <w:r>
          <w:t xml:space="preserve">When designing for truck platoons, </w:t>
        </w:r>
      </w:ins>
      <w:ins w:id="37" w:author="John Braley" w:date="2019-04-10T16:31:00Z">
        <w:r w:rsidR="008B1208">
          <w:t xml:space="preserve">if static analysis accounts for multiple </w:t>
        </w:r>
      </w:ins>
      <w:ins w:id="38" w:author="John Braley" w:date="2019-04-10T16:32:00Z">
        <w:r w:rsidR="008B1208">
          <w:t>simultaneous</w:t>
        </w:r>
      </w:ins>
      <w:ins w:id="39" w:author="John Braley" w:date="2019-04-10T16:31:00Z">
        <w:r w:rsidR="008B1208">
          <w:t xml:space="preserve"> vehicles</w:t>
        </w:r>
      </w:ins>
      <w:ins w:id="40" w:author="John Braley" w:date="2019-04-10T16:28:00Z">
        <w:r>
          <w:t xml:space="preserve">, </w:t>
        </w:r>
      </w:ins>
      <w:ins w:id="41" w:author="John Braley" w:date="2019-04-10T16:32:00Z">
        <w:r w:rsidR="008B1208">
          <w:t xml:space="preserve">the </w:t>
        </w:r>
      </w:ins>
      <w:ins w:id="42" w:author="John Braley" w:date="2019-04-10T16:28:00Z">
        <w:r>
          <w:t xml:space="preserve">dynamic amplification factor for a single vehicle can </w:t>
        </w:r>
      </w:ins>
      <w:ins w:id="43" w:author="John Braley" w:date="2019-04-10T16:32:00Z">
        <w:r w:rsidR="008B1208">
          <w:t xml:space="preserve">be used </w:t>
        </w:r>
      </w:ins>
      <w:ins w:id="44" w:author="John Braley" w:date="2019-04-10T16:33:00Z">
        <w:r w:rsidR="008B1208">
          <w:t xml:space="preserve">to conservatively account for the total </w:t>
        </w:r>
      </w:ins>
      <w:ins w:id="45" w:author="John Braley" w:date="2019-04-10T16:28:00Z">
        <w:r>
          <w:t>dynamic response.</w:t>
        </w:r>
      </w:ins>
    </w:p>
    <w:p w14:paraId="7DC63955" w14:textId="77777777" w:rsidR="00472670" w:rsidRDefault="00472670" w:rsidP="00926D40"/>
    <w:p w14:paraId="7B1F5868" w14:textId="77777777" w:rsidR="00F81B5F" w:rsidRDefault="00F81B5F" w:rsidP="00F81B5F"/>
    <w:p w14:paraId="74DECD0E" w14:textId="77777777" w:rsidR="00F81B5F" w:rsidRDefault="00F81B5F" w:rsidP="00616448"/>
    <w:p w14:paraId="30C68D2C" w14:textId="77777777" w:rsidR="00F81B5F" w:rsidRDefault="00F81B5F" w:rsidP="00616448"/>
    <w:sectPr w:rsidR="00F81B5F" w:rsidSect="00677856">
      <w:headerReference w:type="default" r:id="rId11"/>
      <w:footerReference w:type="default" r:id="rId12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Franklin Moon" w:date="2019-04-10T15:15:00Z" w:initials="FM">
    <w:p w14:paraId="1C3A685A" w14:textId="17B1F78F" w:rsidR="001E63AE" w:rsidRDefault="001E63AE">
      <w:pPr>
        <w:pStyle w:val="CommentText"/>
      </w:pPr>
      <w:r>
        <w:rPr>
          <w:rStyle w:val="CommentReference"/>
        </w:rPr>
        <w:annotationRef/>
      </w:r>
      <w:r>
        <w:t xml:space="preserve">Is there a way to summarize the type of analysis that </w:t>
      </w:r>
      <w:proofErr w:type="spellStart"/>
      <w:r>
        <w:t>Lusas</w:t>
      </w:r>
      <w:proofErr w:type="spellEnd"/>
      <w:r>
        <w:t xml:space="preserve"> performs? Maybe something like “explicit VBI analysis”?</w:t>
      </w:r>
    </w:p>
  </w:comment>
  <w:comment w:id="22" w:author="Franklin Moon" w:date="2019-04-10T15:53:00Z" w:initials="FM">
    <w:p w14:paraId="27D3D88A" w14:textId="748F2D67" w:rsidR="00CB2E61" w:rsidRDefault="00CB2E61">
      <w:pPr>
        <w:pStyle w:val="CommentText"/>
      </w:pPr>
      <w:r>
        <w:rPr>
          <w:rStyle w:val="CommentReference"/>
        </w:rPr>
        <w:annotationRef/>
      </w:r>
      <w:r>
        <w:t>Do you think you could identify the top 4 or 5 conclusions/recommendations and list them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3A685A" w15:done="0"/>
  <w15:commentEx w15:paraId="27D3D8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3A685A" w16cid:durableId="20589401"/>
  <w16cid:commentId w16cid:paraId="27D3D88A" w16cid:durableId="205894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DF226" w14:textId="77777777" w:rsidR="003406AE" w:rsidRDefault="003406AE" w:rsidP="004C7F36">
      <w:pPr>
        <w:spacing w:before="0" w:line="240" w:lineRule="auto"/>
      </w:pPr>
      <w:r>
        <w:separator/>
      </w:r>
    </w:p>
  </w:endnote>
  <w:endnote w:type="continuationSeparator" w:id="0">
    <w:p w14:paraId="44AEA4DF" w14:textId="77777777" w:rsidR="003406AE" w:rsidRDefault="003406AE" w:rsidP="004C7F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F38C" w14:textId="77777777" w:rsidR="00DB4B87" w:rsidRDefault="00DB4B87">
    <w:pPr>
      <w:pStyle w:val="Footer"/>
      <w:jc w:val="right"/>
    </w:pPr>
  </w:p>
  <w:p w14:paraId="6FB00119" w14:textId="77777777" w:rsidR="00DB4B87" w:rsidRDefault="00DB4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A0D5D" w14:textId="77777777" w:rsidR="003406AE" w:rsidRDefault="003406AE" w:rsidP="004C7F36">
      <w:pPr>
        <w:spacing w:before="0" w:line="240" w:lineRule="auto"/>
      </w:pPr>
      <w:r>
        <w:separator/>
      </w:r>
    </w:p>
  </w:footnote>
  <w:footnote w:type="continuationSeparator" w:id="0">
    <w:p w14:paraId="2D26ACC4" w14:textId="77777777" w:rsidR="003406AE" w:rsidRDefault="003406AE" w:rsidP="004C7F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581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D0A2B3" w14:textId="7AE65474" w:rsidR="00DB4B87" w:rsidRDefault="00DB4B8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E6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6AFEA1FD" w14:textId="77777777" w:rsidR="00DB4B87" w:rsidRDefault="00DB4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5C2"/>
    <w:multiLevelType w:val="hybridMultilevel"/>
    <w:tmpl w:val="C80E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1EAE"/>
    <w:multiLevelType w:val="hybridMultilevel"/>
    <w:tmpl w:val="4DF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24CC"/>
    <w:multiLevelType w:val="hybridMultilevel"/>
    <w:tmpl w:val="C50C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75822"/>
    <w:multiLevelType w:val="hybridMultilevel"/>
    <w:tmpl w:val="C3E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356D"/>
    <w:multiLevelType w:val="hybridMultilevel"/>
    <w:tmpl w:val="7F94F684"/>
    <w:lvl w:ilvl="0" w:tplc="1930B35C">
      <w:start w:val="3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759B4"/>
    <w:multiLevelType w:val="hybridMultilevel"/>
    <w:tmpl w:val="1EB4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F37F6"/>
    <w:multiLevelType w:val="hybridMultilevel"/>
    <w:tmpl w:val="C3A2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A152C"/>
    <w:multiLevelType w:val="hybridMultilevel"/>
    <w:tmpl w:val="CD0E261C"/>
    <w:lvl w:ilvl="0" w:tplc="DD968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17D73"/>
    <w:multiLevelType w:val="hybridMultilevel"/>
    <w:tmpl w:val="158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033C1"/>
    <w:multiLevelType w:val="hybridMultilevel"/>
    <w:tmpl w:val="6E90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23458"/>
    <w:multiLevelType w:val="hybridMultilevel"/>
    <w:tmpl w:val="A0FA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C3EBB"/>
    <w:multiLevelType w:val="hybridMultilevel"/>
    <w:tmpl w:val="B852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90416"/>
    <w:multiLevelType w:val="hybridMultilevel"/>
    <w:tmpl w:val="F66C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056CC"/>
    <w:multiLevelType w:val="hybridMultilevel"/>
    <w:tmpl w:val="15E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5457D9"/>
    <w:multiLevelType w:val="hybridMultilevel"/>
    <w:tmpl w:val="B0A6648E"/>
    <w:lvl w:ilvl="0" w:tplc="228C95FA">
      <w:start w:val="1"/>
      <w:numFmt w:val="decimal"/>
      <w:lvlText w:val="Chapter %1: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DC2CAF"/>
    <w:multiLevelType w:val="hybridMultilevel"/>
    <w:tmpl w:val="6E90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E863D7"/>
    <w:multiLevelType w:val="hybridMultilevel"/>
    <w:tmpl w:val="031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44921"/>
    <w:multiLevelType w:val="hybridMultilevel"/>
    <w:tmpl w:val="69D0E868"/>
    <w:lvl w:ilvl="0" w:tplc="0DE095B2">
      <w:start w:val="1"/>
      <w:numFmt w:val="decimal"/>
      <w:lvlText w:val="Chapter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124D8"/>
    <w:multiLevelType w:val="hybridMultilevel"/>
    <w:tmpl w:val="5F16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5637A"/>
    <w:multiLevelType w:val="hybridMultilevel"/>
    <w:tmpl w:val="FC42F622"/>
    <w:lvl w:ilvl="0" w:tplc="CC50B13C">
      <w:start w:val="2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B2790"/>
    <w:multiLevelType w:val="hybridMultilevel"/>
    <w:tmpl w:val="E514AD56"/>
    <w:lvl w:ilvl="0" w:tplc="70FA84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927FC0"/>
    <w:multiLevelType w:val="hybridMultilevel"/>
    <w:tmpl w:val="9C06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21B01"/>
    <w:multiLevelType w:val="hybridMultilevel"/>
    <w:tmpl w:val="0E4C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73941"/>
    <w:multiLevelType w:val="multilevel"/>
    <w:tmpl w:val="6E8A0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60814"/>
    <w:multiLevelType w:val="hybridMultilevel"/>
    <w:tmpl w:val="3BBE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10B37"/>
    <w:multiLevelType w:val="hybridMultilevel"/>
    <w:tmpl w:val="F44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05F26"/>
    <w:multiLevelType w:val="hybridMultilevel"/>
    <w:tmpl w:val="F55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04BA9"/>
    <w:multiLevelType w:val="hybridMultilevel"/>
    <w:tmpl w:val="B81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052B0"/>
    <w:multiLevelType w:val="hybridMultilevel"/>
    <w:tmpl w:val="1C44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8C55C8"/>
    <w:multiLevelType w:val="hybridMultilevel"/>
    <w:tmpl w:val="544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72484"/>
    <w:multiLevelType w:val="multilevel"/>
    <w:tmpl w:val="FD208138"/>
    <w:lvl w:ilvl="0">
      <w:start w:val="1"/>
      <w:numFmt w:val="decimal"/>
      <w:lvlText w:val="Chapter %1: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5403E2A"/>
    <w:multiLevelType w:val="hybridMultilevel"/>
    <w:tmpl w:val="40B4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25FE9"/>
    <w:multiLevelType w:val="hybridMultilevel"/>
    <w:tmpl w:val="50A2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B3C1E"/>
    <w:multiLevelType w:val="hybridMultilevel"/>
    <w:tmpl w:val="012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C2789"/>
    <w:multiLevelType w:val="hybridMultilevel"/>
    <w:tmpl w:val="E5F2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3683A"/>
    <w:multiLevelType w:val="hybridMultilevel"/>
    <w:tmpl w:val="6ED660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55A7D62"/>
    <w:multiLevelType w:val="hybridMultilevel"/>
    <w:tmpl w:val="42CA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55855"/>
    <w:multiLevelType w:val="hybridMultilevel"/>
    <w:tmpl w:val="0A20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416B6"/>
    <w:multiLevelType w:val="hybridMultilevel"/>
    <w:tmpl w:val="F50C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603B8"/>
    <w:multiLevelType w:val="hybridMultilevel"/>
    <w:tmpl w:val="A6D81BD4"/>
    <w:lvl w:ilvl="0" w:tplc="7A626E68">
      <w:start w:val="1"/>
      <w:numFmt w:val="decimal"/>
      <w:lvlText w:val="Chapter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F675C"/>
    <w:multiLevelType w:val="hybridMultilevel"/>
    <w:tmpl w:val="DFE05834"/>
    <w:lvl w:ilvl="0" w:tplc="8CF872A0">
      <w:start w:val="1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32BD2"/>
    <w:multiLevelType w:val="hybridMultilevel"/>
    <w:tmpl w:val="42CA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9216F1"/>
    <w:multiLevelType w:val="hybridMultilevel"/>
    <w:tmpl w:val="9AF8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66262"/>
    <w:multiLevelType w:val="hybridMultilevel"/>
    <w:tmpl w:val="16A2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656532"/>
    <w:multiLevelType w:val="hybridMultilevel"/>
    <w:tmpl w:val="FCD4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1079C"/>
    <w:multiLevelType w:val="hybridMultilevel"/>
    <w:tmpl w:val="14C2B574"/>
    <w:lvl w:ilvl="0" w:tplc="2FA074EC">
      <w:start w:val="1"/>
      <w:numFmt w:val="decimal"/>
      <w:lvlText w:val="Chapter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8"/>
  </w:num>
  <w:num w:numId="3">
    <w:abstractNumId w:val="42"/>
  </w:num>
  <w:num w:numId="4">
    <w:abstractNumId w:val="29"/>
  </w:num>
  <w:num w:numId="5">
    <w:abstractNumId w:val="18"/>
  </w:num>
  <w:num w:numId="6">
    <w:abstractNumId w:val="37"/>
  </w:num>
  <w:num w:numId="7">
    <w:abstractNumId w:val="11"/>
  </w:num>
  <w:num w:numId="8">
    <w:abstractNumId w:val="5"/>
  </w:num>
  <w:num w:numId="9">
    <w:abstractNumId w:val="1"/>
  </w:num>
  <w:num w:numId="10">
    <w:abstractNumId w:val="13"/>
  </w:num>
  <w:num w:numId="11">
    <w:abstractNumId w:val="35"/>
  </w:num>
  <w:num w:numId="12">
    <w:abstractNumId w:val="3"/>
  </w:num>
  <w:num w:numId="13">
    <w:abstractNumId w:val="33"/>
  </w:num>
  <w:num w:numId="14">
    <w:abstractNumId w:val="6"/>
  </w:num>
  <w:num w:numId="15">
    <w:abstractNumId w:val="27"/>
  </w:num>
  <w:num w:numId="16">
    <w:abstractNumId w:val="28"/>
  </w:num>
  <w:num w:numId="17">
    <w:abstractNumId w:val="25"/>
  </w:num>
  <w:num w:numId="18">
    <w:abstractNumId w:val="16"/>
  </w:num>
  <w:num w:numId="19">
    <w:abstractNumId w:val="7"/>
  </w:num>
  <w:num w:numId="20">
    <w:abstractNumId w:val="9"/>
  </w:num>
  <w:num w:numId="21">
    <w:abstractNumId w:val="22"/>
  </w:num>
  <w:num w:numId="22">
    <w:abstractNumId w:val="15"/>
  </w:num>
  <w:num w:numId="23">
    <w:abstractNumId w:val="36"/>
  </w:num>
  <w:num w:numId="24">
    <w:abstractNumId w:val="41"/>
  </w:num>
  <w:num w:numId="25">
    <w:abstractNumId w:val="31"/>
  </w:num>
  <w:num w:numId="26">
    <w:abstractNumId w:val="24"/>
  </w:num>
  <w:num w:numId="27">
    <w:abstractNumId w:val="14"/>
  </w:num>
  <w:num w:numId="28">
    <w:abstractNumId w:val="30"/>
  </w:num>
  <w:num w:numId="29">
    <w:abstractNumId w:val="45"/>
  </w:num>
  <w:num w:numId="30">
    <w:abstractNumId w:val="40"/>
  </w:num>
  <w:num w:numId="31">
    <w:abstractNumId w:val="2"/>
  </w:num>
  <w:num w:numId="32">
    <w:abstractNumId w:val="10"/>
  </w:num>
  <w:num w:numId="33">
    <w:abstractNumId w:val="12"/>
  </w:num>
  <w:num w:numId="34">
    <w:abstractNumId w:val="19"/>
  </w:num>
  <w:num w:numId="35">
    <w:abstractNumId w:val="39"/>
  </w:num>
  <w:num w:numId="36">
    <w:abstractNumId w:val="34"/>
  </w:num>
  <w:num w:numId="37">
    <w:abstractNumId w:val="21"/>
  </w:num>
  <w:num w:numId="38">
    <w:abstractNumId w:val="8"/>
  </w:num>
  <w:num w:numId="39">
    <w:abstractNumId w:val="17"/>
  </w:num>
  <w:num w:numId="40">
    <w:abstractNumId w:val="4"/>
  </w:num>
  <w:num w:numId="41">
    <w:abstractNumId w:val="32"/>
  </w:num>
  <w:num w:numId="42">
    <w:abstractNumId w:val="0"/>
  </w:num>
  <w:num w:numId="43">
    <w:abstractNumId w:val="43"/>
  </w:num>
  <w:num w:numId="44">
    <w:abstractNumId w:val="44"/>
  </w:num>
  <w:num w:numId="45">
    <w:abstractNumId w:val="23"/>
  </w:num>
  <w:num w:numId="4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Braley">
    <w15:presenceInfo w15:providerId="None" w15:userId="John Braley"/>
  </w15:person>
  <w15:person w15:author="Franklin Moon">
    <w15:presenceInfo w15:providerId="None" w15:userId="Franklin Mo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E65"/>
    <w:rsid w:val="00001BF5"/>
    <w:rsid w:val="00005F3A"/>
    <w:rsid w:val="0000711F"/>
    <w:rsid w:val="00007CB8"/>
    <w:rsid w:val="00011375"/>
    <w:rsid w:val="00013238"/>
    <w:rsid w:val="00016E8D"/>
    <w:rsid w:val="000173C3"/>
    <w:rsid w:val="000174CE"/>
    <w:rsid w:val="00021107"/>
    <w:rsid w:val="000212F0"/>
    <w:rsid w:val="000248C5"/>
    <w:rsid w:val="00025DCA"/>
    <w:rsid w:val="00027D98"/>
    <w:rsid w:val="0003154C"/>
    <w:rsid w:val="0004731A"/>
    <w:rsid w:val="0005294C"/>
    <w:rsid w:val="000537B3"/>
    <w:rsid w:val="00056653"/>
    <w:rsid w:val="00062078"/>
    <w:rsid w:val="00072B4C"/>
    <w:rsid w:val="000762E9"/>
    <w:rsid w:val="00080E65"/>
    <w:rsid w:val="0008440E"/>
    <w:rsid w:val="000900B9"/>
    <w:rsid w:val="00093BBA"/>
    <w:rsid w:val="00094060"/>
    <w:rsid w:val="000A28B8"/>
    <w:rsid w:val="000A53E2"/>
    <w:rsid w:val="000A6FFF"/>
    <w:rsid w:val="000B0AB5"/>
    <w:rsid w:val="000B3C89"/>
    <w:rsid w:val="000B3F77"/>
    <w:rsid w:val="000C4164"/>
    <w:rsid w:val="000C649C"/>
    <w:rsid w:val="000D3AB0"/>
    <w:rsid w:val="000D4B72"/>
    <w:rsid w:val="000D7FCE"/>
    <w:rsid w:val="000E334A"/>
    <w:rsid w:val="000F5F05"/>
    <w:rsid w:val="000F6CE4"/>
    <w:rsid w:val="001012A8"/>
    <w:rsid w:val="0010412A"/>
    <w:rsid w:val="001069EE"/>
    <w:rsid w:val="001076AD"/>
    <w:rsid w:val="00110E0E"/>
    <w:rsid w:val="0011172F"/>
    <w:rsid w:val="00120A9A"/>
    <w:rsid w:val="00121D48"/>
    <w:rsid w:val="001321BA"/>
    <w:rsid w:val="00133338"/>
    <w:rsid w:val="00140FB4"/>
    <w:rsid w:val="00145839"/>
    <w:rsid w:val="0014797F"/>
    <w:rsid w:val="00155E45"/>
    <w:rsid w:val="0016108C"/>
    <w:rsid w:val="00165950"/>
    <w:rsid w:val="00166DBE"/>
    <w:rsid w:val="00167A7E"/>
    <w:rsid w:val="00170818"/>
    <w:rsid w:val="00170A6F"/>
    <w:rsid w:val="00171EB0"/>
    <w:rsid w:val="00172635"/>
    <w:rsid w:val="0017600A"/>
    <w:rsid w:val="00182439"/>
    <w:rsid w:val="00183813"/>
    <w:rsid w:val="001858A8"/>
    <w:rsid w:val="00194824"/>
    <w:rsid w:val="001958A7"/>
    <w:rsid w:val="001C2928"/>
    <w:rsid w:val="001C4A01"/>
    <w:rsid w:val="001D649C"/>
    <w:rsid w:val="001D67B1"/>
    <w:rsid w:val="001D6C64"/>
    <w:rsid w:val="001E1C9D"/>
    <w:rsid w:val="001E51B5"/>
    <w:rsid w:val="001E63AE"/>
    <w:rsid w:val="001F5A19"/>
    <w:rsid w:val="002023DC"/>
    <w:rsid w:val="0020362C"/>
    <w:rsid w:val="00203632"/>
    <w:rsid w:val="00204F71"/>
    <w:rsid w:val="002202D6"/>
    <w:rsid w:val="00235597"/>
    <w:rsid w:val="00241D2A"/>
    <w:rsid w:val="002459A6"/>
    <w:rsid w:val="00246EFB"/>
    <w:rsid w:val="00254727"/>
    <w:rsid w:val="00266CAE"/>
    <w:rsid w:val="00273C10"/>
    <w:rsid w:val="00282282"/>
    <w:rsid w:val="00292164"/>
    <w:rsid w:val="002935D4"/>
    <w:rsid w:val="002A25DB"/>
    <w:rsid w:val="002A4073"/>
    <w:rsid w:val="002B07C3"/>
    <w:rsid w:val="002B361B"/>
    <w:rsid w:val="002B4B3F"/>
    <w:rsid w:val="002C496C"/>
    <w:rsid w:val="002D3414"/>
    <w:rsid w:val="002D749D"/>
    <w:rsid w:val="002E15BF"/>
    <w:rsid w:val="002E3D38"/>
    <w:rsid w:val="002E71DE"/>
    <w:rsid w:val="00302F4B"/>
    <w:rsid w:val="00306CE6"/>
    <w:rsid w:val="00317158"/>
    <w:rsid w:val="0032001F"/>
    <w:rsid w:val="003252B6"/>
    <w:rsid w:val="00336127"/>
    <w:rsid w:val="003406AE"/>
    <w:rsid w:val="003406F7"/>
    <w:rsid w:val="00345155"/>
    <w:rsid w:val="003508D9"/>
    <w:rsid w:val="0035305B"/>
    <w:rsid w:val="00355549"/>
    <w:rsid w:val="00356385"/>
    <w:rsid w:val="00361C42"/>
    <w:rsid w:val="003677FC"/>
    <w:rsid w:val="00370CB2"/>
    <w:rsid w:val="0037187D"/>
    <w:rsid w:val="0037603E"/>
    <w:rsid w:val="0038514E"/>
    <w:rsid w:val="00386F51"/>
    <w:rsid w:val="003876A7"/>
    <w:rsid w:val="00391015"/>
    <w:rsid w:val="003B1BB6"/>
    <w:rsid w:val="003B4A17"/>
    <w:rsid w:val="003B4BA6"/>
    <w:rsid w:val="003D0CC7"/>
    <w:rsid w:val="003D22E1"/>
    <w:rsid w:val="003D3FEB"/>
    <w:rsid w:val="003D487C"/>
    <w:rsid w:val="003D6964"/>
    <w:rsid w:val="003F01CB"/>
    <w:rsid w:val="003F15F6"/>
    <w:rsid w:val="003F1CBD"/>
    <w:rsid w:val="003F1DF5"/>
    <w:rsid w:val="003F4D97"/>
    <w:rsid w:val="00401832"/>
    <w:rsid w:val="00401DCD"/>
    <w:rsid w:val="00412953"/>
    <w:rsid w:val="00424830"/>
    <w:rsid w:val="0042773F"/>
    <w:rsid w:val="0043068A"/>
    <w:rsid w:val="00434888"/>
    <w:rsid w:val="00437B77"/>
    <w:rsid w:val="0044423C"/>
    <w:rsid w:val="00461EB8"/>
    <w:rsid w:val="00467B3D"/>
    <w:rsid w:val="004703CD"/>
    <w:rsid w:val="00471215"/>
    <w:rsid w:val="00472670"/>
    <w:rsid w:val="0047551C"/>
    <w:rsid w:val="00477C70"/>
    <w:rsid w:val="0048509D"/>
    <w:rsid w:val="00487F43"/>
    <w:rsid w:val="004919CF"/>
    <w:rsid w:val="0049501B"/>
    <w:rsid w:val="00496B8E"/>
    <w:rsid w:val="004A144D"/>
    <w:rsid w:val="004A40D7"/>
    <w:rsid w:val="004A41CE"/>
    <w:rsid w:val="004A5C76"/>
    <w:rsid w:val="004B6076"/>
    <w:rsid w:val="004C0302"/>
    <w:rsid w:val="004C1CCB"/>
    <w:rsid w:val="004C3D76"/>
    <w:rsid w:val="004C636C"/>
    <w:rsid w:val="004C7F36"/>
    <w:rsid w:val="004D5514"/>
    <w:rsid w:val="004D5BF8"/>
    <w:rsid w:val="004E3930"/>
    <w:rsid w:val="0050767E"/>
    <w:rsid w:val="005116D6"/>
    <w:rsid w:val="00516973"/>
    <w:rsid w:val="005172D1"/>
    <w:rsid w:val="00520DF0"/>
    <w:rsid w:val="00522F0B"/>
    <w:rsid w:val="00524D63"/>
    <w:rsid w:val="00527673"/>
    <w:rsid w:val="00532AF1"/>
    <w:rsid w:val="0053460E"/>
    <w:rsid w:val="00535CE5"/>
    <w:rsid w:val="00540758"/>
    <w:rsid w:val="00546DB8"/>
    <w:rsid w:val="00550D12"/>
    <w:rsid w:val="00554068"/>
    <w:rsid w:val="0055459B"/>
    <w:rsid w:val="005569B6"/>
    <w:rsid w:val="0055744E"/>
    <w:rsid w:val="0056000F"/>
    <w:rsid w:val="005604F5"/>
    <w:rsid w:val="00563D23"/>
    <w:rsid w:val="00586742"/>
    <w:rsid w:val="005873A5"/>
    <w:rsid w:val="00587BDB"/>
    <w:rsid w:val="00594561"/>
    <w:rsid w:val="005968D6"/>
    <w:rsid w:val="005A3C9A"/>
    <w:rsid w:val="005B3E1D"/>
    <w:rsid w:val="005C1D48"/>
    <w:rsid w:val="005C2E49"/>
    <w:rsid w:val="005C4DA1"/>
    <w:rsid w:val="005C568F"/>
    <w:rsid w:val="005D220A"/>
    <w:rsid w:val="005D275C"/>
    <w:rsid w:val="005D48E6"/>
    <w:rsid w:val="005D609C"/>
    <w:rsid w:val="005E3DAD"/>
    <w:rsid w:val="005E47A0"/>
    <w:rsid w:val="005F208E"/>
    <w:rsid w:val="005F38DD"/>
    <w:rsid w:val="005F595B"/>
    <w:rsid w:val="00607728"/>
    <w:rsid w:val="0061281F"/>
    <w:rsid w:val="00614E65"/>
    <w:rsid w:val="00615D2E"/>
    <w:rsid w:val="00616448"/>
    <w:rsid w:val="006220FB"/>
    <w:rsid w:val="006251EF"/>
    <w:rsid w:val="00630909"/>
    <w:rsid w:val="00631F33"/>
    <w:rsid w:val="00632D06"/>
    <w:rsid w:val="006360FD"/>
    <w:rsid w:val="00641A32"/>
    <w:rsid w:val="006444C5"/>
    <w:rsid w:val="00647C78"/>
    <w:rsid w:val="00663571"/>
    <w:rsid w:val="00665167"/>
    <w:rsid w:val="00670995"/>
    <w:rsid w:val="00671322"/>
    <w:rsid w:val="00677856"/>
    <w:rsid w:val="00680431"/>
    <w:rsid w:val="006B1CE7"/>
    <w:rsid w:val="006B797F"/>
    <w:rsid w:val="006C0FB7"/>
    <w:rsid w:val="006C0FDB"/>
    <w:rsid w:val="006D2AEE"/>
    <w:rsid w:val="006E27AD"/>
    <w:rsid w:val="006E5845"/>
    <w:rsid w:val="006E73FA"/>
    <w:rsid w:val="006F1651"/>
    <w:rsid w:val="006F4F2E"/>
    <w:rsid w:val="00700FD6"/>
    <w:rsid w:val="007023B6"/>
    <w:rsid w:val="0070381E"/>
    <w:rsid w:val="007143C4"/>
    <w:rsid w:val="007207D0"/>
    <w:rsid w:val="00740B8A"/>
    <w:rsid w:val="00743482"/>
    <w:rsid w:val="00760426"/>
    <w:rsid w:val="00770168"/>
    <w:rsid w:val="00770854"/>
    <w:rsid w:val="00772959"/>
    <w:rsid w:val="0078412B"/>
    <w:rsid w:val="00784EC2"/>
    <w:rsid w:val="00787764"/>
    <w:rsid w:val="00791406"/>
    <w:rsid w:val="00793162"/>
    <w:rsid w:val="007A38F3"/>
    <w:rsid w:val="007B048D"/>
    <w:rsid w:val="007B4150"/>
    <w:rsid w:val="007B48A8"/>
    <w:rsid w:val="007B4CB4"/>
    <w:rsid w:val="007C0FDD"/>
    <w:rsid w:val="007C4F48"/>
    <w:rsid w:val="007D40B4"/>
    <w:rsid w:val="007D4F85"/>
    <w:rsid w:val="007D7D77"/>
    <w:rsid w:val="007E56F5"/>
    <w:rsid w:val="007E7EAB"/>
    <w:rsid w:val="007F10ED"/>
    <w:rsid w:val="007F5F82"/>
    <w:rsid w:val="00800104"/>
    <w:rsid w:val="00802AB2"/>
    <w:rsid w:val="00807A64"/>
    <w:rsid w:val="00823BF5"/>
    <w:rsid w:val="00832FCD"/>
    <w:rsid w:val="008515DA"/>
    <w:rsid w:val="00851911"/>
    <w:rsid w:val="0085233C"/>
    <w:rsid w:val="00853E09"/>
    <w:rsid w:val="00855377"/>
    <w:rsid w:val="0085558A"/>
    <w:rsid w:val="0086245C"/>
    <w:rsid w:val="00864BCE"/>
    <w:rsid w:val="00880CB6"/>
    <w:rsid w:val="00882542"/>
    <w:rsid w:val="008851B5"/>
    <w:rsid w:val="00892862"/>
    <w:rsid w:val="00895689"/>
    <w:rsid w:val="008A062F"/>
    <w:rsid w:val="008B1208"/>
    <w:rsid w:val="008B2233"/>
    <w:rsid w:val="008B5D89"/>
    <w:rsid w:val="008B7CAE"/>
    <w:rsid w:val="008C690F"/>
    <w:rsid w:val="008C78FF"/>
    <w:rsid w:val="008C798D"/>
    <w:rsid w:val="008D03E8"/>
    <w:rsid w:val="008D5D73"/>
    <w:rsid w:val="008D6367"/>
    <w:rsid w:val="008D759F"/>
    <w:rsid w:val="008E36C9"/>
    <w:rsid w:val="008F4885"/>
    <w:rsid w:val="009001A6"/>
    <w:rsid w:val="00900772"/>
    <w:rsid w:val="00916750"/>
    <w:rsid w:val="009217B9"/>
    <w:rsid w:val="00921B08"/>
    <w:rsid w:val="00922F31"/>
    <w:rsid w:val="009244AC"/>
    <w:rsid w:val="00924885"/>
    <w:rsid w:val="00926D40"/>
    <w:rsid w:val="00927F06"/>
    <w:rsid w:val="0093101C"/>
    <w:rsid w:val="009317C2"/>
    <w:rsid w:val="009334C6"/>
    <w:rsid w:val="009351C2"/>
    <w:rsid w:val="00936250"/>
    <w:rsid w:val="009457DF"/>
    <w:rsid w:val="009459EF"/>
    <w:rsid w:val="00952175"/>
    <w:rsid w:val="0096265C"/>
    <w:rsid w:val="00967B9D"/>
    <w:rsid w:val="009720FF"/>
    <w:rsid w:val="00977C53"/>
    <w:rsid w:val="0098365C"/>
    <w:rsid w:val="00984F63"/>
    <w:rsid w:val="009A0015"/>
    <w:rsid w:val="009A3F94"/>
    <w:rsid w:val="009B20B7"/>
    <w:rsid w:val="009B2F12"/>
    <w:rsid w:val="009B3923"/>
    <w:rsid w:val="009B4CFB"/>
    <w:rsid w:val="009B4D90"/>
    <w:rsid w:val="009B78B3"/>
    <w:rsid w:val="009C25A3"/>
    <w:rsid w:val="009C2BDC"/>
    <w:rsid w:val="009C6572"/>
    <w:rsid w:val="009C73C9"/>
    <w:rsid w:val="009D1E77"/>
    <w:rsid w:val="009D6794"/>
    <w:rsid w:val="009D6F41"/>
    <w:rsid w:val="009E1320"/>
    <w:rsid w:val="009F510F"/>
    <w:rsid w:val="00A132B6"/>
    <w:rsid w:val="00A14F77"/>
    <w:rsid w:val="00A16B90"/>
    <w:rsid w:val="00A16EAD"/>
    <w:rsid w:val="00A20672"/>
    <w:rsid w:val="00A30903"/>
    <w:rsid w:val="00A31AAB"/>
    <w:rsid w:val="00A34663"/>
    <w:rsid w:val="00A379F4"/>
    <w:rsid w:val="00A45417"/>
    <w:rsid w:val="00A5096C"/>
    <w:rsid w:val="00A50C55"/>
    <w:rsid w:val="00A52771"/>
    <w:rsid w:val="00A55FAA"/>
    <w:rsid w:val="00A57A26"/>
    <w:rsid w:val="00A60A6A"/>
    <w:rsid w:val="00A648C8"/>
    <w:rsid w:val="00A6570A"/>
    <w:rsid w:val="00A65FF1"/>
    <w:rsid w:val="00A76799"/>
    <w:rsid w:val="00A77260"/>
    <w:rsid w:val="00A96B6C"/>
    <w:rsid w:val="00AA1908"/>
    <w:rsid w:val="00AA7A2B"/>
    <w:rsid w:val="00AB3CB3"/>
    <w:rsid w:val="00AB48A4"/>
    <w:rsid w:val="00AB4B7D"/>
    <w:rsid w:val="00AC11A5"/>
    <w:rsid w:val="00AC535D"/>
    <w:rsid w:val="00AD29E2"/>
    <w:rsid w:val="00AD3741"/>
    <w:rsid w:val="00AE07AA"/>
    <w:rsid w:val="00AE2838"/>
    <w:rsid w:val="00AE3217"/>
    <w:rsid w:val="00B03EEA"/>
    <w:rsid w:val="00B132EE"/>
    <w:rsid w:val="00B14A85"/>
    <w:rsid w:val="00B17AC0"/>
    <w:rsid w:val="00B25396"/>
    <w:rsid w:val="00B340CF"/>
    <w:rsid w:val="00B35392"/>
    <w:rsid w:val="00B36A17"/>
    <w:rsid w:val="00B45540"/>
    <w:rsid w:val="00B55606"/>
    <w:rsid w:val="00B642C0"/>
    <w:rsid w:val="00B64DB8"/>
    <w:rsid w:val="00B65CFD"/>
    <w:rsid w:val="00B702F7"/>
    <w:rsid w:val="00B74220"/>
    <w:rsid w:val="00B76B18"/>
    <w:rsid w:val="00B81BDD"/>
    <w:rsid w:val="00B835AE"/>
    <w:rsid w:val="00B93A95"/>
    <w:rsid w:val="00BB19CD"/>
    <w:rsid w:val="00BB2F8A"/>
    <w:rsid w:val="00BC0423"/>
    <w:rsid w:val="00BC0EE6"/>
    <w:rsid w:val="00BC7606"/>
    <w:rsid w:val="00BD6DA2"/>
    <w:rsid w:val="00BD6DB7"/>
    <w:rsid w:val="00BE70E4"/>
    <w:rsid w:val="00BF159E"/>
    <w:rsid w:val="00BF1DF6"/>
    <w:rsid w:val="00BF4640"/>
    <w:rsid w:val="00BF483D"/>
    <w:rsid w:val="00C045DF"/>
    <w:rsid w:val="00C060E4"/>
    <w:rsid w:val="00C12B2A"/>
    <w:rsid w:val="00C20F41"/>
    <w:rsid w:val="00C22A75"/>
    <w:rsid w:val="00C24BD9"/>
    <w:rsid w:val="00C271D1"/>
    <w:rsid w:val="00C274C6"/>
    <w:rsid w:val="00C42F49"/>
    <w:rsid w:val="00C50E42"/>
    <w:rsid w:val="00C53BF7"/>
    <w:rsid w:val="00C55022"/>
    <w:rsid w:val="00C55158"/>
    <w:rsid w:val="00C62BD1"/>
    <w:rsid w:val="00C6496D"/>
    <w:rsid w:val="00C7491E"/>
    <w:rsid w:val="00C82098"/>
    <w:rsid w:val="00C9200E"/>
    <w:rsid w:val="00C92061"/>
    <w:rsid w:val="00CA1B24"/>
    <w:rsid w:val="00CA6DFB"/>
    <w:rsid w:val="00CB0CF3"/>
    <w:rsid w:val="00CB2E61"/>
    <w:rsid w:val="00CB70CE"/>
    <w:rsid w:val="00CC0067"/>
    <w:rsid w:val="00CD3ED8"/>
    <w:rsid w:val="00CD4A22"/>
    <w:rsid w:val="00CE0102"/>
    <w:rsid w:val="00CF14A4"/>
    <w:rsid w:val="00CF7401"/>
    <w:rsid w:val="00D02BF2"/>
    <w:rsid w:val="00D03D50"/>
    <w:rsid w:val="00D072EC"/>
    <w:rsid w:val="00D12705"/>
    <w:rsid w:val="00D12FBC"/>
    <w:rsid w:val="00D26A5F"/>
    <w:rsid w:val="00D272A4"/>
    <w:rsid w:val="00D275D4"/>
    <w:rsid w:val="00D278DE"/>
    <w:rsid w:val="00D328AB"/>
    <w:rsid w:val="00D32B2C"/>
    <w:rsid w:val="00D353C7"/>
    <w:rsid w:val="00D36DB9"/>
    <w:rsid w:val="00D421AD"/>
    <w:rsid w:val="00D479D2"/>
    <w:rsid w:val="00D667A7"/>
    <w:rsid w:val="00D70D8F"/>
    <w:rsid w:val="00D71E3B"/>
    <w:rsid w:val="00D840F1"/>
    <w:rsid w:val="00D86F55"/>
    <w:rsid w:val="00D90521"/>
    <w:rsid w:val="00D91A30"/>
    <w:rsid w:val="00D940BA"/>
    <w:rsid w:val="00DA4F06"/>
    <w:rsid w:val="00DA775F"/>
    <w:rsid w:val="00DB1770"/>
    <w:rsid w:val="00DB4522"/>
    <w:rsid w:val="00DB4B87"/>
    <w:rsid w:val="00DD11BC"/>
    <w:rsid w:val="00DD32F3"/>
    <w:rsid w:val="00DE3A7E"/>
    <w:rsid w:val="00DF0C77"/>
    <w:rsid w:val="00DF4811"/>
    <w:rsid w:val="00E01D52"/>
    <w:rsid w:val="00E077D1"/>
    <w:rsid w:val="00E1056B"/>
    <w:rsid w:val="00E26DF5"/>
    <w:rsid w:val="00E33E2E"/>
    <w:rsid w:val="00E36645"/>
    <w:rsid w:val="00E4042C"/>
    <w:rsid w:val="00E41109"/>
    <w:rsid w:val="00E42662"/>
    <w:rsid w:val="00E44CFB"/>
    <w:rsid w:val="00E53638"/>
    <w:rsid w:val="00E5686A"/>
    <w:rsid w:val="00E61D7D"/>
    <w:rsid w:val="00E62E4A"/>
    <w:rsid w:val="00E70A02"/>
    <w:rsid w:val="00E70D8C"/>
    <w:rsid w:val="00E82CA1"/>
    <w:rsid w:val="00E831F3"/>
    <w:rsid w:val="00E8684C"/>
    <w:rsid w:val="00E87104"/>
    <w:rsid w:val="00E94C4F"/>
    <w:rsid w:val="00EA009C"/>
    <w:rsid w:val="00EA059A"/>
    <w:rsid w:val="00EB0A83"/>
    <w:rsid w:val="00EB1DBC"/>
    <w:rsid w:val="00EB31C9"/>
    <w:rsid w:val="00EB6C8E"/>
    <w:rsid w:val="00EC58A2"/>
    <w:rsid w:val="00EC5BDD"/>
    <w:rsid w:val="00EC77AC"/>
    <w:rsid w:val="00ED1DB4"/>
    <w:rsid w:val="00ED3428"/>
    <w:rsid w:val="00EE180E"/>
    <w:rsid w:val="00EE339C"/>
    <w:rsid w:val="00EE5E87"/>
    <w:rsid w:val="00EE7323"/>
    <w:rsid w:val="00EE7D08"/>
    <w:rsid w:val="00EF1F8B"/>
    <w:rsid w:val="00EF444B"/>
    <w:rsid w:val="00EF6BE0"/>
    <w:rsid w:val="00F016AD"/>
    <w:rsid w:val="00F11B25"/>
    <w:rsid w:val="00F11EF7"/>
    <w:rsid w:val="00F13CC1"/>
    <w:rsid w:val="00F20819"/>
    <w:rsid w:val="00F20E06"/>
    <w:rsid w:val="00F26D9C"/>
    <w:rsid w:val="00F348DF"/>
    <w:rsid w:val="00F35613"/>
    <w:rsid w:val="00F37CCA"/>
    <w:rsid w:val="00F40CA2"/>
    <w:rsid w:val="00F42C1F"/>
    <w:rsid w:val="00F43831"/>
    <w:rsid w:val="00F478B0"/>
    <w:rsid w:val="00F47D53"/>
    <w:rsid w:val="00F50808"/>
    <w:rsid w:val="00F5355A"/>
    <w:rsid w:val="00F556D4"/>
    <w:rsid w:val="00F56BA1"/>
    <w:rsid w:val="00F60772"/>
    <w:rsid w:val="00F60B64"/>
    <w:rsid w:val="00F76BF6"/>
    <w:rsid w:val="00F76C90"/>
    <w:rsid w:val="00F8034A"/>
    <w:rsid w:val="00F808A6"/>
    <w:rsid w:val="00F81B5F"/>
    <w:rsid w:val="00F81D50"/>
    <w:rsid w:val="00F83410"/>
    <w:rsid w:val="00F8564B"/>
    <w:rsid w:val="00F9176B"/>
    <w:rsid w:val="00F91B17"/>
    <w:rsid w:val="00F92BD0"/>
    <w:rsid w:val="00F9746E"/>
    <w:rsid w:val="00FA2211"/>
    <w:rsid w:val="00FB23C2"/>
    <w:rsid w:val="00FB333E"/>
    <w:rsid w:val="00FB3CE8"/>
    <w:rsid w:val="00FB6DF6"/>
    <w:rsid w:val="00FC3EEC"/>
    <w:rsid w:val="00FD0197"/>
    <w:rsid w:val="00FD0615"/>
    <w:rsid w:val="00FD39EB"/>
    <w:rsid w:val="00FD714C"/>
    <w:rsid w:val="00FD7879"/>
    <w:rsid w:val="00FE4790"/>
    <w:rsid w:val="00FF3A1C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275F"/>
  <w15:docId w15:val="{02994D48-2D6B-4A95-AAA1-EAAD6F75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D48"/>
    <w:pPr>
      <w:spacing w:before="120"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561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4561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94561"/>
    <w:pPr>
      <w:keepNext/>
      <w:keepLines/>
      <w:spacing w:after="24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94561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A3F94"/>
    <w:p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6"/>
  </w:style>
  <w:style w:type="paragraph" w:styleId="Footer">
    <w:name w:val="footer"/>
    <w:basedOn w:val="Normal"/>
    <w:link w:val="Foot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6"/>
  </w:style>
  <w:style w:type="character" w:customStyle="1" w:styleId="Heading1Char">
    <w:name w:val="Heading 1 Char"/>
    <w:basedOn w:val="DefaultParagraphFont"/>
    <w:link w:val="Heading1"/>
    <w:uiPriority w:val="9"/>
    <w:rsid w:val="00594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5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5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561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121D48"/>
    <w:pPr>
      <w:spacing w:before="0" w:after="200" w:line="240" w:lineRule="auto"/>
      <w:jc w:val="center"/>
    </w:pPr>
    <w:rPr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121D48"/>
    <w:rPr>
      <w:color w:val="0000FF" w:themeColor="hyperlink"/>
      <w:u w:val="single"/>
    </w:rPr>
  </w:style>
  <w:style w:type="paragraph" w:customStyle="1" w:styleId="Images">
    <w:name w:val="Images"/>
    <w:basedOn w:val="Normal"/>
    <w:qFormat/>
    <w:rsid w:val="00121D48"/>
    <w:pPr>
      <w:keepNext/>
      <w:spacing w:before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496B8E"/>
    <w:pPr>
      <w:spacing w:before="0" w:after="200" w:line="27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2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266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0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5392"/>
    <w:rPr>
      <w:color w:val="808080"/>
    </w:rPr>
  </w:style>
  <w:style w:type="table" w:styleId="TableGrid">
    <w:name w:val="Table Grid"/>
    <w:basedOn w:val="TableNormal"/>
    <w:uiPriority w:val="59"/>
    <w:unhideWhenUsed/>
    <w:rsid w:val="00CB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Captions">
    <w:name w:val="Equation Captions"/>
    <w:basedOn w:val="Caption"/>
    <w:link w:val="EquationCaptionsChar"/>
    <w:qFormat/>
    <w:rsid w:val="00586742"/>
    <w:pPr>
      <w:spacing w:after="0"/>
      <w:jc w:val="right"/>
    </w:pPr>
    <w:rPr>
      <w:b w:val="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3F94"/>
    <w:rPr>
      <w:rFonts w:asciiTheme="majorHAnsi" w:eastAsiaTheme="majorEastAsia" w:hAnsiTheme="majorHAnsi" w:cstheme="majorBidi"/>
      <w:b/>
      <w:bCs/>
      <w:iCs/>
    </w:rPr>
  </w:style>
  <w:style w:type="character" w:customStyle="1" w:styleId="CaptionChar">
    <w:name w:val="Caption Char"/>
    <w:basedOn w:val="DefaultParagraphFont"/>
    <w:link w:val="Caption"/>
    <w:uiPriority w:val="35"/>
    <w:rsid w:val="00C274C6"/>
    <w:rPr>
      <w:b/>
      <w:bCs/>
      <w:sz w:val="20"/>
      <w:szCs w:val="18"/>
    </w:rPr>
  </w:style>
  <w:style w:type="character" w:customStyle="1" w:styleId="EquationCaptionsChar">
    <w:name w:val="Equation Captions Char"/>
    <w:basedOn w:val="CaptionChar"/>
    <w:link w:val="EquationCaptions"/>
    <w:rsid w:val="00586742"/>
    <w:rPr>
      <w:b w:val="0"/>
      <w:bCs/>
      <w:sz w:val="20"/>
      <w:szCs w:val="24"/>
    </w:rPr>
  </w:style>
  <w:style w:type="paragraph" w:customStyle="1" w:styleId="FigureCaption">
    <w:name w:val="FigureCaption"/>
    <w:basedOn w:val="Caption"/>
    <w:rsid w:val="00B642C0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">
    <w:name w:val="Table Contents"/>
    <w:basedOn w:val="Normal"/>
    <w:rsid w:val="00B642C0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TableContents"/>
    <w:rsid w:val="00B64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D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quish">
    <w:name w:val="squish"/>
    <w:basedOn w:val="Normal"/>
    <w:link w:val="squishChar"/>
    <w:qFormat/>
    <w:rsid w:val="00F92BD0"/>
    <w:pPr>
      <w:spacing w:before="0" w:line="240" w:lineRule="auto"/>
    </w:pPr>
  </w:style>
  <w:style w:type="character" w:customStyle="1" w:styleId="squishChar">
    <w:name w:val="squish Char"/>
    <w:basedOn w:val="DefaultParagraphFont"/>
    <w:link w:val="squish"/>
    <w:rsid w:val="00F92BD0"/>
  </w:style>
  <w:style w:type="character" w:styleId="FollowedHyperlink">
    <w:name w:val="FollowedHyperlink"/>
    <w:basedOn w:val="DefaultParagraphFont"/>
    <w:uiPriority w:val="99"/>
    <w:semiHidden/>
    <w:unhideWhenUsed/>
    <w:rsid w:val="008E36C9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127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05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6D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2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A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B1CE7"/>
    <w:pPr>
      <w:spacing w:line="240" w:lineRule="auto"/>
      <w:ind w:left="720" w:hanging="720"/>
    </w:pPr>
  </w:style>
  <w:style w:type="character" w:styleId="Strong">
    <w:name w:val="Strong"/>
    <w:basedOn w:val="DefaultParagraphFont"/>
    <w:uiPriority w:val="22"/>
    <w:qFormat/>
    <w:rsid w:val="00616448"/>
    <w:rPr>
      <w:b/>
      <w:bCs/>
      <w:sz w:val="24"/>
    </w:rPr>
  </w:style>
  <w:style w:type="character" w:styleId="IntenseEmphasis">
    <w:name w:val="Intense Emphasis"/>
    <w:basedOn w:val="DefaultParagraphFont"/>
    <w:uiPriority w:val="21"/>
    <w:qFormat/>
    <w:rsid w:val="00616448"/>
    <w:rPr>
      <w:i/>
      <w:iCs/>
      <w:color w:val="4F81BD" w:themeColor="accent1"/>
    </w:rPr>
  </w:style>
  <w:style w:type="paragraph" w:customStyle="1" w:styleId="titlepage">
    <w:name w:val="title_page"/>
    <w:basedOn w:val="Normal"/>
    <w:link w:val="titlepageChar"/>
    <w:qFormat/>
    <w:rsid w:val="001D6C64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">
    <w:name w:val="title_page Char"/>
    <w:basedOn w:val="DefaultParagraphFont"/>
    <w:link w:val="titlepage"/>
    <w:rsid w:val="001D6C64"/>
    <w:rPr>
      <w:smallCaps/>
      <w:sz w:val="28"/>
      <w:szCs w:val="28"/>
    </w:rPr>
  </w:style>
  <w:style w:type="table" w:styleId="TableGridLight">
    <w:name w:val="Grid Table Light"/>
    <w:basedOn w:val="TableNormal"/>
    <w:uiPriority w:val="40"/>
    <w:rsid w:val="001D6C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SubjectChar1">
    <w:name w:val="Comment Subject Char1"/>
    <w:basedOn w:val="CommentTextChar"/>
    <w:uiPriority w:val="99"/>
    <w:semiHidden/>
    <w:rsid w:val="001D6C64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D6C64"/>
  </w:style>
  <w:style w:type="paragraph" w:styleId="Title">
    <w:name w:val="Title"/>
    <w:basedOn w:val="Normal"/>
    <w:next w:val="Normal"/>
    <w:link w:val="TitleChar"/>
    <w:uiPriority w:val="10"/>
    <w:qFormat/>
    <w:rsid w:val="001D6C6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1D6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paragraph">
    <w:name w:val="First paragraph"/>
    <w:basedOn w:val="Normal"/>
    <w:next w:val="Normal"/>
    <w:rsid w:val="001D6C64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msonormal0">
    <w:name w:val="msonormal"/>
    <w:basedOn w:val="Normal"/>
    <w:rsid w:val="001D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1D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1D6C6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D6C6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D6C64"/>
    <w:pPr>
      <w:spacing w:after="0" w:line="240" w:lineRule="auto"/>
    </w:pPr>
  </w:style>
  <w:style w:type="paragraph" w:customStyle="1" w:styleId="titlepage1">
    <w:name w:val="title_page1"/>
    <w:basedOn w:val="Normal"/>
    <w:qFormat/>
    <w:rsid w:val="001D6C64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1">
    <w:name w:val="title_page Char1"/>
    <w:basedOn w:val="DefaultParagraphFont"/>
    <w:rsid w:val="001D6C64"/>
    <w:rPr>
      <w:smallCaps/>
      <w:sz w:val="28"/>
      <w:szCs w:val="28"/>
    </w:rPr>
  </w:style>
  <w:style w:type="character" w:customStyle="1" w:styleId="TitleChar2">
    <w:name w:val="Title Char2"/>
    <w:basedOn w:val="DefaultParagraphFont"/>
    <w:uiPriority w:val="10"/>
    <w:rsid w:val="001D6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paragraph1">
    <w:name w:val="First paragraph1"/>
    <w:basedOn w:val="Normal"/>
    <w:next w:val="Normal"/>
    <w:rsid w:val="001D6C64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msonormal1">
    <w:name w:val="msonormal1"/>
    <w:basedOn w:val="Normal"/>
    <w:rsid w:val="001D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1">
    <w:name w:val="xl631"/>
    <w:basedOn w:val="Normal"/>
    <w:rsid w:val="001D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1">
    <w:name w:val="xl641"/>
    <w:basedOn w:val="Normal"/>
    <w:rsid w:val="001D6C6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1">
    <w:name w:val="xl651"/>
    <w:basedOn w:val="Normal"/>
    <w:rsid w:val="001D6C6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page2">
    <w:name w:val="title_page2"/>
    <w:basedOn w:val="Normal"/>
    <w:qFormat/>
    <w:rsid w:val="001D6C64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2">
    <w:name w:val="title_page Char2"/>
    <w:basedOn w:val="DefaultParagraphFont"/>
    <w:rsid w:val="001D6C64"/>
    <w:rPr>
      <w:smallCaps/>
      <w:sz w:val="28"/>
      <w:szCs w:val="28"/>
    </w:rPr>
  </w:style>
  <w:style w:type="character" w:customStyle="1" w:styleId="TitleChar3">
    <w:name w:val="Title Char3"/>
    <w:basedOn w:val="DefaultParagraphFont"/>
    <w:uiPriority w:val="10"/>
    <w:rsid w:val="001D6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gureCaption1">
    <w:name w:val="FigureCaption1"/>
    <w:basedOn w:val="Caption"/>
    <w:rsid w:val="001D6C64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1">
    <w:name w:val="Table Contents1"/>
    <w:basedOn w:val="Normal"/>
    <w:rsid w:val="001D6C64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1">
    <w:name w:val="Table Heading1"/>
    <w:basedOn w:val="TableContents"/>
    <w:rsid w:val="001D6C64"/>
    <w:rPr>
      <w:b/>
      <w:bCs/>
    </w:rPr>
  </w:style>
  <w:style w:type="paragraph" w:customStyle="1" w:styleId="Firstparagraph2">
    <w:name w:val="First paragraph2"/>
    <w:basedOn w:val="Normal"/>
    <w:next w:val="Normal"/>
    <w:rsid w:val="001D6C64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squish1">
    <w:name w:val="squish1"/>
    <w:basedOn w:val="Normal"/>
    <w:qFormat/>
    <w:rsid w:val="001D6C64"/>
    <w:pPr>
      <w:spacing w:before="0" w:line="240" w:lineRule="auto"/>
    </w:pPr>
  </w:style>
  <w:style w:type="character" w:customStyle="1" w:styleId="squishChar1">
    <w:name w:val="squish Char1"/>
    <w:basedOn w:val="DefaultParagraphFont"/>
    <w:rsid w:val="001D6C64"/>
  </w:style>
  <w:style w:type="paragraph" w:customStyle="1" w:styleId="msonormal2">
    <w:name w:val="msonormal2"/>
    <w:basedOn w:val="Normal"/>
    <w:rsid w:val="001D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2">
    <w:name w:val="xl632"/>
    <w:basedOn w:val="Normal"/>
    <w:rsid w:val="001D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2">
    <w:name w:val="xl642"/>
    <w:basedOn w:val="Normal"/>
    <w:rsid w:val="001D6C6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2">
    <w:name w:val="xl652"/>
    <w:basedOn w:val="Normal"/>
    <w:rsid w:val="001D6C6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1">
    <w:name w:val="Heading 5 Char1"/>
    <w:basedOn w:val="DefaultParagraphFont"/>
    <w:uiPriority w:val="9"/>
    <w:rsid w:val="001D6C64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EquationCaptions1">
    <w:name w:val="Equation Captions1"/>
    <w:basedOn w:val="Caption"/>
    <w:qFormat/>
    <w:rsid w:val="001D6C64"/>
    <w:pPr>
      <w:spacing w:after="0"/>
      <w:jc w:val="right"/>
    </w:pPr>
    <w:rPr>
      <w:b w:val="0"/>
      <w:szCs w:val="24"/>
    </w:rPr>
  </w:style>
  <w:style w:type="character" w:customStyle="1" w:styleId="EquationCaptionsChar1">
    <w:name w:val="Equation Captions Char1"/>
    <w:basedOn w:val="CaptionChar"/>
    <w:rsid w:val="001D6C64"/>
    <w:rPr>
      <w:b w:val="0"/>
      <w:bCs/>
      <w:sz w:val="20"/>
      <w:szCs w:val="24"/>
    </w:rPr>
  </w:style>
  <w:style w:type="character" w:customStyle="1" w:styleId="QuoteChar1">
    <w:name w:val="Quote Char1"/>
    <w:basedOn w:val="DefaultParagraphFont"/>
    <w:uiPriority w:val="29"/>
    <w:rsid w:val="001D6C64"/>
    <w:rPr>
      <w:i/>
      <w:iCs/>
      <w:color w:val="404040" w:themeColor="text1" w:themeTint="BF"/>
    </w:rPr>
  </w:style>
  <w:style w:type="character" w:customStyle="1" w:styleId="CommentTextChar1">
    <w:name w:val="Comment Text Char1"/>
    <w:basedOn w:val="DefaultParagraphFont"/>
    <w:uiPriority w:val="99"/>
    <w:semiHidden/>
    <w:rsid w:val="001D6C64"/>
    <w:rPr>
      <w:sz w:val="20"/>
      <w:szCs w:val="20"/>
    </w:rPr>
  </w:style>
  <w:style w:type="character" w:customStyle="1" w:styleId="CommentSubjectChar2">
    <w:name w:val="Comment Subject Char2"/>
    <w:basedOn w:val="CommentTextChar"/>
    <w:uiPriority w:val="99"/>
    <w:semiHidden/>
    <w:rsid w:val="001D6C64"/>
    <w:rPr>
      <w:b/>
      <w:bCs/>
      <w:sz w:val="20"/>
      <w:szCs w:val="20"/>
    </w:rPr>
  </w:style>
  <w:style w:type="paragraph" w:customStyle="1" w:styleId="titlepage3">
    <w:name w:val="title_page3"/>
    <w:basedOn w:val="Normal"/>
    <w:qFormat/>
    <w:rsid w:val="001D6C64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3">
    <w:name w:val="title_page Char3"/>
    <w:basedOn w:val="DefaultParagraphFont"/>
    <w:rsid w:val="001D6C64"/>
    <w:rPr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9883EFF-CDF6-4B48-B1A4-948261E4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7</cp:revision>
  <dcterms:created xsi:type="dcterms:W3CDTF">2019-04-10T18:43:00Z</dcterms:created>
  <dcterms:modified xsi:type="dcterms:W3CDTF">2019-04-10T20:45:00Z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id="ZuP7T8vS"/&gt;&lt;style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