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5084" w14:textId="756787FD" w:rsidR="0011172F" w:rsidRDefault="0011172F" w:rsidP="00471215">
      <w:pPr>
        <w:pStyle w:val="Heading1"/>
      </w:pPr>
      <w:bookmarkStart w:id="0" w:name="_Toc536017943"/>
      <w:r>
        <w:t>Introduction</w:t>
      </w:r>
    </w:p>
    <w:p w14:paraId="275C1F9F" w14:textId="2108E79E" w:rsidR="00ED3428" w:rsidRDefault="0011172F" w:rsidP="0011172F">
      <w:pPr>
        <w:pStyle w:val="Heading2"/>
        <w:pPrChange w:id="1" w:author="Franklin Moon" w:date="2019-04-04T09:55:00Z">
          <w:pPr>
            <w:pStyle w:val="Heading1"/>
          </w:pPr>
        </w:pPrChange>
      </w:pPr>
      <w:r>
        <w:t>Societal Context</w:t>
      </w:r>
      <w:bookmarkEnd w:id="0"/>
    </w:p>
    <w:p w14:paraId="1435E78A" w14:textId="77777777" w:rsidR="002A25DB" w:rsidRDefault="00770854" w:rsidP="00412953">
      <w:commentRangeStart w:id="2"/>
      <w:r>
        <w:t>In 1908</w:t>
      </w:r>
      <w:r w:rsidR="00424830">
        <w:t xml:space="preserve">, Henry Ford’s first Model T rolled off the assembly line. Less than 20 years later an estimated 15 million Model T cards had been sold. By 1956 there we more than 65 million registered vehicles on America’s roads </w:t>
      </w:r>
      <w:r w:rsidR="00424830">
        <w:fldChar w:fldCharType="begin"/>
      </w:r>
      <w:r w:rsidR="00424830">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rsidR="00424830">
        <w:fldChar w:fldCharType="separate"/>
      </w:r>
      <w:r w:rsidR="00424830" w:rsidRPr="00424830">
        <w:rPr>
          <w:rFonts w:ascii="Calibri" w:hAnsi="Calibri" w:cs="Calibri"/>
        </w:rPr>
        <w:t>(FHWA, 2012)</w:t>
      </w:r>
      <w:r w:rsidR="00424830">
        <w:fldChar w:fldCharType="end"/>
      </w:r>
      <w:r w:rsidR="00424830">
        <w:t>.</w:t>
      </w:r>
      <w:r w:rsidR="006444C5">
        <w:t xml:space="preserve"> That same year Congress enacted the </w:t>
      </w:r>
      <w:r w:rsidR="006444C5" w:rsidRPr="006444C5">
        <w:t>Federal-Aid Highway Act, creating what is now known as the interstate highway system</w:t>
      </w:r>
      <w:r w:rsidR="006444C5">
        <w:t>. Over the next half-</w:t>
      </w:r>
      <w:r w:rsidR="005C1D48">
        <w:t>century,</w:t>
      </w:r>
      <w:r w:rsidR="006444C5">
        <w:t xml:space="preserve"> the number of vehicles swelled to 240 million</w:t>
      </w:r>
      <w:r w:rsidR="002A25DB">
        <w:t xml:space="preserve"> as a generation of Americans returned from World War II</w:t>
      </w:r>
      <w:r w:rsidR="0085558A">
        <w:t xml:space="preserve"> to a relatively unscathed nation,</w:t>
      </w:r>
      <w:r w:rsidR="002A25DB">
        <w:t xml:space="preserve"> rich with natural resources</w:t>
      </w:r>
      <w:r w:rsidR="0085558A">
        <w:t>,</w:t>
      </w:r>
      <w:r w:rsidR="002A25DB">
        <w:t xml:space="preserve"> and </w:t>
      </w:r>
      <w:r w:rsidR="0085558A">
        <w:t>an</w:t>
      </w:r>
      <w:r w:rsidR="009E1320">
        <w:t xml:space="preserve"> industrial complex created in a large part by the war effort</w:t>
      </w:r>
      <w:r w:rsidR="00F76BF6">
        <w:t xml:space="preserve"> that would fuel economic development for the next several decades</w:t>
      </w:r>
      <w:r w:rsidR="009E1320">
        <w:t>.</w:t>
      </w:r>
      <w:commentRangeEnd w:id="2"/>
      <w:r w:rsidR="006E27AD">
        <w:rPr>
          <w:rStyle w:val="CommentReference"/>
        </w:rPr>
        <w:commentReference w:id="2"/>
      </w:r>
    </w:p>
    <w:p w14:paraId="73004543" w14:textId="77777777" w:rsidR="009E1320" w:rsidRDefault="002A25DB" w:rsidP="0050767E">
      <w:commentRangeStart w:id="3"/>
      <w:r>
        <w:t xml:space="preserve">Just as America experienced a cultural and transportation transformation in the 1950’s, so </w:t>
      </w:r>
      <w:r w:rsidR="0050767E">
        <w:t>too</w:t>
      </w:r>
      <w:r>
        <w:t xml:space="preserve"> is our current</w:t>
      </w:r>
      <w:r w:rsidR="00412953">
        <w:t xml:space="preserve"> transportation system </w:t>
      </w:r>
      <w:r w:rsidR="0050767E">
        <w:t xml:space="preserve">on the </w:t>
      </w:r>
      <w:r>
        <w:t>verge of</w:t>
      </w:r>
      <w:r w:rsidR="00412953">
        <w:t xml:space="preserve"> major transformation. New technologies </w:t>
      </w:r>
      <w:r w:rsidR="0050767E">
        <w:t>(</w:t>
      </w:r>
      <w:r w:rsidR="00412953">
        <w:t>automated vehicles, electric cars</w:t>
      </w:r>
      <w:r w:rsidR="0050767E">
        <w:t xml:space="preserve">) promise to dramatically alter the way Americans and American goods travel. </w:t>
      </w:r>
      <w:commentRangeEnd w:id="3"/>
      <w:r w:rsidR="006E27AD">
        <w:rPr>
          <w:rStyle w:val="CommentReference"/>
        </w:rPr>
        <w:commentReference w:id="3"/>
      </w:r>
    </w:p>
    <w:p w14:paraId="6C6E1B04" w14:textId="40F774E1" w:rsidR="00412953" w:rsidRDefault="0050767E" w:rsidP="0050767E">
      <w:commentRangeStart w:id="4"/>
      <w:r>
        <w:t xml:space="preserve">Furthermore, the demand on our transportation systems will continue </w:t>
      </w:r>
      <w:r w:rsidR="009E1320">
        <w:t xml:space="preserve">to </w:t>
      </w:r>
      <w:r>
        <w:t>increase. America’s population will grow by 70 million and freight volume will increase by more than 40 percent by 2045</w:t>
      </w:r>
      <w:r w:rsidR="00011375">
        <w:t xml:space="preserve"> </w:t>
      </w:r>
      <w:r w:rsidR="00011375">
        <w:fldChar w:fldCharType="begin"/>
      </w:r>
      <w:r w:rsidR="00011375">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rsidR="00011375">
        <w:fldChar w:fldCharType="separate"/>
      </w:r>
      <w:r w:rsidR="00011375" w:rsidRPr="00011375">
        <w:rPr>
          <w:rFonts w:ascii="Calibri" w:hAnsi="Calibri" w:cs="Calibri"/>
          <w:szCs w:val="24"/>
        </w:rPr>
        <w:t>(</w:t>
      </w:r>
      <w:r w:rsidR="00011375" w:rsidRPr="00011375">
        <w:rPr>
          <w:rFonts w:ascii="Calibri" w:hAnsi="Calibri" w:cs="Calibri"/>
          <w:i/>
          <w:iCs/>
          <w:szCs w:val="24"/>
        </w:rPr>
        <w:t>Beyond Traffic 2045</w:t>
      </w:r>
      <w:r w:rsidR="00011375" w:rsidRPr="00011375">
        <w:rPr>
          <w:rFonts w:ascii="Calibri" w:hAnsi="Calibri" w:cs="Calibri"/>
          <w:szCs w:val="24"/>
        </w:rPr>
        <w:t>, 2017)</w:t>
      </w:r>
      <w:r w:rsidR="00011375">
        <w:fldChar w:fldCharType="end"/>
      </w:r>
      <w:r w:rsidR="00011375">
        <w:t>.</w:t>
      </w:r>
      <w:r>
        <w:t xml:space="preserve"> Th</w:t>
      </w:r>
      <w:r w:rsidR="005C1D48">
        <w:t>is</w:t>
      </w:r>
      <w:r>
        <w:t xml:space="preserve"> will require an increase in infrastructure capacity by building new roads, bridges, and other facilities; as well as maintaining existing infrastructure to ensure continued use and extend service life.</w:t>
      </w:r>
      <w:commentRangeEnd w:id="4"/>
      <w:r w:rsidR="006E27AD">
        <w:rPr>
          <w:rStyle w:val="CommentReference"/>
        </w:rPr>
        <w:commentReference w:id="4"/>
      </w:r>
    </w:p>
    <w:p w14:paraId="704BA1B8" w14:textId="5DCA00B3" w:rsidR="0011172F" w:rsidRDefault="0011172F" w:rsidP="0011172F">
      <w:pPr>
        <w:pStyle w:val="Heading2"/>
        <w:pPrChange w:id="5" w:author="Franklin Moon" w:date="2019-04-04T09:56:00Z">
          <w:pPr/>
        </w:pPrChange>
      </w:pPr>
      <w:ins w:id="6" w:author="Franklin Moon" w:date="2019-04-04T09:55:00Z">
        <w:r>
          <w:t>Current St</w:t>
        </w:r>
      </w:ins>
      <w:ins w:id="7" w:author="Franklin Moon" w:date="2019-04-04T09:56:00Z">
        <w:r>
          <w:t>ate of Transportation Infrastructure</w:t>
        </w:r>
      </w:ins>
    </w:p>
    <w:p w14:paraId="570F5612" w14:textId="77777777" w:rsidR="00921B08" w:rsidRDefault="00921B08" w:rsidP="00412953">
      <w:commentRangeStart w:id="8"/>
      <w:r>
        <w:t>However, providing funding for these projects presents a continuing challenge. Federal fuel taxes per gallon has not increased since 1993.</w:t>
      </w:r>
      <w:r w:rsidR="008D759F">
        <w:t xml:space="preserve"> I</w:t>
      </w:r>
      <w:r>
        <w:t xml:space="preserve">mproved vehicle fuel economy reduces fuel consumption on a per vehicle basis, </w:t>
      </w:r>
      <w:r w:rsidR="007A38F3">
        <w:t>further</w:t>
      </w:r>
      <w:r>
        <w:t xml:space="preserve"> reducing the </w:t>
      </w:r>
      <w:r w:rsidR="008D759F">
        <w:t xml:space="preserve">revenue from gas taxes. </w:t>
      </w:r>
      <w:r>
        <w:t xml:space="preserve">Inflation </w:t>
      </w:r>
      <w:r>
        <w:lastRenderedPageBreak/>
        <w:t>continues to degrade the purchasing power of transportation funds</w:t>
      </w:r>
      <w:r w:rsidR="008D759F">
        <w:t xml:space="preserve"> and </w:t>
      </w:r>
      <w:r w:rsidR="005C1D48">
        <w:t>s</w:t>
      </w:r>
      <w:r w:rsidR="008D759F">
        <w:t xml:space="preserve">tates are increasingly using debt to fund transportation projects. </w:t>
      </w:r>
      <w:commentRangeEnd w:id="8"/>
      <w:r w:rsidR="006E27AD">
        <w:rPr>
          <w:rStyle w:val="CommentReference"/>
        </w:rPr>
        <w:commentReference w:id="8"/>
      </w:r>
    </w:p>
    <w:p w14:paraId="0265E6DB" w14:textId="77777777" w:rsidR="00027D98" w:rsidRPr="00412953" w:rsidRDefault="008D759F" w:rsidP="00412953">
      <w:commentRangeStart w:id="9"/>
      <w:r>
        <w:t xml:space="preserve">At the same time, it is becoming more costly to maintain transportation systems as many of America’s roadways and bridges, many of which were constructed in the 1950s and 1960s, are nearing or have exceeded their design lifespan. Of the 611,845 public road bridges, 58,791 were classified as structurally deficient in </w:t>
      </w:r>
      <w:r w:rsidR="006E27AD">
        <w:t>the 2015 National Bridge Inventory (NBI)</w:t>
      </w:r>
      <w:r>
        <w:t xml:space="preserve">, and another 84,124 were classified as functionally obsolete. In recent years more than 15 percent of state capital spending on highways has </w:t>
      </w:r>
      <w:r w:rsidR="007A38F3">
        <w:t>gone</w:t>
      </w:r>
      <w:r>
        <w:t xml:space="preserve"> to bridge rehabilitation and replacement.</w:t>
      </w:r>
      <w:commentRangeEnd w:id="9"/>
      <w:r w:rsidR="006E27AD">
        <w:rPr>
          <w:rStyle w:val="CommentReference"/>
        </w:rPr>
        <w:commentReference w:id="9"/>
      </w:r>
    </w:p>
    <w:p w14:paraId="1A560BC5" w14:textId="2989B8DB" w:rsidR="007A38F3" w:rsidRDefault="00005F3A" w:rsidP="00005F3A">
      <w:pPr>
        <w:rPr>
          <w:ins w:id="10" w:author="Franklin Moon" w:date="2019-04-04T09:56:00Z"/>
        </w:rPr>
      </w:pPr>
      <w:commentRangeStart w:id="11"/>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w:t>
      </w:r>
      <w:r w:rsidR="005C1D48">
        <w:t xml:space="preserve">performance and </w:t>
      </w:r>
      <w:r>
        <w:t xml:space="preserve">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commentRangeEnd w:id="11"/>
      <w:r w:rsidR="00167A7E">
        <w:rPr>
          <w:rStyle w:val="CommentReference"/>
        </w:rPr>
        <w:commentReference w:id="11"/>
      </w:r>
    </w:p>
    <w:p w14:paraId="23857DA1" w14:textId="7938CBFE" w:rsidR="0011172F" w:rsidRDefault="0011172F" w:rsidP="0011172F">
      <w:pPr>
        <w:pStyle w:val="Heading2"/>
        <w:pPrChange w:id="12" w:author="Franklin Moon" w:date="2019-04-04T09:57:00Z">
          <w:pPr/>
        </w:pPrChange>
      </w:pPr>
      <w:ins w:id="13" w:author="Franklin Moon" w:date="2019-04-04T09:56:00Z">
        <w:r>
          <w:t>Key Knowledge Gap: Influence of Trucks on Bridge Perf</w:t>
        </w:r>
      </w:ins>
      <w:ins w:id="14" w:author="Franklin Moon" w:date="2019-04-04T09:57:00Z">
        <w:r>
          <w:t>ormances</w:t>
        </w:r>
      </w:ins>
    </w:p>
    <w:p w14:paraId="720E3E7C" w14:textId="77777777" w:rsidR="00AB48A4" w:rsidRDefault="00005F3A" w:rsidP="007A38F3">
      <w:commentRangeStart w:id="15"/>
      <w:r>
        <w:t>Principal among the shortcomings of current design and assessment approaches is their inability to accurately address the effects of trucks</w:t>
      </w:r>
      <w:r w:rsidR="0020362C">
        <w:t xml:space="preserve">, which provide the primary means of freight transportation for distances under 750 miles and </w:t>
      </w:r>
      <w:r w:rsidR="00AB48A4">
        <w:t xml:space="preserve">may </w:t>
      </w:r>
      <w:r w:rsidR="0020362C">
        <w:t xml:space="preserve">present </w:t>
      </w:r>
      <w:r>
        <w:t xml:space="preserve">the largest demands </w:t>
      </w:r>
      <w:r w:rsidR="0020362C">
        <w:t>a bridge</w:t>
      </w:r>
      <w:r w:rsidR="00AB48A4">
        <w:t xml:space="preserve"> will experience</w:t>
      </w:r>
      <w:r w:rsidR="0020362C">
        <w:t>,</w:t>
      </w:r>
      <w:r>
        <w:t xml:space="preserve"> on bridge performance.</w:t>
      </w:r>
      <w:r w:rsidR="007A38F3">
        <w:t xml:space="preserve"> </w:t>
      </w:r>
      <w:r w:rsidR="0020362C">
        <w:t xml:space="preserve">While the trucking industry continues to push for heavier </w:t>
      </w:r>
      <w:r w:rsidR="0020362C">
        <w:lastRenderedPageBreak/>
        <w:t>vehicle limits, the latest design codes (LRFD) are producing more flexible bridges wit</w:t>
      </w:r>
      <w:r w:rsidR="00AB48A4">
        <w:t>h reduced</w:t>
      </w:r>
      <w:r w:rsidR="0020362C">
        <w:t xml:space="preserve"> reserve capacity. The reduction in conservatism can only be justified if the assumptions inherent to our design and evaluation methodologies are made more certain.</w:t>
      </w:r>
      <w:r w:rsidR="00AB48A4">
        <w:t xml:space="preserve"> However, the simple live-load models and analysis methods currently used in design are unable to accurately predict live-load responses</w:t>
      </w:r>
      <w:r w:rsidR="00317158">
        <w:t>, address limit states</w:t>
      </w:r>
      <w:r w:rsidR="00F76BF6">
        <w:t xml:space="preserve"> related to reliability and resilience</w:t>
      </w:r>
      <w:r w:rsidR="00317158">
        <w:t>,</w:t>
      </w:r>
      <w:r w:rsidR="00AB48A4">
        <w:t xml:space="preserve"> or assess the performance of </w:t>
      </w:r>
      <w:r w:rsidR="009E1320">
        <w:t>in-service bridges</w:t>
      </w:r>
      <w:r w:rsidR="00317158">
        <w:t>.</w:t>
      </w:r>
      <w:commentRangeEnd w:id="15"/>
      <w:r w:rsidR="00167A7E">
        <w:rPr>
          <w:rStyle w:val="CommentReference"/>
        </w:rPr>
        <w:commentReference w:id="15"/>
      </w:r>
    </w:p>
    <w:p w14:paraId="27801B8D" w14:textId="12F6BDA5" w:rsidR="00005F3A" w:rsidRDefault="009E1320" w:rsidP="00005F3A">
      <w:pPr>
        <w:rPr>
          <w:ins w:id="16" w:author="Franklin Moon" w:date="2019-04-04T09:57:00Z"/>
        </w:rPr>
      </w:pPr>
      <w:commentRangeStart w:id="17"/>
      <w:r>
        <w:t>O</w:t>
      </w:r>
      <w:r w:rsidR="00005F3A">
        <w:t xml:space="preserve">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w:t>
      </w:r>
      <w:r w:rsidR="00F76BF6">
        <w:t>concerns and</w:t>
      </w:r>
      <w:r w:rsidR="00005F3A">
        <w:t xml:space="preserve">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commentRangeEnd w:id="17"/>
      <w:r w:rsidR="00167A7E">
        <w:rPr>
          <w:rStyle w:val="CommentReference"/>
        </w:rPr>
        <w:commentReference w:id="17"/>
      </w:r>
    </w:p>
    <w:p w14:paraId="1ED62BD9" w14:textId="647834C3" w:rsidR="0011172F" w:rsidRDefault="0011172F" w:rsidP="0011172F">
      <w:pPr>
        <w:pStyle w:val="Heading2"/>
        <w:pPrChange w:id="18" w:author="Franklin Moon" w:date="2019-04-04T09:57:00Z">
          <w:pPr/>
        </w:pPrChange>
      </w:pPr>
      <w:ins w:id="19" w:author="Franklin Moon" w:date="2019-04-04T09:57:00Z">
        <w:r>
          <w:t>Overview of Vehicle-Bridge Interaction</w:t>
        </w:r>
      </w:ins>
    </w:p>
    <w:p w14:paraId="78ADB77A" w14:textId="77777777" w:rsidR="00005F3A" w:rsidRDefault="00005F3A" w:rsidP="00005F3A">
      <w:commentRangeStart w:id="20"/>
      <w:r>
        <w:t xml:space="preserve">Of particular interest in both of these regards is dynamic vehicle-bridge interaction (VBI). VBI refers to a complex dynamic loading condition </w:t>
      </w:r>
      <w:commentRangeStart w:id="21"/>
      <w:r>
        <w:t>where a spring-mass-damper (truck) traverses a second spring-mass-damper (bridge),</w:t>
      </w:r>
      <w:commentRangeEnd w:id="21"/>
      <w:r w:rsidR="0011172F">
        <w:rPr>
          <w:rStyle w:val="CommentReference"/>
        </w:rPr>
        <w:commentReference w:id="21"/>
      </w:r>
      <w:r>
        <w:t xml:space="preserv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England prompted some of the earliest </w:t>
      </w:r>
      <w:r>
        <w:lastRenderedPageBreak/>
        <w:t xml:space="preserve">work examining the dynamic effects of moving loads </w:t>
      </w:r>
      <w:r>
        <w:fldChar w:fldCharType="begin"/>
      </w:r>
      <w:r w:rsidR="00424830">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00424830" w:rsidRPr="00424830">
        <w:rPr>
          <w:rFonts w:ascii="Calibri" w:hAnsi="Calibri" w:cs="Calibri"/>
        </w:rPr>
        <w:t>(Willis, 1849)</w:t>
      </w:r>
      <w:r>
        <w:fldChar w:fldCharType="end"/>
      </w:r>
      <w:r>
        <w:t>.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w:t>
      </w:r>
      <w:r w:rsidR="00B03EEA">
        <w:t xml:space="preserve"> may provide scenarios in which the dynamic interaction </w:t>
      </w:r>
      <w:r w:rsidR="005C1D48">
        <w:t xml:space="preserve">produces </w:t>
      </w:r>
      <w:r w:rsidR="00B03EEA">
        <w:t>amplified bridge responses and demand</w:t>
      </w:r>
      <w:r>
        <w:t xml:space="preserve"> better understanding of VBI. </w:t>
      </w:r>
      <w:commentRangeEnd w:id="20"/>
      <w:r w:rsidR="00167A7E">
        <w:rPr>
          <w:rStyle w:val="CommentReference"/>
        </w:rPr>
        <w:commentReference w:id="20"/>
      </w:r>
    </w:p>
    <w:p w14:paraId="3B64B98F" w14:textId="77777777" w:rsidR="00B03EEA" w:rsidRDefault="00A20672" w:rsidP="00B03EEA">
      <w:commentRangeStart w:id="22"/>
      <w:r>
        <w:t>The amplification of bridge responses due to dynamic response is termed</w:t>
      </w:r>
      <w:r w:rsidR="00B03EEA">
        <w:t xml:space="preserve"> “dynamic amplification</w:t>
      </w:r>
      <w:r>
        <w:t>” and</w:t>
      </w:r>
      <w:r w:rsidR="00B03EEA">
        <w:t xml:space="preserve">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commentRangeEnd w:id="22"/>
      <w:r w:rsidR="00BF483D">
        <w:rPr>
          <w:rStyle w:val="CommentReference"/>
        </w:rPr>
        <w:commentReference w:id="22"/>
      </w:r>
    </w:p>
    <w:p w14:paraId="222F6EB4" w14:textId="77777777" w:rsidR="00B03EEA" w:rsidRDefault="00B03EEA" w:rsidP="00B03EEA">
      <w:commentRangeStart w:id="23"/>
      <w:r>
        <w:t xml:space="preserve">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w:t>
      </w:r>
      <w:r w:rsidR="00A20672">
        <w:t>in some cases, the excitation of the bridge mass results in appreciable bridge motion.</w:t>
      </w:r>
      <w:commentRangeEnd w:id="23"/>
      <w:r w:rsidR="00BF483D">
        <w:rPr>
          <w:rStyle w:val="CommentReference"/>
        </w:rPr>
        <w:commentReference w:id="23"/>
      </w:r>
    </w:p>
    <w:p w14:paraId="10B6BB5F" w14:textId="728CC91D" w:rsidR="00B03EEA" w:rsidRDefault="00B03EEA" w:rsidP="00B03EEA">
      <w:pPr>
        <w:rPr>
          <w:ins w:id="24" w:author="Franklin Moon" w:date="2019-04-04T09:57:00Z"/>
        </w:rPr>
      </w:pPr>
      <w:commentRangeStart w:id="25"/>
      <w:r>
        <w:t>Live load demands have historically been estimated using static analysis. The dynamic amplification factor that should be used depends on the design specification with jurisdiction. According to AASHTO, a maximum factor of 1.33 is to be used</w:t>
      </w:r>
      <w:r w:rsidR="00A20672">
        <w:t xml:space="preserve"> (1.75 for joints)</w:t>
      </w:r>
      <w:r>
        <w:t>. However, there have been numerous reports of bridges experiencing dynamic amplification well in excess of this number</w:t>
      </w:r>
      <w:r w:rsidR="0085558A">
        <w:t xml:space="preserve">, thereby suggesting that the </w:t>
      </w:r>
      <w:r>
        <w:t xml:space="preserve">old assumptions are no longer conservative for every </w:t>
      </w:r>
      <w:r>
        <w:lastRenderedPageBreak/>
        <w:t xml:space="preserve">bridge. We are therefore compelled as designers, builders and operators to identify the shortcomings of old assumptions and develop more accurate methods as required. </w:t>
      </w:r>
      <w:commentRangeEnd w:id="25"/>
      <w:r w:rsidR="00BF483D">
        <w:rPr>
          <w:rStyle w:val="CommentReference"/>
        </w:rPr>
        <w:commentReference w:id="25"/>
      </w:r>
    </w:p>
    <w:p w14:paraId="1E0C4071" w14:textId="4120E9B5" w:rsidR="0011172F" w:rsidRDefault="0011172F" w:rsidP="0011172F">
      <w:pPr>
        <w:pStyle w:val="Heading2"/>
        <w:pPrChange w:id="26" w:author="Franklin Moon" w:date="2019-04-04T09:58:00Z">
          <w:pPr/>
        </w:pPrChange>
      </w:pPr>
      <w:ins w:id="27" w:author="Franklin Moon" w:date="2019-04-04T09:57:00Z">
        <w:r>
          <w:t>Research Objectives</w:t>
        </w:r>
      </w:ins>
      <w:ins w:id="28" w:author="Franklin Moon" w:date="2019-04-04T09:58:00Z">
        <w:r>
          <w:t xml:space="preserve"> and Scope</w:t>
        </w:r>
      </w:ins>
      <w:bookmarkStart w:id="29" w:name="_GoBack"/>
      <w:bookmarkEnd w:id="29"/>
    </w:p>
    <w:p w14:paraId="4D3EE608" w14:textId="1B8E5737" w:rsidR="00005F3A" w:rsidRDefault="0011172F" w:rsidP="00005F3A">
      <w:ins w:id="30" w:author="Franklin Moon" w:date="2019-04-04T09:58:00Z">
        <w:r>
          <w:t xml:space="preserve">Given the above discussion, </w:t>
        </w:r>
      </w:ins>
      <w:commentRangeStart w:id="31"/>
      <w:del w:id="32" w:author="Franklin Moon" w:date="2019-04-04T09:58:00Z">
        <w:r w:rsidR="00317158" w:rsidDel="0011172F">
          <w:delText xml:space="preserve">As such </w:delText>
        </w:r>
      </w:del>
      <w:r w:rsidR="00317158">
        <w:t>this research has</w:t>
      </w:r>
      <w:r w:rsidR="00005F3A">
        <w:t xml:space="preserve"> adopted the following three primary objectives: </w:t>
      </w:r>
    </w:p>
    <w:p w14:paraId="010B956E" w14:textId="77777777" w:rsidR="00005F3A" w:rsidRDefault="00005F3A" w:rsidP="00005F3A">
      <w:pPr>
        <w:pStyle w:val="ListParagraph"/>
        <w:numPr>
          <w:ilvl w:val="0"/>
          <w:numId w:val="19"/>
        </w:numPr>
        <w:spacing w:before="120"/>
        <w:contextualSpacing w:val="0"/>
        <w:jc w:val="both"/>
      </w:pPr>
      <w:r>
        <w:t>Characterize the mechanisms behind the dynamic interaction and identify the influential parameters by leveraging finite element (FE) simulation tools,</w:t>
      </w:r>
    </w:p>
    <w:p w14:paraId="34704C3E" w14:textId="77777777" w:rsidR="00005F3A" w:rsidRDefault="00005F3A" w:rsidP="00005F3A">
      <w:pPr>
        <w:pStyle w:val="ListParagraph"/>
        <w:numPr>
          <w:ilvl w:val="0"/>
          <w:numId w:val="19"/>
        </w:numPr>
        <w:spacing w:before="120"/>
        <w:contextualSpacing w:val="0"/>
        <w:jc w:val="both"/>
      </w:pPr>
      <w:r>
        <w:t>I</w:t>
      </w:r>
      <w:r w:rsidRPr="00C4057C">
        <w:t xml:space="preserve">dentify </w:t>
      </w:r>
      <w:r w:rsidR="00A20672">
        <w:t>more accurate</w:t>
      </w:r>
      <w:r w:rsidRPr="00C4057C">
        <w:t xml:space="preserve"> methodologies</w:t>
      </w:r>
      <w:r>
        <w:t xml:space="preserve"> </w:t>
      </w:r>
      <w:r w:rsidR="00A20672">
        <w:t>for predicting dynamic amplification, and</w:t>
      </w:r>
      <w:r>
        <w:t xml:space="preserve"> </w:t>
      </w:r>
    </w:p>
    <w:p w14:paraId="5329B19A" w14:textId="77777777" w:rsidR="00005F3A" w:rsidRDefault="00005F3A" w:rsidP="00005F3A">
      <w:pPr>
        <w:pStyle w:val="ListParagraph"/>
        <w:numPr>
          <w:ilvl w:val="0"/>
          <w:numId w:val="19"/>
        </w:numPr>
        <w:spacing w:before="120"/>
        <w:contextualSpacing w:val="0"/>
        <w:jc w:val="both"/>
      </w:pPr>
      <w:r>
        <w:t>I</w:t>
      </w:r>
      <w:r w:rsidRPr="00C4057C">
        <w:t>dentify bridge vulnerabilities associated with truck platooning and make recommendations related to implementation strategies and policies</w:t>
      </w:r>
      <w:r>
        <w:t xml:space="preserve">. </w:t>
      </w:r>
      <w:commentRangeEnd w:id="31"/>
      <w:r w:rsidR="006C0FB7">
        <w:rPr>
          <w:rStyle w:val="CommentReference"/>
        </w:rPr>
        <w:commentReference w:id="31"/>
      </w:r>
    </w:p>
    <w:p w14:paraId="018F4671" w14:textId="77777777" w:rsidR="00B03EEA" w:rsidRDefault="00005F3A" w:rsidP="00005F3A">
      <w:commentRangeStart w:id="33"/>
      <w:r>
        <w:t xml:space="preserve">These objectives </w:t>
      </w:r>
      <w:r w:rsidR="00317158">
        <w:t>were</w:t>
      </w:r>
      <w:r>
        <w:t xml:space="preserve"> realized by </w:t>
      </w:r>
      <w:r w:rsidR="00317158">
        <w:t>taking an inductive approach whereby a structure exhibiting large dynamic responses was investigated to identify and characterize the mechanisms and parameters influential to VBI</w:t>
      </w:r>
      <w:r w:rsidR="006B1CE7">
        <w:t xml:space="preserve"> using the Structural Identification (</w:t>
      </w:r>
      <w:proofErr w:type="spellStart"/>
      <w:r w:rsidR="006B1CE7">
        <w:t>StId</w:t>
      </w:r>
      <w:proofErr w:type="spellEnd"/>
      <w:r w:rsidR="006B1CE7">
        <w:t>) framework</w:t>
      </w:r>
      <w:r w:rsidR="00013238">
        <w:t xml:space="preserve"> </w:t>
      </w:r>
      <w:r w:rsidR="00013238">
        <w:fldChar w:fldCharType="begin"/>
      </w:r>
      <w:r w:rsidR="00013238">
        <w:instrText xml:space="preserve"> ADDIN ZOTERO_ITEM CSL_CITATION {"citationID":"2VhNq0f2","properties":{"formattedCitation":"(\\uc0\\u199{}atba\\uc0\\u351{} et al., 2013)","plainCitation":"(Çatbaş et al., 2013)","noteIndex":0},"citationItems":[{"id":535,"uris":["http://zotero.org/users/3157746/items/266G7WYJ"],"uri":["http://zotero.org/users/3157746/items/266G7WYJ"],"itemData":{"id":535,"type":"article-journal","title":"Structural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rsidR="00013238">
        <w:fldChar w:fldCharType="separate"/>
      </w:r>
      <w:r w:rsidR="00013238" w:rsidRPr="00013238">
        <w:rPr>
          <w:rFonts w:ascii="Calibri" w:hAnsi="Calibri" w:cs="Calibri"/>
          <w:szCs w:val="24"/>
        </w:rPr>
        <w:t>(Çatbaş et al., 2013)</w:t>
      </w:r>
      <w:r w:rsidR="00013238">
        <w:fldChar w:fldCharType="end"/>
      </w:r>
      <w:r w:rsidR="00317158">
        <w:t xml:space="preserve">. Field testing of this structure was performed to obtain measurement of </w:t>
      </w:r>
      <w:r w:rsidR="00B03EEA">
        <w:t xml:space="preserve">operational responses. These responses would provide quantification of the bridge’s dynamic behavior and provide data </w:t>
      </w:r>
      <w:r>
        <w:t xml:space="preserve">to inform and “calibrate” FE models, thus ensuring that the models </w:t>
      </w:r>
      <w:r w:rsidR="00B03EEA">
        <w:t>could</w:t>
      </w:r>
      <w:r>
        <w:t xml:space="preserve"> accurately simulate VBI. </w:t>
      </w:r>
      <w:commentRangeEnd w:id="33"/>
      <w:r w:rsidR="00013238">
        <w:rPr>
          <w:rStyle w:val="CommentReference"/>
        </w:rPr>
        <w:commentReference w:id="33"/>
      </w:r>
    </w:p>
    <w:p w14:paraId="708DFE9E" w14:textId="77777777" w:rsidR="00B03EEA" w:rsidRDefault="00B03EEA" w:rsidP="00005F3A">
      <w:commentRangeStart w:id="34"/>
      <w:r>
        <w:t xml:space="preserve">The validated models </w:t>
      </w:r>
      <w:r w:rsidR="0085558A">
        <w:t>were</w:t>
      </w:r>
      <w:r>
        <w:t xml:space="preserve"> subsequently leveraged to investigate the effect of various mechanisms and parameters on VBI and dynamic amplification. </w:t>
      </w:r>
      <w:r w:rsidR="00F76BF6">
        <w:t xml:space="preserve">These parameters included roadway profile, vehicle suspension parameters, and bridge dynamic characteristics. </w:t>
      </w:r>
      <w:r>
        <w:t xml:space="preserve">Armed with this knowledge, </w:t>
      </w:r>
      <w:r w:rsidR="00A20672">
        <w:t xml:space="preserve">methods for predicting dynamic amplification </w:t>
      </w:r>
      <w:r w:rsidR="0085558A">
        <w:t>were</w:t>
      </w:r>
      <w:r w:rsidR="00A20672">
        <w:t xml:space="preserve"> assessed and a new simplified model was developed that can be easil</w:t>
      </w:r>
      <w:r w:rsidR="0085558A">
        <w:t>y implemented by practicing engineers.</w:t>
      </w:r>
    </w:p>
    <w:p w14:paraId="126DDBA1" w14:textId="77777777" w:rsidR="00005F3A" w:rsidRDefault="0085558A" w:rsidP="0085558A">
      <w:r>
        <w:lastRenderedPageBreak/>
        <w:t>Finally, the validate</w:t>
      </w:r>
      <w:r w:rsidR="00F76BF6">
        <w:t>d</w:t>
      </w:r>
      <w:r>
        <w:t xml:space="preserve"> models were used to simulate platooning scenarios to investigate the effect of repeated vehicles. The number of repeated vehicles and vehicle spacing were investigated. </w:t>
      </w:r>
      <w:commentRangeEnd w:id="34"/>
      <w:r w:rsidR="00013238">
        <w:rPr>
          <w:rStyle w:val="CommentReference"/>
        </w:rPr>
        <w:commentReference w:id="34"/>
      </w:r>
    </w:p>
    <w:p w14:paraId="1B8F619E" w14:textId="77777777" w:rsidR="00011375" w:rsidRDefault="00011375" w:rsidP="00011375"/>
    <w:p w14:paraId="66A0B1BA" w14:textId="77777777" w:rsidR="007A38F3" w:rsidRDefault="007A38F3" w:rsidP="00005F3A"/>
    <w:sectPr w:rsidR="007A38F3" w:rsidSect="00ED3428">
      <w:headerReference w:type="default" r:id="rId11"/>
      <w:footerReference w:type="default" r:id="rId12"/>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 Braley" w:date="2019-04-03T20:54:00Z" w:initials="JB">
    <w:p w14:paraId="2D4673BE" w14:textId="77777777" w:rsidR="006E27AD" w:rsidRDefault="006E27AD">
      <w:pPr>
        <w:pStyle w:val="CommentText"/>
      </w:pPr>
      <w:r>
        <w:rPr>
          <w:rStyle w:val="CommentReference"/>
        </w:rPr>
        <w:annotationRef/>
      </w:r>
      <w:r>
        <w:t>Transformation of society to one in which vehicles and vehicular transportation played an integral role.</w:t>
      </w:r>
    </w:p>
  </w:comment>
  <w:comment w:id="3" w:author="John Braley" w:date="2019-04-03T20:56:00Z" w:initials="JB">
    <w:p w14:paraId="02D30C74" w14:textId="77777777" w:rsidR="006E27AD" w:rsidRDefault="006E27AD">
      <w:pPr>
        <w:pStyle w:val="CommentText"/>
      </w:pPr>
      <w:r>
        <w:rPr>
          <w:rStyle w:val="CommentReference"/>
        </w:rPr>
        <w:annotationRef/>
      </w:r>
      <w:r>
        <w:t>We are on the verge of another transformation, within the domain of transportation</w:t>
      </w:r>
    </w:p>
  </w:comment>
  <w:comment w:id="4" w:author="John Braley" w:date="2019-04-03T20:56:00Z" w:initials="JB">
    <w:p w14:paraId="75917C1A" w14:textId="77777777" w:rsidR="006E27AD" w:rsidRDefault="006E27AD">
      <w:pPr>
        <w:pStyle w:val="CommentText"/>
      </w:pPr>
      <w:r>
        <w:rPr>
          <w:rStyle w:val="CommentReference"/>
        </w:rPr>
        <w:annotationRef/>
      </w:r>
      <w:r>
        <w:t>This will be occurring while demands (from growing population etc.) are increasing. Requiring investment in our infrastructure</w:t>
      </w:r>
    </w:p>
  </w:comment>
  <w:comment w:id="8" w:author="John Braley" w:date="2019-04-03T20:58:00Z" w:initials="JB">
    <w:p w14:paraId="6952F9F7" w14:textId="77777777" w:rsidR="006E27AD" w:rsidRDefault="006E27AD">
      <w:pPr>
        <w:pStyle w:val="CommentText"/>
      </w:pPr>
      <w:r>
        <w:rPr>
          <w:rStyle w:val="CommentReference"/>
        </w:rPr>
        <w:annotationRef/>
      </w:r>
      <w:r>
        <w:t>There is a lack of funding</w:t>
      </w:r>
    </w:p>
  </w:comment>
  <w:comment w:id="9" w:author="John Braley" w:date="2019-04-03T20:58:00Z" w:initials="JB">
    <w:p w14:paraId="2F4C67B3" w14:textId="77777777" w:rsidR="006E27AD" w:rsidRDefault="006E27AD">
      <w:pPr>
        <w:pStyle w:val="CommentText"/>
      </w:pPr>
      <w:r>
        <w:rPr>
          <w:rStyle w:val="CommentReference"/>
        </w:rPr>
        <w:annotationRef/>
      </w:r>
      <w:r>
        <w:t>These projects are expensive and numerous</w:t>
      </w:r>
    </w:p>
  </w:comment>
  <w:comment w:id="11" w:author="John Braley" w:date="2019-04-03T20:59:00Z" w:initials="JB">
    <w:p w14:paraId="2133183E" w14:textId="77777777" w:rsidR="00167A7E" w:rsidRDefault="00167A7E">
      <w:pPr>
        <w:pStyle w:val="CommentText"/>
      </w:pPr>
      <w:r>
        <w:rPr>
          <w:rStyle w:val="CommentReference"/>
        </w:rPr>
        <w:annotationRef/>
      </w:r>
      <w:r>
        <w:t>We must have accurate knowledge of bridge performance if we hope to effectively distribute what funding we do have.</w:t>
      </w:r>
    </w:p>
  </w:comment>
  <w:comment w:id="15" w:author="John Braley" w:date="2019-04-03T21:00:00Z" w:initials="JB">
    <w:p w14:paraId="4035D0AD" w14:textId="77777777" w:rsidR="00167A7E" w:rsidRDefault="00167A7E">
      <w:pPr>
        <w:pStyle w:val="CommentText"/>
      </w:pPr>
      <w:r>
        <w:rPr>
          <w:rStyle w:val="CommentReference"/>
        </w:rPr>
        <w:annotationRef/>
      </w:r>
      <w:r>
        <w:t>Our current live-load is approaching its limits and the analysis methods are inaccurate for describing bridge behavior and produce flexible bridges with reduced capacity.</w:t>
      </w:r>
    </w:p>
  </w:comment>
  <w:comment w:id="17" w:author="John Braley" w:date="2019-04-03T21:02:00Z" w:initials="JB">
    <w:p w14:paraId="6B9341A1" w14:textId="77777777" w:rsidR="00167A7E" w:rsidRDefault="00167A7E">
      <w:pPr>
        <w:pStyle w:val="CommentText"/>
      </w:pPr>
      <w:r>
        <w:rPr>
          <w:rStyle w:val="CommentReference"/>
        </w:rPr>
        <w:annotationRef/>
      </w:r>
      <w:r>
        <w:t xml:space="preserve">The current live-load methods are even more inadequate for the loading presented by platoons. </w:t>
      </w:r>
    </w:p>
  </w:comment>
  <w:comment w:id="21" w:author="Franklin Moon" w:date="2019-04-04T09:52:00Z" w:initials="FM">
    <w:p w14:paraId="2AB79A96" w14:textId="18FE891C" w:rsidR="0011172F" w:rsidRDefault="0011172F">
      <w:pPr>
        <w:pStyle w:val="CommentText"/>
      </w:pPr>
      <w:r>
        <w:rPr>
          <w:rStyle w:val="CommentReference"/>
        </w:rPr>
        <w:annotationRef/>
      </w:r>
      <w:r>
        <w:t xml:space="preserve">Maybe to start more general – how about saying a dynamic system such as a truck or train (with stiffness, mass and damping properties) traverses a second, independent dynamic system (e.g. a bridge). </w:t>
      </w:r>
    </w:p>
  </w:comment>
  <w:comment w:id="20" w:author="John Braley" w:date="2019-04-03T21:06:00Z" w:initials="JB">
    <w:p w14:paraId="0B49B3F4" w14:textId="77777777" w:rsidR="00167A7E" w:rsidRDefault="00167A7E">
      <w:pPr>
        <w:pStyle w:val="CommentText"/>
      </w:pPr>
      <w:r>
        <w:rPr>
          <w:rStyle w:val="CommentReference"/>
        </w:rPr>
        <w:annotationRef/>
      </w:r>
      <w:r>
        <w:t xml:space="preserve">The field of study that is best able to investigate the behavior of </w:t>
      </w:r>
      <w:r w:rsidR="00BF483D">
        <w:t xml:space="preserve">bridges under vehicle loading events is called VBI, so get used to that acronym. </w:t>
      </w:r>
    </w:p>
  </w:comment>
  <w:comment w:id="22" w:author="John Braley" w:date="2019-04-03T21:10:00Z" w:initials="JB">
    <w:p w14:paraId="258951DD" w14:textId="77777777" w:rsidR="00BF483D" w:rsidRDefault="00BF483D">
      <w:pPr>
        <w:pStyle w:val="CommentText"/>
      </w:pPr>
      <w:r>
        <w:rPr>
          <w:rStyle w:val="CommentReference"/>
        </w:rPr>
        <w:annotationRef/>
      </w:r>
      <w:r>
        <w:t xml:space="preserve">Another term that will be used often is </w:t>
      </w:r>
      <w:proofErr w:type="gramStart"/>
      <w:r>
        <w:t>“ dynamic</w:t>
      </w:r>
      <w:proofErr w:type="gramEnd"/>
      <w:r>
        <w:t xml:space="preserve"> amplification”.</w:t>
      </w:r>
    </w:p>
  </w:comment>
  <w:comment w:id="23" w:author="John Braley" w:date="2019-04-03T21:11:00Z" w:initials="JB">
    <w:p w14:paraId="201643EF" w14:textId="77777777" w:rsidR="00BF483D" w:rsidRDefault="00BF483D">
      <w:pPr>
        <w:pStyle w:val="CommentText"/>
      </w:pPr>
      <w:r>
        <w:rPr>
          <w:rStyle w:val="CommentReference"/>
        </w:rPr>
        <w:annotationRef/>
      </w:r>
      <w:r>
        <w:t>Current practice most often employs static analysis; it’s not great.</w:t>
      </w:r>
    </w:p>
  </w:comment>
  <w:comment w:id="25" w:author="John Braley" w:date="2019-04-03T21:15:00Z" w:initials="JB">
    <w:p w14:paraId="1138E797" w14:textId="77777777" w:rsidR="00BF483D" w:rsidRDefault="00BF483D">
      <w:pPr>
        <w:pStyle w:val="CommentText"/>
      </w:pPr>
      <w:r>
        <w:rPr>
          <w:rStyle w:val="CommentReference"/>
        </w:rPr>
        <w:annotationRef/>
      </w:r>
      <w:r>
        <w:t xml:space="preserve">Live-loads utilize static analysis and try to account for the inherent errors by applying a factor… one factor, and it is anecdotally unconservative. </w:t>
      </w:r>
    </w:p>
  </w:comment>
  <w:comment w:id="31" w:author="John Braley" w:date="2019-04-03T21:46:00Z" w:initials="JB">
    <w:p w14:paraId="4F19556F" w14:textId="77777777" w:rsidR="006C0FB7" w:rsidRDefault="006C0FB7">
      <w:pPr>
        <w:pStyle w:val="CommentText"/>
      </w:pPr>
      <w:r>
        <w:rPr>
          <w:rStyle w:val="CommentReference"/>
        </w:rPr>
        <w:annotationRef/>
      </w:r>
      <w:r>
        <w:t>Objectives</w:t>
      </w:r>
    </w:p>
  </w:comment>
  <w:comment w:id="33" w:author="John Braley" w:date="2019-04-03T21:34:00Z" w:initials="JB">
    <w:p w14:paraId="19EF6B67" w14:textId="77777777" w:rsidR="00013238" w:rsidRDefault="00013238">
      <w:pPr>
        <w:pStyle w:val="CommentText"/>
      </w:pPr>
      <w:r>
        <w:rPr>
          <w:rStyle w:val="CommentReference"/>
        </w:rPr>
        <w:annotationRef/>
      </w:r>
      <w:r w:rsidR="006C0FB7">
        <w:t xml:space="preserve">Scope: </w:t>
      </w:r>
      <w:r>
        <w:t>This study takes an inductive approach by investigating a bridge with sensing and simulation (</w:t>
      </w:r>
      <w:proofErr w:type="spellStart"/>
      <w:r>
        <w:t>StId</w:t>
      </w:r>
      <w:proofErr w:type="spellEnd"/>
      <w:r>
        <w:t>).</w:t>
      </w:r>
    </w:p>
  </w:comment>
  <w:comment w:id="34" w:author="John Braley" w:date="2019-04-03T21:36:00Z" w:initials="JB">
    <w:p w14:paraId="10F80D5C" w14:textId="77777777" w:rsidR="00013238" w:rsidRDefault="00013238">
      <w:pPr>
        <w:pStyle w:val="CommentText"/>
      </w:pPr>
      <w:r>
        <w:rPr>
          <w:rStyle w:val="CommentReference"/>
        </w:rPr>
        <w:annotationRef/>
      </w:r>
      <w:r w:rsidR="006C0FB7">
        <w:t xml:space="preserve">Scope: </w:t>
      </w:r>
      <w:r>
        <w:t>Validated models were used to investigate VBI and platoons by performing parametric studies.</w:t>
      </w:r>
      <w:r w:rsidR="006C0FB7">
        <w:t xml:space="preserve"> New simplified model developed.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673BE" w15:done="0"/>
  <w15:commentEx w15:paraId="02D30C74" w15:done="0"/>
  <w15:commentEx w15:paraId="75917C1A" w15:done="0"/>
  <w15:commentEx w15:paraId="6952F9F7" w15:done="0"/>
  <w15:commentEx w15:paraId="2F4C67B3" w15:done="0"/>
  <w15:commentEx w15:paraId="2133183E" w15:done="0"/>
  <w15:commentEx w15:paraId="4035D0AD" w15:done="0"/>
  <w15:commentEx w15:paraId="6B9341A1" w15:done="0"/>
  <w15:commentEx w15:paraId="2AB79A96" w15:done="0"/>
  <w15:commentEx w15:paraId="0B49B3F4" w15:done="0"/>
  <w15:commentEx w15:paraId="258951DD" w15:done="0"/>
  <w15:commentEx w15:paraId="201643EF" w15:done="0"/>
  <w15:commentEx w15:paraId="1138E797" w15:done="0"/>
  <w15:commentEx w15:paraId="4F19556F" w15:done="0"/>
  <w15:commentEx w15:paraId="19EF6B67" w15:done="0"/>
  <w15:commentEx w15:paraId="10F80D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73BE" w16cid:durableId="204F9C20"/>
  <w16cid:commentId w16cid:paraId="02D30C74" w16cid:durableId="204F9C69"/>
  <w16cid:commentId w16cid:paraId="75917C1A" w16cid:durableId="204F9C9B"/>
  <w16cid:commentId w16cid:paraId="6952F9F7" w16cid:durableId="204F9CE4"/>
  <w16cid:commentId w16cid:paraId="2F4C67B3" w16cid:durableId="204F9CF2"/>
  <w16cid:commentId w16cid:paraId="2133183E" w16cid:durableId="204F9D16"/>
  <w16cid:commentId w16cid:paraId="4035D0AD" w16cid:durableId="204F9D6F"/>
  <w16cid:commentId w16cid:paraId="6B9341A1" w16cid:durableId="204F9E03"/>
  <w16cid:commentId w16cid:paraId="2AB79A96" w16cid:durableId="2050526C"/>
  <w16cid:commentId w16cid:paraId="0B49B3F4" w16cid:durableId="204F9EE8"/>
  <w16cid:commentId w16cid:paraId="258951DD" w16cid:durableId="204F9FB7"/>
  <w16cid:commentId w16cid:paraId="201643EF" w16cid:durableId="204F9FF5"/>
  <w16cid:commentId w16cid:paraId="1138E797" w16cid:durableId="204FA10C"/>
  <w16cid:commentId w16cid:paraId="4F19556F" w16cid:durableId="204FA84B"/>
  <w16cid:commentId w16cid:paraId="19EF6B67" w16cid:durableId="204FA580"/>
  <w16cid:commentId w16cid:paraId="10F80D5C" w16cid:durableId="204FA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7C2CF" w14:textId="77777777" w:rsidR="00434888" w:rsidRDefault="00434888" w:rsidP="004C7F36">
      <w:pPr>
        <w:spacing w:before="0" w:line="240" w:lineRule="auto"/>
      </w:pPr>
      <w:r>
        <w:separator/>
      </w:r>
    </w:p>
  </w:endnote>
  <w:endnote w:type="continuationSeparator" w:id="0">
    <w:p w14:paraId="57B85060" w14:textId="77777777" w:rsidR="00434888" w:rsidRDefault="00434888"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AFBD2" w14:textId="77777777" w:rsidR="00434888" w:rsidRDefault="00434888" w:rsidP="004C7F36">
      <w:pPr>
        <w:spacing w:before="0" w:line="240" w:lineRule="auto"/>
      </w:pPr>
      <w:r>
        <w:separator/>
      </w:r>
    </w:p>
  </w:footnote>
  <w:footnote w:type="continuationSeparator" w:id="0">
    <w:p w14:paraId="4F42E626" w14:textId="77777777" w:rsidR="00434888" w:rsidRDefault="00434888"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3"/>
  </w:num>
  <w:num w:numId="5">
    <w:abstractNumId w:val="8"/>
  </w:num>
  <w:num w:numId="6">
    <w:abstractNumId w:val="16"/>
  </w:num>
  <w:num w:numId="7">
    <w:abstractNumId w:val="5"/>
  </w:num>
  <w:num w:numId="8">
    <w:abstractNumId w:val="2"/>
  </w:num>
  <w:num w:numId="9">
    <w:abstractNumId w:val="0"/>
  </w:num>
  <w:num w:numId="10">
    <w:abstractNumId w:val="6"/>
  </w:num>
  <w:num w:numId="11">
    <w:abstractNumId w:val="15"/>
  </w:num>
  <w:num w:numId="12">
    <w:abstractNumId w:val="1"/>
  </w:num>
  <w:num w:numId="13">
    <w:abstractNumId w:val="14"/>
  </w:num>
  <w:num w:numId="14">
    <w:abstractNumId w:val="3"/>
  </w:num>
  <w:num w:numId="15">
    <w:abstractNumId w:val="11"/>
  </w:num>
  <w:num w:numId="16">
    <w:abstractNumId w:val="12"/>
  </w:num>
  <w:num w:numId="17">
    <w:abstractNumId w:val="9"/>
  </w:num>
  <w:num w:numId="18">
    <w:abstractNumId w:val="7"/>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lin Moon">
    <w15:presenceInfo w15:providerId="None" w15:userId="Franklin Moon"/>
  </w15:person>
  <w15:person w15:author="John Braley">
    <w15:presenceInfo w15:providerId="None" w15:userId="John Bra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94824"/>
    <w:rsid w:val="001958A7"/>
    <w:rsid w:val="001C2928"/>
    <w:rsid w:val="001C4A01"/>
    <w:rsid w:val="001D649C"/>
    <w:rsid w:val="001D67B1"/>
    <w:rsid w:val="001E1C9D"/>
    <w:rsid w:val="001E51B5"/>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F208E"/>
    <w:rsid w:val="005F38DD"/>
    <w:rsid w:val="005F595B"/>
    <w:rsid w:val="00607728"/>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40B8A"/>
    <w:rsid w:val="00743482"/>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A009C"/>
    <w:rsid w:val="00EA059A"/>
    <w:rsid w:val="00EB0A83"/>
    <w:rsid w:val="00EB1DBC"/>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BE41184-A231-442D-8BFB-3429F64E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Franklin Moon</cp:lastModifiedBy>
  <cp:revision>8</cp:revision>
  <dcterms:created xsi:type="dcterms:W3CDTF">2019-04-03T19:52:00Z</dcterms:created>
  <dcterms:modified xsi:type="dcterms:W3CDTF">2019-04-04T13:58:00Z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