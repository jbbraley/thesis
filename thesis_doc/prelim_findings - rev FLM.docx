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E1DFF" w14:textId="77777777" w:rsidR="00171C21" w:rsidRDefault="00171C21" w:rsidP="00171C21">
      <w:pPr>
        <w:pStyle w:val="Heading1"/>
      </w:pPr>
      <w:bookmarkStart w:id="0" w:name="_GoBack"/>
      <w:bookmarkEnd w:id="0"/>
      <w:r>
        <w:t>Conclusions</w:t>
      </w:r>
    </w:p>
    <w:p w14:paraId="00B1A372" w14:textId="77777777" w:rsidR="00AB2B35" w:rsidRPr="00AB2B35" w:rsidRDefault="00AB2B35" w:rsidP="00AB2B35">
      <w:pPr>
        <w:pStyle w:val="Heading2"/>
      </w:pPr>
      <w:r>
        <w:t>Completed or Nearly Completed</w:t>
      </w:r>
    </w:p>
    <w:p w14:paraId="39D7FDCB" w14:textId="77777777" w:rsidR="008971C8" w:rsidRDefault="00171C21" w:rsidP="00171C21">
      <w:pPr>
        <w:pStyle w:val="ListParagraph"/>
        <w:numPr>
          <w:ilvl w:val="0"/>
          <w:numId w:val="3"/>
        </w:numPr>
      </w:pPr>
      <w:r>
        <w:t xml:space="preserve">While dynamic amplification is dependent on many factors, the roadway profile is the most </w:t>
      </w:r>
      <w:commentRangeStart w:id="1"/>
      <w:r>
        <w:t>influential</w:t>
      </w:r>
      <w:commentRangeEnd w:id="1"/>
      <w:r w:rsidR="00344C55">
        <w:rPr>
          <w:rStyle w:val="CommentReference"/>
        </w:rPr>
        <w:commentReference w:id="1"/>
      </w:r>
      <w:r>
        <w:t xml:space="preserve">.  </w:t>
      </w:r>
    </w:p>
    <w:p w14:paraId="2E302320" w14:textId="77777777" w:rsidR="00171C21" w:rsidRDefault="00171C21" w:rsidP="00171C21">
      <w:pPr>
        <w:pStyle w:val="ListParagraph"/>
        <w:numPr>
          <w:ilvl w:val="0"/>
          <w:numId w:val="3"/>
        </w:numPr>
      </w:pPr>
      <w:r>
        <w:t>The total response of a bridge to dynamic loading can be broken into 2 components:</w:t>
      </w:r>
    </w:p>
    <w:p w14:paraId="07C0416B" w14:textId="77777777" w:rsidR="00171C21" w:rsidDel="00344C55" w:rsidRDefault="00171C21" w:rsidP="00344C55">
      <w:pPr>
        <w:pStyle w:val="ListParagraph"/>
        <w:numPr>
          <w:ilvl w:val="1"/>
          <w:numId w:val="3"/>
        </w:numPr>
        <w:rPr>
          <w:del w:id="2" w:author="fmoon" w:date="2018-10-15T19:24:00Z"/>
        </w:rPr>
      </w:pPr>
      <w:r>
        <w:t xml:space="preserve">The response due to the </w:t>
      </w:r>
      <w:ins w:id="3" w:author="fmoon" w:date="2018-10-15T19:24:00Z">
        <w:r w:rsidR="00344C55">
          <w:t xml:space="preserve">acceleration of the mass of </w:t>
        </w:r>
      </w:ins>
      <w:r>
        <w:t xml:space="preserve">vehicle </w:t>
      </w:r>
      <w:del w:id="4" w:author="fmoon" w:date="2018-10-15T19:24:00Z">
        <w:r w:rsidDel="00344C55">
          <w:delText>force (amplified due to its vertical acceleration)</w:delText>
        </w:r>
      </w:del>
    </w:p>
    <w:p w14:paraId="759A6196" w14:textId="77777777" w:rsidR="00171C21" w:rsidRDefault="00171C21" w:rsidP="00344C55">
      <w:pPr>
        <w:pStyle w:val="ListParagraph"/>
        <w:numPr>
          <w:ilvl w:val="1"/>
          <w:numId w:val="3"/>
        </w:numPr>
      </w:pPr>
      <w:r>
        <w:t xml:space="preserve">Response due to </w:t>
      </w:r>
      <w:ins w:id="5" w:author="fmoon" w:date="2018-10-15T19:24:00Z">
        <w:r w:rsidR="00344C55">
          <w:t>the acceleration of the mass of the bridge</w:t>
        </w:r>
      </w:ins>
      <w:del w:id="6" w:author="fmoon" w:date="2018-10-15T19:24:00Z">
        <w:r w:rsidDel="00344C55">
          <w:delText>induced bridge motion (excitation of modes of vibration)</w:delText>
        </w:r>
      </w:del>
    </w:p>
    <w:p w14:paraId="3E9EAEC7" w14:textId="77777777" w:rsidR="00171C21" w:rsidRDefault="00171C21" w:rsidP="00171C21">
      <w:pPr>
        <w:pStyle w:val="ListParagraph"/>
        <w:numPr>
          <w:ilvl w:val="0"/>
          <w:numId w:val="3"/>
        </w:numPr>
      </w:pPr>
      <w:r>
        <w:t xml:space="preserve">The vehicle contact force is a result of a coupled dynamic system. The contact force cannot be </w:t>
      </w:r>
      <w:commentRangeStart w:id="7"/>
      <w:commentRangeStart w:id="8"/>
      <w:r>
        <w:t>accurately</w:t>
      </w:r>
      <w:commentRangeEnd w:id="7"/>
      <w:r w:rsidR="00344C55">
        <w:rPr>
          <w:rStyle w:val="CommentReference"/>
        </w:rPr>
        <w:commentReference w:id="7"/>
      </w:r>
      <w:commentRangeEnd w:id="8"/>
      <w:r w:rsidR="00235FB8">
        <w:rPr>
          <w:rStyle w:val="CommentReference"/>
        </w:rPr>
        <w:commentReference w:id="8"/>
      </w:r>
      <w:r>
        <w:t xml:space="preserve"> computed by considering only the vehicle’s interaction with the profile when the profile is harmonic. </w:t>
      </w:r>
    </w:p>
    <w:p w14:paraId="68A3E8B9" w14:textId="77777777" w:rsidR="00171C21" w:rsidRDefault="00171C21" w:rsidP="00171C21">
      <w:pPr>
        <w:pStyle w:val="ListParagraph"/>
        <w:numPr>
          <w:ilvl w:val="0"/>
          <w:numId w:val="3"/>
        </w:numPr>
      </w:pPr>
      <w:r>
        <w:t xml:space="preserve">The vehicle contact force (magnitude, maximum) can be </w:t>
      </w:r>
      <w:commentRangeStart w:id="9"/>
      <w:commentRangeStart w:id="10"/>
      <w:r>
        <w:t xml:space="preserve">reasonably approximated </w:t>
      </w:r>
      <w:commentRangeEnd w:id="9"/>
      <w:r w:rsidR="00344C55">
        <w:rPr>
          <w:rStyle w:val="CommentReference"/>
        </w:rPr>
        <w:commentReference w:id="9"/>
      </w:r>
      <w:commentRangeEnd w:id="10"/>
      <w:r w:rsidR="00235FB8">
        <w:rPr>
          <w:rStyle w:val="CommentReference"/>
        </w:rPr>
        <w:commentReference w:id="10"/>
      </w:r>
      <w:r>
        <w:t xml:space="preserve">by considering only the vehicle’s response to the profile when that profile is transient in nature as is seen in real profiles. </w:t>
      </w:r>
    </w:p>
    <w:p w14:paraId="7323F8A4" w14:textId="77777777" w:rsidR="00171C21" w:rsidRDefault="00171C21" w:rsidP="00171C21">
      <w:pPr>
        <w:pStyle w:val="ListParagraph"/>
        <w:numPr>
          <w:ilvl w:val="0"/>
          <w:numId w:val="3"/>
        </w:numPr>
      </w:pPr>
      <w:r>
        <w:t xml:space="preserve">Vehicle contact force, computed without consideration of the </w:t>
      </w:r>
      <w:commentRangeStart w:id="11"/>
      <w:commentRangeStart w:id="12"/>
      <w:r>
        <w:t>bridge</w:t>
      </w:r>
      <w:commentRangeEnd w:id="11"/>
      <w:r w:rsidR="00344C55">
        <w:rPr>
          <w:rStyle w:val="CommentReference"/>
        </w:rPr>
        <w:commentReference w:id="11"/>
      </w:r>
      <w:commentRangeEnd w:id="12"/>
      <w:r w:rsidR="00235FB8">
        <w:rPr>
          <w:rStyle w:val="CommentReference"/>
        </w:rPr>
        <w:commentReference w:id="12"/>
      </w:r>
      <w:r>
        <w:t xml:space="preserve">, cannot be </w:t>
      </w:r>
      <w:commentRangeStart w:id="13"/>
      <w:r>
        <w:t xml:space="preserve">accurately </w:t>
      </w:r>
      <w:commentRangeEnd w:id="13"/>
      <w:r w:rsidR="00344C55">
        <w:rPr>
          <w:rStyle w:val="CommentReference"/>
        </w:rPr>
        <w:commentReference w:id="13"/>
      </w:r>
      <w:r>
        <w:t xml:space="preserve">used to predict bridge response, especially when the bridge is subjected to sequential vehicle crossings. </w:t>
      </w:r>
    </w:p>
    <w:p w14:paraId="460699F3" w14:textId="77777777" w:rsidR="00171C21" w:rsidRPr="008751F5" w:rsidRDefault="00171C21" w:rsidP="00171C21">
      <w:pPr>
        <w:pStyle w:val="ListParagraph"/>
        <w:numPr>
          <w:ilvl w:val="0"/>
          <w:numId w:val="3"/>
        </w:numPr>
      </w:pPr>
      <w:r w:rsidRPr="008751F5">
        <w:rPr>
          <w:rFonts w:eastAsiaTheme="minorEastAsia"/>
        </w:rPr>
        <w:t>Dynamic amplification factors, when computed as the ratio of total dynamic bridge response to bridge response due only to a static vehicle, will be greater when computed for displacements than when computed for moments, stresses, and strains. This is due to the fact that the bridge response</w:t>
      </w:r>
      <w:r>
        <w:rPr>
          <w:rFonts w:eastAsiaTheme="minorEastAsia"/>
        </w:rPr>
        <w:t xml:space="preserve"> is</w:t>
      </w:r>
      <w:r w:rsidRPr="008751F5">
        <w:rPr>
          <w:rFonts w:eastAsiaTheme="minorEastAsia"/>
        </w:rPr>
        <w:t xml:space="preserve"> due to the vehicle force and the accelerated mass of the bridge, but is forced to be expressed as a function of only the vehicle </w:t>
      </w:r>
      <w:commentRangeStart w:id="14"/>
      <w:commentRangeStart w:id="15"/>
      <w:r w:rsidRPr="008751F5">
        <w:rPr>
          <w:rFonts w:eastAsiaTheme="minorEastAsia"/>
        </w:rPr>
        <w:t>force</w:t>
      </w:r>
      <w:commentRangeEnd w:id="14"/>
      <w:r w:rsidR="008F7C0F">
        <w:rPr>
          <w:rStyle w:val="CommentReference"/>
        </w:rPr>
        <w:commentReference w:id="14"/>
      </w:r>
      <w:commentRangeEnd w:id="15"/>
      <w:r w:rsidR="00235FB8">
        <w:rPr>
          <w:rStyle w:val="CommentReference"/>
        </w:rPr>
        <w:commentReference w:id="15"/>
      </w:r>
    </w:p>
    <w:p w14:paraId="064CC830" w14:textId="77777777" w:rsidR="00171C21" w:rsidRDefault="00171C21" w:rsidP="00171C21">
      <w:pPr>
        <w:pStyle w:val="ListParagraph"/>
        <w:numPr>
          <w:ilvl w:val="0"/>
          <w:numId w:val="3"/>
        </w:numPr>
      </w:pPr>
      <w:r>
        <w:t xml:space="preserve">Vehicle response is greatest when the profile contains frequency content that produces a forcing frequency equal to the vehicle’s first natural frequency. The vehicle response to a profile has been studied and is extensively covered in this paper: </w:t>
      </w:r>
      <w:r>
        <w:fldChar w:fldCharType="begin"/>
      </w:r>
      <w:r>
        <w:instrText xml:space="preserve"> ADDIN ZOTERO_ITEM CSL_CITATION {"citationID":"qMW7lUfU","properties":{"formattedCitation":"(Camara et al. 2017)","plainCitation":"(Camara et al. 2017)","noteIndex":0},"citationItems":[{"id":546,"uris":["http://zotero.org/users/3157746/items/IV5P4RVY"],"uri":["http://zotero.org/users/3157746/items/IV5P4RVY"],"itemData":{"id":546,"type":"article-journal","title":"Influence of the pavement surface on the vibrations induced by heavy traffic in road bridges","container-title":"Canadian Journal of Civil Engineering","page":"1099-1111","volume":"44","issue":"12","source":"Crossref","DOI":"10.1139/cjce-2017-0310","ISSN":"0315-1468, 1208-6029","language":"en","author":[{"family":"Camara","given":"A."},{"family":"Vázquez","given":"V.F."},{"family":"Ruiz-Teran","given":"A.M."},{"family":"Paje","given":"S.E."}],"issued":{"date-parts":[["2017",12]]}}}],"schema":"https://github.com/citation-style-language/schema/raw/master/csl-citation.json"} </w:instrText>
      </w:r>
      <w:r>
        <w:fldChar w:fldCharType="separate"/>
      </w:r>
      <w:r w:rsidRPr="009F3F36">
        <w:rPr>
          <w:rFonts w:ascii="Calibri" w:hAnsi="Calibri" w:cs="Calibri"/>
        </w:rPr>
        <w:t>(Camara et al. 2017)</w:t>
      </w:r>
      <w:r>
        <w:fldChar w:fldCharType="end"/>
      </w:r>
      <w:r>
        <w:t>.</w:t>
      </w:r>
    </w:p>
    <w:p w14:paraId="4AA882CC" w14:textId="77777777" w:rsidR="00171C21" w:rsidRDefault="00171C21" w:rsidP="00171C21">
      <w:pPr>
        <w:pStyle w:val="ListParagraph"/>
        <w:numPr>
          <w:ilvl w:val="0"/>
          <w:numId w:val="3"/>
        </w:numPr>
      </w:pPr>
      <w:r>
        <w:t>Bridge response is greatest when the profile has frequency content that produces a forcing frequency just below the bridge’s natural frequency (</w:t>
      </w:r>
      <w:r>
        <w:sym w:font="Symbol" w:char="F0BB"/>
      </w:r>
      <w:r>
        <w:t>0.9f</w:t>
      </w:r>
      <w:r w:rsidRPr="003E430D">
        <w:rPr>
          <w:vertAlign w:val="subscript"/>
        </w:rPr>
        <w:t>n</w:t>
      </w:r>
      <w:r>
        <w:t xml:space="preserve">), and the vehicle has a natural frequency near and above the bridge’s natural </w:t>
      </w:r>
      <w:commentRangeStart w:id="16"/>
      <w:commentRangeStart w:id="17"/>
      <w:r>
        <w:t>frequency</w:t>
      </w:r>
      <w:commentRangeEnd w:id="16"/>
      <w:r w:rsidR="008F7C0F">
        <w:rPr>
          <w:rStyle w:val="CommentReference"/>
        </w:rPr>
        <w:commentReference w:id="16"/>
      </w:r>
      <w:commentRangeEnd w:id="17"/>
      <w:r w:rsidR="00676CF5">
        <w:rPr>
          <w:rStyle w:val="CommentReference"/>
        </w:rPr>
        <w:commentReference w:id="17"/>
      </w:r>
      <w:r>
        <w:t>.</w:t>
      </w:r>
    </w:p>
    <w:p w14:paraId="3DAEB024" w14:textId="77777777" w:rsidR="00171C21" w:rsidRDefault="00171C21" w:rsidP="00171C21">
      <w:pPr>
        <w:pStyle w:val="ListParagraph"/>
        <w:numPr>
          <w:ilvl w:val="0"/>
          <w:numId w:val="3"/>
        </w:numPr>
      </w:pPr>
      <w:r>
        <w:t>The dynamic amplification (resulting from the profile) can be reduced by enforcing a smooth profile</w:t>
      </w:r>
    </w:p>
    <w:p w14:paraId="71A81B5C" w14:textId="77777777" w:rsidR="00171C21" w:rsidRDefault="00171C21" w:rsidP="00171C21">
      <w:pPr>
        <w:pStyle w:val="ListParagraph"/>
        <w:numPr>
          <w:ilvl w:val="1"/>
          <w:numId w:val="3"/>
        </w:numPr>
      </w:pPr>
      <w:r>
        <w:t xml:space="preserve">Removing </w:t>
      </w:r>
      <w:r w:rsidR="008971C8">
        <w:t xml:space="preserve">profile </w:t>
      </w:r>
      <w:r>
        <w:t>frequencies corresponding to the bridge natural frequency.</w:t>
      </w:r>
    </w:p>
    <w:p w14:paraId="592E80CC" w14:textId="77777777" w:rsidR="00171C21" w:rsidRDefault="00171C21" w:rsidP="00171C21">
      <w:pPr>
        <w:pStyle w:val="ListParagraph"/>
        <w:numPr>
          <w:ilvl w:val="1"/>
          <w:numId w:val="3"/>
        </w:numPr>
      </w:pPr>
      <w:commentRangeStart w:id="18"/>
      <w:commentRangeStart w:id="19"/>
      <w:r>
        <w:t>Straightedge requirements: 1/8” over 20ft keeps amplification under 1.33</w:t>
      </w:r>
      <w:commentRangeEnd w:id="18"/>
      <w:r w:rsidR="00B95F1B">
        <w:rPr>
          <w:rStyle w:val="CommentReference"/>
        </w:rPr>
        <w:commentReference w:id="18"/>
      </w:r>
      <w:commentRangeEnd w:id="19"/>
      <w:r w:rsidR="00A6742B">
        <w:rPr>
          <w:rStyle w:val="CommentReference"/>
        </w:rPr>
        <w:commentReference w:id="19"/>
      </w:r>
    </w:p>
    <w:p w14:paraId="680FECFF" w14:textId="77777777" w:rsidR="00171C21" w:rsidRDefault="00171C21" w:rsidP="00171C21">
      <w:pPr>
        <w:pStyle w:val="ListParagraph"/>
        <w:numPr>
          <w:ilvl w:val="1"/>
          <w:numId w:val="3"/>
        </w:numPr>
      </w:pPr>
      <w:r>
        <w:t>Profiles with low IRI will have low amplification</w:t>
      </w:r>
    </w:p>
    <w:p w14:paraId="4603D923" w14:textId="77777777" w:rsidR="00171C21" w:rsidRDefault="00171C21" w:rsidP="00171C21">
      <w:pPr>
        <w:pStyle w:val="ListParagraph"/>
        <w:numPr>
          <w:ilvl w:val="1"/>
          <w:numId w:val="3"/>
        </w:numPr>
      </w:pPr>
      <w:r>
        <w:t>Profiles with high IRI may have large amplifications depending on the spatial frequency content (or waviness)</w:t>
      </w:r>
    </w:p>
    <w:p w14:paraId="1CAE0023" w14:textId="77777777" w:rsidR="00171C21" w:rsidRDefault="00171C21" w:rsidP="00171C21">
      <w:pPr>
        <w:pStyle w:val="ListParagraph"/>
        <w:numPr>
          <w:ilvl w:val="0"/>
          <w:numId w:val="3"/>
        </w:numPr>
      </w:pPr>
      <w:commentRangeStart w:id="20"/>
      <w:commentRangeStart w:id="21"/>
      <w:r>
        <w:t>IRI is a metric capable of describing the amplitude of the profile but the waviness is needed to describe the distribution of features with different wavelengths.</w:t>
      </w:r>
      <w:commentRangeEnd w:id="20"/>
      <w:r w:rsidR="00B95F1B">
        <w:rPr>
          <w:rStyle w:val="CommentReference"/>
        </w:rPr>
        <w:commentReference w:id="20"/>
      </w:r>
      <w:commentRangeEnd w:id="21"/>
      <w:r w:rsidR="00A6742B">
        <w:rPr>
          <w:rStyle w:val="CommentReference"/>
        </w:rPr>
        <w:commentReference w:id="21"/>
      </w:r>
    </w:p>
    <w:p w14:paraId="5A48122F" w14:textId="77777777" w:rsidR="00171C21" w:rsidRDefault="00171C21" w:rsidP="00171C21">
      <w:pPr>
        <w:pStyle w:val="ListParagraph"/>
        <w:numPr>
          <w:ilvl w:val="0"/>
          <w:numId w:val="3"/>
        </w:numPr>
      </w:pPr>
      <w:r>
        <w:lastRenderedPageBreak/>
        <w:t>While profile frequency content has an effect on bridge response amplification, phase angle distribution contributes large variability. Therefore, the specific profile must be analyzed.</w:t>
      </w:r>
    </w:p>
    <w:p w14:paraId="19EE7C41" w14:textId="0419759D" w:rsidR="00171C21" w:rsidRDefault="00171C21" w:rsidP="00171C21">
      <w:pPr>
        <w:pStyle w:val="ListParagraph"/>
        <w:numPr>
          <w:ilvl w:val="0"/>
          <w:numId w:val="3"/>
        </w:numPr>
      </w:pPr>
      <w:r>
        <w:t xml:space="preserve">Vehicle-bridge interaction can be estimated with simplified models (i.e. single-line beam model), but </w:t>
      </w:r>
      <w:ins w:id="22" w:author="fmoon" w:date="2018-10-15T19:36:00Z">
        <w:r w:rsidR="00B95F1B">
          <w:t xml:space="preserve">the model must be capable of </w:t>
        </w:r>
      </w:ins>
      <w:del w:id="23" w:author="fmoon" w:date="2018-10-15T19:36:00Z">
        <w:r w:rsidDel="00B95F1B">
          <w:delText xml:space="preserve">should </w:delText>
        </w:r>
      </w:del>
      <w:r>
        <w:t>accurately predict</w:t>
      </w:r>
      <w:ins w:id="24" w:author="fmoon" w:date="2018-10-15T19:36:00Z">
        <w:r w:rsidR="00B95F1B">
          <w:t>ing the</w:t>
        </w:r>
      </w:ins>
      <w:r>
        <w:t xml:space="preserve"> first vertical (global) mode and </w:t>
      </w:r>
      <w:ins w:id="25" w:author="fmoon" w:date="2018-10-15T19:36:00Z">
        <w:r w:rsidR="00B95F1B">
          <w:t xml:space="preserve">must have an </w:t>
        </w:r>
      </w:ins>
      <w:del w:id="26" w:author="fmoon" w:date="2018-10-15T19:36:00Z">
        <w:r w:rsidDel="00B95F1B">
          <w:delText xml:space="preserve">have </w:delText>
        </w:r>
      </w:del>
      <w:r>
        <w:t>accurate mass and stiffness distribution as well as accurately model span continuity.</w:t>
      </w:r>
    </w:p>
    <w:p w14:paraId="6D2181A8" w14:textId="77777777" w:rsidR="00171C21" w:rsidRDefault="00171C21" w:rsidP="00171C21">
      <w:pPr>
        <w:pStyle w:val="ListParagraph"/>
        <w:numPr>
          <w:ilvl w:val="1"/>
          <w:numId w:val="3"/>
        </w:numPr>
      </w:pPr>
      <w:r>
        <w:t>For best results, compute mass and stiffness from deflection (</w:t>
      </w:r>
      <w:commentRangeStart w:id="27"/>
      <w:commentRangeStart w:id="28"/>
      <w:r>
        <w:t>unit load or otherwise</w:t>
      </w:r>
      <w:commentRangeEnd w:id="27"/>
      <w:r w:rsidR="00B95F1B">
        <w:rPr>
          <w:rStyle w:val="CommentReference"/>
        </w:rPr>
        <w:commentReference w:id="27"/>
      </w:r>
      <w:commentRangeEnd w:id="28"/>
      <w:r w:rsidR="00A6742B">
        <w:rPr>
          <w:rStyle w:val="CommentReference"/>
        </w:rPr>
        <w:commentReference w:id="28"/>
      </w:r>
      <w:r>
        <w:t>) and first natural frequency.</w:t>
      </w:r>
    </w:p>
    <w:p w14:paraId="39780524" w14:textId="77777777" w:rsidR="00AB2B35" w:rsidRDefault="00AB2B35" w:rsidP="00AB2B35">
      <w:pPr>
        <w:pStyle w:val="Heading2"/>
      </w:pPr>
      <w:r>
        <w:t>To Be Completed</w:t>
      </w:r>
    </w:p>
    <w:p w14:paraId="4C69FA56" w14:textId="77777777" w:rsidR="00AB2B35" w:rsidRDefault="00AB2B35" w:rsidP="00AB2B35">
      <w:pPr>
        <w:pStyle w:val="ListParagraph"/>
        <w:numPr>
          <w:ilvl w:val="0"/>
          <w:numId w:val="3"/>
        </w:numPr>
      </w:pPr>
      <w:r>
        <w:t>Repeated vehicles can result in greater dynamic amplifications. Amplification can be expected to be increased by no more than XX%.</w:t>
      </w:r>
    </w:p>
    <w:p w14:paraId="18B5A14B" w14:textId="77777777" w:rsidR="00AB2B35" w:rsidRDefault="00AB2B35" w:rsidP="00AB2B35">
      <w:pPr>
        <w:pStyle w:val="ListParagraph"/>
        <w:numPr>
          <w:ilvl w:val="0"/>
          <w:numId w:val="3"/>
        </w:numPr>
      </w:pPr>
      <w:r>
        <w:t>Amplification from random traffic may be XX% more than from a single vehicle crossing.</w:t>
      </w:r>
    </w:p>
    <w:p w14:paraId="0AF96AE1" w14:textId="77777777" w:rsidR="00171C21" w:rsidRDefault="00AB2B35" w:rsidP="00AB2B35">
      <w:pPr>
        <w:pStyle w:val="ListParagraph"/>
        <w:numPr>
          <w:ilvl w:val="0"/>
          <w:numId w:val="3"/>
        </w:numPr>
      </w:pPr>
      <w:r>
        <w:t xml:space="preserve">Truck trains should avoid regular spacing (headway) and the headway should be limited to </w:t>
      </w:r>
      <w:commentRangeStart w:id="29"/>
      <w:commentRangeStart w:id="30"/>
      <w:r>
        <w:t xml:space="preserve">minimize </w:t>
      </w:r>
      <w:commentRangeEnd w:id="29"/>
      <w:r w:rsidR="00C419B0">
        <w:rPr>
          <w:rStyle w:val="CommentReference"/>
        </w:rPr>
        <w:commentReference w:id="29"/>
      </w:r>
      <w:commentRangeEnd w:id="30"/>
      <w:r w:rsidR="00A6742B">
        <w:rPr>
          <w:rStyle w:val="CommentReference"/>
        </w:rPr>
        <w:commentReference w:id="30"/>
      </w:r>
      <w:r>
        <w:t>dynamic amplification.</w:t>
      </w:r>
    </w:p>
    <w:p w14:paraId="1D85E8CC" w14:textId="77777777" w:rsidR="00AB2B35" w:rsidRDefault="00AB2B35" w:rsidP="00AB2B35">
      <w:pPr>
        <w:pStyle w:val="ListParagraph"/>
        <w:numPr>
          <w:ilvl w:val="0"/>
          <w:numId w:val="3"/>
        </w:numPr>
      </w:pPr>
      <w:r>
        <w:t>Approach slope (difference) should be minimized to reduce dynamic amplification.</w:t>
      </w:r>
    </w:p>
    <w:p w14:paraId="35409049" w14:textId="77777777" w:rsidR="00AB2B35" w:rsidRPr="00AB2B35" w:rsidRDefault="00AB2B35" w:rsidP="00AB2B35">
      <w:pPr>
        <w:pStyle w:val="ListParagraph"/>
        <w:numPr>
          <w:ilvl w:val="1"/>
          <w:numId w:val="3"/>
        </w:numPr>
      </w:pPr>
      <w:r>
        <w:t>Amplification can be correlated to approach slope according to: XX=AYY.</w:t>
      </w:r>
    </w:p>
    <w:p w14:paraId="08EC0083" w14:textId="77777777" w:rsidR="00171C21" w:rsidRPr="00171C21" w:rsidRDefault="00AB2B35" w:rsidP="00AB2B35">
      <w:pPr>
        <w:pStyle w:val="Heading2"/>
        <w:rPr>
          <w:rFonts w:eastAsiaTheme="minorEastAsia"/>
        </w:rPr>
      </w:pPr>
      <w:r>
        <w:rPr>
          <w:rFonts w:eastAsiaTheme="minorEastAsia"/>
        </w:rPr>
        <w:t>Weak or Boring Conclusions</w:t>
      </w:r>
    </w:p>
    <w:p w14:paraId="60DC59B6" w14:textId="77777777" w:rsidR="00171C21" w:rsidRDefault="00171C21" w:rsidP="00171C21">
      <w:pPr>
        <w:pStyle w:val="ListParagraph"/>
        <w:numPr>
          <w:ilvl w:val="0"/>
          <w:numId w:val="3"/>
        </w:numPr>
        <w:rPr>
          <w:rFonts w:eastAsiaTheme="minorEastAsia"/>
        </w:rPr>
      </w:pPr>
      <w:commentRangeStart w:id="31"/>
      <w:r>
        <w:t>A vehicle traveling over a bridge that is oscillating at a frequency (</w:t>
      </w:r>
      <w:proofErr w:type="spellStart"/>
      <w:r>
        <w:t>f</w:t>
      </w:r>
      <w:r w:rsidRPr="003E430D">
        <w:rPr>
          <w:vertAlign w:val="subscript"/>
        </w:rPr>
        <w:t>n</w:t>
      </w:r>
      <w:proofErr w:type="spellEnd"/>
      <w:r>
        <w:t xml:space="preserve">) will experience a transformed bridge motion, whereby the “felt” motion is the sum of two frequency components equal in magnitude. The frequency of these two components can be described by: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Nv</m:t>
            </m:r>
          </m:num>
          <m:den>
            <m:r>
              <w:rPr>
                <w:rFonts w:ascii="Cambria Math" w:eastAsiaTheme="minorEastAsia" w:hAnsi="Cambria Math"/>
              </w:rPr>
              <m:t>2L</m:t>
            </m:r>
          </m:den>
        </m:f>
      </m:oMath>
      <w:r w:rsidRPr="003E430D">
        <w:rPr>
          <w:rFonts w:eastAsiaTheme="minorEastAsia"/>
        </w:rPr>
        <w:t>. Therefore, the vehicle experiences a positive and negative shift in frequency</w:t>
      </w:r>
      <w:r>
        <w:rPr>
          <w:rFonts w:eastAsiaTheme="minorEastAsia"/>
        </w:rPr>
        <w:t xml:space="preserve"> (displacement, velocity, or acceleration)</w:t>
      </w:r>
      <w:r w:rsidRPr="003E430D">
        <w:rPr>
          <w:rFonts w:eastAsiaTheme="minorEastAsia"/>
        </w:rPr>
        <w:t xml:space="preserve"> according to the vehicle velocity and the distance between modal points for that mode of vibration.</w:t>
      </w:r>
      <w:commentRangeEnd w:id="31"/>
      <w:r w:rsidR="00C419B0">
        <w:rPr>
          <w:rStyle w:val="CommentReference"/>
        </w:rPr>
        <w:commentReference w:id="31"/>
      </w:r>
    </w:p>
    <w:p w14:paraId="006A76D5" w14:textId="77777777" w:rsidR="00171C21" w:rsidRPr="003E430D" w:rsidRDefault="00171C21" w:rsidP="00171C21">
      <w:pPr>
        <w:pStyle w:val="ListParagraph"/>
        <w:numPr>
          <w:ilvl w:val="0"/>
          <w:numId w:val="3"/>
        </w:numPr>
        <w:rPr>
          <w:rFonts w:eastAsiaTheme="minorEastAsia"/>
        </w:rPr>
      </w:pPr>
      <w:r>
        <w:t>Based on 2DOF system simulations, the displacement of a bridge due to dynamic vehicle loads is a function of bridge mass and stiffness</w:t>
      </w:r>
      <w:r>
        <w:rPr>
          <w:rFonts w:eastAsiaTheme="minorEastAsia"/>
        </w:rPr>
        <w:t xml:space="preserve">, profile acceleration corresponding to frequency content at or near the bridge natural frequency, the mass of the vehicle, and to a lesser extent the damping of the bridge and vehicle. The displacement is directly related to truck mass and profile acceleration, and indirectly related to bridge mass, bridge damping and vehicle damping. </w:t>
      </w:r>
    </w:p>
    <w:p w14:paraId="0F5D8972" w14:textId="77777777" w:rsidR="00171C21" w:rsidRDefault="00171C21" w:rsidP="00171C21">
      <w:r>
        <w:br w:type="page"/>
      </w:r>
    </w:p>
    <w:p w14:paraId="3982867B" w14:textId="18D3AF46" w:rsidR="007C384C" w:rsidRDefault="007C384C" w:rsidP="009429B0">
      <w:pPr>
        <w:pStyle w:val="Heading1"/>
      </w:pPr>
      <w:r>
        <w:lastRenderedPageBreak/>
        <w:t>Work Plan</w:t>
      </w:r>
    </w:p>
    <w:p w14:paraId="5F6DF819" w14:textId="11BD85BF" w:rsidR="007C384C" w:rsidRDefault="008D2684" w:rsidP="007C384C">
      <w:r>
        <w:t xml:space="preserve">Start with tools. Show that FE is capable, </w:t>
      </w:r>
      <w:proofErr w:type="gramStart"/>
      <w:r>
        <w:t>then</w:t>
      </w:r>
      <w:proofErr w:type="gramEnd"/>
      <w:r>
        <w:t xml:space="preserve"> show that single-beam (single and double span) is adequate for certain scenarios, and when it is no longer capable. Then show when just a quarter car model is sufficient (contact force). In this way we demonstrate tools for determining dynamic amplification and the procedure for determining the appropriate tool for a given scenario (bridge and profile characteristics. </w:t>
      </w:r>
    </w:p>
    <w:p w14:paraId="2EC0B4A6" w14:textId="3C6473C7" w:rsidR="008D2684" w:rsidRDefault="008D2684" w:rsidP="007C384C">
      <w:r>
        <w:t>Use these simplified tools to demonstrate the adequacy of current local roughness standards to keep amplification at acceptable levels. Propose alternative criteria that would better serve to reduce amplification.</w:t>
      </w:r>
    </w:p>
    <w:p w14:paraId="0DE24457" w14:textId="23862063" w:rsidR="008D2684" w:rsidRDefault="008D2684" w:rsidP="007C384C">
      <w:r>
        <w:t xml:space="preserve">How will multiple vehicles effect dynamic amplification? Are there problematic truck </w:t>
      </w:r>
      <w:proofErr w:type="spellStart"/>
      <w:r>
        <w:t>spacings</w:t>
      </w:r>
      <w:proofErr w:type="spellEnd"/>
      <w:r>
        <w:t xml:space="preserve"> and are there spacing that minimize dynamic amplification. </w:t>
      </w:r>
    </w:p>
    <w:p w14:paraId="31DF09FD" w14:textId="77777777" w:rsidR="008D2684" w:rsidRPr="007C384C" w:rsidRDefault="008D2684" w:rsidP="007C384C">
      <w:pPr>
        <w:rPr>
          <w:ins w:id="32" w:author="John Braley" w:date="2018-10-17T13:26:00Z"/>
        </w:rPr>
      </w:pPr>
    </w:p>
    <w:p w14:paraId="126E9982" w14:textId="77777777" w:rsidR="009429B0" w:rsidRDefault="009429B0" w:rsidP="009429B0">
      <w:pPr>
        <w:pStyle w:val="Heading1"/>
      </w:pPr>
      <w:r>
        <w:t>Outline</w:t>
      </w:r>
    </w:p>
    <w:p w14:paraId="3803CCF5" w14:textId="77777777" w:rsidR="009429B0" w:rsidRDefault="00BA7E4C" w:rsidP="009429B0">
      <w:pPr>
        <w:pStyle w:val="ListParagraph"/>
        <w:numPr>
          <w:ilvl w:val="0"/>
          <w:numId w:val="1"/>
        </w:numPr>
      </w:pPr>
      <w:r>
        <w:t>The nature of d</w:t>
      </w:r>
      <w:r w:rsidR="009429B0">
        <w:t>ynamic amplification and Vehicle</w:t>
      </w:r>
      <w:r>
        <w:t>-</w:t>
      </w:r>
      <w:r w:rsidR="009429B0">
        <w:t>Bridge Interaction</w:t>
      </w:r>
    </w:p>
    <w:p w14:paraId="04DAA218" w14:textId="77777777" w:rsidR="009429B0" w:rsidRDefault="00643CB7" w:rsidP="009429B0">
      <w:pPr>
        <w:pStyle w:val="ListParagraph"/>
        <w:numPr>
          <w:ilvl w:val="1"/>
          <w:numId w:val="1"/>
        </w:numPr>
      </w:pPr>
      <w:r>
        <w:t>Background</w:t>
      </w:r>
    </w:p>
    <w:p w14:paraId="52892EA9" w14:textId="77777777" w:rsidR="00FC329A" w:rsidRDefault="00FC329A" w:rsidP="00FC329A">
      <w:pPr>
        <w:pStyle w:val="ListParagraph"/>
        <w:numPr>
          <w:ilvl w:val="2"/>
          <w:numId w:val="1"/>
        </w:numPr>
      </w:pPr>
      <w:r>
        <w:t>Explanation of phenomenon (i.e. excitation of bridge mass)</w:t>
      </w:r>
    </w:p>
    <w:p w14:paraId="73CFEF38" w14:textId="77777777" w:rsidR="00FC329A" w:rsidRDefault="00FC329A" w:rsidP="00BA7E4C">
      <w:pPr>
        <w:pStyle w:val="ListParagraph"/>
        <w:numPr>
          <w:ilvl w:val="2"/>
          <w:numId w:val="1"/>
        </w:numPr>
      </w:pPr>
      <w:r>
        <w:t>Displacement vs stress amplification</w:t>
      </w:r>
    </w:p>
    <w:p w14:paraId="0B1931C8" w14:textId="77777777" w:rsidR="00643CB7" w:rsidRDefault="00643CB7" w:rsidP="00643CB7">
      <w:pPr>
        <w:pStyle w:val="ListParagraph"/>
        <w:numPr>
          <w:ilvl w:val="1"/>
          <w:numId w:val="1"/>
        </w:numPr>
      </w:pPr>
      <w:r>
        <w:t>Mechanisms and parameters</w:t>
      </w:r>
    </w:p>
    <w:p w14:paraId="609771A3" w14:textId="77777777" w:rsidR="00643CB7" w:rsidRDefault="00643CB7" w:rsidP="00643CB7">
      <w:pPr>
        <w:pStyle w:val="ListParagraph"/>
        <w:numPr>
          <w:ilvl w:val="0"/>
          <w:numId w:val="1"/>
        </w:numPr>
      </w:pPr>
      <w:r>
        <w:t>Profile management with smoothness criteria</w:t>
      </w:r>
    </w:p>
    <w:p w14:paraId="2CEF6BF5" w14:textId="77777777" w:rsidR="00643CB7" w:rsidRDefault="00643CB7" w:rsidP="00643CB7">
      <w:pPr>
        <w:pStyle w:val="ListParagraph"/>
        <w:numPr>
          <w:ilvl w:val="1"/>
          <w:numId w:val="1"/>
        </w:numPr>
      </w:pPr>
      <w:r>
        <w:t>Rolling straight-edge</w:t>
      </w:r>
      <w:r w:rsidR="00DD7105">
        <w:t xml:space="preserve"> criteria (x” deviation over y ft.)</w:t>
      </w:r>
    </w:p>
    <w:p w14:paraId="780D6580" w14:textId="77777777" w:rsidR="00643CB7" w:rsidRDefault="00643CB7" w:rsidP="00643CB7">
      <w:pPr>
        <w:pStyle w:val="ListParagraph"/>
        <w:numPr>
          <w:ilvl w:val="1"/>
          <w:numId w:val="1"/>
        </w:numPr>
      </w:pPr>
      <w:r>
        <w:t>IRI</w:t>
      </w:r>
      <w:r w:rsidR="00DD7105">
        <w:t xml:space="preserve"> upper limits</w:t>
      </w:r>
    </w:p>
    <w:p w14:paraId="34FBD4FD" w14:textId="77777777" w:rsidR="00643CB7" w:rsidRDefault="00643CB7" w:rsidP="00643CB7">
      <w:pPr>
        <w:pStyle w:val="ListParagraph"/>
        <w:numPr>
          <w:ilvl w:val="0"/>
          <w:numId w:val="1"/>
        </w:numPr>
      </w:pPr>
      <w:r>
        <w:t>Tools for estimating dynamic amplification</w:t>
      </w:r>
    </w:p>
    <w:p w14:paraId="3C26C08E" w14:textId="77777777" w:rsidR="00643CB7" w:rsidRDefault="00643CB7" w:rsidP="00643CB7">
      <w:pPr>
        <w:pStyle w:val="ListParagraph"/>
        <w:numPr>
          <w:ilvl w:val="1"/>
          <w:numId w:val="1"/>
        </w:numPr>
      </w:pPr>
      <w:r>
        <w:t>FE model</w:t>
      </w:r>
    </w:p>
    <w:p w14:paraId="35B5EED7" w14:textId="77777777" w:rsidR="004E4579" w:rsidRDefault="004E4579" w:rsidP="004E4579">
      <w:pPr>
        <w:pStyle w:val="ListParagraph"/>
        <w:numPr>
          <w:ilvl w:val="2"/>
          <w:numId w:val="1"/>
        </w:numPr>
      </w:pPr>
      <w:r>
        <w:t xml:space="preserve">Illustrate suitability with I-76 </w:t>
      </w:r>
      <w:proofErr w:type="spellStart"/>
      <w:r>
        <w:t>StID</w:t>
      </w:r>
      <w:proofErr w:type="spellEnd"/>
    </w:p>
    <w:p w14:paraId="1F986D1F" w14:textId="77777777" w:rsidR="004E4579" w:rsidRDefault="004E4579" w:rsidP="004E4579">
      <w:pPr>
        <w:pStyle w:val="ListParagraph"/>
        <w:numPr>
          <w:ilvl w:val="2"/>
          <w:numId w:val="1"/>
        </w:numPr>
      </w:pPr>
      <w:r>
        <w:t>Included modes</w:t>
      </w:r>
    </w:p>
    <w:p w14:paraId="359F0EE3" w14:textId="77777777" w:rsidR="004E4579" w:rsidRDefault="004E4579" w:rsidP="004E4579">
      <w:pPr>
        <w:pStyle w:val="ListParagraph"/>
        <w:numPr>
          <w:ilvl w:val="2"/>
          <w:numId w:val="1"/>
        </w:numPr>
      </w:pPr>
      <w:r>
        <w:t>Vehicle degrees of freedom</w:t>
      </w:r>
    </w:p>
    <w:p w14:paraId="320ADF07" w14:textId="77777777" w:rsidR="004E4579" w:rsidRDefault="00643CB7" w:rsidP="004E4579">
      <w:pPr>
        <w:pStyle w:val="ListParagraph"/>
        <w:numPr>
          <w:ilvl w:val="1"/>
          <w:numId w:val="1"/>
        </w:numPr>
      </w:pPr>
      <w:r>
        <w:t>Vehicle-model</w:t>
      </w:r>
      <w:r w:rsidR="004E4579">
        <w:t xml:space="preserve"> (quarter-car)</w:t>
      </w:r>
    </w:p>
    <w:p w14:paraId="661ACABC" w14:textId="77777777" w:rsidR="004E4579" w:rsidRDefault="004E4579" w:rsidP="004E4579">
      <w:pPr>
        <w:pStyle w:val="ListParagraph"/>
        <w:numPr>
          <w:ilvl w:val="2"/>
          <w:numId w:val="1"/>
        </w:numPr>
      </w:pPr>
      <w:r>
        <w:t>IRI correlation with FE computed amplification</w:t>
      </w:r>
    </w:p>
    <w:p w14:paraId="2CE07B2B" w14:textId="77777777" w:rsidR="004E4579" w:rsidRDefault="004E4579" w:rsidP="004E4579">
      <w:pPr>
        <w:pStyle w:val="ListParagraph"/>
        <w:numPr>
          <w:ilvl w:val="2"/>
          <w:numId w:val="1"/>
        </w:numPr>
      </w:pPr>
      <w:r>
        <w:t>Windowed contact force correlation with FE computed amplification</w:t>
      </w:r>
    </w:p>
    <w:p w14:paraId="3AE1F78A" w14:textId="77777777" w:rsidR="00643CB7" w:rsidRDefault="00643CB7" w:rsidP="00643CB7">
      <w:pPr>
        <w:pStyle w:val="ListParagraph"/>
        <w:numPr>
          <w:ilvl w:val="1"/>
          <w:numId w:val="1"/>
        </w:numPr>
      </w:pPr>
      <w:r>
        <w:t>Double-sprung mass</w:t>
      </w:r>
    </w:p>
    <w:p w14:paraId="09E23796" w14:textId="77777777" w:rsidR="004E4579" w:rsidRDefault="004E4579" w:rsidP="004E4579">
      <w:pPr>
        <w:pStyle w:val="ListParagraph"/>
        <w:numPr>
          <w:ilvl w:val="2"/>
          <w:numId w:val="1"/>
        </w:numPr>
      </w:pPr>
      <w:r>
        <w:t>Displacement amplification correlation with FE computed amplification</w:t>
      </w:r>
    </w:p>
    <w:p w14:paraId="467B2FC9" w14:textId="77777777" w:rsidR="00643CB7" w:rsidRDefault="00643CB7" w:rsidP="00643CB7">
      <w:pPr>
        <w:pStyle w:val="ListParagraph"/>
        <w:numPr>
          <w:ilvl w:val="1"/>
          <w:numId w:val="1"/>
        </w:numPr>
      </w:pPr>
      <w:r>
        <w:t>Vehicle-bridge model</w:t>
      </w:r>
      <w:r w:rsidR="004E4579">
        <w:t xml:space="preserve"> (2-dof state-space)</w:t>
      </w:r>
    </w:p>
    <w:p w14:paraId="7EE517FE" w14:textId="77777777" w:rsidR="004E4579" w:rsidRDefault="004E4579" w:rsidP="004E4579">
      <w:pPr>
        <w:pStyle w:val="ListParagraph"/>
        <w:numPr>
          <w:ilvl w:val="2"/>
          <w:numId w:val="1"/>
        </w:numPr>
      </w:pPr>
      <w:r>
        <w:t>Displacement amplification correlation with FE computed amplification</w:t>
      </w:r>
    </w:p>
    <w:p w14:paraId="35D673A5" w14:textId="77777777" w:rsidR="00643CB7" w:rsidRDefault="00643CB7" w:rsidP="00643CB7">
      <w:pPr>
        <w:pStyle w:val="ListParagraph"/>
        <w:numPr>
          <w:ilvl w:val="0"/>
          <w:numId w:val="1"/>
        </w:numPr>
      </w:pPr>
      <w:r>
        <w:t>Effect of special loading on dynamic amplification</w:t>
      </w:r>
    </w:p>
    <w:p w14:paraId="7F1F4AE4" w14:textId="77777777" w:rsidR="00643CB7" w:rsidRDefault="00643CB7" w:rsidP="00643CB7">
      <w:pPr>
        <w:pStyle w:val="ListParagraph"/>
        <w:numPr>
          <w:ilvl w:val="1"/>
          <w:numId w:val="1"/>
        </w:numPr>
      </w:pPr>
      <w:r>
        <w:t>Repeated loading</w:t>
      </w:r>
      <w:r w:rsidR="004E4579">
        <w:t>: how much is amplification increased</w:t>
      </w:r>
    </w:p>
    <w:p w14:paraId="6E8917BE" w14:textId="77777777" w:rsidR="004E4579" w:rsidRDefault="004E4579" w:rsidP="004E4579">
      <w:pPr>
        <w:pStyle w:val="ListParagraph"/>
        <w:numPr>
          <w:ilvl w:val="2"/>
          <w:numId w:val="1"/>
        </w:numPr>
      </w:pPr>
      <w:r>
        <w:t>Worst-case: phase of new vehicle contact force corresponds to bridge motion</w:t>
      </w:r>
    </w:p>
    <w:p w14:paraId="1C60CB3D" w14:textId="77777777" w:rsidR="004E4579" w:rsidRDefault="004E4579" w:rsidP="004E4579">
      <w:pPr>
        <w:pStyle w:val="ListParagraph"/>
        <w:numPr>
          <w:ilvl w:val="2"/>
          <w:numId w:val="1"/>
        </w:numPr>
      </w:pPr>
      <w:r>
        <w:t>FE simulations with various random traffic conditions</w:t>
      </w:r>
    </w:p>
    <w:p w14:paraId="48619656" w14:textId="77777777" w:rsidR="00643CB7" w:rsidRDefault="00643CB7" w:rsidP="00643CB7">
      <w:pPr>
        <w:pStyle w:val="ListParagraph"/>
        <w:numPr>
          <w:ilvl w:val="1"/>
          <w:numId w:val="1"/>
        </w:numPr>
      </w:pPr>
      <w:r>
        <w:t>Truck trains and headway control</w:t>
      </w:r>
    </w:p>
    <w:p w14:paraId="62D13D67" w14:textId="77777777" w:rsidR="004E4579" w:rsidRDefault="00BA7E4C" w:rsidP="004E4579">
      <w:pPr>
        <w:pStyle w:val="ListParagraph"/>
        <w:numPr>
          <w:ilvl w:val="2"/>
          <w:numId w:val="1"/>
        </w:numPr>
      </w:pPr>
      <w:r>
        <w:lastRenderedPageBreak/>
        <w:t>Can repeated heavy vehicles cause greater bridge excitation</w:t>
      </w:r>
    </w:p>
    <w:p w14:paraId="102D824B" w14:textId="77777777" w:rsidR="00BA7E4C" w:rsidRDefault="00BA7E4C" w:rsidP="004E4579">
      <w:pPr>
        <w:pStyle w:val="ListParagraph"/>
        <w:numPr>
          <w:ilvl w:val="2"/>
          <w:numId w:val="1"/>
        </w:numPr>
      </w:pPr>
      <w:r>
        <w:t>Is it possible to have a problematic headway pattern</w:t>
      </w:r>
    </w:p>
    <w:p w14:paraId="3CEC43F9" w14:textId="77777777" w:rsidR="00BA7E4C" w:rsidRDefault="00BA7E4C" w:rsidP="004E4579">
      <w:pPr>
        <w:pStyle w:val="ListParagraph"/>
        <w:numPr>
          <w:ilvl w:val="2"/>
          <w:numId w:val="1"/>
        </w:numPr>
      </w:pPr>
      <w:r>
        <w:t>Is there a headway pattern that eliminates risk of high amplification</w:t>
      </w:r>
    </w:p>
    <w:p w14:paraId="4EF8814C" w14:textId="77777777" w:rsidR="00643CB7" w:rsidRDefault="00643CB7" w:rsidP="00643CB7">
      <w:pPr>
        <w:pStyle w:val="ListParagraph"/>
        <w:numPr>
          <w:ilvl w:val="1"/>
          <w:numId w:val="1"/>
        </w:numPr>
      </w:pPr>
      <w:r>
        <w:t>Settled approaches</w:t>
      </w:r>
    </w:p>
    <w:p w14:paraId="2E851248" w14:textId="77777777" w:rsidR="00BA7E4C" w:rsidRDefault="00BA7E4C" w:rsidP="00BA7E4C">
      <w:pPr>
        <w:pStyle w:val="ListParagraph"/>
        <w:numPr>
          <w:ilvl w:val="2"/>
          <w:numId w:val="1"/>
        </w:numPr>
      </w:pPr>
      <w:r>
        <w:t>Do settled approached present hazard to bridges or is the excitation too broadband</w:t>
      </w:r>
    </w:p>
    <w:p w14:paraId="421B2D8C" w14:textId="77777777" w:rsidR="00BA7E4C" w:rsidRDefault="00BA7E4C" w:rsidP="00BA7E4C">
      <w:pPr>
        <w:pStyle w:val="ListParagraph"/>
        <w:numPr>
          <w:ilvl w:val="2"/>
          <w:numId w:val="1"/>
        </w:numPr>
      </w:pPr>
      <w:r>
        <w:t>Can a relationship be developed between amplification, ramp slope and bridge length</w:t>
      </w:r>
    </w:p>
    <w:p w14:paraId="27AF2216" w14:textId="77777777" w:rsidR="00BA7E4C" w:rsidRDefault="00BA7E4C" w:rsidP="00BA7E4C">
      <w:pPr>
        <w:pStyle w:val="ListParagraph"/>
        <w:numPr>
          <w:ilvl w:val="2"/>
          <w:numId w:val="1"/>
        </w:numPr>
      </w:pPr>
      <w:r>
        <w:t>Can a relationship be developed between bump/fault (i.e. sudden jump or drop in profile) at the beginning of the bridge and amplification</w:t>
      </w:r>
    </w:p>
    <w:p w14:paraId="04BB71C0" w14:textId="77777777" w:rsidR="004E4579" w:rsidRDefault="004E4579" w:rsidP="004E4579">
      <w:pPr>
        <w:pStyle w:val="ListParagraph"/>
        <w:numPr>
          <w:ilvl w:val="0"/>
          <w:numId w:val="1"/>
        </w:numPr>
      </w:pPr>
      <w:r>
        <w:t>Spatial variability of dynamic amplification</w:t>
      </w:r>
    </w:p>
    <w:p w14:paraId="2607785E" w14:textId="77777777" w:rsidR="00BA7E4C" w:rsidRDefault="004E4579" w:rsidP="00BA7E4C">
      <w:pPr>
        <w:pStyle w:val="ListParagraph"/>
        <w:numPr>
          <w:ilvl w:val="1"/>
          <w:numId w:val="1"/>
        </w:numPr>
      </w:pPr>
      <w:r>
        <w:t>Flexure away from mid-span</w:t>
      </w:r>
    </w:p>
    <w:p w14:paraId="07A168AC" w14:textId="77777777" w:rsidR="004E4579" w:rsidRDefault="004E4579" w:rsidP="004E4579">
      <w:pPr>
        <w:pStyle w:val="ListParagraph"/>
        <w:numPr>
          <w:ilvl w:val="1"/>
          <w:numId w:val="1"/>
        </w:numPr>
      </w:pPr>
      <w:r>
        <w:t>Amplification of shear</w:t>
      </w:r>
    </w:p>
    <w:p w14:paraId="56393CA4" w14:textId="77777777" w:rsidR="004E4579" w:rsidRDefault="004E4579" w:rsidP="004E4579">
      <w:pPr>
        <w:pStyle w:val="ListParagraph"/>
        <w:numPr>
          <w:ilvl w:val="1"/>
          <w:numId w:val="1"/>
        </w:numPr>
      </w:pPr>
      <w:r>
        <w:t>Multiple continuous spans</w:t>
      </w:r>
    </w:p>
    <w:p w14:paraId="6CD83538" w14:textId="77777777" w:rsidR="00BA7E4C" w:rsidRDefault="00BA7E4C" w:rsidP="00BA7E4C">
      <w:pPr>
        <w:pStyle w:val="ListParagraph"/>
        <w:numPr>
          <w:ilvl w:val="2"/>
          <w:numId w:val="1"/>
        </w:numPr>
      </w:pPr>
      <w:r>
        <w:t>Compare single span to 2-span continuous</w:t>
      </w:r>
    </w:p>
    <w:p w14:paraId="3D7E96C9" w14:textId="77777777" w:rsidR="00BA7E4C" w:rsidRDefault="00BA7E4C" w:rsidP="00BA7E4C">
      <w:pPr>
        <w:pStyle w:val="ListParagraph"/>
        <w:numPr>
          <w:ilvl w:val="2"/>
          <w:numId w:val="1"/>
        </w:numPr>
      </w:pPr>
      <w:r>
        <w:t>Ability of tools to estimate amplification</w:t>
      </w:r>
    </w:p>
    <w:p w14:paraId="3C6B7729" w14:textId="77777777" w:rsidR="00BA7E4C" w:rsidRDefault="00BA7E4C" w:rsidP="00BA7E4C">
      <w:pPr>
        <w:pStyle w:val="ListParagraph"/>
        <w:numPr>
          <w:ilvl w:val="2"/>
          <w:numId w:val="1"/>
        </w:numPr>
      </w:pPr>
      <w:r>
        <w:t>Develop 2-span simplified model</w:t>
      </w:r>
    </w:p>
    <w:p w14:paraId="01C72715" w14:textId="77777777" w:rsidR="00013BA7" w:rsidRDefault="00013BA7" w:rsidP="00013BA7">
      <w:pPr>
        <w:pStyle w:val="Heading1"/>
      </w:pPr>
      <w:r>
        <w:t>The nature of dynamic amplification and vehicle-bridge interaction</w:t>
      </w:r>
    </w:p>
    <w:p w14:paraId="5032F32C" w14:textId="77777777" w:rsidR="00013BA7" w:rsidRDefault="00013BA7" w:rsidP="00013BA7">
      <w:pPr>
        <w:pStyle w:val="Heading2"/>
      </w:pPr>
      <w:r>
        <w:t>Background</w:t>
      </w:r>
    </w:p>
    <w:p w14:paraId="4DA7AEB6" w14:textId="77777777" w:rsidR="006F7399" w:rsidRDefault="006F7399" w:rsidP="006F7399">
      <w:pPr>
        <w:pStyle w:val="Heading3"/>
      </w:pPr>
      <w:r>
        <w:t>Displacement vs. stress amplification</w:t>
      </w:r>
    </w:p>
    <w:p w14:paraId="34E650CA" w14:textId="77777777" w:rsidR="00DD7105" w:rsidRDefault="00DD7105" w:rsidP="00DD7105">
      <w:r>
        <w:t>In many pieces of relevant literature, experimentally derived dynamic amplification factors are reported for both displacement and stress or strain. The displacement factors are almost always greater than those for stress or strain. If a bridge behaves linearly then its response should be linear (i.e. an increase in load by a factor X will result in an increase in response by the same factor, X) regardless of whether the response in question is global (e.g. displacement) or local (e.g. stress, strain). This is not the case with dynamic amplification factors because of a violation of the</w:t>
      </w:r>
      <w:r w:rsidRPr="00954037">
        <w:t xml:space="preserve"> </w:t>
      </w:r>
      <w:r>
        <w:t xml:space="preserve">key assumption that the measured response is due solely to the </w:t>
      </w:r>
      <w:commentRangeStart w:id="33"/>
      <w:r>
        <w:t>applied load</w:t>
      </w:r>
      <w:commentRangeEnd w:id="33"/>
      <w:r w:rsidR="00C419B0">
        <w:rPr>
          <w:rStyle w:val="CommentReference"/>
        </w:rPr>
        <w:commentReference w:id="33"/>
      </w:r>
      <w:r>
        <w:t>.</w:t>
      </w:r>
    </w:p>
    <w:p w14:paraId="02B6129A" w14:textId="77777777" w:rsidR="00DD7105" w:rsidRDefault="00DD7105" w:rsidP="00DD7105">
      <w:r>
        <w:t>Dynamic amplification factors assume that the bridge response is due to a vehicle which applies a force equal to its weight increased by a factor to account for its dynamic motion (acceleration &gt; gravity). If this assumption were true, dynamic amplification factors would be equal for the various response quantities.</w:t>
      </w:r>
      <w:r w:rsidR="00267765">
        <w:t xml:space="preserve"> However, the</w:t>
      </w:r>
      <w:r>
        <w:t xml:space="preserve"> </w:t>
      </w:r>
      <w:r w:rsidR="00267765">
        <w:t xml:space="preserve">bridge response is due not only to the force applied by the vehicle but also the force due to the acceleration of the mass of the bridge as it is excited by the dynamic vehicle force (or other excitation sources). </w:t>
      </w:r>
    </w:p>
    <w:p w14:paraId="1DF460C9" w14:textId="77777777" w:rsidR="00383BE6" w:rsidRDefault="00267765" w:rsidP="00DD7105">
      <w:r>
        <w:t>Furthermore, displacement is the accumulation of curva</w:t>
      </w:r>
      <w:r w:rsidR="003D3CA6">
        <w:t>ture which is linearly related to moment</w:t>
      </w:r>
      <w:r w:rsidR="00A760A6" w:rsidRPr="00A760A6">
        <w:t xml:space="preserve"> </w:t>
      </w:r>
      <w:r w:rsidR="00A760A6">
        <w:t>elasticity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EI</m:t>
            </m:r>
          </m:den>
        </m:f>
      </m:oMath>
      <w:r w:rsidR="00A760A6">
        <w:rPr>
          <w:rFonts w:eastAsiaTheme="minorEastAsia"/>
        </w:rPr>
        <w:t>),</w:t>
      </w:r>
      <w:r w:rsidR="003D3CA6">
        <w:t xml:space="preserve"> while stress is just linearly related to moment. Therefore a distributed load that causes a given stress equal to that caused by some point load will result in a displacement greater than that caused by the same point load</w:t>
      </w:r>
      <w:r w:rsidR="00A760A6">
        <w:t xml:space="preserve"> as illustrated in the following plots.</w:t>
      </w:r>
    </w:p>
    <w:p w14:paraId="4331B366" w14:textId="77777777" w:rsidR="00A760A6" w:rsidRDefault="00475805" w:rsidP="00475805">
      <w:pPr>
        <w:jc w:val="center"/>
      </w:pPr>
      <w:r>
        <w:rPr>
          <w:noProof/>
        </w:rPr>
        <w:lastRenderedPageBreak/>
        <w:drawing>
          <wp:inline distT="0" distB="0" distL="0" distR="0" wp14:anchorId="4E501C06" wp14:editId="724FF455">
            <wp:extent cx="2743200" cy="16435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43574"/>
                    </a:xfrm>
                    <a:prstGeom prst="rect">
                      <a:avLst/>
                    </a:prstGeom>
                    <a:noFill/>
                    <a:ln>
                      <a:noFill/>
                    </a:ln>
                  </pic:spPr>
                </pic:pic>
              </a:graphicData>
            </a:graphic>
          </wp:inline>
        </w:drawing>
      </w:r>
      <w:r w:rsidR="00A760A6">
        <w:rPr>
          <w:noProof/>
        </w:rPr>
        <w:drawing>
          <wp:inline distT="0" distB="0" distL="0" distR="0" wp14:anchorId="005D5F23" wp14:editId="191777BE">
            <wp:extent cx="2743200" cy="16435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643574"/>
                    </a:xfrm>
                    <a:prstGeom prst="rect">
                      <a:avLst/>
                    </a:prstGeom>
                    <a:noFill/>
                    <a:ln>
                      <a:noFill/>
                    </a:ln>
                  </pic:spPr>
                </pic:pic>
              </a:graphicData>
            </a:graphic>
          </wp:inline>
        </w:drawing>
      </w:r>
    </w:p>
    <w:p w14:paraId="64BC1942" w14:textId="77777777" w:rsidR="00DD7105" w:rsidRPr="00DD7105" w:rsidRDefault="00475805" w:rsidP="00DD7105">
      <w:r>
        <w:t>A complete derivation can be found in the appendix.</w:t>
      </w:r>
    </w:p>
    <w:p w14:paraId="1F21E493" w14:textId="77777777" w:rsidR="00013BA7" w:rsidRDefault="00013BA7" w:rsidP="00013BA7">
      <w:pPr>
        <w:pStyle w:val="Heading2"/>
      </w:pPr>
      <w:r>
        <w:t>Mechanisms and parameters</w:t>
      </w:r>
    </w:p>
    <w:p w14:paraId="724AAEF2" w14:textId="77777777" w:rsidR="00013BA7" w:rsidRDefault="00383F30" w:rsidP="00013BA7">
      <w:r>
        <w:t xml:space="preserve">The amount of dynamic amplification experienced by a bridge is dependent on many parameters, including bridge geometry, stiffness, weight, and damping; vehicle weight and suspension characteristics. However, the most influential parameter is the roadway profile over the bridge. </w:t>
      </w:r>
    </w:p>
    <w:p w14:paraId="3626680F" w14:textId="77777777" w:rsidR="00DB473D" w:rsidRDefault="00DB473D" w:rsidP="00DB473D">
      <w:pPr>
        <w:pStyle w:val="Heading3"/>
      </w:pPr>
      <w:r>
        <w:t>Roadway Profile</w:t>
      </w:r>
    </w:p>
    <w:p w14:paraId="7A72E1E2" w14:textId="77777777" w:rsidR="00383F30" w:rsidRDefault="00383F30" w:rsidP="00013BA7">
      <w:r>
        <w:t xml:space="preserve">A full 3D FE model was constructed to illustrate the effect a profile has on bridge response. </w:t>
      </w:r>
      <w:r w:rsidR="001E3126">
        <w:t xml:space="preserve">The model is </w:t>
      </w:r>
      <w:r w:rsidR="00EE221B">
        <w:t>140 feet long with</w:t>
      </w:r>
      <w:r w:rsidR="001E3126">
        <w:t xml:space="preserve"> </w:t>
      </w:r>
      <w:r w:rsidR="00EE221B">
        <w:t xml:space="preserve">four (4) steel girders, </w:t>
      </w:r>
      <w:r w:rsidR="001E3126">
        <w:t xml:space="preserve">a concrete deck and concrete barriers. </w:t>
      </w:r>
      <w:r>
        <w:t xml:space="preserve">A simulation was subsequently performed, whereby a vehicle was run across the bridge deck over a profile that was measured on an in-service bridge. </w:t>
      </w:r>
    </w:p>
    <w:p w14:paraId="2450A486" w14:textId="77777777" w:rsidR="00383F30" w:rsidRDefault="00383F30" w:rsidP="00013BA7">
      <w:pPr>
        <w:rPr>
          <w:noProof/>
        </w:rPr>
      </w:pPr>
      <w:r>
        <w:rPr>
          <w:noProof/>
        </w:rPr>
        <w:drawing>
          <wp:inline distT="0" distB="0" distL="0" distR="0" wp14:anchorId="34596614" wp14:editId="64ADDBFF">
            <wp:extent cx="2743200" cy="192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200" cy="1924725"/>
                    </a:xfrm>
                    <a:prstGeom prst="rect">
                      <a:avLst/>
                    </a:prstGeom>
                  </pic:spPr>
                </pic:pic>
              </a:graphicData>
            </a:graphic>
          </wp:inline>
        </w:drawing>
      </w:r>
      <w:r w:rsidRPr="00383F30">
        <w:rPr>
          <w:noProof/>
        </w:rPr>
        <w:t xml:space="preserve"> </w:t>
      </w:r>
      <w:r>
        <w:rPr>
          <w:noProof/>
        </w:rPr>
        <w:drawing>
          <wp:inline distT="0" distB="0" distL="0" distR="0" wp14:anchorId="7CDDA3AB" wp14:editId="5DDCD5C0">
            <wp:extent cx="2743200" cy="188477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1884778"/>
                    </a:xfrm>
                    <a:prstGeom prst="rect">
                      <a:avLst/>
                    </a:prstGeom>
                  </pic:spPr>
                </pic:pic>
              </a:graphicData>
            </a:graphic>
          </wp:inline>
        </w:drawing>
      </w:r>
    </w:p>
    <w:p w14:paraId="44C46140" w14:textId="77777777" w:rsidR="00DB7DDA" w:rsidRDefault="00DB7DDA" w:rsidP="00013BA7">
      <w:pPr>
        <w:rPr>
          <w:noProof/>
        </w:rPr>
      </w:pPr>
      <w:r>
        <w:rPr>
          <w:noProof/>
        </w:rPr>
        <w:t xml:space="preserve">The plot below shows the displacement of the first interior girder at midspan due to a 77 kip vehicle traveling at 720 in/sec (40.9 mph). </w:t>
      </w:r>
    </w:p>
    <w:p w14:paraId="3CD3B369" w14:textId="77777777" w:rsidR="00DB7DDA" w:rsidRDefault="00DB7DDA" w:rsidP="00DB7DDA">
      <w:pPr>
        <w:jc w:val="center"/>
      </w:pPr>
      <w:r>
        <w:rPr>
          <w:noProof/>
        </w:rPr>
        <w:lastRenderedPageBreak/>
        <w:drawing>
          <wp:inline distT="0" distB="0" distL="0" distR="0" wp14:anchorId="7C00FFB0" wp14:editId="4D5DF414">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9690D9" w14:textId="77777777" w:rsidR="00EE221B" w:rsidRDefault="00EE221B" w:rsidP="00EE221B">
      <w:r>
        <w:t xml:space="preserve">We may also examine the contact force applied by the vehicle to the bridge model. This contact force is amplified by the motion of the vehicle over the profile and bridge. However, the amplification of this contact force </w:t>
      </w:r>
      <w:r w:rsidR="00DB473D">
        <w:t xml:space="preserve">when the vehicle is near mid-span is less than the bridge response amplification. This is because the moving vehicle is exciting the mass of the bridge, thereby inducing vibrations.  </w:t>
      </w:r>
    </w:p>
    <w:p w14:paraId="4B3F962B" w14:textId="77777777" w:rsidR="00DB473D" w:rsidRDefault="00DB473D" w:rsidP="00DB473D">
      <w:pPr>
        <w:jc w:val="center"/>
      </w:pPr>
      <w:r>
        <w:rPr>
          <w:noProof/>
        </w:rPr>
        <w:drawing>
          <wp:inline distT="0" distB="0" distL="0" distR="0" wp14:anchorId="286987E5" wp14:editId="738F33DB">
            <wp:extent cx="5105400" cy="25908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70D872" w14:textId="77777777" w:rsidR="00D9562A" w:rsidRDefault="00D9562A" w:rsidP="00D9562A">
      <w:pPr>
        <w:pStyle w:val="Heading4"/>
      </w:pPr>
      <w:r>
        <w:t>Profile Frequency Content</w:t>
      </w:r>
    </w:p>
    <w:p w14:paraId="412C6BAD" w14:textId="77777777" w:rsidR="00286348" w:rsidRDefault="00423B7C" w:rsidP="00286348">
      <w:r>
        <w:t xml:space="preserve">Since the profile has such a large influence on bridge response and amplification, it is useful to understand the characteristics of a profile and their impact on bridge response. </w:t>
      </w:r>
      <w:r w:rsidR="00A23F89">
        <w:t xml:space="preserve">The profile may be thought of as a summation of harmonic functions, and therefore a profile may be described in part by its spatial frequency content. In an effort to understand the impact this frequency content has on bridge response, a series of simple harmonic profiles were created with varying spatial frequencies. </w:t>
      </w:r>
      <w:r w:rsidR="00286348">
        <w:t>The amplitudes of these profiles were scaled to have equal IRI values. The spatial frequency (</w:t>
      </w:r>
      <w:r w:rsidR="00286348" w:rsidRPr="00286348">
        <w:rPr>
          <w:i/>
        </w:rPr>
        <w:t>f</w:t>
      </w:r>
      <w:r w:rsidR="00286348" w:rsidRPr="00286348">
        <w:rPr>
          <w:vertAlign w:val="subscript"/>
        </w:rPr>
        <w:t>s</w:t>
      </w:r>
      <w:r w:rsidR="00286348">
        <w:t xml:space="preserve">) of these </w:t>
      </w:r>
      <w:r w:rsidR="00286348">
        <w:lastRenderedPageBreak/>
        <w:t>profiles corresponds to a temporal frequency (</w:t>
      </w:r>
      <w:proofErr w:type="spellStart"/>
      <w:r w:rsidR="00286348" w:rsidRPr="00286348">
        <w:rPr>
          <w:i/>
        </w:rPr>
        <w:t>f</w:t>
      </w:r>
      <w:r w:rsidR="00286348" w:rsidRPr="00286348">
        <w:rPr>
          <w:vertAlign w:val="subscript"/>
        </w:rPr>
        <w:t>t</w:t>
      </w:r>
      <w:proofErr w:type="spellEnd"/>
      <w:r w:rsidR="00286348">
        <w:t>) depending on the velocity (</w:t>
      </w:r>
      <w:r w:rsidR="00286348" w:rsidRPr="00286348">
        <w:rPr>
          <w:i/>
        </w:rPr>
        <w:t>v</w:t>
      </w:r>
      <w:r w:rsidR="00286348">
        <w:t>) of the vehicle according to the equation:</w:t>
      </w:r>
    </w:p>
    <w:p w14:paraId="602B92A7" w14:textId="77777777" w:rsidR="00286348" w:rsidRDefault="000C05AE" w:rsidP="00286348">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r>
            <w:rPr>
              <w:rFonts w:ascii="Cambria Math" w:eastAsiaTheme="minorEastAsia" w:hAnsi="Cambria Math"/>
            </w:rPr>
            <m:t>v</m:t>
          </m:r>
        </m:oMath>
      </m:oMathPara>
    </w:p>
    <w:p w14:paraId="02A60376" w14:textId="77777777" w:rsidR="00286348" w:rsidRDefault="00286348" w:rsidP="00286348">
      <w:r>
        <w:t>The table below lists the spatial wavelengths (1/</w:t>
      </w:r>
      <w:proofErr w:type="spellStart"/>
      <w:r w:rsidRPr="00286348">
        <w:rPr>
          <w:i/>
        </w:rPr>
        <w:t>f</w:t>
      </w:r>
      <w:r w:rsidRPr="00286348">
        <w:rPr>
          <w:vertAlign w:val="subscript"/>
        </w:rPr>
        <w:t>t</w:t>
      </w:r>
      <w:proofErr w:type="spellEnd"/>
      <w:r>
        <w:t xml:space="preserve">) and corresponding temporal frequencies of the artificial profiles investigated for a vehicle speed of 720 in/sec </w:t>
      </w:r>
      <w:r>
        <w:rPr>
          <w:noProof/>
        </w:rPr>
        <w:t>(40.9 mph)</w:t>
      </w:r>
      <w:r>
        <w:t>.</w:t>
      </w:r>
    </w:p>
    <w:tbl>
      <w:tblPr>
        <w:tblStyle w:val="TableGrid"/>
        <w:tblW w:w="0" w:type="auto"/>
        <w:jc w:val="center"/>
        <w:tblLook w:val="04A0" w:firstRow="1" w:lastRow="0" w:firstColumn="1" w:lastColumn="0" w:noHBand="0" w:noVBand="1"/>
      </w:tblPr>
      <w:tblGrid>
        <w:gridCol w:w="1404"/>
        <w:gridCol w:w="2311"/>
      </w:tblGrid>
      <w:tr w:rsidR="009B7CF8" w14:paraId="6F0DAF00" w14:textId="77777777" w:rsidTr="009B7CF8">
        <w:trPr>
          <w:jc w:val="center"/>
        </w:trPr>
        <w:tc>
          <w:tcPr>
            <w:tcW w:w="1404" w:type="dxa"/>
            <w:vAlign w:val="center"/>
          </w:tcPr>
          <w:p w14:paraId="35DF83D5" w14:textId="77777777" w:rsidR="009B7CF8" w:rsidRDefault="009B7CF8" w:rsidP="009B7CF8">
            <w:pPr>
              <w:jc w:val="center"/>
            </w:pPr>
            <w:r>
              <w:t>Wavelength</w:t>
            </w:r>
          </w:p>
        </w:tc>
        <w:tc>
          <w:tcPr>
            <w:tcW w:w="2311" w:type="dxa"/>
            <w:vAlign w:val="center"/>
          </w:tcPr>
          <w:p w14:paraId="5AD16489" w14:textId="77777777" w:rsidR="009B7CF8" w:rsidRDefault="009B7CF8" w:rsidP="009B7CF8">
            <w:pPr>
              <w:jc w:val="center"/>
            </w:pPr>
            <w:r>
              <w:t>Frequency (</w:t>
            </w:r>
            <w:proofErr w:type="spellStart"/>
            <w:r w:rsidRPr="00286348">
              <w:rPr>
                <w:i/>
              </w:rPr>
              <w:t>f</w:t>
            </w:r>
            <w:r w:rsidRPr="00286348">
              <w:rPr>
                <w:vertAlign w:val="subscript"/>
              </w:rPr>
              <w:t>t</w:t>
            </w:r>
            <w:proofErr w:type="spellEnd"/>
            <w:r>
              <w:t>);</w:t>
            </w:r>
          </w:p>
          <w:p w14:paraId="2E0ACAAA" w14:textId="77777777" w:rsidR="009B7CF8" w:rsidRDefault="009B7CF8" w:rsidP="009B7CF8">
            <w:pPr>
              <w:jc w:val="center"/>
            </w:pPr>
            <w:r>
              <w:t>v = 720</w:t>
            </w:r>
          </w:p>
        </w:tc>
      </w:tr>
      <w:tr w:rsidR="009B7CF8" w14:paraId="6E367D8F" w14:textId="77777777" w:rsidTr="009B7CF8">
        <w:trPr>
          <w:jc w:val="center"/>
        </w:trPr>
        <w:tc>
          <w:tcPr>
            <w:tcW w:w="1404" w:type="dxa"/>
          </w:tcPr>
          <w:p w14:paraId="7AFF8BA2" w14:textId="77777777" w:rsidR="009B7CF8" w:rsidRDefault="009B7CF8" w:rsidP="009B7CF8">
            <w:pPr>
              <w:jc w:val="center"/>
            </w:pPr>
            <w:r>
              <w:t>240 in.</w:t>
            </w:r>
          </w:p>
        </w:tc>
        <w:tc>
          <w:tcPr>
            <w:tcW w:w="2311" w:type="dxa"/>
          </w:tcPr>
          <w:p w14:paraId="389CB0C6" w14:textId="77777777" w:rsidR="009B7CF8" w:rsidRDefault="009B7CF8" w:rsidP="009B7CF8">
            <w:pPr>
              <w:jc w:val="center"/>
            </w:pPr>
            <w:r>
              <w:t>3</w:t>
            </w:r>
          </w:p>
        </w:tc>
      </w:tr>
      <w:tr w:rsidR="009B7CF8" w14:paraId="2DA4C547" w14:textId="77777777" w:rsidTr="009B7CF8">
        <w:trPr>
          <w:jc w:val="center"/>
        </w:trPr>
        <w:tc>
          <w:tcPr>
            <w:tcW w:w="1404" w:type="dxa"/>
          </w:tcPr>
          <w:p w14:paraId="3B7BCACA" w14:textId="77777777" w:rsidR="009B7CF8" w:rsidRDefault="009B7CF8" w:rsidP="009B7CF8">
            <w:pPr>
              <w:jc w:val="center"/>
            </w:pPr>
            <w:r>
              <w:t>360 in.</w:t>
            </w:r>
          </w:p>
        </w:tc>
        <w:tc>
          <w:tcPr>
            <w:tcW w:w="2311" w:type="dxa"/>
          </w:tcPr>
          <w:p w14:paraId="171F7A55" w14:textId="77777777" w:rsidR="009B7CF8" w:rsidRDefault="009B7CF8" w:rsidP="009B7CF8">
            <w:pPr>
              <w:jc w:val="center"/>
            </w:pPr>
            <w:r>
              <w:t>2</w:t>
            </w:r>
          </w:p>
        </w:tc>
      </w:tr>
      <w:tr w:rsidR="009B7CF8" w14:paraId="67DD5749" w14:textId="77777777" w:rsidTr="009B7CF8">
        <w:trPr>
          <w:jc w:val="center"/>
        </w:trPr>
        <w:tc>
          <w:tcPr>
            <w:tcW w:w="1404" w:type="dxa"/>
          </w:tcPr>
          <w:p w14:paraId="253109B0" w14:textId="77777777" w:rsidR="009B7CF8" w:rsidRDefault="009B7CF8" w:rsidP="009B7CF8">
            <w:pPr>
              <w:jc w:val="center"/>
            </w:pPr>
            <w:r>
              <w:t>480 in.</w:t>
            </w:r>
          </w:p>
        </w:tc>
        <w:tc>
          <w:tcPr>
            <w:tcW w:w="2311" w:type="dxa"/>
          </w:tcPr>
          <w:p w14:paraId="654D770F" w14:textId="77777777" w:rsidR="009B7CF8" w:rsidRDefault="009B7CF8" w:rsidP="009B7CF8">
            <w:pPr>
              <w:jc w:val="center"/>
            </w:pPr>
            <w:r>
              <w:t>1.5</w:t>
            </w:r>
          </w:p>
        </w:tc>
      </w:tr>
      <w:tr w:rsidR="009B7CF8" w14:paraId="3C443928" w14:textId="77777777" w:rsidTr="009B7CF8">
        <w:trPr>
          <w:jc w:val="center"/>
        </w:trPr>
        <w:tc>
          <w:tcPr>
            <w:tcW w:w="1404" w:type="dxa"/>
          </w:tcPr>
          <w:p w14:paraId="316A6762" w14:textId="77777777" w:rsidR="009B7CF8" w:rsidRDefault="009B7CF8" w:rsidP="009B7CF8">
            <w:pPr>
              <w:jc w:val="center"/>
            </w:pPr>
            <w:r>
              <w:t>720 in.</w:t>
            </w:r>
          </w:p>
        </w:tc>
        <w:tc>
          <w:tcPr>
            <w:tcW w:w="2311" w:type="dxa"/>
          </w:tcPr>
          <w:p w14:paraId="5A0CE89A" w14:textId="77777777" w:rsidR="009B7CF8" w:rsidRDefault="009B7CF8" w:rsidP="009B7CF8">
            <w:pPr>
              <w:jc w:val="center"/>
            </w:pPr>
            <w:r>
              <w:t>1</w:t>
            </w:r>
          </w:p>
        </w:tc>
      </w:tr>
    </w:tbl>
    <w:p w14:paraId="20518BE0" w14:textId="77777777" w:rsidR="00286348" w:rsidRDefault="00005282" w:rsidP="00286348">
      <w:r>
        <w:t xml:space="preserve">Simulations using a 3D FE model were performed with these different profiles. The resulting bridge response is plotted below. </w:t>
      </w:r>
    </w:p>
    <w:p w14:paraId="736FC9C4" w14:textId="77777777" w:rsidR="00005282" w:rsidRDefault="00D76561" w:rsidP="00D76561">
      <w:pPr>
        <w:jc w:val="center"/>
      </w:pPr>
      <w:r>
        <w:rPr>
          <w:noProof/>
        </w:rPr>
        <mc:AlternateContent>
          <mc:Choice Requires="wps">
            <w:drawing>
              <wp:inline distT="0" distB="0" distL="0" distR="0" wp14:anchorId="57C54654" wp14:editId="4627E267">
                <wp:extent cx="2743200" cy="1828800"/>
                <wp:effectExtent l="0" t="0" r="19050" b="19050"/>
                <wp:docPr id="6" name="Rectangle 6"/>
                <wp:cNvGraphicFramePr/>
                <a:graphic xmlns:a="http://schemas.openxmlformats.org/drawingml/2006/main">
                  <a:graphicData uri="http://schemas.microsoft.com/office/word/2010/wordprocessingShape">
                    <wps:wsp>
                      <wps:cNvSpPr/>
                      <wps:spPr>
                        <a:xfrm>
                          <a:off x="0" y="0"/>
                          <a:ext cx="27432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7D0A3" w14:textId="77777777" w:rsidR="00171C21" w:rsidRPr="00D76561" w:rsidRDefault="00171C21" w:rsidP="00D76561">
                            <w:pPr>
                              <w:spacing w:after="0"/>
                              <w:jc w:val="center"/>
                              <w:rPr>
                                <w:color w:val="000000" w:themeColor="text1"/>
                              </w:rPr>
                            </w:pPr>
                            <w:r w:rsidRPr="00D76561">
                              <w:rPr>
                                <w:color w:val="000000" w:themeColor="text1"/>
                              </w:rPr>
                              <w:t>Plot Placeholder</w:t>
                            </w:r>
                          </w:p>
                          <w:p w14:paraId="4BEBBF60" w14:textId="77777777" w:rsidR="00171C21" w:rsidRPr="00D76561" w:rsidRDefault="00171C21" w:rsidP="00D76561">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rect w14:anchorId="57C54654" id="Rectangle 6" o:spid="_x0000_s1026" style="width:3in;height:2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bJkAIAAIAFAAAOAAAAZHJzL2Uyb0RvYy54bWysVMFu2zAMvQ/YPwi6r06yrQuMOkXQosOA&#10;oivaDj0rshQbkEWNUmJnXz9KspOiK3YY5oNMSeQj+UTy4nLoDNsr9C3Yis/PZpwpK6Fu7bbiP55u&#10;Piw580HYWhiwquIH5fnl6v27i96VagENmFohIxDry95VvAnBlUXhZaM64c/AKUuXGrATgba4LWoU&#10;PaF3pljMZudFD1g7BKm8p9PrfMlXCV9rJcN3rb0KzFScYgtpxbRu4lqsLkS5ReGaVo5hiH+IohOt&#10;JadHqGsRBNth+wdU10oEDzqcSegK0LqVKuVA2cxnr7J5bIRTKRcix7sjTf7/wcq7/T2ytq74OWdW&#10;dPRED0SasFuj2Hmkp3e+JK1Hd4/jzpMYcx00dvFPWbAhUXo4UqqGwCQdLr58+kjvxJmku/lysVzS&#10;hnCKk7lDH74q6FgUKo7kPlEp9rc+ZNVJJXqzcNMaQ+eiNDauHkxbx7O0iYWjrgyyvaAnD8N89PZC&#10;i3xHyyJmlnNJUjgYlVEflCZKYvQpkFSMJ0whpbJhnq8aUavs6vOMvsnZFEVK1FgCjMiagjxijwCT&#10;ZgaZsHPao340VamWj8azvwWWjY8WyTPYcDTuWgv4FoChrEbPWX8iKVMTWQrDZiCVKG6gPlDtIOSm&#10;8k7etPSCt8KHe4HURfTqNBnCd1q0gb7iMEqcNYC/3jqP+lTcdMtZT11Zcf9zJ1BxZr5ZKvvYwpOA&#10;k7CZBLvrroBefU4zx8kkkgEGM4kaoXumgbGOXuhKWEm+Ki4DTpurkKcDjRyp1uukRq3qRLi1j05G&#10;8EhorMin4VmgG8s2UMXfwdSxonxVvVk3WlpY7wLoNpX2iceRamrzVDPjSIpz5OU+aZ0G5+o3AAAA&#10;//8DAFBLAwQUAAYACAAAACEAC/eLpNsAAAAFAQAADwAAAGRycy9kb3ducmV2LnhtbEyPT0vEMBDF&#10;74LfIYzgRXYTq0ipTRcVPHkQdxXZW9pM/+w2k9Kk2/rtHb3o5cHjDe/9Jt8srhcnHEPnScP1WoFA&#10;qrztqNHwvntepSBCNGRN7wk1fGGATXF+lpvM+pne8LSNjeASCpnR0MY4ZFKGqkVnwtoPSJzVfnQm&#10;sh0baUczc7nrZaLUnXSmI15ozYBPLVbH7eQ0HPazOr5eucfDZ23rLk6l/FAvWl9eLA/3ICIu8e8Y&#10;fvAZHQpmKv1ENoheAz8Sf5Wz25uEbakhSVMFssjlf/riGwAA//8DAFBLAQItABQABgAIAAAAIQC2&#10;gziS/gAAAOEBAAATAAAAAAAAAAAAAAAAAAAAAABbQ29udGVudF9UeXBlc10ueG1sUEsBAi0AFAAG&#10;AAgAAAAhADj9If/WAAAAlAEAAAsAAAAAAAAAAAAAAAAALwEAAF9yZWxzLy5yZWxzUEsBAi0AFAAG&#10;AAgAAAAhACvZlsmQAgAAgAUAAA4AAAAAAAAAAAAAAAAALgIAAGRycy9lMm9Eb2MueG1sUEsBAi0A&#10;FAAGAAgAAAAhAAv3i6TbAAAABQEAAA8AAAAAAAAAAAAAAAAA6gQAAGRycy9kb3ducmV2LnhtbFBL&#10;BQYAAAAABAAEAPMAAADyBQAAAAA=&#10;" filled="f" strokecolor="black [3213]" strokeweight="2pt">
                <v:textbox inset="0,0,0,0">
                  <w:txbxContent>
                    <w:p w14:paraId="2857D0A3" w14:textId="77777777" w:rsidR="00171C21" w:rsidRPr="00D76561" w:rsidRDefault="00171C21" w:rsidP="00D76561">
                      <w:pPr>
                        <w:spacing w:after="0"/>
                        <w:jc w:val="center"/>
                        <w:rPr>
                          <w:color w:val="000000" w:themeColor="text1"/>
                        </w:rPr>
                      </w:pPr>
                      <w:r w:rsidRPr="00D76561">
                        <w:rPr>
                          <w:color w:val="000000" w:themeColor="text1"/>
                        </w:rPr>
                        <w:t>Plot Placeholder</w:t>
                      </w:r>
                    </w:p>
                    <w:p w14:paraId="4BEBBF60" w14:textId="77777777" w:rsidR="00171C21" w:rsidRPr="00D76561" w:rsidRDefault="00171C21" w:rsidP="00D76561">
                      <w:pPr>
                        <w:spacing w:after="0"/>
                        <w:rPr>
                          <w:color w:val="000000" w:themeColor="text1"/>
                        </w:rPr>
                      </w:pPr>
                    </w:p>
                  </w:txbxContent>
                </v:textbox>
                <w10:anchorlock/>
              </v:rect>
            </w:pict>
          </mc:Fallback>
        </mc:AlternateContent>
      </w:r>
    </w:p>
    <w:p w14:paraId="229C69A7" w14:textId="77777777" w:rsidR="009B7CF8" w:rsidRDefault="00286348" w:rsidP="009B7CF8">
      <w:r>
        <w:t xml:space="preserve">As can be seen the bridge response is greatest when the profile frequency results in a forcing frequency near to the bridge natural frequency. </w:t>
      </w:r>
      <w:r w:rsidR="009B7CF8">
        <w:t xml:space="preserve">To better understand the interaction between profile frequency, bridge natural frequency, and vehicle natural frequency, a simplified model was employed for a larger parametric study. This model simplified the bridge and vehicle into two sprung masses. This model is fully described in the appendix. </w:t>
      </w:r>
    </w:p>
    <w:p w14:paraId="658DF279" w14:textId="77777777" w:rsidR="009B7CF8" w:rsidRDefault="009B7CF8" w:rsidP="009B7CF8">
      <w:r>
        <w:t xml:space="preserve">The vehicle stiffness was varied to produce vehicle models with natural frequencies between 1 and 5 Hz. Similarly the bridge model stiffness was varied to produce natural frequencies that also ranged between 1 and 5 Hz. Simulations were performed with varied speeds, resulting in various temporal frequencies. Further details of this study can be found in the appendix. The following plots illustrate the interaction of vehicle, bridge and profile frequency. </w:t>
      </w:r>
    </w:p>
    <w:p w14:paraId="119BFEC0" w14:textId="77777777" w:rsidR="009B7CF8" w:rsidRDefault="009B7CF8" w:rsidP="009B7CF8">
      <w:r>
        <w:rPr>
          <w:noProof/>
        </w:rPr>
        <w:lastRenderedPageBreak/>
        <w:drawing>
          <wp:inline distT="0" distB="0" distL="0" distR="0" wp14:anchorId="032553C0" wp14:editId="4A0AA76B">
            <wp:extent cx="594360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2dof_p-study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14:paraId="2888C9B8" w14:textId="77777777" w:rsidR="00005282" w:rsidRDefault="00005282" w:rsidP="009B7CF8">
      <w:r>
        <w:t>In the previous plots, the right-axis is the ratio of bridge-mass displacement to its displacement under self-weight while the left axis is the ratio of vehicle acceleration to maximum profile acceleration (2</w:t>
      </w:r>
      <w:r w:rsidRPr="00314712">
        <w:rPr>
          <w:vertAlign w:val="superscript"/>
        </w:rPr>
        <w:t>nd</w:t>
      </w:r>
      <w:r>
        <w:t xml:space="preserve"> derivative of profile). The bottom axis is the temporal frequency of the profile. From these plots we may deduce that while the vehicle may experience the greatest response when the profile temporal frequency matches the vehicle natural frequency, the bridge response is greatest when the profile temporal frequency matches the bridge natural frequency and the vehicle natural frequency  is near and greater than the bridge natural frequency. </w:t>
      </w:r>
    </w:p>
    <w:p w14:paraId="22AF53A3" w14:textId="77777777" w:rsidR="00423B7C" w:rsidRDefault="00D76561" w:rsidP="00423B7C">
      <w:r>
        <w:t xml:space="preserve">While the previous parametric study provides understanding of the relationship between vehicle, bridge and profile frequencies, it is necessary to consider more realistic profiles which contain many spatial frequencies. </w:t>
      </w:r>
      <w:r w:rsidR="00423B7C">
        <w:t xml:space="preserve">Through the power of the fast-Fourier transform (FFT), </w:t>
      </w:r>
      <w:r>
        <w:t xml:space="preserve">the distribution of frequency content may be quantified. </w:t>
      </w:r>
      <w:r w:rsidR="00423B7C">
        <w:t xml:space="preserve">This process for roadway profiles has been formalized in the ISO 8608 standard. The standard fits an exponential equation to the Power Spectral Density (PSD) of the profile in the form of </w:t>
      </w:r>
      <w:proofErr w:type="spellStart"/>
      <w:r w:rsidR="00CF21F6">
        <w:t>G</w:t>
      </w:r>
      <w:r w:rsidR="00CF21F6" w:rsidRPr="00FC3F28">
        <w:rPr>
          <w:vertAlign w:val="subscript"/>
        </w:rPr>
        <w:t>d</w:t>
      </w:r>
      <w:proofErr w:type="spellEnd"/>
      <w:r w:rsidR="00CF21F6">
        <w:t>(n)=Cn</w:t>
      </w:r>
      <w:r w:rsidR="00CF21F6" w:rsidRPr="00FC3F28">
        <w:rPr>
          <w:vertAlign w:val="superscript"/>
        </w:rPr>
        <w:t>-w</w:t>
      </w:r>
      <w:r w:rsidR="00CF21F6">
        <w:t xml:space="preserve">. </w:t>
      </w:r>
    </w:p>
    <w:p w14:paraId="3B286C1B" w14:textId="77777777" w:rsidR="00CF21F6" w:rsidRDefault="00CF21F6" w:rsidP="00423B7C">
      <w:pPr>
        <w:rPr>
          <w:rFonts w:eastAsiaTheme="minorEastAsia"/>
        </w:rPr>
      </w:pPr>
      <w:r>
        <w:t>Furthermore, we may construct an artificial profile by summing harmonic functio</w:t>
      </w:r>
      <w:r w:rsidR="00D76561">
        <w:t>ns for which t</w:t>
      </w:r>
      <w:r>
        <w:t>he spatial frequency and amplitude of these functions can be specified by an equation of the same form (</w:t>
      </w:r>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-w</m:t>
            </m:r>
          </m:sup>
        </m:sSup>
      </m:oMath>
      <w:r>
        <w:rPr>
          <w:rFonts w:eastAsiaTheme="minorEastAsia"/>
        </w:rPr>
        <w:t xml:space="preserve">). The following plot displays the PSD of the measured profile and the fitted ISO 8608 function. </w:t>
      </w:r>
    </w:p>
    <w:p w14:paraId="18C8241F" w14:textId="77777777" w:rsidR="00D76561" w:rsidRPr="00D76561" w:rsidRDefault="00D76561" w:rsidP="00D76561">
      <w:pPr>
        <w:jc w:val="center"/>
        <w:rPr>
          <w:rFonts w:eastAsiaTheme="minorEastAsia"/>
        </w:rPr>
      </w:pPr>
      <w:r>
        <w:rPr>
          <w:noProof/>
        </w:rPr>
        <w:lastRenderedPageBreak/>
        <mc:AlternateContent>
          <mc:Choice Requires="wps">
            <w:drawing>
              <wp:inline distT="0" distB="0" distL="0" distR="0" wp14:anchorId="15C59655" wp14:editId="5824F8EB">
                <wp:extent cx="2743200" cy="1828800"/>
                <wp:effectExtent l="0" t="0" r="19050" b="19050"/>
                <wp:docPr id="8" name="Rectangle 8"/>
                <wp:cNvGraphicFramePr/>
                <a:graphic xmlns:a="http://schemas.openxmlformats.org/drawingml/2006/main">
                  <a:graphicData uri="http://schemas.microsoft.com/office/word/2010/wordprocessingShape">
                    <wps:wsp>
                      <wps:cNvSpPr/>
                      <wps:spPr>
                        <a:xfrm>
                          <a:off x="0" y="0"/>
                          <a:ext cx="27432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D076B" w14:textId="77777777" w:rsidR="00171C21" w:rsidRPr="00D76561" w:rsidRDefault="00171C21" w:rsidP="00D76561">
                            <w:pPr>
                              <w:spacing w:after="0"/>
                              <w:jc w:val="center"/>
                              <w:rPr>
                                <w:color w:val="000000" w:themeColor="text1"/>
                              </w:rPr>
                            </w:pPr>
                            <w:r w:rsidRPr="00D76561">
                              <w:rPr>
                                <w:color w:val="000000" w:themeColor="text1"/>
                              </w:rPr>
                              <w:t>Plot Placeholder</w:t>
                            </w:r>
                          </w:p>
                          <w:p w14:paraId="68225ECC" w14:textId="77777777" w:rsidR="00171C21" w:rsidRPr="00D76561" w:rsidRDefault="00171C21" w:rsidP="00D76561">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rect w14:anchorId="15C59655" id="Rectangle 8" o:spid="_x0000_s1027" style="width:3in;height:2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2LkQIAAIcFAAAOAAAAZHJzL2Uyb0RvYy54bWysVE1v2zAMvQ/YfxB0X51kX4FRpwhadBhQ&#10;tEXboWdFlmIDsqhRSuLs14+SbKfoih2G+SBTEvlIPpE8v+g7w/YKfQu24vOzGWfKSqhbu634j6fr&#10;D0vOfBC2FgasqvhReX6xev/u/OBKtYAGTK2QEYj15cFVvAnBlUXhZaM64c/AKUuXGrATgba4LWoU&#10;B0LvTLGYzb4UB8DaIUjlPZ1e5Uu+SvhaKxnutPYqMFNxii2kFdO6iWuxOhflFoVrWjmEIf4hik60&#10;lpxOUFciCLbD9g+orpUIHnQ4k9AVoHUrVcqBspnPXmXz2AinUi5EjncTTf7/wcrb/T2ytq44PZQV&#10;HT3RA5Em7NYotoz0HJwvSevR3eOw8yTGXHuNXfxTFqxPlB4nSlUfmKTDxddPH+mdOJN0N18ulkva&#10;EE5xMnfowzcFHYtCxZHcJyrF/saHrDqqRG8Wrltj6FyUxsbVg2nreJY2sXDUpUG2F/TkoZ8P3l5o&#10;ke9oWcTMci5JCkejMuqD0kRJjD4FkorxhCmkVDbM81UjapVdfZ7RNzobo0iJGkuAEVlTkBP2ADBq&#10;ZpARO6c96EdTlWp5Mp79LbBsPFkkz2DDZNy1FvAtAENZDZ6z/khSpiayFPpNn8olacaTDdRHKiGE&#10;3FveyeuWHvJG+HAvkJqJHp8GRLijRRs4VBwGibMG8Ndb51GfapxuOTtQc1bc/9wJVJyZ75aqP3by&#10;KOAobEbB7rpLoMef0+hxMolkgMGMokbonmlurKMXuhJWkq+Ky4Dj5jLkIUGTR6r1OqlRxzoRbuyj&#10;kxE88hoL86l/FuiG6g1U+LcwNq4oXxVx1o2WFta7ALpNFX7icWCcuj2VzjCZ4jh5uU9ap/m5+g0A&#10;AP//AwBQSwMEFAAGAAgAAAAhAAv3i6TbAAAABQEAAA8AAABkcnMvZG93bnJldi54bWxMj09LxDAQ&#10;xe+C3yGM4EV2E6tIqU0XFTx5EHcV2VvaTP/sNpPSpNv67R296OXB4w3v/SbfLK4XJxxD50nD9VqB&#10;QKq87ajR8L57XqUgQjRkTe8JNXxhgE1xfpabzPqZ3vC0jY3gEgqZ0dDGOGRShqpFZ8LaD0ic1X50&#10;JrIdG2lHM3O562Wi1J10piNeaM2ATy1Wx+3kNBz2szq+XrnHw2dt6y5OpfxQL1pfXiwP9yAiLvHv&#10;GH7wGR0KZir9RDaIXgM/En+Vs9ubhG2pIUlTBbLI5X/64hsAAP//AwBQSwECLQAUAAYACAAAACEA&#10;toM4kv4AAADhAQAAEwAAAAAAAAAAAAAAAAAAAAAAW0NvbnRlbnRfVHlwZXNdLnhtbFBLAQItABQA&#10;BgAIAAAAIQA4/SH/1gAAAJQBAAALAAAAAAAAAAAAAAAAAC8BAABfcmVscy8ucmVsc1BLAQItABQA&#10;BgAIAAAAIQAgGT2LkQIAAIcFAAAOAAAAAAAAAAAAAAAAAC4CAABkcnMvZTJvRG9jLnhtbFBLAQIt&#10;ABQABgAIAAAAIQAL94uk2wAAAAUBAAAPAAAAAAAAAAAAAAAAAOsEAABkcnMvZG93bnJldi54bWxQ&#10;SwUGAAAAAAQABADzAAAA8wUAAAAA&#10;" filled="f" strokecolor="black [3213]" strokeweight="2pt">
                <v:textbox inset="0,0,0,0">
                  <w:txbxContent>
                    <w:p w14:paraId="2A4D076B" w14:textId="77777777" w:rsidR="00171C21" w:rsidRPr="00D76561" w:rsidRDefault="00171C21" w:rsidP="00D76561">
                      <w:pPr>
                        <w:spacing w:after="0"/>
                        <w:jc w:val="center"/>
                        <w:rPr>
                          <w:color w:val="000000" w:themeColor="text1"/>
                        </w:rPr>
                      </w:pPr>
                      <w:r w:rsidRPr="00D76561">
                        <w:rPr>
                          <w:color w:val="000000" w:themeColor="text1"/>
                        </w:rPr>
                        <w:t>Plot Placeholder</w:t>
                      </w:r>
                    </w:p>
                    <w:p w14:paraId="68225ECC" w14:textId="77777777" w:rsidR="00171C21" w:rsidRPr="00D76561" w:rsidRDefault="00171C21" w:rsidP="00D76561">
                      <w:pPr>
                        <w:spacing w:after="0"/>
                        <w:rPr>
                          <w:color w:val="000000" w:themeColor="text1"/>
                        </w:rPr>
                      </w:pPr>
                    </w:p>
                  </w:txbxContent>
                </v:textbox>
                <w10:anchorlock/>
              </v:rect>
            </w:pict>
          </mc:Fallback>
        </mc:AlternateContent>
      </w:r>
    </w:p>
    <w:p w14:paraId="511E8AB5" w14:textId="77777777" w:rsidR="00CF21F6" w:rsidRDefault="00CF21F6" w:rsidP="00423B7C">
      <w:r>
        <w:rPr>
          <w:rFonts w:eastAsiaTheme="minorEastAsia"/>
        </w:rPr>
        <w:t xml:space="preserve">Artificial profiles were generated based on the above fitted function. The waviness (w) was varied while the amplitude parameter (C) was assigned to produce </w:t>
      </w:r>
      <w:r w:rsidR="00A23F89">
        <w:rPr>
          <w:rFonts w:eastAsiaTheme="minorEastAsia"/>
        </w:rPr>
        <w:t>equal</w:t>
      </w:r>
      <w:r>
        <w:rPr>
          <w:rFonts w:eastAsiaTheme="minorEastAsia"/>
        </w:rPr>
        <w:t xml:space="preserve"> PSD amplitude (</w:t>
      </w:r>
      <w:proofErr w:type="spellStart"/>
      <w:r>
        <w:rPr>
          <w:rFonts w:eastAsiaTheme="minorEastAsia"/>
        </w:rPr>
        <w:t>G</w:t>
      </w:r>
      <w:r w:rsidRPr="00CF21F6">
        <w:rPr>
          <w:rFonts w:eastAsiaTheme="minorEastAsia"/>
          <w:vertAlign w:val="subscript"/>
        </w:rPr>
        <w:t>d</w:t>
      </w:r>
      <w:proofErr w:type="spellEnd"/>
      <w:r>
        <w:rPr>
          <w:rFonts w:eastAsiaTheme="minorEastAsia"/>
        </w:rPr>
        <w:t>)</w:t>
      </w:r>
      <w:r>
        <w:t xml:space="preserve"> </w:t>
      </w:r>
      <w:r w:rsidR="00A23F89">
        <w:t>at spatial wavelength (1/n) equal to 10 meters. The following plot shows the resulting equations.</w:t>
      </w:r>
    </w:p>
    <w:p w14:paraId="1BBC2C9B" w14:textId="77777777" w:rsidR="00D0795B" w:rsidRDefault="00D0795B" w:rsidP="00D0795B">
      <w:pPr>
        <w:ind w:left="720" w:hanging="720"/>
        <w:jc w:val="center"/>
      </w:pPr>
      <w:r>
        <w:rPr>
          <w:noProof/>
        </w:rPr>
        <mc:AlternateContent>
          <mc:Choice Requires="wps">
            <w:drawing>
              <wp:inline distT="0" distB="0" distL="0" distR="0" wp14:anchorId="1D6E387F" wp14:editId="287A33E9">
                <wp:extent cx="2743200" cy="1828800"/>
                <wp:effectExtent l="0" t="0" r="19050" b="19050"/>
                <wp:docPr id="10" name="Rectangle 10"/>
                <wp:cNvGraphicFramePr/>
                <a:graphic xmlns:a="http://schemas.openxmlformats.org/drawingml/2006/main">
                  <a:graphicData uri="http://schemas.microsoft.com/office/word/2010/wordprocessingShape">
                    <wps:wsp>
                      <wps:cNvSpPr/>
                      <wps:spPr>
                        <a:xfrm>
                          <a:off x="0" y="0"/>
                          <a:ext cx="27432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E9BE88" w14:textId="77777777" w:rsidR="00171C21" w:rsidRPr="00D76561" w:rsidRDefault="00171C21" w:rsidP="00D0795B">
                            <w:pPr>
                              <w:spacing w:after="0"/>
                              <w:jc w:val="center"/>
                              <w:rPr>
                                <w:color w:val="000000" w:themeColor="text1"/>
                              </w:rPr>
                            </w:pPr>
                            <w:r w:rsidRPr="00D76561">
                              <w:rPr>
                                <w:color w:val="000000" w:themeColor="text1"/>
                              </w:rPr>
                              <w:t>Plot Placeholder</w:t>
                            </w:r>
                          </w:p>
                          <w:p w14:paraId="293F37CE" w14:textId="77777777" w:rsidR="00171C21" w:rsidRPr="00D76561" w:rsidRDefault="00171C21" w:rsidP="00D0795B">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rect w14:anchorId="1D6E387F" id="Rectangle 10" o:spid="_x0000_s1028" style="width:3in;height:2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2zbkwIAAIkFAAAOAAAAZHJzL2Uyb0RvYy54bWysVE1v2zAMvQ/YfxB0X51kX4FRpwhadBhQ&#10;tEXboWdFlmIDsqhRSuLs14+SbKfoih2G+SBTEvlIPpE8v+g7w/YKfQu24vOzGWfKSqhbu634j6fr&#10;D0vOfBC2FgasqvhReX6xev/u/OBKtYAGTK2QEYj15cFVvAnBlUXhZaM64c/AKUuXGrATgba4LWoU&#10;B0LvTLGYzb4UB8DaIUjlPZ1e5Uu+SvhaKxnutPYqMFNxii2kFdO6iWuxOhflFoVrWjmEIf4hik60&#10;lpxOUFciCLbD9g+orpUIHnQ4k9AVoHUrVcqBspnPXmXz2AinUi5EjncTTf7/wcrb/T2ytqa3I3qs&#10;6OiNHog1YbdGMTojgg7Ol6T36O5x2HkSY7a9xi7+KQ/WJ1KPE6mqD0zS4eLrp4/0UpxJupsvF8sl&#10;bQinOJk79OGbgo5FoeJI/hOZYn/jQ1YdVaI3C9etMXQuSmPj6sG0dTxLm1g66tIg2wt69NDPB28v&#10;tMh3tCxiZjmXJIWjURn1QWkiJUafAknleMIUUiob5vmqEbXKrj7P6BudjVGkRI0lwIisKcgJewAY&#10;NTPIiJ3THvSjqUrVPBnP/hZYNp4skmewYTLuWgv4FoChrAbPWX8kKVMTWQr9pk8Fs4ia8WQD9ZGK&#10;CCF3l3fyuqWHvBE+3AukdqLHpxER7mjRBg4Vh0HirAH89dZ51Kcqp1vODtSeFfc/dwIVZ+a7pfqP&#10;vTwKOAqbUbC77hLo8ec0fJxMIhlgMKOoEbpnmhzr6IWuhJXkq+Iy4Li5DHlM0OyRar1OatSzToQb&#10;++hkBI+8xsJ86p8FuqF6AxX+LYytK8pXRZx1o6WF9S6AblOFn3gcGKd+T6UzzKY4UF7uk9Zpgq5+&#10;AwAA//8DAFBLAwQUAAYACAAAACEAC/eLpNsAAAAFAQAADwAAAGRycy9kb3ducmV2LnhtbEyPT0vE&#10;MBDF74LfIYzgRXYTq0ipTRcVPHkQdxXZW9pM/+w2k9Kk2/rtHb3o5cHjDe/9Jt8srhcnHEPnScP1&#10;WoFAqrztqNHwvntepSBCNGRN7wk1fGGATXF+lpvM+pne8LSNjeASCpnR0MY4ZFKGqkVnwtoPSJzV&#10;fnQmsh0baUczc7nrZaLUnXSmI15ozYBPLVbH7eQ0HPazOr5eucfDZ23rLk6l/FAvWl9eLA/3ICIu&#10;8e8YfvAZHQpmKv1ENoheAz8Sf5Wz25uEbakhSVMFssjlf/riGwAA//8DAFBLAQItABQABgAIAAAA&#10;IQC2gziS/gAAAOEBAAATAAAAAAAAAAAAAAAAAAAAAABbQ29udGVudF9UeXBlc10ueG1sUEsBAi0A&#10;FAAGAAgAAAAhADj9If/WAAAAlAEAAAsAAAAAAAAAAAAAAAAALwEAAF9yZWxzLy5yZWxzUEsBAi0A&#10;FAAGAAgAAAAhAAbHbNuTAgAAiQUAAA4AAAAAAAAAAAAAAAAALgIAAGRycy9lMm9Eb2MueG1sUEsB&#10;Ai0AFAAGAAgAAAAhAAv3i6TbAAAABQEAAA8AAAAAAAAAAAAAAAAA7QQAAGRycy9kb3ducmV2Lnht&#10;bFBLBQYAAAAABAAEAPMAAAD1BQAAAAA=&#10;" filled="f" strokecolor="black [3213]" strokeweight="2pt">
                <v:textbox inset="0,0,0,0">
                  <w:txbxContent>
                    <w:p w14:paraId="33E9BE88" w14:textId="77777777" w:rsidR="00171C21" w:rsidRPr="00D76561" w:rsidRDefault="00171C21" w:rsidP="00D0795B">
                      <w:pPr>
                        <w:spacing w:after="0"/>
                        <w:jc w:val="center"/>
                        <w:rPr>
                          <w:color w:val="000000" w:themeColor="text1"/>
                        </w:rPr>
                      </w:pPr>
                      <w:r w:rsidRPr="00D76561">
                        <w:rPr>
                          <w:color w:val="000000" w:themeColor="text1"/>
                        </w:rPr>
                        <w:t>Plot Placeholder</w:t>
                      </w:r>
                    </w:p>
                    <w:p w14:paraId="293F37CE" w14:textId="77777777" w:rsidR="00171C21" w:rsidRPr="00D76561" w:rsidRDefault="00171C21" w:rsidP="00D0795B">
                      <w:pPr>
                        <w:spacing w:after="0"/>
                        <w:rPr>
                          <w:color w:val="000000" w:themeColor="text1"/>
                        </w:rPr>
                      </w:pPr>
                    </w:p>
                  </w:txbxContent>
                </v:textbox>
                <w10:anchorlock/>
              </v:rect>
            </w:pict>
          </mc:Fallback>
        </mc:AlternateContent>
      </w:r>
    </w:p>
    <w:p w14:paraId="1D07EA89" w14:textId="77777777" w:rsidR="00A23F89" w:rsidRDefault="00D0795B" w:rsidP="00423B7C">
      <w:r>
        <w:t>The above equations produced profiles that were then used in simulations using a 3D FE model</w:t>
      </w:r>
      <w:r w:rsidR="00A23F89">
        <w:t>.</w:t>
      </w:r>
      <w:r>
        <w:t xml:space="preserve"> The generated profiles are plotted in the appendix. The bridge response to the different profiles is plotted below.</w:t>
      </w:r>
    </w:p>
    <w:p w14:paraId="53BD5466" w14:textId="77777777" w:rsidR="00D0795B" w:rsidRDefault="00D0795B" w:rsidP="00D0795B">
      <w:pPr>
        <w:jc w:val="center"/>
      </w:pPr>
      <w:r>
        <w:rPr>
          <w:noProof/>
        </w:rPr>
        <mc:AlternateContent>
          <mc:Choice Requires="wps">
            <w:drawing>
              <wp:inline distT="0" distB="0" distL="0" distR="0" wp14:anchorId="732627F7" wp14:editId="19D82306">
                <wp:extent cx="2743200" cy="1828800"/>
                <wp:effectExtent l="0" t="0" r="19050" b="19050"/>
                <wp:docPr id="11" name="Rectangle 11"/>
                <wp:cNvGraphicFramePr/>
                <a:graphic xmlns:a="http://schemas.openxmlformats.org/drawingml/2006/main">
                  <a:graphicData uri="http://schemas.microsoft.com/office/word/2010/wordprocessingShape">
                    <wps:wsp>
                      <wps:cNvSpPr/>
                      <wps:spPr>
                        <a:xfrm>
                          <a:off x="0" y="0"/>
                          <a:ext cx="27432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32C1E" w14:textId="77777777" w:rsidR="00171C21" w:rsidRPr="00D76561" w:rsidRDefault="00171C21" w:rsidP="00D0795B">
                            <w:pPr>
                              <w:spacing w:after="0"/>
                              <w:jc w:val="center"/>
                              <w:rPr>
                                <w:color w:val="000000" w:themeColor="text1"/>
                              </w:rPr>
                            </w:pPr>
                            <w:r w:rsidRPr="00D76561">
                              <w:rPr>
                                <w:color w:val="000000" w:themeColor="text1"/>
                              </w:rPr>
                              <w:t>Plot Placeholder</w:t>
                            </w:r>
                          </w:p>
                          <w:p w14:paraId="2AC0405C" w14:textId="77777777" w:rsidR="00171C21" w:rsidRPr="00D76561" w:rsidRDefault="00171C21" w:rsidP="00D0795B">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rect w14:anchorId="732627F7" id="Rectangle 11" o:spid="_x0000_s1029" style="width:3in;height:2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2YXkgIAAIkFAAAOAAAAZHJzL2Uyb0RvYy54bWysVEtv2zAMvg/YfxB0X52kewRGnSJo0WFA&#10;0RZNh54VWYoNyKJGKbGzXz9KfqTrih2G+SCTFPnxIZIXl11j2EGhr8EWfH4240xZCWVtdwX//nTz&#10;YcmZD8KWwoBVBT8qzy9X799dtC5XC6jAlAoZgVift67gVQguzzIvK9UIfwZOWbrUgI0IxOIuK1G0&#10;hN6YbDGbfc5awNIhSOU9Sa/7S75K+ForGe619iowU3CKLaQT07mNZ7a6EPkOhatqOYQh/iGKRtSW&#10;nE5Q1yIItsf6D6imlggedDiT0GSgdS1VyoGymc9eZbOphFMpFyqOd1OZ/P+DlXeHB2R1SW8358yK&#10;ht7okaom7M4oRjIqUOt8Tnob94AD54mM2XYam/inPFiXinqciqq6wCQJF18+ntNLcSbpbr5cLJfE&#10;EE52Mnfow1cFDYtEwZH8p2KKw60PveqoEr1ZuKmNIbnIjY2nB1OXUZaY2DrqyiA7CHr00KUcyNsL&#10;LeKiZRYz63NJVDga1aM+Kk1FidGnQFI7njCFlMqGeX9ViVL1rj7N6BtSmyxSosYSYETWFOSEPQD8&#10;Hu+I3ac96EdTlbp5Mp79LbDeeLJInsGGybipLeBbAIayGjz3+mOR+tLEKoVu26WGOY+aUbKF8khN&#10;hNBPl3fypqaHvBU+PAikcaLHpxUR7unQBtqCw0BxVgH+fEse9anL6Zazlsaz4P7HXqDizHyz1P9x&#10;lkcCR2I7EnbfXAE9PrU0RZNIMsBgRlIjNM+0OdbRC10JK8lXwWXAkbkK/Zqg3SPVep3UaGadCLd2&#10;42QEj3WNjfnUPQt0Q/cGavw7GEdX5K+auNeNlhbW+wC6Th1+quNQcZr31DrDbooL5SWftE4bdPUL&#10;AAD//wMAUEsDBBQABgAIAAAAIQAL94uk2wAAAAUBAAAPAAAAZHJzL2Rvd25yZXYueG1sTI9PS8Qw&#10;EMXvgt8hjOBFdhOrSKlNFxU8eRB3Fdlb2kz/7DaT0qTb+u0dvejlweMN7/0m3yyuFyccQ+dJw/Va&#10;gUCqvO2o0fC+e16lIEI0ZE3vCTV8YYBNcX6Wm8z6md7wtI2N4BIKmdHQxjhkUoaqRWfC2g9InNV+&#10;dCayHRtpRzNzuetlotSddKYjXmjNgE8tVsft5DQc9rM6vl65x8NnbesuTqX8UC9aX14sD/cgIi7x&#10;7xh+8BkdCmYq/UQ2iF4DPxJ/lbPbm4RtqSFJUwWyyOV/+uIbAAD//wMAUEsBAi0AFAAGAAgAAAAh&#10;ALaDOJL+AAAA4QEAABMAAAAAAAAAAAAAAAAAAAAAAFtDb250ZW50X1R5cGVzXS54bWxQSwECLQAU&#10;AAYACAAAACEAOP0h/9YAAACUAQAACwAAAAAAAAAAAAAAAAAvAQAAX3JlbHMvLnJlbHNQSwECLQAU&#10;AAYACAAAACEA3uNmF5ICAACJBQAADgAAAAAAAAAAAAAAAAAuAgAAZHJzL2Uyb0RvYy54bWxQSwEC&#10;LQAUAAYACAAAACEAC/eLpNsAAAAFAQAADwAAAAAAAAAAAAAAAADsBAAAZHJzL2Rvd25yZXYueG1s&#10;UEsFBgAAAAAEAAQA8wAAAPQFAAAAAA==&#10;" filled="f" strokecolor="black [3213]" strokeweight="2pt">
                <v:textbox inset="0,0,0,0">
                  <w:txbxContent>
                    <w:p w14:paraId="0E032C1E" w14:textId="77777777" w:rsidR="00171C21" w:rsidRPr="00D76561" w:rsidRDefault="00171C21" w:rsidP="00D0795B">
                      <w:pPr>
                        <w:spacing w:after="0"/>
                        <w:jc w:val="center"/>
                        <w:rPr>
                          <w:color w:val="000000" w:themeColor="text1"/>
                        </w:rPr>
                      </w:pPr>
                      <w:r w:rsidRPr="00D76561">
                        <w:rPr>
                          <w:color w:val="000000" w:themeColor="text1"/>
                        </w:rPr>
                        <w:t>Plot Placeholder</w:t>
                      </w:r>
                    </w:p>
                    <w:p w14:paraId="2AC0405C" w14:textId="77777777" w:rsidR="00171C21" w:rsidRPr="00D76561" w:rsidRDefault="00171C21" w:rsidP="00D0795B">
                      <w:pPr>
                        <w:spacing w:after="0"/>
                        <w:rPr>
                          <w:color w:val="000000" w:themeColor="text1"/>
                        </w:rPr>
                      </w:pPr>
                    </w:p>
                  </w:txbxContent>
                </v:textbox>
                <w10:anchorlock/>
              </v:rect>
            </w:pict>
          </mc:Fallback>
        </mc:AlternateContent>
      </w:r>
    </w:p>
    <w:p w14:paraId="215BA399" w14:textId="77777777" w:rsidR="00D0795B" w:rsidRDefault="00D0795B" w:rsidP="00D0795B">
      <w:r>
        <w:t xml:space="preserve">As can be seen from the above plot, profiles with greater frequency content near the bridge natural frequency result in greater bridge response. However, frequency content cannot alone describe the frequency content. The phase angles of the frequency contributions as well as the location of the profile on the bridge may influence bridge response. To investigate the effects of </w:t>
      </w:r>
      <w:r w:rsidR="000D5577">
        <w:t>phase angle distribution</w:t>
      </w:r>
      <w:r>
        <w:t xml:space="preserve">, </w:t>
      </w:r>
      <w:r w:rsidR="000D5577">
        <w:lastRenderedPageBreak/>
        <w:t>several profiles were generated with identical frequency content but different phase angles. The phase angles values were assigned randomly from a uniform distribution. Simulations with these profiles were performed with a simplified 2-dof beam model as described in the appendix. The plot below shows a histogram of the resulting bridge displacement amplification.</w:t>
      </w:r>
    </w:p>
    <w:p w14:paraId="539FF68D" w14:textId="77777777" w:rsidR="000D5577" w:rsidRDefault="000D5577" w:rsidP="000D5577">
      <w:pPr>
        <w:jc w:val="center"/>
      </w:pPr>
      <w:r>
        <w:rPr>
          <w:noProof/>
        </w:rPr>
        <w:drawing>
          <wp:inline distT="0" distB="0" distL="0" distR="0" wp14:anchorId="13C44D10" wp14:editId="6CCD14E9">
            <wp:extent cx="3124200" cy="2342219"/>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2342219"/>
                    </a:xfrm>
                    <a:prstGeom prst="rect">
                      <a:avLst/>
                    </a:prstGeom>
                    <a:noFill/>
                    <a:ln>
                      <a:noFill/>
                    </a:ln>
                  </pic:spPr>
                </pic:pic>
              </a:graphicData>
            </a:graphic>
          </wp:inline>
        </w:drawing>
      </w:r>
    </w:p>
    <w:p w14:paraId="3AC2747C" w14:textId="77777777" w:rsidR="000D5577" w:rsidRDefault="000D5577" w:rsidP="000D5577">
      <w:r>
        <w:t>The cases for maximum and minimum amplification are plotted below:</w:t>
      </w:r>
    </w:p>
    <w:p w14:paraId="50FB9D26" w14:textId="77777777" w:rsidR="000D5577" w:rsidRDefault="000D5577" w:rsidP="000D5577">
      <w:pPr>
        <w:keepNext/>
      </w:pPr>
      <w:r>
        <w:rPr>
          <w:noProof/>
        </w:rPr>
        <w:drawing>
          <wp:inline distT="0" distB="0" distL="0" distR="0" wp14:anchorId="12A80E08" wp14:editId="542F0539">
            <wp:extent cx="5943600" cy="1806734"/>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06734"/>
                    </a:xfrm>
                    <a:prstGeom prst="rect">
                      <a:avLst/>
                    </a:prstGeom>
                    <a:noFill/>
                    <a:ln>
                      <a:noFill/>
                    </a:ln>
                  </pic:spPr>
                </pic:pic>
              </a:graphicData>
            </a:graphic>
          </wp:inline>
        </w:drawing>
      </w:r>
    </w:p>
    <w:p w14:paraId="5FC8AE6B" w14:textId="77777777" w:rsidR="000D5577" w:rsidRDefault="000D5577" w:rsidP="000D5577">
      <w:pPr>
        <w:pStyle w:val="Caption"/>
        <w:jc w:val="center"/>
      </w:pPr>
      <w:r>
        <w:t xml:space="preserve">Figure </w:t>
      </w:r>
      <w:r w:rsidR="000C05AE">
        <w:fldChar w:fldCharType="begin"/>
      </w:r>
      <w:r w:rsidR="000C05AE">
        <w:instrText xml:space="preserve"> SEQ Figure \* ARABIC </w:instrText>
      </w:r>
      <w:r w:rsidR="000C05AE">
        <w:fldChar w:fldCharType="separate"/>
      </w:r>
      <w:r>
        <w:rPr>
          <w:noProof/>
        </w:rPr>
        <w:t>3</w:t>
      </w:r>
      <w:r w:rsidR="000C05AE">
        <w:rPr>
          <w:noProof/>
        </w:rPr>
        <w:fldChar w:fldCharType="end"/>
      </w:r>
      <w:r>
        <w:t>: Profiles with varying phase angles</w:t>
      </w:r>
    </w:p>
    <w:p w14:paraId="30D82320" w14:textId="77777777" w:rsidR="000D5577" w:rsidRPr="00414A2F" w:rsidRDefault="000D5577" w:rsidP="000D5577">
      <w:r>
        <w:rPr>
          <w:noProof/>
        </w:rPr>
        <w:drawing>
          <wp:inline distT="0" distB="0" distL="0" distR="0" wp14:anchorId="2AE83E04" wp14:editId="2A9FDEEB">
            <wp:extent cx="5943600" cy="193152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31521"/>
                    </a:xfrm>
                    <a:prstGeom prst="rect">
                      <a:avLst/>
                    </a:prstGeom>
                    <a:noFill/>
                    <a:ln>
                      <a:noFill/>
                    </a:ln>
                  </pic:spPr>
                </pic:pic>
              </a:graphicData>
            </a:graphic>
          </wp:inline>
        </w:drawing>
      </w:r>
    </w:p>
    <w:p w14:paraId="6EC85DCF" w14:textId="77777777" w:rsidR="000D5577" w:rsidRDefault="000D5577" w:rsidP="000D5577">
      <w:pPr>
        <w:rPr>
          <w:noProof/>
        </w:rPr>
      </w:pPr>
      <w:r>
        <w:lastRenderedPageBreak/>
        <w:t>As we can see in the above plots, the phase angle of the profile can have a large effect on bridge response. Simulations were also performed with a single profile (same frequency content as used in previous study) with the starting position varied (i.e. profile shifted on bridge) resulting in large variation in bridge displacement amplification, further demonstrating that the unique spatial characteristics of the profile must be considered for accurate estimation of dynamic amplification. The following plot illustrates the bridge displacement amplification for varying profile positions.</w:t>
      </w:r>
      <w:r>
        <w:rPr>
          <w:noProof/>
        </w:rPr>
        <w:t xml:space="preserve"> </w:t>
      </w:r>
    </w:p>
    <w:p w14:paraId="17C3D094" w14:textId="77777777" w:rsidR="000D5577" w:rsidRDefault="000D5577" w:rsidP="000D5577">
      <w:pPr>
        <w:jc w:val="center"/>
      </w:pPr>
      <w:r>
        <w:rPr>
          <w:noProof/>
        </w:rPr>
        <w:drawing>
          <wp:inline distT="0" distB="0" distL="0" distR="0" wp14:anchorId="5237B171" wp14:editId="3D9F0E3F">
            <wp:extent cx="2743200" cy="2057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4E257357" w14:textId="77777777" w:rsidR="000D5577" w:rsidRDefault="000D5577" w:rsidP="000D5577">
      <w:pPr>
        <w:pStyle w:val="Heading4"/>
      </w:pPr>
      <w:r>
        <w:t>Summary</w:t>
      </w:r>
    </w:p>
    <w:p w14:paraId="0DC6A594" w14:textId="77777777" w:rsidR="000D5577" w:rsidRDefault="00FC329A" w:rsidP="000D5577">
      <w:pPr>
        <w:pStyle w:val="ListParagraph"/>
        <w:numPr>
          <w:ilvl w:val="0"/>
          <w:numId w:val="2"/>
        </w:numPr>
      </w:pPr>
      <w:r>
        <w:t>The bridge roadway profile is the most influential parameter to bridge dynamic amplification.</w:t>
      </w:r>
    </w:p>
    <w:p w14:paraId="18CAD17F" w14:textId="77777777" w:rsidR="00FC329A" w:rsidRDefault="00FC329A" w:rsidP="000D5577">
      <w:pPr>
        <w:pStyle w:val="ListParagraph"/>
        <w:numPr>
          <w:ilvl w:val="0"/>
          <w:numId w:val="2"/>
        </w:numPr>
      </w:pPr>
      <w:r>
        <w:t>Profiles with high amplitudes of spatial frequency content that correspond to temporal frequency equal to the bridge natural frequency at the vehicle velocity will result in increased bridge dynamic amplification</w:t>
      </w:r>
    </w:p>
    <w:p w14:paraId="37D3A77D" w14:textId="77777777" w:rsidR="00FC329A" w:rsidRDefault="00FC329A" w:rsidP="000D5577">
      <w:pPr>
        <w:pStyle w:val="ListParagraph"/>
        <w:numPr>
          <w:ilvl w:val="0"/>
          <w:numId w:val="2"/>
        </w:numPr>
      </w:pPr>
      <w:r>
        <w:t>Bridge dynamic amplification is further increased when the vehicle has a first natural frequency (body bounce) near to and greater than the bridge natural frequency.</w:t>
      </w:r>
    </w:p>
    <w:p w14:paraId="4DCD42A5" w14:textId="77777777" w:rsidR="000D5577" w:rsidRDefault="00FC329A" w:rsidP="000D5577">
      <w:pPr>
        <w:pStyle w:val="ListParagraph"/>
        <w:numPr>
          <w:ilvl w:val="0"/>
          <w:numId w:val="2"/>
        </w:numPr>
      </w:pPr>
      <w:r>
        <w:t>The bridge dynamic amplification cannot be accurately estimated unless the unique spatial characteristics of the profile are considered. Therefore, simulations must be performed with the actual profile that exists on a given bridge.</w:t>
      </w:r>
    </w:p>
    <w:p w14:paraId="5682A4C8" w14:textId="77777777" w:rsidR="00DD1318" w:rsidRDefault="00DD1318" w:rsidP="00DD1318">
      <w:pPr>
        <w:pStyle w:val="Heading1"/>
      </w:pPr>
      <w:r>
        <w:t>Profile Management</w:t>
      </w:r>
    </w:p>
    <w:p w14:paraId="6CF87B9F" w14:textId="77777777" w:rsidR="00DD1318" w:rsidRDefault="00DD1318" w:rsidP="00DD1318">
      <w:r>
        <w:t>Since the roadway profile is the most influential parameter for dynamic amplification, it would be beneficial for bridge managers to specify roadway roughness limits. Overall pavement smoothness is usually controlled by specifying IRI limits. Localized roughness criteria is usually specified in terms of deviation over a certain length (</w:t>
      </w:r>
      <w:r w:rsidRPr="00DD1318">
        <w:t>0.125 inches (3.175 mm) to 0.25 inches (6.35 mm) over a 10- or 16-ft (3 to 4.9-m) straightedge</w:t>
      </w:r>
      <w:r>
        <w:t xml:space="preserve">) </w:t>
      </w:r>
      <w:r>
        <w:fldChar w:fldCharType="begin"/>
      </w:r>
      <w:r>
        <w:instrText xml:space="preserve"> ADDIN ZOTERO_ITEM CSL_CITATION {"citationID":"CgSyqnDN","properties":{"formattedCitation":"({\\i{}Measuring and Specifying Pavement Smoothness})","plainCitation":"(Measuring and Specifying Pavement Smoothness)","noteIndex":0},"citationItems":[{"id":548,"uris":["http://zotero.org/users/3157746/items/IRHGMXTV"],"uri":["http://zotero.org/users/3157746/items/IRHGMXTV"],"itemData":{"id":548,"type":"article-journal","title":"Measuring and Specifying Pavement Smoothness","page":"12","source":"Zotero","language":"en"}}],"schema":"https://github.com/citation-style-language/schema/raw/master/csl-citation.json"} </w:instrText>
      </w:r>
      <w:r>
        <w:fldChar w:fldCharType="separate"/>
      </w:r>
      <w:r w:rsidRPr="00DD1318">
        <w:rPr>
          <w:rFonts w:ascii="Calibri" w:hAnsi="Calibri" w:cs="Calibri"/>
          <w:szCs w:val="24"/>
        </w:rPr>
        <w:t>(</w:t>
      </w:r>
      <w:r w:rsidRPr="00DD1318">
        <w:rPr>
          <w:rFonts w:ascii="Calibri" w:hAnsi="Calibri" w:cs="Calibri"/>
          <w:i/>
          <w:iCs/>
          <w:szCs w:val="24"/>
        </w:rPr>
        <w:t>Measuring and Specifying Pavement Smoothness</w:t>
      </w:r>
      <w:r w:rsidRPr="00DD1318">
        <w:rPr>
          <w:rFonts w:ascii="Calibri" w:hAnsi="Calibri" w:cs="Calibri"/>
          <w:szCs w:val="24"/>
        </w:rPr>
        <w:t>)</w:t>
      </w:r>
      <w:r>
        <w:fldChar w:fldCharType="end"/>
      </w:r>
      <w:r>
        <w:t xml:space="preserve">. However, no specifications are provided for roadway over bridges. This section will examine possible criteria and their effectiveness of reducing dynamic amplification. </w:t>
      </w:r>
    </w:p>
    <w:p w14:paraId="13AB8357" w14:textId="77777777" w:rsidR="00C356E7" w:rsidRDefault="00C356E7" w:rsidP="00C356E7">
      <w:pPr>
        <w:pStyle w:val="Heading2"/>
      </w:pPr>
      <w:r>
        <w:t>Straightedge Requirements</w:t>
      </w:r>
    </w:p>
    <w:p w14:paraId="35DA6EC2" w14:textId="77777777" w:rsidR="00267EEC" w:rsidRDefault="00267EEC" w:rsidP="00267EEC">
      <w:r>
        <w:t xml:space="preserve">To assess the effectiveness of straightedge deviation restrictions, simulations were performed with a model that included both the bridge and vehicle with a real profile. The plot below shows the bridge </w:t>
      </w:r>
      <w:r>
        <w:lastRenderedPageBreak/>
        <w:t xml:space="preserve">response (mid-span displacement amplification) with that profile, as well as the response with the same profile </w:t>
      </w:r>
      <w:commentRangeStart w:id="34"/>
      <w:commentRangeStart w:id="35"/>
      <w:r>
        <w:t xml:space="preserve">“smoothed” to </w:t>
      </w:r>
      <w:commentRangeEnd w:id="34"/>
      <w:r w:rsidR="00430136">
        <w:rPr>
          <w:rStyle w:val="CommentReference"/>
        </w:rPr>
        <w:commentReference w:id="34"/>
      </w:r>
      <w:commentRangeEnd w:id="35"/>
      <w:r w:rsidR="00AE6169">
        <w:rPr>
          <w:rStyle w:val="CommentReference"/>
        </w:rPr>
        <w:commentReference w:id="35"/>
      </w:r>
      <w:r>
        <w:t>meet 1/8” over 10ft criteria.</w:t>
      </w:r>
    </w:p>
    <w:p w14:paraId="17D7CD43" w14:textId="77777777" w:rsidR="00267EEC" w:rsidRDefault="00267EEC" w:rsidP="00267EEC">
      <w:r>
        <w:rPr>
          <w:noProof/>
        </w:rPr>
        <w:drawing>
          <wp:inline distT="0" distB="0" distL="0" distR="0" wp14:anchorId="19F26AB2" wp14:editId="03F3E00C">
            <wp:extent cx="5943600" cy="211340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13406"/>
                    </a:xfrm>
                    <a:prstGeom prst="rect">
                      <a:avLst/>
                    </a:prstGeom>
                    <a:noFill/>
                    <a:ln>
                      <a:noFill/>
                    </a:ln>
                  </pic:spPr>
                </pic:pic>
              </a:graphicData>
            </a:graphic>
          </wp:inline>
        </w:drawing>
      </w:r>
    </w:p>
    <w:p w14:paraId="4CEA5370" w14:textId="77777777" w:rsidR="00267EEC" w:rsidRDefault="00267EEC" w:rsidP="00267EEC">
      <w:r>
        <w:rPr>
          <w:noProof/>
        </w:rPr>
        <w:drawing>
          <wp:inline distT="0" distB="0" distL="0" distR="0" wp14:anchorId="3DE6D45F" wp14:editId="5B6E1A33">
            <wp:extent cx="5943600"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48FD032" w14:textId="77777777" w:rsidR="00267EEC" w:rsidRDefault="00267EEC" w:rsidP="00267EEC">
      <w:r>
        <w:t xml:space="preserve">The smoothed profile performs better, but still results in an amplification of 1.92. </w:t>
      </w:r>
    </w:p>
    <w:p w14:paraId="2C32E635" w14:textId="77777777" w:rsidR="00267EEC" w:rsidRDefault="00267EEC" w:rsidP="00267EEC">
      <w:r>
        <w:t>The profile was again filtered to achieve 1/16</w:t>
      </w:r>
      <w:r w:rsidRPr="00267EEC">
        <w:rPr>
          <w:vertAlign w:val="superscript"/>
        </w:rPr>
        <w:t>th</w:t>
      </w:r>
      <w:r>
        <w:t xml:space="preserve"> inch over 10 feet and the following bridge response was obtained from simulations. A dynamic amplification of 1.6 was still observed. </w:t>
      </w:r>
      <w:r>
        <w:rPr>
          <w:noProof/>
        </w:rPr>
        <w:drawing>
          <wp:inline distT="0" distB="0" distL="0" distR="0" wp14:anchorId="29F000A1" wp14:editId="7754DBC1">
            <wp:extent cx="5943600" cy="211340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3406"/>
                    </a:xfrm>
                    <a:prstGeom prst="rect">
                      <a:avLst/>
                    </a:prstGeom>
                    <a:noFill/>
                    <a:ln>
                      <a:noFill/>
                    </a:ln>
                  </pic:spPr>
                </pic:pic>
              </a:graphicData>
            </a:graphic>
          </wp:inline>
        </w:drawing>
      </w:r>
    </w:p>
    <w:p w14:paraId="37B64324" w14:textId="77777777" w:rsidR="00267EEC" w:rsidRDefault="00267EEC" w:rsidP="00267EEC">
      <w:r>
        <w:lastRenderedPageBreak/>
        <w:t>Since the deviation specifications had minimal effect of dynamic amplification, the straightedge length was considered and the profile was filtered to meet 1/8</w:t>
      </w:r>
      <w:r w:rsidRPr="00267EEC">
        <w:rPr>
          <w:vertAlign w:val="superscript"/>
        </w:rPr>
        <w:t>th</w:t>
      </w:r>
      <w:r>
        <w:t xml:space="preserve"> inch deviation over 16 feet. This smoothing of the profile succeeded in reducing the amplification to 1.4. By increasing the straightedge length to 20 feet, the dynamic amplification was further reduced to 1.27.</w:t>
      </w:r>
    </w:p>
    <w:p w14:paraId="663A8548" w14:textId="77777777" w:rsidR="00267EEC" w:rsidRDefault="00267EEC" w:rsidP="00267EEC">
      <w:r>
        <w:rPr>
          <w:noProof/>
        </w:rPr>
        <w:drawing>
          <wp:inline distT="0" distB="0" distL="0" distR="0" wp14:anchorId="0D7F6EF5" wp14:editId="6CD05995">
            <wp:extent cx="5943600" cy="211340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13406"/>
                    </a:xfrm>
                    <a:prstGeom prst="rect">
                      <a:avLst/>
                    </a:prstGeom>
                    <a:noFill/>
                    <a:ln>
                      <a:noFill/>
                    </a:ln>
                  </pic:spPr>
                </pic:pic>
              </a:graphicData>
            </a:graphic>
          </wp:inline>
        </w:drawing>
      </w:r>
    </w:p>
    <w:p w14:paraId="6E1806C0" w14:textId="77777777" w:rsidR="00267EEC" w:rsidRDefault="00267EEC" w:rsidP="00267EEC">
      <w:r>
        <w:rPr>
          <w:noProof/>
        </w:rPr>
        <w:drawing>
          <wp:inline distT="0" distB="0" distL="0" distR="0" wp14:anchorId="1009AC42" wp14:editId="5E220EA8">
            <wp:extent cx="5943600" cy="15302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30207"/>
                    </a:xfrm>
                    <a:prstGeom prst="rect">
                      <a:avLst/>
                    </a:prstGeom>
                    <a:noFill/>
                    <a:ln>
                      <a:noFill/>
                    </a:ln>
                  </pic:spPr>
                </pic:pic>
              </a:graphicData>
            </a:graphic>
          </wp:inline>
        </w:drawing>
      </w:r>
    </w:p>
    <w:p w14:paraId="2AC7EDA9" w14:textId="77777777" w:rsidR="00267EEC" w:rsidRDefault="00267EEC" w:rsidP="00267EEC">
      <w:r>
        <w:rPr>
          <w:noProof/>
        </w:rPr>
        <w:drawing>
          <wp:inline distT="0" distB="0" distL="0" distR="0" wp14:anchorId="5B992317" wp14:editId="1CE3FDF4">
            <wp:extent cx="5943600" cy="211340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13406"/>
                    </a:xfrm>
                    <a:prstGeom prst="rect">
                      <a:avLst/>
                    </a:prstGeom>
                    <a:noFill/>
                    <a:ln>
                      <a:noFill/>
                    </a:ln>
                  </pic:spPr>
                </pic:pic>
              </a:graphicData>
            </a:graphic>
          </wp:inline>
        </w:drawing>
      </w:r>
    </w:p>
    <w:p w14:paraId="52F53440" w14:textId="77777777" w:rsidR="00CC3235" w:rsidRDefault="00CC3235" w:rsidP="00267EEC">
      <w:r>
        <w:t>Asses this (</w:t>
      </w:r>
      <w:commentRangeStart w:id="36"/>
      <w:r>
        <w:t>or</w:t>
      </w:r>
      <w:commentRangeEnd w:id="36"/>
      <w:r w:rsidR="00430136">
        <w:rPr>
          <w:rStyle w:val="CommentReference"/>
        </w:rPr>
        <w:commentReference w:id="36"/>
      </w:r>
      <w:r>
        <w:t xml:space="preserve"> other straightedge criteria) for a range of bridges to make sure it is sufficient.</w:t>
      </w:r>
    </w:p>
    <w:p w14:paraId="23E25C82" w14:textId="77777777" w:rsidR="00C356E7" w:rsidRDefault="00C356E7" w:rsidP="00C356E7">
      <w:pPr>
        <w:pStyle w:val="Heading2"/>
      </w:pPr>
      <w:r>
        <w:t>IRI Levels</w:t>
      </w:r>
    </w:p>
    <w:p w14:paraId="3E03B839" w14:textId="77777777" w:rsidR="00DD1318" w:rsidRDefault="00DD1318" w:rsidP="00647669">
      <w:r>
        <w:t xml:space="preserve"> </w:t>
      </w:r>
      <w:r w:rsidR="00647669">
        <w:t xml:space="preserve">While it is no surprise that profiles that have high IRI’s can contribute to large dynamic amplifications, it is not obvious if bridges with profiles with low IRI’s are insulated from large dynamic amplifications. To </w:t>
      </w:r>
      <w:r w:rsidR="00647669">
        <w:lastRenderedPageBreak/>
        <w:t>investigate this, simulations were performed with a worst-case profile</w:t>
      </w:r>
      <w:r w:rsidR="00D9562A">
        <w:t xml:space="preserve">, which consisted of a sine wave with a wavelength that would result in a forcing frequency equal to the bridge natural frequency. Because of the nature of how the IRI is computed, it is linearly related to the amplitude of the profile. Therefore, the profile was scaled to achieve an IRI of 71 in/mi. </w:t>
      </w:r>
    </w:p>
    <w:p w14:paraId="2FBF4A1C" w14:textId="77777777" w:rsidR="00D9562A" w:rsidRDefault="00D9562A" w:rsidP="00647669">
      <w:r>
        <w:t xml:space="preserve">Simulations were performed with this profile and bridge mid-span displacement was recorded. </w:t>
      </w:r>
    </w:p>
    <w:p w14:paraId="588AE11F" w14:textId="77777777" w:rsidR="00D9562A" w:rsidRDefault="00D9562A" w:rsidP="00D9562A">
      <w:pPr>
        <w:pStyle w:val="Heading1"/>
      </w:pPr>
      <w:r>
        <w:t>Simulation Tools</w:t>
      </w:r>
    </w:p>
    <w:p w14:paraId="62EB5101" w14:textId="77777777" w:rsidR="00CC69AF" w:rsidRPr="00CC69AF" w:rsidRDefault="00D9562A" w:rsidP="00CC69AF">
      <w:pPr>
        <w:pStyle w:val="Heading2"/>
      </w:pPr>
      <w:r>
        <w:t>FE Models</w:t>
      </w:r>
    </w:p>
    <w:p w14:paraId="788F7F08" w14:textId="77777777" w:rsidR="000C1ACD" w:rsidRDefault="000C1ACD" w:rsidP="000C1ACD">
      <w:r>
        <w:t xml:space="preserve">Finite element models are a valuable tool for representing the physical mechanisms of a structure for the purposed of simulating loading scenarios and obtaining structural responses. As a first step in understanding vehicle-bridge interaction, an FE model was constructed based on an actual bridge and vehicle loading was simulated that corresponded to loading implemented in a field test. In this way, the model’s ability to accurately simulate vehicle-bridge interaction could be assessed. </w:t>
      </w:r>
    </w:p>
    <w:p w14:paraId="340956C9" w14:textId="77777777" w:rsidR="00CC69AF" w:rsidRDefault="000C1ACD" w:rsidP="000C1ACD">
      <w:r>
        <w:t xml:space="preserve">The exemplary structure was an 11 span multi-girder highway bridge that was reported to have unusually high levels of vibration. Several field tests were carried out to capture operational response levels and to perform structural identification. The test results were used to refine and validate the FE models. Testing was also performed whereby a loaded dump truck, in addition to the bridge, was instrumented with accelerometers and the responses of the two systems recorded synchronously. </w:t>
      </w:r>
      <w:r w:rsidR="00CC69AF">
        <w:t xml:space="preserve">This data, along with profile measurement, provided the necessary data for model validation. </w:t>
      </w:r>
    </w:p>
    <w:p w14:paraId="655320AE" w14:textId="77777777" w:rsidR="00CC69AF" w:rsidRDefault="00CC69AF" w:rsidP="000C1ACD">
      <w:r>
        <w:t>The plot below compares the model response to the response measured in the field.</w:t>
      </w:r>
    </w:p>
    <w:p w14:paraId="41198DE0" w14:textId="77777777" w:rsidR="00CC69AF" w:rsidRDefault="00CC69AF" w:rsidP="000C1ACD"/>
    <w:p w14:paraId="0C649BFA" w14:textId="77777777" w:rsidR="00CC69AF" w:rsidRDefault="00CC69AF" w:rsidP="000C1ACD">
      <w:r>
        <w:t xml:space="preserve">The close agreement demonstrates the models ability to simulate vehicle-bridge interaction. </w:t>
      </w:r>
      <w:r w:rsidR="00C118D5">
        <w:t xml:space="preserve">For correlation studies using the following simplified models, bridge dynamic amplification was computed with </w:t>
      </w:r>
      <w:r w:rsidR="006F7399">
        <w:t>a similar</w:t>
      </w:r>
      <w:r w:rsidR="00C118D5">
        <w:t xml:space="preserve"> 3D FE model</w:t>
      </w:r>
      <w:r w:rsidR="006F7399">
        <w:t xml:space="preserve"> that is of a single simply supported bridge with a span length of 140 feet and four (4) steel girders</w:t>
      </w:r>
      <w:r w:rsidR="00C118D5">
        <w:t>.</w:t>
      </w:r>
    </w:p>
    <w:p w14:paraId="0AC071E2" w14:textId="77777777" w:rsidR="00CC69AF" w:rsidRDefault="00CC69AF" w:rsidP="00CC69AF">
      <w:pPr>
        <w:pStyle w:val="Heading2"/>
      </w:pPr>
      <w:r>
        <w:t>Quarter-car model</w:t>
      </w:r>
    </w:p>
    <w:p w14:paraId="13DD9716" w14:textId="77777777" w:rsidR="00CC69AF" w:rsidRDefault="00CC69AF" w:rsidP="00CC69AF">
      <w:pPr>
        <w:rPr>
          <w:rFonts w:eastAsiaTheme="minorEastAsia"/>
        </w:rPr>
      </w:pPr>
      <w:r>
        <w:t xml:space="preserve">The quarter-car model has been used extensively to simulate vehicle response to road surface roughness. The model consists of a double sprung mass with damping and represents a </w:t>
      </w:r>
      <w:r w:rsidR="003F012C">
        <w:t>single wheel, its suspension and a quarter of the vehicle chassis. The equations of motion can be developed for this system, which can easily be expressed in the form of a state-space equation (</w:t>
      </w:r>
      <m:oMath>
        <m:acc>
          <m:accPr>
            <m:chr m:val="̇"/>
            <m:ctrlPr>
              <w:rPr>
                <w:rFonts w:ascii="Cambria Math" w:hAnsi="Cambria Math"/>
                <w:i/>
                <w:iCs/>
              </w:rPr>
            </m:ctrlPr>
          </m:accPr>
          <m:e>
            <m:r>
              <w:rPr>
                <w:rFonts w:ascii="Cambria Math" w:hAnsi="Cambria Math"/>
              </w:rPr>
              <m:t>X</m:t>
            </m:r>
          </m:e>
        </m:acc>
        <m:r>
          <w:rPr>
            <w:rFonts w:ascii="Cambria Math" w:hAnsi="Cambria Math"/>
          </w:rPr>
          <m:t>=AX+BU</m:t>
        </m:r>
      </m:oMath>
      <w:r w:rsidR="003F012C">
        <w:rPr>
          <w:rFonts w:eastAsiaTheme="minorEastAsia"/>
        </w:rPr>
        <w:t xml:space="preserve">). The matrices A and B were constructed from the equations of motion, and MATLAB was used to run the state-space model. The output of this model includes the vehicle velocity and acceleration time history from which other quantities can be easily computed (e.g. vertical displacement, contact force). </w:t>
      </w:r>
    </w:p>
    <w:p w14:paraId="36F9F25F" w14:textId="77777777" w:rsidR="003F012C" w:rsidRDefault="003F012C" w:rsidP="00CC69AF">
      <w:r>
        <w:lastRenderedPageBreak/>
        <w:t xml:space="preserve">A quarter-car model with specific parameters (golden-car) is used to compute the IRI for a profile by accumulating the vertical displacement of the vehicle. </w:t>
      </w:r>
      <w:r w:rsidR="00E30D9F">
        <w:t xml:space="preserve">This, as well as other metrics derived from the quarter-car model output, was </w:t>
      </w:r>
      <w:r>
        <w:t xml:space="preserve">investigated for correlation to bridge dynamic amplification. </w:t>
      </w:r>
    </w:p>
    <w:p w14:paraId="2DD3F603" w14:textId="77777777" w:rsidR="00E30D9F" w:rsidRDefault="00E30D9F" w:rsidP="00CC69AF">
      <w:r>
        <w:t>As shown previously, the bridge response is dependent on the location of the profile on the bridge. This is not surprising, as a large amplitude feature near the ends of the bridge will contribute much less to the bridge response than a feature near the middle of the bridge. Therefore, the vehicle response will be windowed with a half sine wave with a wavelength equal to twice the bridge span length. In this way the vehicle response at mid-span may be accentuated while the responses near the ends of the bridge are diminished. The following plot shows the correlation between the amplification of bridge displacement and vehicle response (IRI and windowed contact force</w:t>
      </w:r>
      <w:r w:rsidR="007018AF">
        <w:t>)</w:t>
      </w:r>
      <w:r>
        <w:t xml:space="preserve">. </w:t>
      </w:r>
    </w:p>
    <w:p w14:paraId="3791A037" w14:textId="77777777" w:rsidR="007018AF" w:rsidRDefault="007018AF" w:rsidP="00CC69AF">
      <w:r>
        <w:rPr>
          <w:noProof/>
        </w:rPr>
        <w:drawing>
          <wp:anchor distT="0" distB="0" distL="114300" distR="114300" simplePos="0" relativeHeight="251659264" behindDoc="0" locked="0" layoutInCell="1" allowOverlap="1" wp14:anchorId="71922FE3" wp14:editId="104404CA">
            <wp:simplePos x="0" y="0"/>
            <wp:positionH relativeFrom="margin">
              <wp:align>right</wp:align>
            </wp:positionH>
            <wp:positionV relativeFrom="margin">
              <wp:align>center</wp:align>
            </wp:positionV>
            <wp:extent cx="1710690" cy="1996440"/>
            <wp:effectExtent l="0" t="0" r="0" b="3810"/>
            <wp:wrapSquare wrapText="bothSides"/>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F.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10690" cy="1996440"/>
                    </a:xfrm>
                    <a:prstGeom prst="rect">
                      <a:avLst/>
                    </a:prstGeom>
                  </pic:spPr>
                </pic:pic>
              </a:graphicData>
            </a:graphic>
          </wp:anchor>
        </w:drawing>
      </w:r>
      <w:r>
        <w:t>It is evident from the previous plot that bridge dynamic amplification cannot be estimated without consideration of bridge behavior. Therefore a model that includes the bridge system should be implemented.</w:t>
      </w:r>
    </w:p>
    <w:p w14:paraId="68BC30A0" w14:textId="77777777" w:rsidR="003F012C" w:rsidRDefault="003F012C" w:rsidP="003F012C">
      <w:pPr>
        <w:pStyle w:val="Heading2"/>
      </w:pPr>
      <w:r>
        <w:t>2-DOF vehicle-bridge model</w:t>
      </w:r>
    </w:p>
    <w:p w14:paraId="16A25161" w14:textId="77777777" w:rsidR="003F012C" w:rsidRDefault="003F012C" w:rsidP="003F012C">
      <w:r>
        <w:t xml:space="preserve">This model reduces the vehicle and bridge each to a single sprung mass as depicted in the figure. The equations of motion were developed for this simple system and a state-space model constructed. While this model may seem excessively simple, its simulation output is useful for understanding the interaction between the vehicle and bridge </w:t>
      </w:r>
      <w:r w:rsidR="007018AF">
        <w:t>was</w:t>
      </w:r>
      <w:r w:rsidR="00F32370">
        <w:t xml:space="preserve"> investigated for correlation to bridge dynamic amplification. </w:t>
      </w:r>
    </w:p>
    <w:p w14:paraId="6C18B540" w14:textId="77777777" w:rsidR="007018AF" w:rsidRDefault="007018AF" w:rsidP="00C118D5">
      <w:r>
        <w:t xml:space="preserve">For this model, the bridge mass was set to </w:t>
      </w:r>
      <w:r w:rsidR="00C118D5">
        <w:t>64</w:t>
      </w:r>
      <w:r>
        <w:t>%</w:t>
      </w:r>
      <w:r w:rsidR="00C118D5">
        <w:t xml:space="preserve"> (</w:t>
      </w:r>
      <w:r>
        <w:t>integral of a half-sine with an amplitude of 1</w:t>
      </w:r>
      <w:r w:rsidR="00C118D5">
        <w:t xml:space="preserve"> </w:t>
      </w:r>
      <w:r w:rsidR="00C118D5">
        <w:sym w:font="Symbol" w:char="F0BB"/>
      </w:r>
      <w:r w:rsidR="00C118D5">
        <w:t xml:space="preserve"> 2/</w:t>
      </w:r>
      <w:r w:rsidR="00C118D5">
        <w:sym w:font="Symbol" w:char="F070"/>
      </w:r>
      <w:r>
        <w:t xml:space="preserve">) of the total bridge mass based on the assumption that bridge will deform with a half-sine shape. </w:t>
      </w:r>
      <w:r w:rsidR="00C118D5">
        <w:t>The bridge and vehicle spring stiffness were assigned values to obtain natural frequencies corresponding to those in the FE model.</w:t>
      </w:r>
      <w:r>
        <w:t xml:space="preserve"> </w:t>
      </w:r>
    </w:p>
    <w:p w14:paraId="0AEE4F3D" w14:textId="77777777" w:rsidR="00C118D5" w:rsidRDefault="00C118D5" w:rsidP="00C118D5">
      <w:r>
        <w:t xml:space="preserve">The following plot shows the correlation between the displacement amplification computed with this 2-dof model and that computed with the 3D FE model. Because this model ignores the spatial aspects of the bridge system, the bridge response is windowed with a half-sine wave to emphasize responses when the vehicle is at </w:t>
      </w:r>
      <w:proofErr w:type="spellStart"/>
      <w:r>
        <w:t>midspan</w:t>
      </w:r>
      <w:proofErr w:type="spellEnd"/>
      <w:r>
        <w:t>.</w:t>
      </w:r>
    </w:p>
    <w:p w14:paraId="73629BB7" w14:textId="77777777" w:rsidR="00C118D5" w:rsidRDefault="00C118D5" w:rsidP="00C118D5"/>
    <w:p w14:paraId="28FCC367" w14:textId="77777777" w:rsidR="00F32370" w:rsidRDefault="00F32370" w:rsidP="00F32370">
      <w:pPr>
        <w:pStyle w:val="Heading2"/>
      </w:pPr>
      <w:r>
        <w:t>2-DOF vehicle-bridge model with distributed mass and elasticity</w:t>
      </w:r>
    </w:p>
    <w:p w14:paraId="03E10D14" w14:textId="77777777" w:rsidR="00F32370" w:rsidRDefault="00F32370" w:rsidP="00F32370">
      <w:r>
        <w:t xml:space="preserve">This model reduces a simply supported beam to a single degree of freedom using an assumed displacement shape function with a moving sprung mass to represent a vehicle. </w:t>
      </w:r>
    </w:p>
    <w:p w14:paraId="6BBF76C1" w14:textId="77777777" w:rsidR="00F32370" w:rsidRPr="00F32370" w:rsidRDefault="00F32370" w:rsidP="00F32370">
      <w:pPr>
        <w:jc w:val="center"/>
      </w:pPr>
      <w:r>
        <w:rPr>
          <w:noProof/>
        </w:rPr>
        <w:lastRenderedPageBreak/>
        <w:drawing>
          <wp:inline distT="0" distB="0" distL="0" distR="0" wp14:anchorId="1C786D76" wp14:editId="530C048F">
            <wp:extent cx="3154680" cy="11372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54680" cy="1137285"/>
                    </a:xfrm>
                    <a:prstGeom prst="rect">
                      <a:avLst/>
                    </a:prstGeom>
                  </pic:spPr>
                </pic:pic>
              </a:graphicData>
            </a:graphic>
          </wp:inline>
        </w:drawing>
      </w:r>
    </w:p>
    <w:p w14:paraId="2B3BB6B0" w14:textId="77777777" w:rsidR="00F32370" w:rsidRDefault="00F32370" w:rsidP="003F012C"/>
    <w:p w14:paraId="2CDC390F" w14:textId="77777777" w:rsidR="003F012C" w:rsidRDefault="00F32370" w:rsidP="003F012C">
      <w:r>
        <w:t xml:space="preserve">While this model drastically simplifies the bridge system, it </w:t>
      </w:r>
      <w:r w:rsidR="00FC329A">
        <w:t>can</w:t>
      </w:r>
      <w:r>
        <w:t xml:space="preserve"> </w:t>
      </w:r>
      <w:r w:rsidR="00FC329A">
        <w:t>be</w:t>
      </w:r>
      <w:r>
        <w:t xml:space="preserve"> shown to produce bridge displacement with sufficient accuracy</w:t>
      </w:r>
      <w:r w:rsidR="00FC329A">
        <w:t xml:space="preserve"> (as seen in the appendix)</w:t>
      </w:r>
      <w:r>
        <w:t>. The simulation outputs were investigated for correlation to bridge dynamic amplification.</w:t>
      </w:r>
    </w:p>
    <w:p w14:paraId="1785B3FE" w14:textId="77777777" w:rsidR="00947846" w:rsidRDefault="00947846" w:rsidP="00947846">
      <w:pPr>
        <w:jc w:val="center"/>
      </w:pPr>
      <w:r>
        <w:rPr>
          <w:noProof/>
        </w:rPr>
        <w:drawing>
          <wp:inline distT="0" distB="0" distL="0" distR="0" wp14:anchorId="0F17C0BD" wp14:editId="1D49BD86">
            <wp:extent cx="4572000" cy="2750820"/>
            <wp:effectExtent l="0" t="0" r="19050" b="1143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F56CBF2" w14:textId="77777777" w:rsidR="006F7399" w:rsidRDefault="006F7399" w:rsidP="003F012C">
      <w:r>
        <w:t>It should be noted that this model assumes uniformly distributed mass and stiffness, a specific displacement shape, and ignores any transverse effects due to it being reduced to a 2D beam. If the structure is exceedingly complex (e.g. heavy skew, mass or stiffness varying significantly along the bridge’s width or length, multiple spans), a 3D FE model should be employed.</w:t>
      </w:r>
    </w:p>
    <w:p w14:paraId="3FDAF75A" w14:textId="77777777" w:rsidR="00F32370" w:rsidRPr="003F012C" w:rsidRDefault="00F32370" w:rsidP="003F012C"/>
    <w:sectPr w:rsidR="00F32370" w:rsidRPr="003F01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moon" w:date="2018-10-15T19:23:00Z" w:initials="f">
    <w:p w14:paraId="3104092B" w14:textId="77777777" w:rsidR="00344C55" w:rsidRDefault="00344C55">
      <w:pPr>
        <w:pStyle w:val="CommentText"/>
      </w:pPr>
      <w:r>
        <w:rPr>
          <w:rStyle w:val="CommentReference"/>
        </w:rPr>
        <w:annotationRef/>
      </w:r>
      <w:r>
        <w:t xml:space="preserve">Think about how to quantify this, can you break it down into a % of influence, or a range? </w:t>
      </w:r>
    </w:p>
  </w:comment>
  <w:comment w:id="7" w:author="fmoon" w:date="2018-10-15T19:25:00Z" w:initials="f">
    <w:p w14:paraId="02E096E8" w14:textId="77777777" w:rsidR="00344C55" w:rsidRDefault="00344C55">
      <w:pPr>
        <w:pStyle w:val="CommentText"/>
      </w:pPr>
      <w:r>
        <w:rPr>
          <w:rStyle w:val="CommentReference"/>
        </w:rPr>
        <w:annotationRef/>
      </w:r>
      <w:r>
        <w:t>What are the errors? 10%? 30%? Does it matter if the vehicle in the middle of the span or near a support?</w:t>
      </w:r>
    </w:p>
  </w:comment>
  <w:comment w:id="8" w:author="John Braley" w:date="2018-10-16T14:26:00Z" w:initials="JB">
    <w:p w14:paraId="1872533B" w14:textId="35CF78A8" w:rsidR="00235FB8" w:rsidRDefault="00235FB8">
      <w:pPr>
        <w:pStyle w:val="CommentText"/>
      </w:pPr>
      <w:r>
        <w:rPr>
          <w:rStyle w:val="CommentReference"/>
        </w:rPr>
        <w:annotationRef/>
      </w:r>
      <w:r>
        <w:t xml:space="preserve">Error is going to be greater in locations that experience greater acceleration (i.e. </w:t>
      </w:r>
      <w:proofErr w:type="spellStart"/>
      <w:r>
        <w:t>midspan</w:t>
      </w:r>
      <w:proofErr w:type="spellEnd"/>
      <w:r>
        <w:t xml:space="preserve"> and exterior). </w:t>
      </w:r>
    </w:p>
    <w:p w14:paraId="0753D2ED" w14:textId="7354A576" w:rsidR="00235FB8" w:rsidRDefault="00235FB8">
      <w:pPr>
        <w:pStyle w:val="CommentText"/>
      </w:pPr>
      <w:r>
        <w:t>Error is dependent on bridge and profile. % error can be bounded or calculated for simple cases.</w:t>
      </w:r>
    </w:p>
  </w:comment>
  <w:comment w:id="9" w:author="fmoon" w:date="2018-10-15T19:26:00Z" w:initials="f">
    <w:p w14:paraId="7D0A056A" w14:textId="77777777" w:rsidR="00344C55" w:rsidRDefault="00344C55">
      <w:pPr>
        <w:pStyle w:val="CommentText"/>
      </w:pPr>
      <w:r>
        <w:rPr>
          <w:rStyle w:val="CommentReference"/>
        </w:rPr>
        <w:annotationRef/>
      </w:r>
      <w:r>
        <w:t>We need to quantify what you mean by “reasonable”, within X%</w:t>
      </w:r>
    </w:p>
  </w:comment>
  <w:comment w:id="10" w:author="John Braley" w:date="2018-10-16T14:28:00Z" w:initials="JB">
    <w:p w14:paraId="115C974E" w14:textId="3AFB1FCD" w:rsidR="00235FB8" w:rsidRDefault="00235FB8">
      <w:pPr>
        <w:pStyle w:val="CommentText"/>
      </w:pPr>
      <w:r>
        <w:rPr>
          <w:rStyle w:val="CommentReference"/>
        </w:rPr>
        <w:annotationRef/>
      </w:r>
      <w:r>
        <w:t>This is a weak conclusion that is not really valuable as there is little need to know just contact force.</w:t>
      </w:r>
    </w:p>
  </w:comment>
  <w:comment w:id="11" w:author="fmoon" w:date="2018-10-15T19:28:00Z" w:initials="f">
    <w:p w14:paraId="047EAA20" w14:textId="77777777" w:rsidR="00344C55" w:rsidRDefault="00344C55">
      <w:pPr>
        <w:pStyle w:val="CommentText"/>
      </w:pPr>
      <w:r>
        <w:rPr>
          <w:rStyle w:val="CommentReference"/>
        </w:rPr>
        <w:annotationRef/>
      </w:r>
      <w:r>
        <w:t>This is due to the fact that it only considers a portion of the dynamic amplification, correct? That is, the amplification of the vehicle’s mass, but not the amplification of the bridge’s mass.</w:t>
      </w:r>
    </w:p>
  </w:comment>
  <w:comment w:id="12" w:author="John Braley" w:date="2018-10-16T14:29:00Z" w:initials="JB">
    <w:p w14:paraId="4EFFC43A" w14:textId="32279966" w:rsidR="00235FB8" w:rsidRDefault="00235FB8">
      <w:pPr>
        <w:pStyle w:val="CommentText"/>
      </w:pPr>
      <w:r>
        <w:rPr>
          <w:rStyle w:val="CommentReference"/>
        </w:rPr>
        <w:annotationRef/>
      </w:r>
      <w:r>
        <w:t>Exactly. It’s kind of obvious. The more the mass is excited, the greater the error will be.</w:t>
      </w:r>
    </w:p>
  </w:comment>
  <w:comment w:id="13" w:author="fmoon" w:date="2018-10-15T19:27:00Z" w:initials="f">
    <w:p w14:paraId="0A514659" w14:textId="77777777" w:rsidR="00344C55" w:rsidRDefault="00344C55">
      <w:pPr>
        <w:pStyle w:val="CommentText"/>
      </w:pPr>
      <w:r>
        <w:rPr>
          <w:rStyle w:val="CommentReference"/>
        </w:rPr>
        <w:annotationRef/>
      </w:r>
      <w:r>
        <w:t>I’m going to stop pointing this out since I think you’re working towards it, but it will be very important to come up with an approach to quantify these statements as much as possible</w:t>
      </w:r>
    </w:p>
  </w:comment>
  <w:comment w:id="14" w:author="fmoon" w:date="2018-10-16T14:30:00Z" w:initials="f">
    <w:p w14:paraId="15065983" w14:textId="3434B9D8" w:rsidR="008F7C0F" w:rsidRDefault="008F7C0F">
      <w:pPr>
        <w:pStyle w:val="CommentText"/>
      </w:pPr>
      <w:r>
        <w:rPr>
          <w:rStyle w:val="CommentReference"/>
        </w:rPr>
        <w:annotationRef/>
      </w:r>
      <w:r>
        <w:t>So you’re distorting the distributed dynamic loading that occurs due to the acceleration the bridge’s mass by assuming it acts more locally when you simulate it through a magnification of the live load force effects</w:t>
      </w:r>
      <w:r w:rsidR="00235FB8">
        <w:t xml:space="preserve">. </w:t>
      </w:r>
    </w:p>
  </w:comment>
  <w:comment w:id="15" w:author="John Braley" w:date="2018-10-16T14:30:00Z" w:initials="JB">
    <w:p w14:paraId="65CA5A80" w14:textId="2E5EE059" w:rsidR="00235FB8" w:rsidRDefault="00235FB8">
      <w:pPr>
        <w:pStyle w:val="CommentText"/>
      </w:pPr>
      <w:r>
        <w:rPr>
          <w:rStyle w:val="CommentReference"/>
        </w:rPr>
        <w:annotationRef/>
      </w:r>
      <w:r>
        <w:t>Yes</w:t>
      </w:r>
    </w:p>
  </w:comment>
  <w:comment w:id="16" w:author="fmoon" w:date="2018-10-15T19:32:00Z" w:initials="f">
    <w:p w14:paraId="65BB7EDC" w14:textId="489E9B51" w:rsidR="008F7C0F" w:rsidRDefault="008F7C0F">
      <w:pPr>
        <w:pStyle w:val="CommentText"/>
      </w:pPr>
      <w:r>
        <w:rPr>
          <w:rStyle w:val="CommentReference"/>
        </w:rPr>
        <w:annotationRef/>
      </w:r>
      <w:r>
        <w:t>This is one of the most interesting findings to me and I’m wondering if this has to do with the vehicles motions</w:t>
      </w:r>
      <w:r w:rsidR="00B95F1B">
        <w:t>?</w:t>
      </w:r>
    </w:p>
  </w:comment>
  <w:comment w:id="17" w:author="John Braley" w:date="2018-10-16T14:41:00Z" w:initials="JB">
    <w:p w14:paraId="2F0020EC" w14:textId="401B2C9C" w:rsidR="00676CF5" w:rsidRDefault="00676CF5">
      <w:pPr>
        <w:pStyle w:val="CommentText"/>
      </w:pPr>
      <w:r>
        <w:rPr>
          <w:rStyle w:val="CommentReference"/>
        </w:rPr>
        <w:annotationRef/>
      </w:r>
      <w:r>
        <w:t>Based on just running a bunch of simple simulations, could also be due to variation in profile phase and position. (Didn’t yet know that this variable was necessary to consider.)</w:t>
      </w:r>
    </w:p>
  </w:comment>
  <w:comment w:id="18" w:author="fmoon" w:date="2018-10-15T19:35:00Z" w:initials="f">
    <w:p w14:paraId="07B960BA" w14:textId="3DBC1F58" w:rsidR="00B95F1B" w:rsidRDefault="00B95F1B">
      <w:pPr>
        <w:pStyle w:val="CommentText"/>
      </w:pPr>
      <w:r>
        <w:rPr>
          <w:rStyle w:val="CommentReference"/>
        </w:rPr>
        <w:annotationRef/>
      </w:r>
      <w:r>
        <w:t>Are you confident about this?</w:t>
      </w:r>
    </w:p>
  </w:comment>
  <w:comment w:id="19" w:author="John Braley" w:date="2018-10-16T14:44:00Z" w:initials="JB">
    <w:p w14:paraId="753438CF" w14:textId="5E52889C" w:rsidR="00A6742B" w:rsidRDefault="00A6742B">
      <w:pPr>
        <w:pStyle w:val="CommentText"/>
      </w:pPr>
      <w:r>
        <w:rPr>
          <w:rStyle w:val="CommentReference"/>
        </w:rPr>
        <w:annotationRef/>
      </w:r>
      <w:r>
        <w:t>Need to strengthen with more simulations, or use different technique to prove it. Have only taken a problematic profile that caused high amplification and found a parameter set (deviation over length) that reduced amplification to under 1.33.</w:t>
      </w:r>
    </w:p>
  </w:comment>
  <w:comment w:id="20" w:author="fmoon" w:date="2018-10-15T19:35:00Z" w:initials="f">
    <w:p w14:paraId="750B4217" w14:textId="43F871F4" w:rsidR="00B95F1B" w:rsidRDefault="00B95F1B">
      <w:pPr>
        <w:pStyle w:val="CommentText"/>
      </w:pPr>
      <w:r>
        <w:rPr>
          <w:rStyle w:val="CommentReference"/>
        </w:rPr>
        <w:annotationRef/>
      </w:r>
      <w:r>
        <w:t>Not sure what you mean here</w:t>
      </w:r>
    </w:p>
  </w:comment>
  <w:comment w:id="21" w:author="John Braley" w:date="2018-10-16T14:47:00Z" w:initials="JB">
    <w:p w14:paraId="1F4FC461" w14:textId="11569CDB" w:rsidR="00A6742B" w:rsidRDefault="00A6742B">
      <w:pPr>
        <w:pStyle w:val="CommentText"/>
      </w:pPr>
      <w:r>
        <w:rPr>
          <w:rStyle w:val="CommentReference"/>
        </w:rPr>
        <w:annotationRef/>
      </w:r>
      <w:r>
        <w:t>The IRI is linearly related to the profile amplitude, i.e. if every elevation point is amplified by a factor, X, the IRI will be amplified by the same factor, X. This is because the IRI is calculated with a linear model.</w:t>
      </w:r>
    </w:p>
  </w:comment>
  <w:comment w:id="27" w:author="fmoon" w:date="2018-10-15T19:37:00Z" w:initials="f">
    <w:p w14:paraId="5FC1B810" w14:textId="75051869" w:rsidR="00B95F1B" w:rsidRDefault="00B95F1B">
      <w:pPr>
        <w:pStyle w:val="CommentText"/>
      </w:pPr>
      <w:r>
        <w:rPr>
          <w:rStyle w:val="CommentReference"/>
        </w:rPr>
        <w:annotationRef/>
      </w:r>
      <w:r>
        <w:t>Should you use something like virtual displacements with a first mode shape function?</w:t>
      </w:r>
    </w:p>
  </w:comment>
  <w:comment w:id="28" w:author="John Braley" w:date="2018-10-16T14:49:00Z" w:initials="JB">
    <w:p w14:paraId="42CC4065" w14:textId="53663820" w:rsidR="00A6742B" w:rsidRDefault="00A6742B">
      <w:pPr>
        <w:pStyle w:val="CommentText"/>
      </w:pPr>
      <w:r>
        <w:rPr>
          <w:rStyle w:val="CommentReference"/>
        </w:rPr>
        <w:annotationRef/>
      </w:r>
      <w:r>
        <w:t xml:space="preserve">I want to keep it simple and easily measurable. Just want to model the stiffness along a line of travel. </w:t>
      </w:r>
    </w:p>
  </w:comment>
  <w:comment w:id="29" w:author="fmoon" w:date="2018-10-15T19:38:00Z" w:initials="f">
    <w:p w14:paraId="332EDD47" w14:textId="5CA94D77" w:rsidR="00C419B0" w:rsidRDefault="00C419B0">
      <w:pPr>
        <w:pStyle w:val="CommentText"/>
      </w:pPr>
      <w:r>
        <w:rPr>
          <w:rStyle w:val="CommentReference"/>
        </w:rPr>
        <w:annotationRef/>
      </w:r>
      <w:r>
        <w:t xml:space="preserve">Can we quantify the </w:t>
      </w:r>
      <w:proofErr w:type="spellStart"/>
      <w:r>
        <w:t>pay off</w:t>
      </w:r>
      <w:proofErr w:type="spellEnd"/>
      <w:r>
        <w:t xml:space="preserve"> here?</w:t>
      </w:r>
    </w:p>
  </w:comment>
  <w:comment w:id="30" w:author="John Braley" w:date="2018-10-16T14:51:00Z" w:initials="JB">
    <w:p w14:paraId="1384052F" w14:textId="7BB7EB88" w:rsidR="00A6742B" w:rsidRDefault="00A6742B">
      <w:pPr>
        <w:pStyle w:val="CommentText"/>
      </w:pPr>
      <w:r>
        <w:rPr>
          <w:rStyle w:val="CommentReference"/>
        </w:rPr>
        <w:annotationRef/>
      </w:r>
      <w:r>
        <w:t>Show an extreme percent reduction and maybe a more median example</w:t>
      </w:r>
    </w:p>
  </w:comment>
  <w:comment w:id="31" w:author="fmoon" w:date="2018-10-15T19:39:00Z" w:initials="f">
    <w:p w14:paraId="660DBC86" w14:textId="795394D9" w:rsidR="00C419B0" w:rsidRDefault="00C419B0">
      <w:pPr>
        <w:pStyle w:val="CommentText"/>
      </w:pPr>
      <w:r>
        <w:rPr>
          <w:rStyle w:val="CommentReference"/>
        </w:rPr>
        <w:annotationRef/>
      </w:r>
      <w:r>
        <w:t>This one sounds interesting to me, but I’m not sure I fully understand what you’re saying</w:t>
      </w:r>
    </w:p>
  </w:comment>
  <w:comment w:id="33" w:author="fmoon" w:date="2018-10-15T19:42:00Z" w:initials="f">
    <w:p w14:paraId="16823B8D" w14:textId="1FBB47A7" w:rsidR="00C419B0" w:rsidRDefault="00C419B0">
      <w:pPr>
        <w:pStyle w:val="CommentText"/>
      </w:pPr>
      <w:r>
        <w:rPr>
          <w:rStyle w:val="CommentReference"/>
        </w:rPr>
        <w:annotationRef/>
      </w:r>
      <w:r>
        <w:t xml:space="preserve">Cn we say vehicle here instead? I’m not sure how to refer to the mass force associated with the bridge (intrinsic? Applied?) but I think if you mention the vehicle here there shouldn’t be any confusion. </w:t>
      </w:r>
    </w:p>
  </w:comment>
  <w:comment w:id="34" w:author="fmoon" w:date="2018-10-15T19:47:00Z" w:initials="f">
    <w:p w14:paraId="1375E89C" w14:textId="37AB309F" w:rsidR="00430136" w:rsidRDefault="00430136">
      <w:pPr>
        <w:pStyle w:val="CommentText"/>
      </w:pPr>
      <w:r>
        <w:rPr>
          <w:rStyle w:val="CommentReference"/>
        </w:rPr>
        <w:annotationRef/>
      </w:r>
      <w:r>
        <w:t xml:space="preserve">So can I interpret this to mean that the straightedge requirements are ineffective? This could be a big finding if you could build a solid case. </w:t>
      </w:r>
    </w:p>
  </w:comment>
  <w:comment w:id="35" w:author="John Braley" w:date="2018-10-16T14:53:00Z" w:initials="JB">
    <w:p w14:paraId="46E16864" w14:textId="3ECAC863" w:rsidR="00AE6169" w:rsidRDefault="00AE6169">
      <w:pPr>
        <w:pStyle w:val="CommentText"/>
      </w:pPr>
      <w:r>
        <w:rPr>
          <w:rStyle w:val="CommentReference"/>
        </w:rPr>
        <w:annotationRef/>
      </w:r>
      <w:r>
        <w:t>I would say yes, in this case the standard straightedge requirements would fail to keep amplification below maximum design levels.</w:t>
      </w:r>
    </w:p>
  </w:comment>
  <w:comment w:id="36" w:author="fmoon" w:date="2018-10-15T19:48:00Z" w:initials="f">
    <w:p w14:paraId="3D7517E8" w14:textId="7153933E" w:rsidR="00430136" w:rsidRDefault="00430136">
      <w:pPr>
        <w:pStyle w:val="CommentText"/>
      </w:pPr>
      <w:r>
        <w:rPr>
          <w:rStyle w:val="CommentReference"/>
        </w:rPr>
        <w:annotationRef/>
      </w:r>
      <w:r>
        <w:t>This is interesting, by setting the straightedge length you are effectively zeroing in on specific spatial frequencies. However, this may prove to be a very expensive to implement in practice since it smooths effectively all the frequencies higher than the one associated with the straightedge length. I’m wondering if there isn’t a better approach to grinding.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04092B" w15:done="0"/>
  <w15:commentEx w15:paraId="02E096E8" w15:done="0"/>
  <w15:commentEx w15:paraId="7D0A056A" w15:done="0"/>
  <w15:commentEx w15:paraId="047EAA20" w15:done="0"/>
  <w15:commentEx w15:paraId="0A514659" w15:done="0"/>
  <w15:commentEx w15:paraId="15065983" w15:done="0"/>
  <w15:commentEx w15:paraId="65BB7EDC" w15:done="0"/>
  <w15:commentEx w15:paraId="07B960BA" w15:done="0"/>
  <w15:commentEx w15:paraId="750B4217" w15:done="0"/>
  <w15:commentEx w15:paraId="5FC1B810" w15:done="0"/>
  <w15:commentEx w15:paraId="332EDD47" w15:done="0"/>
  <w15:commentEx w15:paraId="660DBC86" w15:done="0"/>
  <w15:commentEx w15:paraId="16823B8D" w15:done="0"/>
  <w15:commentEx w15:paraId="1375E89C" w15:done="0"/>
  <w15:commentEx w15:paraId="3D7517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3CAF"/>
    <w:multiLevelType w:val="hybridMultilevel"/>
    <w:tmpl w:val="9AB6D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25467"/>
    <w:multiLevelType w:val="hybridMultilevel"/>
    <w:tmpl w:val="7DC67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C3043"/>
    <w:multiLevelType w:val="hybridMultilevel"/>
    <w:tmpl w:val="777E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moon">
    <w15:presenceInfo w15:providerId="None" w15:userId="fmo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0D"/>
    <w:rsid w:val="00005282"/>
    <w:rsid w:val="00013BA7"/>
    <w:rsid w:val="000C05AE"/>
    <w:rsid w:val="000C1ACD"/>
    <w:rsid w:val="000D5577"/>
    <w:rsid w:val="00171C21"/>
    <w:rsid w:val="001E3126"/>
    <w:rsid w:val="00235FB8"/>
    <w:rsid w:val="00267765"/>
    <w:rsid w:val="00267EEC"/>
    <w:rsid w:val="00286348"/>
    <w:rsid w:val="002B6451"/>
    <w:rsid w:val="00344C55"/>
    <w:rsid w:val="00383BE6"/>
    <w:rsid w:val="00383F30"/>
    <w:rsid w:val="003D3CA6"/>
    <w:rsid w:val="003F012C"/>
    <w:rsid w:val="00423B7C"/>
    <w:rsid w:val="00430136"/>
    <w:rsid w:val="00475805"/>
    <w:rsid w:val="004E4579"/>
    <w:rsid w:val="00550D12"/>
    <w:rsid w:val="00643CB7"/>
    <w:rsid w:val="00646A38"/>
    <w:rsid w:val="00647669"/>
    <w:rsid w:val="006569EB"/>
    <w:rsid w:val="00676CF5"/>
    <w:rsid w:val="00697F0B"/>
    <w:rsid w:val="006F7399"/>
    <w:rsid w:val="007018AF"/>
    <w:rsid w:val="007763C3"/>
    <w:rsid w:val="007C384C"/>
    <w:rsid w:val="00893E38"/>
    <w:rsid w:val="008971C8"/>
    <w:rsid w:val="008D2684"/>
    <w:rsid w:val="008F7C0F"/>
    <w:rsid w:val="009429B0"/>
    <w:rsid w:val="00947846"/>
    <w:rsid w:val="009B7CF8"/>
    <w:rsid w:val="00A23F89"/>
    <w:rsid w:val="00A6742B"/>
    <w:rsid w:val="00A760A6"/>
    <w:rsid w:val="00AB2B35"/>
    <w:rsid w:val="00AE6169"/>
    <w:rsid w:val="00B23FD4"/>
    <w:rsid w:val="00B95F1B"/>
    <w:rsid w:val="00BA7E4C"/>
    <w:rsid w:val="00BF1DF6"/>
    <w:rsid w:val="00C118D5"/>
    <w:rsid w:val="00C356E7"/>
    <w:rsid w:val="00C419B0"/>
    <w:rsid w:val="00CC3235"/>
    <w:rsid w:val="00CC69AF"/>
    <w:rsid w:val="00CF21F6"/>
    <w:rsid w:val="00D0795B"/>
    <w:rsid w:val="00D76561"/>
    <w:rsid w:val="00D9562A"/>
    <w:rsid w:val="00DB473D"/>
    <w:rsid w:val="00DB7DDA"/>
    <w:rsid w:val="00DD1318"/>
    <w:rsid w:val="00DD7105"/>
    <w:rsid w:val="00E30D9F"/>
    <w:rsid w:val="00E42650"/>
    <w:rsid w:val="00EE221B"/>
    <w:rsid w:val="00F2080D"/>
    <w:rsid w:val="00F32370"/>
    <w:rsid w:val="00FC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9B0"/>
  </w:style>
  <w:style w:type="paragraph" w:styleId="Heading1">
    <w:name w:val="heading 1"/>
    <w:basedOn w:val="Normal"/>
    <w:next w:val="Normal"/>
    <w:link w:val="Heading1Char"/>
    <w:uiPriority w:val="9"/>
    <w:qFormat/>
    <w:rsid w:val="00942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3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7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6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9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29B0"/>
    <w:pPr>
      <w:ind w:left="720"/>
      <w:contextualSpacing/>
    </w:pPr>
  </w:style>
  <w:style w:type="character" w:customStyle="1" w:styleId="Heading2Char">
    <w:name w:val="Heading 2 Char"/>
    <w:basedOn w:val="DefaultParagraphFont"/>
    <w:link w:val="Heading2"/>
    <w:uiPriority w:val="9"/>
    <w:rsid w:val="00013BA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8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F30"/>
    <w:rPr>
      <w:rFonts w:ascii="Tahoma" w:hAnsi="Tahoma" w:cs="Tahoma"/>
      <w:sz w:val="16"/>
      <w:szCs w:val="16"/>
    </w:rPr>
  </w:style>
  <w:style w:type="character" w:customStyle="1" w:styleId="Heading3Char">
    <w:name w:val="Heading 3 Char"/>
    <w:basedOn w:val="DefaultParagraphFont"/>
    <w:link w:val="Heading3"/>
    <w:uiPriority w:val="9"/>
    <w:rsid w:val="00DB47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62A"/>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C118D5"/>
    <w:rPr>
      <w:color w:val="808080"/>
    </w:rPr>
  </w:style>
  <w:style w:type="table" w:styleId="TableGrid">
    <w:name w:val="Table Grid"/>
    <w:basedOn w:val="TableNormal"/>
    <w:uiPriority w:val="59"/>
    <w:rsid w:val="0089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557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44C55"/>
    <w:rPr>
      <w:sz w:val="16"/>
      <w:szCs w:val="16"/>
    </w:rPr>
  </w:style>
  <w:style w:type="paragraph" w:styleId="CommentText">
    <w:name w:val="annotation text"/>
    <w:basedOn w:val="Normal"/>
    <w:link w:val="CommentTextChar"/>
    <w:uiPriority w:val="99"/>
    <w:semiHidden/>
    <w:unhideWhenUsed/>
    <w:rsid w:val="00344C55"/>
    <w:pPr>
      <w:spacing w:line="240" w:lineRule="auto"/>
    </w:pPr>
    <w:rPr>
      <w:sz w:val="20"/>
      <w:szCs w:val="20"/>
    </w:rPr>
  </w:style>
  <w:style w:type="character" w:customStyle="1" w:styleId="CommentTextChar">
    <w:name w:val="Comment Text Char"/>
    <w:basedOn w:val="DefaultParagraphFont"/>
    <w:link w:val="CommentText"/>
    <w:uiPriority w:val="99"/>
    <w:semiHidden/>
    <w:rsid w:val="00344C55"/>
    <w:rPr>
      <w:sz w:val="20"/>
      <w:szCs w:val="20"/>
    </w:rPr>
  </w:style>
  <w:style w:type="paragraph" w:styleId="CommentSubject">
    <w:name w:val="annotation subject"/>
    <w:basedOn w:val="CommentText"/>
    <w:next w:val="CommentText"/>
    <w:link w:val="CommentSubjectChar"/>
    <w:uiPriority w:val="99"/>
    <w:semiHidden/>
    <w:unhideWhenUsed/>
    <w:rsid w:val="00344C55"/>
    <w:rPr>
      <w:b/>
      <w:bCs/>
    </w:rPr>
  </w:style>
  <w:style w:type="character" w:customStyle="1" w:styleId="CommentSubjectChar">
    <w:name w:val="Comment Subject Char"/>
    <w:basedOn w:val="CommentTextChar"/>
    <w:link w:val="CommentSubject"/>
    <w:uiPriority w:val="99"/>
    <w:semiHidden/>
    <w:rsid w:val="00344C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9B0"/>
  </w:style>
  <w:style w:type="paragraph" w:styleId="Heading1">
    <w:name w:val="heading 1"/>
    <w:basedOn w:val="Normal"/>
    <w:next w:val="Normal"/>
    <w:link w:val="Heading1Char"/>
    <w:uiPriority w:val="9"/>
    <w:qFormat/>
    <w:rsid w:val="00942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3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7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6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9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29B0"/>
    <w:pPr>
      <w:ind w:left="720"/>
      <w:contextualSpacing/>
    </w:pPr>
  </w:style>
  <w:style w:type="character" w:customStyle="1" w:styleId="Heading2Char">
    <w:name w:val="Heading 2 Char"/>
    <w:basedOn w:val="DefaultParagraphFont"/>
    <w:link w:val="Heading2"/>
    <w:uiPriority w:val="9"/>
    <w:rsid w:val="00013BA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8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F30"/>
    <w:rPr>
      <w:rFonts w:ascii="Tahoma" w:hAnsi="Tahoma" w:cs="Tahoma"/>
      <w:sz w:val="16"/>
      <w:szCs w:val="16"/>
    </w:rPr>
  </w:style>
  <w:style w:type="character" w:customStyle="1" w:styleId="Heading3Char">
    <w:name w:val="Heading 3 Char"/>
    <w:basedOn w:val="DefaultParagraphFont"/>
    <w:link w:val="Heading3"/>
    <w:uiPriority w:val="9"/>
    <w:rsid w:val="00DB47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62A"/>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C118D5"/>
    <w:rPr>
      <w:color w:val="808080"/>
    </w:rPr>
  </w:style>
  <w:style w:type="table" w:styleId="TableGrid">
    <w:name w:val="Table Grid"/>
    <w:basedOn w:val="TableNormal"/>
    <w:uiPriority w:val="59"/>
    <w:rsid w:val="0089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557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44C55"/>
    <w:rPr>
      <w:sz w:val="16"/>
      <w:szCs w:val="16"/>
    </w:rPr>
  </w:style>
  <w:style w:type="paragraph" w:styleId="CommentText">
    <w:name w:val="annotation text"/>
    <w:basedOn w:val="Normal"/>
    <w:link w:val="CommentTextChar"/>
    <w:uiPriority w:val="99"/>
    <w:semiHidden/>
    <w:unhideWhenUsed/>
    <w:rsid w:val="00344C55"/>
    <w:pPr>
      <w:spacing w:line="240" w:lineRule="auto"/>
    </w:pPr>
    <w:rPr>
      <w:sz w:val="20"/>
      <w:szCs w:val="20"/>
    </w:rPr>
  </w:style>
  <w:style w:type="character" w:customStyle="1" w:styleId="CommentTextChar">
    <w:name w:val="Comment Text Char"/>
    <w:basedOn w:val="DefaultParagraphFont"/>
    <w:link w:val="CommentText"/>
    <w:uiPriority w:val="99"/>
    <w:semiHidden/>
    <w:rsid w:val="00344C55"/>
    <w:rPr>
      <w:sz w:val="20"/>
      <w:szCs w:val="20"/>
    </w:rPr>
  </w:style>
  <w:style w:type="paragraph" w:styleId="CommentSubject">
    <w:name w:val="annotation subject"/>
    <w:basedOn w:val="CommentText"/>
    <w:next w:val="CommentText"/>
    <w:link w:val="CommentSubjectChar"/>
    <w:uiPriority w:val="99"/>
    <w:semiHidden/>
    <w:unhideWhenUsed/>
    <w:rsid w:val="00344C55"/>
    <w:rPr>
      <w:b/>
      <w:bCs/>
    </w:rPr>
  </w:style>
  <w:style w:type="character" w:customStyle="1" w:styleId="CommentSubjectChar">
    <w:name w:val="Comment Subject Char"/>
    <w:basedOn w:val="CommentTextChar"/>
    <w:link w:val="CommentSubject"/>
    <w:uiPriority w:val="99"/>
    <w:semiHidden/>
    <w:rsid w:val="00344C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comments" Target="comments.xml"/><Relationship Id="rId12" Type="http://schemas.openxmlformats.org/officeDocument/2006/relationships/chart" Target="charts/chart1.xml"/><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emf"/><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chart" Target="charts/chart3.xml"/><Relationship Id="rId30"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hn\Projects_Git\DAmp\Data\profile_study\profile_vs_no-profil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hn\Projects_Git\DAmp\Data\profile_study\profile_vs_no-profil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hn\Projects_Git\DAmp\Data\profile_study\Model_suitability_1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40529308836395"/>
          <c:y val="5.1400554097404488E-2"/>
          <c:w val="0.69310608048993871"/>
          <c:h val="0.77597003499562556"/>
        </c:manualLayout>
      </c:layout>
      <c:scatterChart>
        <c:scatterStyle val="smoothMarker"/>
        <c:varyColors val="0"/>
        <c:ser>
          <c:idx val="0"/>
          <c:order val="0"/>
          <c:tx>
            <c:strRef>
              <c:f>displacement!$C$6</c:f>
              <c:strCache>
                <c:ptCount val="1"/>
                <c:pt idx="0">
                  <c:v>Profile</c:v>
                </c:pt>
              </c:strCache>
            </c:strRef>
          </c:tx>
          <c:marker>
            <c:symbol val="none"/>
          </c:marker>
          <c:xVal>
            <c:numRef>
              <c:f>displacement!$B$8:$B$307</c:f>
              <c:numCache>
                <c:formatCode>General</c:formatCode>
                <c:ptCount val="300"/>
                <c:pt idx="0">
                  <c:v>-8.1999999999999993</c:v>
                </c:pt>
                <c:pt idx="1">
                  <c:v>-8.1642873999999992</c:v>
                </c:pt>
                <c:pt idx="2">
                  <c:v>-8.1285747999999991</c:v>
                </c:pt>
                <c:pt idx="3">
                  <c:v>-8.0928619999999984</c:v>
                </c:pt>
                <c:pt idx="4">
                  <c:v>-8.05715</c:v>
                </c:pt>
                <c:pt idx="5">
                  <c:v>-8.0214369999999988</c:v>
                </c:pt>
                <c:pt idx="6">
                  <c:v>-7.9857239999999994</c:v>
                </c:pt>
                <c:pt idx="7">
                  <c:v>-7.9500119999999992</c:v>
                </c:pt>
                <c:pt idx="8">
                  <c:v>-7.9142989999999998</c:v>
                </c:pt>
                <c:pt idx="9">
                  <c:v>-7.8785869999999996</c:v>
                </c:pt>
                <c:pt idx="10">
                  <c:v>-7.8428739999999992</c:v>
                </c:pt>
                <c:pt idx="11">
                  <c:v>-7.8071609999999989</c:v>
                </c:pt>
                <c:pt idx="12">
                  <c:v>-7.7714489999999996</c:v>
                </c:pt>
                <c:pt idx="13">
                  <c:v>-7.7357359999999993</c:v>
                </c:pt>
                <c:pt idx="14">
                  <c:v>-7.7000239999999991</c:v>
                </c:pt>
                <c:pt idx="15">
                  <c:v>-7.6643109999999997</c:v>
                </c:pt>
                <c:pt idx="16">
                  <c:v>-7.6285979999999993</c:v>
                </c:pt>
                <c:pt idx="17">
                  <c:v>-7.5928859999999991</c:v>
                </c:pt>
                <c:pt idx="18">
                  <c:v>-7.5571729999999988</c:v>
                </c:pt>
                <c:pt idx="19">
                  <c:v>-7.5214599999999994</c:v>
                </c:pt>
                <c:pt idx="20">
                  <c:v>-7.4857479999999992</c:v>
                </c:pt>
                <c:pt idx="21">
                  <c:v>-7.4500349999999997</c:v>
                </c:pt>
                <c:pt idx="22">
                  <c:v>-7.4143229999999996</c:v>
                </c:pt>
                <c:pt idx="23">
                  <c:v>-7.3786099999999992</c:v>
                </c:pt>
                <c:pt idx="24">
                  <c:v>-7.3428969999999989</c:v>
                </c:pt>
                <c:pt idx="25">
                  <c:v>-7.3071849999999996</c:v>
                </c:pt>
                <c:pt idx="26">
                  <c:v>-7.2714719999999993</c:v>
                </c:pt>
                <c:pt idx="27">
                  <c:v>-7.2357599999999991</c:v>
                </c:pt>
                <c:pt idx="28">
                  <c:v>-7.2000469999999996</c:v>
                </c:pt>
                <c:pt idx="29">
                  <c:v>-7.1643299999999996</c:v>
                </c:pt>
                <c:pt idx="30">
                  <c:v>-7.1286199999999997</c:v>
                </c:pt>
                <c:pt idx="31">
                  <c:v>-7.0929099999999998</c:v>
                </c:pt>
                <c:pt idx="32">
                  <c:v>-7.057199999999999</c:v>
                </c:pt>
                <c:pt idx="33">
                  <c:v>-7.0214799999999995</c:v>
                </c:pt>
                <c:pt idx="34">
                  <c:v>-6.9857699999999996</c:v>
                </c:pt>
                <c:pt idx="35">
                  <c:v>-6.9500599999999988</c:v>
                </c:pt>
                <c:pt idx="36">
                  <c:v>-6.9143499999999989</c:v>
                </c:pt>
                <c:pt idx="37">
                  <c:v>-6.8786299999999994</c:v>
                </c:pt>
                <c:pt idx="38">
                  <c:v>-6.8429199999999994</c:v>
                </c:pt>
                <c:pt idx="39">
                  <c:v>-6.8072099999999995</c:v>
                </c:pt>
                <c:pt idx="40">
                  <c:v>-6.7714999999999996</c:v>
                </c:pt>
                <c:pt idx="41">
                  <c:v>-6.7357799999999992</c:v>
                </c:pt>
                <c:pt idx="42">
                  <c:v>-6.7000699999999993</c:v>
                </c:pt>
                <c:pt idx="43">
                  <c:v>-6.6643599999999994</c:v>
                </c:pt>
                <c:pt idx="44">
                  <c:v>-6.6286499999999995</c:v>
                </c:pt>
                <c:pt idx="45">
                  <c:v>-6.5929299999999991</c:v>
                </c:pt>
                <c:pt idx="46">
                  <c:v>-6.5572199999999992</c:v>
                </c:pt>
                <c:pt idx="47">
                  <c:v>-6.5215099999999993</c:v>
                </c:pt>
                <c:pt idx="48">
                  <c:v>-6.4857899999999997</c:v>
                </c:pt>
                <c:pt idx="49">
                  <c:v>-6.4500799999999998</c:v>
                </c:pt>
                <c:pt idx="50">
                  <c:v>-6.414369999999999</c:v>
                </c:pt>
                <c:pt idx="51">
                  <c:v>-6.3786599999999991</c:v>
                </c:pt>
                <c:pt idx="52">
                  <c:v>-6.3429399999999996</c:v>
                </c:pt>
                <c:pt idx="53">
                  <c:v>-6.3072299999999988</c:v>
                </c:pt>
                <c:pt idx="54">
                  <c:v>-6.2715199999999989</c:v>
                </c:pt>
                <c:pt idx="55">
                  <c:v>-6.235809999999999</c:v>
                </c:pt>
                <c:pt idx="56">
                  <c:v>-6.2000899999999994</c:v>
                </c:pt>
                <c:pt idx="57">
                  <c:v>-6.1643799999999995</c:v>
                </c:pt>
                <c:pt idx="58">
                  <c:v>-6.1286699999999996</c:v>
                </c:pt>
                <c:pt idx="59">
                  <c:v>-6.0929599999999997</c:v>
                </c:pt>
                <c:pt idx="60">
                  <c:v>-6.0572399999999993</c:v>
                </c:pt>
                <c:pt idx="61">
                  <c:v>-6.0215299999999994</c:v>
                </c:pt>
                <c:pt idx="62">
                  <c:v>-5.9858199999999995</c:v>
                </c:pt>
                <c:pt idx="63">
                  <c:v>-5.9501099999999987</c:v>
                </c:pt>
                <c:pt idx="64">
                  <c:v>-5.9143899999999991</c:v>
                </c:pt>
                <c:pt idx="65">
                  <c:v>-5.8786799999999992</c:v>
                </c:pt>
                <c:pt idx="66">
                  <c:v>-5.8429699999999993</c:v>
                </c:pt>
                <c:pt idx="67">
                  <c:v>-5.8072599999999994</c:v>
                </c:pt>
                <c:pt idx="68">
                  <c:v>-5.7715399999999999</c:v>
                </c:pt>
                <c:pt idx="69">
                  <c:v>-5.7358299999999991</c:v>
                </c:pt>
                <c:pt idx="70">
                  <c:v>-5.7001199999999992</c:v>
                </c:pt>
                <c:pt idx="71">
                  <c:v>-5.6644099999999993</c:v>
                </c:pt>
                <c:pt idx="72">
                  <c:v>-5.6286899999999989</c:v>
                </c:pt>
                <c:pt idx="73">
                  <c:v>-5.592979999999999</c:v>
                </c:pt>
                <c:pt idx="74">
                  <c:v>-5.557269999999999</c:v>
                </c:pt>
                <c:pt idx="75">
                  <c:v>-5.5215499999999995</c:v>
                </c:pt>
                <c:pt idx="76">
                  <c:v>-5.4858399999999996</c:v>
                </c:pt>
                <c:pt idx="77">
                  <c:v>-5.4501299999999997</c:v>
                </c:pt>
                <c:pt idx="78">
                  <c:v>-5.4144199999999998</c:v>
                </c:pt>
                <c:pt idx="79">
                  <c:v>-5.3786999999999994</c:v>
                </c:pt>
                <c:pt idx="80">
                  <c:v>-5.3429899999999995</c:v>
                </c:pt>
                <c:pt idx="81">
                  <c:v>-5.3072799999999987</c:v>
                </c:pt>
                <c:pt idx="82">
                  <c:v>-5.2715699999999988</c:v>
                </c:pt>
                <c:pt idx="83">
                  <c:v>-5.2358499999999992</c:v>
                </c:pt>
                <c:pt idx="84">
                  <c:v>-5.2001399999999993</c:v>
                </c:pt>
                <c:pt idx="85">
                  <c:v>-5.1644299999999994</c:v>
                </c:pt>
                <c:pt idx="86">
                  <c:v>-5.1287199999999995</c:v>
                </c:pt>
                <c:pt idx="87">
                  <c:v>-5.0929999999999991</c:v>
                </c:pt>
                <c:pt idx="88">
                  <c:v>-5.0572899999999992</c:v>
                </c:pt>
                <c:pt idx="89">
                  <c:v>-5.0215799999999993</c:v>
                </c:pt>
                <c:pt idx="90">
                  <c:v>-4.9858699999999994</c:v>
                </c:pt>
                <c:pt idx="91">
                  <c:v>-4.9501499999999989</c:v>
                </c:pt>
                <c:pt idx="92">
                  <c:v>-4.914439999999999</c:v>
                </c:pt>
                <c:pt idx="93">
                  <c:v>-4.8787299999999991</c:v>
                </c:pt>
                <c:pt idx="94">
                  <c:v>-4.8430199999999992</c:v>
                </c:pt>
                <c:pt idx="95">
                  <c:v>-4.8072999999999997</c:v>
                </c:pt>
                <c:pt idx="96">
                  <c:v>-4.7715899999999998</c:v>
                </c:pt>
                <c:pt idx="97">
                  <c:v>-4.7358799999999999</c:v>
                </c:pt>
                <c:pt idx="98">
                  <c:v>-4.7001599999999994</c:v>
                </c:pt>
                <c:pt idx="99">
                  <c:v>-4.6644499999999987</c:v>
                </c:pt>
                <c:pt idx="100">
                  <c:v>-4.6287399999999987</c:v>
                </c:pt>
                <c:pt idx="101">
                  <c:v>-4.5930299999999988</c:v>
                </c:pt>
                <c:pt idx="102">
                  <c:v>-4.5573099999999993</c:v>
                </c:pt>
                <c:pt idx="103">
                  <c:v>-4.5215999999999994</c:v>
                </c:pt>
                <c:pt idx="104">
                  <c:v>-4.4858899999999995</c:v>
                </c:pt>
                <c:pt idx="105">
                  <c:v>-4.4501799999999996</c:v>
                </c:pt>
                <c:pt idx="106">
                  <c:v>-4.4144599999999992</c:v>
                </c:pt>
                <c:pt idx="107">
                  <c:v>-4.3787499999999993</c:v>
                </c:pt>
                <c:pt idx="108">
                  <c:v>-4.3430399999999993</c:v>
                </c:pt>
                <c:pt idx="109">
                  <c:v>-4.3073299999999994</c:v>
                </c:pt>
                <c:pt idx="110">
                  <c:v>-4.271609999999999</c:v>
                </c:pt>
                <c:pt idx="111">
                  <c:v>-4.2358999999999991</c:v>
                </c:pt>
                <c:pt idx="112">
                  <c:v>-4.2001899999999992</c:v>
                </c:pt>
                <c:pt idx="113">
                  <c:v>-4.1644799999999993</c:v>
                </c:pt>
                <c:pt idx="114">
                  <c:v>-4.1287599999999989</c:v>
                </c:pt>
                <c:pt idx="115">
                  <c:v>-4.093049999999999</c:v>
                </c:pt>
                <c:pt idx="116">
                  <c:v>-4.0573399999999991</c:v>
                </c:pt>
                <c:pt idx="117">
                  <c:v>-4.0216299999999991</c:v>
                </c:pt>
                <c:pt idx="118">
                  <c:v>-3.9859099999999996</c:v>
                </c:pt>
                <c:pt idx="119">
                  <c:v>-3.9501999999999997</c:v>
                </c:pt>
                <c:pt idx="120">
                  <c:v>-3.9144899999999989</c:v>
                </c:pt>
                <c:pt idx="121">
                  <c:v>-3.8787699999999994</c:v>
                </c:pt>
                <c:pt idx="122">
                  <c:v>-3.8430599999999995</c:v>
                </c:pt>
                <c:pt idx="123">
                  <c:v>-3.8073499999999996</c:v>
                </c:pt>
                <c:pt idx="124">
                  <c:v>-3.7716399999999997</c:v>
                </c:pt>
                <c:pt idx="125">
                  <c:v>-3.7359199999999992</c:v>
                </c:pt>
                <c:pt idx="126">
                  <c:v>-3.7002099999999993</c:v>
                </c:pt>
                <c:pt idx="127">
                  <c:v>-3.6644999999999994</c:v>
                </c:pt>
                <c:pt idx="128">
                  <c:v>-3.6287899999999995</c:v>
                </c:pt>
                <c:pt idx="129">
                  <c:v>-3.5930699999999991</c:v>
                </c:pt>
                <c:pt idx="130">
                  <c:v>-3.5573599999999992</c:v>
                </c:pt>
                <c:pt idx="131">
                  <c:v>-3.5216499999999993</c:v>
                </c:pt>
                <c:pt idx="132">
                  <c:v>-3.4859399999999994</c:v>
                </c:pt>
                <c:pt idx="133">
                  <c:v>-3.450219999999999</c:v>
                </c:pt>
                <c:pt idx="134">
                  <c:v>-3.414509999999999</c:v>
                </c:pt>
                <c:pt idx="135">
                  <c:v>-3.3787999999999991</c:v>
                </c:pt>
                <c:pt idx="136">
                  <c:v>-3.3430899999999992</c:v>
                </c:pt>
                <c:pt idx="137">
                  <c:v>-3.3073699999999997</c:v>
                </c:pt>
                <c:pt idx="138">
                  <c:v>-3.2716599999999989</c:v>
                </c:pt>
                <c:pt idx="139">
                  <c:v>-3.235949999999999</c:v>
                </c:pt>
                <c:pt idx="140">
                  <c:v>-3.2002399999999991</c:v>
                </c:pt>
                <c:pt idx="141">
                  <c:v>-3.1645199999999996</c:v>
                </c:pt>
                <c:pt idx="142">
                  <c:v>-3.1288099999999996</c:v>
                </c:pt>
                <c:pt idx="143">
                  <c:v>-3.0930999999999989</c:v>
                </c:pt>
                <c:pt idx="144">
                  <c:v>-3.0573799999999993</c:v>
                </c:pt>
                <c:pt idx="145">
                  <c:v>-3.0216699999999994</c:v>
                </c:pt>
                <c:pt idx="146">
                  <c:v>-2.9859599999999995</c:v>
                </c:pt>
                <c:pt idx="147">
                  <c:v>-2.9502499999999996</c:v>
                </c:pt>
                <c:pt idx="148">
                  <c:v>-2.9145299999999992</c:v>
                </c:pt>
                <c:pt idx="149">
                  <c:v>-2.8788199999999993</c:v>
                </c:pt>
                <c:pt idx="150">
                  <c:v>-2.8431099999999994</c:v>
                </c:pt>
                <c:pt idx="151">
                  <c:v>-2.8073999999999995</c:v>
                </c:pt>
                <c:pt idx="152">
                  <c:v>-2.771679999999999</c:v>
                </c:pt>
                <c:pt idx="153">
                  <c:v>-2.7359699999999991</c:v>
                </c:pt>
                <c:pt idx="154">
                  <c:v>-2.7002599999999992</c:v>
                </c:pt>
                <c:pt idx="155">
                  <c:v>-2.6645499999999993</c:v>
                </c:pt>
                <c:pt idx="156">
                  <c:v>-2.6288299999999989</c:v>
                </c:pt>
                <c:pt idx="157">
                  <c:v>-2.593119999999999</c:v>
                </c:pt>
                <c:pt idx="158">
                  <c:v>-2.5574099999999991</c:v>
                </c:pt>
                <c:pt idx="159">
                  <c:v>-2.5216999999999992</c:v>
                </c:pt>
                <c:pt idx="160">
                  <c:v>-2.4859799999999996</c:v>
                </c:pt>
                <c:pt idx="161">
                  <c:v>-2.4502699999999997</c:v>
                </c:pt>
                <c:pt idx="162">
                  <c:v>-2.4145599999999989</c:v>
                </c:pt>
                <c:pt idx="163">
                  <c:v>-2.378849999999999</c:v>
                </c:pt>
                <c:pt idx="164">
                  <c:v>-2.3431299999999995</c:v>
                </c:pt>
                <c:pt idx="165">
                  <c:v>-2.3074199999999996</c:v>
                </c:pt>
                <c:pt idx="166">
                  <c:v>-2.2717099999999997</c:v>
                </c:pt>
                <c:pt idx="167">
                  <c:v>-2.2359899999999993</c:v>
                </c:pt>
                <c:pt idx="168">
                  <c:v>-2.2002799999999993</c:v>
                </c:pt>
                <c:pt idx="169">
                  <c:v>-2.1645699999999994</c:v>
                </c:pt>
                <c:pt idx="170">
                  <c:v>-2.1288599999999995</c:v>
                </c:pt>
                <c:pt idx="171">
                  <c:v>-2.0931399999999991</c:v>
                </c:pt>
                <c:pt idx="172">
                  <c:v>-2.0574299999999992</c:v>
                </c:pt>
                <c:pt idx="173">
                  <c:v>-2.0217199999999993</c:v>
                </c:pt>
                <c:pt idx="174">
                  <c:v>-1.9860099999999994</c:v>
                </c:pt>
                <c:pt idx="175">
                  <c:v>-1.950289999999999</c:v>
                </c:pt>
                <c:pt idx="176">
                  <c:v>-1.9145799999999991</c:v>
                </c:pt>
                <c:pt idx="177">
                  <c:v>-1.8788699999999992</c:v>
                </c:pt>
                <c:pt idx="178">
                  <c:v>-1.8431599999999992</c:v>
                </c:pt>
                <c:pt idx="179">
                  <c:v>-1.8074399999999997</c:v>
                </c:pt>
                <c:pt idx="180">
                  <c:v>-1.7717299999999989</c:v>
                </c:pt>
                <c:pt idx="181">
                  <c:v>-1.736019999999999</c:v>
                </c:pt>
                <c:pt idx="182">
                  <c:v>-1.7003099999999991</c:v>
                </c:pt>
                <c:pt idx="183">
                  <c:v>-1.6645899999999996</c:v>
                </c:pt>
                <c:pt idx="184">
                  <c:v>-1.6288799999999997</c:v>
                </c:pt>
                <c:pt idx="185">
                  <c:v>-1.5931699999999989</c:v>
                </c:pt>
                <c:pt idx="186">
                  <c:v>-1.557459999999999</c:v>
                </c:pt>
                <c:pt idx="187">
                  <c:v>-1.5217399999999994</c:v>
                </c:pt>
                <c:pt idx="188">
                  <c:v>-1.4860299999999995</c:v>
                </c:pt>
                <c:pt idx="189">
                  <c:v>-1.4503199999999996</c:v>
                </c:pt>
                <c:pt idx="190">
                  <c:v>-1.4145999999999992</c:v>
                </c:pt>
                <c:pt idx="191">
                  <c:v>-1.3788899999999993</c:v>
                </c:pt>
                <c:pt idx="192">
                  <c:v>-1.3431799999999994</c:v>
                </c:pt>
                <c:pt idx="193">
                  <c:v>-1.3074699999999995</c:v>
                </c:pt>
                <c:pt idx="194">
                  <c:v>-1.271749999999999</c:v>
                </c:pt>
                <c:pt idx="195">
                  <c:v>-1.2360399999999991</c:v>
                </c:pt>
                <c:pt idx="196">
                  <c:v>-1.2003299999999992</c:v>
                </c:pt>
                <c:pt idx="197">
                  <c:v>-1.1646199999999993</c:v>
                </c:pt>
                <c:pt idx="198">
                  <c:v>-1.1288999999999989</c:v>
                </c:pt>
                <c:pt idx="199">
                  <c:v>-1.093189999999999</c:v>
                </c:pt>
                <c:pt idx="200">
                  <c:v>-1.0574799999999991</c:v>
                </c:pt>
                <c:pt idx="201">
                  <c:v>-1.0217699999999992</c:v>
                </c:pt>
                <c:pt idx="202">
                  <c:v>-0.98604999999999965</c:v>
                </c:pt>
                <c:pt idx="203">
                  <c:v>-0.95033999999999885</c:v>
                </c:pt>
                <c:pt idx="204">
                  <c:v>-0.91462999999999894</c:v>
                </c:pt>
                <c:pt idx="205">
                  <c:v>-0.87891999999999904</c:v>
                </c:pt>
                <c:pt idx="206">
                  <c:v>-0.84319999999999951</c:v>
                </c:pt>
                <c:pt idx="207">
                  <c:v>-0.8074899999999996</c:v>
                </c:pt>
                <c:pt idx="208">
                  <c:v>-0.77177999999999969</c:v>
                </c:pt>
                <c:pt idx="209">
                  <c:v>-0.73606999999999889</c:v>
                </c:pt>
                <c:pt idx="210">
                  <c:v>-0.70034999999999936</c:v>
                </c:pt>
                <c:pt idx="211">
                  <c:v>-0.66463999999999945</c:v>
                </c:pt>
                <c:pt idx="212">
                  <c:v>-0.62892999999999954</c:v>
                </c:pt>
                <c:pt idx="213">
                  <c:v>-0.59321999999999964</c:v>
                </c:pt>
                <c:pt idx="214">
                  <c:v>-0.55749999999999922</c:v>
                </c:pt>
                <c:pt idx="215">
                  <c:v>-0.52178999999999931</c:v>
                </c:pt>
                <c:pt idx="216">
                  <c:v>-0.4860799999999994</c:v>
                </c:pt>
                <c:pt idx="217">
                  <c:v>-0.45035999999999898</c:v>
                </c:pt>
                <c:pt idx="218">
                  <c:v>-0.41464999999999907</c:v>
                </c:pt>
                <c:pt idx="219">
                  <c:v>-0.37893999999999917</c:v>
                </c:pt>
                <c:pt idx="220">
                  <c:v>-0.34322999999999926</c:v>
                </c:pt>
                <c:pt idx="221">
                  <c:v>-0.30750999999999973</c:v>
                </c:pt>
                <c:pt idx="222">
                  <c:v>-0.27179999999999893</c:v>
                </c:pt>
                <c:pt idx="223">
                  <c:v>-0.23608999999999902</c:v>
                </c:pt>
                <c:pt idx="224">
                  <c:v>-0.20037999999999911</c:v>
                </c:pt>
                <c:pt idx="225">
                  <c:v>-0.16465999999999958</c:v>
                </c:pt>
                <c:pt idx="226">
                  <c:v>-0.12894999999999968</c:v>
                </c:pt>
                <c:pt idx="227">
                  <c:v>-9.3239999999999768E-2</c:v>
                </c:pt>
                <c:pt idx="228">
                  <c:v>-5.7529999999999859E-2</c:v>
                </c:pt>
                <c:pt idx="229">
                  <c:v>-2.1809999999998553E-2</c:v>
                </c:pt>
                <c:pt idx="230">
                  <c:v>1.3900000000001356E-2</c:v>
                </c:pt>
                <c:pt idx="231">
                  <c:v>4.9610000000001264E-2</c:v>
                </c:pt>
                <c:pt idx="232">
                  <c:v>8.5320000000001173E-2</c:v>
                </c:pt>
                <c:pt idx="233">
                  <c:v>0.1210400000000007</c:v>
                </c:pt>
                <c:pt idx="234">
                  <c:v>0.15675000000000061</c:v>
                </c:pt>
                <c:pt idx="235">
                  <c:v>0.19246000000000052</c:v>
                </c:pt>
                <c:pt idx="236">
                  <c:v>0.22817000000000043</c:v>
                </c:pt>
                <c:pt idx="237">
                  <c:v>0.26388999999999996</c:v>
                </c:pt>
                <c:pt idx="238">
                  <c:v>0.29959999999999987</c:v>
                </c:pt>
                <c:pt idx="239">
                  <c:v>0.33531000000000155</c:v>
                </c:pt>
                <c:pt idx="240">
                  <c:v>0.37103000000000108</c:v>
                </c:pt>
                <c:pt idx="241">
                  <c:v>0.40674000000000099</c:v>
                </c:pt>
                <c:pt idx="242">
                  <c:v>0.4424500000000009</c:v>
                </c:pt>
                <c:pt idx="243">
                  <c:v>0.47816000000000081</c:v>
                </c:pt>
                <c:pt idx="244">
                  <c:v>0.51388000000000034</c:v>
                </c:pt>
                <c:pt idx="245">
                  <c:v>0.54959000000000024</c:v>
                </c:pt>
                <c:pt idx="246">
                  <c:v>0.58530000000000015</c:v>
                </c:pt>
                <c:pt idx="247">
                  <c:v>0.62101000000000006</c:v>
                </c:pt>
                <c:pt idx="248">
                  <c:v>0.65673000000000137</c:v>
                </c:pt>
                <c:pt idx="249">
                  <c:v>0.69244000000000128</c:v>
                </c:pt>
                <c:pt idx="250">
                  <c:v>0.72815000000000119</c:v>
                </c:pt>
                <c:pt idx="251">
                  <c:v>0.76386000000000109</c:v>
                </c:pt>
                <c:pt idx="252">
                  <c:v>0.79958000000000062</c:v>
                </c:pt>
                <c:pt idx="253">
                  <c:v>0.83529000000000053</c:v>
                </c:pt>
                <c:pt idx="254">
                  <c:v>0.87100000000000044</c:v>
                </c:pt>
                <c:pt idx="255">
                  <c:v>0.90671000000000035</c:v>
                </c:pt>
                <c:pt idx="256">
                  <c:v>0.94242999999999988</c:v>
                </c:pt>
                <c:pt idx="257">
                  <c:v>0.97814000000000156</c:v>
                </c:pt>
                <c:pt idx="258">
                  <c:v>1.0138500000000015</c:v>
                </c:pt>
                <c:pt idx="259">
                  <c:v>1.0495600000000014</c:v>
                </c:pt>
                <c:pt idx="260">
                  <c:v>1.0852800000000009</c:v>
                </c:pt>
                <c:pt idx="261">
                  <c:v>1.1209900000000008</c:v>
                </c:pt>
                <c:pt idx="262">
                  <c:v>1.1567000000000007</c:v>
                </c:pt>
                <c:pt idx="263">
                  <c:v>1.1924200000000003</c:v>
                </c:pt>
                <c:pt idx="264">
                  <c:v>1.2281300000000002</c:v>
                </c:pt>
                <c:pt idx="265">
                  <c:v>1.2638400000000001</c:v>
                </c:pt>
                <c:pt idx="266">
                  <c:v>1.29955</c:v>
                </c:pt>
                <c:pt idx="267">
                  <c:v>1.3352700000000013</c:v>
                </c:pt>
                <c:pt idx="268">
                  <c:v>1.3709800000000012</c:v>
                </c:pt>
                <c:pt idx="269">
                  <c:v>1.4066900000000011</c:v>
                </c:pt>
                <c:pt idx="270">
                  <c:v>1.442400000000001</c:v>
                </c:pt>
                <c:pt idx="271">
                  <c:v>1.4781200000000005</c:v>
                </c:pt>
                <c:pt idx="272">
                  <c:v>1.5138300000000005</c:v>
                </c:pt>
                <c:pt idx="273">
                  <c:v>1.5495400000000004</c:v>
                </c:pt>
                <c:pt idx="274">
                  <c:v>1.5852500000000003</c:v>
                </c:pt>
                <c:pt idx="275">
                  <c:v>1.6209700000000016</c:v>
                </c:pt>
                <c:pt idx="276">
                  <c:v>1.6566800000000015</c:v>
                </c:pt>
                <c:pt idx="277">
                  <c:v>1.6923900000000014</c:v>
                </c:pt>
                <c:pt idx="278">
                  <c:v>1.7281000000000013</c:v>
                </c:pt>
                <c:pt idx="279">
                  <c:v>1.7638200000000008</c:v>
                </c:pt>
                <c:pt idx="280">
                  <c:v>1.7995300000000007</c:v>
                </c:pt>
                <c:pt idx="281">
                  <c:v>1.8352000000000004</c:v>
                </c:pt>
                <c:pt idx="282">
                  <c:v>1.8710000000000004</c:v>
                </c:pt>
                <c:pt idx="283">
                  <c:v>1.9067000000000007</c:v>
                </c:pt>
                <c:pt idx="284">
                  <c:v>1.942400000000001</c:v>
                </c:pt>
                <c:pt idx="285">
                  <c:v>1.9781000000000013</c:v>
                </c:pt>
                <c:pt idx="286">
                  <c:v>2.0138000000000016</c:v>
                </c:pt>
                <c:pt idx="287">
                  <c:v>2.0495000000000001</c:v>
                </c:pt>
                <c:pt idx="288">
                  <c:v>2.0852000000000004</c:v>
                </c:pt>
                <c:pt idx="289">
                  <c:v>2.1209000000000007</c:v>
                </c:pt>
                <c:pt idx="290">
                  <c:v>2.1567000000000007</c:v>
                </c:pt>
                <c:pt idx="291">
                  <c:v>2.192400000000001</c:v>
                </c:pt>
                <c:pt idx="292">
                  <c:v>2.2281000000000013</c:v>
                </c:pt>
                <c:pt idx="293">
                  <c:v>2.2638000000000016</c:v>
                </c:pt>
                <c:pt idx="294">
                  <c:v>2.2995000000000001</c:v>
                </c:pt>
                <c:pt idx="295">
                  <c:v>2.3352000000000004</c:v>
                </c:pt>
                <c:pt idx="296">
                  <c:v>2.3709000000000007</c:v>
                </c:pt>
                <c:pt idx="297">
                  <c:v>2.406600000000001</c:v>
                </c:pt>
                <c:pt idx="298">
                  <c:v>2.442400000000001</c:v>
                </c:pt>
                <c:pt idx="299">
                  <c:v>2.4781000000000013</c:v>
                </c:pt>
              </c:numCache>
            </c:numRef>
          </c:xVal>
          <c:yVal>
            <c:numRef>
              <c:f>displacement!$C$8:$C$307</c:f>
              <c:numCache>
                <c:formatCode>General</c:formatCode>
                <c:ptCount val="3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formatCode="0.00E+00">
                  <c:v>1.8099999999999999E-306</c:v>
                </c:pt>
                <c:pt idx="111" formatCode="0.00E+00">
                  <c:v>4.4925999999999999E-304</c:v>
                </c:pt>
                <c:pt idx="112" formatCode="0.00E+00">
                  <c:v>1.31024E-302</c:v>
                </c:pt>
                <c:pt idx="113" formatCode="0.00E+00">
                  <c:v>-3.5962299999999999E-299</c:v>
                </c:pt>
                <c:pt idx="114" formatCode="0.00E+00">
                  <c:v>-1.35099E-296</c:v>
                </c:pt>
                <c:pt idx="115" formatCode="0.00E+00">
                  <c:v>-1.8838E-294</c:v>
                </c:pt>
                <c:pt idx="116" formatCode="0.00E+00">
                  <c:v>3.8256500000000002E-292</c:v>
                </c:pt>
                <c:pt idx="117" formatCode="0.00E+00">
                  <c:v>2.6620899999999999E-289</c:v>
                </c:pt>
                <c:pt idx="118" formatCode="0.00E+00">
                  <c:v>5.9851099999999996E-287</c:v>
                </c:pt>
                <c:pt idx="119" formatCode="0.00E+00">
                  <c:v>1.8395399999999998E-285</c:v>
                </c:pt>
                <c:pt idx="120" formatCode="0.00E+00">
                  <c:v>-4.6809800000000002E-282</c:v>
                </c:pt>
                <c:pt idx="121" formatCode="0.00E+00">
                  <c:v>-1.7845100000000001E-279</c:v>
                </c:pt>
                <c:pt idx="122" formatCode="0.00E+00">
                  <c:v>-2.7085000000000002E-277</c:v>
                </c:pt>
                <c:pt idx="123" formatCode="0.00E+00">
                  <c:v>5.9449799999999996E-275</c:v>
                </c:pt>
                <c:pt idx="124" formatCode="0.00E+00">
                  <c:v>4.31906E-272</c:v>
                </c:pt>
                <c:pt idx="125" formatCode="0.00E+00">
                  <c:v>1.00382E-269</c:v>
                </c:pt>
                <c:pt idx="126" formatCode="0.00E+00">
                  <c:v>2.9270500000000002E-268</c:v>
                </c:pt>
                <c:pt idx="127" formatCode="0.00E+00">
                  <c:v>-6.4358499999999999E-265</c:v>
                </c:pt>
                <c:pt idx="128" formatCode="0.00E+00">
                  <c:v>-2.3890899999999999E-262</c:v>
                </c:pt>
                <c:pt idx="129" formatCode="0.00E+00">
                  <c:v>-3.7058399999999997E-260</c:v>
                </c:pt>
                <c:pt idx="130" formatCode="0.00E+00">
                  <c:v>7.8334499999999997E-258</c:v>
                </c:pt>
                <c:pt idx="131" formatCode="0.00E+00">
                  <c:v>5.6247000000000004E-255</c:v>
                </c:pt>
                <c:pt idx="132" formatCode="0.00E+00">
                  <c:v>1.3312399999999999E-252</c:v>
                </c:pt>
                <c:pt idx="133" formatCode="0.00E+00">
                  <c:v>4.3793499999999997E-251</c:v>
                </c:pt>
                <c:pt idx="134" formatCode="0.00E+00">
                  <c:v>-9.8872700000000002E-248</c:v>
                </c:pt>
                <c:pt idx="135" formatCode="0.00E+00">
                  <c:v>-3.6947299999999996E-245</c:v>
                </c:pt>
                <c:pt idx="136" formatCode="0.00E+00">
                  <c:v>-5.5705199999999997E-243</c:v>
                </c:pt>
                <c:pt idx="137" formatCode="0.00E+00">
                  <c:v>1.16057E-240</c:v>
                </c:pt>
                <c:pt idx="138" formatCode="0.00E+00">
                  <c:v>8.8897000000000004E-238</c:v>
                </c:pt>
                <c:pt idx="139" formatCode="0.00E+00">
                  <c:v>2.1515099999999999E-235</c:v>
                </c:pt>
                <c:pt idx="140" formatCode="0.00E+00">
                  <c:v>7.0561799999999996E-234</c:v>
                </c:pt>
                <c:pt idx="141" formatCode="0.00E+00">
                  <c:v>-1.39471E-230</c:v>
                </c:pt>
                <c:pt idx="142" formatCode="0.00E+00">
                  <c:v>-4.8570999999999997E-228</c:v>
                </c:pt>
                <c:pt idx="143" formatCode="0.00E+00">
                  <c:v>-6.76853E-226</c:v>
                </c:pt>
                <c:pt idx="144" formatCode="0.00E+00">
                  <c:v>1.33891E-223</c:v>
                </c:pt>
                <c:pt idx="145" formatCode="0.00E+00">
                  <c:v>1.10211E-220</c:v>
                </c:pt>
                <c:pt idx="146" formatCode="0.00E+00">
                  <c:v>2.8768599999999998E-218</c:v>
                </c:pt>
                <c:pt idx="147" formatCode="0.00E+00">
                  <c:v>1.0784899999999999E-216</c:v>
                </c:pt>
                <c:pt idx="148" formatCode="0.00E+00">
                  <c:v>-2.3374600000000001E-213</c:v>
                </c:pt>
                <c:pt idx="149" formatCode="0.00E+00">
                  <c:v>-9.1317200000000001E-211</c:v>
                </c:pt>
                <c:pt idx="150" formatCode="0.00E+00">
                  <c:v>-1.3574599999999999E-208</c:v>
                </c:pt>
                <c:pt idx="151" formatCode="0.00E+00">
                  <c:v>2.31917E-206</c:v>
                </c:pt>
                <c:pt idx="152" formatCode="0.00E+00">
                  <c:v>1.5960999999999999E-203</c:v>
                </c:pt>
                <c:pt idx="153" formatCode="0.00E+00">
                  <c:v>3.5469099999999997E-201</c:v>
                </c:pt>
                <c:pt idx="154" formatCode="0.00E+00">
                  <c:v>1.21592E-199</c:v>
                </c:pt>
                <c:pt idx="155" formatCode="0.00E+00">
                  <c:v>-2.4271699999999999E-196</c:v>
                </c:pt>
                <c:pt idx="156" formatCode="0.00E+00">
                  <c:v>-9.9306999999999999E-194</c:v>
                </c:pt>
                <c:pt idx="157" formatCode="0.00E+00">
                  <c:v>-1.6197099999999999E-191</c:v>
                </c:pt>
                <c:pt idx="158" formatCode="0.00E+00">
                  <c:v>3.4384299999999999E-189</c:v>
                </c:pt>
                <c:pt idx="159" formatCode="0.00E+00">
                  <c:v>2.9120999999999998E-186</c:v>
                </c:pt>
                <c:pt idx="160" formatCode="0.00E+00">
                  <c:v>7.0557300000000004E-184</c:v>
                </c:pt>
                <c:pt idx="161" formatCode="0.00E+00">
                  <c:v>2.5619099999999998E-182</c:v>
                </c:pt>
                <c:pt idx="162" formatCode="0.00E+00">
                  <c:v>-4.3189399999999998E-179</c:v>
                </c:pt>
                <c:pt idx="163" formatCode="0.00E+00">
                  <c:v>-1.4279300000000001E-176</c:v>
                </c:pt>
                <c:pt idx="164" formatCode="0.00E+00">
                  <c:v>-2.02215E-174</c:v>
                </c:pt>
                <c:pt idx="165" formatCode="0.00E+00">
                  <c:v>3.85548E-172</c:v>
                </c:pt>
                <c:pt idx="166" formatCode="0.00E+00">
                  <c:v>3.2133100000000001E-169</c:v>
                </c:pt>
                <c:pt idx="167" formatCode="0.00E+00">
                  <c:v>8.6409200000000001E-167</c:v>
                </c:pt>
                <c:pt idx="168" formatCode="0.00E+00">
                  <c:v>3.6585800000000002E-165</c:v>
                </c:pt>
                <c:pt idx="169" formatCode="0.00E+00">
                  <c:v>-6.7942999999999999E-162</c:v>
                </c:pt>
                <c:pt idx="170" formatCode="0.00E+00">
                  <c:v>-2.5817700000000001E-159</c:v>
                </c:pt>
                <c:pt idx="171" formatCode="0.00E+00">
                  <c:v>-3.5647300000000003E-157</c:v>
                </c:pt>
                <c:pt idx="172" formatCode="0.00E+00">
                  <c:v>5.9001100000000002E-155</c:v>
                </c:pt>
                <c:pt idx="173" formatCode="0.00E+00">
                  <c:v>4.5334600000000002E-152</c:v>
                </c:pt>
                <c:pt idx="174" formatCode="0.00E+00">
                  <c:v>1.2006199999999999E-149</c:v>
                </c:pt>
                <c:pt idx="175" formatCode="0.00E+00">
                  <c:v>5.1475599999999998E-148</c:v>
                </c:pt>
                <c:pt idx="176" formatCode="0.00E+00">
                  <c:v>-8.6182399999999996E-145</c:v>
                </c:pt>
                <c:pt idx="177" formatCode="0.00E+00">
                  <c:v>-3.3268999999999999E-142</c:v>
                </c:pt>
                <c:pt idx="178" formatCode="0.00E+00">
                  <c:v>-5.1717900000000001E-140</c:v>
                </c:pt>
                <c:pt idx="179" formatCode="0.00E+00">
                  <c:v>9.6538700000000003E-138</c:v>
                </c:pt>
                <c:pt idx="180" formatCode="0.00E+00">
                  <c:v>7.3937900000000004E-135</c:v>
                </c:pt>
                <c:pt idx="181" formatCode="0.00E+00">
                  <c:v>1.8481700000000001E-132</c:v>
                </c:pt>
                <c:pt idx="182" formatCode="0.00E+00">
                  <c:v>7.5322699999999996E-131</c:v>
                </c:pt>
                <c:pt idx="183" formatCode="0.00E+00">
                  <c:v>-1.21639E-127</c:v>
                </c:pt>
                <c:pt idx="184" formatCode="0.00E+00">
                  <c:v>-4.6832800000000001E-125</c:v>
                </c:pt>
                <c:pt idx="185" formatCode="0.00E+00">
                  <c:v>-7.3630199999999995E-123</c:v>
                </c:pt>
                <c:pt idx="186" formatCode="0.00E+00">
                  <c:v>1.3089399999999999E-120</c:v>
                </c:pt>
                <c:pt idx="187" formatCode="0.00E+00">
                  <c:v>1.0416E-117</c:v>
                </c:pt>
                <c:pt idx="188" formatCode="0.00E+00">
                  <c:v>2.5322600000000001E-115</c:v>
                </c:pt>
                <c:pt idx="189" formatCode="0.00E+00">
                  <c:v>1.11188E-113</c:v>
                </c:pt>
                <c:pt idx="190" formatCode="0.00E+00">
                  <c:v>-1.7515100000000001E-110</c:v>
                </c:pt>
                <c:pt idx="191" formatCode="0.00E+00">
                  <c:v>-6.7062499999999997E-108</c:v>
                </c:pt>
                <c:pt idx="192" formatCode="0.00E+00">
                  <c:v>-1.03308E-105</c:v>
                </c:pt>
                <c:pt idx="193" formatCode="0.00E+00">
                  <c:v>1.80433E-103</c:v>
                </c:pt>
                <c:pt idx="194" formatCode="0.00E+00">
                  <c:v>1.48489E-100</c:v>
                </c:pt>
                <c:pt idx="195" formatCode="0.00E+00">
                  <c:v>3.75839E-98</c:v>
                </c:pt>
                <c:pt idx="196" formatCode="0.00E+00">
                  <c:v>1.7115800000000001E-96</c:v>
                </c:pt>
                <c:pt idx="197" formatCode="0.00E+00">
                  <c:v>-2.57953E-93</c:v>
                </c:pt>
                <c:pt idx="198" formatCode="0.00E+00">
                  <c:v>-9.9011099999999992E-91</c:v>
                </c:pt>
                <c:pt idx="199" formatCode="0.00E+00">
                  <c:v>-1.5033399999999999E-88</c:v>
                </c:pt>
                <c:pt idx="200" formatCode="0.00E+00">
                  <c:v>2.4416799999999999E-86</c:v>
                </c:pt>
                <c:pt idx="201" formatCode="0.00E+00">
                  <c:v>1.9652699999999999E-83</c:v>
                </c:pt>
                <c:pt idx="202" formatCode="0.00E+00">
                  <c:v>4.7886899999999996E-81</c:v>
                </c:pt>
                <c:pt idx="203" formatCode="0.00E+00">
                  <c:v>2.2566700000000001E-79</c:v>
                </c:pt>
                <c:pt idx="204" formatCode="0.00E+00">
                  <c:v>-3.44749E-76</c:v>
                </c:pt>
                <c:pt idx="205" formatCode="0.00E+00">
                  <c:v>-1.36729E-73</c:v>
                </c:pt>
                <c:pt idx="206" formatCode="0.00E+00">
                  <c:v>-2.18982E-71</c:v>
                </c:pt>
                <c:pt idx="207" formatCode="0.00E+00">
                  <c:v>3.67398E-69</c:v>
                </c:pt>
                <c:pt idx="208" formatCode="0.00E+00">
                  <c:v>2.9885200000000001E-66</c:v>
                </c:pt>
                <c:pt idx="209" formatCode="0.00E+00">
                  <c:v>7.02377E-64</c:v>
                </c:pt>
                <c:pt idx="210" formatCode="0.00E+00">
                  <c:v>3.4891299999999999E-62</c:v>
                </c:pt>
                <c:pt idx="211" formatCode="0.00E+00">
                  <c:v>-5.2810700000000004E-59</c:v>
                </c:pt>
                <c:pt idx="212" formatCode="0.00E+00">
                  <c:v>-2.01474E-56</c:v>
                </c:pt>
                <c:pt idx="213" formatCode="0.00E+00">
                  <c:v>-2.7901500000000001E-54</c:v>
                </c:pt>
                <c:pt idx="214" formatCode="0.00E+00">
                  <c:v>3.08046E-52</c:v>
                </c:pt>
                <c:pt idx="215" formatCode="0.00E+00">
                  <c:v>3.6591800000000003E-49</c:v>
                </c:pt>
                <c:pt idx="216" formatCode="0.00E+00">
                  <c:v>1.4752E-46</c:v>
                </c:pt>
                <c:pt idx="217" formatCode="0.00E+00">
                  <c:v>7.5930000000000005E-45</c:v>
                </c:pt>
                <c:pt idx="218" formatCode="0.00E+00">
                  <c:v>-9.7945299999999996E-42</c:v>
                </c:pt>
                <c:pt idx="219" formatCode="0.00E+00">
                  <c:v>-3.7219900000000002E-39</c:v>
                </c:pt>
                <c:pt idx="220" formatCode="0.00E+00">
                  <c:v>-5.12516E-37</c:v>
                </c:pt>
                <c:pt idx="221" formatCode="0.00E+00">
                  <c:v>6.8780300000000001E-35</c:v>
                </c:pt>
                <c:pt idx="222" formatCode="0.00E+00">
                  <c:v>5.5438400000000005E-32</c:v>
                </c:pt>
                <c:pt idx="223" formatCode="0.00E+00">
                  <c:v>1.2792300000000001E-29</c:v>
                </c:pt>
                <c:pt idx="224" formatCode="0.00E+00">
                  <c:v>7.0157299999999996E-28</c:v>
                </c:pt>
                <c:pt idx="225" formatCode="0.00E+00">
                  <c:v>-8.14304E-25</c:v>
                </c:pt>
                <c:pt idx="226" formatCode="0.00E+00">
                  <c:v>-2.8366799999999999E-22</c:v>
                </c:pt>
                <c:pt idx="227" formatCode="0.00E+00">
                  <c:v>-5.1787300000000002E-20</c:v>
                </c:pt>
                <c:pt idx="228" formatCode="0.00E+00">
                  <c:v>9.2401499999999993E-18</c:v>
                </c:pt>
                <c:pt idx="229" formatCode="0.00E+00">
                  <c:v>9.9251800000000001E-15</c:v>
                </c:pt>
                <c:pt idx="230" formatCode="0.00E+00">
                  <c:v>2.92068E-12</c:v>
                </c:pt>
                <c:pt idx="231" formatCode="0.00E+00">
                  <c:v>1.7042500000000001E-10</c:v>
                </c:pt>
                <c:pt idx="232" formatCode="0.00E+00">
                  <c:v>-2.25524E-7</c:v>
                </c:pt>
                <c:pt idx="233" formatCode="0.00E+00">
                  <c:v>-7.6934999999999994E-5</c:v>
                </c:pt>
                <c:pt idx="234" formatCode="0.00E+00">
                  <c:v>-7.5890300000000001E-4</c:v>
                </c:pt>
                <c:pt idx="235" formatCode="0.00E+00">
                  <c:v>-3.6307599999999998E-3</c:v>
                </c:pt>
                <c:pt idx="236">
                  <c:v>-1.0186600000000001E-2</c:v>
                </c:pt>
                <c:pt idx="237">
                  <c:v>-2.0719700000000001E-2</c:v>
                </c:pt>
                <c:pt idx="238">
                  <c:v>-3.5381299999999997E-2</c:v>
                </c:pt>
                <c:pt idx="239">
                  <c:v>-5.6077599999999998E-2</c:v>
                </c:pt>
                <c:pt idx="240">
                  <c:v>-8.4271100000000002E-2</c:v>
                </c:pt>
                <c:pt idx="241">
                  <c:v>-0.116788</c:v>
                </c:pt>
                <c:pt idx="242">
                  <c:v>-0.151391</c:v>
                </c:pt>
                <c:pt idx="243">
                  <c:v>-0.18699399999999999</c:v>
                </c:pt>
                <c:pt idx="244">
                  <c:v>-0.21520400000000001</c:v>
                </c:pt>
                <c:pt idx="245">
                  <c:v>-0.22619</c:v>
                </c:pt>
                <c:pt idx="246">
                  <c:v>-0.218722</c:v>
                </c:pt>
                <c:pt idx="247">
                  <c:v>-0.19797999999999999</c:v>
                </c:pt>
                <c:pt idx="248">
                  <c:v>-0.16853799999999999</c:v>
                </c:pt>
                <c:pt idx="249">
                  <c:v>-0.13780100000000001</c:v>
                </c:pt>
                <c:pt idx="250">
                  <c:v>-0.12347900000000001</c:v>
                </c:pt>
                <c:pt idx="251">
                  <c:v>-0.142924</c:v>
                </c:pt>
                <c:pt idx="252">
                  <c:v>-0.19529299999999999</c:v>
                </c:pt>
                <c:pt idx="253">
                  <c:v>-0.26774599999999998</c:v>
                </c:pt>
                <c:pt idx="254">
                  <c:v>-0.34598000000000001</c:v>
                </c:pt>
                <c:pt idx="255">
                  <c:v>-0.411026</c:v>
                </c:pt>
                <c:pt idx="256">
                  <c:v>-0.44393100000000002</c:v>
                </c:pt>
                <c:pt idx="257">
                  <c:v>-0.438357</c:v>
                </c:pt>
                <c:pt idx="258">
                  <c:v>-0.40482400000000002</c:v>
                </c:pt>
                <c:pt idx="259">
                  <c:v>-0.35674699999999998</c:v>
                </c:pt>
                <c:pt idx="260">
                  <c:v>-0.30363299999999999</c:v>
                </c:pt>
                <c:pt idx="261">
                  <c:v>-0.25156299999999998</c:v>
                </c:pt>
                <c:pt idx="262">
                  <c:v>-0.20688300000000001</c:v>
                </c:pt>
                <c:pt idx="263">
                  <c:v>-0.18221999999999999</c:v>
                </c:pt>
                <c:pt idx="264">
                  <c:v>-0.18176899999999999</c:v>
                </c:pt>
                <c:pt idx="265">
                  <c:v>-0.201373</c:v>
                </c:pt>
                <c:pt idx="266">
                  <c:v>-0.245527</c:v>
                </c:pt>
                <c:pt idx="267">
                  <c:v>-0.315052</c:v>
                </c:pt>
                <c:pt idx="268">
                  <c:v>-0.39120700000000003</c:v>
                </c:pt>
                <c:pt idx="269">
                  <c:v>-0.44989200000000001</c:v>
                </c:pt>
                <c:pt idx="270">
                  <c:v>-0.48058600000000001</c:v>
                </c:pt>
                <c:pt idx="271">
                  <c:v>-0.48307099999999997</c:v>
                </c:pt>
                <c:pt idx="272">
                  <c:v>-0.45399600000000001</c:v>
                </c:pt>
                <c:pt idx="273">
                  <c:v>-0.39286900000000002</c:v>
                </c:pt>
                <c:pt idx="274">
                  <c:v>-0.316328</c:v>
                </c:pt>
                <c:pt idx="275">
                  <c:v>-0.24681900000000001</c:v>
                </c:pt>
                <c:pt idx="276">
                  <c:v>-0.19056699999999999</c:v>
                </c:pt>
                <c:pt idx="277">
                  <c:v>-0.14632600000000001</c:v>
                </c:pt>
                <c:pt idx="278">
                  <c:v>-0.124519</c:v>
                </c:pt>
                <c:pt idx="279">
                  <c:v>-0.13330700000000001</c:v>
                </c:pt>
                <c:pt idx="280">
                  <c:v>-0.16136700000000001</c:v>
                </c:pt>
                <c:pt idx="281">
                  <c:v>-0.194633</c:v>
                </c:pt>
                <c:pt idx="282">
                  <c:v>-0.23921200000000001</c:v>
                </c:pt>
                <c:pt idx="283">
                  <c:v>-0.301014</c:v>
                </c:pt>
                <c:pt idx="284">
                  <c:v>-0.354742</c:v>
                </c:pt>
                <c:pt idx="285">
                  <c:v>-0.37512699999999999</c:v>
                </c:pt>
                <c:pt idx="286">
                  <c:v>-0.36430400000000002</c:v>
                </c:pt>
                <c:pt idx="287">
                  <c:v>-0.32470300000000002</c:v>
                </c:pt>
                <c:pt idx="288">
                  <c:v>-0.24823100000000001</c:v>
                </c:pt>
                <c:pt idx="289">
                  <c:v>-0.143285</c:v>
                </c:pt>
                <c:pt idx="290">
                  <c:v>-4.3313900000000002E-2</c:v>
                </c:pt>
                <c:pt idx="291">
                  <c:v>2.8143399999999999E-2</c:v>
                </c:pt>
                <c:pt idx="292">
                  <c:v>7.2656299999999993E-2</c:v>
                </c:pt>
                <c:pt idx="293">
                  <c:v>8.5876499999999995E-2</c:v>
                </c:pt>
                <c:pt idx="294">
                  <c:v>5.1700099999999999E-2</c:v>
                </c:pt>
                <c:pt idx="295">
                  <c:v>-2.0034E-2</c:v>
                </c:pt>
                <c:pt idx="296">
                  <c:v>-9.3115600000000007E-2</c:v>
                </c:pt>
                <c:pt idx="297">
                  <c:v>-0.14651</c:v>
                </c:pt>
                <c:pt idx="298">
                  <c:v>-0.17693</c:v>
                </c:pt>
                <c:pt idx="299">
                  <c:v>-0.16931399999999999</c:v>
                </c:pt>
              </c:numCache>
            </c:numRef>
          </c:yVal>
          <c:smooth val="1"/>
          <c:extLst xmlns:c16r2="http://schemas.microsoft.com/office/drawing/2015/06/chart">
            <c:ext xmlns:c16="http://schemas.microsoft.com/office/drawing/2014/chart" uri="{C3380CC4-5D6E-409C-BE32-E72D297353CC}">
              <c16:uniqueId val="{00000000-1EB9-49CD-B350-832E5594EAEF}"/>
            </c:ext>
          </c:extLst>
        </c:ser>
        <c:dLbls>
          <c:showLegendKey val="0"/>
          <c:showVal val="0"/>
          <c:showCatName val="0"/>
          <c:showSerName val="0"/>
          <c:showPercent val="0"/>
          <c:showBubbleSize val="0"/>
        </c:dLbls>
        <c:axId val="265830400"/>
        <c:axId val="265832320"/>
      </c:scatterChart>
      <c:scatterChart>
        <c:scatterStyle val="smoothMarker"/>
        <c:varyColors val="0"/>
        <c:ser>
          <c:idx val="1"/>
          <c:order val="1"/>
          <c:tx>
            <c:strRef>
              <c:f>displacement!$F$6</c:f>
              <c:strCache>
                <c:ptCount val="1"/>
                <c:pt idx="0">
                  <c:v>No Profile</c:v>
                </c:pt>
              </c:strCache>
            </c:strRef>
          </c:tx>
          <c:marker>
            <c:symbol val="none"/>
          </c:marker>
          <c:xVal>
            <c:numRef>
              <c:f>displacement!$F$8:$F$5341</c:f>
              <c:numCache>
                <c:formatCode>General</c:formatCode>
                <c:ptCount val="5334"/>
                <c:pt idx="0">
                  <c:v>-8.1999999999999993</c:v>
                </c:pt>
                <c:pt idx="1">
                  <c:v>-8.1979999999999986</c:v>
                </c:pt>
                <c:pt idx="2">
                  <c:v>-8.1959999999999997</c:v>
                </c:pt>
                <c:pt idx="3">
                  <c:v>-8.1939999999999991</c:v>
                </c:pt>
                <c:pt idx="4">
                  <c:v>-8.1920000000000002</c:v>
                </c:pt>
                <c:pt idx="5">
                  <c:v>-8.19</c:v>
                </c:pt>
                <c:pt idx="6">
                  <c:v>-8.1879999999999988</c:v>
                </c:pt>
                <c:pt idx="7">
                  <c:v>-8.1859999999999999</c:v>
                </c:pt>
                <c:pt idx="8">
                  <c:v>-8.1839999999999993</c:v>
                </c:pt>
                <c:pt idx="9">
                  <c:v>-8.1819999999999986</c:v>
                </c:pt>
                <c:pt idx="10">
                  <c:v>-8.18</c:v>
                </c:pt>
                <c:pt idx="11">
                  <c:v>-8.177999999999999</c:v>
                </c:pt>
                <c:pt idx="12">
                  <c:v>-8.1760000000000002</c:v>
                </c:pt>
                <c:pt idx="13">
                  <c:v>-8.1739999999999995</c:v>
                </c:pt>
                <c:pt idx="14">
                  <c:v>-8.1719999999999988</c:v>
                </c:pt>
                <c:pt idx="15">
                  <c:v>-8.17</c:v>
                </c:pt>
                <c:pt idx="16">
                  <c:v>-8.1679999999999993</c:v>
                </c:pt>
                <c:pt idx="17">
                  <c:v>-8.1659999999999986</c:v>
                </c:pt>
                <c:pt idx="18">
                  <c:v>-8.1639999999999997</c:v>
                </c:pt>
                <c:pt idx="19">
                  <c:v>-8.161999999999999</c:v>
                </c:pt>
                <c:pt idx="20">
                  <c:v>-8.16</c:v>
                </c:pt>
                <c:pt idx="21">
                  <c:v>-8.1579999999999995</c:v>
                </c:pt>
                <c:pt idx="22">
                  <c:v>-8.1559999999999988</c:v>
                </c:pt>
                <c:pt idx="23">
                  <c:v>-8.1539999999999999</c:v>
                </c:pt>
                <c:pt idx="24">
                  <c:v>-8.1519999999999992</c:v>
                </c:pt>
                <c:pt idx="25">
                  <c:v>-8.1499999999999986</c:v>
                </c:pt>
                <c:pt idx="26">
                  <c:v>-8.1479999999999997</c:v>
                </c:pt>
                <c:pt idx="27">
                  <c:v>-8.145999999999999</c:v>
                </c:pt>
                <c:pt idx="28">
                  <c:v>-8.1440000000000001</c:v>
                </c:pt>
                <c:pt idx="29">
                  <c:v>-8.1419999999999995</c:v>
                </c:pt>
                <c:pt idx="30">
                  <c:v>-8.1399999999999988</c:v>
                </c:pt>
                <c:pt idx="31">
                  <c:v>-8.1379999999999999</c:v>
                </c:pt>
                <c:pt idx="32">
                  <c:v>-8.1359999999999992</c:v>
                </c:pt>
                <c:pt idx="33">
                  <c:v>-8.1339999999999986</c:v>
                </c:pt>
                <c:pt idx="34">
                  <c:v>-8.1319999999999997</c:v>
                </c:pt>
                <c:pt idx="35">
                  <c:v>-8.129999999999999</c:v>
                </c:pt>
                <c:pt idx="36">
                  <c:v>-8.1280000000000001</c:v>
                </c:pt>
                <c:pt idx="37">
                  <c:v>-8.1259999999999994</c:v>
                </c:pt>
                <c:pt idx="38">
                  <c:v>-8.1239999999999988</c:v>
                </c:pt>
                <c:pt idx="39">
                  <c:v>-8.1219999999999999</c:v>
                </c:pt>
                <c:pt idx="40">
                  <c:v>-8.1199999999999992</c:v>
                </c:pt>
                <c:pt idx="41">
                  <c:v>-8.1179999999999986</c:v>
                </c:pt>
                <c:pt idx="42">
                  <c:v>-8.1159999999999997</c:v>
                </c:pt>
                <c:pt idx="43">
                  <c:v>-8.113999999999999</c:v>
                </c:pt>
                <c:pt idx="44">
                  <c:v>-8.1120000000000001</c:v>
                </c:pt>
                <c:pt idx="45">
                  <c:v>-8.11</c:v>
                </c:pt>
                <c:pt idx="46">
                  <c:v>-8.1079999999999988</c:v>
                </c:pt>
                <c:pt idx="47">
                  <c:v>-8.1059999999999999</c:v>
                </c:pt>
                <c:pt idx="48">
                  <c:v>-8.1039999999999992</c:v>
                </c:pt>
                <c:pt idx="49">
                  <c:v>-8.1019999999999985</c:v>
                </c:pt>
                <c:pt idx="50">
                  <c:v>-8.1</c:v>
                </c:pt>
                <c:pt idx="51">
                  <c:v>-8.097999999999999</c:v>
                </c:pt>
                <c:pt idx="52">
                  <c:v>-8.0960000000000001</c:v>
                </c:pt>
                <c:pt idx="53">
                  <c:v>-8.0939999999999994</c:v>
                </c:pt>
                <c:pt idx="54">
                  <c:v>-8.0919999999999987</c:v>
                </c:pt>
                <c:pt idx="55">
                  <c:v>-8.09</c:v>
                </c:pt>
                <c:pt idx="56">
                  <c:v>-8.0879999999999992</c:v>
                </c:pt>
                <c:pt idx="57">
                  <c:v>-8.0859999999999985</c:v>
                </c:pt>
                <c:pt idx="58">
                  <c:v>-8.0839999999999996</c:v>
                </c:pt>
                <c:pt idx="59">
                  <c:v>-8.081999999999999</c:v>
                </c:pt>
                <c:pt idx="60">
                  <c:v>-8.08</c:v>
                </c:pt>
                <c:pt idx="61">
                  <c:v>-8.0779999999999994</c:v>
                </c:pt>
                <c:pt idx="62">
                  <c:v>-8.0759999999999987</c:v>
                </c:pt>
                <c:pt idx="63">
                  <c:v>-8.0739999999999998</c:v>
                </c:pt>
                <c:pt idx="64">
                  <c:v>-8.0719999999999992</c:v>
                </c:pt>
                <c:pt idx="65">
                  <c:v>-8.0699999999999985</c:v>
                </c:pt>
                <c:pt idx="66">
                  <c:v>-8.0679999999999996</c:v>
                </c:pt>
                <c:pt idx="67">
                  <c:v>-8.0659999999999989</c:v>
                </c:pt>
                <c:pt idx="68">
                  <c:v>-8.0640000000000001</c:v>
                </c:pt>
                <c:pt idx="69">
                  <c:v>-8.0619999999999994</c:v>
                </c:pt>
                <c:pt idx="70">
                  <c:v>-8.0599999999999987</c:v>
                </c:pt>
                <c:pt idx="71">
                  <c:v>-8.0579999999999998</c:v>
                </c:pt>
                <c:pt idx="72">
                  <c:v>-8.0559999999999992</c:v>
                </c:pt>
                <c:pt idx="73">
                  <c:v>-8.0539999999999985</c:v>
                </c:pt>
                <c:pt idx="74">
                  <c:v>-8.0519999999999996</c:v>
                </c:pt>
                <c:pt idx="75">
                  <c:v>-8.0499999999999989</c:v>
                </c:pt>
                <c:pt idx="76">
                  <c:v>-8.048</c:v>
                </c:pt>
                <c:pt idx="77">
                  <c:v>-8.0459999999999994</c:v>
                </c:pt>
                <c:pt idx="78">
                  <c:v>-8.0439999999999987</c:v>
                </c:pt>
                <c:pt idx="79">
                  <c:v>-8.0419999999999998</c:v>
                </c:pt>
                <c:pt idx="80">
                  <c:v>-8.0399999999999991</c:v>
                </c:pt>
                <c:pt idx="81">
                  <c:v>-8.0379999999999985</c:v>
                </c:pt>
                <c:pt idx="82">
                  <c:v>-8.0359999999999996</c:v>
                </c:pt>
                <c:pt idx="83">
                  <c:v>-8.0339999999999989</c:v>
                </c:pt>
                <c:pt idx="84">
                  <c:v>-8.032</c:v>
                </c:pt>
                <c:pt idx="85">
                  <c:v>-8.0299999999999994</c:v>
                </c:pt>
                <c:pt idx="86">
                  <c:v>-8.0279999999999987</c:v>
                </c:pt>
                <c:pt idx="87">
                  <c:v>-8.0259999999999998</c:v>
                </c:pt>
                <c:pt idx="88">
                  <c:v>-8.0239999999999991</c:v>
                </c:pt>
                <c:pt idx="89">
                  <c:v>-8.0219999999999985</c:v>
                </c:pt>
                <c:pt idx="90">
                  <c:v>-8.02</c:v>
                </c:pt>
                <c:pt idx="91">
                  <c:v>-8.0179999999999989</c:v>
                </c:pt>
                <c:pt idx="92">
                  <c:v>-8.016</c:v>
                </c:pt>
                <c:pt idx="93">
                  <c:v>-8.0139999999999993</c:v>
                </c:pt>
                <c:pt idx="94">
                  <c:v>-8.0119999999999987</c:v>
                </c:pt>
                <c:pt idx="95">
                  <c:v>-8.01</c:v>
                </c:pt>
                <c:pt idx="96">
                  <c:v>-8.0079999999999991</c:v>
                </c:pt>
                <c:pt idx="97">
                  <c:v>-8.0059999999999985</c:v>
                </c:pt>
                <c:pt idx="98">
                  <c:v>-8.0039999999999996</c:v>
                </c:pt>
                <c:pt idx="99">
                  <c:v>-8.0019999999999989</c:v>
                </c:pt>
                <c:pt idx="100">
                  <c:v>-7.9999999999999991</c:v>
                </c:pt>
                <c:pt idx="101">
                  <c:v>-7.9979999999999993</c:v>
                </c:pt>
                <c:pt idx="102">
                  <c:v>-7.9959999999999996</c:v>
                </c:pt>
                <c:pt idx="103">
                  <c:v>-7.9939999999999989</c:v>
                </c:pt>
                <c:pt idx="104">
                  <c:v>-7.9919999999999991</c:v>
                </c:pt>
                <c:pt idx="105">
                  <c:v>-7.9899999999999993</c:v>
                </c:pt>
                <c:pt idx="106">
                  <c:v>-7.9879999999999995</c:v>
                </c:pt>
                <c:pt idx="107">
                  <c:v>-7.9859999999999989</c:v>
                </c:pt>
                <c:pt idx="108">
                  <c:v>-7.9839999999999991</c:v>
                </c:pt>
                <c:pt idx="109">
                  <c:v>-7.9819999999999993</c:v>
                </c:pt>
                <c:pt idx="110">
                  <c:v>-7.9799999999999995</c:v>
                </c:pt>
                <c:pt idx="111">
                  <c:v>-7.9779999999999989</c:v>
                </c:pt>
                <c:pt idx="112">
                  <c:v>-7.9759999999999991</c:v>
                </c:pt>
                <c:pt idx="113">
                  <c:v>-7.9739999999999993</c:v>
                </c:pt>
                <c:pt idx="114">
                  <c:v>-7.9719999999999995</c:v>
                </c:pt>
                <c:pt idx="115">
                  <c:v>-7.9699999999999989</c:v>
                </c:pt>
                <c:pt idx="116">
                  <c:v>-7.9679999999999991</c:v>
                </c:pt>
                <c:pt idx="117">
                  <c:v>-7.9659999999999993</c:v>
                </c:pt>
                <c:pt idx="118">
                  <c:v>-7.9639999999999995</c:v>
                </c:pt>
                <c:pt idx="119">
                  <c:v>-7.9619999999999997</c:v>
                </c:pt>
                <c:pt idx="120">
                  <c:v>-7.9599999999999991</c:v>
                </c:pt>
                <c:pt idx="121">
                  <c:v>-7.9579999999999993</c:v>
                </c:pt>
                <c:pt idx="122">
                  <c:v>-7.9559999999999995</c:v>
                </c:pt>
                <c:pt idx="123">
                  <c:v>-7.9539999999999988</c:v>
                </c:pt>
                <c:pt idx="124">
                  <c:v>-7.9519999999999991</c:v>
                </c:pt>
                <c:pt idx="125">
                  <c:v>-7.9499999999999993</c:v>
                </c:pt>
                <c:pt idx="126">
                  <c:v>-7.9479999999999995</c:v>
                </c:pt>
                <c:pt idx="127">
                  <c:v>-7.9459999999999997</c:v>
                </c:pt>
                <c:pt idx="128">
                  <c:v>-7.9439999999999991</c:v>
                </c:pt>
                <c:pt idx="129">
                  <c:v>-7.9419999999999993</c:v>
                </c:pt>
                <c:pt idx="130">
                  <c:v>-7.9399999999999995</c:v>
                </c:pt>
                <c:pt idx="131">
                  <c:v>-7.9379999999999988</c:v>
                </c:pt>
                <c:pt idx="132">
                  <c:v>-7.9359999999999991</c:v>
                </c:pt>
                <c:pt idx="133">
                  <c:v>-7.9339999999999993</c:v>
                </c:pt>
                <c:pt idx="134">
                  <c:v>-7.9319999999999995</c:v>
                </c:pt>
                <c:pt idx="135">
                  <c:v>-7.93</c:v>
                </c:pt>
                <c:pt idx="136">
                  <c:v>-7.927999999999999</c:v>
                </c:pt>
                <c:pt idx="137">
                  <c:v>-7.9259999999999993</c:v>
                </c:pt>
                <c:pt idx="138">
                  <c:v>-7.9239999999999995</c:v>
                </c:pt>
                <c:pt idx="139">
                  <c:v>-7.9219999999999988</c:v>
                </c:pt>
                <c:pt idx="140">
                  <c:v>-7.919999999999999</c:v>
                </c:pt>
                <c:pt idx="141">
                  <c:v>-7.9179999999999993</c:v>
                </c:pt>
                <c:pt idx="142">
                  <c:v>-7.9159999999999995</c:v>
                </c:pt>
                <c:pt idx="143">
                  <c:v>-7.9139999999999997</c:v>
                </c:pt>
                <c:pt idx="144">
                  <c:v>-7.911999999999999</c:v>
                </c:pt>
                <c:pt idx="145">
                  <c:v>-7.9099999999999993</c:v>
                </c:pt>
                <c:pt idx="146">
                  <c:v>-7.9079999999999995</c:v>
                </c:pt>
                <c:pt idx="147">
                  <c:v>-7.9059999999999997</c:v>
                </c:pt>
                <c:pt idx="148">
                  <c:v>-7.903999999999999</c:v>
                </c:pt>
                <c:pt idx="149">
                  <c:v>-7.9019999999999992</c:v>
                </c:pt>
                <c:pt idx="150">
                  <c:v>-7.8999999999999995</c:v>
                </c:pt>
                <c:pt idx="151">
                  <c:v>-7.8979999999999997</c:v>
                </c:pt>
                <c:pt idx="152">
                  <c:v>-7.895999999999999</c:v>
                </c:pt>
                <c:pt idx="153">
                  <c:v>-7.8939999999999992</c:v>
                </c:pt>
                <c:pt idx="154">
                  <c:v>-7.8919999999999995</c:v>
                </c:pt>
                <c:pt idx="155">
                  <c:v>-7.89</c:v>
                </c:pt>
                <c:pt idx="156">
                  <c:v>-7.887999999999999</c:v>
                </c:pt>
                <c:pt idx="157">
                  <c:v>-7.8859999999999992</c:v>
                </c:pt>
                <c:pt idx="158">
                  <c:v>-7.8839999999999995</c:v>
                </c:pt>
                <c:pt idx="159">
                  <c:v>-7.8819999999999997</c:v>
                </c:pt>
                <c:pt idx="160">
                  <c:v>-7.879999999999999</c:v>
                </c:pt>
                <c:pt idx="161">
                  <c:v>-7.8779999999999992</c:v>
                </c:pt>
                <c:pt idx="162">
                  <c:v>-7.8759999999999994</c:v>
                </c:pt>
                <c:pt idx="163">
                  <c:v>-7.8739999999999997</c:v>
                </c:pt>
                <c:pt idx="164">
                  <c:v>-7.871999999999999</c:v>
                </c:pt>
                <c:pt idx="165">
                  <c:v>-7.8699999999999992</c:v>
                </c:pt>
                <c:pt idx="166">
                  <c:v>-7.8679999999999994</c:v>
                </c:pt>
                <c:pt idx="167">
                  <c:v>-7.8659999999999997</c:v>
                </c:pt>
                <c:pt idx="168">
                  <c:v>-7.863999999999999</c:v>
                </c:pt>
                <c:pt idx="169">
                  <c:v>-7.8619999999999992</c:v>
                </c:pt>
                <c:pt idx="170">
                  <c:v>-7.8599999999999994</c:v>
                </c:pt>
                <c:pt idx="171">
                  <c:v>-7.8579999999999997</c:v>
                </c:pt>
                <c:pt idx="172">
                  <c:v>-7.855999999999999</c:v>
                </c:pt>
                <c:pt idx="173">
                  <c:v>-7.8539999999999992</c:v>
                </c:pt>
                <c:pt idx="174">
                  <c:v>-7.8519999999999994</c:v>
                </c:pt>
                <c:pt idx="175">
                  <c:v>-7.85</c:v>
                </c:pt>
                <c:pt idx="176">
                  <c:v>-7.847999999999999</c:v>
                </c:pt>
                <c:pt idx="177">
                  <c:v>-7.8459999999999992</c:v>
                </c:pt>
                <c:pt idx="178">
                  <c:v>-7.8439999999999994</c:v>
                </c:pt>
                <c:pt idx="179">
                  <c:v>-7.8419999999999996</c:v>
                </c:pt>
                <c:pt idx="180">
                  <c:v>-7.839999999999999</c:v>
                </c:pt>
                <c:pt idx="181">
                  <c:v>-7.8379999999999992</c:v>
                </c:pt>
                <c:pt idx="182">
                  <c:v>-7.8359999999999994</c:v>
                </c:pt>
                <c:pt idx="183">
                  <c:v>-7.8339999999999996</c:v>
                </c:pt>
                <c:pt idx="184">
                  <c:v>-7.831999999999999</c:v>
                </c:pt>
                <c:pt idx="185">
                  <c:v>-7.8299999999999992</c:v>
                </c:pt>
                <c:pt idx="186">
                  <c:v>-7.8279999999999994</c:v>
                </c:pt>
                <c:pt idx="187">
                  <c:v>-7.8259999999999996</c:v>
                </c:pt>
                <c:pt idx="188">
                  <c:v>-7.823999999999999</c:v>
                </c:pt>
                <c:pt idx="189">
                  <c:v>-7.8219999999999992</c:v>
                </c:pt>
                <c:pt idx="190">
                  <c:v>-7.8199999999999994</c:v>
                </c:pt>
                <c:pt idx="191">
                  <c:v>-7.8179999999999996</c:v>
                </c:pt>
                <c:pt idx="192">
                  <c:v>-7.8159999999999989</c:v>
                </c:pt>
                <c:pt idx="193">
                  <c:v>-7.8139999999999992</c:v>
                </c:pt>
                <c:pt idx="194">
                  <c:v>-7.8119999999999994</c:v>
                </c:pt>
                <c:pt idx="195">
                  <c:v>-7.81</c:v>
                </c:pt>
                <c:pt idx="196">
                  <c:v>-7.8079999999999989</c:v>
                </c:pt>
                <c:pt idx="197">
                  <c:v>-7.8059999999999992</c:v>
                </c:pt>
                <c:pt idx="198">
                  <c:v>-7.8039999999999994</c:v>
                </c:pt>
                <c:pt idx="199">
                  <c:v>-7.8019999999999996</c:v>
                </c:pt>
                <c:pt idx="200">
                  <c:v>-7.7999999999999989</c:v>
                </c:pt>
                <c:pt idx="201">
                  <c:v>-7.7979999999999992</c:v>
                </c:pt>
                <c:pt idx="202">
                  <c:v>-7.7959999999999994</c:v>
                </c:pt>
                <c:pt idx="203">
                  <c:v>-7.7939999999999996</c:v>
                </c:pt>
                <c:pt idx="204">
                  <c:v>-7.7919999999999989</c:v>
                </c:pt>
                <c:pt idx="205">
                  <c:v>-7.7899999999999991</c:v>
                </c:pt>
                <c:pt idx="206">
                  <c:v>-7.7879999999999994</c:v>
                </c:pt>
                <c:pt idx="207">
                  <c:v>-7.7859999999999996</c:v>
                </c:pt>
                <c:pt idx="208">
                  <c:v>-7.7839999999999989</c:v>
                </c:pt>
                <c:pt idx="209">
                  <c:v>-7.7819999999999991</c:v>
                </c:pt>
                <c:pt idx="210">
                  <c:v>-7.7799999999999994</c:v>
                </c:pt>
                <c:pt idx="211">
                  <c:v>-7.7779999999999996</c:v>
                </c:pt>
                <c:pt idx="212">
                  <c:v>-7.7759999999999989</c:v>
                </c:pt>
                <c:pt idx="213">
                  <c:v>-7.7739999999999991</c:v>
                </c:pt>
                <c:pt idx="214">
                  <c:v>-7.7719999999999994</c:v>
                </c:pt>
                <c:pt idx="215">
                  <c:v>-7.77</c:v>
                </c:pt>
                <c:pt idx="216">
                  <c:v>-7.7679999999999989</c:v>
                </c:pt>
                <c:pt idx="217">
                  <c:v>-7.7659999999999991</c:v>
                </c:pt>
                <c:pt idx="218">
                  <c:v>-7.7639999999999993</c:v>
                </c:pt>
                <c:pt idx="219">
                  <c:v>-7.7619999999999996</c:v>
                </c:pt>
                <c:pt idx="220">
                  <c:v>-7.7599999999999989</c:v>
                </c:pt>
                <c:pt idx="221">
                  <c:v>-7.7579999999999991</c:v>
                </c:pt>
                <c:pt idx="222">
                  <c:v>-7.7559999999999993</c:v>
                </c:pt>
                <c:pt idx="223">
                  <c:v>-7.7539999999999996</c:v>
                </c:pt>
                <c:pt idx="224">
                  <c:v>-7.7519999999999989</c:v>
                </c:pt>
                <c:pt idx="225">
                  <c:v>-7.7499999999999991</c:v>
                </c:pt>
                <c:pt idx="226">
                  <c:v>-7.7479999999999993</c:v>
                </c:pt>
                <c:pt idx="227">
                  <c:v>-7.7459999999999996</c:v>
                </c:pt>
                <c:pt idx="228">
                  <c:v>-7.7439999999999989</c:v>
                </c:pt>
                <c:pt idx="229">
                  <c:v>-7.7419999999999991</c:v>
                </c:pt>
                <c:pt idx="230">
                  <c:v>-7.7399999999999993</c:v>
                </c:pt>
                <c:pt idx="231">
                  <c:v>-7.7379999999999995</c:v>
                </c:pt>
                <c:pt idx="232">
                  <c:v>-7.7359999999999989</c:v>
                </c:pt>
                <c:pt idx="233">
                  <c:v>-7.7339999999999991</c:v>
                </c:pt>
                <c:pt idx="234">
                  <c:v>-7.7319999999999993</c:v>
                </c:pt>
                <c:pt idx="235">
                  <c:v>-7.7299999999999995</c:v>
                </c:pt>
                <c:pt idx="236">
                  <c:v>-7.7279999999999998</c:v>
                </c:pt>
                <c:pt idx="237">
                  <c:v>-7.7259999999999991</c:v>
                </c:pt>
                <c:pt idx="238">
                  <c:v>-7.7239999999999993</c:v>
                </c:pt>
                <c:pt idx="239">
                  <c:v>-7.7219999999999995</c:v>
                </c:pt>
                <c:pt idx="240">
                  <c:v>-7.7199999999999989</c:v>
                </c:pt>
                <c:pt idx="241">
                  <c:v>-7.7179999999999991</c:v>
                </c:pt>
                <c:pt idx="242">
                  <c:v>-7.7159999999999993</c:v>
                </c:pt>
                <c:pt idx="243">
                  <c:v>-7.7139999999999995</c:v>
                </c:pt>
                <c:pt idx="244">
                  <c:v>-7.7119999999999997</c:v>
                </c:pt>
                <c:pt idx="245">
                  <c:v>-7.7099999999999991</c:v>
                </c:pt>
                <c:pt idx="246">
                  <c:v>-7.7079999999999993</c:v>
                </c:pt>
                <c:pt idx="247">
                  <c:v>-7.7059999999999995</c:v>
                </c:pt>
                <c:pt idx="248">
                  <c:v>-7.7039999999999988</c:v>
                </c:pt>
                <c:pt idx="249">
                  <c:v>-7.7019999999999991</c:v>
                </c:pt>
                <c:pt idx="250">
                  <c:v>-7.6999999999999993</c:v>
                </c:pt>
                <c:pt idx="251">
                  <c:v>-7.6979999999999995</c:v>
                </c:pt>
                <c:pt idx="252">
                  <c:v>-7.6959999999999997</c:v>
                </c:pt>
                <c:pt idx="253">
                  <c:v>-7.6939999999999991</c:v>
                </c:pt>
                <c:pt idx="254">
                  <c:v>-7.6919999999999993</c:v>
                </c:pt>
                <c:pt idx="255">
                  <c:v>-7.6899999999999995</c:v>
                </c:pt>
                <c:pt idx="256">
                  <c:v>-7.6879999999999988</c:v>
                </c:pt>
                <c:pt idx="257">
                  <c:v>-7.6859999999999991</c:v>
                </c:pt>
                <c:pt idx="258">
                  <c:v>-7.6839999999999993</c:v>
                </c:pt>
                <c:pt idx="259">
                  <c:v>-7.6819999999999995</c:v>
                </c:pt>
                <c:pt idx="260">
                  <c:v>-7.68</c:v>
                </c:pt>
                <c:pt idx="261">
                  <c:v>-7.677999999999999</c:v>
                </c:pt>
                <c:pt idx="262">
                  <c:v>-7.6759999999999993</c:v>
                </c:pt>
                <c:pt idx="263">
                  <c:v>-7.6739999999999995</c:v>
                </c:pt>
                <c:pt idx="264">
                  <c:v>-7.6719999999999988</c:v>
                </c:pt>
                <c:pt idx="265">
                  <c:v>-7.669999999999999</c:v>
                </c:pt>
                <c:pt idx="266">
                  <c:v>-7.6679999999999993</c:v>
                </c:pt>
                <c:pt idx="267">
                  <c:v>-7.6659999999999995</c:v>
                </c:pt>
                <c:pt idx="268">
                  <c:v>-7.6639999999999997</c:v>
                </c:pt>
                <c:pt idx="269">
                  <c:v>-7.661999999999999</c:v>
                </c:pt>
                <c:pt idx="270">
                  <c:v>-7.6599999999999993</c:v>
                </c:pt>
                <c:pt idx="271">
                  <c:v>-7.6579999999999995</c:v>
                </c:pt>
                <c:pt idx="272">
                  <c:v>-7.6559999999999988</c:v>
                </c:pt>
                <c:pt idx="273">
                  <c:v>-7.653999999999999</c:v>
                </c:pt>
                <c:pt idx="274">
                  <c:v>-7.6519999999999992</c:v>
                </c:pt>
                <c:pt idx="275">
                  <c:v>-7.6499999999999995</c:v>
                </c:pt>
                <c:pt idx="276">
                  <c:v>-7.6479999999999997</c:v>
                </c:pt>
                <c:pt idx="277">
                  <c:v>-7.645999999999999</c:v>
                </c:pt>
                <c:pt idx="278">
                  <c:v>-7.6439999999999992</c:v>
                </c:pt>
                <c:pt idx="279">
                  <c:v>-7.6419999999999995</c:v>
                </c:pt>
                <c:pt idx="280">
                  <c:v>-7.6399999999999988</c:v>
                </c:pt>
                <c:pt idx="281">
                  <c:v>-7.637999999999999</c:v>
                </c:pt>
                <c:pt idx="282">
                  <c:v>-7.6359999999999992</c:v>
                </c:pt>
                <c:pt idx="283">
                  <c:v>-7.6339999999999995</c:v>
                </c:pt>
                <c:pt idx="284">
                  <c:v>-7.6319999999999997</c:v>
                </c:pt>
                <c:pt idx="285">
                  <c:v>-7.629999999999999</c:v>
                </c:pt>
                <c:pt idx="286">
                  <c:v>-7.6279999999999992</c:v>
                </c:pt>
                <c:pt idx="287">
                  <c:v>-7.6259999999999994</c:v>
                </c:pt>
                <c:pt idx="288">
                  <c:v>-7.6239999999999997</c:v>
                </c:pt>
                <c:pt idx="289">
                  <c:v>-7.621999999999999</c:v>
                </c:pt>
                <c:pt idx="290">
                  <c:v>-7.6199999999999992</c:v>
                </c:pt>
                <c:pt idx="291">
                  <c:v>-7.6179999999999994</c:v>
                </c:pt>
                <c:pt idx="292">
                  <c:v>-7.6159999999999997</c:v>
                </c:pt>
                <c:pt idx="293">
                  <c:v>-7.613999999999999</c:v>
                </c:pt>
                <c:pt idx="294">
                  <c:v>-7.6119999999999992</c:v>
                </c:pt>
                <c:pt idx="295">
                  <c:v>-7.6099999999999994</c:v>
                </c:pt>
                <c:pt idx="296">
                  <c:v>-7.6079999999999997</c:v>
                </c:pt>
                <c:pt idx="297">
                  <c:v>-7.605999999999999</c:v>
                </c:pt>
                <c:pt idx="298">
                  <c:v>-7.6039999999999992</c:v>
                </c:pt>
                <c:pt idx="299">
                  <c:v>-7.6019999999999994</c:v>
                </c:pt>
                <c:pt idx="300">
                  <c:v>-7.6</c:v>
                </c:pt>
                <c:pt idx="301">
                  <c:v>-7.597999999999999</c:v>
                </c:pt>
                <c:pt idx="302">
                  <c:v>-7.5959999999999992</c:v>
                </c:pt>
                <c:pt idx="303">
                  <c:v>-7.5939999999999994</c:v>
                </c:pt>
                <c:pt idx="304">
                  <c:v>-7.5919999999999996</c:v>
                </c:pt>
                <c:pt idx="305">
                  <c:v>-7.589999999999999</c:v>
                </c:pt>
                <c:pt idx="306">
                  <c:v>-7.5879999999999992</c:v>
                </c:pt>
                <c:pt idx="307">
                  <c:v>-7.5859999999999994</c:v>
                </c:pt>
                <c:pt idx="308">
                  <c:v>-7.5839999999999996</c:v>
                </c:pt>
                <c:pt idx="309">
                  <c:v>-7.581999999999999</c:v>
                </c:pt>
                <c:pt idx="310">
                  <c:v>-7.5799999999999992</c:v>
                </c:pt>
                <c:pt idx="311">
                  <c:v>-7.5779999999999994</c:v>
                </c:pt>
                <c:pt idx="312">
                  <c:v>-7.5759999999999996</c:v>
                </c:pt>
                <c:pt idx="313">
                  <c:v>-7.573999999999999</c:v>
                </c:pt>
                <c:pt idx="314">
                  <c:v>-7.5719999999999992</c:v>
                </c:pt>
                <c:pt idx="315">
                  <c:v>-7.5699999999999994</c:v>
                </c:pt>
                <c:pt idx="316">
                  <c:v>-7.5679999999999996</c:v>
                </c:pt>
                <c:pt idx="317">
                  <c:v>-7.5659999999999989</c:v>
                </c:pt>
                <c:pt idx="318">
                  <c:v>-7.5639999999999992</c:v>
                </c:pt>
                <c:pt idx="319">
                  <c:v>-7.5619999999999994</c:v>
                </c:pt>
                <c:pt idx="320">
                  <c:v>-7.56</c:v>
                </c:pt>
                <c:pt idx="321">
                  <c:v>-7.5579999999999989</c:v>
                </c:pt>
                <c:pt idx="322">
                  <c:v>-7.5559999999999992</c:v>
                </c:pt>
                <c:pt idx="323">
                  <c:v>-7.5539999999999994</c:v>
                </c:pt>
                <c:pt idx="324">
                  <c:v>-7.5519999999999996</c:v>
                </c:pt>
                <c:pt idx="325">
                  <c:v>-7.5499999999999989</c:v>
                </c:pt>
                <c:pt idx="326">
                  <c:v>-7.5479999999999992</c:v>
                </c:pt>
                <c:pt idx="327">
                  <c:v>-7.5459999999999994</c:v>
                </c:pt>
                <c:pt idx="328">
                  <c:v>-7.5439999999999996</c:v>
                </c:pt>
                <c:pt idx="329">
                  <c:v>-7.5419999999999989</c:v>
                </c:pt>
                <c:pt idx="330">
                  <c:v>-7.5399999999999991</c:v>
                </c:pt>
                <c:pt idx="331">
                  <c:v>-7.5379999999999994</c:v>
                </c:pt>
                <c:pt idx="332">
                  <c:v>-7.5359999999999996</c:v>
                </c:pt>
                <c:pt idx="333">
                  <c:v>-7.5339999999999989</c:v>
                </c:pt>
                <c:pt idx="334">
                  <c:v>-7.5319999999999991</c:v>
                </c:pt>
                <c:pt idx="335">
                  <c:v>-7.5299999999999994</c:v>
                </c:pt>
                <c:pt idx="336">
                  <c:v>-7.5279999999999996</c:v>
                </c:pt>
                <c:pt idx="337">
                  <c:v>-7.5259999999999989</c:v>
                </c:pt>
                <c:pt idx="338">
                  <c:v>-7.5239999999999991</c:v>
                </c:pt>
                <c:pt idx="339">
                  <c:v>-7.5219999999999994</c:v>
                </c:pt>
                <c:pt idx="340">
                  <c:v>-7.52</c:v>
                </c:pt>
                <c:pt idx="341">
                  <c:v>-7.5179999999999989</c:v>
                </c:pt>
                <c:pt idx="342">
                  <c:v>-7.5159999999999991</c:v>
                </c:pt>
                <c:pt idx="343">
                  <c:v>-7.5139999999999993</c:v>
                </c:pt>
                <c:pt idx="344">
                  <c:v>-7.5119999999999996</c:v>
                </c:pt>
                <c:pt idx="345">
                  <c:v>-7.51</c:v>
                </c:pt>
                <c:pt idx="346">
                  <c:v>-7.5079999999999991</c:v>
                </c:pt>
                <c:pt idx="347">
                  <c:v>-7.5059999999999993</c:v>
                </c:pt>
                <c:pt idx="348">
                  <c:v>-7.5039999999999996</c:v>
                </c:pt>
                <c:pt idx="349">
                  <c:v>-7.5019999999999989</c:v>
                </c:pt>
                <c:pt idx="350">
                  <c:v>-7.4999999999999991</c:v>
                </c:pt>
                <c:pt idx="351">
                  <c:v>-7.4979999999999993</c:v>
                </c:pt>
                <c:pt idx="352">
                  <c:v>-7.4959999999999996</c:v>
                </c:pt>
                <c:pt idx="353">
                  <c:v>-7.4939999999999998</c:v>
                </c:pt>
                <c:pt idx="354">
                  <c:v>-7.4919999999999991</c:v>
                </c:pt>
                <c:pt idx="355">
                  <c:v>-7.4899999999999993</c:v>
                </c:pt>
                <c:pt idx="356">
                  <c:v>-7.4879999999999995</c:v>
                </c:pt>
                <c:pt idx="357">
                  <c:v>-7.4859999999999989</c:v>
                </c:pt>
                <c:pt idx="358">
                  <c:v>-7.4839999999999991</c:v>
                </c:pt>
                <c:pt idx="359">
                  <c:v>-7.4819999999999993</c:v>
                </c:pt>
                <c:pt idx="360">
                  <c:v>-7.4799999999999995</c:v>
                </c:pt>
                <c:pt idx="361">
                  <c:v>-7.4779999999999998</c:v>
                </c:pt>
                <c:pt idx="362">
                  <c:v>-7.4759999999999991</c:v>
                </c:pt>
                <c:pt idx="363">
                  <c:v>-7.4739999999999993</c:v>
                </c:pt>
                <c:pt idx="364">
                  <c:v>-7.4719999999999995</c:v>
                </c:pt>
                <c:pt idx="365">
                  <c:v>-7.4699999999999989</c:v>
                </c:pt>
                <c:pt idx="366">
                  <c:v>-7.4679999999999991</c:v>
                </c:pt>
                <c:pt idx="367">
                  <c:v>-7.4659999999999993</c:v>
                </c:pt>
                <c:pt idx="368">
                  <c:v>-7.4639999999999995</c:v>
                </c:pt>
                <c:pt idx="369">
                  <c:v>-7.4619999999999997</c:v>
                </c:pt>
                <c:pt idx="370">
                  <c:v>-7.4599999999999991</c:v>
                </c:pt>
                <c:pt idx="371">
                  <c:v>-7.4579999999999993</c:v>
                </c:pt>
                <c:pt idx="372">
                  <c:v>-7.4559999999999995</c:v>
                </c:pt>
                <c:pt idx="373">
                  <c:v>-7.4539999999999988</c:v>
                </c:pt>
                <c:pt idx="374">
                  <c:v>-7.4519999999999991</c:v>
                </c:pt>
                <c:pt idx="375">
                  <c:v>-7.4499999999999993</c:v>
                </c:pt>
                <c:pt idx="376">
                  <c:v>-7.4479999999999995</c:v>
                </c:pt>
                <c:pt idx="377">
                  <c:v>-7.4459999999999997</c:v>
                </c:pt>
                <c:pt idx="378">
                  <c:v>-7.4439999999999991</c:v>
                </c:pt>
                <c:pt idx="379">
                  <c:v>-7.4419999999999993</c:v>
                </c:pt>
                <c:pt idx="380">
                  <c:v>-7.4399999999999995</c:v>
                </c:pt>
                <c:pt idx="381">
                  <c:v>-7.4379999999999988</c:v>
                </c:pt>
                <c:pt idx="382">
                  <c:v>-7.4359999999999991</c:v>
                </c:pt>
                <c:pt idx="383">
                  <c:v>-7.4339999999999993</c:v>
                </c:pt>
                <c:pt idx="384">
                  <c:v>-7.4319999999999995</c:v>
                </c:pt>
                <c:pt idx="385">
                  <c:v>-7.43</c:v>
                </c:pt>
                <c:pt idx="386">
                  <c:v>-7.427999999999999</c:v>
                </c:pt>
                <c:pt idx="387">
                  <c:v>-7.4259999999999993</c:v>
                </c:pt>
                <c:pt idx="388">
                  <c:v>-7.4239999999999995</c:v>
                </c:pt>
                <c:pt idx="389">
                  <c:v>-7.4219999999999988</c:v>
                </c:pt>
                <c:pt idx="390">
                  <c:v>-7.419999999999999</c:v>
                </c:pt>
                <c:pt idx="391">
                  <c:v>-7.4179999999999993</c:v>
                </c:pt>
                <c:pt idx="392">
                  <c:v>-7.4159999999999995</c:v>
                </c:pt>
                <c:pt idx="393">
                  <c:v>-7.4139999999999997</c:v>
                </c:pt>
                <c:pt idx="394">
                  <c:v>-7.411999999999999</c:v>
                </c:pt>
                <c:pt idx="395">
                  <c:v>-7.4099999999999993</c:v>
                </c:pt>
                <c:pt idx="396">
                  <c:v>-7.4079999999999995</c:v>
                </c:pt>
                <c:pt idx="397">
                  <c:v>-7.4059999999999988</c:v>
                </c:pt>
                <c:pt idx="398">
                  <c:v>-7.403999999999999</c:v>
                </c:pt>
                <c:pt idx="399">
                  <c:v>-7.4019999999999992</c:v>
                </c:pt>
                <c:pt idx="400">
                  <c:v>-7.3999999999999995</c:v>
                </c:pt>
                <c:pt idx="401">
                  <c:v>-7.3979999999999997</c:v>
                </c:pt>
                <c:pt idx="402">
                  <c:v>-7.395999999999999</c:v>
                </c:pt>
                <c:pt idx="403">
                  <c:v>-7.3939999999999992</c:v>
                </c:pt>
                <c:pt idx="404">
                  <c:v>-7.3919999999999995</c:v>
                </c:pt>
                <c:pt idx="405">
                  <c:v>-7.3899999999999988</c:v>
                </c:pt>
                <c:pt idx="406">
                  <c:v>-7.387999999999999</c:v>
                </c:pt>
                <c:pt idx="407">
                  <c:v>-7.3859999999999992</c:v>
                </c:pt>
                <c:pt idx="408">
                  <c:v>-7.3839999999999995</c:v>
                </c:pt>
                <c:pt idx="409">
                  <c:v>-7.3819999999999997</c:v>
                </c:pt>
                <c:pt idx="410">
                  <c:v>-7.379999999999999</c:v>
                </c:pt>
                <c:pt idx="411">
                  <c:v>-7.3779999999999992</c:v>
                </c:pt>
                <c:pt idx="412">
                  <c:v>-7.3759999999999994</c:v>
                </c:pt>
                <c:pt idx="413">
                  <c:v>-7.3739999999999997</c:v>
                </c:pt>
                <c:pt idx="414">
                  <c:v>-7.371999999999999</c:v>
                </c:pt>
                <c:pt idx="415">
                  <c:v>-7.3699999999999992</c:v>
                </c:pt>
                <c:pt idx="416">
                  <c:v>-7.3679999999999994</c:v>
                </c:pt>
                <c:pt idx="417">
                  <c:v>-7.3659999999999997</c:v>
                </c:pt>
                <c:pt idx="418">
                  <c:v>-7.363999999999999</c:v>
                </c:pt>
                <c:pt idx="419">
                  <c:v>-7.3619999999999992</c:v>
                </c:pt>
                <c:pt idx="420">
                  <c:v>-7.3599999999999994</c:v>
                </c:pt>
                <c:pt idx="421">
                  <c:v>-7.3579999999999997</c:v>
                </c:pt>
                <c:pt idx="422">
                  <c:v>-7.355999999999999</c:v>
                </c:pt>
                <c:pt idx="423">
                  <c:v>-7.3539999999999992</c:v>
                </c:pt>
                <c:pt idx="424">
                  <c:v>-7.3519999999999994</c:v>
                </c:pt>
                <c:pt idx="425">
                  <c:v>-7.35</c:v>
                </c:pt>
                <c:pt idx="426">
                  <c:v>-7.347999999999999</c:v>
                </c:pt>
                <c:pt idx="427">
                  <c:v>-7.3459999999999992</c:v>
                </c:pt>
                <c:pt idx="428">
                  <c:v>-7.3439999999999994</c:v>
                </c:pt>
                <c:pt idx="429">
                  <c:v>-7.3419999999999996</c:v>
                </c:pt>
                <c:pt idx="430">
                  <c:v>-7.339999999999999</c:v>
                </c:pt>
                <c:pt idx="431">
                  <c:v>-7.3379999999999992</c:v>
                </c:pt>
                <c:pt idx="432">
                  <c:v>-7.3359999999999994</c:v>
                </c:pt>
                <c:pt idx="433">
                  <c:v>-7.3339999999999996</c:v>
                </c:pt>
                <c:pt idx="434">
                  <c:v>-7.331999999999999</c:v>
                </c:pt>
                <c:pt idx="435">
                  <c:v>-7.3299999999999992</c:v>
                </c:pt>
                <c:pt idx="436">
                  <c:v>-7.3279999999999994</c:v>
                </c:pt>
                <c:pt idx="437">
                  <c:v>-7.3259999999999996</c:v>
                </c:pt>
                <c:pt idx="438">
                  <c:v>-7.323999999999999</c:v>
                </c:pt>
                <c:pt idx="439">
                  <c:v>-7.3219999999999992</c:v>
                </c:pt>
                <c:pt idx="440">
                  <c:v>-7.3199999999999994</c:v>
                </c:pt>
                <c:pt idx="441">
                  <c:v>-7.3179999999999996</c:v>
                </c:pt>
                <c:pt idx="442">
                  <c:v>-7.3159999999999989</c:v>
                </c:pt>
                <c:pt idx="443">
                  <c:v>-7.3139999999999992</c:v>
                </c:pt>
                <c:pt idx="444">
                  <c:v>-7.3119999999999994</c:v>
                </c:pt>
                <c:pt idx="445">
                  <c:v>-7.31</c:v>
                </c:pt>
                <c:pt idx="446">
                  <c:v>-7.3079999999999989</c:v>
                </c:pt>
                <c:pt idx="447">
                  <c:v>-7.3059999999999992</c:v>
                </c:pt>
                <c:pt idx="448">
                  <c:v>-7.3039999999999994</c:v>
                </c:pt>
                <c:pt idx="449">
                  <c:v>-7.3019999999999996</c:v>
                </c:pt>
                <c:pt idx="450">
                  <c:v>-7.2999999999999989</c:v>
                </c:pt>
                <c:pt idx="451">
                  <c:v>-7.2979999999999992</c:v>
                </c:pt>
                <c:pt idx="452">
                  <c:v>-7.2959999999999994</c:v>
                </c:pt>
                <c:pt idx="453">
                  <c:v>-7.2939999999999996</c:v>
                </c:pt>
                <c:pt idx="454">
                  <c:v>-7.2919999999999989</c:v>
                </c:pt>
                <c:pt idx="455">
                  <c:v>-7.2899999999999991</c:v>
                </c:pt>
                <c:pt idx="456">
                  <c:v>-7.2879999999999994</c:v>
                </c:pt>
                <c:pt idx="457">
                  <c:v>-7.2859999999999996</c:v>
                </c:pt>
                <c:pt idx="458">
                  <c:v>-7.2839999999999989</c:v>
                </c:pt>
                <c:pt idx="459">
                  <c:v>-7.2819999999999991</c:v>
                </c:pt>
                <c:pt idx="460">
                  <c:v>-7.2799999999999994</c:v>
                </c:pt>
                <c:pt idx="461">
                  <c:v>-7.2779999999999996</c:v>
                </c:pt>
                <c:pt idx="462">
                  <c:v>-7.2759999999999989</c:v>
                </c:pt>
                <c:pt idx="463">
                  <c:v>-7.2739999999999991</c:v>
                </c:pt>
                <c:pt idx="464">
                  <c:v>-7.2719999999999994</c:v>
                </c:pt>
                <c:pt idx="465">
                  <c:v>-7.27</c:v>
                </c:pt>
                <c:pt idx="466">
                  <c:v>-7.2679999999999989</c:v>
                </c:pt>
                <c:pt idx="467">
                  <c:v>-7.2659999999999991</c:v>
                </c:pt>
                <c:pt idx="468">
                  <c:v>-7.2639999999999993</c:v>
                </c:pt>
                <c:pt idx="469">
                  <c:v>-7.2619999999999996</c:v>
                </c:pt>
                <c:pt idx="470">
                  <c:v>-7.26</c:v>
                </c:pt>
                <c:pt idx="471">
                  <c:v>-7.2579999999999991</c:v>
                </c:pt>
                <c:pt idx="472">
                  <c:v>-7.2559999999999993</c:v>
                </c:pt>
                <c:pt idx="473">
                  <c:v>-7.2539999999999996</c:v>
                </c:pt>
                <c:pt idx="474">
                  <c:v>-7.2519999999999989</c:v>
                </c:pt>
                <c:pt idx="475">
                  <c:v>-7.2499999999999991</c:v>
                </c:pt>
                <c:pt idx="476">
                  <c:v>-7.2479999999999993</c:v>
                </c:pt>
                <c:pt idx="477">
                  <c:v>-7.2459999999999996</c:v>
                </c:pt>
                <c:pt idx="478">
                  <c:v>-7.2439999999999998</c:v>
                </c:pt>
                <c:pt idx="479">
                  <c:v>-7.2419999999999991</c:v>
                </c:pt>
                <c:pt idx="480">
                  <c:v>-7.2399999999999993</c:v>
                </c:pt>
                <c:pt idx="481">
                  <c:v>-7.2379999999999995</c:v>
                </c:pt>
                <c:pt idx="482">
                  <c:v>-7.2359999999999989</c:v>
                </c:pt>
                <c:pt idx="483">
                  <c:v>-7.2339999999999991</c:v>
                </c:pt>
                <c:pt idx="484">
                  <c:v>-7.2319999999999993</c:v>
                </c:pt>
                <c:pt idx="485">
                  <c:v>-7.2299999999999995</c:v>
                </c:pt>
                <c:pt idx="486">
                  <c:v>-7.2279999999999998</c:v>
                </c:pt>
                <c:pt idx="487">
                  <c:v>-7.2259999999999991</c:v>
                </c:pt>
                <c:pt idx="488">
                  <c:v>-7.2239999999999993</c:v>
                </c:pt>
                <c:pt idx="489">
                  <c:v>-7.2219999999999995</c:v>
                </c:pt>
                <c:pt idx="490">
                  <c:v>-7.2199999999999989</c:v>
                </c:pt>
                <c:pt idx="491">
                  <c:v>-7.2179999999999991</c:v>
                </c:pt>
                <c:pt idx="492">
                  <c:v>-7.2159999999999993</c:v>
                </c:pt>
                <c:pt idx="493">
                  <c:v>-7.2139999999999995</c:v>
                </c:pt>
                <c:pt idx="494">
                  <c:v>-7.2119999999999997</c:v>
                </c:pt>
                <c:pt idx="495">
                  <c:v>-7.2099999999999991</c:v>
                </c:pt>
                <c:pt idx="496">
                  <c:v>-7.2079999999999993</c:v>
                </c:pt>
                <c:pt idx="497">
                  <c:v>-7.2059999999999995</c:v>
                </c:pt>
                <c:pt idx="498">
                  <c:v>-7.2039999999999988</c:v>
                </c:pt>
                <c:pt idx="499">
                  <c:v>-7.2019999999999991</c:v>
                </c:pt>
                <c:pt idx="500">
                  <c:v>-7.1999999999999993</c:v>
                </c:pt>
                <c:pt idx="501">
                  <c:v>-7.1979999999999995</c:v>
                </c:pt>
                <c:pt idx="502">
                  <c:v>-7.1959999999999997</c:v>
                </c:pt>
                <c:pt idx="503">
                  <c:v>-7.1939999999999991</c:v>
                </c:pt>
                <c:pt idx="504">
                  <c:v>-7.1919999999999993</c:v>
                </c:pt>
                <c:pt idx="505">
                  <c:v>-7.1899999999999995</c:v>
                </c:pt>
                <c:pt idx="506">
                  <c:v>-7.1879999999999988</c:v>
                </c:pt>
                <c:pt idx="507">
                  <c:v>-7.1859999999999991</c:v>
                </c:pt>
                <c:pt idx="508">
                  <c:v>-7.1839999999999993</c:v>
                </c:pt>
                <c:pt idx="509">
                  <c:v>-7.1819999999999995</c:v>
                </c:pt>
                <c:pt idx="510">
                  <c:v>-7.18</c:v>
                </c:pt>
                <c:pt idx="511">
                  <c:v>-7.177999999999999</c:v>
                </c:pt>
                <c:pt idx="512">
                  <c:v>-7.1759999999999993</c:v>
                </c:pt>
                <c:pt idx="513">
                  <c:v>-7.1739999999999995</c:v>
                </c:pt>
                <c:pt idx="514">
                  <c:v>-7.1719999999999988</c:v>
                </c:pt>
                <c:pt idx="515">
                  <c:v>-7.169999999999999</c:v>
                </c:pt>
                <c:pt idx="516">
                  <c:v>-7.1679999999999993</c:v>
                </c:pt>
                <c:pt idx="517">
                  <c:v>-7.1659999999999995</c:v>
                </c:pt>
                <c:pt idx="518">
                  <c:v>-7.1639999999999997</c:v>
                </c:pt>
                <c:pt idx="519">
                  <c:v>-7.161999999999999</c:v>
                </c:pt>
                <c:pt idx="520">
                  <c:v>-7.1599999999999993</c:v>
                </c:pt>
                <c:pt idx="521">
                  <c:v>-7.1579999999999995</c:v>
                </c:pt>
                <c:pt idx="522">
                  <c:v>-7.1559999999999988</c:v>
                </c:pt>
                <c:pt idx="523">
                  <c:v>-7.153999999999999</c:v>
                </c:pt>
                <c:pt idx="524">
                  <c:v>-7.1519999999999992</c:v>
                </c:pt>
                <c:pt idx="525">
                  <c:v>-7.1499999999999995</c:v>
                </c:pt>
                <c:pt idx="526">
                  <c:v>-7.1479999999999997</c:v>
                </c:pt>
                <c:pt idx="527">
                  <c:v>-7.145999999999999</c:v>
                </c:pt>
                <c:pt idx="528">
                  <c:v>-7.1439999999999992</c:v>
                </c:pt>
                <c:pt idx="529">
                  <c:v>-7.1419999999999995</c:v>
                </c:pt>
                <c:pt idx="530">
                  <c:v>-7.1399999999999988</c:v>
                </c:pt>
                <c:pt idx="531">
                  <c:v>-7.137999999999999</c:v>
                </c:pt>
                <c:pt idx="532">
                  <c:v>-7.1359999999999992</c:v>
                </c:pt>
                <c:pt idx="533">
                  <c:v>-7.1339999999999995</c:v>
                </c:pt>
                <c:pt idx="534">
                  <c:v>-7.1319999999999997</c:v>
                </c:pt>
                <c:pt idx="535">
                  <c:v>-7.129999999999999</c:v>
                </c:pt>
                <c:pt idx="536">
                  <c:v>-7.1279999999999992</c:v>
                </c:pt>
                <c:pt idx="537">
                  <c:v>-7.1259999999999994</c:v>
                </c:pt>
                <c:pt idx="538">
                  <c:v>-7.1239999999999988</c:v>
                </c:pt>
                <c:pt idx="539">
                  <c:v>-7.121999999999999</c:v>
                </c:pt>
                <c:pt idx="540">
                  <c:v>-7.1199999999999992</c:v>
                </c:pt>
                <c:pt idx="541">
                  <c:v>-7.1179999999999994</c:v>
                </c:pt>
                <c:pt idx="542">
                  <c:v>-7.1159999999999997</c:v>
                </c:pt>
                <c:pt idx="543">
                  <c:v>-7.113999999999999</c:v>
                </c:pt>
                <c:pt idx="544">
                  <c:v>-7.1119999999999992</c:v>
                </c:pt>
                <c:pt idx="545">
                  <c:v>-7.1099999999999994</c:v>
                </c:pt>
                <c:pt idx="546">
                  <c:v>-7.1079999999999988</c:v>
                </c:pt>
                <c:pt idx="547">
                  <c:v>-7.105999999999999</c:v>
                </c:pt>
                <c:pt idx="548">
                  <c:v>-7.1039999999999992</c:v>
                </c:pt>
                <c:pt idx="549">
                  <c:v>-7.1019999999999994</c:v>
                </c:pt>
                <c:pt idx="550">
                  <c:v>-7.1</c:v>
                </c:pt>
                <c:pt idx="551">
                  <c:v>-7.097999999999999</c:v>
                </c:pt>
                <c:pt idx="552">
                  <c:v>-7.0959999999999992</c:v>
                </c:pt>
                <c:pt idx="553">
                  <c:v>-7.0939999999999994</c:v>
                </c:pt>
                <c:pt idx="554">
                  <c:v>-7.0919999999999987</c:v>
                </c:pt>
                <c:pt idx="555">
                  <c:v>-7.089999999999999</c:v>
                </c:pt>
                <c:pt idx="556">
                  <c:v>-7.0879999999999992</c:v>
                </c:pt>
                <c:pt idx="557">
                  <c:v>-7.0859999999999994</c:v>
                </c:pt>
                <c:pt idx="558">
                  <c:v>-7.0839999999999996</c:v>
                </c:pt>
                <c:pt idx="559">
                  <c:v>-7.081999999999999</c:v>
                </c:pt>
                <c:pt idx="560">
                  <c:v>-7.0799999999999992</c:v>
                </c:pt>
                <c:pt idx="561">
                  <c:v>-7.0779999999999994</c:v>
                </c:pt>
                <c:pt idx="562">
                  <c:v>-7.0759999999999987</c:v>
                </c:pt>
                <c:pt idx="563">
                  <c:v>-7.0739999999999998</c:v>
                </c:pt>
                <c:pt idx="564">
                  <c:v>-7.0719999999999992</c:v>
                </c:pt>
                <c:pt idx="565">
                  <c:v>-7.0699999999999994</c:v>
                </c:pt>
                <c:pt idx="566">
                  <c:v>-7.0679999999999996</c:v>
                </c:pt>
                <c:pt idx="567">
                  <c:v>-7.0659999999999989</c:v>
                </c:pt>
                <c:pt idx="568">
                  <c:v>-7.0639999999999992</c:v>
                </c:pt>
                <c:pt idx="569">
                  <c:v>-7.0619999999999994</c:v>
                </c:pt>
                <c:pt idx="570">
                  <c:v>-7.06</c:v>
                </c:pt>
                <c:pt idx="571">
                  <c:v>-7.0579999999999998</c:v>
                </c:pt>
                <c:pt idx="572">
                  <c:v>-7.0559999999999992</c:v>
                </c:pt>
                <c:pt idx="573">
                  <c:v>-7.0539999999999994</c:v>
                </c:pt>
                <c:pt idx="574">
                  <c:v>-7.0519999999999996</c:v>
                </c:pt>
                <c:pt idx="575">
                  <c:v>-7.0499999999999989</c:v>
                </c:pt>
                <c:pt idx="576">
                  <c:v>-7.0479999999999992</c:v>
                </c:pt>
                <c:pt idx="577">
                  <c:v>-7.0459999999999994</c:v>
                </c:pt>
                <c:pt idx="578">
                  <c:v>-7.0439999999999996</c:v>
                </c:pt>
                <c:pt idx="579">
                  <c:v>-7.0419999999999998</c:v>
                </c:pt>
                <c:pt idx="580">
                  <c:v>-7.0399999999999991</c:v>
                </c:pt>
                <c:pt idx="581">
                  <c:v>-7.0379999999999994</c:v>
                </c:pt>
                <c:pt idx="582">
                  <c:v>-7.0359999999999996</c:v>
                </c:pt>
                <c:pt idx="583">
                  <c:v>-7.0339999999999989</c:v>
                </c:pt>
                <c:pt idx="584">
                  <c:v>-7.0319999999999991</c:v>
                </c:pt>
                <c:pt idx="585">
                  <c:v>-7.0299999999999994</c:v>
                </c:pt>
                <c:pt idx="586">
                  <c:v>-7.0279999999999996</c:v>
                </c:pt>
                <c:pt idx="587">
                  <c:v>-7.0259999999999998</c:v>
                </c:pt>
                <c:pt idx="588">
                  <c:v>-7.0239999999999991</c:v>
                </c:pt>
                <c:pt idx="589">
                  <c:v>-7.0219999999999994</c:v>
                </c:pt>
                <c:pt idx="590">
                  <c:v>-7.02</c:v>
                </c:pt>
                <c:pt idx="591">
                  <c:v>-7.0179999999999989</c:v>
                </c:pt>
                <c:pt idx="592">
                  <c:v>-7.0159999999999991</c:v>
                </c:pt>
                <c:pt idx="593">
                  <c:v>-7.0139999999999993</c:v>
                </c:pt>
                <c:pt idx="594">
                  <c:v>-7.0119999999999996</c:v>
                </c:pt>
                <c:pt idx="595">
                  <c:v>-7.01</c:v>
                </c:pt>
                <c:pt idx="596">
                  <c:v>-7.0079999999999991</c:v>
                </c:pt>
                <c:pt idx="597">
                  <c:v>-7.0059999999999993</c:v>
                </c:pt>
                <c:pt idx="598">
                  <c:v>-7.0039999999999996</c:v>
                </c:pt>
                <c:pt idx="599">
                  <c:v>-7.0019999999999989</c:v>
                </c:pt>
                <c:pt idx="600">
                  <c:v>-6.9999999999999991</c:v>
                </c:pt>
                <c:pt idx="601">
                  <c:v>-6.9979999999999993</c:v>
                </c:pt>
                <c:pt idx="602">
                  <c:v>-6.9959999999999996</c:v>
                </c:pt>
                <c:pt idx="603">
                  <c:v>-6.9939999999999998</c:v>
                </c:pt>
                <c:pt idx="604">
                  <c:v>-6.9919999999999991</c:v>
                </c:pt>
                <c:pt idx="605">
                  <c:v>-6.9899999999999993</c:v>
                </c:pt>
                <c:pt idx="606">
                  <c:v>-6.9879999999999995</c:v>
                </c:pt>
                <c:pt idx="607">
                  <c:v>-6.9859999999999989</c:v>
                </c:pt>
                <c:pt idx="608">
                  <c:v>-6.9839999999999991</c:v>
                </c:pt>
                <c:pt idx="609">
                  <c:v>-6.9819999999999993</c:v>
                </c:pt>
                <c:pt idx="610">
                  <c:v>-6.9799999999999995</c:v>
                </c:pt>
                <c:pt idx="611">
                  <c:v>-6.9779999999999998</c:v>
                </c:pt>
                <c:pt idx="612">
                  <c:v>-6.9759999999999991</c:v>
                </c:pt>
                <c:pt idx="613">
                  <c:v>-6.9739999999999993</c:v>
                </c:pt>
                <c:pt idx="614">
                  <c:v>-6.9719999999999995</c:v>
                </c:pt>
                <c:pt idx="615">
                  <c:v>-6.9699999999999989</c:v>
                </c:pt>
                <c:pt idx="616">
                  <c:v>-6.9679999999999991</c:v>
                </c:pt>
                <c:pt idx="617">
                  <c:v>-6.9659999999999993</c:v>
                </c:pt>
                <c:pt idx="618">
                  <c:v>-6.9639999999999995</c:v>
                </c:pt>
                <c:pt idx="619">
                  <c:v>-6.9619999999999997</c:v>
                </c:pt>
                <c:pt idx="620">
                  <c:v>-6.9599999999999991</c:v>
                </c:pt>
                <c:pt idx="621">
                  <c:v>-6.9579999999999993</c:v>
                </c:pt>
                <c:pt idx="622">
                  <c:v>-6.9559999999999995</c:v>
                </c:pt>
                <c:pt idx="623">
                  <c:v>-6.9539999999999988</c:v>
                </c:pt>
                <c:pt idx="624">
                  <c:v>-6.9519999999999991</c:v>
                </c:pt>
                <c:pt idx="625">
                  <c:v>-6.9499999999999993</c:v>
                </c:pt>
                <c:pt idx="626">
                  <c:v>-6.9479999999999995</c:v>
                </c:pt>
                <c:pt idx="627">
                  <c:v>-6.9459999999999997</c:v>
                </c:pt>
                <c:pt idx="628">
                  <c:v>-6.9439999999999991</c:v>
                </c:pt>
                <c:pt idx="629">
                  <c:v>-6.9419999999999993</c:v>
                </c:pt>
                <c:pt idx="630">
                  <c:v>-6.9399999999999995</c:v>
                </c:pt>
                <c:pt idx="631">
                  <c:v>-6.9379999999999988</c:v>
                </c:pt>
                <c:pt idx="632">
                  <c:v>-6.9359999999999991</c:v>
                </c:pt>
                <c:pt idx="633">
                  <c:v>-6.9339999999999993</c:v>
                </c:pt>
                <c:pt idx="634">
                  <c:v>-6.9319999999999995</c:v>
                </c:pt>
                <c:pt idx="635">
                  <c:v>-6.93</c:v>
                </c:pt>
                <c:pt idx="636">
                  <c:v>-6.927999999999999</c:v>
                </c:pt>
                <c:pt idx="637">
                  <c:v>-6.9259999999999993</c:v>
                </c:pt>
                <c:pt idx="638">
                  <c:v>-6.9239999999999995</c:v>
                </c:pt>
                <c:pt idx="639">
                  <c:v>-6.9219999999999988</c:v>
                </c:pt>
                <c:pt idx="640">
                  <c:v>-6.919999999999999</c:v>
                </c:pt>
                <c:pt idx="641">
                  <c:v>-6.9179999999999993</c:v>
                </c:pt>
                <c:pt idx="642">
                  <c:v>-6.9159999999999995</c:v>
                </c:pt>
                <c:pt idx="643">
                  <c:v>-6.9139999999999997</c:v>
                </c:pt>
                <c:pt idx="644">
                  <c:v>-6.911999999999999</c:v>
                </c:pt>
                <c:pt idx="645">
                  <c:v>-6.9099999999999993</c:v>
                </c:pt>
                <c:pt idx="646">
                  <c:v>-6.9079999999999995</c:v>
                </c:pt>
                <c:pt idx="647">
                  <c:v>-6.9059999999999988</c:v>
                </c:pt>
                <c:pt idx="648">
                  <c:v>-6.903999999999999</c:v>
                </c:pt>
                <c:pt idx="649">
                  <c:v>-6.9019999999999992</c:v>
                </c:pt>
                <c:pt idx="650">
                  <c:v>-6.8999999999999995</c:v>
                </c:pt>
                <c:pt idx="651">
                  <c:v>-6.8979999999999997</c:v>
                </c:pt>
                <c:pt idx="652">
                  <c:v>-6.895999999999999</c:v>
                </c:pt>
                <c:pt idx="653">
                  <c:v>-6.8939999999999992</c:v>
                </c:pt>
                <c:pt idx="654">
                  <c:v>-6.8919999999999995</c:v>
                </c:pt>
                <c:pt idx="655">
                  <c:v>-6.8899999999999988</c:v>
                </c:pt>
                <c:pt idx="656">
                  <c:v>-6.887999999999999</c:v>
                </c:pt>
                <c:pt idx="657">
                  <c:v>-6.8859999999999992</c:v>
                </c:pt>
                <c:pt idx="658">
                  <c:v>-6.8839999999999995</c:v>
                </c:pt>
                <c:pt idx="659">
                  <c:v>-6.8819999999999997</c:v>
                </c:pt>
                <c:pt idx="660">
                  <c:v>-6.879999999999999</c:v>
                </c:pt>
                <c:pt idx="661">
                  <c:v>-6.8779999999999992</c:v>
                </c:pt>
                <c:pt idx="662">
                  <c:v>-6.8759999999999994</c:v>
                </c:pt>
                <c:pt idx="663">
                  <c:v>-6.8739999999999988</c:v>
                </c:pt>
                <c:pt idx="664">
                  <c:v>-6.871999999999999</c:v>
                </c:pt>
                <c:pt idx="665">
                  <c:v>-6.8699999999999992</c:v>
                </c:pt>
                <c:pt idx="666">
                  <c:v>-6.8679999999999994</c:v>
                </c:pt>
                <c:pt idx="667">
                  <c:v>-6.8659999999999997</c:v>
                </c:pt>
                <c:pt idx="668">
                  <c:v>-6.863999999999999</c:v>
                </c:pt>
                <c:pt idx="669">
                  <c:v>-6.8619999999999992</c:v>
                </c:pt>
                <c:pt idx="670">
                  <c:v>-6.8599999999999994</c:v>
                </c:pt>
                <c:pt idx="671">
                  <c:v>-6.8579999999999988</c:v>
                </c:pt>
                <c:pt idx="672">
                  <c:v>-6.855999999999999</c:v>
                </c:pt>
                <c:pt idx="673">
                  <c:v>-6.8539999999999992</c:v>
                </c:pt>
                <c:pt idx="674">
                  <c:v>-6.8519999999999994</c:v>
                </c:pt>
                <c:pt idx="675">
                  <c:v>-6.85</c:v>
                </c:pt>
                <c:pt idx="676">
                  <c:v>-6.847999999999999</c:v>
                </c:pt>
                <c:pt idx="677">
                  <c:v>-6.8459999999999992</c:v>
                </c:pt>
                <c:pt idx="678">
                  <c:v>-6.8439999999999994</c:v>
                </c:pt>
                <c:pt idx="679">
                  <c:v>-6.8419999999999987</c:v>
                </c:pt>
                <c:pt idx="680">
                  <c:v>-6.839999999999999</c:v>
                </c:pt>
                <c:pt idx="681">
                  <c:v>-6.8379999999999992</c:v>
                </c:pt>
                <c:pt idx="682">
                  <c:v>-6.8359999999999994</c:v>
                </c:pt>
                <c:pt idx="683">
                  <c:v>-6.8339999999999996</c:v>
                </c:pt>
                <c:pt idx="684">
                  <c:v>-6.831999999999999</c:v>
                </c:pt>
                <c:pt idx="685">
                  <c:v>-6.8299999999999992</c:v>
                </c:pt>
                <c:pt idx="686">
                  <c:v>-6.8279999999999994</c:v>
                </c:pt>
                <c:pt idx="687">
                  <c:v>-6.8259999999999987</c:v>
                </c:pt>
                <c:pt idx="688">
                  <c:v>-6.8239999999999998</c:v>
                </c:pt>
                <c:pt idx="689">
                  <c:v>-6.8219999999999992</c:v>
                </c:pt>
                <c:pt idx="690">
                  <c:v>-6.8199999999999994</c:v>
                </c:pt>
                <c:pt idx="691">
                  <c:v>-6.8179999999999996</c:v>
                </c:pt>
                <c:pt idx="692">
                  <c:v>-6.8159999999999989</c:v>
                </c:pt>
                <c:pt idx="693">
                  <c:v>-6.8139999999999992</c:v>
                </c:pt>
                <c:pt idx="694">
                  <c:v>-6.8119999999999994</c:v>
                </c:pt>
                <c:pt idx="695">
                  <c:v>-6.81</c:v>
                </c:pt>
                <c:pt idx="696">
                  <c:v>-6.8079999999999998</c:v>
                </c:pt>
                <c:pt idx="697">
                  <c:v>-6.8059999999999992</c:v>
                </c:pt>
                <c:pt idx="698">
                  <c:v>-6.8039999999999994</c:v>
                </c:pt>
                <c:pt idx="699">
                  <c:v>-6.8019999999999996</c:v>
                </c:pt>
                <c:pt idx="700">
                  <c:v>-6.7999999999999989</c:v>
                </c:pt>
                <c:pt idx="701">
                  <c:v>-6.7979999999999992</c:v>
                </c:pt>
                <c:pt idx="702">
                  <c:v>-6.7959999999999994</c:v>
                </c:pt>
                <c:pt idx="703">
                  <c:v>-6.7939999999999996</c:v>
                </c:pt>
                <c:pt idx="704">
                  <c:v>-6.7919999999999998</c:v>
                </c:pt>
                <c:pt idx="705">
                  <c:v>-6.7899999999999991</c:v>
                </c:pt>
                <c:pt idx="706">
                  <c:v>-6.7879999999999994</c:v>
                </c:pt>
                <c:pt idx="707">
                  <c:v>-6.7859999999999996</c:v>
                </c:pt>
                <c:pt idx="708">
                  <c:v>-6.7839999999999989</c:v>
                </c:pt>
                <c:pt idx="709">
                  <c:v>-6.7819999999999991</c:v>
                </c:pt>
                <c:pt idx="710">
                  <c:v>-6.7799999999999994</c:v>
                </c:pt>
                <c:pt idx="711">
                  <c:v>-6.7779999999999996</c:v>
                </c:pt>
                <c:pt idx="712">
                  <c:v>-6.7759999999999998</c:v>
                </c:pt>
                <c:pt idx="713">
                  <c:v>-6.7739999999999991</c:v>
                </c:pt>
                <c:pt idx="714">
                  <c:v>-6.7719999999999994</c:v>
                </c:pt>
                <c:pt idx="715">
                  <c:v>-6.77</c:v>
                </c:pt>
                <c:pt idx="716">
                  <c:v>-6.7679999999999989</c:v>
                </c:pt>
                <c:pt idx="717">
                  <c:v>-6.7659999999999991</c:v>
                </c:pt>
                <c:pt idx="718">
                  <c:v>-6.7639999999999993</c:v>
                </c:pt>
                <c:pt idx="719">
                  <c:v>-6.7619999999999996</c:v>
                </c:pt>
                <c:pt idx="720">
                  <c:v>-6.76</c:v>
                </c:pt>
                <c:pt idx="721">
                  <c:v>-6.7579999999999991</c:v>
                </c:pt>
                <c:pt idx="722">
                  <c:v>-6.7559999999999993</c:v>
                </c:pt>
                <c:pt idx="723">
                  <c:v>-6.7539999999999996</c:v>
                </c:pt>
                <c:pt idx="724">
                  <c:v>-6.7519999999999989</c:v>
                </c:pt>
                <c:pt idx="725">
                  <c:v>-6.7499999999999991</c:v>
                </c:pt>
                <c:pt idx="726">
                  <c:v>-6.7479999999999993</c:v>
                </c:pt>
                <c:pt idx="727">
                  <c:v>-6.7459999999999996</c:v>
                </c:pt>
                <c:pt idx="728">
                  <c:v>-6.7439999999999998</c:v>
                </c:pt>
                <c:pt idx="729">
                  <c:v>-6.7419999999999991</c:v>
                </c:pt>
                <c:pt idx="730">
                  <c:v>-6.7399999999999993</c:v>
                </c:pt>
                <c:pt idx="731">
                  <c:v>-6.7379999999999995</c:v>
                </c:pt>
                <c:pt idx="732">
                  <c:v>-6.7359999999999989</c:v>
                </c:pt>
                <c:pt idx="733">
                  <c:v>-6.7339999999999991</c:v>
                </c:pt>
                <c:pt idx="734">
                  <c:v>-6.7319999999999993</c:v>
                </c:pt>
                <c:pt idx="735">
                  <c:v>-6.7299999999999995</c:v>
                </c:pt>
                <c:pt idx="736">
                  <c:v>-6.7279999999999998</c:v>
                </c:pt>
                <c:pt idx="737">
                  <c:v>-6.7259999999999991</c:v>
                </c:pt>
                <c:pt idx="738">
                  <c:v>-6.7239999999999993</c:v>
                </c:pt>
                <c:pt idx="739">
                  <c:v>-6.7219999999999995</c:v>
                </c:pt>
                <c:pt idx="740">
                  <c:v>-6.7199999999999989</c:v>
                </c:pt>
                <c:pt idx="741">
                  <c:v>-6.7179999999999991</c:v>
                </c:pt>
                <c:pt idx="742">
                  <c:v>-6.7159999999999993</c:v>
                </c:pt>
                <c:pt idx="743">
                  <c:v>-6.7139999999999995</c:v>
                </c:pt>
                <c:pt idx="744">
                  <c:v>-6.7119999999999997</c:v>
                </c:pt>
                <c:pt idx="745">
                  <c:v>-6.7099999999999991</c:v>
                </c:pt>
                <c:pt idx="746">
                  <c:v>-6.7079999999999993</c:v>
                </c:pt>
                <c:pt idx="747">
                  <c:v>-6.7059999999999995</c:v>
                </c:pt>
                <c:pt idx="748">
                  <c:v>-6.7039999999999988</c:v>
                </c:pt>
                <c:pt idx="749">
                  <c:v>-6.7019999999999991</c:v>
                </c:pt>
                <c:pt idx="750">
                  <c:v>-6.6999999999999993</c:v>
                </c:pt>
                <c:pt idx="751">
                  <c:v>-6.6979999999999995</c:v>
                </c:pt>
                <c:pt idx="752">
                  <c:v>-6.6959999999999997</c:v>
                </c:pt>
                <c:pt idx="753">
                  <c:v>-6.6939999999999991</c:v>
                </c:pt>
                <c:pt idx="754">
                  <c:v>-6.6919999999999993</c:v>
                </c:pt>
                <c:pt idx="755">
                  <c:v>-6.6899999999999995</c:v>
                </c:pt>
                <c:pt idx="756">
                  <c:v>-6.6879999999999988</c:v>
                </c:pt>
                <c:pt idx="757">
                  <c:v>-6.6859999999999991</c:v>
                </c:pt>
                <c:pt idx="758">
                  <c:v>-6.6839999999999993</c:v>
                </c:pt>
                <c:pt idx="759">
                  <c:v>-6.6819999999999995</c:v>
                </c:pt>
                <c:pt idx="760">
                  <c:v>-6.68</c:v>
                </c:pt>
                <c:pt idx="761">
                  <c:v>-6.677999999999999</c:v>
                </c:pt>
                <c:pt idx="762">
                  <c:v>-6.6759999999999993</c:v>
                </c:pt>
                <c:pt idx="763">
                  <c:v>-6.6739999999999995</c:v>
                </c:pt>
                <c:pt idx="764">
                  <c:v>-6.6719999999999988</c:v>
                </c:pt>
                <c:pt idx="765">
                  <c:v>-6.669999999999999</c:v>
                </c:pt>
                <c:pt idx="766">
                  <c:v>-6.6679999999999993</c:v>
                </c:pt>
                <c:pt idx="767">
                  <c:v>-6.6659999999999995</c:v>
                </c:pt>
                <c:pt idx="768">
                  <c:v>-6.6639999999999997</c:v>
                </c:pt>
                <c:pt idx="769">
                  <c:v>-6.661999999999999</c:v>
                </c:pt>
                <c:pt idx="770">
                  <c:v>-6.6599999999999993</c:v>
                </c:pt>
                <c:pt idx="771">
                  <c:v>-6.6579999999999995</c:v>
                </c:pt>
                <c:pt idx="772">
                  <c:v>-6.6559999999999988</c:v>
                </c:pt>
                <c:pt idx="773">
                  <c:v>-6.653999999999999</c:v>
                </c:pt>
                <c:pt idx="774">
                  <c:v>-6.6519999999999992</c:v>
                </c:pt>
                <c:pt idx="775">
                  <c:v>-6.6499999999999995</c:v>
                </c:pt>
                <c:pt idx="776">
                  <c:v>-6.6479999999999997</c:v>
                </c:pt>
                <c:pt idx="777">
                  <c:v>-6.645999999999999</c:v>
                </c:pt>
                <c:pt idx="778">
                  <c:v>-6.6439999999999992</c:v>
                </c:pt>
                <c:pt idx="779">
                  <c:v>-6.6419999999999995</c:v>
                </c:pt>
                <c:pt idx="780">
                  <c:v>-6.6399999999999988</c:v>
                </c:pt>
                <c:pt idx="781">
                  <c:v>-6.637999999999999</c:v>
                </c:pt>
                <c:pt idx="782">
                  <c:v>-6.6359999999999992</c:v>
                </c:pt>
                <c:pt idx="783">
                  <c:v>-6.6339999999999995</c:v>
                </c:pt>
                <c:pt idx="784">
                  <c:v>-6.6319999999999997</c:v>
                </c:pt>
                <c:pt idx="785">
                  <c:v>-6.629999999999999</c:v>
                </c:pt>
                <c:pt idx="786">
                  <c:v>-6.6279999999999992</c:v>
                </c:pt>
                <c:pt idx="787">
                  <c:v>-6.6259999999999994</c:v>
                </c:pt>
                <c:pt idx="788">
                  <c:v>-6.6239999999999988</c:v>
                </c:pt>
                <c:pt idx="789">
                  <c:v>-6.621999999999999</c:v>
                </c:pt>
                <c:pt idx="790">
                  <c:v>-6.6199999999999992</c:v>
                </c:pt>
                <c:pt idx="791">
                  <c:v>-6.6179999999999994</c:v>
                </c:pt>
                <c:pt idx="792">
                  <c:v>-6.6159999999999997</c:v>
                </c:pt>
                <c:pt idx="793">
                  <c:v>-6.613999999999999</c:v>
                </c:pt>
                <c:pt idx="794">
                  <c:v>-6.6119999999999992</c:v>
                </c:pt>
                <c:pt idx="795">
                  <c:v>-6.6099999999999994</c:v>
                </c:pt>
                <c:pt idx="796">
                  <c:v>-6.6079999999999988</c:v>
                </c:pt>
                <c:pt idx="797">
                  <c:v>-6.605999999999999</c:v>
                </c:pt>
                <c:pt idx="798">
                  <c:v>-6.6039999999999992</c:v>
                </c:pt>
                <c:pt idx="799">
                  <c:v>-6.6019999999999994</c:v>
                </c:pt>
                <c:pt idx="800">
                  <c:v>-6.6</c:v>
                </c:pt>
                <c:pt idx="801">
                  <c:v>-6.597999999999999</c:v>
                </c:pt>
                <c:pt idx="802">
                  <c:v>-6.5959999999999992</c:v>
                </c:pt>
                <c:pt idx="803">
                  <c:v>-6.5939999999999994</c:v>
                </c:pt>
                <c:pt idx="804">
                  <c:v>-6.5919999999999987</c:v>
                </c:pt>
                <c:pt idx="805">
                  <c:v>-6.589999999999999</c:v>
                </c:pt>
                <c:pt idx="806">
                  <c:v>-6.5879999999999992</c:v>
                </c:pt>
                <c:pt idx="807">
                  <c:v>-6.5859999999999994</c:v>
                </c:pt>
                <c:pt idx="808">
                  <c:v>-6.5839999999999996</c:v>
                </c:pt>
                <c:pt idx="809">
                  <c:v>-6.581999999999999</c:v>
                </c:pt>
                <c:pt idx="810">
                  <c:v>-6.5799999999999992</c:v>
                </c:pt>
                <c:pt idx="811">
                  <c:v>-6.5779999999999994</c:v>
                </c:pt>
                <c:pt idx="812">
                  <c:v>-6.5759999999999987</c:v>
                </c:pt>
                <c:pt idx="813">
                  <c:v>-6.5739999999999998</c:v>
                </c:pt>
                <c:pt idx="814">
                  <c:v>-6.5719999999999992</c:v>
                </c:pt>
                <c:pt idx="815">
                  <c:v>-6.5699999999999994</c:v>
                </c:pt>
                <c:pt idx="816">
                  <c:v>-6.5679999999999996</c:v>
                </c:pt>
                <c:pt idx="817">
                  <c:v>-6.5659999999999989</c:v>
                </c:pt>
                <c:pt idx="818">
                  <c:v>-6.5639999999999992</c:v>
                </c:pt>
                <c:pt idx="819">
                  <c:v>-6.5619999999999994</c:v>
                </c:pt>
                <c:pt idx="820">
                  <c:v>-6.56</c:v>
                </c:pt>
                <c:pt idx="821">
                  <c:v>-6.5579999999999998</c:v>
                </c:pt>
                <c:pt idx="822">
                  <c:v>-6.5559999999999992</c:v>
                </c:pt>
                <c:pt idx="823">
                  <c:v>-6.5539999999999994</c:v>
                </c:pt>
                <c:pt idx="824">
                  <c:v>-6.5519999999999996</c:v>
                </c:pt>
                <c:pt idx="825">
                  <c:v>-6.5499999999999989</c:v>
                </c:pt>
                <c:pt idx="826">
                  <c:v>-6.5479999999999992</c:v>
                </c:pt>
                <c:pt idx="827">
                  <c:v>-6.5459999999999994</c:v>
                </c:pt>
                <c:pt idx="828">
                  <c:v>-6.5439999999999996</c:v>
                </c:pt>
                <c:pt idx="829">
                  <c:v>-6.5419999999999998</c:v>
                </c:pt>
                <c:pt idx="830">
                  <c:v>-6.5399999999999991</c:v>
                </c:pt>
                <c:pt idx="831">
                  <c:v>-6.5379999999999994</c:v>
                </c:pt>
                <c:pt idx="832">
                  <c:v>-6.5359999999999996</c:v>
                </c:pt>
                <c:pt idx="833">
                  <c:v>-6.5339999999999989</c:v>
                </c:pt>
                <c:pt idx="834">
                  <c:v>-6.5319999999999991</c:v>
                </c:pt>
                <c:pt idx="835">
                  <c:v>-6.5299999999999994</c:v>
                </c:pt>
                <c:pt idx="836">
                  <c:v>-6.5279999999999996</c:v>
                </c:pt>
                <c:pt idx="837">
                  <c:v>-6.5259999999999998</c:v>
                </c:pt>
                <c:pt idx="838">
                  <c:v>-6.5239999999999991</c:v>
                </c:pt>
                <c:pt idx="839">
                  <c:v>-6.5219999999999994</c:v>
                </c:pt>
                <c:pt idx="840">
                  <c:v>-6.52</c:v>
                </c:pt>
                <c:pt idx="841">
                  <c:v>-6.5179999999999989</c:v>
                </c:pt>
                <c:pt idx="842">
                  <c:v>-6.5159999999999991</c:v>
                </c:pt>
                <c:pt idx="843">
                  <c:v>-6.5139999999999993</c:v>
                </c:pt>
                <c:pt idx="844">
                  <c:v>-6.5119999999999996</c:v>
                </c:pt>
                <c:pt idx="845">
                  <c:v>-6.51</c:v>
                </c:pt>
                <c:pt idx="846">
                  <c:v>-6.5079999999999991</c:v>
                </c:pt>
                <c:pt idx="847">
                  <c:v>-6.5059999999999993</c:v>
                </c:pt>
                <c:pt idx="848">
                  <c:v>-6.5039999999999996</c:v>
                </c:pt>
                <c:pt idx="849">
                  <c:v>-6.5019999999999989</c:v>
                </c:pt>
                <c:pt idx="850">
                  <c:v>-6.4999999999999991</c:v>
                </c:pt>
                <c:pt idx="851">
                  <c:v>-6.4979999999999993</c:v>
                </c:pt>
                <c:pt idx="852">
                  <c:v>-6.4959999999999996</c:v>
                </c:pt>
                <c:pt idx="853">
                  <c:v>-6.4939999999999998</c:v>
                </c:pt>
                <c:pt idx="854">
                  <c:v>-6.4919999999999991</c:v>
                </c:pt>
                <c:pt idx="855">
                  <c:v>-6.4899999999999993</c:v>
                </c:pt>
                <c:pt idx="856">
                  <c:v>-6.4879999999999995</c:v>
                </c:pt>
                <c:pt idx="857">
                  <c:v>-6.4859999999999989</c:v>
                </c:pt>
                <c:pt idx="858">
                  <c:v>-6.4839999999999991</c:v>
                </c:pt>
                <c:pt idx="859">
                  <c:v>-6.4819999999999993</c:v>
                </c:pt>
                <c:pt idx="860">
                  <c:v>-6.4799999999999995</c:v>
                </c:pt>
                <c:pt idx="861">
                  <c:v>-6.4779999999999998</c:v>
                </c:pt>
                <c:pt idx="862">
                  <c:v>-6.4759999999999991</c:v>
                </c:pt>
                <c:pt idx="863">
                  <c:v>-6.4739999999999993</c:v>
                </c:pt>
                <c:pt idx="864">
                  <c:v>-6.4719999999999995</c:v>
                </c:pt>
                <c:pt idx="865">
                  <c:v>-6.4699999999999989</c:v>
                </c:pt>
                <c:pt idx="866">
                  <c:v>-6.4679999999999991</c:v>
                </c:pt>
                <c:pt idx="867">
                  <c:v>-6.4659999999999993</c:v>
                </c:pt>
                <c:pt idx="868">
                  <c:v>-6.4639999999999995</c:v>
                </c:pt>
                <c:pt idx="869">
                  <c:v>-6.4619999999999997</c:v>
                </c:pt>
                <c:pt idx="870">
                  <c:v>-6.4599999999999991</c:v>
                </c:pt>
                <c:pt idx="871">
                  <c:v>-6.4579999999999993</c:v>
                </c:pt>
                <c:pt idx="872">
                  <c:v>-6.4559999999999995</c:v>
                </c:pt>
                <c:pt idx="873">
                  <c:v>-6.4539999999999988</c:v>
                </c:pt>
                <c:pt idx="874">
                  <c:v>-6.4519999999999991</c:v>
                </c:pt>
                <c:pt idx="875">
                  <c:v>-6.4499999999999993</c:v>
                </c:pt>
                <c:pt idx="876">
                  <c:v>-6.4479999999999995</c:v>
                </c:pt>
                <c:pt idx="877">
                  <c:v>-6.4459999999999997</c:v>
                </c:pt>
                <c:pt idx="878">
                  <c:v>-6.4439999999999991</c:v>
                </c:pt>
                <c:pt idx="879">
                  <c:v>-6.4419999999999993</c:v>
                </c:pt>
                <c:pt idx="880">
                  <c:v>-6.4399999999999995</c:v>
                </c:pt>
                <c:pt idx="881">
                  <c:v>-6.4379999999999988</c:v>
                </c:pt>
                <c:pt idx="882">
                  <c:v>-6.4359999999999991</c:v>
                </c:pt>
                <c:pt idx="883">
                  <c:v>-6.4339999999999993</c:v>
                </c:pt>
                <c:pt idx="884">
                  <c:v>-6.4319999999999995</c:v>
                </c:pt>
                <c:pt idx="885">
                  <c:v>-6.43</c:v>
                </c:pt>
                <c:pt idx="886">
                  <c:v>-6.427999999999999</c:v>
                </c:pt>
                <c:pt idx="887">
                  <c:v>-6.4259999999999993</c:v>
                </c:pt>
                <c:pt idx="888">
                  <c:v>-6.4239999999999995</c:v>
                </c:pt>
                <c:pt idx="889">
                  <c:v>-6.4219999999999988</c:v>
                </c:pt>
                <c:pt idx="890">
                  <c:v>-6.419999999999999</c:v>
                </c:pt>
                <c:pt idx="891">
                  <c:v>-6.4179999999999993</c:v>
                </c:pt>
                <c:pt idx="892">
                  <c:v>-6.4159999999999995</c:v>
                </c:pt>
                <c:pt idx="893">
                  <c:v>-6.4139999999999997</c:v>
                </c:pt>
                <c:pt idx="894">
                  <c:v>-6.411999999999999</c:v>
                </c:pt>
                <c:pt idx="895">
                  <c:v>-6.4099999999999993</c:v>
                </c:pt>
                <c:pt idx="896">
                  <c:v>-6.4079999999999995</c:v>
                </c:pt>
                <c:pt idx="897">
                  <c:v>-6.4059999999999988</c:v>
                </c:pt>
                <c:pt idx="898">
                  <c:v>-6.403999999999999</c:v>
                </c:pt>
                <c:pt idx="899">
                  <c:v>-6.4019999999999992</c:v>
                </c:pt>
                <c:pt idx="900">
                  <c:v>-6.3999999999999995</c:v>
                </c:pt>
                <c:pt idx="901">
                  <c:v>-6.3979999999999997</c:v>
                </c:pt>
                <c:pt idx="902">
                  <c:v>-6.395999999999999</c:v>
                </c:pt>
                <c:pt idx="903">
                  <c:v>-6.3939999999999992</c:v>
                </c:pt>
                <c:pt idx="904">
                  <c:v>-6.3919999999999995</c:v>
                </c:pt>
                <c:pt idx="905">
                  <c:v>-6.3899999999999988</c:v>
                </c:pt>
                <c:pt idx="906">
                  <c:v>-6.387999999999999</c:v>
                </c:pt>
                <c:pt idx="907">
                  <c:v>-6.3859999999999992</c:v>
                </c:pt>
                <c:pt idx="908">
                  <c:v>-6.3839999999999995</c:v>
                </c:pt>
                <c:pt idx="909">
                  <c:v>-6.3819999999999997</c:v>
                </c:pt>
                <c:pt idx="910">
                  <c:v>-6.379999999999999</c:v>
                </c:pt>
                <c:pt idx="911">
                  <c:v>-6.3779999999999992</c:v>
                </c:pt>
                <c:pt idx="912">
                  <c:v>-6.3759999999999994</c:v>
                </c:pt>
                <c:pt idx="913">
                  <c:v>-6.3739999999999988</c:v>
                </c:pt>
                <c:pt idx="914">
                  <c:v>-6.371999999999999</c:v>
                </c:pt>
                <c:pt idx="915">
                  <c:v>-6.3699999999999992</c:v>
                </c:pt>
                <c:pt idx="916">
                  <c:v>-6.3679999999999994</c:v>
                </c:pt>
                <c:pt idx="917">
                  <c:v>-6.3659999999999997</c:v>
                </c:pt>
                <c:pt idx="918">
                  <c:v>-6.363999999999999</c:v>
                </c:pt>
                <c:pt idx="919">
                  <c:v>-6.3619999999999992</c:v>
                </c:pt>
                <c:pt idx="920">
                  <c:v>-6.3599999999999994</c:v>
                </c:pt>
                <c:pt idx="921">
                  <c:v>-6.3579999999999988</c:v>
                </c:pt>
                <c:pt idx="922">
                  <c:v>-6.355999999999999</c:v>
                </c:pt>
                <c:pt idx="923">
                  <c:v>-6.3539999999999992</c:v>
                </c:pt>
                <c:pt idx="924">
                  <c:v>-6.3519999999999994</c:v>
                </c:pt>
                <c:pt idx="925">
                  <c:v>-6.35</c:v>
                </c:pt>
                <c:pt idx="926">
                  <c:v>-6.347999999999999</c:v>
                </c:pt>
                <c:pt idx="927">
                  <c:v>-6.3459999999999992</c:v>
                </c:pt>
                <c:pt idx="928">
                  <c:v>-6.3439999999999994</c:v>
                </c:pt>
                <c:pt idx="929">
                  <c:v>-6.3419999999999987</c:v>
                </c:pt>
                <c:pt idx="930">
                  <c:v>-6.339999999999999</c:v>
                </c:pt>
                <c:pt idx="931">
                  <c:v>-6.3379999999999992</c:v>
                </c:pt>
                <c:pt idx="932">
                  <c:v>-6.3359999999999994</c:v>
                </c:pt>
                <c:pt idx="933">
                  <c:v>-6.3339999999999996</c:v>
                </c:pt>
                <c:pt idx="934">
                  <c:v>-6.331999999999999</c:v>
                </c:pt>
                <c:pt idx="935">
                  <c:v>-6.3299999999999992</c:v>
                </c:pt>
                <c:pt idx="936">
                  <c:v>-6.3279999999999994</c:v>
                </c:pt>
                <c:pt idx="937">
                  <c:v>-6.3259999999999987</c:v>
                </c:pt>
                <c:pt idx="938">
                  <c:v>-6.3239999999999998</c:v>
                </c:pt>
                <c:pt idx="939">
                  <c:v>-6.3219999999999992</c:v>
                </c:pt>
                <c:pt idx="940">
                  <c:v>-6.3199999999999994</c:v>
                </c:pt>
                <c:pt idx="941">
                  <c:v>-6.3179999999999996</c:v>
                </c:pt>
                <c:pt idx="942">
                  <c:v>-6.3159999999999989</c:v>
                </c:pt>
                <c:pt idx="943">
                  <c:v>-6.3139999999999992</c:v>
                </c:pt>
                <c:pt idx="944">
                  <c:v>-6.3119999999999994</c:v>
                </c:pt>
                <c:pt idx="945">
                  <c:v>-6.31</c:v>
                </c:pt>
                <c:pt idx="946">
                  <c:v>-6.3079999999999998</c:v>
                </c:pt>
                <c:pt idx="947">
                  <c:v>-6.3059999999999992</c:v>
                </c:pt>
                <c:pt idx="948">
                  <c:v>-6.3039999999999994</c:v>
                </c:pt>
                <c:pt idx="949">
                  <c:v>-6.3019999999999996</c:v>
                </c:pt>
                <c:pt idx="950">
                  <c:v>-6.2999999999999989</c:v>
                </c:pt>
                <c:pt idx="951">
                  <c:v>-6.2979999999999992</c:v>
                </c:pt>
                <c:pt idx="952">
                  <c:v>-6.2959999999999994</c:v>
                </c:pt>
                <c:pt idx="953">
                  <c:v>-6.2939999999999996</c:v>
                </c:pt>
                <c:pt idx="954">
                  <c:v>-6.2919999999999998</c:v>
                </c:pt>
                <c:pt idx="955">
                  <c:v>-6.2899999999999991</c:v>
                </c:pt>
                <c:pt idx="956">
                  <c:v>-6.2879999999999994</c:v>
                </c:pt>
                <c:pt idx="957">
                  <c:v>-6.2859999999999996</c:v>
                </c:pt>
                <c:pt idx="958">
                  <c:v>-6.2839999999999989</c:v>
                </c:pt>
                <c:pt idx="959">
                  <c:v>-6.2819999999999991</c:v>
                </c:pt>
                <c:pt idx="960">
                  <c:v>-6.2799999999999994</c:v>
                </c:pt>
                <c:pt idx="961">
                  <c:v>-6.2779999999999996</c:v>
                </c:pt>
                <c:pt idx="962">
                  <c:v>-6.2759999999999998</c:v>
                </c:pt>
                <c:pt idx="963">
                  <c:v>-6.2739999999999991</c:v>
                </c:pt>
                <c:pt idx="964">
                  <c:v>-6.2719999999999994</c:v>
                </c:pt>
                <c:pt idx="965">
                  <c:v>-6.27</c:v>
                </c:pt>
                <c:pt idx="966">
                  <c:v>-6.2679999999999989</c:v>
                </c:pt>
                <c:pt idx="967">
                  <c:v>-6.2659999999999991</c:v>
                </c:pt>
                <c:pt idx="968">
                  <c:v>-6.2639999999999993</c:v>
                </c:pt>
                <c:pt idx="969">
                  <c:v>-6.2619999999999996</c:v>
                </c:pt>
                <c:pt idx="970">
                  <c:v>-6.26</c:v>
                </c:pt>
                <c:pt idx="971">
                  <c:v>-6.2579999999999991</c:v>
                </c:pt>
                <c:pt idx="972">
                  <c:v>-6.2559999999999993</c:v>
                </c:pt>
                <c:pt idx="973">
                  <c:v>-6.2539999999999996</c:v>
                </c:pt>
                <c:pt idx="974">
                  <c:v>-6.2519999999999989</c:v>
                </c:pt>
                <c:pt idx="975">
                  <c:v>-6.2499999999999991</c:v>
                </c:pt>
                <c:pt idx="976">
                  <c:v>-6.2479999999999993</c:v>
                </c:pt>
                <c:pt idx="977">
                  <c:v>-6.2459999999999996</c:v>
                </c:pt>
                <c:pt idx="978">
                  <c:v>-6.2439999999999998</c:v>
                </c:pt>
                <c:pt idx="979">
                  <c:v>-6.2419999999999991</c:v>
                </c:pt>
                <c:pt idx="980">
                  <c:v>-6.2399999999999993</c:v>
                </c:pt>
                <c:pt idx="981">
                  <c:v>-6.2379999999999995</c:v>
                </c:pt>
                <c:pt idx="982">
                  <c:v>-6.2359999999999989</c:v>
                </c:pt>
                <c:pt idx="983">
                  <c:v>-6.2339999999999991</c:v>
                </c:pt>
                <c:pt idx="984">
                  <c:v>-6.2319999999999993</c:v>
                </c:pt>
                <c:pt idx="985">
                  <c:v>-6.2299999999999995</c:v>
                </c:pt>
                <c:pt idx="986">
                  <c:v>-6.2279999999999998</c:v>
                </c:pt>
                <c:pt idx="987">
                  <c:v>-6.2259999999999991</c:v>
                </c:pt>
                <c:pt idx="988">
                  <c:v>-6.2239999999999993</c:v>
                </c:pt>
                <c:pt idx="989">
                  <c:v>-6.2219999999999995</c:v>
                </c:pt>
                <c:pt idx="990">
                  <c:v>-6.2199999999999989</c:v>
                </c:pt>
                <c:pt idx="991">
                  <c:v>-6.2179999999999991</c:v>
                </c:pt>
                <c:pt idx="992">
                  <c:v>-6.2159999999999993</c:v>
                </c:pt>
                <c:pt idx="993">
                  <c:v>-6.2139999999999995</c:v>
                </c:pt>
                <c:pt idx="994">
                  <c:v>-6.2119999999999997</c:v>
                </c:pt>
                <c:pt idx="995">
                  <c:v>-6.2099999999999991</c:v>
                </c:pt>
                <c:pt idx="996">
                  <c:v>-6.2079999999999993</c:v>
                </c:pt>
                <c:pt idx="997">
                  <c:v>-6.2059999999999995</c:v>
                </c:pt>
                <c:pt idx="998">
                  <c:v>-6.2039999999999988</c:v>
                </c:pt>
                <c:pt idx="999">
                  <c:v>-6.2019999999999991</c:v>
                </c:pt>
                <c:pt idx="1000">
                  <c:v>-6.1999999999999993</c:v>
                </c:pt>
                <c:pt idx="1001">
                  <c:v>-6.1979999999999995</c:v>
                </c:pt>
                <c:pt idx="1002">
                  <c:v>-6.1959999999999997</c:v>
                </c:pt>
                <c:pt idx="1003">
                  <c:v>-6.1939999999999991</c:v>
                </c:pt>
                <c:pt idx="1004">
                  <c:v>-6.1919999999999993</c:v>
                </c:pt>
                <c:pt idx="1005">
                  <c:v>-6.1899999999999995</c:v>
                </c:pt>
                <c:pt idx="1006">
                  <c:v>-6.1879999999999988</c:v>
                </c:pt>
                <c:pt idx="1007">
                  <c:v>-6.1859999999999999</c:v>
                </c:pt>
                <c:pt idx="1008">
                  <c:v>-6.1839999999999993</c:v>
                </c:pt>
                <c:pt idx="1009">
                  <c:v>-6.1819999999999995</c:v>
                </c:pt>
                <c:pt idx="1010">
                  <c:v>-6.18</c:v>
                </c:pt>
                <c:pt idx="1011">
                  <c:v>-6.177999999999999</c:v>
                </c:pt>
                <c:pt idx="1012">
                  <c:v>-6.1759999999999993</c:v>
                </c:pt>
                <c:pt idx="1013">
                  <c:v>-6.1739999999999995</c:v>
                </c:pt>
                <c:pt idx="1014">
                  <c:v>-6.1719999999999988</c:v>
                </c:pt>
                <c:pt idx="1015">
                  <c:v>-6.17</c:v>
                </c:pt>
                <c:pt idx="1016">
                  <c:v>-6.1679999999999993</c:v>
                </c:pt>
                <c:pt idx="1017">
                  <c:v>-6.1659999999999995</c:v>
                </c:pt>
                <c:pt idx="1018">
                  <c:v>-6.1639999999999997</c:v>
                </c:pt>
                <c:pt idx="1019">
                  <c:v>-6.161999999999999</c:v>
                </c:pt>
                <c:pt idx="1020">
                  <c:v>-6.1599999999999993</c:v>
                </c:pt>
                <c:pt idx="1021">
                  <c:v>-6.1579999999999995</c:v>
                </c:pt>
                <c:pt idx="1022">
                  <c:v>-6.1559999999999988</c:v>
                </c:pt>
                <c:pt idx="1023">
                  <c:v>-6.1539999999999999</c:v>
                </c:pt>
                <c:pt idx="1024">
                  <c:v>-6.1519999999999992</c:v>
                </c:pt>
                <c:pt idx="1025">
                  <c:v>-6.1499999999999995</c:v>
                </c:pt>
                <c:pt idx="1026">
                  <c:v>-6.1479999999999997</c:v>
                </c:pt>
                <c:pt idx="1027">
                  <c:v>-6.145999999999999</c:v>
                </c:pt>
                <c:pt idx="1028">
                  <c:v>-6.1439999999999992</c:v>
                </c:pt>
                <c:pt idx="1029">
                  <c:v>-6.1419999999999995</c:v>
                </c:pt>
                <c:pt idx="1030">
                  <c:v>-6.1399999999999988</c:v>
                </c:pt>
                <c:pt idx="1031">
                  <c:v>-6.1379999999999999</c:v>
                </c:pt>
                <c:pt idx="1032">
                  <c:v>-6.1359999999999992</c:v>
                </c:pt>
                <c:pt idx="1033">
                  <c:v>-6.1339999999999995</c:v>
                </c:pt>
                <c:pt idx="1034">
                  <c:v>-6.1319999999999997</c:v>
                </c:pt>
                <c:pt idx="1035">
                  <c:v>-6.129999999999999</c:v>
                </c:pt>
                <c:pt idx="1036">
                  <c:v>-6.1279999999999992</c:v>
                </c:pt>
                <c:pt idx="1037">
                  <c:v>-6.1259999999999994</c:v>
                </c:pt>
                <c:pt idx="1038">
                  <c:v>-6.1239999999999988</c:v>
                </c:pt>
                <c:pt idx="1039">
                  <c:v>-6.1219999999999999</c:v>
                </c:pt>
                <c:pt idx="1040">
                  <c:v>-6.1199999999999992</c:v>
                </c:pt>
                <c:pt idx="1041">
                  <c:v>-6.1179999999999994</c:v>
                </c:pt>
                <c:pt idx="1042">
                  <c:v>-6.1159999999999997</c:v>
                </c:pt>
                <c:pt idx="1043">
                  <c:v>-6.113999999999999</c:v>
                </c:pt>
                <c:pt idx="1044">
                  <c:v>-6.1119999999999992</c:v>
                </c:pt>
                <c:pt idx="1045">
                  <c:v>-6.1099999999999994</c:v>
                </c:pt>
                <c:pt idx="1046">
                  <c:v>-6.1079999999999988</c:v>
                </c:pt>
                <c:pt idx="1047">
                  <c:v>-6.1059999999999999</c:v>
                </c:pt>
                <c:pt idx="1048">
                  <c:v>-6.1039999999999992</c:v>
                </c:pt>
                <c:pt idx="1049">
                  <c:v>-6.1019999999999994</c:v>
                </c:pt>
                <c:pt idx="1050">
                  <c:v>-6.1</c:v>
                </c:pt>
                <c:pt idx="1051">
                  <c:v>-6.097999999999999</c:v>
                </c:pt>
                <c:pt idx="1052">
                  <c:v>-6.0959999999999992</c:v>
                </c:pt>
                <c:pt idx="1053">
                  <c:v>-6.0939999999999994</c:v>
                </c:pt>
                <c:pt idx="1054">
                  <c:v>-6.0919999999999987</c:v>
                </c:pt>
                <c:pt idx="1055">
                  <c:v>-6.09</c:v>
                </c:pt>
                <c:pt idx="1056">
                  <c:v>-6.0879999999999992</c:v>
                </c:pt>
                <c:pt idx="1057">
                  <c:v>-6.0859999999999994</c:v>
                </c:pt>
                <c:pt idx="1058">
                  <c:v>-6.0839999999999996</c:v>
                </c:pt>
                <c:pt idx="1059">
                  <c:v>-6.081999999999999</c:v>
                </c:pt>
                <c:pt idx="1060">
                  <c:v>-6.0799999999999992</c:v>
                </c:pt>
                <c:pt idx="1061">
                  <c:v>-6.0779999999999994</c:v>
                </c:pt>
                <c:pt idx="1062">
                  <c:v>-6.0759999999999987</c:v>
                </c:pt>
                <c:pt idx="1063">
                  <c:v>-6.0739999999999998</c:v>
                </c:pt>
                <c:pt idx="1064">
                  <c:v>-6.0719999999999992</c:v>
                </c:pt>
                <c:pt idx="1065">
                  <c:v>-6.0699999999999994</c:v>
                </c:pt>
                <c:pt idx="1066">
                  <c:v>-6.0679999999999996</c:v>
                </c:pt>
                <c:pt idx="1067">
                  <c:v>-6.0659999999999989</c:v>
                </c:pt>
                <c:pt idx="1068">
                  <c:v>-6.0639999999999992</c:v>
                </c:pt>
                <c:pt idx="1069">
                  <c:v>-6.0619999999999994</c:v>
                </c:pt>
                <c:pt idx="1070">
                  <c:v>-6.0599999999999987</c:v>
                </c:pt>
                <c:pt idx="1071">
                  <c:v>-6.0579999999999998</c:v>
                </c:pt>
                <c:pt idx="1072">
                  <c:v>-6.0559999999999992</c:v>
                </c:pt>
                <c:pt idx="1073">
                  <c:v>-6.0539999999999994</c:v>
                </c:pt>
                <c:pt idx="1074">
                  <c:v>-6.0519999999999996</c:v>
                </c:pt>
                <c:pt idx="1075">
                  <c:v>-6.0499999999999989</c:v>
                </c:pt>
                <c:pt idx="1076">
                  <c:v>-6.0479999999999992</c:v>
                </c:pt>
                <c:pt idx="1077">
                  <c:v>-6.0459999999999994</c:v>
                </c:pt>
                <c:pt idx="1078">
                  <c:v>-6.0439999999999987</c:v>
                </c:pt>
                <c:pt idx="1079">
                  <c:v>-6.0419999999999998</c:v>
                </c:pt>
                <c:pt idx="1080">
                  <c:v>-6.0399999999999991</c:v>
                </c:pt>
                <c:pt idx="1081">
                  <c:v>-6.0379999999999994</c:v>
                </c:pt>
                <c:pt idx="1082">
                  <c:v>-6.0359999999999996</c:v>
                </c:pt>
                <c:pt idx="1083">
                  <c:v>-6.0339999999999989</c:v>
                </c:pt>
                <c:pt idx="1084">
                  <c:v>-6.0319999999999991</c:v>
                </c:pt>
                <c:pt idx="1085">
                  <c:v>-6.0299999999999994</c:v>
                </c:pt>
                <c:pt idx="1086">
                  <c:v>-6.0279999999999987</c:v>
                </c:pt>
                <c:pt idx="1087">
                  <c:v>-6.0259999999999998</c:v>
                </c:pt>
                <c:pt idx="1088">
                  <c:v>-6.0239999999999991</c:v>
                </c:pt>
                <c:pt idx="1089">
                  <c:v>-6.0219999999999994</c:v>
                </c:pt>
                <c:pt idx="1090">
                  <c:v>-6.02</c:v>
                </c:pt>
                <c:pt idx="1091">
                  <c:v>-6.0179999999999989</c:v>
                </c:pt>
                <c:pt idx="1092">
                  <c:v>-6.0159999999999991</c:v>
                </c:pt>
                <c:pt idx="1093">
                  <c:v>-6.0139999999999993</c:v>
                </c:pt>
                <c:pt idx="1094">
                  <c:v>-6.0119999999999987</c:v>
                </c:pt>
                <c:pt idx="1095">
                  <c:v>-6.01</c:v>
                </c:pt>
                <c:pt idx="1096">
                  <c:v>-6.0079999999999991</c:v>
                </c:pt>
                <c:pt idx="1097">
                  <c:v>-6.0059999999999993</c:v>
                </c:pt>
                <c:pt idx="1098">
                  <c:v>-6.0039999999999996</c:v>
                </c:pt>
                <c:pt idx="1099">
                  <c:v>-6.0019999999999989</c:v>
                </c:pt>
                <c:pt idx="1100">
                  <c:v>-5.9999999999999991</c:v>
                </c:pt>
                <c:pt idx="1101">
                  <c:v>-5.9979999999999993</c:v>
                </c:pt>
                <c:pt idx="1102">
                  <c:v>-5.9959999999999987</c:v>
                </c:pt>
                <c:pt idx="1103">
                  <c:v>-5.9939999999999998</c:v>
                </c:pt>
                <c:pt idx="1104">
                  <c:v>-5.9919999999999991</c:v>
                </c:pt>
                <c:pt idx="1105">
                  <c:v>-5.9899999999999993</c:v>
                </c:pt>
                <c:pt idx="1106">
                  <c:v>-5.9879999999999995</c:v>
                </c:pt>
                <c:pt idx="1107">
                  <c:v>-5.9859999999999989</c:v>
                </c:pt>
                <c:pt idx="1108">
                  <c:v>-5.9839999999999991</c:v>
                </c:pt>
                <c:pt idx="1109">
                  <c:v>-5.9819999999999993</c:v>
                </c:pt>
                <c:pt idx="1110">
                  <c:v>-5.9799999999999986</c:v>
                </c:pt>
                <c:pt idx="1111">
                  <c:v>-5.9779999999999998</c:v>
                </c:pt>
                <c:pt idx="1112">
                  <c:v>-5.9759999999999991</c:v>
                </c:pt>
                <c:pt idx="1113">
                  <c:v>-5.9739999999999993</c:v>
                </c:pt>
                <c:pt idx="1114">
                  <c:v>-5.9719999999999995</c:v>
                </c:pt>
                <c:pt idx="1115">
                  <c:v>-5.9699999999999989</c:v>
                </c:pt>
                <c:pt idx="1116">
                  <c:v>-5.9679999999999991</c:v>
                </c:pt>
                <c:pt idx="1117">
                  <c:v>-5.9659999999999993</c:v>
                </c:pt>
                <c:pt idx="1118">
                  <c:v>-5.9639999999999986</c:v>
                </c:pt>
                <c:pt idx="1119">
                  <c:v>-5.9619999999999997</c:v>
                </c:pt>
                <c:pt idx="1120">
                  <c:v>-5.9599999999999991</c:v>
                </c:pt>
                <c:pt idx="1121">
                  <c:v>-5.9579999999999993</c:v>
                </c:pt>
                <c:pt idx="1122">
                  <c:v>-5.9559999999999995</c:v>
                </c:pt>
                <c:pt idx="1123">
                  <c:v>-5.9539999999999988</c:v>
                </c:pt>
                <c:pt idx="1124">
                  <c:v>-5.9519999999999991</c:v>
                </c:pt>
                <c:pt idx="1125">
                  <c:v>-5.9499999999999993</c:v>
                </c:pt>
                <c:pt idx="1126">
                  <c:v>-5.9479999999999995</c:v>
                </c:pt>
                <c:pt idx="1127">
                  <c:v>-5.9459999999999997</c:v>
                </c:pt>
                <c:pt idx="1128">
                  <c:v>-5.9439999999999991</c:v>
                </c:pt>
                <c:pt idx="1129">
                  <c:v>-5.9419999999999993</c:v>
                </c:pt>
                <c:pt idx="1130">
                  <c:v>-5.9399999999999995</c:v>
                </c:pt>
                <c:pt idx="1131">
                  <c:v>-5.9379999999999988</c:v>
                </c:pt>
                <c:pt idx="1132">
                  <c:v>-5.9359999999999999</c:v>
                </c:pt>
                <c:pt idx="1133">
                  <c:v>-5.9339999999999993</c:v>
                </c:pt>
                <c:pt idx="1134">
                  <c:v>-5.9319999999999995</c:v>
                </c:pt>
                <c:pt idx="1135">
                  <c:v>-5.93</c:v>
                </c:pt>
                <c:pt idx="1136">
                  <c:v>-5.927999999999999</c:v>
                </c:pt>
                <c:pt idx="1137">
                  <c:v>-5.9259999999999993</c:v>
                </c:pt>
                <c:pt idx="1138">
                  <c:v>-5.9239999999999995</c:v>
                </c:pt>
                <c:pt idx="1139">
                  <c:v>-5.9219999999999988</c:v>
                </c:pt>
                <c:pt idx="1140">
                  <c:v>-5.92</c:v>
                </c:pt>
                <c:pt idx="1141">
                  <c:v>-5.9179999999999993</c:v>
                </c:pt>
                <c:pt idx="1142">
                  <c:v>-5.9159999999999995</c:v>
                </c:pt>
                <c:pt idx="1143">
                  <c:v>-5.9139999999999997</c:v>
                </c:pt>
                <c:pt idx="1144">
                  <c:v>-5.911999999999999</c:v>
                </c:pt>
                <c:pt idx="1145">
                  <c:v>-5.9099999999999993</c:v>
                </c:pt>
                <c:pt idx="1146">
                  <c:v>-5.9079999999999995</c:v>
                </c:pt>
                <c:pt idx="1147">
                  <c:v>-5.9059999999999988</c:v>
                </c:pt>
                <c:pt idx="1148">
                  <c:v>-5.9039999999999999</c:v>
                </c:pt>
                <c:pt idx="1149">
                  <c:v>-5.9019999999999992</c:v>
                </c:pt>
                <c:pt idx="1150">
                  <c:v>-5.8999999999999995</c:v>
                </c:pt>
                <c:pt idx="1151">
                  <c:v>-5.8979999999999997</c:v>
                </c:pt>
                <c:pt idx="1152">
                  <c:v>-5.895999999999999</c:v>
                </c:pt>
                <c:pt idx="1153">
                  <c:v>-5.8939999999999992</c:v>
                </c:pt>
                <c:pt idx="1154">
                  <c:v>-5.8919999999999995</c:v>
                </c:pt>
                <c:pt idx="1155">
                  <c:v>-5.8899999999999988</c:v>
                </c:pt>
                <c:pt idx="1156">
                  <c:v>-5.8879999999999999</c:v>
                </c:pt>
                <c:pt idx="1157">
                  <c:v>-5.8859999999999992</c:v>
                </c:pt>
                <c:pt idx="1158">
                  <c:v>-5.8839999999999995</c:v>
                </c:pt>
                <c:pt idx="1159">
                  <c:v>-5.8819999999999997</c:v>
                </c:pt>
                <c:pt idx="1160">
                  <c:v>-5.879999999999999</c:v>
                </c:pt>
                <c:pt idx="1161">
                  <c:v>-5.8779999999999992</c:v>
                </c:pt>
                <c:pt idx="1162">
                  <c:v>-5.8759999999999994</c:v>
                </c:pt>
                <c:pt idx="1163">
                  <c:v>-5.8739999999999988</c:v>
                </c:pt>
                <c:pt idx="1164">
                  <c:v>-5.8719999999999999</c:v>
                </c:pt>
                <c:pt idx="1165">
                  <c:v>-5.8699999999999992</c:v>
                </c:pt>
                <c:pt idx="1166">
                  <c:v>-5.8679999999999994</c:v>
                </c:pt>
                <c:pt idx="1167">
                  <c:v>-5.8659999999999997</c:v>
                </c:pt>
                <c:pt idx="1168">
                  <c:v>-5.863999999999999</c:v>
                </c:pt>
                <c:pt idx="1169">
                  <c:v>-5.8619999999999992</c:v>
                </c:pt>
                <c:pt idx="1170">
                  <c:v>-5.8599999999999994</c:v>
                </c:pt>
                <c:pt idx="1171">
                  <c:v>-5.8579999999999988</c:v>
                </c:pt>
                <c:pt idx="1172">
                  <c:v>-5.8559999999999999</c:v>
                </c:pt>
                <c:pt idx="1173">
                  <c:v>-5.8539999999999992</c:v>
                </c:pt>
                <c:pt idx="1174">
                  <c:v>-5.8519999999999994</c:v>
                </c:pt>
                <c:pt idx="1175">
                  <c:v>-5.85</c:v>
                </c:pt>
                <c:pt idx="1176">
                  <c:v>-5.847999999999999</c:v>
                </c:pt>
                <c:pt idx="1177">
                  <c:v>-5.8459999999999992</c:v>
                </c:pt>
                <c:pt idx="1178">
                  <c:v>-5.8439999999999994</c:v>
                </c:pt>
                <c:pt idx="1179">
                  <c:v>-5.8419999999999987</c:v>
                </c:pt>
                <c:pt idx="1180">
                  <c:v>-5.84</c:v>
                </c:pt>
                <c:pt idx="1181">
                  <c:v>-5.8379999999999992</c:v>
                </c:pt>
                <c:pt idx="1182">
                  <c:v>-5.8359999999999994</c:v>
                </c:pt>
                <c:pt idx="1183">
                  <c:v>-5.8339999999999996</c:v>
                </c:pt>
                <c:pt idx="1184">
                  <c:v>-5.831999999999999</c:v>
                </c:pt>
                <c:pt idx="1185">
                  <c:v>-5.8299999999999992</c:v>
                </c:pt>
                <c:pt idx="1186">
                  <c:v>-5.8279999999999994</c:v>
                </c:pt>
                <c:pt idx="1187">
                  <c:v>-5.8259999999999987</c:v>
                </c:pt>
                <c:pt idx="1188">
                  <c:v>-5.8239999999999998</c:v>
                </c:pt>
                <c:pt idx="1189">
                  <c:v>-5.8219999999999992</c:v>
                </c:pt>
                <c:pt idx="1190">
                  <c:v>-5.8199999999999994</c:v>
                </c:pt>
                <c:pt idx="1191">
                  <c:v>-5.8179999999999996</c:v>
                </c:pt>
                <c:pt idx="1192">
                  <c:v>-5.8159999999999989</c:v>
                </c:pt>
                <c:pt idx="1193">
                  <c:v>-5.8139999999999992</c:v>
                </c:pt>
                <c:pt idx="1194">
                  <c:v>-5.8119999999999994</c:v>
                </c:pt>
                <c:pt idx="1195">
                  <c:v>-5.8099999999999987</c:v>
                </c:pt>
                <c:pt idx="1196">
                  <c:v>-5.8079999999999998</c:v>
                </c:pt>
                <c:pt idx="1197">
                  <c:v>-5.8059999999999992</c:v>
                </c:pt>
                <c:pt idx="1198">
                  <c:v>-5.8039999999999994</c:v>
                </c:pt>
                <c:pt idx="1199">
                  <c:v>-5.8019999999999996</c:v>
                </c:pt>
                <c:pt idx="1200">
                  <c:v>-5.7999999999999989</c:v>
                </c:pt>
                <c:pt idx="1201">
                  <c:v>-5.7979999999999992</c:v>
                </c:pt>
                <c:pt idx="1202">
                  <c:v>-5.7959999999999994</c:v>
                </c:pt>
                <c:pt idx="1203">
                  <c:v>-5.7939999999999987</c:v>
                </c:pt>
                <c:pt idx="1204">
                  <c:v>-5.7919999999999998</c:v>
                </c:pt>
                <c:pt idx="1205">
                  <c:v>-5.7899999999999991</c:v>
                </c:pt>
                <c:pt idx="1206">
                  <c:v>-5.7879999999999994</c:v>
                </c:pt>
                <c:pt idx="1207">
                  <c:v>-5.7859999999999996</c:v>
                </c:pt>
                <c:pt idx="1208">
                  <c:v>-5.7839999999999989</c:v>
                </c:pt>
                <c:pt idx="1209">
                  <c:v>-5.7819999999999991</c:v>
                </c:pt>
                <c:pt idx="1210">
                  <c:v>-5.7799999999999994</c:v>
                </c:pt>
                <c:pt idx="1211">
                  <c:v>-5.7779999999999987</c:v>
                </c:pt>
                <c:pt idx="1212">
                  <c:v>-5.7759999999999998</c:v>
                </c:pt>
                <c:pt idx="1213">
                  <c:v>-5.7739999999999991</c:v>
                </c:pt>
                <c:pt idx="1214">
                  <c:v>-5.7719999999999994</c:v>
                </c:pt>
                <c:pt idx="1215">
                  <c:v>-5.77</c:v>
                </c:pt>
                <c:pt idx="1216">
                  <c:v>-5.7679999999999989</c:v>
                </c:pt>
                <c:pt idx="1217">
                  <c:v>-5.7659999999999991</c:v>
                </c:pt>
                <c:pt idx="1218">
                  <c:v>-5.7639999999999993</c:v>
                </c:pt>
                <c:pt idx="1219">
                  <c:v>-5.7619999999999987</c:v>
                </c:pt>
                <c:pt idx="1220">
                  <c:v>-5.76</c:v>
                </c:pt>
                <c:pt idx="1221">
                  <c:v>-5.7579999999999991</c:v>
                </c:pt>
                <c:pt idx="1222">
                  <c:v>-5.7559999999999993</c:v>
                </c:pt>
                <c:pt idx="1223">
                  <c:v>-5.7539999999999996</c:v>
                </c:pt>
                <c:pt idx="1224">
                  <c:v>-5.7519999999999989</c:v>
                </c:pt>
                <c:pt idx="1225">
                  <c:v>-5.7499999999999991</c:v>
                </c:pt>
                <c:pt idx="1226">
                  <c:v>-5.7479999999999993</c:v>
                </c:pt>
                <c:pt idx="1227">
                  <c:v>-5.7459999999999987</c:v>
                </c:pt>
                <c:pt idx="1228">
                  <c:v>-5.7439999999999998</c:v>
                </c:pt>
                <c:pt idx="1229">
                  <c:v>-5.7419999999999991</c:v>
                </c:pt>
                <c:pt idx="1230">
                  <c:v>-5.7399999999999993</c:v>
                </c:pt>
                <c:pt idx="1231">
                  <c:v>-5.7379999999999995</c:v>
                </c:pt>
                <c:pt idx="1232">
                  <c:v>-5.7359999999999989</c:v>
                </c:pt>
                <c:pt idx="1233">
                  <c:v>-5.7339999999999991</c:v>
                </c:pt>
                <c:pt idx="1234">
                  <c:v>-5.7319999999999993</c:v>
                </c:pt>
                <c:pt idx="1235">
                  <c:v>-5.7299999999999986</c:v>
                </c:pt>
                <c:pt idx="1236">
                  <c:v>-5.7279999999999998</c:v>
                </c:pt>
                <c:pt idx="1237">
                  <c:v>-5.7259999999999991</c:v>
                </c:pt>
                <c:pt idx="1238">
                  <c:v>-5.7239999999999993</c:v>
                </c:pt>
                <c:pt idx="1239">
                  <c:v>-5.7219999999999995</c:v>
                </c:pt>
                <c:pt idx="1240">
                  <c:v>-5.7199999999999989</c:v>
                </c:pt>
                <c:pt idx="1241">
                  <c:v>-5.7179999999999991</c:v>
                </c:pt>
                <c:pt idx="1242">
                  <c:v>-5.7159999999999993</c:v>
                </c:pt>
                <c:pt idx="1243">
                  <c:v>-5.7139999999999986</c:v>
                </c:pt>
                <c:pt idx="1244">
                  <c:v>-5.7119999999999997</c:v>
                </c:pt>
                <c:pt idx="1245">
                  <c:v>-5.7099999999999991</c:v>
                </c:pt>
                <c:pt idx="1246">
                  <c:v>-5.7079999999999993</c:v>
                </c:pt>
                <c:pt idx="1247">
                  <c:v>-5.7059999999999995</c:v>
                </c:pt>
                <c:pt idx="1248">
                  <c:v>-5.7039999999999988</c:v>
                </c:pt>
                <c:pt idx="1249">
                  <c:v>-5.7019999999999991</c:v>
                </c:pt>
                <c:pt idx="1250">
                  <c:v>-5.6999999999999993</c:v>
                </c:pt>
                <c:pt idx="1251">
                  <c:v>-5.6979999999999995</c:v>
                </c:pt>
                <c:pt idx="1252">
                  <c:v>-5.6959999999999997</c:v>
                </c:pt>
                <c:pt idx="1253">
                  <c:v>-5.6939999999999991</c:v>
                </c:pt>
                <c:pt idx="1254">
                  <c:v>-5.6919999999999993</c:v>
                </c:pt>
                <c:pt idx="1255">
                  <c:v>-5.6899999999999995</c:v>
                </c:pt>
                <c:pt idx="1256">
                  <c:v>-5.6879999999999988</c:v>
                </c:pt>
                <c:pt idx="1257">
                  <c:v>-5.6859999999999999</c:v>
                </c:pt>
                <c:pt idx="1258">
                  <c:v>-5.6839999999999993</c:v>
                </c:pt>
                <c:pt idx="1259">
                  <c:v>-5.6819999999999995</c:v>
                </c:pt>
                <c:pt idx="1260">
                  <c:v>-5.68</c:v>
                </c:pt>
                <c:pt idx="1261">
                  <c:v>-5.677999999999999</c:v>
                </c:pt>
                <c:pt idx="1262">
                  <c:v>-5.6759999999999993</c:v>
                </c:pt>
                <c:pt idx="1263">
                  <c:v>-5.6739999999999995</c:v>
                </c:pt>
                <c:pt idx="1264">
                  <c:v>-5.6719999999999988</c:v>
                </c:pt>
                <c:pt idx="1265">
                  <c:v>-5.67</c:v>
                </c:pt>
                <c:pt idx="1266">
                  <c:v>-5.6679999999999993</c:v>
                </c:pt>
                <c:pt idx="1267">
                  <c:v>-5.6659999999999995</c:v>
                </c:pt>
                <c:pt idx="1268">
                  <c:v>-5.6639999999999997</c:v>
                </c:pt>
                <c:pt idx="1269">
                  <c:v>-5.661999999999999</c:v>
                </c:pt>
                <c:pt idx="1270">
                  <c:v>-5.6599999999999993</c:v>
                </c:pt>
                <c:pt idx="1271">
                  <c:v>-5.6579999999999995</c:v>
                </c:pt>
                <c:pt idx="1272">
                  <c:v>-5.6559999999999988</c:v>
                </c:pt>
                <c:pt idx="1273">
                  <c:v>-5.6539999999999999</c:v>
                </c:pt>
                <c:pt idx="1274">
                  <c:v>-5.6519999999999992</c:v>
                </c:pt>
                <c:pt idx="1275">
                  <c:v>-5.6499999999999995</c:v>
                </c:pt>
                <c:pt idx="1276">
                  <c:v>-5.6479999999999997</c:v>
                </c:pt>
                <c:pt idx="1277">
                  <c:v>-5.645999999999999</c:v>
                </c:pt>
                <c:pt idx="1278">
                  <c:v>-5.6439999999999992</c:v>
                </c:pt>
                <c:pt idx="1279">
                  <c:v>-5.6419999999999995</c:v>
                </c:pt>
                <c:pt idx="1280">
                  <c:v>-5.6399999999999988</c:v>
                </c:pt>
                <c:pt idx="1281">
                  <c:v>-5.6379999999999999</c:v>
                </c:pt>
                <c:pt idx="1282">
                  <c:v>-5.6359999999999992</c:v>
                </c:pt>
                <c:pt idx="1283">
                  <c:v>-5.6339999999999995</c:v>
                </c:pt>
                <c:pt idx="1284">
                  <c:v>-5.6319999999999997</c:v>
                </c:pt>
                <c:pt idx="1285">
                  <c:v>-5.629999999999999</c:v>
                </c:pt>
                <c:pt idx="1286">
                  <c:v>-5.6279999999999992</c:v>
                </c:pt>
                <c:pt idx="1287">
                  <c:v>-5.6259999999999994</c:v>
                </c:pt>
                <c:pt idx="1288">
                  <c:v>-5.6239999999999988</c:v>
                </c:pt>
                <c:pt idx="1289">
                  <c:v>-5.6219999999999999</c:v>
                </c:pt>
                <c:pt idx="1290">
                  <c:v>-5.6199999999999992</c:v>
                </c:pt>
                <c:pt idx="1291">
                  <c:v>-5.6179999999999994</c:v>
                </c:pt>
                <c:pt idx="1292">
                  <c:v>-5.6159999999999997</c:v>
                </c:pt>
                <c:pt idx="1293">
                  <c:v>-5.613999999999999</c:v>
                </c:pt>
                <c:pt idx="1294">
                  <c:v>-5.6119999999999992</c:v>
                </c:pt>
                <c:pt idx="1295">
                  <c:v>-5.6099999999999994</c:v>
                </c:pt>
                <c:pt idx="1296">
                  <c:v>-5.6079999999999988</c:v>
                </c:pt>
                <c:pt idx="1297">
                  <c:v>-5.6059999999999999</c:v>
                </c:pt>
                <c:pt idx="1298">
                  <c:v>-5.6039999999999992</c:v>
                </c:pt>
                <c:pt idx="1299">
                  <c:v>-5.6019999999999994</c:v>
                </c:pt>
                <c:pt idx="1300">
                  <c:v>-5.6</c:v>
                </c:pt>
                <c:pt idx="1301">
                  <c:v>-5.597999999999999</c:v>
                </c:pt>
                <c:pt idx="1302">
                  <c:v>-5.5959999999999992</c:v>
                </c:pt>
                <c:pt idx="1303">
                  <c:v>-5.5939999999999994</c:v>
                </c:pt>
                <c:pt idx="1304">
                  <c:v>-5.5919999999999987</c:v>
                </c:pt>
                <c:pt idx="1305">
                  <c:v>-5.59</c:v>
                </c:pt>
                <c:pt idx="1306">
                  <c:v>-5.5879999999999992</c:v>
                </c:pt>
                <c:pt idx="1307">
                  <c:v>-5.5859999999999994</c:v>
                </c:pt>
                <c:pt idx="1308">
                  <c:v>-5.5839999999999996</c:v>
                </c:pt>
                <c:pt idx="1309">
                  <c:v>-5.581999999999999</c:v>
                </c:pt>
                <c:pt idx="1310">
                  <c:v>-5.5799999999999992</c:v>
                </c:pt>
                <c:pt idx="1311">
                  <c:v>-5.5779999999999994</c:v>
                </c:pt>
                <c:pt idx="1312">
                  <c:v>-5.5759999999999987</c:v>
                </c:pt>
                <c:pt idx="1313">
                  <c:v>-5.5739999999999998</c:v>
                </c:pt>
                <c:pt idx="1314">
                  <c:v>-5.5719999999999992</c:v>
                </c:pt>
                <c:pt idx="1315">
                  <c:v>-5.5699999999999994</c:v>
                </c:pt>
                <c:pt idx="1316">
                  <c:v>-5.5679999999999996</c:v>
                </c:pt>
                <c:pt idx="1317">
                  <c:v>-5.5659999999999989</c:v>
                </c:pt>
                <c:pt idx="1318">
                  <c:v>-5.5639999999999992</c:v>
                </c:pt>
                <c:pt idx="1319">
                  <c:v>-5.5619999999999994</c:v>
                </c:pt>
                <c:pt idx="1320">
                  <c:v>-5.5599999999999987</c:v>
                </c:pt>
                <c:pt idx="1321">
                  <c:v>-5.5579999999999998</c:v>
                </c:pt>
                <c:pt idx="1322">
                  <c:v>-5.5559999999999992</c:v>
                </c:pt>
                <c:pt idx="1323">
                  <c:v>-5.5539999999999994</c:v>
                </c:pt>
                <c:pt idx="1324">
                  <c:v>-5.5519999999999996</c:v>
                </c:pt>
                <c:pt idx="1325">
                  <c:v>-5.5499999999999989</c:v>
                </c:pt>
                <c:pt idx="1326">
                  <c:v>-5.5479999999999992</c:v>
                </c:pt>
                <c:pt idx="1327">
                  <c:v>-5.5459999999999994</c:v>
                </c:pt>
                <c:pt idx="1328">
                  <c:v>-5.5439999999999987</c:v>
                </c:pt>
                <c:pt idx="1329">
                  <c:v>-5.5419999999999998</c:v>
                </c:pt>
                <c:pt idx="1330">
                  <c:v>-5.5399999999999991</c:v>
                </c:pt>
                <c:pt idx="1331">
                  <c:v>-5.5379999999999994</c:v>
                </c:pt>
                <c:pt idx="1332">
                  <c:v>-5.5359999999999996</c:v>
                </c:pt>
                <c:pt idx="1333">
                  <c:v>-5.5339999999999989</c:v>
                </c:pt>
                <c:pt idx="1334">
                  <c:v>-5.5319999999999991</c:v>
                </c:pt>
                <c:pt idx="1335">
                  <c:v>-5.5299999999999994</c:v>
                </c:pt>
                <c:pt idx="1336">
                  <c:v>-5.5279999999999987</c:v>
                </c:pt>
                <c:pt idx="1337">
                  <c:v>-5.5259999999999998</c:v>
                </c:pt>
                <c:pt idx="1338">
                  <c:v>-5.5239999999999991</c:v>
                </c:pt>
                <c:pt idx="1339">
                  <c:v>-5.5219999999999994</c:v>
                </c:pt>
                <c:pt idx="1340">
                  <c:v>-5.52</c:v>
                </c:pt>
                <c:pt idx="1341">
                  <c:v>-5.5179999999999989</c:v>
                </c:pt>
                <c:pt idx="1342">
                  <c:v>-5.5159999999999991</c:v>
                </c:pt>
                <c:pt idx="1343">
                  <c:v>-5.5139999999999993</c:v>
                </c:pt>
                <c:pt idx="1344">
                  <c:v>-5.5119999999999987</c:v>
                </c:pt>
                <c:pt idx="1345">
                  <c:v>-5.51</c:v>
                </c:pt>
                <c:pt idx="1346">
                  <c:v>-5.5079999999999991</c:v>
                </c:pt>
                <c:pt idx="1347">
                  <c:v>-5.5059999999999993</c:v>
                </c:pt>
                <c:pt idx="1348">
                  <c:v>-5.5039999999999996</c:v>
                </c:pt>
                <c:pt idx="1349">
                  <c:v>-5.5019999999999989</c:v>
                </c:pt>
                <c:pt idx="1350">
                  <c:v>-5.4999999999999991</c:v>
                </c:pt>
                <c:pt idx="1351">
                  <c:v>-5.4979999999999993</c:v>
                </c:pt>
                <c:pt idx="1352">
                  <c:v>-5.4959999999999987</c:v>
                </c:pt>
                <c:pt idx="1353">
                  <c:v>-5.4939999999999998</c:v>
                </c:pt>
                <c:pt idx="1354">
                  <c:v>-5.4919999999999991</c:v>
                </c:pt>
                <c:pt idx="1355">
                  <c:v>-5.4899999999999993</c:v>
                </c:pt>
                <c:pt idx="1356">
                  <c:v>-5.4879999999999995</c:v>
                </c:pt>
                <c:pt idx="1357">
                  <c:v>-5.4859999999999989</c:v>
                </c:pt>
                <c:pt idx="1358">
                  <c:v>-5.4839999999999991</c:v>
                </c:pt>
                <c:pt idx="1359">
                  <c:v>-5.4819999999999993</c:v>
                </c:pt>
                <c:pt idx="1360">
                  <c:v>-5.4799999999999986</c:v>
                </c:pt>
                <c:pt idx="1361">
                  <c:v>-5.4779999999999998</c:v>
                </c:pt>
                <c:pt idx="1362">
                  <c:v>-5.4759999999999991</c:v>
                </c:pt>
                <c:pt idx="1363">
                  <c:v>-5.4739999999999993</c:v>
                </c:pt>
                <c:pt idx="1364">
                  <c:v>-5.4719999999999995</c:v>
                </c:pt>
                <c:pt idx="1365">
                  <c:v>-5.4699999999999989</c:v>
                </c:pt>
                <c:pt idx="1366">
                  <c:v>-5.4679999999999991</c:v>
                </c:pt>
                <c:pt idx="1367">
                  <c:v>-5.4659999999999993</c:v>
                </c:pt>
                <c:pt idx="1368">
                  <c:v>-5.4639999999999986</c:v>
                </c:pt>
                <c:pt idx="1369">
                  <c:v>-5.4619999999999997</c:v>
                </c:pt>
                <c:pt idx="1370">
                  <c:v>-5.4599999999999991</c:v>
                </c:pt>
                <c:pt idx="1371">
                  <c:v>-5.4579999999999993</c:v>
                </c:pt>
                <c:pt idx="1372">
                  <c:v>-5.4559999999999995</c:v>
                </c:pt>
                <c:pt idx="1373">
                  <c:v>-5.4539999999999988</c:v>
                </c:pt>
                <c:pt idx="1374">
                  <c:v>-5.4519999999999991</c:v>
                </c:pt>
                <c:pt idx="1375">
                  <c:v>-5.4499999999999993</c:v>
                </c:pt>
                <c:pt idx="1376">
                  <c:v>-5.4479999999999995</c:v>
                </c:pt>
                <c:pt idx="1377">
                  <c:v>-5.4459999999999997</c:v>
                </c:pt>
                <c:pt idx="1378">
                  <c:v>-5.4439999999999991</c:v>
                </c:pt>
                <c:pt idx="1379">
                  <c:v>-5.4419999999999993</c:v>
                </c:pt>
                <c:pt idx="1380">
                  <c:v>-5.4399999999999995</c:v>
                </c:pt>
                <c:pt idx="1381">
                  <c:v>-5.4379999999999988</c:v>
                </c:pt>
                <c:pt idx="1382">
                  <c:v>-5.4359999999999999</c:v>
                </c:pt>
                <c:pt idx="1383">
                  <c:v>-5.4339999999999993</c:v>
                </c:pt>
                <c:pt idx="1384">
                  <c:v>-5.4319999999999995</c:v>
                </c:pt>
                <c:pt idx="1385">
                  <c:v>-5.43</c:v>
                </c:pt>
                <c:pt idx="1386">
                  <c:v>-5.427999999999999</c:v>
                </c:pt>
                <c:pt idx="1387">
                  <c:v>-5.4259999999999993</c:v>
                </c:pt>
                <c:pt idx="1388">
                  <c:v>-5.4239999999999995</c:v>
                </c:pt>
                <c:pt idx="1389">
                  <c:v>-5.4219999999999988</c:v>
                </c:pt>
                <c:pt idx="1390">
                  <c:v>-5.42</c:v>
                </c:pt>
                <c:pt idx="1391">
                  <c:v>-5.4179999999999993</c:v>
                </c:pt>
                <c:pt idx="1392">
                  <c:v>-5.4159999999999995</c:v>
                </c:pt>
                <c:pt idx="1393">
                  <c:v>-5.4139999999999997</c:v>
                </c:pt>
                <c:pt idx="1394">
                  <c:v>-5.411999999999999</c:v>
                </c:pt>
                <c:pt idx="1395">
                  <c:v>-5.4099999999999993</c:v>
                </c:pt>
                <c:pt idx="1396">
                  <c:v>-5.4079999999999995</c:v>
                </c:pt>
                <c:pt idx="1397">
                  <c:v>-5.4059999999999988</c:v>
                </c:pt>
                <c:pt idx="1398">
                  <c:v>-5.4039999999999999</c:v>
                </c:pt>
                <c:pt idx="1399">
                  <c:v>-5.4019999999999992</c:v>
                </c:pt>
                <c:pt idx="1400">
                  <c:v>-5.3999999999999995</c:v>
                </c:pt>
                <c:pt idx="1401">
                  <c:v>-5.3979999999999997</c:v>
                </c:pt>
                <c:pt idx="1402">
                  <c:v>-5.395999999999999</c:v>
                </c:pt>
                <c:pt idx="1403">
                  <c:v>-5.3939999999999992</c:v>
                </c:pt>
                <c:pt idx="1404">
                  <c:v>-5.3919999999999995</c:v>
                </c:pt>
                <c:pt idx="1405">
                  <c:v>-5.3899999999999988</c:v>
                </c:pt>
                <c:pt idx="1406">
                  <c:v>-5.3879999999999999</c:v>
                </c:pt>
                <c:pt idx="1407">
                  <c:v>-5.3859999999999992</c:v>
                </c:pt>
                <c:pt idx="1408">
                  <c:v>-5.3839999999999995</c:v>
                </c:pt>
                <c:pt idx="1409">
                  <c:v>-5.3819999999999997</c:v>
                </c:pt>
                <c:pt idx="1410">
                  <c:v>-5.379999999999999</c:v>
                </c:pt>
                <c:pt idx="1411">
                  <c:v>-5.3779999999999992</c:v>
                </c:pt>
                <c:pt idx="1412">
                  <c:v>-5.3759999999999994</c:v>
                </c:pt>
                <c:pt idx="1413">
                  <c:v>-5.3739999999999988</c:v>
                </c:pt>
                <c:pt idx="1414">
                  <c:v>-5.3719999999999999</c:v>
                </c:pt>
                <c:pt idx="1415">
                  <c:v>-5.3699999999999992</c:v>
                </c:pt>
                <c:pt idx="1416">
                  <c:v>-5.3679999999999994</c:v>
                </c:pt>
                <c:pt idx="1417">
                  <c:v>-5.3659999999999997</c:v>
                </c:pt>
                <c:pt idx="1418">
                  <c:v>-5.363999999999999</c:v>
                </c:pt>
                <c:pt idx="1419">
                  <c:v>-5.3619999999999992</c:v>
                </c:pt>
                <c:pt idx="1420">
                  <c:v>-5.3599999999999994</c:v>
                </c:pt>
                <c:pt idx="1421">
                  <c:v>-5.3579999999999988</c:v>
                </c:pt>
                <c:pt idx="1422">
                  <c:v>-5.3559999999999999</c:v>
                </c:pt>
                <c:pt idx="1423">
                  <c:v>-5.3539999999999992</c:v>
                </c:pt>
                <c:pt idx="1424">
                  <c:v>-5.3519999999999994</c:v>
                </c:pt>
                <c:pt idx="1425">
                  <c:v>-5.35</c:v>
                </c:pt>
                <c:pt idx="1426">
                  <c:v>-5.347999999999999</c:v>
                </c:pt>
                <c:pt idx="1427">
                  <c:v>-5.3459999999999992</c:v>
                </c:pt>
                <c:pt idx="1428">
                  <c:v>-5.3439999999999994</c:v>
                </c:pt>
                <c:pt idx="1429">
                  <c:v>-5.3419999999999987</c:v>
                </c:pt>
                <c:pt idx="1430">
                  <c:v>-5.34</c:v>
                </c:pt>
                <c:pt idx="1431">
                  <c:v>-5.3379999999999992</c:v>
                </c:pt>
                <c:pt idx="1432">
                  <c:v>-5.3359999999999994</c:v>
                </c:pt>
                <c:pt idx="1433">
                  <c:v>-5.3339999999999996</c:v>
                </c:pt>
                <c:pt idx="1434">
                  <c:v>-5.331999999999999</c:v>
                </c:pt>
                <c:pt idx="1435">
                  <c:v>-5.3299999999999992</c:v>
                </c:pt>
                <c:pt idx="1436">
                  <c:v>-5.3279999999999994</c:v>
                </c:pt>
                <c:pt idx="1437">
                  <c:v>-5.3259999999999987</c:v>
                </c:pt>
                <c:pt idx="1438">
                  <c:v>-5.3239999999999998</c:v>
                </c:pt>
                <c:pt idx="1439">
                  <c:v>-5.3219999999999992</c:v>
                </c:pt>
                <c:pt idx="1440">
                  <c:v>-5.3199999999999994</c:v>
                </c:pt>
                <c:pt idx="1441">
                  <c:v>-5.3179999999999996</c:v>
                </c:pt>
                <c:pt idx="1442">
                  <c:v>-5.3159999999999989</c:v>
                </c:pt>
                <c:pt idx="1443">
                  <c:v>-5.3139999999999992</c:v>
                </c:pt>
                <c:pt idx="1444">
                  <c:v>-5.3119999999999994</c:v>
                </c:pt>
                <c:pt idx="1445">
                  <c:v>-5.3099999999999987</c:v>
                </c:pt>
                <c:pt idx="1446">
                  <c:v>-5.3079999999999998</c:v>
                </c:pt>
                <c:pt idx="1447">
                  <c:v>-5.3059999999999992</c:v>
                </c:pt>
                <c:pt idx="1448">
                  <c:v>-5.3039999999999994</c:v>
                </c:pt>
                <c:pt idx="1449">
                  <c:v>-5.3019999999999996</c:v>
                </c:pt>
                <c:pt idx="1450">
                  <c:v>-5.2999999999999989</c:v>
                </c:pt>
                <c:pt idx="1451">
                  <c:v>-5.2979999999999992</c:v>
                </c:pt>
                <c:pt idx="1452">
                  <c:v>-5.2959999999999994</c:v>
                </c:pt>
                <c:pt idx="1453">
                  <c:v>-5.2939999999999987</c:v>
                </c:pt>
                <c:pt idx="1454">
                  <c:v>-5.2919999999999998</c:v>
                </c:pt>
                <c:pt idx="1455">
                  <c:v>-5.2899999999999991</c:v>
                </c:pt>
                <c:pt idx="1456">
                  <c:v>-5.2879999999999994</c:v>
                </c:pt>
                <c:pt idx="1457">
                  <c:v>-5.2859999999999996</c:v>
                </c:pt>
                <c:pt idx="1458">
                  <c:v>-5.2839999999999989</c:v>
                </c:pt>
                <c:pt idx="1459">
                  <c:v>-5.2819999999999991</c:v>
                </c:pt>
                <c:pt idx="1460">
                  <c:v>-5.2799999999999994</c:v>
                </c:pt>
                <c:pt idx="1461">
                  <c:v>-5.2779999999999987</c:v>
                </c:pt>
                <c:pt idx="1462">
                  <c:v>-5.2759999999999998</c:v>
                </c:pt>
                <c:pt idx="1463">
                  <c:v>-5.2739999999999991</c:v>
                </c:pt>
                <c:pt idx="1464">
                  <c:v>-5.2719999999999994</c:v>
                </c:pt>
                <c:pt idx="1465">
                  <c:v>-5.27</c:v>
                </c:pt>
                <c:pt idx="1466">
                  <c:v>-5.2679999999999989</c:v>
                </c:pt>
                <c:pt idx="1467">
                  <c:v>-5.2659999999999991</c:v>
                </c:pt>
                <c:pt idx="1468">
                  <c:v>-5.2639999999999993</c:v>
                </c:pt>
                <c:pt idx="1469">
                  <c:v>-5.2619999999999987</c:v>
                </c:pt>
                <c:pt idx="1470">
                  <c:v>-5.26</c:v>
                </c:pt>
                <c:pt idx="1471">
                  <c:v>-5.2579999999999991</c:v>
                </c:pt>
                <c:pt idx="1472">
                  <c:v>-5.2559999999999993</c:v>
                </c:pt>
                <c:pt idx="1473">
                  <c:v>-5.2539999999999996</c:v>
                </c:pt>
                <c:pt idx="1474">
                  <c:v>-5.2519999999999989</c:v>
                </c:pt>
                <c:pt idx="1475">
                  <c:v>-5.2499999999999991</c:v>
                </c:pt>
                <c:pt idx="1476">
                  <c:v>-5.2479999999999993</c:v>
                </c:pt>
                <c:pt idx="1477">
                  <c:v>-5.2459999999999987</c:v>
                </c:pt>
                <c:pt idx="1478">
                  <c:v>-5.2439999999999998</c:v>
                </c:pt>
                <c:pt idx="1479">
                  <c:v>-5.2419999999999991</c:v>
                </c:pt>
                <c:pt idx="1480">
                  <c:v>-5.2399999999999993</c:v>
                </c:pt>
                <c:pt idx="1481">
                  <c:v>-5.2379999999999995</c:v>
                </c:pt>
                <c:pt idx="1482">
                  <c:v>-5.2359999999999989</c:v>
                </c:pt>
                <c:pt idx="1483">
                  <c:v>-5.2339999999999991</c:v>
                </c:pt>
                <c:pt idx="1484">
                  <c:v>-5.2319999999999993</c:v>
                </c:pt>
                <c:pt idx="1485">
                  <c:v>-5.2299999999999986</c:v>
                </c:pt>
                <c:pt idx="1486">
                  <c:v>-5.2279999999999998</c:v>
                </c:pt>
                <c:pt idx="1487">
                  <c:v>-5.2259999999999991</c:v>
                </c:pt>
                <c:pt idx="1488">
                  <c:v>-5.2239999999999993</c:v>
                </c:pt>
                <c:pt idx="1489">
                  <c:v>-5.2219999999999995</c:v>
                </c:pt>
                <c:pt idx="1490">
                  <c:v>-5.2199999999999989</c:v>
                </c:pt>
                <c:pt idx="1491">
                  <c:v>-5.2179999999999991</c:v>
                </c:pt>
                <c:pt idx="1492">
                  <c:v>-5.2159999999999993</c:v>
                </c:pt>
                <c:pt idx="1493">
                  <c:v>-5.2139999999999986</c:v>
                </c:pt>
                <c:pt idx="1494">
                  <c:v>-5.2119999999999997</c:v>
                </c:pt>
                <c:pt idx="1495">
                  <c:v>-5.2099999999999991</c:v>
                </c:pt>
                <c:pt idx="1496">
                  <c:v>-5.2079999999999993</c:v>
                </c:pt>
                <c:pt idx="1497">
                  <c:v>-5.2059999999999995</c:v>
                </c:pt>
                <c:pt idx="1498">
                  <c:v>-5.2039999999999988</c:v>
                </c:pt>
                <c:pt idx="1499">
                  <c:v>-5.2019999999999991</c:v>
                </c:pt>
                <c:pt idx="1500">
                  <c:v>-5.1999999999999993</c:v>
                </c:pt>
                <c:pt idx="1501">
                  <c:v>-5.1979999999999995</c:v>
                </c:pt>
                <c:pt idx="1502">
                  <c:v>-5.1959999999999997</c:v>
                </c:pt>
                <c:pt idx="1503">
                  <c:v>-5.1939999999999991</c:v>
                </c:pt>
                <c:pt idx="1504">
                  <c:v>-5.1919999999999993</c:v>
                </c:pt>
                <c:pt idx="1505">
                  <c:v>-5.1899999999999995</c:v>
                </c:pt>
                <c:pt idx="1506">
                  <c:v>-5.1879999999999988</c:v>
                </c:pt>
                <c:pt idx="1507">
                  <c:v>-5.1859999999999999</c:v>
                </c:pt>
                <c:pt idx="1508">
                  <c:v>-5.1839999999999993</c:v>
                </c:pt>
                <c:pt idx="1509">
                  <c:v>-5.1819999999999995</c:v>
                </c:pt>
                <c:pt idx="1510">
                  <c:v>-5.18</c:v>
                </c:pt>
                <c:pt idx="1511">
                  <c:v>-5.177999999999999</c:v>
                </c:pt>
                <c:pt idx="1512">
                  <c:v>-5.1759999999999993</c:v>
                </c:pt>
                <c:pt idx="1513">
                  <c:v>-5.1739999999999995</c:v>
                </c:pt>
                <c:pt idx="1514">
                  <c:v>-5.1719999999999988</c:v>
                </c:pt>
                <c:pt idx="1515">
                  <c:v>-5.17</c:v>
                </c:pt>
                <c:pt idx="1516">
                  <c:v>-5.1679999999999993</c:v>
                </c:pt>
                <c:pt idx="1517">
                  <c:v>-5.1659999999999995</c:v>
                </c:pt>
                <c:pt idx="1518">
                  <c:v>-5.1639999999999997</c:v>
                </c:pt>
                <c:pt idx="1519">
                  <c:v>-5.161999999999999</c:v>
                </c:pt>
                <c:pt idx="1520">
                  <c:v>-5.1599999999999993</c:v>
                </c:pt>
                <c:pt idx="1521">
                  <c:v>-5.1579999999999995</c:v>
                </c:pt>
                <c:pt idx="1522">
                  <c:v>-5.1559999999999988</c:v>
                </c:pt>
                <c:pt idx="1523">
                  <c:v>-5.1539999999999999</c:v>
                </c:pt>
                <c:pt idx="1524">
                  <c:v>-5.1519999999999992</c:v>
                </c:pt>
                <c:pt idx="1525">
                  <c:v>-5.1499999999999995</c:v>
                </c:pt>
                <c:pt idx="1526">
                  <c:v>-5.1479999999999997</c:v>
                </c:pt>
                <c:pt idx="1527">
                  <c:v>-5.145999999999999</c:v>
                </c:pt>
                <c:pt idx="1528">
                  <c:v>-5.1439999999999992</c:v>
                </c:pt>
                <c:pt idx="1529">
                  <c:v>-5.1419999999999995</c:v>
                </c:pt>
                <c:pt idx="1530">
                  <c:v>-5.1399999999999988</c:v>
                </c:pt>
                <c:pt idx="1531">
                  <c:v>-5.1379999999999999</c:v>
                </c:pt>
                <c:pt idx="1532">
                  <c:v>-5.1359999999999992</c:v>
                </c:pt>
                <c:pt idx="1533">
                  <c:v>-5.1339999999999995</c:v>
                </c:pt>
                <c:pt idx="1534">
                  <c:v>-5.1319999999999997</c:v>
                </c:pt>
                <c:pt idx="1535">
                  <c:v>-5.129999999999999</c:v>
                </c:pt>
                <c:pt idx="1536">
                  <c:v>-5.1279999999999992</c:v>
                </c:pt>
                <c:pt idx="1537">
                  <c:v>-5.1259999999999994</c:v>
                </c:pt>
                <c:pt idx="1538">
                  <c:v>-5.1239999999999988</c:v>
                </c:pt>
                <c:pt idx="1539">
                  <c:v>-5.1219999999999999</c:v>
                </c:pt>
                <c:pt idx="1540">
                  <c:v>-5.1199999999999992</c:v>
                </c:pt>
                <c:pt idx="1541">
                  <c:v>-5.1179999999999994</c:v>
                </c:pt>
                <c:pt idx="1542">
                  <c:v>-5.1159999999999997</c:v>
                </c:pt>
                <c:pt idx="1543">
                  <c:v>-5.113999999999999</c:v>
                </c:pt>
                <c:pt idx="1544">
                  <c:v>-5.1119999999999992</c:v>
                </c:pt>
                <c:pt idx="1545">
                  <c:v>-5.1099999999999994</c:v>
                </c:pt>
                <c:pt idx="1546">
                  <c:v>-5.1079999999999988</c:v>
                </c:pt>
                <c:pt idx="1547">
                  <c:v>-5.1059999999999999</c:v>
                </c:pt>
                <c:pt idx="1548">
                  <c:v>-5.1039999999999992</c:v>
                </c:pt>
                <c:pt idx="1549">
                  <c:v>-5.1019999999999994</c:v>
                </c:pt>
                <c:pt idx="1550">
                  <c:v>-5.0999999999999996</c:v>
                </c:pt>
                <c:pt idx="1551">
                  <c:v>-5.097999999999999</c:v>
                </c:pt>
                <c:pt idx="1552">
                  <c:v>-5.0959999999999992</c:v>
                </c:pt>
                <c:pt idx="1553">
                  <c:v>-5.0939999999999994</c:v>
                </c:pt>
                <c:pt idx="1554">
                  <c:v>-5.0919999999999987</c:v>
                </c:pt>
                <c:pt idx="1555">
                  <c:v>-5.09</c:v>
                </c:pt>
                <c:pt idx="1556">
                  <c:v>-5.0879999999999992</c:v>
                </c:pt>
                <c:pt idx="1557">
                  <c:v>-5.0859999999999994</c:v>
                </c:pt>
                <c:pt idx="1558">
                  <c:v>-5.0839999999999996</c:v>
                </c:pt>
                <c:pt idx="1559">
                  <c:v>-5.081999999999999</c:v>
                </c:pt>
                <c:pt idx="1560">
                  <c:v>-5.0799999999999992</c:v>
                </c:pt>
                <c:pt idx="1561">
                  <c:v>-5.0779999999999994</c:v>
                </c:pt>
                <c:pt idx="1562">
                  <c:v>-5.0759999999999987</c:v>
                </c:pt>
                <c:pt idx="1563">
                  <c:v>-5.0739999999999998</c:v>
                </c:pt>
                <c:pt idx="1564">
                  <c:v>-5.0719999999999992</c:v>
                </c:pt>
                <c:pt idx="1565">
                  <c:v>-5.0699999999999994</c:v>
                </c:pt>
                <c:pt idx="1566">
                  <c:v>-5.0679999999999996</c:v>
                </c:pt>
                <c:pt idx="1567">
                  <c:v>-5.0659999999999989</c:v>
                </c:pt>
                <c:pt idx="1568">
                  <c:v>-5.0639999999999992</c:v>
                </c:pt>
                <c:pt idx="1569">
                  <c:v>-5.0619999999999994</c:v>
                </c:pt>
                <c:pt idx="1570">
                  <c:v>-5.0599999999999987</c:v>
                </c:pt>
                <c:pt idx="1571">
                  <c:v>-5.0579999999999998</c:v>
                </c:pt>
                <c:pt idx="1572">
                  <c:v>-5.0559999999999992</c:v>
                </c:pt>
                <c:pt idx="1573">
                  <c:v>-5.0539999999999994</c:v>
                </c:pt>
                <c:pt idx="1574">
                  <c:v>-5.0519999999999996</c:v>
                </c:pt>
                <c:pt idx="1575">
                  <c:v>-5.0499999999999989</c:v>
                </c:pt>
                <c:pt idx="1576">
                  <c:v>-5.0479999999999992</c:v>
                </c:pt>
                <c:pt idx="1577">
                  <c:v>-5.0459999999999994</c:v>
                </c:pt>
                <c:pt idx="1578">
                  <c:v>-5.0439999999999987</c:v>
                </c:pt>
                <c:pt idx="1579">
                  <c:v>-5.0419999999999998</c:v>
                </c:pt>
                <c:pt idx="1580">
                  <c:v>-5.0399999999999991</c:v>
                </c:pt>
                <c:pt idx="1581">
                  <c:v>-5.0379999999999994</c:v>
                </c:pt>
                <c:pt idx="1582">
                  <c:v>-5.0359999999999996</c:v>
                </c:pt>
                <c:pt idx="1583">
                  <c:v>-5.0339999999999989</c:v>
                </c:pt>
                <c:pt idx="1584">
                  <c:v>-5.0319999999999991</c:v>
                </c:pt>
                <c:pt idx="1585">
                  <c:v>-5.0299999999999994</c:v>
                </c:pt>
                <c:pt idx="1586">
                  <c:v>-5.0279999999999987</c:v>
                </c:pt>
                <c:pt idx="1587">
                  <c:v>-5.0259999999999998</c:v>
                </c:pt>
                <c:pt idx="1588">
                  <c:v>-5.0239999999999991</c:v>
                </c:pt>
                <c:pt idx="1589">
                  <c:v>-5.0219999999999994</c:v>
                </c:pt>
                <c:pt idx="1590">
                  <c:v>-5.0199999999999996</c:v>
                </c:pt>
                <c:pt idx="1591">
                  <c:v>-5.0179999999999989</c:v>
                </c:pt>
                <c:pt idx="1592">
                  <c:v>-5.0159999999999991</c:v>
                </c:pt>
                <c:pt idx="1593">
                  <c:v>-5.0139999999999993</c:v>
                </c:pt>
                <c:pt idx="1594">
                  <c:v>-5.0119999999999987</c:v>
                </c:pt>
                <c:pt idx="1595">
                  <c:v>-5.01</c:v>
                </c:pt>
                <c:pt idx="1596">
                  <c:v>-5.0079999999999991</c:v>
                </c:pt>
                <c:pt idx="1597">
                  <c:v>-5.0059999999999993</c:v>
                </c:pt>
                <c:pt idx="1598">
                  <c:v>-5.0039999999999996</c:v>
                </c:pt>
                <c:pt idx="1599">
                  <c:v>-5.0019999999999989</c:v>
                </c:pt>
                <c:pt idx="1600">
                  <c:v>-4.9999999999999991</c:v>
                </c:pt>
                <c:pt idx="1601">
                  <c:v>-4.9979999999999993</c:v>
                </c:pt>
                <c:pt idx="1602">
                  <c:v>-4.9959999999999987</c:v>
                </c:pt>
                <c:pt idx="1603">
                  <c:v>-4.9939999999999998</c:v>
                </c:pt>
                <c:pt idx="1604">
                  <c:v>-4.9919999999999991</c:v>
                </c:pt>
                <c:pt idx="1605">
                  <c:v>-4.9899999999999993</c:v>
                </c:pt>
                <c:pt idx="1606">
                  <c:v>-4.9879999999999995</c:v>
                </c:pt>
                <c:pt idx="1607">
                  <c:v>-4.9859999999999989</c:v>
                </c:pt>
                <c:pt idx="1608">
                  <c:v>-4.9839999999999991</c:v>
                </c:pt>
                <c:pt idx="1609">
                  <c:v>-4.9819999999999993</c:v>
                </c:pt>
                <c:pt idx="1610">
                  <c:v>-4.9799999999999986</c:v>
                </c:pt>
                <c:pt idx="1611">
                  <c:v>-4.9779999999999998</c:v>
                </c:pt>
                <c:pt idx="1612">
                  <c:v>-4.9759999999999991</c:v>
                </c:pt>
                <c:pt idx="1613">
                  <c:v>-4.9739999999999993</c:v>
                </c:pt>
                <c:pt idx="1614">
                  <c:v>-4.9719999999999995</c:v>
                </c:pt>
                <c:pt idx="1615">
                  <c:v>-4.9699999999999989</c:v>
                </c:pt>
                <c:pt idx="1616">
                  <c:v>-4.9679999999999991</c:v>
                </c:pt>
                <c:pt idx="1617">
                  <c:v>-4.9659999999999993</c:v>
                </c:pt>
                <c:pt idx="1618">
                  <c:v>-4.9639999999999986</c:v>
                </c:pt>
                <c:pt idx="1619">
                  <c:v>-4.9619999999999997</c:v>
                </c:pt>
                <c:pt idx="1620">
                  <c:v>-4.9599999999999991</c:v>
                </c:pt>
                <c:pt idx="1621">
                  <c:v>-4.9579999999999993</c:v>
                </c:pt>
                <c:pt idx="1622">
                  <c:v>-4.9559999999999995</c:v>
                </c:pt>
                <c:pt idx="1623">
                  <c:v>-4.9539999999999988</c:v>
                </c:pt>
                <c:pt idx="1624">
                  <c:v>-4.9519999999999991</c:v>
                </c:pt>
                <c:pt idx="1625">
                  <c:v>-4.9499999999999993</c:v>
                </c:pt>
                <c:pt idx="1626">
                  <c:v>-4.9479999999999995</c:v>
                </c:pt>
                <c:pt idx="1627">
                  <c:v>-4.9459999999999997</c:v>
                </c:pt>
                <c:pt idx="1628">
                  <c:v>-4.9439999999999991</c:v>
                </c:pt>
                <c:pt idx="1629">
                  <c:v>-4.9419999999999993</c:v>
                </c:pt>
                <c:pt idx="1630">
                  <c:v>-4.9399999999999995</c:v>
                </c:pt>
                <c:pt idx="1631">
                  <c:v>-4.9379999999999988</c:v>
                </c:pt>
                <c:pt idx="1632">
                  <c:v>-4.9359999999999999</c:v>
                </c:pt>
                <c:pt idx="1633">
                  <c:v>-4.9339999999999993</c:v>
                </c:pt>
                <c:pt idx="1634">
                  <c:v>-4.9319999999999995</c:v>
                </c:pt>
                <c:pt idx="1635">
                  <c:v>-4.93</c:v>
                </c:pt>
                <c:pt idx="1636">
                  <c:v>-4.927999999999999</c:v>
                </c:pt>
                <c:pt idx="1637">
                  <c:v>-4.9259999999999993</c:v>
                </c:pt>
                <c:pt idx="1638">
                  <c:v>-4.9239999999999995</c:v>
                </c:pt>
                <c:pt idx="1639">
                  <c:v>-4.9219999999999988</c:v>
                </c:pt>
                <c:pt idx="1640">
                  <c:v>-4.92</c:v>
                </c:pt>
                <c:pt idx="1641">
                  <c:v>-4.9179999999999993</c:v>
                </c:pt>
                <c:pt idx="1642">
                  <c:v>-4.9159999999999995</c:v>
                </c:pt>
                <c:pt idx="1643">
                  <c:v>-4.9139999999999997</c:v>
                </c:pt>
                <c:pt idx="1644">
                  <c:v>-4.911999999999999</c:v>
                </c:pt>
                <c:pt idx="1645">
                  <c:v>-4.9099999999999993</c:v>
                </c:pt>
                <c:pt idx="1646">
                  <c:v>-4.9079999999999995</c:v>
                </c:pt>
                <c:pt idx="1647">
                  <c:v>-4.9059999999999988</c:v>
                </c:pt>
                <c:pt idx="1648">
                  <c:v>-4.9039999999999999</c:v>
                </c:pt>
                <c:pt idx="1649">
                  <c:v>-4.9019999999999992</c:v>
                </c:pt>
                <c:pt idx="1650">
                  <c:v>-4.8999999999999995</c:v>
                </c:pt>
                <c:pt idx="1651">
                  <c:v>-4.8979999999999997</c:v>
                </c:pt>
                <c:pt idx="1652">
                  <c:v>-4.895999999999999</c:v>
                </c:pt>
                <c:pt idx="1653">
                  <c:v>-4.8939999999999992</c:v>
                </c:pt>
                <c:pt idx="1654">
                  <c:v>-4.8919999999999995</c:v>
                </c:pt>
                <c:pt idx="1655">
                  <c:v>-4.8899999999999988</c:v>
                </c:pt>
                <c:pt idx="1656">
                  <c:v>-4.8879999999999999</c:v>
                </c:pt>
                <c:pt idx="1657">
                  <c:v>-4.8859999999999992</c:v>
                </c:pt>
                <c:pt idx="1658">
                  <c:v>-4.8839999999999995</c:v>
                </c:pt>
                <c:pt idx="1659">
                  <c:v>-4.8819999999999997</c:v>
                </c:pt>
                <c:pt idx="1660">
                  <c:v>-4.879999999999999</c:v>
                </c:pt>
                <c:pt idx="1661">
                  <c:v>-4.8779999999999992</c:v>
                </c:pt>
                <c:pt idx="1662">
                  <c:v>-4.8759999999999994</c:v>
                </c:pt>
                <c:pt idx="1663">
                  <c:v>-4.8739999999999988</c:v>
                </c:pt>
                <c:pt idx="1664">
                  <c:v>-4.8719999999999999</c:v>
                </c:pt>
                <c:pt idx="1665">
                  <c:v>-4.8699999999999992</c:v>
                </c:pt>
                <c:pt idx="1666">
                  <c:v>-4.8679999999999994</c:v>
                </c:pt>
                <c:pt idx="1667">
                  <c:v>-4.8659999999999997</c:v>
                </c:pt>
                <c:pt idx="1668">
                  <c:v>-4.863999999999999</c:v>
                </c:pt>
                <c:pt idx="1669">
                  <c:v>-4.8619999999999992</c:v>
                </c:pt>
                <c:pt idx="1670">
                  <c:v>-4.8599999999999994</c:v>
                </c:pt>
                <c:pt idx="1671">
                  <c:v>-4.8579999999999988</c:v>
                </c:pt>
                <c:pt idx="1672">
                  <c:v>-4.8559999999999999</c:v>
                </c:pt>
                <c:pt idx="1673">
                  <c:v>-4.8539999999999992</c:v>
                </c:pt>
                <c:pt idx="1674">
                  <c:v>-4.8519999999999994</c:v>
                </c:pt>
                <c:pt idx="1675">
                  <c:v>-4.8499999999999996</c:v>
                </c:pt>
                <c:pt idx="1676">
                  <c:v>-4.847999999999999</c:v>
                </c:pt>
                <c:pt idx="1677">
                  <c:v>-4.8459999999999992</c:v>
                </c:pt>
                <c:pt idx="1678">
                  <c:v>-4.8439999999999994</c:v>
                </c:pt>
                <c:pt idx="1679">
                  <c:v>-4.8419999999999987</c:v>
                </c:pt>
                <c:pt idx="1680">
                  <c:v>-4.84</c:v>
                </c:pt>
                <c:pt idx="1681">
                  <c:v>-4.8379999999999992</c:v>
                </c:pt>
                <c:pt idx="1682">
                  <c:v>-4.8359999999999994</c:v>
                </c:pt>
                <c:pt idx="1683">
                  <c:v>-4.8339999999999996</c:v>
                </c:pt>
                <c:pt idx="1684">
                  <c:v>-4.831999999999999</c:v>
                </c:pt>
                <c:pt idx="1685">
                  <c:v>-4.8299999999999992</c:v>
                </c:pt>
                <c:pt idx="1686">
                  <c:v>-4.8279999999999994</c:v>
                </c:pt>
                <c:pt idx="1687">
                  <c:v>-4.8259999999999987</c:v>
                </c:pt>
                <c:pt idx="1688">
                  <c:v>-4.8239999999999998</c:v>
                </c:pt>
                <c:pt idx="1689">
                  <c:v>-4.8219999999999992</c:v>
                </c:pt>
                <c:pt idx="1690">
                  <c:v>-4.8199999999999994</c:v>
                </c:pt>
                <c:pt idx="1691">
                  <c:v>-4.8179999999999996</c:v>
                </c:pt>
                <c:pt idx="1692">
                  <c:v>-4.8159999999999989</c:v>
                </c:pt>
                <c:pt idx="1693">
                  <c:v>-4.8139999999999992</c:v>
                </c:pt>
                <c:pt idx="1694">
                  <c:v>-4.8119999999999994</c:v>
                </c:pt>
                <c:pt idx="1695">
                  <c:v>-4.8099999999999987</c:v>
                </c:pt>
                <c:pt idx="1696">
                  <c:v>-4.8079999999999998</c:v>
                </c:pt>
                <c:pt idx="1697">
                  <c:v>-4.8059999999999992</c:v>
                </c:pt>
                <c:pt idx="1698">
                  <c:v>-4.8039999999999994</c:v>
                </c:pt>
                <c:pt idx="1699">
                  <c:v>-4.8019999999999996</c:v>
                </c:pt>
                <c:pt idx="1700">
                  <c:v>-4.7999999999999989</c:v>
                </c:pt>
                <c:pt idx="1701">
                  <c:v>-4.7979999999999992</c:v>
                </c:pt>
                <c:pt idx="1702">
                  <c:v>-4.7959999999999994</c:v>
                </c:pt>
                <c:pt idx="1703">
                  <c:v>-4.7939999999999987</c:v>
                </c:pt>
                <c:pt idx="1704">
                  <c:v>-4.7919999999999998</c:v>
                </c:pt>
                <c:pt idx="1705">
                  <c:v>-4.7899999999999991</c:v>
                </c:pt>
                <c:pt idx="1706">
                  <c:v>-4.7879999999999994</c:v>
                </c:pt>
                <c:pt idx="1707">
                  <c:v>-4.7859999999999996</c:v>
                </c:pt>
                <c:pt idx="1708">
                  <c:v>-4.7839999999999989</c:v>
                </c:pt>
                <c:pt idx="1709">
                  <c:v>-4.7819999999999991</c:v>
                </c:pt>
                <c:pt idx="1710">
                  <c:v>-4.7799999999999994</c:v>
                </c:pt>
                <c:pt idx="1711">
                  <c:v>-4.7779999999999987</c:v>
                </c:pt>
                <c:pt idx="1712">
                  <c:v>-4.7759999999999998</c:v>
                </c:pt>
                <c:pt idx="1713">
                  <c:v>-4.7739999999999991</c:v>
                </c:pt>
                <c:pt idx="1714">
                  <c:v>-4.7719999999999994</c:v>
                </c:pt>
                <c:pt idx="1715">
                  <c:v>-4.7699999999999996</c:v>
                </c:pt>
                <c:pt idx="1716">
                  <c:v>-4.7679999999999989</c:v>
                </c:pt>
                <c:pt idx="1717">
                  <c:v>-4.7659999999999991</c:v>
                </c:pt>
                <c:pt idx="1718">
                  <c:v>-4.7639999999999993</c:v>
                </c:pt>
                <c:pt idx="1719">
                  <c:v>-4.7619999999999987</c:v>
                </c:pt>
                <c:pt idx="1720">
                  <c:v>-4.76</c:v>
                </c:pt>
                <c:pt idx="1721">
                  <c:v>-4.7579999999999991</c:v>
                </c:pt>
                <c:pt idx="1722">
                  <c:v>-4.7559999999999993</c:v>
                </c:pt>
                <c:pt idx="1723">
                  <c:v>-4.7539999999999996</c:v>
                </c:pt>
                <c:pt idx="1724">
                  <c:v>-4.7519999999999989</c:v>
                </c:pt>
                <c:pt idx="1725">
                  <c:v>-4.7499999999999991</c:v>
                </c:pt>
                <c:pt idx="1726">
                  <c:v>-4.7479999999999993</c:v>
                </c:pt>
                <c:pt idx="1727">
                  <c:v>-4.7459999999999987</c:v>
                </c:pt>
                <c:pt idx="1728">
                  <c:v>-4.7439999999999998</c:v>
                </c:pt>
                <c:pt idx="1729">
                  <c:v>-4.7419999999999991</c:v>
                </c:pt>
                <c:pt idx="1730">
                  <c:v>-4.7399999999999993</c:v>
                </c:pt>
                <c:pt idx="1731">
                  <c:v>-4.7379999999999995</c:v>
                </c:pt>
                <c:pt idx="1732">
                  <c:v>-4.7359999999999989</c:v>
                </c:pt>
                <c:pt idx="1733">
                  <c:v>-4.7339999999999991</c:v>
                </c:pt>
                <c:pt idx="1734">
                  <c:v>-4.7319999999999993</c:v>
                </c:pt>
                <c:pt idx="1735">
                  <c:v>-4.7299999999999986</c:v>
                </c:pt>
                <c:pt idx="1736">
                  <c:v>-4.7279999999999998</c:v>
                </c:pt>
                <c:pt idx="1737">
                  <c:v>-4.7259999999999991</c:v>
                </c:pt>
                <c:pt idx="1738">
                  <c:v>-4.7239999999999993</c:v>
                </c:pt>
                <c:pt idx="1739">
                  <c:v>-4.7219999999999995</c:v>
                </c:pt>
                <c:pt idx="1740">
                  <c:v>-4.7199999999999989</c:v>
                </c:pt>
                <c:pt idx="1741">
                  <c:v>-4.7179999999999991</c:v>
                </c:pt>
                <c:pt idx="1742">
                  <c:v>-4.7159999999999993</c:v>
                </c:pt>
                <c:pt idx="1743">
                  <c:v>-4.7139999999999986</c:v>
                </c:pt>
                <c:pt idx="1744">
                  <c:v>-4.7119999999999997</c:v>
                </c:pt>
                <c:pt idx="1745">
                  <c:v>-4.7099999999999991</c:v>
                </c:pt>
                <c:pt idx="1746">
                  <c:v>-4.7079999999999993</c:v>
                </c:pt>
                <c:pt idx="1747">
                  <c:v>-4.7059999999999995</c:v>
                </c:pt>
                <c:pt idx="1748">
                  <c:v>-4.7039999999999988</c:v>
                </c:pt>
                <c:pt idx="1749">
                  <c:v>-4.7019999999999991</c:v>
                </c:pt>
                <c:pt idx="1750">
                  <c:v>-4.6999999999999993</c:v>
                </c:pt>
                <c:pt idx="1751">
                  <c:v>-4.6979999999999995</c:v>
                </c:pt>
                <c:pt idx="1752">
                  <c:v>-4.6959999999999997</c:v>
                </c:pt>
                <c:pt idx="1753">
                  <c:v>-4.6939999999999991</c:v>
                </c:pt>
                <c:pt idx="1754">
                  <c:v>-4.6919999999999993</c:v>
                </c:pt>
                <c:pt idx="1755">
                  <c:v>-4.6899999999999995</c:v>
                </c:pt>
                <c:pt idx="1756">
                  <c:v>-4.6879999999999988</c:v>
                </c:pt>
                <c:pt idx="1757">
                  <c:v>-4.6859999999999999</c:v>
                </c:pt>
                <c:pt idx="1758">
                  <c:v>-4.6839999999999993</c:v>
                </c:pt>
                <c:pt idx="1759">
                  <c:v>-4.6819999999999995</c:v>
                </c:pt>
                <c:pt idx="1760">
                  <c:v>-4.68</c:v>
                </c:pt>
                <c:pt idx="1761">
                  <c:v>-4.677999999999999</c:v>
                </c:pt>
                <c:pt idx="1762">
                  <c:v>-4.6759999999999993</c:v>
                </c:pt>
                <c:pt idx="1763">
                  <c:v>-4.6739999999999995</c:v>
                </c:pt>
                <c:pt idx="1764">
                  <c:v>-4.6719999999999988</c:v>
                </c:pt>
                <c:pt idx="1765">
                  <c:v>-4.67</c:v>
                </c:pt>
                <c:pt idx="1766">
                  <c:v>-4.6679999999999993</c:v>
                </c:pt>
                <c:pt idx="1767">
                  <c:v>-4.6659999999999995</c:v>
                </c:pt>
                <c:pt idx="1768">
                  <c:v>-4.6639999999999997</c:v>
                </c:pt>
                <c:pt idx="1769">
                  <c:v>-4.661999999999999</c:v>
                </c:pt>
                <c:pt idx="1770">
                  <c:v>-4.6599999999999993</c:v>
                </c:pt>
                <c:pt idx="1771">
                  <c:v>-4.6579999999999995</c:v>
                </c:pt>
                <c:pt idx="1772">
                  <c:v>-4.6559999999999988</c:v>
                </c:pt>
                <c:pt idx="1773">
                  <c:v>-4.6539999999999999</c:v>
                </c:pt>
                <c:pt idx="1774">
                  <c:v>-4.6519999999999992</c:v>
                </c:pt>
                <c:pt idx="1775">
                  <c:v>-4.6499999999999995</c:v>
                </c:pt>
                <c:pt idx="1776">
                  <c:v>-4.6479999999999997</c:v>
                </c:pt>
                <c:pt idx="1777">
                  <c:v>-4.645999999999999</c:v>
                </c:pt>
                <c:pt idx="1778">
                  <c:v>-4.6439999999999992</c:v>
                </c:pt>
                <c:pt idx="1779">
                  <c:v>-4.6419999999999995</c:v>
                </c:pt>
                <c:pt idx="1780">
                  <c:v>-4.6399999999999988</c:v>
                </c:pt>
                <c:pt idx="1781">
                  <c:v>-4.6379999999999999</c:v>
                </c:pt>
                <c:pt idx="1782">
                  <c:v>-4.6359999999999992</c:v>
                </c:pt>
                <c:pt idx="1783">
                  <c:v>-4.6339999999999995</c:v>
                </c:pt>
                <c:pt idx="1784">
                  <c:v>-4.6319999999999997</c:v>
                </c:pt>
                <c:pt idx="1785">
                  <c:v>-4.629999999999999</c:v>
                </c:pt>
                <c:pt idx="1786">
                  <c:v>-4.6279999999999992</c:v>
                </c:pt>
                <c:pt idx="1787">
                  <c:v>-4.6259999999999994</c:v>
                </c:pt>
                <c:pt idx="1788">
                  <c:v>-4.6239999999999988</c:v>
                </c:pt>
                <c:pt idx="1789">
                  <c:v>-4.6219999999999999</c:v>
                </c:pt>
                <c:pt idx="1790">
                  <c:v>-4.6199999999999992</c:v>
                </c:pt>
                <c:pt idx="1791">
                  <c:v>-4.6179999999999994</c:v>
                </c:pt>
                <c:pt idx="1792">
                  <c:v>-4.6159999999999997</c:v>
                </c:pt>
                <c:pt idx="1793">
                  <c:v>-4.613999999999999</c:v>
                </c:pt>
                <c:pt idx="1794">
                  <c:v>-4.6119999999999992</c:v>
                </c:pt>
                <c:pt idx="1795">
                  <c:v>-4.6099999999999994</c:v>
                </c:pt>
                <c:pt idx="1796">
                  <c:v>-4.6079999999999988</c:v>
                </c:pt>
                <c:pt idx="1797">
                  <c:v>-4.6059999999999999</c:v>
                </c:pt>
                <c:pt idx="1798">
                  <c:v>-4.6039999999999992</c:v>
                </c:pt>
                <c:pt idx="1799">
                  <c:v>-4.6019999999999994</c:v>
                </c:pt>
                <c:pt idx="1800">
                  <c:v>-4.5999999999999996</c:v>
                </c:pt>
                <c:pt idx="1801">
                  <c:v>-4.597999999999999</c:v>
                </c:pt>
                <c:pt idx="1802">
                  <c:v>-4.5959999999999992</c:v>
                </c:pt>
                <c:pt idx="1803">
                  <c:v>-4.5939999999999994</c:v>
                </c:pt>
                <c:pt idx="1804">
                  <c:v>-4.5919999999999987</c:v>
                </c:pt>
                <c:pt idx="1805">
                  <c:v>-4.59</c:v>
                </c:pt>
                <c:pt idx="1806">
                  <c:v>-4.5879999999999992</c:v>
                </c:pt>
                <c:pt idx="1807">
                  <c:v>-4.5859999999999994</c:v>
                </c:pt>
                <c:pt idx="1808">
                  <c:v>-4.5839999999999996</c:v>
                </c:pt>
                <c:pt idx="1809">
                  <c:v>-4.581999999999999</c:v>
                </c:pt>
                <c:pt idx="1810">
                  <c:v>-4.5799999999999992</c:v>
                </c:pt>
                <c:pt idx="1811">
                  <c:v>-4.5779999999999994</c:v>
                </c:pt>
                <c:pt idx="1812">
                  <c:v>-4.5759999999999987</c:v>
                </c:pt>
                <c:pt idx="1813">
                  <c:v>-4.5739999999999998</c:v>
                </c:pt>
                <c:pt idx="1814">
                  <c:v>-4.5719999999999992</c:v>
                </c:pt>
                <c:pt idx="1815">
                  <c:v>-4.5699999999999994</c:v>
                </c:pt>
                <c:pt idx="1816">
                  <c:v>-4.5679999999999996</c:v>
                </c:pt>
                <c:pt idx="1817">
                  <c:v>-4.5659999999999989</c:v>
                </c:pt>
                <c:pt idx="1818">
                  <c:v>-4.5639999999999992</c:v>
                </c:pt>
                <c:pt idx="1819">
                  <c:v>-4.5619999999999994</c:v>
                </c:pt>
                <c:pt idx="1820">
                  <c:v>-4.5599999999999987</c:v>
                </c:pt>
                <c:pt idx="1821">
                  <c:v>-4.5579999999999998</c:v>
                </c:pt>
                <c:pt idx="1822">
                  <c:v>-4.5559999999999992</c:v>
                </c:pt>
                <c:pt idx="1823">
                  <c:v>-4.5539999999999994</c:v>
                </c:pt>
                <c:pt idx="1824">
                  <c:v>-4.5519999999999996</c:v>
                </c:pt>
                <c:pt idx="1825">
                  <c:v>-4.5499999999999989</c:v>
                </c:pt>
                <c:pt idx="1826">
                  <c:v>-4.5479999999999992</c:v>
                </c:pt>
                <c:pt idx="1827">
                  <c:v>-4.5459999999999994</c:v>
                </c:pt>
                <c:pt idx="1828">
                  <c:v>-4.5439999999999987</c:v>
                </c:pt>
                <c:pt idx="1829">
                  <c:v>-4.5419999999999998</c:v>
                </c:pt>
                <c:pt idx="1830">
                  <c:v>-4.5399999999999991</c:v>
                </c:pt>
                <c:pt idx="1831">
                  <c:v>-4.5379999999999994</c:v>
                </c:pt>
                <c:pt idx="1832">
                  <c:v>-4.5359999999999996</c:v>
                </c:pt>
                <c:pt idx="1833">
                  <c:v>-4.5339999999999989</c:v>
                </c:pt>
                <c:pt idx="1834">
                  <c:v>-4.5319999999999991</c:v>
                </c:pt>
                <c:pt idx="1835">
                  <c:v>-4.5299999999999994</c:v>
                </c:pt>
                <c:pt idx="1836">
                  <c:v>-4.5279999999999987</c:v>
                </c:pt>
                <c:pt idx="1837">
                  <c:v>-4.5259999999999998</c:v>
                </c:pt>
                <c:pt idx="1838">
                  <c:v>-4.5239999999999991</c:v>
                </c:pt>
                <c:pt idx="1839">
                  <c:v>-4.5219999999999994</c:v>
                </c:pt>
                <c:pt idx="1840">
                  <c:v>-4.5199999999999996</c:v>
                </c:pt>
                <c:pt idx="1841">
                  <c:v>-4.5179999999999989</c:v>
                </c:pt>
                <c:pt idx="1842">
                  <c:v>-4.5159999999999991</c:v>
                </c:pt>
                <c:pt idx="1843">
                  <c:v>-4.5139999999999993</c:v>
                </c:pt>
                <c:pt idx="1844">
                  <c:v>-4.5119999999999987</c:v>
                </c:pt>
                <c:pt idx="1845">
                  <c:v>-4.51</c:v>
                </c:pt>
                <c:pt idx="1846">
                  <c:v>-4.5079999999999991</c:v>
                </c:pt>
                <c:pt idx="1847">
                  <c:v>-4.5059999999999993</c:v>
                </c:pt>
                <c:pt idx="1848">
                  <c:v>-4.5039999999999996</c:v>
                </c:pt>
                <c:pt idx="1849">
                  <c:v>-4.5019999999999989</c:v>
                </c:pt>
                <c:pt idx="1850">
                  <c:v>-4.4999999999999991</c:v>
                </c:pt>
                <c:pt idx="1851">
                  <c:v>-4.4979999999999993</c:v>
                </c:pt>
                <c:pt idx="1852">
                  <c:v>-4.4959999999999987</c:v>
                </c:pt>
                <c:pt idx="1853">
                  <c:v>-4.4939999999999998</c:v>
                </c:pt>
                <c:pt idx="1854">
                  <c:v>-4.4919999999999991</c:v>
                </c:pt>
                <c:pt idx="1855">
                  <c:v>-4.4899999999999993</c:v>
                </c:pt>
                <c:pt idx="1856">
                  <c:v>-4.4879999999999995</c:v>
                </c:pt>
                <c:pt idx="1857">
                  <c:v>-4.4859999999999989</c:v>
                </c:pt>
                <c:pt idx="1858">
                  <c:v>-4.4839999999999991</c:v>
                </c:pt>
                <c:pt idx="1859">
                  <c:v>-4.4819999999999993</c:v>
                </c:pt>
                <c:pt idx="1860">
                  <c:v>-4.4799999999999986</c:v>
                </c:pt>
                <c:pt idx="1861">
                  <c:v>-4.4779999999999998</c:v>
                </c:pt>
                <c:pt idx="1862">
                  <c:v>-4.4759999999999991</c:v>
                </c:pt>
                <c:pt idx="1863">
                  <c:v>-4.4739999999999993</c:v>
                </c:pt>
                <c:pt idx="1864">
                  <c:v>-4.4719999999999995</c:v>
                </c:pt>
                <c:pt idx="1865">
                  <c:v>-4.4699999999999989</c:v>
                </c:pt>
                <c:pt idx="1866">
                  <c:v>-4.4679999999999991</c:v>
                </c:pt>
                <c:pt idx="1867">
                  <c:v>-4.4659999999999993</c:v>
                </c:pt>
                <c:pt idx="1868">
                  <c:v>-4.4639999999999986</c:v>
                </c:pt>
                <c:pt idx="1869">
                  <c:v>-4.4619999999999997</c:v>
                </c:pt>
                <c:pt idx="1870">
                  <c:v>-4.4599999999999991</c:v>
                </c:pt>
                <c:pt idx="1871">
                  <c:v>-4.4579999999999993</c:v>
                </c:pt>
                <c:pt idx="1872">
                  <c:v>-4.4559999999999995</c:v>
                </c:pt>
                <c:pt idx="1873">
                  <c:v>-4.4539999999999988</c:v>
                </c:pt>
                <c:pt idx="1874">
                  <c:v>-4.4519999999999991</c:v>
                </c:pt>
                <c:pt idx="1875">
                  <c:v>-4.4499999999999993</c:v>
                </c:pt>
                <c:pt idx="1876">
                  <c:v>-4.4479999999999995</c:v>
                </c:pt>
                <c:pt idx="1877">
                  <c:v>-4.4459999999999997</c:v>
                </c:pt>
                <c:pt idx="1878">
                  <c:v>-4.4439999999999991</c:v>
                </c:pt>
                <c:pt idx="1879">
                  <c:v>-4.4419999999999993</c:v>
                </c:pt>
                <c:pt idx="1880">
                  <c:v>-4.4399999999999995</c:v>
                </c:pt>
                <c:pt idx="1881">
                  <c:v>-4.4379999999999988</c:v>
                </c:pt>
                <c:pt idx="1882">
                  <c:v>-4.4359999999999999</c:v>
                </c:pt>
                <c:pt idx="1883">
                  <c:v>-4.4339999999999993</c:v>
                </c:pt>
                <c:pt idx="1884">
                  <c:v>-4.4319999999999995</c:v>
                </c:pt>
                <c:pt idx="1885">
                  <c:v>-4.43</c:v>
                </c:pt>
                <c:pt idx="1886">
                  <c:v>-4.427999999999999</c:v>
                </c:pt>
                <c:pt idx="1887">
                  <c:v>-4.4259999999999993</c:v>
                </c:pt>
                <c:pt idx="1888">
                  <c:v>-4.4239999999999995</c:v>
                </c:pt>
                <c:pt idx="1889">
                  <c:v>-4.4219999999999988</c:v>
                </c:pt>
                <c:pt idx="1890">
                  <c:v>-4.42</c:v>
                </c:pt>
                <c:pt idx="1891">
                  <c:v>-4.4179999999999993</c:v>
                </c:pt>
                <c:pt idx="1892">
                  <c:v>-4.4159999999999995</c:v>
                </c:pt>
                <c:pt idx="1893">
                  <c:v>-4.4139999999999997</c:v>
                </c:pt>
                <c:pt idx="1894">
                  <c:v>-4.411999999999999</c:v>
                </c:pt>
                <c:pt idx="1895">
                  <c:v>-4.4099999999999993</c:v>
                </c:pt>
                <c:pt idx="1896">
                  <c:v>-4.4079999999999995</c:v>
                </c:pt>
                <c:pt idx="1897">
                  <c:v>-4.4059999999999988</c:v>
                </c:pt>
                <c:pt idx="1898">
                  <c:v>-4.4039999999999999</c:v>
                </c:pt>
                <c:pt idx="1899">
                  <c:v>-4.4019999999999992</c:v>
                </c:pt>
                <c:pt idx="1900">
                  <c:v>-4.3999999999999995</c:v>
                </c:pt>
                <c:pt idx="1901">
                  <c:v>-4.3979999999999997</c:v>
                </c:pt>
                <c:pt idx="1902">
                  <c:v>-4.395999999999999</c:v>
                </c:pt>
                <c:pt idx="1903">
                  <c:v>-4.3939999999999992</c:v>
                </c:pt>
                <c:pt idx="1904">
                  <c:v>-4.3919999999999995</c:v>
                </c:pt>
                <c:pt idx="1905">
                  <c:v>-4.3899999999999988</c:v>
                </c:pt>
                <c:pt idx="1906">
                  <c:v>-4.3879999999999999</c:v>
                </c:pt>
                <c:pt idx="1907">
                  <c:v>-4.3859999999999992</c:v>
                </c:pt>
                <c:pt idx="1908">
                  <c:v>-4.3839999999999995</c:v>
                </c:pt>
                <c:pt idx="1909">
                  <c:v>-4.3819999999999997</c:v>
                </c:pt>
                <c:pt idx="1910">
                  <c:v>-4.379999999999999</c:v>
                </c:pt>
                <c:pt idx="1911">
                  <c:v>-4.3779999999999992</c:v>
                </c:pt>
                <c:pt idx="1912">
                  <c:v>-4.3759999999999994</c:v>
                </c:pt>
                <c:pt idx="1913">
                  <c:v>-4.3739999999999988</c:v>
                </c:pt>
                <c:pt idx="1914">
                  <c:v>-4.3719999999999999</c:v>
                </c:pt>
                <c:pt idx="1915">
                  <c:v>-4.3699999999999992</c:v>
                </c:pt>
                <c:pt idx="1916">
                  <c:v>-4.3679999999999994</c:v>
                </c:pt>
                <c:pt idx="1917">
                  <c:v>-4.3659999999999997</c:v>
                </c:pt>
                <c:pt idx="1918">
                  <c:v>-4.363999999999999</c:v>
                </c:pt>
                <c:pt idx="1919">
                  <c:v>-4.3619999999999992</c:v>
                </c:pt>
                <c:pt idx="1920">
                  <c:v>-4.3599999999999994</c:v>
                </c:pt>
                <c:pt idx="1921">
                  <c:v>-4.3579999999999988</c:v>
                </c:pt>
                <c:pt idx="1922">
                  <c:v>-4.3559999999999999</c:v>
                </c:pt>
                <c:pt idx="1923">
                  <c:v>-4.3539999999999992</c:v>
                </c:pt>
                <c:pt idx="1924">
                  <c:v>-4.3519999999999994</c:v>
                </c:pt>
                <c:pt idx="1925">
                  <c:v>-4.3499999999999996</c:v>
                </c:pt>
                <c:pt idx="1926">
                  <c:v>-4.347999999999999</c:v>
                </c:pt>
                <c:pt idx="1927">
                  <c:v>-4.3459999999999992</c:v>
                </c:pt>
                <c:pt idx="1928">
                  <c:v>-4.3439999999999994</c:v>
                </c:pt>
                <c:pt idx="1929">
                  <c:v>-4.3419999999999987</c:v>
                </c:pt>
                <c:pt idx="1930">
                  <c:v>-4.34</c:v>
                </c:pt>
                <c:pt idx="1931">
                  <c:v>-4.3379999999999992</c:v>
                </c:pt>
                <c:pt idx="1932">
                  <c:v>-4.3359999999999994</c:v>
                </c:pt>
                <c:pt idx="1933">
                  <c:v>-4.3339999999999996</c:v>
                </c:pt>
                <c:pt idx="1934">
                  <c:v>-4.331999999999999</c:v>
                </c:pt>
                <c:pt idx="1935">
                  <c:v>-4.3299999999999992</c:v>
                </c:pt>
                <c:pt idx="1936">
                  <c:v>-4.3279999999999994</c:v>
                </c:pt>
                <c:pt idx="1937">
                  <c:v>-4.3259999999999987</c:v>
                </c:pt>
                <c:pt idx="1938">
                  <c:v>-4.3239999999999998</c:v>
                </c:pt>
                <c:pt idx="1939">
                  <c:v>-4.3219999999999992</c:v>
                </c:pt>
                <c:pt idx="1940">
                  <c:v>-4.3199999999999994</c:v>
                </c:pt>
                <c:pt idx="1941">
                  <c:v>-4.3179999999999996</c:v>
                </c:pt>
                <c:pt idx="1942">
                  <c:v>-4.3159999999999989</c:v>
                </c:pt>
                <c:pt idx="1943">
                  <c:v>-4.3139999999999992</c:v>
                </c:pt>
                <c:pt idx="1944">
                  <c:v>-4.3119999999999994</c:v>
                </c:pt>
                <c:pt idx="1945">
                  <c:v>-4.3099999999999987</c:v>
                </c:pt>
                <c:pt idx="1946">
                  <c:v>-4.3079999999999998</c:v>
                </c:pt>
                <c:pt idx="1947">
                  <c:v>-4.3059999999999992</c:v>
                </c:pt>
                <c:pt idx="1948">
                  <c:v>-4.3039999999999994</c:v>
                </c:pt>
                <c:pt idx="1949">
                  <c:v>-4.3019999999999996</c:v>
                </c:pt>
                <c:pt idx="1950">
                  <c:v>-4.2999999999999989</c:v>
                </c:pt>
                <c:pt idx="1951">
                  <c:v>-4.2979999999999992</c:v>
                </c:pt>
                <c:pt idx="1952">
                  <c:v>-4.2959999999999994</c:v>
                </c:pt>
                <c:pt idx="1953">
                  <c:v>-4.2939999999999987</c:v>
                </c:pt>
                <c:pt idx="1954">
                  <c:v>-4.2919999999999998</c:v>
                </c:pt>
                <c:pt idx="1955">
                  <c:v>-4.2899999999999991</c:v>
                </c:pt>
                <c:pt idx="1956">
                  <c:v>-4.2879999999999994</c:v>
                </c:pt>
                <c:pt idx="1957">
                  <c:v>-4.2859999999999996</c:v>
                </c:pt>
                <c:pt idx="1958">
                  <c:v>-4.2839999999999989</c:v>
                </c:pt>
                <c:pt idx="1959">
                  <c:v>-4.2819999999999991</c:v>
                </c:pt>
                <c:pt idx="1960">
                  <c:v>-4.2799999999999994</c:v>
                </c:pt>
                <c:pt idx="1961">
                  <c:v>-4.2779999999999987</c:v>
                </c:pt>
                <c:pt idx="1962">
                  <c:v>-4.2759999999999998</c:v>
                </c:pt>
                <c:pt idx="1963">
                  <c:v>-4.2739999999999991</c:v>
                </c:pt>
                <c:pt idx="1964">
                  <c:v>-4.2719999999999994</c:v>
                </c:pt>
                <c:pt idx="1965">
                  <c:v>-4.2699999999999996</c:v>
                </c:pt>
                <c:pt idx="1966">
                  <c:v>-4.2679999999999989</c:v>
                </c:pt>
                <c:pt idx="1967">
                  <c:v>-4.2659999999999991</c:v>
                </c:pt>
                <c:pt idx="1968">
                  <c:v>-4.2639999999999993</c:v>
                </c:pt>
                <c:pt idx="1969">
                  <c:v>-4.2619999999999987</c:v>
                </c:pt>
                <c:pt idx="1970">
                  <c:v>-4.26</c:v>
                </c:pt>
                <c:pt idx="1971">
                  <c:v>-4.2579999999999991</c:v>
                </c:pt>
                <c:pt idx="1972">
                  <c:v>-4.2559999999999993</c:v>
                </c:pt>
                <c:pt idx="1973">
                  <c:v>-4.2539999999999996</c:v>
                </c:pt>
                <c:pt idx="1974">
                  <c:v>-4.2519999999999989</c:v>
                </c:pt>
                <c:pt idx="1975">
                  <c:v>-4.2499999999999991</c:v>
                </c:pt>
                <c:pt idx="1976">
                  <c:v>-4.2479999999999993</c:v>
                </c:pt>
                <c:pt idx="1977">
                  <c:v>-4.2459999999999987</c:v>
                </c:pt>
                <c:pt idx="1978">
                  <c:v>-4.2439999999999998</c:v>
                </c:pt>
                <c:pt idx="1979">
                  <c:v>-4.2419999999999991</c:v>
                </c:pt>
                <c:pt idx="1980">
                  <c:v>-4.2399999999999993</c:v>
                </c:pt>
                <c:pt idx="1981">
                  <c:v>-4.2379999999999995</c:v>
                </c:pt>
                <c:pt idx="1982">
                  <c:v>-4.2359999999999989</c:v>
                </c:pt>
                <c:pt idx="1983">
                  <c:v>-4.2339999999999991</c:v>
                </c:pt>
                <c:pt idx="1984">
                  <c:v>-4.2319999999999993</c:v>
                </c:pt>
                <c:pt idx="1985">
                  <c:v>-4.2299999999999986</c:v>
                </c:pt>
                <c:pt idx="1986">
                  <c:v>-4.2279999999999998</c:v>
                </c:pt>
                <c:pt idx="1987">
                  <c:v>-4.2259999999999991</c:v>
                </c:pt>
                <c:pt idx="1988">
                  <c:v>-4.2239999999999993</c:v>
                </c:pt>
                <c:pt idx="1989">
                  <c:v>-4.2219999999999995</c:v>
                </c:pt>
                <c:pt idx="1990">
                  <c:v>-4.2199999999999989</c:v>
                </c:pt>
                <c:pt idx="1991">
                  <c:v>-4.2179999999999991</c:v>
                </c:pt>
                <c:pt idx="1992">
                  <c:v>-4.2159999999999993</c:v>
                </c:pt>
                <c:pt idx="1993">
                  <c:v>-4.2139999999999986</c:v>
                </c:pt>
                <c:pt idx="1994">
                  <c:v>-4.2119999999999997</c:v>
                </c:pt>
                <c:pt idx="1995">
                  <c:v>-4.2099999999999991</c:v>
                </c:pt>
                <c:pt idx="1996">
                  <c:v>-4.2079999999999993</c:v>
                </c:pt>
                <c:pt idx="1997">
                  <c:v>-4.2059999999999995</c:v>
                </c:pt>
                <c:pt idx="1998">
                  <c:v>-4.2039999999999988</c:v>
                </c:pt>
                <c:pt idx="1999">
                  <c:v>-4.2019999999999991</c:v>
                </c:pt>
                <c:pt idx="2000">
                  <c:v>-4.1999999999999993</c:v>
                </c:pt>
                <c:pt idx="2001">
                  <c:v>-4.1979999999999995</c:v>
                </c:pt>
                <c:pt idx="2002">
                  <c:v>-4.1959999999999997</c:v>
                </c:pt>
                <c:pt idx="2003">
                  <c:v>-4.1939999999999991</c:v>
                </c:pt>
                <c:pt idx="2004">
                  <c:v>-4.1919999999999993</c:v>
                </c:pt>
                <c:pt idx="2005">
                  <c:v>-4.1899999999999995</c:v>
                </c:pt>
                <c:pt idx="2006">
                  <c:v>-4.1879999999999997</c:v>
                </c:pt>
                <c:pt idx="2007">
                  <c:v>-4.1859999999999991</c:v>
                </c:pt>
                <c:pt idx="2008">
                  <c:v>-4.1839999999999993</c:v>
                </c:pt>
                <c:pt idx="2009">
                  <c:v>-4.1819999999999995</c:v>
                </c:pt>
                <c:pt idx="2010">
                  <c:v>-4.18</c:v>
                </c:pt>
                <c:pt idx="2011">
                  <c:v>-4.177999999999999</c:v>
                </c:pt>
                <c:pt idx="2012">
                  <c:v>-4.1759999999999993</c:v>
                </c:pt>
                <c:pt idx="2013">
                  <c:v>-4.1739999999999995</c:v>
                </c:pt>
                <c:pt idx="2014">
                  <c:v>-4.1719999999999997</c:v>
                </c:pt>
                <c:pt idx="2015">
                  <c:v>-4.169999999999999</c:v>
                </c:pt>
                <c:pt idx="2016">
                  <c:v>-4.1679999999999993</c:v>
                </c:pt>
                <c:pt idx="2017">
                  <c:v>-4.1659999999999995</c:v>
                </c:pt>
                <c:pt idx="2018">
                  <c:v>-4.1639999999999997</c:v>
                </c:pt>
                <c:pt idx="2019">
                  <c:v>-4.161999999999999</c:v>
                </c:pt>
                <c:pt idx="2020">
                  <c:v>-4.1599999999999993</c:v>
                </c:pt>
                <c:pt idx="2021">
                  <c:v>-4.1579999999999995</c:v>
                </c:pt>
                <c:pt idx="2022">
                  <c:v>-4.1559999999999997</c:v>
                </c:pt>
                <c:pt idx="2023">
                  <c:v>-4.153999999999999</c:v>
                </c:pt>
                <c:pt idx="2024">
                  <c:v>-4.1519999999999992</c:v>
                </c:pt>
                <c:pt idx="2025">
                  <c:v>-4.1499999999999995</c:v>
                </c:pt>
                <c:pt idx="2026">
                  <c:v>-4.1479999999999997</c:v>
                </c:pt>
                <c:pt idx="2027">
                  <c:v>-4.145999999999999</c:v>
                </c:pt>
                <c:pt idx="2028">
                  <c:v>-4.1439999999999992</c:v>
                </c:pt>
                <c:pt idx="2029">
                  <c:v>-4.1419999999999995</c:v>
                </c:pt>
                <c:pt idx="2030">
                  <c:v>-4.1399999999999997</c:v>
                </c:pt>
                <c:pt idx="2031">
                  <c:v>-4.137999999999999</c:v>
                </c:pt>
                <c:pt idx="2032">
                  <c:v>-4.1359999999999992</c:v>
                </c:pt>
                <c:pt idx="2033">
                  <c:v>-4.1339999999999995</c:v>
                </c:pt>
                <c:pt idx="2034">
                  <c:v>-4.1319999999999997</c:v>
                </c:pt>
                <c:pt idx="2035">
                  <c:v>-4.129999999999999</c:v>
                </c:pt>
                <c:pt idx="2036">
                  <c:v>-4.1279999999999992</c:v>
                </c:pt>
                <c:pt idx="2037">
                  <c:v>-4.1259999999999994</c:v>
                </c:pt>
                <c:pt idx="2038">
                  <c:v>-4.1239999999999997</c:v>
                </c:pt>
                <c:pt idx="2039">
                  <c:v>-4.121999999999999</c:v>
                </c:pt>
                <c:pt idx="2040">
                  <c:v>-4.1199999999999992</c:v>
                </c:pt>
                <c:pt idx="2041">
                  <c:v>-4.1179999999999994</c:v>
                </c:pt>
                <c:pt idx="2042">
                  <c:v>-4.1159999999999997</c:v>
                </c:pt>
                <c:pt idx="2043">
                  <c:v>-4.113999999999999</c:v>
                </c:pt>
                <c:pt idx="2044">
                  <c:v>-4.1119999999999992</c:v>
                </c:pt>
                <c:pt idx="2045">
                  <c:v>-4.1099999999999994</c:v>
                </c:pt>
                <c:pt idx="2046">
                  <c:v>-4.1079999999999997</c:v>
                </c:pt>
                <c:pt idx="2047">
                  <c:v>-4.105999999999999</c:v>
                </c:pt>
                <c:pt idx="2048">
                  <c:v>-4.1039999999999992</c:v>
                </c:pt>
                <c:pt idx="2049">
                  <c:v>-4.1019999999999994</c:v>
                </c:pt>
                <c:pt idx="2050">
                  <c:v>-4.0999999999999996</c:v>
                </c:pt>
                <c:pt idx="2051">
                  <c:v>-4.097999999999999</c:v>
                </c:pt>
                <c:pt idx="2052">
                  <c:v>-4.0959999999999992</c:v>
                </c:pt>
                <c:pt idx="2053">
                  <c:v>-4.0939999999999994</c:v>
                </c:pt>
                <c:pt idx="2054">
                  <c:v>-4.0919999999999996</c:v>
                </c:pt>
                <c:pt idx="2055">
                  <c:v>-4.089999999999999</c:v>
                </c:pt>
                <c:pt idx="2056">
                  <c:v>-4.0879999999999992</c:v>
                </c:pt>
                <c:pt idx="2057">
                  <c:v>-4.0859999999999994</c:v>
                </c:pt>
                <c:pt idx="2058">
                  <c:v>-4.0839999999999996</c:v>
                </c:pt>
                <c:pt idx="2059">
                  <c:v>-4.081999999999999</c:v>
                </c:pt>
                <c:pt idx="2060">
                  <c:v>-4.0799999999999992</c:v>
                </c:pt>
                <c:pt idx="2061">
                  <c:v>-4.0779999999999994</c:v>
                </c:pt>
                <c:pt idx="2062">
                  <c:v>-4.0759999999999996</c:v>
                </c:pt>
                <c:pt idx="2063">
                  <c:v>-4.073999999999999</c:v>
                </c:pt>
                <c:pt idx="2064">
                  <c:v>-4.0719999999999992</c:v>
                </c:pt>
                <c:pt idx="2065">
                  <c:v>-4.0699999999999994</c:v>
                </c:pt>
                <c:pt idx="2066">
                  <c:v>-4.0679999999999996</c:v>
                </c:pt>
                <c:pt idx="2067">
                  <c:v>-4.0659999999999989</c:v>
                </c:pt>
                <c:pt idx="2068">
                  <c:v>-4.0639999999999992</c:v>
                </c:pt>
                <c:pt idx="2069">
                  <c:v>-4.0619999999999994</c:v>
                </c:pt>
                <c:pt idx="2070">
                  <c:v>-4.0599999999999996</c:v>
                </c:pt>
                <c:pt idx="2071">
                  <c:v>-4.0579999999999989</c:v>
                </c:pt>
                <c:pt idx="2072">
                  <c:v>-4.0559999999999992</c:v>
                </c:pt>
                <c:pt idx="2073">
                  <c:v>-4.0539999999999994</c:v>
                </c:pt>
                <c:pt idx="2074">
                  <c:v>-4.0519999999999996</c:v>
                </c:pt>
                <c:pt idx="2075">
                  <c:v>-4.0499999999999989</c:v>
                </c:pt>
                <c:pt idx="2076">
                  <c:v>-4.0479999999999992</c:v>
                </c:pt>
                <c:pt idx="2077">
                  <c:v>-4.0459999999999994</c:v>
                </c:pt>
                <c:pt idx="2078">
                  <c:v>-4.0439999999999996</c:v>
                </c:pt>
                <c:pt idx="2079">
                  <c:v>-4.0419999999999989</c:v>
                </c:pt>
                <c:pt idx="2080">
                  <c:v>-4.0399999999999991</c:v>
                </c:pt>
                <c:pt idx="2081">
                  <c:v>-4.0379999999999994</c:v>
                </c:pt>
                <c:pt idx="2082">
                  <c:v>-4.0359999999999996</c:v>
                </c:pt>
                <c:pt idx="2083">
                  <c:v>-4.0339999999999989</c:v>
                </c:pt>
                <c:pt idx="2084">
                  <c:v>-4.0319999999999991</c:v>
                </c:pt>
                <c:pt idx="2085">
                  <c:v>-4.0299999999999994</c:v>
                </c:pt>
                <c:pt idx="2086">
                  <c:v>-4.0279999999999996</c:v>
                </c:pt>
                <c:pt idx="2087">
                  <c:v>-4.0259999999999989</c:v>
                </c:pt>
                <c:pt idx="2088">
                  <c:v>-4.0239999999999991</c:v>
                </c:pt>
                <c:pt idx="2089">
                  <c:v>-4.0219999999999994</c:v>
                </c:pt>
                <c:pt idx="2090">
                  <c:v>-4.0199999999999996</c:v>
                </c:pt>
                <c:pt idx="2091">
                  <c:v>-4.0179999999999989</c:v>
                </c:pt>
                <c:pt idx="2092">
                  <c:v>-4.0159999999999991</c:v>
                </c:pt>
                <c:pt idx="2093">
                  <c:v>-4.0139999999999993</c:v>
                </c:pt>
                <c:pt idx="2094">
                  <c:v>-4.0119999999999996</c:v>
                </c:pt>
                <c:pt idx="2095">
                  <c:v>-4.0099999999999989</c:v>
                </c:pt>
                <c:pt idx="2096">
                  <c:v>-4.0079999999999991</c:v>
                </c:pt>
                <c:pt idx="2097">
                  <c:v>-4.0059999999999993</c:v>
                </c:pt>
                <c:pt idx="2098">
                  <c:v>-4.0039999999999996</c:v>
                </c:pt>
                <c:pt idx="2099">
                  <c:v>-4.0019999999999989</c:v>
                </c:pt>
                <c:pt idx="2100">
                  <c:v>-3.9999999999999991</c:v>
                </c:pt>
                <c:pt idx="2101">
                  <c:v>-3.9979999999999993</c:v>
                </c:pt>
                <c:pt idx="2102">
                  <c:v>-3.9959999999999996</c:v>
                </c:pt>
                <c:pt idx="2103">
                  <c:v>-3.9939999999999989</c:v>
                </c:pt>
                <c:pt idx="2104">
                  <c:v>-3.9919999999999991</c:v>
                </c:pt>
                <c:pt idx="2105">
                  <c:v>-3.9899999999999993</c:v>
                </c:pt>
                <c:pt idx="2106">
                  <c:v>-3.9879999999999995</c:v>
                </c:pt>
                <c:pt idx="2107">
                  <c:v>-3.9859999999999989</c:v>
                </c:pt>
                <c:pt idx="2108">
                  <c:v>-3.9839999999999991</c:v>
                </c:pt>
                <c:pt idx="2109">
                  <c:v>-3.9819999999999993</c:v>
                </c:pt>
                <c:pt idx="2110">
                  <c:v>-3.9799999999999995</c:v>
                </c:pt>
                <c:pt idx="2111">
                  <c:v>-3.9779999999999989</c:v>
                </c:pt>
                <c:pt idx="2112">
                  <c:v>-3.9759999999999991</c:v>
                </c:pt>
                <c:pt idx="2113">
                  <c:v>-3.9739999999999993</c:v>
                </c:pt>
                <c:pt idx="2114">
                  <c:v>-3.9719999999999995</c:v>
                </c:pt>
                <c:pt idx="2115">
                  <c:v>-3.9699999999999989</c:v>
                </c:pt>
                <c:pt idx="2116">
                  <c:v>-3.9679999999999991</c:v>
                </c:pt>
                <c:pt idx="2117">
                  <c:v>-3.9659999999999993</c:v>
                </c:pt>
                <c:pt idx="2118">
                  <c:v>-3.9639999999999995</c:v>
                </c:pt>
                <c:pt idx="2119">
                  <c:v>-3.9619999999999989</c:v>
                </c:pt>
                <c:pt idx="2120">
                  <c:v>-3.9599999999999991</c:v>
                </c:pt>
                <c:pt idx="2121">
                  <c:v>-3.9579999999999993</c:v>
                </c:pt>
                <c:pt idx="2122">
                  <c:v>-3.9559999999999995</c:v>
                </c:pt>
                <c:pt idx="2123">
                  <c:v>-3.9539999999999988</c:v>
                </c:pt>
                <c:pt idx="2124">
                  <c:v>-3.9519999999999991</c:v>
                </c:pt>
                <c:pt idx="2125">
                  <c:v>-3.9499999999999993</c:v>
                </c:pt>
                <c:pt idx="2126">
                  <c:v>-3.9479999999999995</c:v>
                </c:pt>
                <c:pt idx="2127">
                  <c:v>-3.9459999999999997</c:v>
                </c:pt>
                <c:pt idx="2128">
                  <c:v>-3.9439999999999991</c:v>
                </c:pt>
                <c:pt idx="2129">
                  <c:v>-3.9419999999999993</c:v>
                </c:pt>
                <c:pt idx="2130">
                  <c:v>-3.9399999999999995</c:v>
                </c:pt>
                <c:pt idx="2131">
                  <c:v>-3.9379999999999997</c:v>
                </c:pt>
                <c:pt idx="2132">
                  <c:v>-3.9359999999999991</c:v>
                </c:pt>
                <c:pt idx="2133">
                  <c:v>-3.9339999999999993</c:v>
                </c:pt>
                <c:pt idx="2134">
                  <c:v>-3.9319999999999995</c:v>
                </c:pt>
                <c:pt idx="2135">
                  <c:v>-3.9299999999999997</c:v>
                </c:pt>
                <c:pt idx="2136">
                  <c:v>-3.927999999999999</c:v>
                </c:pt>
                <c:pt idx="2137">
                  <c:v>-3.9259999999999993</c:v>
                </c:pt>
                <c:pt idx="2138">
                  <c:v>-3.9239999999999995</c:v>
                </c:pt>
                <c:pt idx="2139">
                  <c:v>-3.9219999999999997</c:v>
                </c:pt>
                <c:pt idx="2140">
                  <c:v>-3.919999999999999</c:v>
                </c:pt>
                <c:pt idx="2141">
                  <c:v>-3.9179999999999993</c:v>
                </c:pt>
                <c:pt idx="2142">
                  <c:v>-3.9159999999999995</c:v>
                </c:pt>
                <c:pt idx="2143">
                  <c:v>-3.9139999999999997</c:v>
                </c:pt>
                <c:pt idx="2144">
                  <c:v>-3.911999999999999</c:v>
                </c:pt>
                <c:pt idx="2145">
                  <c:v>-3.9099999999999993</c:v>
                </c:pt>
                <c:pt idx="2146">
                  <c:v>-3.9079999999999995</c:v>
                </c:pt>
                <c:pt idx="2147">
                  <c:v>-3.9059999999999997</c:v>
                </c:pt>
                <c:pt idx="2148">
                  <c:v>-3.903999999999999</c:v>
                </c:pt>
                <c:pt idx="2149">
                  <c:v>-3.9019999999999992</c:v>
                </c:pt>
                <c:pt idx="2150">
                  <c:v>-3.8999999999999995</c:v>
                </c:pt>
                <c:pt idx="2151">
                  <c:v>-3.8979999999999997</c:v>
                </c:pt>
                <c:pt idx="2152">
                  <c:v>-3.895999999999999</c:v>
                </c:pt>
                <c:pt idx="2153">
                  <c:v>-3.8939999999999992</c:v>
                </c:pt>
                <c:pt idx="2154">
                  <c:v>-3.8919999999999995</c:v>
                </c:pt>
                <c:pt idx="2155">
                  <c:v>-3.8899999999999997</c:v>
                </c:pt>
                <c:pt idx="2156">
                  <c:v>-3.887999999999999</c:v>
                </c:pt>
                <c:pt idx="2157">
                  <c:v>-3.8859999999999992</c:v>
                </c:pt>
                <c:pt idx="2158">
                  <c:v>-3.8839999999999995</c:v>
                </c:pt>
                <c:pt idx="2159">
                  <c:v>-3.8819999999999997</c:v>
                </c:pt>
                <c:pt idx="2160">
                  <c:v>-3.879999999999999</c:v>
                </c:pt>
                <c:pt idx="2161">
                  <c:v>-3.8779999999999992</c:v>
                </c:pt>
                <c:pt idx="2162">
                  <c:v>-3.8759999999999994</c:v>
                </c:pt>
                <c:pt idx="2163">
                  <c:v>-3.8739999999999997</c:v>
                </c:pt>
                <c:pt idx="2164">
                  <c:v>-3.871999999999999</c:v>
                </c:pt>
                <c:pt idx="2165">
                  <c:v>-3.8699999999999992</c:v>
                </c:pt>
                <c:pt idx="2166">
                  <c:v>-3.8679999999999994</c:v>
                </c:pt>
                <c:pt idx="2167">
                  <c:v>-3.8659999999999997</c:v>
                </c:pt>
                <c:pt idx="2168">
                  <c:v>-3.863999999999999</c:v>
                </c:pt>
                <c:pt idx="2169">
                  <c:v>-3.8619999999999992</c:v>
                </c:pt>
                <c:pt idx="2170">
                  <c:v>-3.8599999999999994</c:v>
                </c:pt>
                <c:pt idx="2171">
                  <c:v>-3.8579999999999997</c:v>
                </c:pt>
                <c:pt idx="2172">
                  <c:v>-3.855999999999999</c:v>
                </c:pt>
                <c:pt idx="2173">
                  <c:v>-3.8539999999999992</c:v>
                </c:pt>
                <c:pt idx="2174">
                  <c:v>-3.8519999999999994</c:v>
                </c:pt>
                <c:pt idx="2175">
                  <c:v>-3.8499999999999996</c:v>
                </c:pt>
                <c:pt idx="2176">
                  <c:v>-3.847999999999999</c:v>
                </c:pt>
                <c:pt idx="2177">
                  <c:v>-3.8459999999999992</c:v>
                </c:pt>
                <c:pt idx="2178">
                  <c:v>-3.8439999999999994</c:v>
                </c:pt>
                <c:pt idx="2179">
                  <c:v>-3.8419999999999996</c:v>
                </c:pt>
                <c:pt idx="2180">
                  <c:v>-3.839999999999999</c:v>
                </c:pt>
                <c:pt idx="2181">
                  <c:v>-3.8379999999999992</c:v>
                </c:pt>
                <c:pt idx="2182">
                  <c:v>-3.8359999999999994</c:v>
                </c:pt>
                <c:pt idx="2183">
                  <c:v>-3.8339999999999996</c:v>
                </c:pt>
                <c:pt idx="2184">
                  <c:v>-3.831999999999999</c:v>
                </c:pt>
                <c:pt idx="2185">
                  <c:v>-3.8299999999999992</c:v>
                </c:pt>
                <c:pt idx="2186">
                  <c:v>-3.8279999999999994</c:v>
                </c:pt>
                <c:pt idx="2187">
                  <c:v>-3.8259999999999996</c:v>
                </c:pt>
                <c:pt idx="2188">
                  <c:v>-3.823999999999999</c:v>
                </c:pt>
                <c:pt idx="2189">
                  <c:v>-3.8219999999999992</c:v>
                </c:pt>
                <c:pt idx="2190">
                  <c:v>-3.8199999999999994</c:v>
                </c:pt>
                <c:pt idx="2191">
                  <c:v>-3.8179999999999996</c:v>
                </c:pt>
                <c:pt idx="2192">
                  <c:v>-3.8159999999999989</c:v>
                </c:pt>
                <c:pt idx="2193">
                  <c:v>-3.8139999999999992</c:v>
                </c:pt>
                <c:pt idx="2194">
                  <c:v>-3.8119999999999994</c:v>
                </c:pt>
                <c:pt idx="2195">
                  <c:v>-3.8099999999999996</c:v>
                </c:pt>
                <c:pt idx="2196">
                  <c:v>-3.8079999999999989</c:v>
                </c:pt>
                <c:pt idx="2197">
                  <c:v>-3.8059999999999992</c:v>
                </c:pt>
                <c:pt idx="2198">
                  <c:v>-3.8039999999999994</c:v>
                </c:pt>
                <c:pt idx="2199">
                  <c:v>-3.8019999999999996</c:v>
                </c:pt>
                <c:pt idx="2200">
                  <c:v>-3.7999999999999989</c:v>
                </c:pt>
                <c:pt idx="2201">
                  <c:v>-3.7979999999999992</c:v>
                </c:pt>
                <c:pt idx="2202">
                  <c:v>-3.7959999999999994</c:v>
                </c:pt>
                <c:pt idx="2203">
                  <c:v>-3.7939999999999996</c:v>
                </c:pt>
                <c:pt idx="2204">
                  <c:v>-3.7919999999999989</c:v>
                </c:pt>
                <c:pt idx="2205">
                  <c:v>-3.7899999999999991</c:v>
                </c:pt>
                <c:pt idx="2206">
                  <c:v>-3.7879999999999994</c:v>
                </c:pt>
                <c:pt idx="2207">
                  <c:v>-3.7859999999999996</c:v>
                </c:pt>
                <c:pt idx="2208">
                  <c:v>-3.7839999999999989</c:v>
                </c:pt>
                <c:pt idx="2209">
                  <c:v>-3.7819999999999991</c:v>
                </c:pt>
                <c:pt idx="2210">
                  <c:v>-3.7799999999999994</c:v>
                </c:pt>
                <c:pt idx="2211">
                  <c:v>-3.7779999999999996</c:v>
                </c:pt>
                <c:pt idx="2212">
                  <c:v>-3.7759999999999989</c:v>
                </c:pt>
                <c:pt idx="2213">
                  <c:v>-3.7739999999999991</c:v>
                </c:pt>
                <c:pt idx="2214">
                  <c:v>-3.7719999999999994</c:v>
                </c:pt>
                <c:pt idx="2215">
                  <c:v>-3.7699999999999996</c:v>
                </c:pt>
                <c:pt idx="2216">
                  <c:v>-3.7679999999999989</c:v>
                </c:pt>
                <c:pt idx="2217">
                  <c:v>-3.7659999999999991</c:v>
                </c:pt>
                <c:pt idx="2218">
                  <c:v>-3.7639999999999993</c:v>
                </c:pt>
                <c:pt idx="2219">
                  <c:v>-3.7619999999999996</c:v>
                </c:pt>
                <c:pt idx="2220">
                  <c:v>-3.7599999999999989</c:v>
                </c:pt>
                <c:pt idx="2221">
                  <c:v>-3.7579999999999991</c:v>
                </c:pt>
                <c:pt idx="2222">
                  <c:v>-3.7559999999999993</c:v>
                </c:pt>
                <c:pt idx="2223">
                  <c:v>-3.7539999999999996</c:v>
                </c:pt>
                <c:pt idx="2224">
                  <c:v>-3.7519999999999989</c:v>
                </c:pt>
                <c:pt idx="2225">
                  <c:v>-3.7499999999999991</c:v>
                </c:pt>
                <c:pt idx="2226">
                  <c:v>-3.7479999999999993</c:v>
                </c:pt>
                <c:pt idx="2227">
                  <c:v>-3.7459999999999996</c:v>
                </c:pt>
                <c:pt idx="2228">
                  <c:v>-3.7439999999999989</c:v>
                </c:pt>
                <c:pt idx="2229">
                  <c:v>-3.7419999999999991</c:v>
                </c:pt>
                <c:pt idx="2230">
                  <c:v>-3.7399999999999993</c:v>
                </c:pt>
                <c:pt idx="2231">
                  <c:v>-3.7379999999999995</c:v>
                </c:pt>
                <c:pt idx="2232">
                  <c:v>-3.7359999999999989</c:v>
                </c:pt>
                <c:pt idx="2233">
                  <c:v>-3.7339999999999991</c:v>
                </c:pt>
                <c:pt idx="2234">
                  <c:v>-3.7319999999999993</c:v>
                </c:pt>
                <c:pt idx="2235">
                  <c:v>-3.7299999999999995</c:v>
                </c:pt>
                <c:pt idx="2236">
                  <c:v>-3.7279999999999989</c:v>
                </c:pt>
                <c:pt idx="2237">
                  <c:v>-3.7259999999999991</c:v>
                </c:pt>
                <c:pt idx="2238">
                  <c:v>-3.7239999999999993</c:v>
                </c:pt>
                <c:pt idx="2239">
                  <c:v>-3.7219999999999995</c:v>
                </c:pt>
                <c:pt idx="2240">
                  <c:v>-3.7199999999999989</c:v>
                </c:pt>
                <c:pt idx="2241">
                  <c:v>-3.7179999999999991</c:v>
                </c:pt>
                <c:pt idx="2242">
                  <c:v>-3.7159999999999993</c:v>
                </c:pt>
                <c:pt idx="2243">
                  <c:v>-3.7139999999999995</c:v>
                </c:pt>
                <c:pt idx="2244">
                  <c:v>-3.7119999999999989</c:v>
                </c:pt>
                <c:pt idx="2245">
                  <c:v>-3.7099999999999991</c:v>
                </c:pt>
                <c:pt idx="2246">
                  <c:v>-3.7079999999999993</c:v>
                </c:pt>
                <c:pt idx="2247">
                  <c:v>-3.7059999999999995</c:v>
                </c:pt>
                <c:pt idx="2248">
                  <c:v>-3.7039999999999988</c:v>
                </c:pt>
                <c:pt idx="2249">
                  <c:v>-3.7019999999999991</c:v>
                </c:pt>
                <c:pt idx="2250">
                  <c:v>-3.6999999999999993</c:v>
                </c:pt>
                <c:pt idx="2251">
                  <c:v>-3.6979999999999995</c:v>
                </c:pt>
                <c:pt idx="2252">
                  <c:v>-3.6959999999999997</c:v>
                </c:pt>
                <c:pt idx="2253">
                  <c:v>-3.6939999999999991</c:v>
                </c:pt>
                <c:pt idx="2254">
                  <c:v>-3.6919999999999993</c:v>
                </c:pt>
                <c:pt idx="2255">
                  <c:v>-3.6899999999999995</c:v>
                </c:pt>
                <c:pt idx="2256">
                  <c:v>-3.6879999999999997</c:v>
                </c:pt>
                <c:pt idx="2257">
                  <c:v>-3.6859999999999991</c:v>
                </c:pt>
                <c:pt idx="2258">
                  <c:v>-3.6839999999999993</c:v>
                </c:pt>
                <c:pt idx="2259">
                  <c:v>-3.6819999999999995</c:v>
                </c:pt>
                <c:pt idx="2260">
                  <c:v>-3.6799999999999997</c:v>
                </c:pt>
                <c:pt idx="2261">
                  <c:v>-3.677999999999999</c:v>
                </c:pt>
                <c:pt idx="2262">
                  <c:v>-3.6759999999999993</c:v>
                </c:pt>
                <c:pt idx="2263">
                  <c:v>-3.6739999999999995</c:v>
                </c:pt>
                <c:pt idx="2264">
                  <c:v>-3.6719999999999997</c:v>
                </c:pt>
                <c:pt idx="2265">
                  <c:v>-3.669999999999999</c:v>
                </c:pt>
                <c:pt idx="2266">
                  <c:v>-3.6679999999999993</c:v>
                </c:pt>
                <c:pt idx="2267">
                  <c:v>-3.6659999999999995</c:v>
                </c:pt>
                <c:pt idx="2268">
                  <c:v>-3.6639999999999997</c:v>
                </c:pt>
                <c:pt idx="2269">
                  <c:v>-3.661999999999999</c:v>
                </c:pt>
                <c:pt idx="2270">
                  <c:v>-3.6599999999999993</c:v>
                </c:pt>
                <c:pt idx="2271">
                  <c:v>-3.6579999999999995</c:v>
                </c:pt>
                <c:pt idx="2272">
                  <c:v>-3.6559999999999997</c:v>
                </c:pt>
                <c:pt idx="2273">
                  <c:v>-3.653999999999999</c:v>
                </c:pt>
                <c:pt idx="2274">
                  <c:v>-3.6519999999999992</c:v>
                </c:pt>
                <c:pt idx="2275">
                  <c:v>-3.6499999999999995</c:v>
                </c:pt>
                <c:pt idx="2276">
                  <c:v>-3.6479999999999997</c:v>
                </c:pt>
                <c:pt idx="2277">
                  <c:v>-3.645999999999999</c:v>
                </c:pt>
                <c:pt idx="2278">
                  <c:v>-3.6439999999999992</c:v>
                </c:pt>
                <c:pt idx="2279">
                  <c:v>-3.6419999999999995</c:v>
                </c:pt>
                <c:pt idx="2280">
                  <c:v>-3.6399999999999997</c:v>
                </c:pt>
                <c:pt idx="2281">
                  <c:v>-3.637999999999999</c:v>
                </c:pt>
                <c:pt idx="2282">
                  <c:v>-3.6359999999999992</c:v>
                </c:pt>
                <c:pt idx="2283">
                  <c:v>-3.6339999999999995</c:v>
                </c:pt>
                <c:pt idx="2284">
                  <c:v>-3.6319999999999997</c:v>
                </c:pt>
                <c:pt idx="2285">
                  <c:v>-3.629999999999999</c:v>
                </c:pt>
                <c:pt idx="2286">
                  <c:v>-3.6279999999999992</c:v>
                </c:pt>
                <c:pt idx="2287">
                  <c:v>-3.6259999999999994</c:v>
                </c:pt>
                <c:pt idx="2288">
                  <c:v>-3.6239999999999997</c:v>
                </c:pt>
                <c:pt idx="2289">
                  <c:v>-3.621999999999999</c:v>
                </c:pt>
                <c:pt idx="2290">
                  <c:v>-3.6199999999999992</c:v>
                </c:pt>
                <c:pt idx="2291">
                  <c:v>-3.6179999999999994</c:v>
                </c:pt>
                <c:pt idx="2292">
                  <c:v>-3.6159999999999997</c:v>
                </c:pt>
                <c:pt idx="2293">
                  <c:v>-3.613999999999999</c:v>
                </c:pt>
                <c:pt idx="2294">
                  <c:v>-3.6119999999999992</c:v>
                </c:pt>
                <c:pt idx="2295">
                  <c:v>-3.6099999999999994</c:v>
                </c:pt>
                <c:pt idx="2296">
                  <c:v>-3.6079999999999997</c:v>
                </c:pt>
                <c:pt idx="2297">
                  <c:v>-3.605999999999999</c:v>
                </c:pt>
                <c:pt idx="2298">
                  <c:v>-3.6039999999999992</c:v>
                </c:pt>
                <c:pt idx="2299">
                  <c:v>-3.6019999999999994</c:v>
                </c:pt>
                <c:pt idx="2300">
                  <c:v>-3.5999999999999996</c:v>
                </c:pt>
                <c:pt idx="2301">
                  <c:v>-3.597999999999999</c:v>
                </c:pt>
                <c:pt idx="2302">
                  <c:v>-3.5959999999999992</c:v>
                </c:pt>
                <c:pt idx="2303">
                  <c:v>-3.5939999999999994</c:v>
                </c:pt>
                <c:pt idx="2304">
                  <c:v>-3.5919999999999996</c:v>
                </c:pt>
                <c:pt idx="2305">
                  <c:v>-3.589999999999999</c:v>
                </c:pt>
                <c:pt idx="2306">
                  <c:v>-3.5879999999999992</c:v>
                </c:pt>
                <c:pt idx="2307">
                  <c:v>-3.5859999999999994</c:v>
                </c:pt>
                <c:pt idx="2308">
                  <c:v>-3.5839999999999996</c:v>
                </c:pt>
                <c:pt idx="2309">
                  <c:v>-3.581999999999999</c:v>
                </c:pt>
                <c:pt idx="2310">
                  <c:v>-3.5799999999999992</c:v>
                </c:pt>
                <c:pt idx="2311">
                  <c:v>-3.5779999999999994</c:v>
                </c:pt>
                <c:pt idx="2312">
                  <c:v>-3.5759999999999996</c:v>
                </c:pt>
                <c:pt idx="2313">
                  <c:v>-3.573999999999999</c:v>
                </c:pt>
                <c:pt idx="2314">
                  <c:v>-3.5719999999999992</c:v>
                </c:pt>
                <c:pt idx="2315">
                  <c:v>-3.5699999999999994</c:v>
                </c:pt>
                <c:pt idx="2316">
                  <c:v>-3.5679999999999996</c:v>
                </c:pt>
                <c:pt idx="2317">
                  <c:v>-3.5659999999999989</c:v>
                </c:pt>
                <c:pt idx="2318">
                  <c:v>-3.5639999999999992</c:v>
                </c:pt>
                <c:pt idx="2319">
                  <c:v>-3.5619999999999994</c:v>
                </c:pt>
                <c:pt idx="2320">
                  <c:v>-3.5599999999999996</c:v>
                </c:pt>
                <c:pt idx="2321">
                  <c:v>-3.5579999999999989</c:v>
                </c:pt>
                <c:pt idx="2322">
                  <c:v>-3.5559999999999992</c:v>
                </c:pt>
                <c:pt idx="2323">
                  <c:v>-3.5539999999999994</c:v>
                </c:pt>
                <c:pt idx="2324">
                  <c:v>-3.5519999999999996</c:v>
                </c:pt>
                <c:pt idx="2325">
                  <c:v>-3.5499999999999989</c:v>
                </c:pt>
                <c:pt idx="2326">
                  <c:v>-3.5479999999999992</c:v>
                </c:pt>
                <c:pt idx="2327">
                  <c:v>-3.5459999999999994</c:v>
                </c:pt>
                <c:pt idx="2328">
                  <c:v>-3.5439999999999996</c:v>
                </c:pt>
                <c:pt idx="2329">
                  <c:v>-3.5419999999999989</c:v>
                </c:pt>
                <c:pt idx="2330">
                  <c:v>-3.5399999999999991</c:v>
                </c:pt>
                <c:pt idx="2331">
                  <c:v>-3.5379999999999994</c:v>
                </c:pt>
                <c:pt idx="2332">
                  <c:v>-3.5359999999999996</c:v>
                </c:pt>
                <c:pt idx="2333">
                  <c:v>-3.5339999999999989</c:v>
                </c:pt>
                <c:pt idx="2334">
                  <c:v>-3.5319999999999991</c:v>
                </c:pt>
                <c:pt idx="2335">
                  <c:v>-3.5299999999999994</c:v>
                </c:pt>
                <c:pt idx="2336">
                  <c:v>-3.5279999999999996</c:v>
                </c:pt>
                <c:pt idx="2337">
                  <c:v>-3.5259999999999989</c:v>
                </c:pt>
                <c:pt idx="2338">
                  <c:v>-3.5239999999999991</c:v>
                </c:pt>
                <c:pt idx="2339">
                  <c:v>-3.5219999999999994</c:v>
                </c:pt>
                <c:pt idx="2340">
                  <c:v>-3.5199999999999996</c:v>
                </c:pt>
                <c:pt idx="2341">
                  <c:v>-3.5179999999999989</c:v>
                </c:pt>
                <c:pt idx="2342">
                  <c:v>-3.5159999999999991</c:v>
                </c:pt>
                <c:pt idx="2343">
                  <c:v>-3.5139999999999993</c:v>
                </c:pt>
                <c:pt idx="2344">
                  <c:v>-3.5119999999999996</c:v>
                </c:pt>
                <c:pt idx="2345">
                  <c:v>-3.5099999999999989</c:v>
                </c:pt>
                <c:pt idx="2346">
                  <c:v>-3.5079999999999991</c:v>
                </c:pt>
                <c:pt idx="2347">
                  <c:v>-3.5059999999999993</c:v>
                </c:pt>
                <c:pt idx="2348">
                  <c:v>-3.5039999999999996</c:v>
                </c:pt>
                <c:pt idx="2349">
                  <c:v>-3.5019999999999989</c:v>
                </c:pt>
                <c:pt idx="2350">
                  <c:v>-3.4999999999999991</c:v>
                </c:pt>
                <c:pt idx="2351">
                  <c:v>-3.4979999999999993</c:v>
                </c:pt>
                <c:pt idx="2352">
                  <c:v>-3.4959999999999996</c:v>
                </c:pt>
                <c:pt idx="2353">
                  <c:v>-3.4939999999999989</c:v>
                </c:pt>
                <c:pt idx="2354">
                  <c:v>-3.4919999999999991</c:v>
                </c:pt>
                <c:pt idx="2355">
                  <c:v>-3.4899999999999993</c:v>
                </c:pt>
                <c:pt idx="2356">
                  <c:v>-3.4879999999999995</c:v>
                </c:pt>
                <c:pt idx="2357">
                  <c:v>-3.4859999999999989</c:v>
                </c:pt>
                <c:pt idx="2358">
                  <c:v>-3.4839999999999991</c:v>
                </c:pt>
                <c:pt idx="2359">
                  <c:v>-3.4819999999999993</c:v>
                </c:pt>
                <c:pt idx="2360">
                  <c:v>-3.4799999999999995</c:v>
                </c:pt>
                <c:pt idx="2361">
                  <c:v>-3.4779999999999989</c:v>
                </c:pt>
                <c:pt idx="2362">
                  <c:v>-3.4759999999999991</c:v>
                </c:pt>
                <c:pt idx="2363">
                  <c:v>-3.4739999999999993</c:v>
                </c:pt>
                <c:pt idx="2364">
                  <c:v>-3.4719999999999995</c:v>
                </c:pt>
                <c:pt idx="2365">
                  <c:v>-3.4699999999999989</c:v>
                </c:pt>
                <c:pt idx="2366">
                  <c:v>-3.4679999999999991</c:v>
                </c:pt>
                <c:pt idx="2367">
                  <c:v>-3.4659999999999993</c:v>
                </c:pt>
                <c:pt idx="2368">
                  <c:v>-3.4639999999999995</c:v>
                </c:pt>
                <c:pt idx="2369">
                  <c:v>-3.4619999999999989</c:v>
                </c:pt>
                <c:pt idx="2370">
                  <c:v>-3.4599999999999991</c:v>
                </c:pt>
                <c:pt idx="2371">
                  <c:v>-3.4579999999999993</c:v>
                </c:pt>
                <c:pt idx="2372">
                  <c:v>-3.4559999999999995</c:v>
                </c:pt>
                <c:pt idx="2373">
                  <c:v>-3.4539999999999988</c:v>
                </c:pt>
                <c:pt idx="2374">
                  <c:v>-3.4519999999999991</c:v>
                </c:pt>
                <c:pt idx="2375">
                  <c:v>-3.4499999999999993</c:v>
                </c:pt>
                <c:pt idx="2376">
                  <c:v>-3.4479999999999995</c:v>
                </c:pt>
                <c:pt idx="2377">
                  <c:v>-3.4459999999999997</c:v>
                </c:pt>
                <c:pt idx="2378">
                  <c:v>-3.4439999999999991</c:v>
                </c:pt>
                <c:pt idx="2379">
                  <c:v>-3.4419999999999993</c:v>
                </c:pt>
                <c:pt idx="2380">
                  <c:v>-3.4399999999999995</c:v>
                </c:pt>
                <c:pt idx="2381">
                  <c:v>-3.4379999999999997</c:v>
                </c:pt>
                <c:pt idx="2382">
                  <c:v>-3.4359999999999991</c:v>
                </c:pt>
                <c:pt idx="2383">
                  <c:v>-3.4339999999999993</c:v>
                </c:pt>
                <c:pt idx="2384">
                  <c:v>-3.4319999999999995</c:v>
                </c:pt>
                <c:pt idx="2385">
                  <c:v>-3.4299999999999997</c:v>
                </c:pt>
                <c:pt idx="2386">
                  <c:v>-3.427999999999999</c:v>
                </c:pt>
                <c:pt idx="2387">
                  <c:v>-3.4259999999999993</c:v>
                </c:pt>
                <c:pt idx="2388">
                  <c:v>-3.4239999999999995</c:v>
                </c:pt>
                <c:pt idx="2389">
                  <c:v>-3.4219999999999997</c:v>
                </c:pt>
                <c:pt idx="2390">
                  <c:v>-3.419999999999999</c:v>
                </c:pt>
                <c:pt idx="2391">
                  <c:v>-3.4179999999999993</c:v>
                </c:pt>
                <c:pt idx="2392">
                  <c:v>-3.4159999999999995</c:v>
                </c:pt>
                <c:pt idx="2393">
                  <c:v>-3.4139999999999997</c:v>
                </c:pt>
                <c:pt idx="2394">
                  <c:v>-3.411999999999999</c:v>
                </c:pt>
                <c:pt idx="2395">
                  <c:v>-3.4099999999999993</c:v>
                </c:pt>
                <c:pt idx="2396">
                  <c:v>-3.4079999999999995</c:v>
                </c:pt>
                <c:pt idx="2397">
                  <c:v>-3.4059999999999997</c:v>
                </c:pt>
                <c:pt idx="2398">
                  <c:v>-3.403999999999999</c:v>
                </c:pt>
                <c:pt idx="2399">
                  <c:v>-3.4019999999999992</c:v>
                </c:pt>
                <c:pt idx="2400">
                  <c:v>-3.3999999999999995</c:v>
                </c:pt>
                <c:pt idx="2401">
                  <c:v>-3.3979999999999997</c:v>
                </c:pt>
                <c:pt idx="2402">
                  <c:v>-3.395999999999999</c:v>
                </c:pt>
                <c:pt idx="2403">
                  <c:v>-3.3939999999999992</c:v>
                </c:pt>
                <c:pt idx="2404">
                  <c:v>-3.3919999999999995</c:v>
                </c:pt>
                <c:pt idx="2405">
                  <c:v>-3.3899999999999997</c:v>
                </c:pt>
                <c:pt idx="2406">
                  <c:v>-3.387999999999999</c:v>
                </c:pt>
                <c:pt idx="2407">
                  <c:v>-3.3859999999999992</c:v>
                </c:pt>
                <c:pt idx="2408">
                  <c:v>-3.3839999999999995</c:v>
                </c:pt>
                <c:pt idx="2409">
                  <c:v>-3.3819999999999997</c:v>
                </c:pt>
                <c:pt idx="2410">
                  <c:v>-3.379999999999999</c:v>
                </c:pt>
                <c:pt idx="2411">
                  <c:v>-3.3779999999999992</c:v>
                </c:pt>
                <c:pt idx="2412">
                  <c:v>-3.3759999999999994</c:v>
                </c:pt>
                <c:pt idx="2413">
                  <c:v>-3.3739999999999997</c:v>
                </c:pt>
                <c:pt idx="2414">
                  <c:v>-3.371999999999999</c:v>
                </c:pt>
                <c:pt idx="2415">
                  <c:v>-3.3699999999999992</c:v>
                </c:pt>
                <c:pt idx="2416">
                  <c:v>-3.3679999999999994</c:v>
                </c:pt>
                <c:pt idx="2417">
                  <c:v>-3.3659999999999997</c:v>
                </c:pt>
                <c:pt idx="2418">
                  <c:v>-3.363999999999999</c:v>
                </c:pt>
                <c:pt idx="2419">
                  <c:v>-3.3619999999999992</c:v>
                </c:pt>
                <c:pt idx="2420">
                  <c:v>-3.3599999999999994</c:v>
                </c:pt>
                <c:pt idx="2421">
                  <c:v>-3.3579999999999997</c:v>
                </c:pt>
                <c:pt idx="2422">
                  <c:v>-3.355999999999999</c:v>
                </c:pt>
                <c:pt idx="2423">
                  <c:v>-3.3539999999999992</c:v>
                </c:pt>
                <c:pt idx="2424">
                  <c:v>-3.3519999999999994</c:v>
                </c:pt>
                <c:pt idx="2425">
                  <c:v>-3.3499999999999996</c:v>
                </c:pt>
                <c:pt idx="2426">
                  <c:v>-3.347999999999999</c:v>
                </c:pt>
                <c:pt idx="2427">
                  <c:v>-3.3459999999999992</c:v>
                </c:pt>
                <c:pt idx="2428">
                  <c:v>-3.3439999999999994</c:v>
                </c:pt>
                <c:pt idx="2429">
                  <c:v>-3.3419999999999996</c:v>
                </c:pt>
                <c:pt idx="2430">
                  <c:v>-3.339999999999999</c:v>
                </c:pt>
                <c:pt idx="2431">
                  <c:v>-3.3379999999999992</c:v>
                </c:pt>
                <c:pt idx="2432">
                  <c:v>-3.3359999999999994</c:v>
                </c:pt>
                <c:pt idx="2433">
                  <c:v>-3.3339999999999996</c:v>
                </c:pt>
                <c:pt idx="2434">
                  <c:v>-3.331999999999999</c:v>
                </c:pt>
                <c:pt idx="2435">
                  <c:v>-3.3299999999999992</c:v>
                </c:pt>
                <c:pt idx="2436">
                  <c:v>-3.3279999999999994</c:v>
                </c:pt>
                <c:pt idx="2437">
                  <c:v>-3.3259999999999996</c:v>
                </c:pt>
                <c:pt idx="2438">
                  <c:v>-3.323999999999999</c:v>
                </c:pt>
                <c:pt idx="2439">
                  <c:v>-3.3219999999999992</c:v>
                </c:pt>
                <c:pt idx="2440">
                  <c:v>-3.3199999999999994</c:v>
                </c:pt>
                <c:pt idx="2441">
                  <c:v>-3.3179999999999996</c:v>
                </c:pt>
                <c:pt idx="2442">
                  <c:v>-3.3159999999999989</c:v>
                </c:pt>
                <c:pt idx="2443">
                  <c:v>-3.3139999999999992</c:v>
                </c:pt>
                <c:pt idx="2444">
                  <c:v>-3.3119999999999994</c:v>
                </c:pt>
                <c:pt idx="2445">
                  <c:v>-3.3099999999999996</c:v>
                </c:pt>
                <c:pt idx="2446">
                  <c:v>-3.3079999999999989</c:v>
                </c:pt>
                <c:pt idx="2447">
                  <c:v>-3.3059999999999992</c:v>
                </c:pt>
                <c:pt idx="2448">
                  <c:v>-3.3039999999999994</c:v>
                </c:pt>
                <c:pt idx="2449">
                  <c:v>-3.3019999999999996</c:v>
                </c:pt>
                <c:pt idx="2450">
                  <c:v>-3.2999999999999989</c:v>
                </c:pt>
                <c:pt idx="2451">
                  <c:v>-3.2979999999999992</c:v>
                </c:pt>
                <c:pt idx="2452">
                  <c:v>-3.2959999999999994</c:v>
                </c:pt>
                <c:pt idx="2453">
                  <c:v>-3.2939999999999996</c:v>
                </c:pt>
                <c:pt idx="2454">
                  <c:v>-3.2919999999999989</c:v>
                </c:pt>
                <c:pt idx="2455">
                  <c:v>-3.2899999999999991</c:v>
                </c:pt>
                <c:pt idx="2456">
                  <c:v>-3.2879999999999994</c:v>
                </c:pt>
                <c:pt idx="2457">
                  <c:v>-3.2859999999999996</c:v>
                </c:pt>
                <c:pt idx="2458">
                  <c:v>-3.2839999999999989</c:v>
                </c:pt>
                <c:pt idx="2459">
                  <c:v>-3.2819999999999991</c:v>
                </c:pt>
                <c:pt idx="2460">
                  <c:v>-3.2799999999999994</c:v>
                </c:pt>
                <c:pt idx="2461">
                  <c:v>-3.2779999999999996</c:v>
                </c:pt>
                <c:pt idx="2462">
                  <c:v>-3.2759999999999989</c:v>
                </c:pt>
                <c:pt idx="2463">
                  <c:v>-3.2739999999999991</c:v>
                </c:pt>
                <c:pt idx="2464">
                  <c:v>-3.2719999999999994</c:v>
                </c:pt>
                <c:pt idx="2465">
                  <c:v>-3.2699999999999996</c:v>
                </c:pt>
                <c:pt idx="2466">
                  <c:v>-3.2679999999999989</c:v>
                </c:pt>
                <c:pt idx="2467">
                  <c:v>-3.2659999999999991</c:v>
                </c:pt>
                <c:pt idx="2468">
                  <c:v>-3.2639999999999993</c:v>
                </c:pt>
                <c:pt idx="2469">
                  <c:v>-3.2619999999999996</c:v>
                </c:pt>
                <c:pt idx="2470">
                  <c:v>-3.2599999999999989</c:v>
                </c:pt>
                <c:pt idx="2471">
                  <c:v>-3.2579999999999991</c:v>
                </c:pt>
                <c:pt idx="2472">
                  <c:v>-3.2559999999999993</c:v>
                </c:pt>
                <c:pt idx="2473">
                  <c:v>-3.2539999999999996</c:v>
                </c:pt>
                <c:pt idx="2474">
                  <c:v>-3.2519999999999989</c:v>
                </c:pt>
                <c:pt idx="2475">
                  <c:v>-3.2499999999999991</c:v>
                </c:pt>
                <c:pt idx="2476">
                  <c:v>-3.2479999999999993</c:v>
                </c:pt>
                <c:pt idx="2477">
                  <c:v>-3.2459999999999996</c:v>
                </c:pt>
                <c:pt idx="2478">
                  <c:v>-3.2439999999999989</c:v>
                </c:pt>
                <c:pt idx="2479">
                  <c:v>-3.2419999999999991</c:v>
                </c:pt>
                <c:pt idx="2480">
                  <c:v>-3.2399999999999993</c:v>
                </c:pt>
                <c:pt idx="2481">
                  <c:v>-3.2379999999999995</c:v>
                </c:pt>
                <c:pt idx="2482">
                  <c:v>-3.2359999999999989</c:v>
                </c:pt>
                <c:pt idx="2483">
                  <c:v>-3.2339999999999991</c:v>
                </c:pt>
                <c:pt idx="2484">
                  <c:v>-3.2319999999999993</c:v>
                </c:pt>
                <c:pt idx="2485">
                  <c:v>-3.2299999999999995</c:v>
                </c:pt>
                <c:pt idx="2486">
                  <c:v>-3.2279999999999989</c:v>
                </c:pt>
                <c:pt idx="2487">
                  <c:v>-3.2259999999999991</c:v>
                </c:pt>
                <c:pt idx="2488">
                  <c:v>-3.2239999999999993</c:v>
                </c:pt>
                <c:pt idx="2489">
                  <c:v>-3.2219999999999995</c:v>
                </c:pt>
                <c:pt idx="2490">
                  <c:v>-3.2199999999999989</c:v>
                </c:pt>
                <c:pt idx="2491">
                  <c:v>-3.2179999999999991</c:v>
                </c:pt>
                <c:pt idx="2492">
                  <c:v>-3.2159999999999993</c:v>
                </c:pt>
                <c:pt idx="2493">
                  <c:v>-3.2139999999999995</c:v>
                </c:pt>
                <c:pt idx="2494">
                  <c:v>-3.2119999999999989</c:v>
                </c:pt>
                <c:pt idx="2495">
                  <c:v>-3.2099999999999991</c:v>
                </c:pt>
                <c:pt idx="2496">
                  <c:v>-3.2079999999999993</c:v>
                </c:pt>
                <c:pt idx="2497">
                  <c:v>-3.2059999999999995</c:v>
                </c:pt>
                <c:pt idx="2498">
                  <c:v>-3.2039999999999988</c:v>
                </c:pt>
                <c:pt idx="2499">
                  <c:v>-3.2019999999999991</c:v>
                </c:pt>
                <c:pt idx="2500">
                  <c:v>-3.1999999999999993</c:v>
                </c:pt>
                <c:pt idx="2501">
                  <c:v>-3.1979999999999995</c:v>
                </c:pt>
                <c:pt idx="2502">
                  <c:v>-3.1959999999999997</c:v>
                </c:pt>
                <c:pt idx="2503">
                  <c:v>-3.1939999999999991</c:v>
                </c:pt>
                <c:pt idx="2504">
                  <c:v>-3.1919999999999993</c:v>
                </c:pt>
                <c:pt idx="2505">
                  <c:v>-3.1899999999999995</c:v>
                </c:pt>
                <c:pt idx="2506">
                  <c:v>-3.1879999999999997</c:v>
                </c:pt>
                <c:pt idx="2507">
                  <c:v>-3.1859999999999991</c:v>
                </c:pt>
                <c:pt idx="2508">
                  <c:v>-3.1839999999999993</c:v>
                </c:pt>
                <c:pt idx="2509">
                  <c:v>-3.1819999999999995</c:v>
                </c:pt>
                <c:pt idx="2510">
                  <c:v>-3.1799999999999997</c:v>
                </c:pt>
                <c:pt idx="2511">
                  <c:v>-3.177999999999999</c:v>
                </c:pt>
                <c:pt idx="2512">
                  <c:v>-3.1759999999999993</c:v>
                </c:pt>
                <c:pt idx="2513">
                  <c:v>-3.1739999999999995</c:v>
                </c:pt>
                <c:pt idx="2514">
                  <c:v>-3.1719999999999997</c:v>
                </c:pt>
                <c:pt idx="2515">
                  <c:v>-3.169999999999999</c:v>
                </c:pt>
                <c:pt idx="2516">
                  <c:v>-3.1679999999999993</c:v>
                </c:pt>
                <c:pt idx="2517">
                  <c:v>-3.1659999999999995</c:v>
                </c:pt>
                <c:pt idx="2518">
                  <c:v>-3.1639999999999997</c:v>
                </c:pt>
                <c:pt idx="2519">
                  <c:v>-3.161999999999999</c:v>
                </c:pt>
                <c:pt idx="2520">
                  <c:v>-3.1599999999999993</c:v>
                </c:pt>
                <c:pt idx="2521">
                  <c:v>-3.1579999999999995</c:v>
                </c:pt>
                <c:pt idx="2522">
                  <c:v>-3.1559999999999997</c:v>
                </c:pt>
                <c:pt idx="2523">
                  <c:v>-3.153999999999999</c:v>
                </c:pt>
                <c:pt idx="2524">
                  <c:v>-3.1519999999999992</c:v>
                </c:pt>
                <c:pt idx="2525">
                  <c:v>-3.1499999999999995</c:v>
                </c:pt>
                <c:pt idx="2526">
                  <c:v>-3.1479999999999997</c:v>
                </c:pt>
                <c:pt idx="2527">
                  <c:v>-3.145999999999999</c:v>
                </c:pt>
                <c:pt idx="2528">
                  <c:v>-3.1439999999999992</c:v>
                </c:pt>
                <c:pt idx="2529">
                  <c:v>-3.1419999999999995</c:v>
                </c:pt>
                <c:pt idx="2530">
                  <c:v>-3.1399999999999997</c:v>
                </c:pt>
                <c:pt idx="2531">
                  <c:v>-3.137999999999999</c:v>
                </c:pt>
                <c:pt idx="2532">
                  <c:v>-3.1359999999999992</c:v>
                </c:pt>
                <c:pt idx="2533">
                  <c:v>-3.1339999999999995</c:v>
                </c:pt>
                <c:pt idx="2534">
                  <c:v>-3.1319999999999997</c:v>
                </c:pt>
                <c:pt idx="2535">
                  <c:v>-3.129999999999999</c:v>
                </c:pt>
                <c:pt idx="2536">
                  <c:v>-3.1279999999999992</c:v>
                </c:pt>
                <c:pt idx="2537">
                  <c:v>-3.1259999999999994</c:v>
                </c:pt>
                <c:pt idx="2538">
                  <c:v>-3.1239999999999997</c:v>
                </c:pt>
                <c:pt idx="2539">
                  <c:v>-3.121999999999999</c:v>
                </c:pt>
                <c:pt idx="2540">
                  <c:v>-3.1199999999999992</c:v>
                </c:pt>
                <c:pt idx="2541">
                  <c:v>-3.1179999999999994</c:v>
                </c:pt>
                <c:pt idx="2542">
                  <c:v>-3.1159999999999997</c:v>
                </c:pt>
                <c:pt idx="2543">
                  <c:v>-3.113999999999999</c:v>
                </c:pt>
                <c:pt idx="2544">
                  <c:v>-3.1119999999999992</c:v>
                </c:pt>
                <c:pt idx="2545">
                  <c:v>-3.1099999999999994</c:v>
                </c:pt>
                <c:pt idx="2546">
                  <c:v>-3.1079999999999997</c:v>
                </c:pt>
                <c:pt idx="2547">
                  <c:v>-3.105999999999999</c:v>
                </c:pt>
                <c:pt idx="2548">
                  <c:v>-3.1039999999999992</c:v>
                </c:pt>
                <c:pt idx="2549">
                  <c:v>-3.1019999999999994</c:v>
                </c:pt>
                <c:pt idx="2550">
                  <c:v>-3.0999999999999996</c:v>
                </c:pt>
                <c:pt idx="2551">
                  <c:v>-3.097999999999999</c:v>
                </c:pt>
                <c:pt idx="2552">
                  <c:v>-3.0959999999999992</c:v>
                </c:pt>
                <c:pt idx="2553">
                  <c:v>-3.0939999999999994</c:v>
                </c:pt>
                <c:pt idx="2554">
                  <c:v>-3.0919999999999996</c:v>
                </c:pt>
                <c:pt idx="2555">
                  <c:v>-3.089999999999999</c:v>
                </c:pt>
                <c:pt idx="2556">
                  <c:v>-3.0879999999999992</c:v>
                </c:pt>
                <c:pt idx="2557">
                  <c:v>-3.0859999999999994</c:v>
                </c:pt>
                <c:pt idx="2558">
                  <c:v>-3.0839999999999996</c:v>
                </c:pt>
                <c:pt idx="2559">
                  <c:v>-3.081999999999999</c:v>
                </c:pt>
                <c:pt idx="2560">
                  <c:v>-3.0799999999999992</c:v>
                </c:pt>
                <c:pt idx="2561">
                  <c:v>-3.0779999999999994</c:v>
                </c:pt>
                <c:pt idx="2562">
                  <c:v>-3.0759999999999996</c:v>
                </c:pt>
                <c:pt idx="2563">
                  <c:v>-3.073999999999999</c:v>
                </c:pt>
                <c:pt idx="2564">
                  <c:v>-3.0719999999999992</c:v>
                </c:pt>
                <c:pt idx="2565">
                  <c:v>-3.0699999999999994</c:v>
                </c:pt>
                <c:pt idx="2566">
                  <c:v>-3.0679999999999996</c:v>
                </c:pt>
                <c:pt idx="2567">
                  <c:v>-3.0659999999999989</c:v>
                </c:pt>
                <c:pt idx="2568">
                  <c:v>-3.0639999999999992</c:v>
                </c:pt>
                <c:pt idx="2569">
                  <c:v>-3.0619999999999994</c:v>
                </c:pt>
                <c:pt idx="2570">
                  <c:v>-3.0599999999999996</c:v>
                </c:pt>
                <c:pt idx="2571">
                  <c:v>-3.0579999999999989</c:v>
                </c:pt>
                <c:pt idx="2572">
                  <c:v>-3.0559999999999992</c:v>
                </c:pt>
                <c:pt idx="2573">
                  <c:v>-3.0539999999999994</c:v>
                </c:pt>
                <c:pt idx="2574">
                  <c:v>-3.0519999999999996</c:v>
                </c:pt>
                <c:pt idx="2575">
                  <c:v>-3.0499999999999989</c:v>
                </c:pt>
                <c:pt idx="2576">
                  <c:v>-3.0479999999999992</c:v>
                </c:pt>
                <c:pt idx="2577">
                  <c:v>-3.0459999999999994</c:v>
                </c:pt>
                <c:pt idx="2578">
                  <c:v>-3.0439999999999996</c:v>
                </c:pt>
                <c:pt idx="2579">
                  <c:v>-3.0419999999999989</c:v>
                </c:pt>
                <c:pt idx="2580">
                  <c:v>-3.0399999999999991</c:v>
                </c:pt>
                <c:pt idx="2581">
                  <c:v>-3.0379999999999994</c:v>
                </c:pt>
                <c:pt idx="2582">
                  <c:v>-3.0359999999999996</c:v>
                </c:pt>
                <c:pt idx="2583">
                  <c:v>-3.0339999999999989</c:v>
                </c:pt>
                <c:pt idx="2584">
                  <c:v>-3.0319999999999991</c:v>
                </c:pt>
                <c:pt idx="2585">
                  <c:v>-3.0299999999999994</c:v>
                </c:pt>
                <c:pt idx="2586">
                  <c:v>-3.0279999999999996</c:v>
                </c:pt>
                <c:pt idx="2587">
                  <c:v>-3.0259999999999989</c:v>
                </c:pt>
                <c:pt idx="2588">
                  <c:v>-3.0239999999999991</c:v>
                </c:pt>
                <c:pt idx="2589">
                  <c:v>-3.0219999999999994</c:v>
                </c:pt>
                <c:pt idx="2590">
                  <c:v>-3.0199999999999996</c:v>
                </c:pt>
                <c:pt idx="2591">
                  <c:v>-3.0179999999999989</c:v>
                </c:pt>
                <c:pt idx="2592">
                  <c:v>-3.0159999999999991</c:v>
                </c:pt>
                <c:pt idx="2593">
                  <c:v>-3.0139999999999993</c:v>
                </c:pt>
                <c:pt idx="2594">
                  <c:v>-3.0119999999999996</c:v>
                </c:pt>
                <c:pt idx="2595">
                  <c:v>-3.0099999999999989</c:v>
                </c:pt>
                <c:pt idx="2596">
                  <c:v>-3.0079999999999991</c:v>
                </c:pt>
                <c:pt idx="2597">
                  <c:v>-3.0059999999999993</c:v>
                </c:pt>
                <c:pt idx="2598">
                  <c:v>-3.0039999999999996</c:v>
                </c:pt>
                <c:pt idx="2599">
                  <c:v>-3.0019999999999989</c:v>
                </c:pt>
                <c:pt idx="2600">
                  <c:v>-2.9999999999999991</c:v>
                </c:pt>
                <c:pt idx="2601">
                  <c:v>-2.9979999999999993</c:v>
                </c:pt>
                <c:pt idx="2602">
                  <c:v>-2.9959999999999996</c:v>
                </c:pt>
                <c:pt idx="2603">
                  <c:v>-2.9939999999999989</c:v>
                </c:pt>
                <c:pt idx="2604">
                  <c:v>-2.9919999999999991</c:v>
                </c:pt>
                <c:pt idx="2605">
                  <c:v>-2.9899999999999993</c:v>
                </c:pt>
                <c:pt idx="2606">
                  <c:v>-2.9879999999999995</c:v>
                </c:pt>
                <c:pt idx="2607">
                  <c:v>-2.9859999999999989</c:v>
                </c:pt>
                <c:pt idx="2608">
                  <c:v>-2.9839999999999991</c:v>
                </c:pt>
                <c:pt idx="2609">
                  <c:v>-2.9819999999999993</c:v>
                </c:pt>
                <c:pt idx="2610">
                  <c:v>-2.9799999999999995</c:v>
                </c:pt>
                <c:pt idx="2611">
                  <c:v>-2.9779999999999989</c:v>
                </c:pt>
                <c:pt idx="2612">
                  <c:v>-2.9759999999999991</c:v>
                </c:pt>
                <c:pt idx="2613">
                  <c:v>-2.9739999999999993</c:v>
                </c:pt>
                <c:pt idx="2614">
                  <c:v>-2.9719999999999995</c:v>
                </c:pt>
                <c:pt idx="2615">
                  <c:v>-2.9699999999999989</c:v>
                </c:pt>
                <c:pt idx="2616">
                  <c:v>-2.9679999999999991</c:v>
                </c:pt>
                <c:pt idx="2617">
                  <c:v>-2.9659999999999993</c:v>
                </c:pt>
                <c:pt idx="2618">
                  <c:v>-2.9639999999999995</c:v>
                </c:pt>
                <c:pt idx="2619">
                  <c:v>-2.9619999999999989</c:v>
                </c:pt>
                <c:pt idx="2620">
                  <c:v>-2.9599999999999991</c:v>
                </c:pt>
                <c:pt idx="2621">
                  <c:v>-2.9579999999999993</c:v>
                </c:pt>
                <c:pt idx="2622">
                  <c:v>-2.9559999999999995</c:v>
                </c:pt>
                <c:pt idx="2623">
                  <c:v>-2.9539999999999988</c:v>
                </c:pt>
                <c:pt idx="2624">
                  <c:v>-2.9519999999999991</c:v>
                </c:pt>
                <c:pt idx="2625">
                  <c:v>-2.9499999999999993</c:v>
                </c:pt>
                <c:pt idx="2626">
                  <c:v>-2.9479999999999995</c:v>
                </c:pt>
                <c:pt idx="2627">
                  <c:v>-2.9459999999999997</c:v>
                </c:pt>
                <c:pt idx="2628">
                  <c:v>-2.9439999999999991</c:v>
                </c:pt>
                <c:pt idx="2629">
                  <c:v>-2.9419999999999993</c:v>
                </c:pt>
                <c:pt idx="2630">
                  <c:v>-2.9399999999999995</c:v>
                </c:pt>
                <c:pt idx="2631">
                  <c:v>-2.9379999999999997</c:v>
                </c:pt>
                <c:pt idx="2632">
                  <c:v>-2.9359999999999991</c:v>
                </c:pt>
                <c:pt idx="2633">
                  <c:v>-2.9339999999999993</c:v>
                </c:pt>
                <c:pt idx="2634">
                  <c:v>-2.9319999999999995</c:v>
                </c:pt>
                <c:pt idx="2635">
                  <c:v>-2.9299999999999997</c:v>
                </c:pt>
                <c:pt idx="2636">
                  <c:v>-2.927999999999999</c:v>
                </c:pt>
                <c:pt idx="2637">
                  <c:v>-2.9259999999999993</c:v>
                </c:pt>
                <c:pt idx="2638">
                  <c:v>-2.9239999999999995</c:v>
                </c:pt>
                <c:pt idx="2639">
                  <c:v>-2.9219999999999997</c:v>
                </c:pt>
                <c:pt idx="2640">
                  <c:v>-2.919999999999999</c:v>
                </c:pt>
                <c:pt idx="2641">
                  <c:v>-2.9179999999999993</c:v>
                </c:pt>
                <c:pt idx="2642">
                  <c:v>-2.9159999999999995</c:v>
                </c:pt>
                <c:pt idx="2643">
                  <c:v>-2.9139999999999997</c:v>
                </c:pt>
                <c:pt idx="2644">
                  <c:v>-2.911999999999999</c:v>
                </c:pt>
                <c:pt idx="2645">
                  <c:v>-2.9099999999999993</c:v>
                </c:pt>
                <c:pt idx="2646">
                  <c:v>-2.9079999999999995</c:v>
                </c:pt>
                <c:pt idx="2647">
                  <c:v>-2.9059999999999997</c:v>
                </c:pt>
                <c:pt idx="2648">
                  <c:v>-2.903999999999999</c:v>
                </c:pt>
                <c:pt idx="2649">
                  <c:v>-2.9019999999999992</c:v>
                </c:pt>
                <c:pt idx="2650">
                  <c:v>-2.8999999999999995</c:v>
                </c:pt>
                <c:pt idx="2651">
                  <c:v>-2.8979999999999997</c:v>
                </c:pt>
                <c:pt idx="2652">
                  <c:v>-2.895999999999999</c:v>
                </c:pt>
                <c:pt idx="2653">
                  <c:v>-2.8939999999999992</c:v>
                </c:pt>
                <c:pt idx="2654">
                  <c:v>-2.8919999999999995</c:v>
                </c:pt>
                <c:pt idx="2655">
                  <c:v>-2.8899999999999997</c:v>
                </c:pt>
                <c:pt idx="2656">
                  <c:v>-2.887999999999999</c:v>
                </c:pt>
                <c:pt idx="2657">
                  <c:v>-2.8859999999999992</c:v>
                </c:pt>
                <c:pt idx="2658">
                  <c:v>-2.8839999999999995</c:v>
                </c:pt>
                <c:pt idx="2659">
                  <c:v>-2.8819999999999997</c:v>
                </c:pt>
                <c:pt idx="2660">
                  <c:v>-2.879999999999999</c:v>
                </c:pt>
                <c:pt idx="2661">
                  <c:v>-2.8779999999999992</c:v>
                </c:pt>
                <c:pt idx="2662">
                  <c:v>-2.8759999999999994</c:v>
                </c:pt>
                <c:pt idx="2663">
                  <c:v>-2.8739999999999997</c:v>
                </c:pt>
                <c:pt idx="2664">
                  <c:v>-2.871999999999999</c:v>
                </c:pt>
                <c:pt idx="2665">
                  <c:v>-2.8699999999999992</c:v>
                </c:pt>
                <c:pt idx="2666">
                  <c:v>-2.8679999999999994</c:v>
                </c:pt>
                <c:pt idx="2667">
                  <c:v>-2.8659999999999997</c:v>
                </c:pt>
                <c:pt idx="2668">
                  <c:v>-2.863999999999999</c:v>
                </c:pt>
                <c:pt idx="2669">
                  <c:v>-2.8619999999999992</c:v>
                </c:pt>
                <c:pt idx="2670">
                  <c:v>-2.8599999999999994</c:v>
                </c:pt>
                <c:pt idx="2671">
                  <c:v>-2.8579999999999997</c:v>
                </c:pt>
                <c:pt idx="2672">
                  <c:v>-2.855999999999999</c:v>
                </c:pt>
                <c:pt idx="2673">
                  <c:v>-2.8539999999999992</c:v>
                </c:pt>
                <c:pt idx="2674">
                  <c:v>-2.8519999999999994</c:v>
                </c:pt>
                <c:pt idx="2675">
                  <c:v>-2.8499999999999996</c:v>
                </c:pt>
                <c:pt idx="2676">
                  <c:v>-2.847999999999999</c:v>
                </c:pt>
                <c:pt idx="2677">
                  <c:v>-2.8459999999999992</c:v>
                </c:pt>
                <c:pt idx="2678">
                  <c:v>-2.8439999999999994</c:v>
                </c:pt>
                <c:pt idx="2679">
                  <c:v>-2.8419999999999996</c:v>
                </c:pt>
                <c:pt idx="2680">
                  <c:v>-2.839999999999999</c:v>
                </c:pt>
                <c:pt idx="2681">
                  <c:v>-2.8379999999999992</c:v>
                </c:pt>
                <c:pt idx="2682">
                  <c:v>-2.8359999999999994</c:v>
                </c:pt>
                <c:pt idx="2683">
                  <c:v>-2.8339999999999996</c:v>
                </c:pt>
                <c:pt idx="2684">
                  <c:v>-2.831999999999999</c:v>
                </c:pt>
                <c:pt idx="2685">
                  <c:v>-2.8299999999999992</c:v>
                </c:pt>
                <c:pt idx="2686">
                  <c:v>-2.8279999999999994</c:v>
                </c:pt>
                <c:pt idx="2687">
                  <c:v>-2.8259999999999996</c:v>
                </c:pt>
                <c:pt idx="2688">
                  <c:v>-2.823999999999999</c:v>
                </c:pt>
                <c:pt idx="2689">
                  <c:v>-2.8219999999999992</c:v>
                </c:pt>
                <c:pt idx="2690">
                  <c:v>-2.8199999999999994</c:v>
                </c:pt>
                <c:pt idx="2691">
                  <c:v>-2.8179999999999996</c:v>
                </c:pt>
                <c:pt idx="2692">
                  <c:v>-2.8159999999999989</c:v>
                </c:pt>
                <c:pt idx="2693">
                  <c:v>-2.8139999999999992</c:v>
                </c:pt>
                <c:pt idx="2694">
                  <c:v>-2.8119999999999994</c:v>
                </c:pt>
                <c:pt idx="2695">
                  <c:v>-2.8099999999999996</c:v>
                </c:pt>
                <c:pt idx="2696">
                  <c:v>-2.8079999999999989</c:v>
                </c:pt>
                <c:pt idx="2697">
                  <c:v>-2.8059999999999992</c:v>
                </c:pt>
                <c:pt idx="2698">
                  <c:v>-2.8039999999999994</c:v>
                </c:pt>
                <c:pt idx="2699">
                  <c:v>-2.8019999999999996</c:v>
                </c:pt>
                <c:pt idx="2700">
                  <c:v>-2.7999999999999989</c:v>
                </c:pt>
                <c:pt idx="2701">
                  <c:v>-2.7979999999999992</c:v>
                </c:pt>
                <c:pt idx="2702">
                  <c:v>-2.7959999999999994</c:v>
                </c:pt>
                <c:pt idx="2703">
                  <c:v>-2.7939999999999996</c:v>
                </c:pt>
                <c:pt idx="2704">
                  <c:v>-2.7919999999999989</c:v>
                </c:pt>
                <c:pt idx="2705">
                  <c:v>-2.7899999999999991</c:v>
                </c:pt>
                <c:pt idx="2706">
                  <c:v>-2.7879999999999994</c:v>
                </c:pt>
                <c:pt idx="2707">
                  <c:v>-2.7859999999999996</c:v>
                </c:pt>
                <c:pt idx="2708">
                  <c:v>-2.7839999999999989</c:v>
                </c:pt>
                <c:pt idx="2709">
                  <c:v>-2.7819999999999991</c:v>
                </c:pt>
                <c:pt idx="2710">
                  <c:v>-2.7799999999999994</c:v>
                </c:pt>
                <c:pt idx="2711">
                  <c:v>-2.7779999999999996</c:v>
                </c:pt>
                <c:pt idx="2712">
                  <c:v>-2.7759999999999989</c:v>
                </c:pt>
                <c:pt idx="2713">
                  <c:v>-2.7739999999999991</c:v>
                </c:pt>
                <c:pt idx="2714">
                  <c:v>-2.7719999999999994</c:v>
                </c:pt>
                <c:pt idx="2715">
                  <c:v>-2.7699999999999996</c:v>
                </c:pt>
                <c:pt idx="2716">
                  <c:v>-2.7679999999999989</c:v>
                </c:pt>
                <c:pt idx="2717">
                  <c:v>-2.7659999999999991</c:v>
                </c:pt>
                <c:pt idx="2718">
                  <c:v>-2.7639999999999993</c:v>
                </c:pt>
                <c:pt idx="2719">
                  <c:v>-2.7619999999999996</c:v>
                </c:pt>
                <c:pt idx="2720">
                  <c:v>-2.7599999999999989</c:v>
                </c:pt>
                <c:pt idx="2721">
                  <c:v>-2.7579999999999991</c:v>
                </c:pt>
                <c:pt idx="2722">
                  <c:v>-2.7559999999999993</c:v>
                </c:pt>
                <c:pt idx="2723">
                  <c:v>-2.7539999999999996</c:v>
                </c:pt>
                <c:pt idx="2724">
                  <c:v>-2.7519999999999989</c:v>
                </c:pt>
                <c:pt idx="2725">
                  <c:v>-2.7499999999999991</c:v>
                </c:pt>
                <c:pt idx="2726">
                  <c:v>-2.7479999999999993</c:v>
                </c:pt>
                <c:pt idx="2727">
                  <c:v>-2.7459999999999996</c:v>
                </c:pt>
                <c:pt idx="2728">
                  <c:v>-2.7439999999999989</c:v>
                </c:pt>
                <c:pt idx="2729">
                  <c:v>-2.7419999999999991</c:v>
                </c:pt>
                <c:pt idx="2730">
                  <c:v>-2.7399999999999993</c:v>
                </c:pt>
                <c:pt idx="2731">
                  <c:v>-2.7379999999999995</c:v>
                </c:pt>
                <c:pt idx="2732">
                  <c:v>-2.7359999999999989</c:v>
                </c:pt>
                <c:pt idx="2733">
                  <c:v>-2.7339999999999991</c:v>
                </c:pt>
                <c:pt idx="2734">
                  <c:v>-2.7319999999999993</c:v>
                </c:pt>
                <c:pt idx="2735">
                  <c:v>-2.7299999999999995</c:v>
                </c:pt>
                <c:pt idx="2736">
                  <c:v>-2.7279999999999989</c:v>
                </c:pt>
                <c:pt idx="2737">
                  <c:v>-2.7259999999999991</c:v>
                </c:pt>
                <c:pt idx="2738">
                  <c:v>-2.7239999999999993</c:v>
                </c:pt>
                <c:pt idx="2739">
                  <c:v>-2.7219999999999995</c:v>
                </c:pt>
                <c:pt idx="2740">
                  <c:v>-2.7199999999999989</c:v>
                </c:pt>
                <c:pt idx="2741">
                  <c:v>-2.7179999999999991</c:v>
                </c:pt>
                <c:pt idx="2742">
                  <c:v>-2.7159999999999993</c:v>
                </c:pt>
                <c:pt idx="2743">
                  <c:v>-2.7139999999999995</c:v>
                </c:pt>
                <c:pt idx="2744">
                  <c:v>-2.7119999999999989</c:v>
                </c:pt>
                <c:pt idx="2745">
                  <c:v>-2.7099999999999991</c:v>
                </c:pt>
                <c:pt idx="2746">
                  <c:v>-2.7079999999999993</c:v>
                </c:pt>
                <c:pt idx="2747">
                  <c:v>-2.7059999999999995</c:v>
                </c:pt>
                <c:pt idx="2748">
                  <c:v>-2.7039999999999988</c:v>
                </c:pt>
                <c:pt idx="2749">
                  <c:v>-2.7019999999999991</c:v>
                </c:pt>
                <c:pt idx="2750">
                  <c:v>-2.6999999999999993</c:v>
                </c:pt>
                <c:pt idx="2751">
                  <c:v>-2.6979999999999995</c:v>
                </c:pt>
                <c:pt idx="2752">
                  <c:v>-2.6959999999999997</c:v>
                </c:pt>
                <c:pt idx="2753">
                  <c:v>-2.6939999999999991</c:v>
                </c:pt>
                <c:pt idx="2754">
                  <c:v>-2.6919999999999993</c:v>
                </c:pt>
                <c:pt idx="2755">
                  <c:v>-2.6899999999999995</c:v>
                </c:pt>
                <c:pt idx="2756">
                  <c:v>-2.6879999999999997</c:v>
                </c:pt>
                <c:pt idx="2757">
                  <c:v>-2.6859999999999991</c:v>
                </c:pt>
                <c:pt idx="2758">
                  <c:v>-2.6839999999999993</c:v>
                </c:pt>
                <c:pt idx="2759">
                  <c:v>-2.6819999999999995</c:v>
                </c:pt>
                <c:pt idx="2760">
                  <c:v>-2.6799999999999997</c:v>
                </c:pt>
                <c:pt idx="2761">
                  <c:v>-2.677999999999999</c:v>
                </c:pt>
                <c:pt idx="2762">
                  <c:v>-2.6759999999999993</c:v>
                </c:pt>
                <c:pt idx="2763">
                  <c:v>-2.6739999999999995</c:v>
                </c:pt>
                <c:pt idx="2764">
                  <c:v>-2.6719999999999997</c:v>
                </c:pt>
                <c:pt idx="2765">
                  <c:v>-2.669999999999999</c:v>
                </c:pt>
                <c:pt idx="2766">
                  <c:v>-2.6679999999999993</c:v>
                </c:pt>
                <c:pt idx="2767">
                  <c:v>-2.6659999999999995</c:v>
                </c:pt>
                <c:pt idx="2768">
                  <c:v>-2.6639999999999997</c:v>
                </c:pt>
                <c:pt idx="2769">
                  <c:v>-2.661999999999999</c:v>
                </c:pt>
                <c:pt idx="2770">
                  <c:v>-2.6599999999999993</c:v>
                </c:pt>
                <c:pt idx="2771">
                  <c:v>-2.6579999999999995</c:v>
                </c:pt>
                <c:pt idx="2772">
                  <c:v>-2.6559999999999997</c:v>
                </c:pt>
                <c:pt idx="2773">
                  <c:v>-2.653999999999999</c:v>
                </c:pt>
                <c:pt idx="2774">
                  <c:v>-2.6519999999999992</c:v>
                </c:pt>
                <c:pt idx="2775">
                  <c:v>-2.6499999999999995</c:v>
                </c:pt>
                <c:pt idx="2776">
                  <c:v>-2.6479999999999997</c:v>
                </c:pt>
                <c:pt idx="2777">
                  <c:v>-2.645999999999999</c:v>
                </c:pt>
                <c:pt idx="2778">
                  <c:v>-2.6439999999999992</c:v>
                </c:pt>
                <c:pt idx="2779">
                  <c:v>-2.6419999999999995</c:v>
                </c:pt>
                <c:pt idx="2780">
                  <c:v>-2.6399999999999997</c:v>
                </c:pt>
                <c:pt idx="2781">
                  <c:v>-2.637999999999999</c:v>
                </c:pt>
                <c:pt idx="2782">
                  <c:v>-2.6359999999999992</c:v>
                </c:pt>
                <c:pt idx="2783">
                  <c:v>-2.6339999999999995</c:v>
                </c:pt>
                <c:pt idx="2784">
                  <c:v>-2.6319999999999997</c:v>
                </c:pt>
                <c:pt idx="2785">
                  <c:v>-2.629999999999999</c:v>
                </c:pt>
                <c:pt idx="2786">
                  <c:v>-2.6279999999999992</c:v>
                </c:pt>
                <c:pt idx="2787">
                  <c:v>-2.6259999999999994</c:v>
                </c:pt>
                <c:pt idx="2788">
                  <c:v>-2.6239999999999997</c:v>
                </c:pt>
                <c:pt idx="2789">
                  <c:v>-2.621999999999999</c:v>
                </c:pt>
                <c:pt idx="2790">
                  <c:v>-2.6199999999999992</c:v>
                </c:pt>
                <c:pt idx="2791">
                  <c:v>-2.6179999999999994</c:v>
                </c:pt>
                <c:pt idx="2792">
                  <c:v>-2.6159999999999997</c:v>
                </c:pt>
                <c:pt idx="2793">
                  <c:v>-2.613999999999999</c:v>
                </c:pt>
                <c:pt idx="2794">
                  <c:v>-2.6119999999999992</c:v>
                </c:pt>
                <c:pt idx="2795">
                  <c:v>-2.6099999999999994</c:v>
                </c:pt>
                <c:pt idx="2796">
                  <c:v>-2.6079999999999997</c:v>
                </c:pt>
                <c:pt idx="2797">
                  <c:v>-2.605999999999999</c:v>
                </c:pt>
                <c:pt idx="2798">
                  <c:v>-2.6039999999999992</c:v>
                </c:pt>
                <c:pt idx="2799">
                  <c:v>-2.6019999999999994</c:v>
                </c:pt>
                <c:pt idx="2800">
                  <c:v>-2.5999999999999996</c:v>
                </c:pt>
                <c:pt idx="2801">
                  <c:v>-2.597999999999999</c:v>
                </c:pt>
                <c:pt idx="2802">
                  <c:v>-2.5959999999999992</c:v>
                </c:pt>
                <c:pt idx="2803">
                  <c:v>-2.5939999999999994</c:v>
                </c:pt>
                <c:pt idx="2804">
                  <c:v>-2.5919999999999996</c:v>
                </c:pt>
                <c:pt idx="2805">
                  <c:v>-2.589999999999999</c:v>
                </c:pt>
                <c:pt idx="2806">
                  <c:v>-2.5879999999999992</c:v>
                </c:pt>
                <c:pt idx="2807">
                  <c:v>-2.5859999999999994</c:v>
                </c:pt>
                <c:pt idx="2808">
                  <c:v>-2.5839999999999996</c:v>
                </c:pt>
                <c:pt idx="2809">
                  <c:v>-2.581999999999999</c:v>
                </c:pt>
                <c:pt idx="2810">
                  <c:v>-2.5799999999999992</c:v>
                </c:pt>
                <c:pt idx="2811">
                  <c:v>-2.5779999999999994</c:v>
                </c:pt>
                <c:pt idx="2812">
                  <c:v>-2.5759999999999996</c:v>
                </c:pt>
                <c:pt idx="2813">
                  <c:v>-2.573999999999999</c:v>
                </c:pt>
                <c:pt idx="2814">
                  <c:v>-2.5719999999999992</c:v>
                </c:pt>
                <c:pt idx="2815">
                  <c:v>-2.5699999999999994</c:v>
                </c:pt>
                <c:pt idx="2816">
                  <c:v>-2.5679999999999996</c:v>
                </c:pt>
                <c:pt idx="2817">
                  <c:v>-2.5659999999999989</c:v>
                </c:pt>
                <c:pt idx="2818">
                  <c:v>-2.5639999999999992</c:v>
                </c:pt>
                <c:pt idx="2819">
                  <c:v>-2.5619999999999994</c:v>
                </c:pt>
                <c:pt idx="2820">
                  <c:v>-2.5599999999999996</c:v>
                </c:pt>
                <c:pt idx="2821">
                  <c:v>-2.5579999999999989</c:v>
                </c:pt>
                <c:pt idx="2822">
                  <c:v>-2.5559999999999992</c:v>
                </c:pt>
                <c:pt idx="2823">
                  <c:v>-2.5539999999999994</c:v>
                </c:pt>
                <c:pt idx="2824">
                  <c:v>-2.5519999999999996</c:v>
                </c:pt>
                <c:pt idx="2825">
                  <c:v>-2.5499999999999989</c:v>
                </c:pt>
                <c:pt idx="2826">
                  <c:v>-2.5479999999999992</c:v>
                </c:pt>
                <c:pt idx="2827">
                  <c:v>-2.5459999999999994</c:v>
                </c:pt>
                <c:pt idx="2828">
                  <c:v>-2.5439999999999996</c:v>
                </c:pt>
                <c:pt idx="2829">
                  <c:v>-2.5419999999999989</c:v>
                </c:pt>
                <c:pt idx="2830">
                  <c:v>-2.5399999999999991</c:v>
                </c:pt>
                <c:pt idx="2831">
                  <c:v>-2.5379999999999994</c:v>
                </c:pt>
                <c:pt idx="2832">
                  <c:v>-2.5359999999999996</c:v>
                </c:pt>
                <c:pt idx="2833">
                  <c:v>-2.5339999999999989</c:v>
                </c:pt>
                <c:pt idx="2834">
                  <c:v>-2.5319999999999991</c:v>
                </c:pt>
                <c:pt idx="2835">
                  <c:v>-2.5299999999999994</c:v>
                </c:pt>
                <c:pt idx="2836">
                  <c:v>-2.5279999999999996</c:v>
                </c:pt>
                <c:pt idx="2837">
                  <c:v>-2.5259999999999989</c:v>
                </c:pt>
                <c:pt idx="2838">
                  <c:v>-2.5239999999999991</c:v>
                </c:pt>
                <c:pt idx="2839">
                  <c:v>-2.5219999999999994</c:v>
                </c:pt>
                <c:pt idx="2840">
                  <c:v>-2.5199999999999996</c:v>
                </c:pt>
                <c:pt idx="2841">
                  <c:v>-2.5179999999999989</c:v>
                </c:pt>
                <c:pt idx="2842">
                  <c:v>-2.5159999999999991</c:v>
                </c:pt>
                <c:pt idx="2843">
                  <c:v>-2.5139999999999993</c:v>
                </c:pt>
                <c:pt idx="2844">
                  <c:v>-2.5119999999999996</c:v>
                </c:pt>
                <c:pt idx="2845">
                  <c:v>-2.5099999999999989</c:v>
                </c:pt>
                <c:pt idx="2846">
                  <c:v>-2.5079999999999991</c:v>
                </c:pt>
                <c:pt idx="2847">
                  <c:v>-2.5059999999999993</c:v>
                </c:pt>
                <c:pt idx="2848">
                  <c:v>-2.5039999999999996</c:v>
                </c:pt>
                <c:pt idx="2849">
                  <c:v>-2.5019999999999989</c:v>
                </c:pt>
                <c:pt idx="2850">
                  <c:v>-2.4999999999999991</c:v>
                </c:pt>
                <c:pt idx="2851">
                  <c:v>-2.4979999999999993</c:v>
                </c:pt>
                <c:pt idx="2852">
                  <c:v>-2.4959999999999996</c:v>
                </c:pt>
                <c:pt idx="2853">
                  <c:v>-2.4939999999999989</c:v>
                </c:pt>
                <c:pt idx="2854">
                  <c:v>-2.4919999999999991</c:v>
                </c:pt>
                <c:pt idx="2855">
                  <c:v>-2.4899999999999993</c:v>
                </c:pt>
                <c:pt idx="2856">
                  <c:v>-2.4879999999999995</c:v>
                </c:pt>
                <c:pt idx="2857">
                  <c:v>-2.4859999999999989</c:v>
                </c:pt>
                <c:pt idx="2858">
                  <c:v>-2.4839999999999991</c:v>
                </c:pt>
                <c:pt idx="2859">
                  <c:v>-2.4819999999999993</c:v>
                </c:pt>
                <c:pt idx="2860">
                  <c:v>-2.4799999999999995</c:v>
                </c:pt>
                <c:pt idx="2861">
                  <c:v>-2.4779999999999989</c:v>
                </c:pt>
                <c:pt idx="2862">
                  <c:v>-2.4759999999999991</c:v>
                </c:pt>
                <c:pt idx="2863">
                  <c:v>-2.4739999999999993</c:v>
                </c:pt>
                <c:pt idx="2864">
                  <c:v>-2.4719999999999995</c:v>
                </c:pt>
                <c:pt idx="2865">
                  <c:v>-2.4699999999999989</c:v>
                </c:pt>
                <c:pt idx="2866">
                  <c:v>-2.4679999999999991</c:v>
                </c:pt>
                <c:pt idx="2867">
                  <c:v>-2.4659999999999993</c:v>
                </c:pt>
                <c:pt idx="2868">
                  <c:v>-2.4639999999999995</c:v>
                </c:pt>
                <c:pt idx="2869">
                  <c:v>-2.4619999999999989</c:v>
                </c:pt>
                <c:pt idx="2870">
                  <c:v>-2.4599999999999991</c:v>
                </c:pt>
                <c:pt idx="2871">
                  <c:v>-2.4579999999999993</c:v>
                </c:pt>
                <c:pt idx="2872">
                  <c:v>-2.4559999999999995</c:v>
                </c:pt>
                <c:pt idx="2873">
                  <c:v>-2.4539999999999988</c:v>
                </c:pt>
                <c:pt idx="2874">
                  <c:v>-2.4519999999999991</c:v>
                </c:pt>
                <c:pt idx="2875">
                  <c:v>-2.4499999999999993</c:v>
                </c:pt>
                <c:pt idx="2876">
                  <c:v>-2.4479999999999995</c:v>
                </c:pt>
                <c:pt idx="2877">
                  <c:v>-2.4459999999999997</c:v>
                </c:pt>
                <c:pt idx="2878">
                  <c:v>-2.4439999999999991</c:v>
                </c:pt>
                <c:pt idx="2879">
                  <c:v>-2.4419999999999993</c:v>
                </c:pt>
                <c:pt idx="2880">
                  <c:v>-2.4399999999999995</c:v>
                </c:pt>
                <c:pt idx="2881">
                  <c:v>-2.4379999999999997</c:v>
                </c:pt>
                <c:pt idx="2882">
                  <c:v>-2.4359999999999991</c:v>
                </c:pt>
                <c:pt idx="2883">
                  <c:v>-2.4339999999999993</c:v>
                </c:pt>
                <c:pt idx="2884">
                  <c:v>-2.4319999999999995</c:v>
                </c:pt>
                <c:pt idx="2885">
                  <c:v>-2.4299999999999997</c:v>
                </c:pt>
                <c:pt idx="2886">
                  <c:v>-2.427999999999999</c:v>
                </c:pt>
                <c:pt idx="2887">
                  <c:v>-2.4259999999999993</c:v>
                </c:pt>
                <c:pt idx="2888">
                  <c:v>-2.4239999999999995</c:v>
                </c:pt>
                <c:pt idx="2889">
                  <c:v>-2.4219999999999997</c:v>
                </c:pt>
                <c:pt idx="2890">
                  <c:v>-2.419999999999999</c:v>
                </c:pt>
                <c:pt idx="2891">
                  <c:v>-2.4179999999999993</c:v>
                </c:pt>
                <c:pt idx="2892">
                  <c:v>-2.4159999999999995</c:v>
                </c:pt>
                <c:pt idx="2893">
                  <c:v>-2.4139999999999997</c:v>
                </c:pt>
                <c:pt idx="2894">
                  <c:v>-2.411999999999999</c:v>
                </c:pt>
                <c:pt idx="2895">
                  <c:v>-2.4099999999999993</c:v>
                </c:pt>
                <c:pt idx="2896">
                  <c:v>-2.4079999999999995</c:v>
                </c:pt>
                <c:pt idx="2897">
                  <c:v>-2.4059999999999997</c:v>
                </c:pt>
                <c:pt idx="2898">
                  <c:v>-2.403999999999999</c:v>
                </c:pt>
                <c:pt idx="2899">
                  <c:v>-2.4019999999999992</c:v>
                </c:pt>
                <c:pt idx="2900">
                  <c:v>-2.3999999999999995</c:v>
                </c:pt>
                <c:pt idx="2901">
                  <c:v>-2.3979999999999997</c:v>
                </c:pt>
                <c:pt idx="2902">
                  <c:v>-2.395999999999999</c:v>
                </c:pt>
                <c:pt idx="2903">
                  <c:v>-2.3939999999999992</c:v>
                </c:pt>
                <c:pt idx="2904">
                  <c:v>-2.3919999999999995</c:v>
                </c:pt>
                <c:pt idx="2905">
                  <c:v>-2.3899999999999997</c:v>
                </c:pt>
                <c:pt idx="2906">
                  <c:v>-2.387999999999999</c:v>
                </c:pt>
                <c:pt idx="2907">
                  <c:v>-2.3859999999999992</c:v>
                </c:pt>
                <c:pt idx="2908">
                  <c:v>-2.3839999999999995</c:v>
                </c:pt>
                <c:pt idx="2909">
                  <c:v>-2.3819999999999997</c:v>
                </c:pt>
                <c:pt idx="2910">
                  <c:v>-2.379999999999999</c:v>
                </c:pt>
                <c:pt idx="2911">
                  <c:v>-2.3779999999999992</c:v>
                </c:pt>
                <c:pt idx="2912">
                  <c:v>-2.3759999999999994</c:v>
                </c:pt>
                <c:pt idx="2913">
                  <c:v>-2.3739999999999997</c:v>
                </c:pt>
                <c:pt idx="2914">
                  <c:v>-2.371999999999999</c:v>
                </c:pt>
                <c:pt idx="2915">
                  <c:v>-2.3699999999999992</c:v>
                </c:pt>
                <c:pt idx="2916">
                  <c:v>-2.3679999999999994</c:v>
                </c:pt>
                <c:pt idx="2917">
                  <c:v>-2.3659999999999997</c:v>
                </c:pt>
                <c:pt idx="2918">
                  <c:v>-2.363999999999999</c:v>
                </c:pt>
                <c:pt idx="2919">
                  <c:v>-2.3619999999999992</c:v>
                </c:pt>
                <c:pt idx="2920">
                  <c:v>-2.3599999999999994</c:v>
                </c:pt>
                <c:pt idx="2921">
                  <c:v>-2.3579999999999997</c:v>
                </c:pt>
                <c:pt idx="2922">
                  <c:v>-2.355999999999999</c:v>
                </c:pt>
                <c:pt idx="2923">
                  <c:v>-2.3539999999999992</c:v>
                </c:pt>
                <c:pt idx="2924">
                  <c:v>-2.3519999999999994</c:v>
                </c:pt>
                <c:pt idx="2925">
                  <c:v>-2.3499999999999996</c:v>
                </c:pt>
                <c:pt idx="2926">
                  <c:v>-2.347999999999999</c:v>
                </c:pt>
                <c:pt idx="2927">
                  <c:v>-2.3459999999999992</c:v>
                </c:pt>
                <c:pt idx="2928">
                  <c:v>-2.3439999999999994</c:v>
                </c:pt>
                <c:pt idx="2929">
                  <c:v>-2.3419999999999996</c:v>
                </c:pt>
                <c:pt idx="2930">
                  <c:v>-2.339999999999999</c:v>
                </c:pt>
                <c:pt idx="2931">
                  <c:v>-2.3379999999999992</c:v>
                </c:pt>
                <c:pt idx="2932">
                  <c:v>-2.3359999999999994</c:v>
                </c:pt>
                <c:pt idx="2933">
                  <c:v>-2.3339999999999996</c:v>
                </c:pt>
                <c:pt idx="2934">
                  <c:v>-2.331999999999999</c:v>
                </c:pt>
                <c:pt idx="2935">
                  <c:v>-2.3299999999999992</c:v>
                </c:pt>
                <c:pt idx="2936">
                  <c:v>-2.3279999999999994</c:v>
                </c:pt>
                <c:pt idx="2937">
                  <c:v>-2.3259999999999996</c:v>
                </c:pt>
                <c:pt idx="2938">
                  <c:v>-2.323999999999999</c:v>
                </c:pt>
                <c:pt idx="2939">
                  <c:v>-2.3219999999999992</c:v>
                </c:pt>
                <c:pt idx="2940">
                  <c:v>-2.3199999999999994</c:v>
                </c:pt>
                <c:pt idx="2941">
                  <c:v>-2.3179999999999996</c:v>
                </c:pt>
                <c:pt idx="2942">
                  <c:v>-2.3159999999999989</c:v>
                </c:pt>
                <c:pt idx="2943">
                  <c:v>-2.3139999999999992</c:v>
                </c:pt>
                <c:pt idx="2944">
                  <c:v>-2.3119999999999994</c:v>
                </c:pt>
                <c:pt idx="2945">
                  <c:v>-2.3099999999999996</c:v>
                </c:pt>
                <c:pt idx="2946">
                  <c:v>-2.3079999999999989</c:v>
                </c:pt>
                <c:pt idx="2947">
                  <c:v>-2.3059999999999992</c:v>
                </c:pt>
                <c:pt idx="2948">
                  <c:v>-2.3039999999999994</c:v>
                </c:pt>
                <c:pt idx="2949">
                  <c:v>-2.3019999999999996</c:v>
                </c:pt>
                <c:pt idx="2950">
                  <c:v>-2.2999999999999989</c:v>
                </c:pt>
                <c:pt idx="2951">
                  <c:v>-2.2979999999999992</c:v>
                </c:pt>
                <c:pt idx="2952">
                  <c:v>-2.2959999999999994</c:v>
                </c:pt>
                <c:pt idx="2953">
                  <c:v>-2.2939999999999996</c:v>
                </c:pt>
                <c:pt idx="2954">
                  <c:v>-2.2919999999999989</c:v>
                </c:pt>
                <c:pt idx="2955">
                  <c:v>-2.2899999999999991</c:v>
                </c:pt>
                <c:pt idx="2956">
                  <c:v>-2.2879999999999994</c:v>
                </c:pt>
                <c:pt idx="2957">
                  <c:v>-2.2859999999999996</c:v>
                </c:pt>
                <c:pt idx="2958">
                  <c:v>-2.2839999999999989</c:v>
                </c:pt>
                <c:pt idx="2959">
                  <c:v>-2.2819999999999991</c:v>
                </c:pt>
                <c:pt idx="2960">
                  <c:v>-2.2799999999999994</c:v>
                </c:pt>
                <c:pt idx="2961">
                  <c:v>-2.2779999999999996</c:v>
                </c:pt>
                <c:pt idx="2962">
                  <c:v>-2.2759999999999989</c:v>
                </c:pt>
                <c:pt idx="2963">
                  <c:v>-2.2739999999999991</c:v>
                </c:pt>
                <c:pt idx="2964">
                  <c:v>-2.2719999999999994</c:v>
                </c:pt>
                <c:pt idx="2965">
                  <c:v>-2.2699999999999996</c:v>
                </c:pt>
                <c:pt idx="2966">
                  <c:v>-2.2679999999999989</c:v>
                </c:pt>
                <c:pt idx="2967">
                  <c:v>-2.2659999999999991</c:v>
                </c:pt>
                <c:pt idx="2968">
                  <c:v>-2.2639999999999993</c:v>
                </c:pt>
                <c:pt idx="2969">
                  <c:v>-2.2619999999999996</c:v>
                </c:pt>
                <c:pt idx="2970">
                  <c:v>-2.2599999999999989</c:v>
                </c:pt>
                <c:pt idx="2971">
                  <c:v>-2.2579999999999991</c:v>
                </c:pt>
                <c:pt idx="2972">
                  <c:v>-2.2559999999999993</c:v>
                </c:pt>
                <c:pt idx="2973">
                  <c:v>-2.2539999999999996</c:v>
                </c:pt>
                <c:pt idx="2974">
                  <c:v>-2.2519999999999989</c:v>
                </c:pt>
                <c:pt idx="2975">
                  <c:v>-2.2499999999999991</c:v>
                </c:pt>
                <c:pt idx="2976">
                  <c:v>-2.2479999999999993</c:v>
                </c:pt>
                <c:pt idx="2977">
                  <c:v>-2.2459999999999996</c:v>
                </c:pt>
                <c:pt idx="2978">
                  <c:v>-2.2439999999999989</c:v>
                </c:pt>
                <c:pt idx="2979">
                  <c:v>-2.2419999999999991</c:v>
                </c:pt>
                <c:pt idx="2980">
                  <c:v>-2.2399999999999993</c:v>
                </c:pt>
                <c:pt idx="2981">
                  <c:v>-2.2379999999999995</c:v>
                </c:pt>
                <c:pt idx="2982">
                  <c:v>-2.2359999999999989</c:v>
                </c:pt>
                <c:pt idx="2983">
                  <c:v>-2.2339999999999991</c:v>
                </c:pt>
                <c:pt idx="2984">
                  <c:v>-2.2319999999999993</c:v>
                </c:pt>
                <c:pt idx="2985">
                  <c:v>-2.2299999999999995</c:v>
                </c:pt>
                <c:pt idx="2986">
                  <c:v>-2.2279999999999989</c:v>
                </c:pt>
                <c:pt idx="2987">
                  <c:v>-2.2259999999999991</c:v>
                </c:pt>
                <c:pt idx="2988">
                  <c:v>-2.2239999999999993</c:v>
                </c:pt>
                <c:pt idx="2989">
                  <c:v>-2.2219999999999995</c:v>
                </c:pt>
                <c:pt idx="2990">
                  <c:v>-2.2199999999999989</c:v>
                </c:pt>
                <c:pt idx="2991">
                  <c:v>-2.2179999999999991</c:v>
                </c:pt>
                <c:pt idx="2992">
                  <c:v>-2.2159999999999993</c:v>
                </c:pt>
                <c:pt idx="2993">
                  <c:v>-2.2139999999999995</c:v>
                </c:pt>
                <c:pt idx="2994">
                  <c:v>-2.2119999999999989</c:v>
                </c:pt>
                <c:pt idx="2995">
                  <c:v>-2.2099999999999991</c:v>
                </c:pt>
                <c:pt idx="2996">
                  <c:v>-2.2079999999999993</c:v>
                </c:pt>
                <c:pt idx="2997">
                  <c:v>-2.2059999999999995</c:v>
                </c:pt>
                <c:pt idx="2998">
                  <c:v>-2.2039999999999988</c:v>
                </c:pt>
                <c:pt idx="2999">
                  <c:v>-2.2019999999999991</c:v>
                </c:pt>
                <c:pt idx="3000">
                  <c:v>-2.1999999999999993</c:v>
                </c:pt>
                <c:pt idx="3001">
                  <c:v>-2.1979999999999995</c:v>
                </c:pt>
                <c:pt idx="3002">
                  <c:v>-2.1959999999999997</c:v>
                </c:pt>
                <c:pt idx="3003">
                  <c:v>-2.1939999999999991</c:v>
                </c:pt>
                <c:pt idx="3004">
                  <c:v>-2.1919999999999993</c:v>
                </c:pt>
                <c:pt idx="3005">
                  <c:v>-2.1899999999999995</c:v>
                </c:pt>
                <c:pt idx="3006">
                  <c:v>-2.1879999999999997</c:v>
                </c:pt>
                <c:pt idx="3007">
                  <c:v>-2.1859999999999991</c:v>
                </c:pt>
                <c:pt idx="3008">
                  <c:v>-2.1839999999999993</c:v>
                </c:pt>
                <c:pt idx="3009">
                  <c:v>-2.1819999999999995</c:v>
                </c:pt>
                <c:pt idx="3010">
                  <c:v>-2.1799999999999997</c:v>
                </c:pt>
                <c:pt idx="3011">
                  <c:v>-2.177999999999999</c:v>
                </c:pt>
                <c:pt idx="3012">
                  <c:v>-2.1759999999999993</c:v>
                </c:pt>
                <c:pt idx="3013">
                  <c:v>-2.1739999999999995</c:v>
                </c:pt>
                <c:pt idx="3014">
                  <c:v>-2.1719999999999997</c:v>
                </c:pt>
                <c:pt idx="3015">
                  <c:v>-2.169999999999999</c:v>
                </c:pt>
                <c:pt idx="3016">
                  <c:v>-2.1679999999999993</c:v>
                </c:pt>
                <c:pt idx="3017">
                  <c:v>-2.1659999999999995</c:v>
                </c:pt>
                <c:pt idx="3018">
                  <c:v>-2.1639999999999997</c:v>
                </c:pt>
                <c:pt idx="3019">
                  <c:v>-2.161999999999999</c:v>
                </c:pt>
                <c:pt idx="3020">
                  <c:v>-2.1599999999999993</c:v>
                </c:pt>
                <c:pt idx="3021">
                  <c:v>-2.1579999999999995</c:v>
                </c:pt>
                <c:pt idx="3022">
                  <c:v>-2.1559999999999997</c:v>
                </c:pt>
                <c:pt idx="3023">
                  <c:v>-2.153999999999999</c:v>
                </c:pt>
                <c:pt idx="3024">
                  <c:v>-2.1519999999999992</c:v>
                </c:pt>
                <c:pt idx="3025">
                  <c:v>-2.1499999999999995</c:v>
                </c:pt>
                <c:pt idx="3026">
                  <c:v>-2.1479999999999997</c:v>
                </c:pt>
                <c:pt idx="3027">
                  <c:v>-2.145999999999999</c:v>
                </c:pt>
                <c:pt idx="3028">
                  <c:v>-2.1439999999999992</c:v>
                </c:pt>
                <c:pt idx="3029">
                  <c:v>-2.1419999999999995</c:v>
                </c:pt>
                <c:pt idx="3030">
                  <c:v>-2.1399999999999997</c:v>
                </c:pt>
                <c:pt idx="3031">
                  <c:v>-2.137999999999999</c:v>
                </c:pt>
                <c:pt idx="3032">
                  <c:v>-2.1359999999999992</c:v>
                </c:pt>
                <c:pt idx="3033">
                  <c:v>-2.1339999999999995</c:v>
                </c:pt>
                <c:pt idx="3034">
                  <c:v>-2.1319999999999997</c:v>
                </c:pt>
                <c:pt idx="3035">
                  <c:v>-2.129999999999999</c:v>
                </c:pt>
                <c:pt idx="3036">
                  <c:v>-2.1279999999999992</c:v>
                </c:pt>
                <c:pt idx="3037">
                  <c:v>-2.1259999999999994</c:v>
                </c:pt>
                <c:pt idx="3038">
                  <c:v>-2.1239999999999997</c:v>
                </c:pt>
                <c:pt idx="3039">
                  <c:v>-2.121999999999999</c:v>
                </c:pt>
                <c:pt idx="3040">
                  <c:v>-2.1199999999999992</c:v>
                </c:pt>
                <c:pt idx="3041">
                  <c:v>-2.1179999999999994</c:v>
                </c:pt>
                <c:pt idx="3042">
                  <c:v>-2.1159999999999997</c:v>
                </c:pt>
                <c:pt idx="3043">
                  <c:v>-2.113999999999999</c:v>
                </c:pt>
                <c:pt idx="3044">
                  <c:v>-2.1119999999999992</c:v>
                </c:pt>
                <c:pt idx="3045">
                  <c:v>-2.1099999999999994</c:v>
                </c:pt>
                <c:pt idx="3046">
                  <c:v>-2.1079999999999997</c:v>
                </c:pt>
                <c:pt idx="3047">
                  <c:v>-2.105999999999999</c:v>
                </c:pt>
                <c:pt idx="3048">
                  <c:v>-2.1039999999999992</c:v>
                </c:pt>
                <c:pt idx="3049">
                  <c:v>-2.1019999999999994</c:v>
                </c:pt>
                <c:pt idx="3050">
                  <c:v>-2.0999999999999996</c:v>
                </c:pt>
                <c:pt idx="3051">
                  <c:v>-2.097999999999999</c:v>
                </c:pt>
                <c:pt idx="3052">
                  <c:v>-2.0959999999999992</c:v>
                </c:pt>
                <c:pt idx="3053">
                  <c:v>-2.0939999999999994</c:v>
                </c:pt>
                <c:pt idx="3054">
                  <c:v>-2.0919999999999996</c:v>
                </c:pt>
                <c:pt idx="3055">
                  <c:v>-2.089999999999999</c:v>
                </c:pt>
                <c:pt idx="3056">
                  <c:v>-2.0879999999999992</c:v>
                </c:pt>
                <c:pt idx="3057">
                  <c:v>-2.0859999999999994</c:v>
                </c:pt>
                <c:pt idx="3058">
                  <c:v>-2.0839999999999996</c:v>
                </c:pt>
                <c:pt idx="3059">
                  <c:v>-2.081999999999999</c:v>
                </c:pt>
                <c:pt idx="3060">
                  <c:v>-2.0799999999999992</c:v>
                </c:pt>
                <c:pt idx="3061">
                  <c:v>-2.0779999999999994</c:v>
                </c:pt>
                <c:pt idx="3062">
                  <c:v>-2.0759999999999996</c:v>
                </c:pt>
                <c:pt idx="3063">
                  <c:v>-2.073999999999999</c:v>
                </c:pt>
                <c:pt idx="3064">
                  <c:v>-2.0719999999999992</c:v>
                </c:pt>
                <c:pt idx="3065">
                  <c:v>-2.0699999999999994</c:v>
                </c:pt>
                <c:pt idx="3066">
                  <c:v>-2.0679999999999996</c:v>
                </c:pt>
                <c:pt idx="3067">
                  <c:v>-2.0659999999999989</c:v>
                </c:pt>
                <c:pt idx="3068">
                  <c:v>-2.0639999999999992</c:v>
                </c:pt>
                <c:pt idx="3069">
                  <c:v>-2.0619999999999994</c:v>
                </c:pt>
                <c:pt idx="3070">
                  <c:v>-2.0599999999999996</c:v>
                </c:pt>
                <c:pt idx="3071">
                  <c:v>-2.0579999999999989</c:v>
                </c:pt>
                <c:pt idx="3072">
                  <c:v>-2.0559999999999992</c:v>
                </c:pt>
                <c:pt idx="3073">
                  <c:v>-2.0539999999999994</c:v>
                </c:pt>
                <c:pt idx="3074">
                  <c:v>-2.0519999999999996</c:v>
                </c:pt>
                <c:pt idx="3075">
                  <c:v>-2.0499999999999989</c:v>
                </c:pt>
                <c:pt idx="3076">
                  <c:v>-2.0479999999999992</c:v>
                </c:pt>
                <c:pt idx="3077">
                  <c:v>-2.0459999999999994</c:v>
                </c:pt>
                <c:pt idx="3078">
                  <c:v>-2.0439999999999996</c:v>
                </c:pt>
                <c:pt idx="3079">
                  <c:v>-2.0419999999999989</c:v>
                </c:pt>
                <c:pt idx="3080">
                  <c:v>-2.0399999999999991</c:v>
                </c:pt>
                <c:pt idx="3081">
                  <c:v>-2.0379999999999994</c:v>
                </c:pt>
                <c:pt idx="3082">
                  <c:v>-2.0359999999999996</c:v>
                </c:pt>
                <c:pt idx="3083">
                  <c:v>-2.0339999999999989</c:v>
                </c:pt>
                <c:pt idx="3084">
                  <c:v>-2.0319999999999991</c:v>
                </c:pt>
                <c:pt idx="3085">
                  <c:v>-2.0299999999999994</c:v>
                </c:pt>
                <c:pt idx="3086">
                  <c:v>-2.0279999999999996</c:v>
                </c:pt>
                <c:pt idx="3087">
                  <c:v>-2.0259999999999989</c:v>
                </c:pt>
                <c:pt idx="3088">
                  <c:v>-2.0239999999999991</c:v>
                </c:pt>
                <c:pt idx="3089">
                  <c:v>-2.0219999999999994</c:v>
                </c:pt>
                <c:pt idx="3090">
                  <c:v>-2.0199999999999996</c:v>
                </c:pt>
                <c:pt idx="3091">
                  <c:v>-2.0179999999999989</c:v>
                </c:pt>
                <c:pt idx="3092">
                  <c:v>-2.0159999999999991</c:v>
                </c:pt>
                <c:pt idx="3093">
                  <c:v>-2.0139999999999993</c:v>
                </c:pt>
                <c:pt idx="3094">
                  <c:v>-2.0119999999999996</c:v>
                </c:pt>
                <c:pt idx="3095">
                  <c:v>-2.0099999999999989</c:v>
                </c:pt>
                <c:pt idx="3096">
                  <c:v>-2.0079999999999991</c:v>
                </c:pt>
                <c:pt idx="3097">
                  <c:v>-2.0059999999999993</c:v>
                </c:pt>
                <c:pt idx="3098">
                  <c:v>-2.0039999999999996</c:v>
                </c:pt>
                <c:pt idx="3099">
                  <c:v>-2.0019999999999989</c:v>
                </c:pt>
                <c:pt idx="3100">
                  <c:v>-1.9999999999999991</c:v>
                </c:pt>
                <c:pt idx="3101">
                  <c:v>-1.9979999999999993</c:v>
                </c:pt>
                <c:pt idx="3102">
                  <c:v>-1.9959999999999996</c:v>
                </c:pt>
                <c:pt idx="3103">
                  <c:v>-1.9939999999999989</c:v>
                </c:pt>
                <c:pt idx="3104">
                  <c:v>-1.9919999999999991</c:v>
                </c:pt>
                <c:pt idx="3105">
                  <c:v>-1.9899999999999993</c:v>
                </c:pt>
                <c:pt idx="3106">
                  <c:v>-1.9879999999999995</c:v>
                </c:pt>
                <c:pt idx="3107">
                  <c:v>-1.9859999999999989</c:v>
                </c:pt>
                <c:pt idx="3108">
                  <c:v>-1.9839999999999991</c:v>
                </c:pt>
                <c:pt idx="3109">
                  <c:v>-1.9819999999999993</c:v>
                </c:pt>
                <c:pt idx="3110">
                  <c:v>-1.9799999999999995</c:v>
                </c:pt>
                <c:pt idx="3111">
                  <c:v>-1.9779999999999989</c:v>
                </c:pt>
                <c:pt idx="3112">
                  <c:v>-1.9759999999999991</c:v>
                </c:pt>
                <c:pt idx="3113">
                  <c:v>-1.9739999999999993</c:v>
                </c:pt>
                <c:pt idx="3114">
                  <c:v>-1.9719999999999995</c:v>
                </c:pt>
                <c:pt idx="3115">
                  <c:v>-1.9699999999999989</c:v>
                </c:pt>
                <c:pt idx="3116">
                  <c:v>-1.9679999999999991</c:v>
                </c:pt>
                <c:pt idx="3117">
                  <c:v>-1.9659999999999993</c:v>
                </c:pt>
                <c:pt idx="3118">
                  <c:v>-1.9639999999999995</c:v>
                </c:pt>
                <c:pt idx="3119">
                  <c:v>-1.9619999999999989</c:v>
                </c:pt>
                <c:pt idx="3120">
                  <c:v>-1.9599999999999991</c:v>
                </c:pt>
                <c:pt idx="3121">
                  <c:v>-1.9579999999999993</c:v>
                </c:pt>
                <c:pt idx="3122">
                  <c:v>-1.9559999999999995</c:v>
                </c:pt>
                <c:pt idx="3123">
                  <c:v>-1.9539999999999988</c:v>
                </c:pt>
                <c:pt idx="3124">
                  <c:v>-1.9519999999999991</c:v>
                </c:pt>
                <c:pt idx="3125">
                  <c:v>-1.9499999999999993</c:v>
                </c:pt>
                <c:pt idx="3126">
                  <c:v>-1.9479999999999995</c:v>
                </c:pt>
                <c:pt idx="3127">
                  <c:v>-1.9459999999999997</c:v>
                </c:pt>
                <c:pt idx="3128">
                  <c:v>-1.9439999999999991</c:v>
                </c:pt>
                <c:pt idx="3129">
                  <c:v>-1.9419999999999993</c:v>
                </c:pt>
                <c:pt idx="3130">
                  <c:v>-1.9399999999999995</c:v>
                </c:pt>
                <c:pt idx="3131">
                  <c:v>-1.9379999999999997</c:v>
                </c:pt>
                <c:pt idx="3132">
                  <c:v>-1.9359999999999991</c:v>
                </c:pt>
                <c:pt idx="3133">
                  <c:v>-1.9339999999999993</c:v>
                </c:pt>
                <c:pt idx="3134">
                  <c:v>-1.9319999999999995</c:v>
                </c:pt>
                <c:pt idx="3135">
                  <c:v>-1.9299999999999997</c:v>
                </c:pt>
                <c:pt idx="3136">
                  <c:v>-1.927999999999999</c:v>
                </c:pt>
                <c:pt idx="3137">
                  <c:v>-1.9259999999999993</c:v>
                </c:pt>
                <c:pt idx="3138">
                  <c:v>-1.9239999999999995</c:v>
                </c:pt>
                <c:pt idx="3139">
                  <c:v>-1.9219999999999997</c:v>
                </c:pt>
                <c:pt idx="3140">
                  <c:v>-1.919999999999999</c:v>
                </c:pt>
                <c:pt idx="3141">
                  <c:v>-1.9179999999999993</c:v>
                </c:pt>
                <c:pt idx="3142">
                  <c:v>-1.9159999999999995</c:v>
                </c:pt>
                <c:pt idx="3143">
                  <c:v>-1.9139999999999997</c:v>
                </c:pt>
                <c:pt idx="3144">
                  <c:v>-1.911999999999999</c:v>
                </c:pt>
                <c:pt idx="3145">
                  <c:v>-1.9099999999999993</c:v>
                </c:pt>
                <c:pt idx="3146">
                  <c:v>-1.9079999999999995</c:v>
                </c:pt>
                <c:pt idx="3147">
                  <c:v>-1.9059999999999997</c:v>
                </c:pt>
                <c:pt idx="3148">
                  <c:v>-1.903999999999999</c:v>
                </c:pt>
                <c:pt idx="3149">
                  <c:v>-1.9019999999999992</c:v>
                </c:pt>
                <c:pt idx="3150">
                  <c:v>-1.8999999999999995</c:v>
                </c:pt>
                <c:pt idx="3151">
                  <c:v>-1.8979999999999997</c:v>
                </c:pt>
                <c:pt idx="3152">
                  <c:v>-1.895999999999999</c:v>
                </c:pt>
                <c:pt idx="3153">
                  <c:v>-1.8939999999999992</c:v>
                </c:pt>
                <c:pt idx="3154">
                  <c:v>-1.8919999999999995</c:v>
                </c:pt>
                <c:pt idx="3155">
                  <c:v>-1.8899999999999997</c:v>
                </c:pt>
                <c:pt idx="3156">
                  <c:v>-1.887999999999999</c:v>
                </c:pt>
                <c:pt idx="3157">
                  <c:v>-1.8859999999999992</c:v>
                </c:pt>
                <c:pt idx="3158">
                  <c:v>-1.8839999999999995</c:v>
                </c:pt>
                <c:pt idx="3159">
                  <c:v>-1.8819999999999997</c:v>
                </c:pt>
                <c:pt idx="3160">
                  <c:v>-1.879999999999999</c:v>
                </c:pt>
                <c:pt idx="3161">
                  <c:v>-1.8779999999999992</c:v>
                </c:pt>
                <c:pt idx="3162">
                  <c:v>-1.8759999999999994</c:v>
                </c:pt>
                <c:pt idx="3163">
                  <c:v>-1.8739999999999997</c:v>
                </c:pt>
                <c:pt idx="3164">
                  <c:v>-1.871999999999999</c:v>
                </c:pt>
                <c:pt idx="3165">
                  <c:v>-1.8699999999999992</c:v>
                </c:pt>
                <c:pt idx="3166">
                  <c:v>-1.8679999999999994</c:v>
                </c:pt>
                <c:pt idx="3167">
                  <c:v>-1.8659999999999997</c:v>
                </c:pt>
                <c:pt idx="3168">
                  <c:v>-1.863999999999999</c:v>
                </c:pt>
                <c:pt idx="3169">
                  <c:v>-1.8619999999999992</c:v>
                </c:pt>
                <c:pt idx="3170">
                  <c:v>-1.8599999999999994</c:v>
                </c:pt>
                <c:pt idx="3171">
                  <c:v>-1.8579999999999997</c:v>
                </c:pt>
                <c:pt idx="3172">
                  <c:v>-1.855999999999999</c:v>
                </c:pt>
                <c:pt idx="3173">
                  <c:v>-1.8539999999999992</c:v>
                </c:pt>
                <c:pt idx="3174">
                  <c:v>-1.8519999999999994</c:v>
                </c:pt>
                <c:pt idx="3175">
                  <c:v>-1.8499999999999996</c:v>
                </c:pt>
                <c:pt idx="3176">
                  <c:v>-1.847999999999999</c:v>
                </c:pt>
                <c:pt idx="3177">
                  <c:v>-1.8459999999999992</c:v>
                </c:pt>
                <c:pt idx="3178">
                  <c:v>-1.8439999999999994</c:v>
                </c:pt>
                <c:pt idx="3179">
                  <c:v>-1.8419999999999996</c:v>
                </c:pt>
                <c:pt idx="3180">
                  <c:v>-1.839999999999999</c:v>
                </c:pt>
                <c:pt idx="3181">
                  <c:v>-1.8379999999999992</c:v>
                </c:pt>
                <c:pt idx="3182">
                  <c:v>-1.8359999999999994</c:v>
                </c:pt>
                <c:pt idx="3183">
                  <c:v>-1.8339999999999996</c:v>
                </c:pt>
                <c:pt idx="3184">
                  <c:v>-1.831999999999999</c:v>
                </c:pt>
                <c:pt idx="3185">
                  <c:v>-1.8299999999999992</c:v>
                </c:pt>
                <c:pt idx="3186">
                  <c:v>-1.8279999999999994</c:v>
                </c:pt>
                <c:pt idx="3187">
                  <c:v>-1.8259999999999996</c:v>
                </c:pt>
                <c:pt idx="3188">
                  <c:v>-1.823999999999999</c:v>
                </c:pt>
                <c:pt idx="3189">
                  <c:v>-1.8219999999999992</c:v>
                </c:pt>
                <c:pt idx="3190">
                  <c:v>-1.8199999999999994</c:v>
                </c:pt>
                <c:pt idx="3191">
                  <c:v>-1.8179999999999996</c:v>
                </c:pt>
                <c:pt idx="3192">
                  <c:v>-1.8159999999999989</c:v>
                </c:pt>
                <c:pt idx="3193">
                  <c:v>-1.8139999999999992</c:v>
                </c:pt>
                <c:pt idx="3194">
                  <c:v>-1.8119999999999994</c:v>
                </c:pt>
                <c:pt idx="3195">
                  <c:v>-1.8099999999999996</c:v>
                </c:pt>
                <c:pt idx="3196">
                  <c:v>-1.8079999999999989</c:v>
                </c:pt>
                <c:pt idx="3197">
                  <c:v>-1.8059999999999992</c:v>
                </c:pt>
                <c:pt idx="3198">
                  <c:v>-1.8039999999999994</c:v>
                </c:pt>
                <c:pt idx="3199">
                  <c:v>-1.8019999999999996</c:v>
                </c:pt>
                <c:pt idx="3200">
                  <c:v>-1.7999999999999989</c:v>
                </c:pt>
                <c:pt idx="3201">
                  <c:v>-1.7979999999999992</c:v>
                </c:pt>
                <c:pt idx="3202">
                  <c:v>-1.7959999999999994</c:v>
                </c:pt>
                <c:pt idx="3203">
                  <c:v>-1.7939999999999996</c:v>
                </c:pt>
                <c:pt idx="3204">
                  <c:v>-1.7919999999999989</c:v>
                </c:pt>
                <c:pt idx="3205">
                  <c:v>-1.7899999999999991</c:v>
                </c:pt>
                <c:pt idx="3206">
                  <c:v>-1.7879999999999994</c:v>
                </c:pt>
                <c:pt idx="3207">
                  <c:v>-1.7859999999999996</c:v>
                </c:pt>
                <c:pt idx="3208">
                  <c:v>-1.7839999999999989</c:v>
                </c:pt>
                <c:pt idx="3209">
                  <c:v>-1.7819999999999991</c:v>
                </c:pt>
                <c:pt idx="3210">
                  <c:v>-1.7799999999999994</c:v>
                </c:pt>
                <c:pt idx="3211">
                  <c:v>-1.7779999999999996</c:v>
                </c:pt>
                <c:pt idx="3212">
                  <c:v>-1.7759999999999989</c:v>
                </c:pt>
                <c:pt idx="3213">
                  <c:v>-1.7739999999999991</c:v>
                </c:pt>
                <c:pt idx="3214">
                  <c:v>-1.7719999999999994</c:v>
                </c:pt>
                <c:pt idx="3215">
                  <c:v>-1.7699999999999996</c:v>
                </c:pt>
                <c:pt idx="3216">
                  <c:v>-1.7679999999999989</c:v>
                </c:pt>
                <c:pt idx="3217">
                  <c:v>-1.7659999999999991</c:v>
                </c:pt>
                <c:pt idx="3218">
                  <c:v>-1.7639999999999993</c:v>
                </c:pt>
                <c:pt idx="3219">
                  <c:v>-1.7619999999999996</c:v>
                </c:pt>
                <c:pt idx="3220">
                  <c:v>-1.7599999999999989</c:v>
                </c:pt>
                <c:pt idx="3221">
                  <c:v>-1.7579999999999991</c:v>
                </c:pt>
                <c:pt idx="3222">
                  <c:v>-1.7559999999999993</c:v>
                </c:pt>
                <c:pt idx="3223">
                  <c:v>-1.7539999999999996</c:v>
                </c:pt>
                <c:pt idx="3224">
                  <c:v>-1.7519999999999989</c:v>
                </c:pt>
                <c:pt idx="3225">
                  <c:v>-1.7499999999999991</c:v>
                </c:pt>
                <c:pt idx="3226">
                  <c:v>-1.7479999999999993</c:v>
                </c:pt>
                <c:pt idx="3227">
                  <c:v>-1.7459999999999996</c:v>
                </c:pt>
                <c:pt idx="3228">
                  <c:v>-1.7439999999999989</c:v>
                </c:pt>
                <c:pt idx="3229">
                  <c:v>-1.7419999999999991</c:v>
                </c:pt>
                <c:pt idx="3230">
                  <c:v>-1.7399999999999993</c:v>
                </c:pt>
                <c:pt idx="3231">
                  <c:v>-1.7379999999999995</c:v>
                </c:pt>
                <c:pt idx="3232">
                  <c:v>-1.7359999999999989</c:v>
                </c:pt>
                <c:pt idx="3233">
                  <c:v>-1.7339999999999991</c:v>
                </c:pt>
                <c:pt idx="3234">
                  <c:v>-1.7319999999999993</c:v>
                </c:pt>
                <c:pt idx="3235">
                  <c:v>-1.7299999999999995</c:v>
                </c:pt>
                <c:pt idx="3236">
                  <c:v>-1.7279999999999989</c:v>
                </c:pt>
                <c:pt idx="3237">
                  <c:v>-1.7259999999999991</c:v>
                </c:pt>
                <c:pt idx="3238">
                  <c:v>-1.7239999999999993</c:v>
                </c:pt>
                <c:pt idx="3239">
                  <c:v>-1.7219999999999995</c:v>
                </c:pt>
                <c:pt idx="3240">
                  <c:v>-1.7199999999999989</c:v>
                </c:pt>
                <c:pt idx="3241">
                  <c:v>-1.7179999999999991</c:v>
                </c:pt>
                <c:pt idx="3242">
                  <c:v>-1.7159999999999993</c:v>
                </c:pt>
                <c:pt idx="3243">
                  <c:v>-1.7139999999999995</c:v>
                </c:pt>
                <c:pt idx="3244">
                  <c:v>-1.7119999999999989</c:v>
                </c:pt>
                <c:pt idx="3245">
                  <c:v>-1.7099999999999991</c:v>
                </c:pt>
                <c:pt idx="3246">
                  <c:v>-1.7079999999999993</c:v>
                </c:pt>
                <c:pt idx="3247">
                  <c:v>-1.7059999999999995</c:v>
                </c:pt>
                <c:pt idx="3248">
                  <c:v>-1.7039999999999988</c:v>
                </c:pt>
                <c:pt idx="3249">
                  <c:v>-1.7019999999999991</c:v>
                </c:pt>
                <c:pt idx="3250">
                  <c:v>-1.6999999999999993</c:v>
                </c:pt>
                <c:pt idx="3251">
                  <c:v>-1.6979999999999995</c:v>
                </c:pt>
                <c:pt idx="3252">
                  <c:v>-1.6959999999999997</c:v>
                </c:pt>
                <c:pt idx="3253">
                  <c:v>-1.6939999999999991</c:v>
                </c:pt>
                <c:pt idx="3254">
                  <c:v>-1.6919999999999993</c:v>
                </c:pt>
                <c:pt idx="3255">
                  <c:v>-1.6899999999999995</c:v>
                </c:pt>
                <c:pt idx="3256">
                  <c:v>-1.6879999999999997</c:v>
                </c:pt>
                <c:pt idx="3257">
                  <c:v>-1.6859999999999991</c:v>
                </c:pt>
                <c:pt idx="3258">
                  <c:v>-1.6839999999999993</c:v>
                </c:pt>
                <c:pt idx="3259">
                  <c:v>-1.6819999999999995</c:v>
                </c:pt>
                <c:pt idx="3260">
                  <c:v>-1.6799999999999997</c:v>
                </c:pt>
                <c:pt idx="3261">
                  <c:v>-1.677999999999999</c:v>
                </c:pt>
                <c:pt idx="3262">
                  <c:v>-1.6759999999999993</c:v>
                </c:pt>
                <c:pt idx="3263">
                  <c:v>-1.6739999999999995</c:v>
                </c:pt>
                <c:pt idx="3264">
                  <c:v>-1.6719999999999997</c:v>
                </c:pt>
                <c:pt idx="3265">
                  <c:v>-1.669999999999999</c:v>
                </c:pt>
                <c:pt idx="3266">
                  <c:v>-1.6679999999999993</c:v>
                </c:pt>
                <c:pt idx="3267">
                  <c:v>-1.6659999999999995</c:v>
                </c:pt>
                <c:pt idx="3268">
                  <c:v>-1.6639999999999997</c:v>
                </c:pt>
                <c:pt idx="3269">
                  <c:v>-1.661999999999999</c:v>
                </c:pt>
                <c:pt idx="3270">
                  <c:v>-1.6599999999999993</c:v>
                </c:pt>
                <c:pt idx="3271">
                  <c:v>-1.6579999999999995</c:v>
                </c:pt>
                <c:pt idx="3272">
                  <c:v>-1.6559999999999997</c:v>
                </c:pt>
                <c:pt idx="3273">
                  <c:v>-1.653999999999999</c:v>
                </c:pt>
                <c:pt idx="3274">
                  <c:v>-1.6519999999999992</c:v>
                </c:pt>
                <c:pt idx="3275">
                  <c:v>-1.6499999999999995</c:v>
                </c:pt>
                <c:pt idx="3276">
                  <c:v>-1.6479999999999997</c:v>
                </c:pt>
                <c:pt idx="3277">
                  <c:v>-1.645999999999999</c:v>
                </c:pt>
                <c:pt idx="3278">
                  <c:v>-1.6439999999999992</c:v>
                </c:pt>
                <c:pt idx="3279">
                  <c:v>-1.6419999999999995</c:v>
                </c:pt>
                <c:pt idx="3280">
                  <c:v>-1.6399999999999997</c:v>
                </c:pt>
                <c:pt idx="3281">
                  <c:v>-1.637999999999999</c:v>
                </c:pt>
                <c:pt idx="3282">
                  <c:v>-1.6359999999999992</c:v>
                </c:pt>
                <c:pt idx="3283">
                  <c:v>-1.6339999999999995</c:v>
                </c:pt>
                <c:pt idx="3284">
                  <c:v>-1.6319999999999997</c:v>
                </c:pt>
                <c:pt idx="3285">
                  <c:v>-1.629999999999999</c:v>
                </c:pt>
                <c:pt idx="3286">
                  <c:v>-1.6279999999999992</c:v>
                </c:pt>
                <c:pt idx="3287">
                  <c:v>-1.6259999999999994</c:v>
                </c:pt>
                <c:pt idx="3288">
                  <c:v>-1.6239999999999997</c:v>
                </c:pt>
                <c:pt idx="3289">
                  <c:v>-1.621999999999999</c:v>
                </c:pt>
                <c:pt idx="3290">
                  <c:v>-1.6199999999999992</c:v>
                </c:pt>
                <c:pt idx="3291">
                  <c:v>-1.6179999999999994</c:v>
                </c:pt>
                <c:pt idx="3292">
                  <c:v>-1.6159999999999997</c:v>
                </c:pt>
                <c:pt idx="3293">
                  <c:v>-1.613999999999999</c:v>
                </c:pt>
                <c:pt idx="3294">
                  <c:v>-1.6119999999999992</c:v>
                </c:pt>
                <c:pt idx="3295">
                  <c:v>-1.6099999999999994</c:v>
                </c:pt>
                <c:pt idx="3296">
                  <c:v>-1.6079999999999997</c:v>
                </c:pt>
                <c:pt idx="3297">
                  <c:v>-1.605999999999999</c:v>
                </c:pt>
                <c:pt idx="3298">
                  <c:v>-1.6039999999999992</c:v>
                </c:pt>
                <c:pt idx="3299">
                  <c:v>-1.6019999999999994</c:v>
                </c:pt>
                <c:pt idx="3300">
                  <c:v>-1.5999999999999996</c:v>
                </c:pt>
                <c:pt idx="3301">
                  <c:v>-1.597999999999999</c:v>
                </c:pt>
                <c:pt idx="3302">
                  <c:v>-1.5959999999999992</c:v>
                </c:pt>
                <c:pt idx="3303">
                  <c:v>-1.5939999999999994</c:v>
                </c:pt>
                <c:pt idx="3304">
                  <c:v>-1.5919999999999996</c:v>
                </c:pt>
                <c:pt idx="3305">
                  <c:v>-1.589999999999999</c:v>
                </c:pt>
                <c:pt idx="3306">
                  <c:v>-1.5879999999999992</c:v>
                </c:pt>
                <c:pt idx="3307">
                  <c:v>-1.5859999999999994</c:v>
                </c:pt>
                <c:pt idx="3308">
                  <c:v>-1.5839999999999996</c:v>
                </c:pt>
                <c:pt idx="3309">
                  <c:v>-1.581999999999999</c:v>
                </c:pt>
                <c:pt idx="3310">
                  <c:v>-1.5799999999999992</c:v>
                </c:pt>
                <c:pt idx="3311">
                  <c:v>-1.5779999999999994</c:v>
                </c:pt>
                <c:pt idx="3312">
                  <c:v>-1.5759999999999996</c:v>
                </c:pt>
                <c:pt idx="3313">
                  <c:v>-1.573999999999999</c:v>
                </c:pt>
                <c:pt idx="3314">
                  <c:v>-1.5719999999999992</c:v>
                </c:pt>
                <c:pt idx="3315">
                  <c:v>-1.5699999999999994</c:v>
                </c:pt>
                <c:pt idx="3316">
                  <c:v>-1.5679999999999996</c:v>
                </c:pt>
                <c:pt idx="3317">
                  <c:v>-1.5659999999999989</c:v>
                </c:pt>
                <c:pt idx="3318">
                  <c:v>-1.5639999999999992</c:v>
                </c:pt>
                <c:pt idx="3319">
                  <c:v>-1.5619999999999994</c:v>
                </c:pt>
                <c:pt idx="3320">
                  <c:v>-1.5599999999999996</c:v>
                </c:pt>
                <c:pt idx="3321">
                  <c:v>-1.5579999999999989</c:v>
                </c:pt>
                <c:pt idx="3322">
                  <c:v>-1.5559999999999992</c:v>
                </c:pt>
                <c:pt idx="3323">
                  <c:v>-1.5539999999999994</c:v>
                </c:pt>
                <c:pt idx="3324">
                  <c:v>-1.5519999999999996</c:v>
                </c:pt>
                <c:pt idx="3325">
                  <c:v>-1.5499999999999989</c:v>
                </c:pt>
                <c:pt idx="3326">
                  <c:v>-1.5479999999999992</c:v>
                </c:pt>
                <c:pt idx="3327">
                  <c:v>-1.5459999999999994</c:v>
                </c:pt>
                <c:pt idx="3328">
                  <c:v>-1.5439999999999996</c:v>
                </c:pt>
                <c:pt idx="3329">
                  <c:v>-1.5419999999999989</c:v>
                </c:pt>
                <c:pt idx="3330">
                  <c:v>-1.5399999999999991</c:v>
                </c:pt>
                <c:pt idx="3331">
                  <c:v>-1.5379999999999994</c:v>
                </c:pt>
                <c:pt idx="3332">
                  <c:v>-1.5359999999999996</c:v>
                </c:pt>
                <c:pt idx="3333">
                  <c:v>-1.5339999999999989</c:v>
                </c:pt>
                <c:pt idx="3334">
                  <c:v>-1.5319999999999991</c:v>
                </c:pt>
                <c:pt idx="3335">
                  <c:v>-1.5299999999999994</c:v>
                </c:pt>
                <c:pt idx="3336">
                  <c:v>-1.5279999999999996</c:v>
                </c:pt>
                <c:pt idx="3337">
                  <c:v>-1.5259999999999989</c:v>
                </c:pt>
                <c:pt idx="3338">
                  <c:v>-1.5239999999999991</c:v>
                </c:pt>
                <c:pt idx="3339">
                  <c:v>-1.5219999999999994</c:v>
                </c:pt>
                <c:pt idx="3340">
                  <c:v>-1.5199999999999996</c:v>
                </c:pt>
                <c:pt idx="3341">
                  <c:v>-1.5179999999999989</c:v>
                </c:pt>
                <c:pt idx="3342">
                  <c:v>-1.5159999999999991</c:v>
                </c:pt>
                <c:pt idx="3343">
                  <c:v>-1.5139999999999993</c:v>
                </c:pt>
                <c:pt idx="3344">
                  <c:v>-1.5119999999999996</c:v>
                </c:pt>
                <c:pt idx="3345">
                  <c:v>-1.5099999999999989</c:v>
                </c:pt>
                <c:pt idx="3346">
                  <c:v>-1.5079999999999991</c:v>
                </c:pt>
                <c:pt idx="3347">
                  <c:v>-1.5059999999999993</c:v>
                </c:pt>
                <c:pt idx="3348">
                  <c:v>-1.5039999999999996</c:v>
                </c:pt>
                <c:pt idx="3349">
                  <c:v>-1.5019999999999989</c:v>
                </c:pt>
                <c:pt idx="3350">
                  <c:v>-1.4999999999999991</c:v>
                </c:pt>
                <c:pt idx="3351">
                  <c:v>-1.4979999999999993</c:v>
                </c:pt>
                <c:pt idx="3352">
                  <c:v>-1.4959999999999996</c:v>
                </c:pt>
                <c:pt idx="3353">
                  <c:v>-1.4939999999999989</c:v>
                </c:pt>
                <c:pt idx="3354">
                  <c:v>-1.4919999999999991</c:v>
                </c:pt>
                <c:pt idx="3355">
                  <c:v>-1.4899999999999993</c:v>
                </c:pt>
                <c:pt idx="3356">
                  <c:v>-1.4879999999999995</c:v>
                </c:pt>
                <c:pt idx="3357">
                  <c:v>-1.4859999999999989</c:v>
                </c:pt>
                <c:pt idx="3358">
                  <c:v>-1.4839999999999991</c:v>
                </c:pt>
                <c:pt idx="3359">
                  <c:v>-1.4819999999999993</c:v>
                </c:pt>
                <c:pt idx="3360">
                  <c:v>-1.4799999999999995</c:v>
                </c:pt>
                <c:pt idx="3361">
                  <c:v>-1.4779999999999989</c:v>
                </c:pt>
                <c:pt idx="3362">
                  <c:v>-1.4759999999999991</c:v>
                </c:pt>
                <c:pt idx="3363">
                  <c:v>-1.4739999999999993</c:v>
                </c:pt>
                <c:pt idx="3364">
                  <c:v>-1.4719999999999995</c:v>
                </c:pt>
                <c:pt idx="3365">
                  <c:v>-1.4699999999999989</c:v>
                </c:pt>
                <c:pt idx="3366">
                  <c:v>-1.4679999999999991</c:v>
                </c:pt>
                <c:pt idx="3367">
                  <c:v>-1.4659999999999993</c:v>
                </c:pt>
                <c:pt idx="3368">
                  <c:v>-1.4639999999999995</c:v>
                </c:pt>
                <c:pt idx="3369">
                  <c:v>-1.4619999999999989</c:v>
                </c:pt>
                <c:pt idx="3370">
                  <c:v>-1.4599999999999991</c:v>
                </c:pt>
                <c:pt idx="3371">
                  <c:v>-1.4579999999999993</c:v>
                </c:pt>
                <c:pt idx="3372">
                  <c:v>-1.4559999999999995</c:v>
                </c:pt>
                <c:pt idx="3373">
                  <c:v>-1.4539999999999988</c:v>
                </c:pt>
                <c:pt idx="3374">
                  <c:v>-1.4519999999999991</c:v>
                </c:pt>
                <c:pt idx="3375">
                  <c:v>-1.4499999999999993</c:v>
                </c:pt>
                <c:pt idx="3376">
                  <c:v>-1.4479999999999995</c:v>
                </c:pt>
                <c:pt idx="3377">
                  <c:v>-1.4459999999999997</c:v>
                </c:pt>
                <c:pt idx="3378">
                  <c:v>-1.4439999999999991</c:v>
                </c:pt>
                <c:pt idx="3379">
                  <c:v>-1.4419999999999993</c:v>
                </c:pt>
                <c:pt idx="3380">
                  <c:v>-1.4399999999999995</c:v>
                </c:pt>
                <c:pt idx="3381">
                  <c:v>-1.4379999999999997</c:v>
                </c:pt>
                <c:pt idx="3382">
                  <c:v>-1.4359999999999991</c:v>
                </c:pt>
                <c:pt idx="3383">
                  <c:v>-1.4339999999999993</c:v>
                </c:pt>
                <c:pt idx="3384">
                  <c:v>-1.4319999999999995</c:v>
                </c:pt>
                <c:pt idx="3385">
                  <c:v>-1.4299999999999997</c:v>
                </c:pt>
                <c:pt idx="3386">
                  <c:v>-1.427999999999999</c:v>
                </c:pt>
                <c:pt idx="3387">
                  <c:v>-1.4259999999999993</c:v>
                </c:pt>
                <c:pt idx="3388">
                  <c:v>-1.4239999999999995</c:v>
                </c:pt>
                <c:pt idx="3389">
                  <c:v>-1.4219999999999997</c:v>
                </c:pt>
                <c:pt idx="3390">
                  <c:v>-1.419999999999999</c:v>
                </c:pt>
                <c:pt idx="3391">
                  <c:v>-1.4179999999999993</c:v>
                </c:pt>
                <c:pt idx="3392">
                  <c:v>-1.4159999999999995</c:v>
                </c:pt>
                <c:pt idx="3393">
                  <c:v>-1.4139999999999997</c:v>
                </c:pt>
                <c:pt idx="3394">
                  <c:v>-1.411999999999999</c:v>
                </c:pt>
                <c:pt idx="3395">
                  <c:v>-1.4099999999999993</c:v>
                </c:pt>
                <c:pt idx="3396">
                  <c:v>-1.4079999999999995</c:v>
                </c:pt>
                <c:pt idx="3397">
                  <c:v>-1.4059999999999997</c:v>
                </c:pt>
                <c:pt idx="3398">
                  <c:v>-1.403999999999999</c:v>
                </c:pt>
                <c:pt idx="3399">
                  <c:v>-1.4019999999999992</c:v>
                </c:pt>
                <c:pt idx="3400">
                  <c:v>-1.3999999999999995</c:v>
                </c:pt>
                <c:pt idx="3401">
                  <c:v>-1.3979999999999997</c:v>
                </c:pt>
                <c:pt idx="3402">
                  <c:v>-1.395999999999999</c:v>
                </c:pt>
                <c:pt idx="3403">
                  <c:v>-1.3939999999999992</c:v>
                </c:pt>
                <c:pt idx="3404">
                  <c:v>-1.3919999999999995</c:v>
                </c:pt>
                <c:pt idx="3405">
                  <c:v>-1.3899999999999997</c:v>
                </c:pt>
                <c:pt idx="3406">
                  <c:v>-1.387999999999999</c:v>
                </c:pt>
                <c:pt idx="3407">
                  <c:v>-1.3859999999999992</c:v>
                </c:pt>
                <c:pt idx="3408">
                  <c:v>-1.3839999999999995</c:v>
                </c:pt>
                <c:pt idx="3409">
                  <c:v>-1.3819999999999997</c:v>
                </c:pt>
                <c:pt idx="3410">
                  <c:v>-1.379999999999999</c:v>
                </c:pt>
                <c:pt idx="3411">
                  <c:v>-1.3779999999999992</c:v>
                </c:pt>
                <c:pt idx="3412">
                  <c:v>-1.3759999999999994</c:v>
                </c:pt>
                <c:pt idx="3413">
                  <c:v>-1.3739999999999997</c:v>
                </c:pt>
                <c:pt idx="3414">
                  <c:v>-1.371999999999999</c:v>
                </c:pt>
                <c:pt idx="3415">
                  <c:v>-1.3699999999999992</c:v>
                </c:pt>
                <c:pt idx="3416">
                  <c:v>-1.3679999999999994</c:v>
                </c:pt>
                <c:pt idx="3417">
                  <c:v>-1.3659999999999997</c:v>
                </c:pt>
                <c:pt idx="3418">
                  <c:v>-1.363999999999999</c:v>
                </c:pt>
                <c:pt idx="3419">
                  <c:v>-1.3619999999999992</c:v>
                </c:pt>
                <c:pt idx="3420">
                  <c:v>-1.3599999999999994</c:v>
                </c:pt>
                <c:pt idx="3421">
                  <c:v>-1.3579999999999997</c:v>
                </c:pt>
                <c:pt idx="3422">
                  <c:v>-1.355999999999999</c:v>
                </c:pt>
                <c:pt idx="3423">
                  <c:v>-1.3539999999999992</c:v>
                </c:pt>
                <c:pt idx="3424">
                  <c:v>-1.3519999999999994</c:v>
                </c:pt>
                <c:pt idx="3425">
                  <c:v>-1.3499999999999996</c:v>
                </c:pt>
                <c:pt idx="3426">
                  <c:v>-1.347999999999999</c:v>
                </c:pt>
                <c:pt idx="3427">
                  <c:v>-1.3459999999999992</c:v>
                </c:pt>
                <c:pt idx="3428">
                  <c:v>-1.3439999999999994</c:v>
                </c:pt>
                <c:pt idx="3429">
                  <c:v>-1.3419999999999996</c:v>
                </c:pt>
                <c:pt idx="3430">
                  <c:v>-1.339999999999999</c:v>
                </c:pt>
                <c:pt idx="3431">
                  <c:v>-1.3379999999999992</c:v>
                </c:pt>
                <c:pt idx="3432">
                  <c:v>-1.3359999999999994</c:v>
                </c:pt>
                <c:pt idx="3433">
                  <c:v>-1.3339999999999996</c:v>
                </c:pt>
                <c:pt idx="3434">
                  <c:v>-1.331999999999999</c:v>
                </c:pt>
                <c:pt idx="3435">
                  <c:v>-1.3299999999999992</c:v>
                </c:pt>
                <c:pt idx="3436">
                  <c:v>-1.3279999999999994</c:v>
                </c:pt>
                <c:pt idx="3437">
                  <c:v>-1.3259999999999996</c:v>
                </c:pt>
                <c:pt idx="3438">
                  <c:v>-1.323999999999999</c:v>
                </c:pt>
                <c:pt idx="3439">
                  <c:v>-1.3219999999999992</c:v>
                </c:pt>
                <c:pt idx="3440">
                  <c:v>-1.3199999999999994</c:v>
                </c:pt>
                <c:pt idx="3441">
                  <c:v>-1.3179999999999996</c:v>
                </c:pt>
                <c:pt idx="3442">
                  <c:v>-1.3159999999999989</c:v>
                </c:pt>
                <c:pt idx="3443">
                  <c:v>-1.3139999999999992</c:v>
                </c:pt>
                <c:pt idx="3444">
                  <c:v>-1.3119999999999994</c:v>
                </c:pt>
                <c:pt idx="3445">
                  <c:v>-1.3099999999999996</c:v>
                </c:pt>
                <c:pt idx="3446">
                  <c:v>-1.3079999999999989</c:v>
                </c:pt>
                <c:pt idx="3447">
                  <c:v>-1.3059999999999992</c:v>
                </c:pt>
                <c:pt idx="3448">
                  <c:v>-1.3039999999999994</c:v>
                </c:pt>
                <c:pt idx="3449">
                  <c:v>-1.3019999999999996</c:v>
                </c:pt>
                <c:pt idx="3450">
                  <c:v>-1.2999999999999989</c:v>
                </c:pt>
                <c:pt idx="3451">
                  <c:v>-1.2979999999999992</c:v>
                </c:pt>
                <c:pt idx="3452">
                  <c:v>-1.2959999999999994</c:v>
                </c:pt>
                <c:pt idx="3453">
                  <c:v>-1.2939999999999996</c:v>
                </c:pt>
                <c:pt idx="3454">
                  <c:v>-1.2919999999999989</c:v>
                </c:pt>
                <c:pt idx="3455">
                  <c:v>-1.2899999999999991</c:v>
                </c:pt>
                <c:pt idx="3456">
                  <c:v>-1.2879999999999994</c:v>
                </c:pt>
                <c:pt idx="3457">
                  <c:v>-1.2859999999999996</c:v>
                </c:pt>
                <c:pt idx="3458">
                  <c:v>-1.2839999999999989</c:v>
                </c:pt>
                <c:pt idx="3459">
                  <c:v>-1.2819999999999991</c:v>
                </c:pt>
                <c:pt idx="3460">
                  <c:v>-1.2799999999999994</c:v>
                </c:pt>
                <c:pt idx="3461">
                  <c:v>-1.2779999999999996</c:v>
                </c:pt>
                <c:pt idx="3462">
                  <c:v>-1.2759999999999989</c:v>
                </c:pt>
                <c:pt idx="3463">
                  <c:v>-1.2739999999999991</c:v>
                </c:pt>
                <c:pt idx="3464">
                  <c:v>-1.2719999999999994</c:v>
                </c:pt>
                <c:pt idx="3465">
                  <c:v>-1.2699999999999996</c:v>
                </c:pt>
                <c:pt idx="3466">
                  <c:v>-1.2679999999999989</c:v>
                </c:pt>
                <c:pt idx="3467">
                  <c:v>-1.2659999999999991</c:v>
                </c:pt>
                <c:pt idx="3468">
                  <c:v>-1.2639999999999993</c:v>
                </c:pt>
                <c:pt idx="3469">
                  <c:v>-1.2619999999999996</c:v>
                </c:pt>
                <c:pt idx="3470">
                  <c:v>-1.2599999999999989</c:v>
                </c:pt>
                <c:pt idx="3471">
                  <c:v>-1.2579999999999991</c:v>
                </c:pt>
                <c:pt idx="3472">
                  <c:v>-1.2559999999999993</c:v>
                </c:pt>
                <c:pt idx="3473">
                  <c:v>-1.2539999999999996</c:v>
                </c:pt>
                <c:pt idx="3474">
                  <c:v>-1.2519999999999989</c:v>
                </c:pt>
                <c:pt idx="3475">
                  <c:v>-1.2499999999999991</c:v>
                </c:pt>
                <c:pt idx="3476">
                  <c:v>-1.2479999999999993</c:v>
                </c:pt>
                <c:pt idx="3477">
                  <c:v>-1.2459999999999996</c:v>
                </c:pt>
                <c:pt idx="3478">
                  <c:v>-1.2439999999999989</c:v>
                </c:pt>
                <c:pt idx="3479">
                  <c:v>-1.2419999999999991</c:v>
                </c:pt>
                <c:pt idx="3480">
                  <c:v>-1.2399999999999993</c:v>
                </c:pt>
                <c:pt idx="3481">
                  <c:v>-1.2379999999999995</c:v>
                </c:pt>
                <c:pt idx="3482">
                  <c:v>-1.2359999999999989</c:v>
                </c:pt>
                <c:pt idx="3483">
                  <c:v>-1.2339999999999991</c:v>
                </c:pt>
                <c:pt idx="3484">
                  <c:v>-1.2319999999999993</c:v>
                </c:pt>
                <c:pt idx="3485">
                  <c:v>-1.2299999999999995</c:v>
                </c:pt>
                <c:pt idx="3486">
                  <c:v>-1.2279999999999989</c:v>
                </c:pt>
                <c:pt idx="3487">
                  <c:v>-1.2259999999999991</c:v>
                </c:pt>
                <c:pt idx="3488">
                  <c:v>-1.2239999999999993</c:v>
                </c:pt>
                <c:pt idx="3489">
                  <c:v>-1.2219999999999995</c:v>
                </c:pt>
                <c:pt idx="3490">
                  <c:v>-1.2199999999999989</c:v>
                </c:pt>
                <c:pt idx="3491">
                  <c:v>-1.2179999999999991</c:v>
                </c:pt>
                <c:pt idx="3492">
                  <c:v>-1.2159999999999993</c:v>
                </c:pt>
                <c:pt idx="3493">
                  <c:v>-1.2139999999999995</c:v>
                </c:pt>
                <c:pt idx="3494">
                  <c:v>-1.2119999999999989</c:v>
                </c:pt>
                <c:pt idx="3495">
                  <c:v>-1.2099999999999991</c:v>
                </c:pt>
                <c:pt idx="3496">
                  <c:v>-1.2079999999999993</c:v>
                </c:pt>
                <c:pt idx="3497">
                  <c:v>-1.2059999999999995</c:v>
                </c:pt>
                <c:pt idx="3498">
                  <c:v>-1.2039999999999988</c:v>
                </c:pt>
                <c:pt idx="3499">
                  <c:v>-1.2019999999999991</c:v>
                </c:pt>
                <c:pt idx="3500">
                  <c:v>-1.1999999999999993</c:v>
                </c:pt>
                <c:pt idx="3501">
                  <c:v>-1.1979999999999995</c:v>
                </c:pt>
                <c:pt idx="3502">
                  <c:v>-1.1959999999999997</c:v>
                </c:pt>
                <c:pt idx="3503">
                  <c:v>-1.1939999999999991</c:v>
                </c:pt>
                <c:pt idx="3504">
                  <c:v>-1.1919999999999993</c:v>
                </c:pt>
                <c:pt idx="3505">
                  <c:v>-1.1899999999999995</c:v>
                </c:pt>
                <c:pt idx="3506">
                  <c:v>-1.1879999999999997</c:v>
                </c:pt>
                <c:pt idx="3507">
                  <c:v>-1.1859999999999991</c:v>
                </c:pt>
                <c:pt idx="3508">
                  <c:v>-1.1839999999999993</c:v>
                </c:pt>
                <c:pt idx="3509">
                  <c:v>-1.1819999999999995</c:v>
                </c:pt>
                <c:pt idx="3510">
                  <c:v>-1.1799999999999997</c:v>
                </c:pt>
                <c:pt idx="3511">
                  <c:v>-1.177999999999999</c:v>
                </c:pt>
                <c:pt idx="3512">
                  <c:v>-1.1759999999999993</c:v>
                </c:pt>
                <c:pt idx="3513">
                  <c:v>-1.1739999999999995</c:v>
                </c:pt>
                <c:pt idx="3514">
                  <c:v>-1.1719999999999997</c:v>
                </c:pt>
                <c:pt idx="3515">
                  <c:v>-1.169999999999999</c:v>
                </c:pt>
                <c:pt idx="3516">
                  <c:v>-1.1679999999999993</c:v>
                </c:pt>
                <c:pt idx="3517">
                  <c:v>-1.1659999999999995</c:v>
                </c:pt>
                <c:pt idx="3518">
                  <c:v>-1.1639999999999997</c:v>
                </c:pt>
                <c:pt idx="3519">
                  <c:v>-1.161999999999999</c:v>
                </c:pt>
                <c:pt idx="3520">
                  <c:v>-1.1599999999999993</c:v>
                </c:pt>
                <c:pt idx="3521">
                  <c:v>-1.1579999999999995</c:v>
                </c:pt>
                <c:pt idx="3522">
                  <c:v>-1.1559999999999997</c:v>
                </c:pt>
                <c:pt idx="3523">
                  <c:v>-1.153999999999999</c:v>
                </c:pt>
                <c:pt idx="3524">
                  <c:v>-1.1519999999999992</c:v>
                </c:pt>
                <c:pt idx="3525">
                  <c:v>-1.1499999999999995</c:v>
                </c:pt>
                <c:pt idx="3526">
                  <c:v>-1.1479999999999997</c:v>
                </c:pt>
                <c:pt idx="3527">
                  <c:v>-1.145999999999999</c:v>
                </c:pt>
                <c:pt idx="3528">
                  <c:v>-1.1439999999999992</c:v>
                </c:pt>
                <c:pt idx="3529">
                  <c:v>-1.1419999999999995</c:v>
                </c:pt>
                <c:pt idx="3530">
                  <c:v>-1.1399999999999997</c:v>
                </c:pt>
                <c:pt idx="3531">
                  <c:v>-1.137999999999999</c:v>
                </c:pt>
                <c:pt idx="3532">
                  <c:v>-1.1359999999999992</c:v>
                </c:pt>
                <c:pt idx="3533">
                  <c:v>-1.1339999999999995</c:v>
                </c:pt>
                <c:pt idx="3534">
                  <c:v>-1.1319999999999997</c:v>
                </c:pt>
                <c:pt idx="3535">
                  <c:v>-1.129999999999999</c:v>
                </c:pt>
                <c:pt idx="3536">
                  <c:v>-1.1279999999999992</c:v>
                </c:pt>
                <c:pt idx="3537">
                  <c:v>-1.1259999999999994</c:v>
                </c:pt>
                <c:pt idx="3538">
                  <c:v>-1.1239999999999997</c:v>
                </c:pt>
                <c:pt idx="3539">
                  <c:v>-1.121999999999999</c:v>
                </c:pt>
                <c:pt idx="3540">
                  <c:v>-1.1199999999999992</c:v>
                </c:pt>
                <c:pt idx="3541">
                  <c:v>-1.1179999999999994</c:v>
                </c:pt>
                <c:pt idx="3542">
                  <c:v>-1.1159999999999997</c:v>
                </c:pt>
                <c:pt idx="3543">
                  <c:v>-1.113999999999999</c:v>
                </c:pt>
                <c:pt idx="3544">
                  <c:v>-1.1119999999999992</c:v>
                </c:pt>
                <c:pt idx="3545">
                  <c:v>-1.1099999999999994</c:v>
                </c:pt>
                <c:pt idx="3546">
                  <c:v>-1.1079999999999997</c:v>
                </c:pt>
                <c:pt idx="3547">
                  <c:v>-1.105999999999999</c:v>
                </c:pt>
                <c:pt idx="3548">
                  <c:v>-1.1039999999999992</c:v>
                </c:pt>
                <c:pt idx="3549">
                  <c:v>-1.1019999999999994</c:v>
                </c:pt>
                <c:pt idx="3550">
                  <c:v>-1.0999999999999996</c:v>
                </c:pt>
                <c:pt idx="3551">
                  <c:v>-1.097999999999999</c:v>
                </c:pt>
                <c:pt idx="3552">
                  <c:v>-1.0959999999999992</c:v>
                </c:pt>
                <c:pt idx="3553">
                  <c:v>-1.0939999999999994</c:v>
                </c:pt>
                <c:pt idx="3554">
                  <c:v>-1.0919999999999996</c:v>
                </c:pt>
                <c:pt idx="3555">
                  <c:v>-1.089999999999999</c:v>
                </c:pt>
                <c:pt idx="3556">
                  <c:v>-1.0879999999999992</c:v>
                </c:pt>
                <c:pt idx="3557">
                  <c:v>-1.0859999999999994</c:v>
                </c:pt>
                <c:pt idx="3558">
                  <c:v>-1.0839999999999996</c:v>
                </c:pt>
                <c:pt idx="3559">
                  <c:v>-1.081999999999999</c:v>
                </c:pt>
                <c:pt idx="3560">
                  <c:v>-1.0799999999999992</c:v>
                </c:pt>
                <c:pt idx="3561">
                  <c:v>-1.0779999999999994</c:v>
                </c:pt>
                <c:pt idx="3562">
                  <c:v>-1.0759999999999996</c:v>
                </c:pt>
                <c:pt idx="3563">
                  <c:v>-1.073999999999999</c:v>
                </c:pt>
                <c:pt idx="3564">
                  <c:v>-1.0719999999999992</c:v>
                </c:pt>
                <c:pt idx="3565">
                  <c:v>-1.0699999999999994</c:v>
                </c:pt>
                <c:pt idx="3566">
                  <c:v>-1.0679999999999996</c:v>
                </c:pt>
                <c:pt idx="3567">
                  <c:v>-1.0659999999999989</c:v>
                </c:pt>
                <c:pt idx="3568">
                  <c:v>-1.0639999999999992</c:v>
                </c:pt>
                <c:pt idx="3569">
                  <c:v>-1.0619999999999994</c:v>
                </c:pt>
                <c:pt idx="3570">
                  <c:v>-1.0599999999999996</c:v>
                </c:pt>
                <c:pt idx="3571">
                  <c:v>-1.0579999999999989</c:v>
                </c:pt>
                <c:pt idx="3572">
                  <c:v>-1.0559999999999992</c:v>
                </c:pt>
                <c:pt idx="3573">
                  <c:v>-1.0539999999999994</c:v>
                </c:pt>
                <c:pt idx="3574">
                  <c:v>-1.0519999999999996</c:v>
                </c:pt>
                <c:pt idx="3575">
                  <c:v>-1.0499999999999989</c:v>
                </c:pt>
                <c:pt idx="3576">
                  <c:v>-1.0479999999999992</c:v>
                </c:pt>
                <c:pt idx="3577">
                  <c:v>-1.0459999999999994</c:v>
                </c:pt>
                <c:pt idx="3578">
                  <c:v>-1.0439999999999996</c:v>
                </c:pt>
                <c:pt idx="3579">
                  <c:v>-1.0419999999999989</c:v>
                </c:pt>
                <c:pt idx="3580">
                  <c:v>-1.0399999999999991</c:v>
                </c:pt>
                <c:pt idx="3581">
                  <c:v>-1.0379999999999994</c:v>
                </c:pt>
                <c:pt idx="3582">
                  <c:v>-1.0359999999999996</c:v>
                </c:pt>
                <c:pt idx="3583">
                  <c:v>-1.0339999999999989</c:v>
                </c:pt>
                <c:pt idx="3584">
                  <c:v>-1.0319999999999991</c:v>
                </c:pt>
                <c:pt idx="3585">
                  <c:v>-1.0299999999999994</c:v>
                </c:pt>
                <c:pt idx="3586">
                  <c:v>-1.0279999999999996</c:v>
                </c:pt>
                <c:pt idx="3587">
                  <c:v>-1.0259999999999989</c:v>
                </c:pt>
                <c:pt idx="3588">
                  <c:v>-1.0239999999999991</c:v>
                </c:pt>
                <c:pt idx="3589">
                  <c:v>-1.0219999999999994</c:v>
                </c:pt>
                <c:pt idx="3590">
                  <c:v>-1.0199999999999996</c:v>
                </c:pt>
                <c:pt idx="3591">
                  <c:v>-1.0179999999999989</c:v>
                </c:pt>
                <c:pt idx="3592">
                  <c:v>-1.0159999999999991</c:v>
                </c:pt>
                <c:pt idx="3593">
                  <c:v>-1.0139999999999993</c:v>
                </c:pt>
                <c:pt idx="3594">
                  <c:v>-1.0119999999999996</c:v>
                </c:pt>
                <c:pt idx="3595">
                  <c:v>-1.0099999999999989</c:v>
                </c:pt>
                <c:pt idx="3596">
                  <c:v>-1.0079999999999991</c:v>
                </c:pt>
                <c:pt idx="3597">
                  <c:v>-1.0059999999999993</c:v>
                </c:pt>
                <c:pt idx="3598">
                  <c:v>-1.0039999999999996</c:v>
                </c:pt>
                <c:pt idx="3599">
                  <c:v>-1.0019999999999989</c:v>
                </c:pt>
                <c:pt idx="3600">
                  <c:v>-0.99999999999999911</c:v>
                </c:pt>
                <c:pt idx="3601">
                  <c:v>-0.99799999999999933</c:v>
                </c:pt>
                <c:pt idx="3602">
                  <c:v>-0.99599999999999955</c:v>
                </c:pt>
                <c:pt idx="3603">
                  <c:v>-0.99399999999999888</c:v>
                </c:pt>
                <c:pt idx="3604">
                  <c:v>-0.9919999999999991</c:v>
                </c:pt>
                <c:pt idx="3605">
                  <c:v>-0.98999999999999932</c:v>
                </c:pt>
                <c:pt idx="3606">
                  <c:v>-0.98799999999999955</c:v>
                </c:pt>
                <c:pt idx="3607">
                  <c:v>-0.98599999999999888</c:v>
                </c:pt>
                <c:pt idx="3608">
                  <c:v>-0.9839999999999991</c:v>
                </c:pt>
                <c:pt idx="3609">
                  <c:v>-0.98199999999999932</c:v>
                </c:pt>
                <c:pt idx="3610">
                  <c:v>-0.97999999999999954</c:v>
                </c:pt>
                <c:pt idx="3611">
                  <c:v>-0.97799999999999887</c:v>
                </c:pt>
                <c:pt idx="3612">
                  <c:v>-0.97599999999999909</c:v>
                </c:pt>
                <c:pt idx="3613">
                  <c:v>-0.97399999999999931</c:v>
                </c:pt>
                <c:pt idx="3614">
                  <c:v>-0.97199999999999953</c:v>
                </c:pt>
                <c:pt idx="3615">
                  <c:v>-0.96999999999999886</c:v>
                </c:pt>
                <c:pt idx="3616">
                  <c:v>-0.96799999999999908</c:v>
                </c:pt>
                <c:pt idx="3617">
                  <c:v>-0.9659999999999993</c:v>
                </c:pt>
                <c:pt idx="3618">
                  <c:v>-0.96399999999999952</c:v>
                </c:pt>
                <c:pt idx="3619">
                  <c:v>-0.96199999999999886</c:v>
                </c:pt>
                <c:pt idx="3620">
                  <c:v>-0.95999999999999908</c:v>
                </c:pt>
                <c:pt idx="3621">
                  <c:v>-0.9579999999999993</c:v>
                </c:pt>
                <c:pt idx="3622">
                  <c:v>-0.95599999999999952</c:v>
                </c:pt>
                <c:pt idx="3623">
                  <c:v>-0.95399999999999885</c:v>
                </c:pt>
                <c:pt idx="3624">
                  <c:v>-0.95199999999999907</c:v>
                </c:pt>
                <c:pt idx="3625">
                  <c:v>-0.94999999999999929</c:v>
                </c:pt>
                <c:pt idx="3626">
                  <c:v>-0.94799999999999951</c:v>
                </c:pt>
                <c:pt idx="3627">
                  <c:v>-0.94599999999999973</c:v>
                </c:pt>
                <c:pt idx="3628">
                  <c:v>-0.94399999999999906</c:v>
                </c:pt>
                <c:pt idx="3629">
                  <c:v>-0.94199999999999928</c:v>
                </c:pt>
                <c:pt idx="3630">
                  <c:v>-0.9399999999999995</c:v>
                </c:pt>
                <c:pt idx="3631">
                  <c:v>-0.93799999999999972</c:v>
                </c:pt>
                <c:pt idx="3632">
                  <c:v>-0.93599999999999905</c:v>
                </c:pt>
                <c:pt idx="3633">
                  <c:v>-0.93399999999999928</c:v>
                </c:pt>
                <c:pt idx="3634">
                  <c:v>-0.9319999999999995</c:v>
                </c:pt>
                <c:pt idx="3635">
                  <c:v>-0.92999999999999972</c:v>
                </c:pt>
                <c:pt idx="3636">
                  <c:v>-0.92799999999999905</c:v>
                </c:pt>
                <c:pt idx="3637">
                  <c:v>-0.92599999999999927</c:v>
                </c:pt>
                <c:pt idx="3638">
                  <c:v>-0.92399999999999949</c:v>
                </c:pt>
                <c:pt idx="3639">
                  <c:v>-0.92199999999999971</c:v>
                </c:pt>
                <c:pt idx="3640">
                  <c:v>-0.91999999999999904</c:v>
                </c:pt>
                <c:pt idx="3641">
                  <c:v>-0.91799999999999926</c:v>
                </c:pt>
                <c:pt idx="3642">
                  <c:v>-0.91599999999999948</c:v>
                </c:pt>
                <c:pt idx="3643">
                  <c:v>-0.9139999999999997</c:v>
                </c:pt>
                <c:pt idx="3644">
                  <c:v>-0.91199999999999903</c:v>
                </c:pt>
                <c:pt idx="3645">
                  <c:v>-0.90999999999999925</c:v>
                </c:pt>
                <c:pt idx="3646">
                  <c:v>-0.90799999999999947</c:v>
                </c:pt>
                <c:pt idx="3647">
                  <c:v>-0.90599999999999969</c:v>
                </c:pt>
                <c:pt idx="3648">
                  <c:v>-0.90399999999999903</c:v>
                </c:pt>
                <c:pt idx="3649">
                  <c:v>-0.90199999999999925</c:v>
                </c:pt>
                <c:pt idx="3650">
                  <c:v>-0.89999999999999947</c:v>
                </c:pt>
                <c:pt idx="3651">
                  <c:v>-0.89799999999999969</c:v>
                </c:pt>
                <c:pt idx="3652">
                  <c:v>-0.89599999999999902</c:v>
                </c:pt>
                <c:pt idx="3653">
                  <c:v>-0.89399999999999924</c:v>
                </c:pt>
                <c:pt idx="3654">
                  <c:v>-0.89199999999999946</c:v>
                </c:pt>
                <c:pt idx="3655">
                  <c:v>-0.88999999999999968</c:v>
                </c:pt>
                <c:pt idx="3656">
                  <c:v>-0.88799999999999901</c:v>
                </c:pt>
                <c:pt idx="3657">
                  <c:v>-0.88599999999999923</c:v>
                </c:pt>
                <c:pt idx="3658">
                  <c:v>-0.88399999999999945</c:v>
                </c:pt>
                <c:pt idx="3659">
                  <c:v>-0.88199999999999967</c:v>
                </c:pt>
                <c:pt idx="3660">
                  <c:v>-0.87999999999999901</c:v>
                </c:pt>
                <c:pt idx="3661">
                  <c:v>-0.87799999999999923</c:v>
                </c:pt>
                <c:pt idx="3662">
                  <c:v>-0.87599999999999945</c:v>
                </c:pt>
                <c:pt idx="3663">
                  <c:v>-0.87399999999999967</c:v>
                </c:pt>
                <c:pt idx="3664">
                  <c:v>-0.871999999999999</c:v>
                </c:pt>
                <c:pt idx="3665">
                  <c:v>-0.86999999999999922</c:v>
                </c:pt>
                <c:pt idx="3666">
                  <c:v>-0.86799999999999944</c:v>
                </c:pt>
                <c:pt idx="3667">
                  <c:v>-0.86599999999999966</c:v>
                </c:pt>
                <c:pt idx="3668">
                  <c:v>-0.86399999999999899</c:v>
                </c:pt>
                <c:pt idx="3669">
                  <c:v>-0.86199999999999921</c:v>
                </c:pt>
                <c:pt idx="3670">
                  <c:v>-0.85999999999999943</c:v>
                </c:pt>
                <c:pt idx="3671">
                  <c:v>-0.85799999999999965</c:v>
                </c:pt>
                <c:pt idx="3672">
                  <c:v>-0.85599999999999898</c:v>
                </c:pt>
                <c:pt idx="3673">
                  <c:v>-0.8539999999999992</c:v>
                </c:pt>
                <c:pt idx="3674">
                  <c:v>-0.85199999999999942</c:v>
                </c:pt>
                <c:pt idx="3675">
                  <c:v>-0.84999999999999964</c:v>
                </c:pt>
                <c:pt idx="3676">
                  <c:v>-0.84799999999999898</c:v>
                </c:pt>
                <c:pt idx="3677">
                  <c:v>-0.8459999999999992</c:v>
                </c:pt>
                <c:pt idx="3678">
                  <c:v>-0.84399999999999942</c:v>
                </c:pt>
                <c:pt idx="3679">
                  <c:v>-0.84199999999999964</c:v>
                </c:pt>
                <c:pt idx="3680">
                  <c:v>-0.83999999999999897</c:v>
                </c:pt>
                <c:pt idx="3681">
                  <c:v>-0.83799999999999919</c:v>
                </c:pt>
                <c:pt idx="3682">
                  <c:v>-0.83599999999999941</c:v>
                </c:pt>
                <c:pt idx="3683">
                  <c:v>-0.83399999999999963</c:v>
                </c:pt>
                <c:pt idx="3684">
                  <c:v>-0.83199999999999896</c:v>
                </c:pt>
                <c:pt idx="3685">
                  <c:v>-0.82999999999999918</c:v>
                </c:pt>
                <c:pt idx="3686">
                  <c:v>-0.8279999999999994</c:v>
                </c:pt>
                <c:pt idx="3687">
                  <c:v>-0.82599999999999962</c:v>
                </c:pt>
                <c:pt idx="3688">
                  <c:v>-0.82399999999999896</c:v>
                </c:pt>
                <c:pt idx="3689">
                  <c:v>-0.82199999999999918</c:v>
                </c:pt>
                <c:pt idx="3690">
                  <c:v>-0.8199999999999994</c:v>
                </c:pt>
                <c:pt idx="3691">
                  <c:v>-0.81799999999999962</c:v>
                </c:pt>
                <c:pt idx="3692">
                  <c:v>-0.81599999999999895</c:v>
                </c:pt>
                <c:pt idx="3693">
                  <c:v>-0.81399999999999917</c:v>
                </c:pt>
                <c:pt idx="3694">
                  <c:v>-0.81199999999999939</c:v>
                </c:pt>
                <c:pt idx="3695">
                  <c:v>-0.80999999999999961</c:v>
                </c:pt>
                <c:pt idx="3696">
                  <c:v>-0.80799999999999894</c:v>
                </c:pt>
                <c:pt idx="3697">
                  <c:v>-0.80599999999999916</c:v>
                </c:pt>
                <c:pt idx="3698">
                  <c:v>-0.80399999999999938</c:v>
                </c:pt>
                <c:pt idx="3699">
                  <c:v>-0.8019999999999996</c:v>
                </c:pt>
                <c:pt idx="3700">
                  <c:v>-0.79999999999999893</c:v>
                </c:pt>
                <c:pt idx="3701">
                  <c:v>-0.79799999999999915</c:v>
                </c:pt>
                <c:pt idx="3702">
                  <c:v>-0.79599999999999937</c:v>
                </c:pt>
                <c:pt idx="3703">
                  <c:v>-0.79399999999999959</c:v>
                </c:pt>
                <c:pt idx="3704">
                  <c:v>-0.79199999999999893</c:v>
                </c:pt>
                <c:pt idx="3705">
                  <c:v>-0.78999999999999915</c:v>
                </c:pt>
                <c:pt idx="3706">
                  <c:v>-0.78799999999999937</c:v>
                </c:pt>
                <c:pt idx="3707">
                  <c:v>-0.78599999999999959</c:v>
                </c:pt>
                <c:pt idx="3708">
                  <c:v>-0.78399999999999892</c:v>
                </c:pt>
                <c:pt idx="3709">
                  <c:v>-0.78199999999999914</c:v>
                </c:pt>
                <c:pt idx="3710">
                  <c:v>-0.77999999999999936</c:v>
                </c:pt>
                <c:pt idx="3711">
                  <c:v>-0.77799999999999958</c:v>
                </c:pt>
                <c:pt idx="3712">
                  <c:v>-0.77599999999999891</c:v>
                </c:pt>
                <c:pt idx="3713">
                  <c:v>-0.77399999999999913</c:v>
                </c:pt>
                <c:pt idx="3714">
                  <c:v>-0.77199999999999935</c:v>
                </c:pt>
                <c:pt idx="3715">
                  <c:v>-0.76999999999999957</c:v>
                </c:pt>
                <c:pt idx="3716">
                  <c:v>-0.76799999999999891</c:v>
                </c:pt>
                <c:pt idx="3717">
                  <c:v>-0.76599999999999913</c:v>
                </c:pt>
                <c:pt idx="3718">
                  <c:v>-0.76399999999999935</c:v>
                </c:pt>
                <c:pt idx="3719">
                  <c:v>-0.76199999999999957</c:v>
                </c:pt>
                <c:pt idx="3720">
                  <c:v>-0.7599999999999989</c:v>
                </c:pt>
                <c:pt idx="3721">
                  <c:v>-0.75799999999999912</c:v>
                </c:pt>
                <c:pt idx="3722">
                  <c:v>-0.75599999999999934</c:v>
                </c:pt>
                <c:pt idx="3723">
                  <c:v>-0.75399999999999956</c:v>
                </c:pt>
                <c:pt idx="3724">
                  <c:v>-0.75199999999999889</c:v>
                </c:pt>
                <c:pt idx="3725">
                  <c:v>-0.74999999999999911</c:v>
                </c:pt>
                <c:pt idx="3726">
                  <c:v>-0.74799999999999933</c:v>
                </c:pt>
                <c:pt idx="3727">
                  <c:v>-0.74599999999999955</c:v>
                </c:pt>
                <c:pt idx="3728">
                  <c:v>-0.74399999999999888</c:v>
                </c:pt>
                <c:pt idx="3729">
                  <c:v>-0.7419999999999991</c:v>
                </c:pt>
                <c:pt idx="3730">
                  <c:v>-0.73999999999999932</c:v>
                </c:pt>
                <c:pt idx="3731">
                  <c:v>-0.73799999999999955</c:v>
                </c:pt>
                <c:pt idx="3732">
                  <c:v>-0.73599999999999888</c:v>
                </c:pt>
                <c:pt idx="3733">
                  <c:v>-0.7339999999999991</c:v>
                </c:pt>
                <c:pt idx="3734">
                  <c:v>-0.73199999999999932</c:v>
                </c:pt>
                <c:pt idx="3735">
                  <c:v>-0.72999999999999954</c:v>
                </c:pt>
                <c:pt idx="3736">
                  <c:v>-0.72799999999999887</c:v>
                </c:pt>
                <c:pt idx="3737">
                  <c:v>-0.72599999999999909</c:v>
                </c:pt>
                <c:pt idx="3738">
                  <c:v>-0.72399999999999931</c:v>
                </c:pt>
                <c:pt idx="3739">
                  <c:v>-0.72199999999999953</c:v>
                </c:pt>
                <c:pt idx="3740">
                  <c:v>-0.71999999999999886</c:v>
                </c:pt>
                <c:pt idx="3741">
                  <c:v>-0.71799999999999908</c:v>
                </c:pt>
                <c:pt idx="3742">
                  <c:v>-0.7159999999999993</c:v>
                </c:pt>
                <c:pt idx="3743">
                  <c:v>-0.71399999999999952</c:v>
                </c:pt>
                <c:pt idx="3744">
                  <c:v>-0.71199999999999886</c:v>
                </c:pt>
                <c:pt idx="3745">
                  <c:v>-0.70999999999999908</c:v>
                </c:pt>
                <c:pt idx="3746">
                  <c:v>-0.7079999999999993</c:v>
                </c:pt>
                <c:pt idx="3747">
                  <c:v>-0.70599999999999952</c:v>
                </c:pt>
                <c:pt idx="3748">
                  <c:v>-0.70399999999999885</c:v>
                </c:pt>
                <c:pt idx="3749">
                  <c:v>-0.70199999999999907</c:v>
                </c:pt>
                <c:pt idx="3750">
                  <c:v>-0.69999999999999929</c:v>
                </c:pt>
                <c:pt idx="3751">
                  <c:v>-0.69799999999999951</c:v>
                </c:pt>
                <c:pt idx="3752">
                  <c:v>-0.69599999999999973</c:v>
                </c:pt>
                <c:pt idx="3753">
                  <c:v>-0.69399999999999906</c:v>
                </c:pt>
                <c:pt idx="3754">
                  <c:v>-0.69199999999999928</c:v>
                </c:pt>
                <c:pt idx="3755">
                  <c:v>-0.6899999999999995</c:v>
                </c:pt>
                <c:pt idx="3756">
                  <c:v>-0.68799999999999972</c:v>
                </c:pt>
                <c:pt idx="3757">
                  <c:v>-0.68599999999999905</c:v>
                </c:pt>
                <c:pt idx="3758">
                  <c:v>-0.68399999999999928</c:v>
                </c:pt>
                <c:pt idx="3759">
                  <c:v>-0.6819999999999995</c:v>
                </c:pt>
                <c:pt idx="3760">
                  <c:v>-0.67999999999999972</c:v>
                </c:pt>
                <c:pt idx="3761">
                  <c:v>-0.67799999999999905</c:v>
                </c:pt>
                <c:pt idx="3762">
                  <c:v>-0.67599999999999927</c:v>
                </c:pt>
                <c:pt idx="3763">
                  <c:v>-0.67399999999999949</c:v>
                </c:pt>
                <c:pt idx="3764">
                  <c:v>-0.67199999999999971</c:v>
                </c:pt>
                <c:pt idx="3765">
                  <c:v>-0.66999999999999904</c:v>
                </c:pt>
                <c:pt idx="3766">
                  <c:v>-0.66799999999999926</c:v>
                </c:pt>
                <c:pt idx="3767">
                  <c:v>-0.66599999999999948</c:v>
                </c:pt>
                <c:pt idx="3768">
                  <c:v>-0.6639999999999997</c:v>
                </c:pt>
                <c:pt idx="3769">
                  <c:v>-0.66199999999999903</c:v>
                </c:pt>
                <c:pt idx="3770">
                  <c:v>-0.65999999999999925</c:v>
                </c:pt>
                <c:pt idx="3771">
                  <c:v>-0.65799999999999947</c:v>
                </c:pt>
                <c:pt idx="3772">
                  <c:v>-0.65599999999999969</c:v>
                </c:pt>
                <c:pt idx="3773">
                  <c:v>-0.65399999999999903</c:v>
                </c:pt>
                <c:pt idx="3774">
                  <c:v>-0.65199999999999925</c:v>
                </c:pt>
                <c:pt idx="3775">
                  <c:v>-0.64999999999999947</c:v>
                </c:pt>
                <c:pt idx="3776">
                  <c:v>-0.64799999999999969</c:v>
                </c:pt>
                <c:pt idx="3777">
                  <c:v>-0.64599999999999902</c:v>
                </c:pt>
                <c:pt idx="3778">
                  <c:v>-0.64399999999999924</c:v>
                </c:pt>
                <c:pt idx="3779">
                  <c:v>-0.64199999999999946</c:v>
                </c:pt>
                <c:pt idx="3780">
                  <c:v>-0.63999999999999968</c:v>
                </c:pt>
                <c:pt idx="3781">
                  <c:v>-0.63799999999999901</c:v>
                </c:pt>
                <c:pt idx="3782">
                  <c:v>-0.63599999999999923</c:v>
                </c:pt>
                <c:pt idx="3783">
                  <c:v>-0.63399999999999945</c:v>
                </c:pt>
                <c:pt idx="3784">
                  <c:v>-0.63199999999999967</c:v>
                </c:pt>
                <c:pt idx="3785">
                  <c:v>-0.62999999999999901</c:v>
                </c:pt>
                <c:pt idx="3786">
                  <c:v>-0.62799999999999923</c:v>
                </c:pt>
                <c:pt idx="3787">
                  <c:v>-0.62599999999999945</c:v>
                </c:pt>
                <c:pt idx="3788">
                  <c:v>-0.62399999999999967</c:v>
                </c:pt>
                <c:pt idx="3789">
                  <c:v>-0.621999999999999</c:v>
                </c:pt>
                <c:pt idx="3790">
                  <c:v>-0.61999999999999922</c:v>
                </c:pt>
                <c:pt idx="3791">
                  <c:v>-0.61799999999999944</c:v>
                </c:pt>
                <c:pt idx="3792">
                  <c:v>-0.61599999999999966</c:v>
                </c:pt>
                <c:pt idx="3793">
                  <c:v>-0.61399999999999899</c:v>
                </c:pt>
                <c:pt idx="3794">
                  <c:v>-0.61199999999999921</c:v>
                </c:pt>
                <c:pt idx="3795">
                  <c:v>-0.60999999999999943</c:v>
                </c:pt>
                <c:pt idx="3796">
                  <c:v>-0.60799999999999965</c:v>
                </c:pt>
                <c:pt idx="3797">
                  <c:v>-0.60599999999999898</c:v>
                </c:pt>
                <c:pt idx="3798">
                  <c:v>-0.6039999999999992</c:v>
                </c:pt>
                <c:pt idx="3799">
                  <c:v>-0.60199999999999942</c:v>
                </c:pt>
                <c:pt idx="3800">
                  <c:v>-0.59999999999999964</c:v>
                </c:pt>
                <c:pt idx="3801">
                  <c:v>-0.59799999999999898</c:v>
                </c:pt>
                <c:pt idx="3802">
                  <c:v>-0.5959999999999992</c:v>
                </c:pt>
                <c:pt idx="3803">
                  <c:v>-0.59399999999999942</c:v>
                </c:pt>
                <c:pt idx="3804">
                  <c:v>-0.59199999999999964</c:v>
                </c:pt>
                <c:pt idx="3805">
                  <c:v>-0.58999999999999897</c:v>
                </c:pt>
                <c:pt idx="3806">
                  <c:v>-0.58799999999999919</c:v>
                </c:pt>
                <c:pt idx="3807">
                  <c:v>-0.58599999999999941</c:v>
                </c:pt>
                <c:pt idx="3808">
                  <c:v>-0.58399999999999963</c:v>
                </c:pt>
                <c:pt idx="3809">
                  <c:v>-0.58199999999999896</c:v>
                </c:pt>
                <c:pt idx="3810">
                  <c:v>-0.57999999999999918</c:v>
                </c:pt>
                <c:pt idx="3811">
                  <c:v>-0.5779999999999994</c:v>
                </c:pt>
                <c:pt idx="3812">
                  <c:v>-0.57599999999999962</c:v>
                </c:pt>
                <c:pt idx="3813">
                  <c:v>-0.57399999999999896</c:v>
                </c:pt>
                <c:pt idx="3814">
                  <c:v>-0.57199999999999918</c:v>
                </c:pt>
                <c:pt idx="3815">
                  <c:v>-0.5699999999999994</c:v>
                </c:pt>
                <c:pt idx="3816">
                  <c:v>-0.56799999999999962</c:v>
                </c:pt>
                <c:pt idx="3817">
                  <c:v>-0.56599999999999895</c:v>
                </c:pt>
                <c:pt idx="3818">
                  <c:v>-0.56399999999999917</c:v>
                </c:pt>
                <c:pt idx="3819">
                  <c:v>-0.56199999999999939</c:v>
                </c:pt>
                <c:pt idx="3820">
                  <c:v>-0.55999999999999961</c:v>
                </c:pt>
                <c:pt idx="3821">
                  <c:v>-0.55799999999999894</c:v>
                </c:pt>
                <c:pt idx="3822">
                  <c:v>-0.55599999999999916</c:v>
                </c:pt>
                <c:pt idx="3823">
                  <c:v>-0.55399999999999938</c:v>
                </c:pt>
                <c:pt idx="3824">
                  <c:v>-0.5519999999999996</c:v>
                </c:pt>
                <c:pt idx="3825">
                  <c:v>-0.54999999999999893</c:v>
                </c:pt>
                <c:pt idx="3826">
                  <c:v>-0.54799999999999915</c:v>
                </c:pt>
                <c:pt idx="3827">
                  <c:v>-0.54599999999999937</c:v>
                </c:pt>
                <c:pt idx="3828">
                  <c:v>-0.54399999999999959</c:v>
                </c:pt>
                <c:pt idx="3829">
                  <c:v>-0.54199999999999893</c:v>
                </c:pt>
                <c:pt idx="3830">
                  <c:v>-0.53999999999999915</c:v>
                </c:pt>
                <c:pt idx="3831">
                  <c:v>-0.53799999999999937</c:v>
                </c:pt>
                <c:pt idx="3832">
                  <c:v>-0.53599999999999959</c:v>
                </c:pt>
                <c:pt idx="3833">
                  <c:v>-0.53399999999999892</c:v>
                </c:pt>
                <c:pt idx="3834">
                  <c:v>-0.53199999999999914</c:v>
                </c:pt>
                <c:pt idx="3835">
                  <c:v>-0.52999999999999936</c:v>
                </c:pt>
                <c:pt idx="3836">
                  <c:v>-0.52799999999999958</c:v>
                </c:pt>
                <c:pt idx="3837">
                  <c:v>-0.52599999999999891</c:v>
                </c:pt>
                <c:pt idx="3838">
                  <c:v>-0.52399999999999913</c:v>
                </c:pt>
                <c:pt idx="3839">
                  <c:v>-0.52199999999999935</c:v>
                </c:pt>
                <c:pt idx="3840">
                  <c:v>-0.51999999999999957</c:v>
                </c:pt>
                <c:pt idx="3841">
                  <c:v>-0.51799999999999891</c:v>
                </c:pt>
                <c:pt idx="3842">
                  <c:v>-0.51599999999999913</c:v>
                </c:pt>
                <c:pt idx="3843">
                  <c:v>-0.51399999999999935</c:v>
                </c:pt>
                <c:pt idx="3844">
                  <c:v>-0.51199999999999957</c:v>
                </c:pt>
                <c:pt idx="3845">
                  <c:v>-0.5099999999999989</c:v>
                </c:pt>
                <c:pt idx="3846">
                  <c:v>-0.50799999999999912</c:v>
                </c:pt>
                <c:pt idx="3847">
                  <c:v>-0.50599999999999934</c:v>
                </c:pt>
                <c:pt idx="3848">
                  <c:v>-0.50399999999999956</c:v>
                </c:pt>
                <c:pt idx="3849">
                  <c:v>-0.50199999999999889</c:v>
                </c:pt>
                <c:pt idx="3850">
                  <c:v>-0.49999999999999911</c:v>
                </c:pt>
                <c:pt idx="3851">
                  <c:v>-0.49799999999999933</c:v>
                </c:pt>
                <c:pt idx="3852">
                  <c:v>-0.49599999999999955</c:v>
                </c:pt>
                <c:pt idx="3853">
                  <c:v>-0.49399999999999888</c:v>
                </c:pt>
                <c:pt idx="3854">
                  <c:v>-0.4919999999999991</c:v>
                </c:pt>
                <c:pt idx="3855">
                  <c:v>-0.48999999999999932</c:v>
                </c:pt>
                <c:pt idx="3856">
                  <c:v>-0.48799999999999955</c:v>
                </c:pt>
                <c:pt idx="3857">
                  <c:v>-0.48599999999999888</c:v>
                </c:pt>
                <c:pt idx="3858">
                  <c:v>-0.4839999999999991</c:v>
                </c:pt>
                <c:pt idx="3859">
                  <c:v>-0.48199999999999932</c:v>
                </c:pt>
                <c:pt idx="3860">
                  <c:v>-0.47999999999999954</c:v>
                </c:pt>
                <c:pt idx="3861">
                  <c:v>-0.47799999999999887</c:v>
                </c:pt>
                <c:pt idx="3862">
                  <c:v>-0.47599999999999909</c:v>
                </c:pt>
                <c:pt idx="3863">
                  <c:v>-0.47399999999999931</c:v>
                </c:pt>
                <c:pt idx="3864">
                  <c:v>-0.47199999999999953</c:v>
                </c:pt>
                <c:pt idx="3865">
                  <c:v>-0.46999999999999886</c:v>
                </c:pt>
                <c:pt idx="3866">
                  <c:v>-0.46799999999999908</c:v>
                </c:pt>
                <c:pt idx="3867">
                  <c:v>-0.4659999999999993</c:v>
                </c:pt>
                <c:pt idx="3868">
                  <c:v>-0.46399999999999952</c:v>
                </c:pt>
                <c:pt idx="3869">
                  <c:v>-0.46199999999999886</c:v>
                </c:pt>
                <c:pt idx="3870">
                  <c:v>-0.45999999999999908</c:v>
                </c:pt>
                <c:pt idx="3871">
                  <c:v>-0.4579999999999993</c:v>
                </c:pt>
                <c:pt idx="3872">
                  <c:v>-0.45599999999999952</c:v>
                </c:pt>
                <c:pt idx="3873">
                  <c:v>-0.45399999999999885</c:v>
                </c:pt>
                <c:pt idx="3874">
                  <c:v>-0.45199999999999907</c:v>
                </c:pt>
                <c:pt idx="3875">
                  <c:v>-0.44999999999999929</c:v>
                </c:pt>
                <c:pt idx="3876">
                  <c:v>-0.44799999999999951</c:v>
                </c:pt>
                <c:pt idx="3877">
                  <c:v>-0.44599999999999973</c:v>
                </c:pt>
                <c:pt idx="3878">
                  <c:v>-0.44399999999999906</c:v>
                </c:pt>
                <c:pt idx="3879">
                  <c:v>-0.44199999999999928</c:v>
                </c:pt>
                <c:pt idx="3880">
                  <c:v>-0.4399999999999995</c:v>
                </c:pt>
                <c:pt idx="3881">
                  <c:v>-0.43799999999999972</c:v>
                </c:pt>
                <c:pt idx="3882">
                  <c:v>-0.43599999999999905</c:v>
                </c:pt>
                <c:pt idx="3883">
                  <c:v>-0.43399999999999928</c:v>
                </c:pt>
                <c:pt idx="3884">
                  <c:v>-0.4319999999999995</c:v>
                </c:pt>
                <c:pt idx="3885">
                  <c:v>-0.42999999999999972</c:v>
                </c:pt>
                <c:pt idx="3886">
                  <c:v>-0.42799999999999905</c:v>
                </c:pt>
                <c:pt idx="3887">
                  <c:v>-0.42599999999999927</c:v>
                </c:pt>
                <c:pt idx="3888">
                  <c:v>-0.42399999999999949</c:v>
                </c:pt>
                <c:pt idx="3889">
                  <c:v>-0.42199999999999971</c:v>
                </c:pt>
                <c:pt idx="3890">
                  <c:v>-0.41999999999999904</c:v>
                </c:pt>
                <c:pt idx="3891">
                  <c:v>-0.41799999999999926</c:v>
                </c:pt>
                <c:pt idx="3892">
                  <c:v>-0.41599999999999948</c:v>
                </c:pt>
                <c:pt idx="3893">
                  <c:v>-0.4139999999999997</c:v>
                </c:pt>
                <c:pt idx="3894">
                  <c:v>-0.41199999999999903</c:v>
                </c:pt>
                <c:pt idx="3895">
                  <c:v>-0.40999999999999925</c:v>
                </c:pt>
                <c:pt idx="3896">
                  <c:v>-0.40799999999999947</c:v>
                </c:pt>
                <c:pt idx="3897">
                  <c:v>-0.40599999999999969</c:v>
                </c:pt>
                <c:pt idx="3898">
                  <c:v>-0.40399999999999903</c:v>
                </c:pt>
                <c:pt idx="3899">
                  <c:v>-0.40199999999999925</c:v>
                </c:pt>
                <c:pt idx="3900">
                  <c:v>-0.39999999999999947</c:v>
                </c:pt>
                <c:pt idx="3901">
                  <c:v>-0.39799999999999969</c:v>
                </c:pt>
                <c:pt idx="3902">
                  <c:v>-0.39599999999999902</c:v>
                </c:pt>
                <c:pt idx="3903">
                  <c:v>-0.39399999999999924</c:v>
                </c:pt>
                <c:pt idx="3904">
                  <c:v>-0.39199999999999946</c:v>
                </c:pt>
                <c:pt idx="3905">
                  <c:v>-0.38999999999999968</c:v>
                </c:pt>
                <c:pt idx="3906">
                  <c:v>-0.38799999999999901</c:v>
                </c:pt>
                <c:pt idx="3907">
                  <c:v>-0.38599999999999923</c:v>
                </c:pt>
                <c:pt idx="3908">
                  <c:v>-0.38399999999999945</c:v>
                </c:pt>
                <c:pt idx="3909">
                  <c:v>-0.38199999999999967</c:v>
                </c:pt>
                <c:pt idx="3910">
                  <c:v>-0.37999999999999901</c:v>
                </c:pt>
                <c:pt idx="3911">
                  <c:v>-0.37799999999999923</c:v>
                </c:pt>
                <c:pt idx="3912">
                  <c:v>-0.37599999999999945</c:v>
                </c:pt>
                <c:pt idx="3913">
                  <c:v>-0.37399999999999967</c:v>
                </c:pt>
                <c:pt idx="3914">
                  <c:v>-0.371999999999999</c:v>
                </c:pt>
                <c:pt idx="3915">
                  <c:v>-0.36999999999999922</c:v>
                </c:pt>
                <c:pt idx="3916">
                  <c:v>-0.36799999999999944</c:v>
                </c:pt>
                <c:pt idx="3917">
                  <c:v>-0.36599999999999966</c:v>
                </c:pt>
                <c:pt idx="3918">
                  <c:v>-0.36399999999999899</c:v>
                </c:pt>
                <c:pt idx="3919">
                  <c:v>-0.36199999999999921</c:v>
                </c:pt>
                <c:pt idx="3920">
                  <c:v>-0.35999999999999943</c:v>
                </c:pt>
                <c:pt idx="3921">
                  <c:v>-0.35799999999999965</c:v>
                </c:pt>
                <c:pt idx="3922">
                  <c:v>-0.35599999999999898</c:v>
                </c:pt>
                <c:pt idx="3923">
                  <c:v>-0.3539999999999992</c:v>
                </c:pt>
                <c:pt idx="3924">
                  <c:v>-0.35199999999999942</c:v>
                </c:pt>
                <c:pt idx="3925">
                  <c:v>-0.34999999999999964</c:v>
                </c:pt>
                <c:pt idx="3926">
                  <c:v>-0.34799999999999898</c:v>
                </c:pt>
                <c:pt idx="3927">
                  <c:v>-0.3459999999999992</c:v>
                </c:pt>
                <c:pt idx="3928">
                  <c:v>-0.34399999999999942</c:v>
                </c:pt>
                <c:pt idx="3929">
                  <c:v>-0.34199999999999964</c:v>
                </c:pt>
                <c:pt idx="3930">
                  <c:v>-0.33999999999999897</c:v>
                </c:pt>
                <c:pt idx="3931">
                  <c:v>-0.33799999999999919</c:v>
                </c:pt>
                <c:pt idx="3932">
                  <c:v>-0.33599999999999941</c:v>
                </c:pt>
                <c:pt idx="3933">
                  <c:v>-0.33399999999999963</c:v>
                </c:pt>
                <c:pt idx="3934">
                  <c:v>-0.33199999999999896</c:v>
                </c:pt>
                <c:pt idx="3935">
                  <c:v>-0.32999999999999918</c:v>
                </c:pt>
                <c:pt idx="3936">
                  <c:v>-0.3279999999999994</c:v>
                </c:pt>
                <c:pt idx="3937">
                  <c:v>-0.32599999999999962</c:v>
                </c:pt>
                <c:pt idx="3938">
                  <c:v>-0.32399999999999896</c:v>
                </c:pt>
                <c:pt idx="3939">
                  <c:v>-0.32199999999999918</c:v>
                </c:pt>
                <c:pt idx="3940">
                  <c:v>-0.3199999999999994</c:v>
                </c:pt>
                <c:pt idx="3941">
                  <c:v>-0.31799999999999962</c:v>
                </c:pt>
                <c:pt idx="3942">
                  <c:v>-0.31599999999999895</c:v>
                </c:pt>
                <c:pt idx="3943">
                  <c:v>-0.31399999999999917</c:v>
                </c:pt>
                <c:pt idx="3944">
                  <c:v>-0.31199999999999939</c:v>
                </c:pt>
                <c:pt idx="3945">
                  <c:v>-0.30999999999999961</c:v>
                </c:pt>
                <c:pt idx="3946">
                  <c:v>-0.30799999999999894</c:v>
                </c:pt>
                <c:pt idx="3947">
                  <c:v>-0.30599999999999916</c:v>
                </c:pt>
                <c:pt idx="3948">
                  <c:v>-0.30399999999999938</c:v>
                </c:pt>
                <c:pt idx="3949">
                  <c:v>-0.3019999999999996</c:v>
                </c:pt>
                <c:pt idx="3950">
                  <c:v>-0.29999999999999893</c:v>
                </c:pt>
                <c:pt idx="3951">
                  <c:v>-0.29799999999999915</c:v>
                </c:pt>
                <c:pt idx="3952">
                  <c:v>-0.29599999999999937</c:v>
                </c:pt>
                <c:pt idx="3953">
                  <c:v>-0.29399999999999959</c:v>
                </c:pt>
                <c:pt idx="3954">
                  <c:v>-0.29199999999999893</c:v>
                </c:pt>
                <c:pt idx="3955">
                  <c:v>-0.28999999999999915</c:v>
                </c:pt>
                <c:pt idx="3956">
                  <c:v>-0.28799999999999937</c:v>
                </c:pt>
                <c:pt idx="3957">
                  <c:v>-0.28599999999999959</c:v>
                </c:pt>
                <c:pt idx="3958">
                  <c:v>-0.28399999999999892</c:v>
                </c:pt>
                <c:pt idx="3959">
                  <c:v>-0.28199999999999914</c:v>
                </c:pt>
                <c:pt idx="3960">
                  <c:v>-0.27999999999999936</c:v>
                </c:pt>
                <c:pt idx="3961">
                  <c:v>-0.27799999999999958</c:v>
                </c:pt>
                <c:pt idx="3962">
                  <c:v>-0.27599999999999891</c:v>
                </c:pt>
                <c:pt idx="3963">
                  <c:v>-0.27399999999999913</c:v>
                </c:pt>
                <c:pt idx="3964">
                  <c:v>-0.27199999999999935</c:v>
                </c:pt>
                <c:pt idx="3965">
                  <c:v>-0.26999999999999957</c:v>
                </c:pt>
                <c:pt idx="3966">
                  <c:v>-0.26799999999999891</c:v>
                </c:pt>
                <c:pt idx="3967">
                  <c:v>-0.26599999999999913</c:v>
                </c:pt>
                <c:pt idx="3968">
                  <c:v>-0.26399999999999935</c:v>
                </c:pt>
                <c:pt idx="3969">
                  <c:v>-0.26199999999999957</c:v>
                </c:pt>
                <c:pt idx="3970">
                  <c:v>-0.2599999999999989</c:v>
                </c:pt>
                <c:pt idx="3971">
                  <c:v>-0.25799999999999912</c:v>
                </c:pt>
                <c:pt idx="3972">
                  <c:v>-0.25599999999999934</c:v>
                </c:pt>
                <c:pt idx="3973">
                  <c:v>-0.25399999999999956</c:v>
                </c:pt>
                <c:pt idx="3974">
                  <c:v>-0.25199999999999889</c:v>
                </c:pt>
                <c:pt idx="3975">
                  <c:v>-0.24999999999999911</c:v>
                </c:pt>
                <c:pt idx="3976">
                  <c:v>-0.24799999999999933</c:v>
                </c:pt>
                <c:pt idx="3977">
                  <c:v>-0.24599999999999955</c:v>
                </c:pt>
                <c:pt idx="3978">
                  <c:v>-0.24399999999999888</c:v>
                </c:pt>
                <c:pt idx="3979">
                  <c:v>-0.2419999999999991</c:v>
                </c:pt>
                <c:pt idx="3980">
                  <c:v>-0.23999999999999932</c:v>
                </c:pt>
                <c:pt idx="3981">
                  <c:v>-0.23799999999999955</c:v>
                </c:pt>
                <c:pt idx="3982">
                  <c:v>-0.23599999999999888</c:v>
                </c:pt>
                <c:pt idx="3983">
                  <c:v>-0.2339999999999991</c:v>
                </c:pt>
                <c:pt idx="3984">
                  <c:v>-0.23199999999999932</c:v>
                </c:pt>
                <c:pt idx="3985">
                  <c:v>-0.22999999999999954</c:v>
                </c:pt>
                <c:pt idx="3986">
                  <c:v>-0.22799999999999887</c:v>
                </c:pt>
                <c:pt idx="3987">
                  <c:v>-0.22599999999999909</c:v>
                </c:pt>
                <c:pt idx="3988">
                  <c:v>-0.22399999999999931</c:v>
                </c:pt>
                <c:pt idx="3989">
                  <c:v>-0.22199999999999953</c:v>
                </c:pt>
                <c:pt idx="3990">
                  <c:v>-0.21999999999999886</c:v>
                </c:pt>
                <c:pt idx="3991">
                  <c:v>-0.21799999999999908</c:v>
                </c:pt>
                <c:pt idx="3992">
                  <c:v>-0.2159999999999993</c:v>
                </c:pt>
                <c:pt idx="3993">
                  <c:v>-0.21399999999999952</c:v>
                </c:pt>
                <c:pt idx="3994">
                  <c:v>-0.21199999999999886</c:v>
                </c:pt>
                <c:pt idx="3995">
                  <c:v>-0.20999999999999908</c:v>
                </c:pt>
                <c:pt idx="3996">
                  <c:v>-0.2079999999999993</c:v>
                </c:pt>
                <c:pt idx="3997">
                  <c:v>-0.20599999999999952</c:v>
                </c:pt>
                <c:pt idx="3998">
                  <c:v>-0.20399999999999885</c:v>
                </c:pt>
                <c:pt idx="3999">
                  <c:v>-0.20199999999999907</c:v>
                </c:pt>
                <c:pt idx="4000">
                  <c:v>-0.19999999999999929</c:v>
                </c:pt>
                <c:pt idx="4001">
                  <c:v>-0.19799999999999862</c:v>
                </c:pt>
                <c:pt idx="4002">
                  <c:v>-0.19599999999999973</c:v>
                </c:pt>
                <c:pt idx="4003">
                  <c:v>-0.19399999999999906</c:v>
                </c:pt>
                <c:pt idx="4004">
                  <c:v>-0.19200000000000017</c:v>
                </c:pt>
                <c:pt idx="4005">
                  <c:v>-0.1899999999999995</c:v>
                </c:pt>
                <c:pt idx="4006">
                  <c:v>-0.18799999999999883</c:v>
                </c:pt>
                <c:pt idx="4007">
                  <c:v>-0.18599999999999994</c:v>
                </c:pt>
                <c:pt idx="4008">
                  <c:v>-0.18399999999999928</c:v>
                </c:pt>
                <c:pt idx="4009">
                  <c:v>-0.18199999999999861</c:v>
                </c:pt>
                <c:pt idx="4010">
                  <c:v>-0.17999999999999972</c:v>
                </c:pt>
                <c:pt idx="4011">
                  <c:v>-0.17799999999999905</c:v>
                </c:pt>
                <c:pt idx="4012">
                  <c:v>-0.17600000000000016</c:v>
                </c:pt>
                <c:pt idx="4013">
                  <c:v>-0.17399999999999949</c:v>
                </c:pt>
                <c:pt idx="4014">
                  <c:v>-0.17199999999999882</c:v>
                </c:pt>
                <c:pt idx="4015">
                  <c:v>-0.16999999999999993</c:v>
                </c:pt>
                <c:pt idx="4016">
                  <c:v>-0.16799999999999926</c:v>
                </c:pt>
                <c:pt idx="4017">
                  <c:v>-0.16599999999999859</c:v>
                </c:pt>
                <c:pt idx="4018">
                  <c:v>-0.1639999999999997</c:v>
                </c:pt>
                <c:pt idx="4019">
                  <c:v>-0.16199999999999903</c:v>
                </c:pt>
                <c:pt idx="4020">
                  <c:v>-0.16000000000000014</c:v>
                </c:pt>
                <c:pt idx="4021">
                  <c:v>-0.15799999999999947</c:v>
                </c:pt>
                <c:pt idx="4022">
                  <c:v>-0.15599999999999881</c:v>
                </c:pt>
                <c:pt idx="4023">
                  <c:v>-0.15399999999999991</c:v>
                </c:pt>
                <c:pt idx="4024">
                  <c:v>-0.15199999999999925</c:v>
                </c:pt>
                <c:pt idx="4025">
                  <c:v>-0.14999999999999858</c:v>
                </c:pt>
                <c:pt idx="4026">
                  <c:v>-0.14799999999999969</c:v>
                </c:pt>
                <c:pt idx="4027">
                  <c:v>-0.14599999999999902</c:v>
                </c:pt>
                <c:pt idx="4028">
                  <c:v>-0.14400000000000013</c:v>
                </c:pt>
                <c:pt idx="4029">
                  <c:v>-0.14199999999999946</c:v>
                </c:pt>
                <c:pt idx="4030">
                  <c:v>-0.13999999999999879</c:v>
                </c:pt>
                <c:pt idx="4031">
                  <c:v>-0.1379999999999999</c:v>
                </c:pt>
                <c:pt idx="4032">
                  <c:v>-0.13599999999999923</c:v>
                </c:pt>
                <c:pt idx="4033">
                  <c:v>-0.13399999999999856</c:v>
                </c:pt>
                <c:pt idx="4034">
                  <c:v>-0.13199999999999967</c:v>
                </c:pt>
                <c:pt idx="4035">
                  <c:v>-0.12999999999999901</c:v>
                </c:pt>
                <c:pt idx="4036">
                  <c:v>-0.12800000000000011</c:v>
                </c:pt>
                <c:pt idx="4037">
                  <c:v>-0.12599999999999945</c:v>
                </c:pt>
                <c:pt idx="4038">
                  <c:v>-0.12399999999999878</c:v>
                </c:pt>
                <c:pt idx="4039">
                  <c:v>-0.12199999999999989</c:v>
                </c:pt>
                <c:pt idx="4040">
                  <c:v>-0.11999999999999922</c:v>
                </c:pt>
                <c:pt idx="4041">
                  <c:v>-0.11799999999999855</c:v>
                </c:pt>
                <c:pt idx="4042">
                  <c:v>-0.11599999999999966</c:v>
                </c:pt>
                <c:pt idx="4043">
                  <c:v>-0.11399999999999899</c:v>
                </c:pt>
                <c:pt idx="4044">
                  <c:v>-0.1120000000000001</c:v>
                </c:pt>
                <c:pt idx="4045">
                  <c:v>-0.10999999999999943</c:v>
                </c:pt>
                <c:pt idx="4046">
                  <c:v>-0.10799999999999876</c:v>
                </c:pt>
                <c:pt idx="4047">
                  <c:v>-0.10599999999999987</c:v>
                </c:pt>
                <c:pt idx="4048">
                  <c:v>-0.1039999999999992</c:v>
                </c:pt>
                <c:pt idx="4049">
                  <c:v>-0.10199999999999854</c:v>
                </c:pt>
                <c:pt idx="4050">
                  <c:v>-9.9999999999999645E-2</c:v>
                </c:pt>
                <c:pt idx="4051">
                  <c:v>-9.7999999999998977E-2</c:v>
                </c:pt>
                <c:pt idx="4052">
                  <c:v>-9.6000000000000085E-2</c:v>
                </c:pt>
                <c:pt idx="4053">
                  <c:v>-9.3999999999999417E-2</c:v>
                </c:pt>
                <c:pt idx="4054">
                  <c:v>-9.1999999999998749E-2</c:v>
                </c:pt>
                <c:pt idx="4055">
                  <c:v>-8.9999999999999858E-2</c:v>
                </c:pt>
                <c:pt idx="4056">
                  <c:v>-8.799999999999919E-2</c:v>
                </c:pt>
                <c:pt idx="4057">
                  <c:v>-8.5999999999998522E-2</c:v>
                </c:pt>
                <c:pt idx="4058">
                  <c:v>-8.3999999999999631E-2</c:v>
                </c:pt>
                <c:pt idx="4059">
                  <c:v>-8.1999999999998963E-2</c:v>
                </c:pt>
                <c:pt idx="4060">
                  <c:v>-8.0000000000000071E-2</c:v>
                </c:pt>
                <c:pt idx="4061">
                  <c:v>-7.7999999999999403E-2</c:v>
                </c:pt>
                <c:pt idx="4062">
                  <c:v>-7.5999999999998735E-2</c:v>
                </c:pt>
                <c:pt idx="4063">
                  <c:v>-7.3999999999999844E-2</c:v>
                </c:pt>
                <c:pt idx="4064">
                  <c:v>-7.1999999999999176E-2</c:v>
                </c:pt>
                <c:pt idx="4065">
                  <c:v>-6.9999999999998508E-2</c:v>
                </c:pt>
                <c:pt idx="4066">
                  <c:v>-6.7999999999999616E-2</c:v>
                </c:pt>
                <c:pt idx="4067">
                  <c:v>-6.5999999999998948E-2</c:v>
                </c:pt>
                <c:pt idx="4068">
                  <c:v>-6.4000000000000057E-2</c:v>
                </c:pt>
                <c:pt idx="4069">
                  <c:v>-6.1999999999999389E-2</c:v>
                </c:pt>
                <c:pt idx="4070">
                  <c:v>-5.9999999999998721E-2</c:v>
                </c:pt>
                <c:pt idx="4071">
                  <c:v>-5.7999999999999829E-2</c:v>
                </c:pt>
                <c:pt idx="4072">
                  <c:v>-5.5999999999999162E-2</c:v>
                </c:pt>
                <c:pt idx="4073">
                  <c:v>-5.3999999999998494E-2</c:v>
                </c:pt>
                <c:pt idx="4074">
                  <c:v>-5.1999999999999602E-2</c:v>
                </c:pt>
                <c:pt idx="4075">
                  <c:v>-4.9999999999998934E-2</c:v>
                </c:pt>
                <c:pt idx="4076">
                  <c:v>-4.8000000000000043E-2</c:v>
                </c:pt>
                <c:pt idx="4077">
                  <c:v>-4.5999999999999375E-2</c:v>
                </c:pt>
                <c:pt idx="4078">
                  <c:v>-4.3999999999998707E-2</c:v>
                </c:pt>
                <c:pt idx="4079">
                  <c:v>-4.1999999999999815E-2</c:v>
                </c:pt>
                <c:pt idx="4080">
                  <c:v>-3.9999999999999147E-2</c:v>
                </c:pt>
                <c:pt idx="4081">
                  <c:v>-3.7999999999998479E-2</c:v>
                </c:pt>
                <c:pt idx="4082">
                  <c:v>-3.5999999999999588E-2</c:v>
                </c:pt>
                <c:pt idx="4083">
                  <c:v>-3.399999999999892E-2</c:v>
                </c:pt>
                <c:pt idx="4084">
                  <c:v>-3.2000000000000028E-2</c:v>
                </c:pt>
                <c:pt idx="4085">
                  <c:v>-2.9999999999999361E-2</c:v>
                </c:pt>
                <c:pt idx="4086">
                  <c:v>-2.7999999999998693E-2</c:v>
                </c:pt>
                <c:pt idx="4087">
                  <c:v>-2.5999999999999801E-2</c:v>
                </c:pt>
                <c:pt idx="4088">
                  <c:v>-2.3999999999999133E-2</c:v>
                </c:pt>
                <c:pt idx="4089">
                  <c:v>-2.1999999999998465E-2</c:v>
                </c:pt>
                <c:pt idx="4090">
                  <c:v>-1.9999999999999574E-2</c:v>
                </c:pt>
                <c:pt idx="4091">
                  <c:v>-1.7999999999998906E-2</c:v>
                </c:pt>
                <c:pt idx="4092">
                  <c:v>-1.6000000000000014E-2</c:v>
                </c:pt>
                <c:pt idx="4093">
                  <c:v>-1.3999999999999346E-2</c:v>
                </c:pt>
                <c:pt idx="4094">
                  <c:v>-1.1999999999998678E-2</c:v>
                </c:pt>
                <c:pt idx="4095">
                  <c:v>-9.9999999999997868E-3</c:v>
                </c:pt>
                <c:pt idx="4096">
                  <c:v>-7.9999999999991189E-3</c:v>
                </c:pt>
                <c:pt idx="4097">
                  <c:v>-5.999999999998451E-3</c:v>
                </c:pt>
                <c:pt idx="4098">
                  <c:v>-3.9999999999995595E-3</c:v>
                </c:pt>
                <c:pt idx="4099">
                  <c:v>-1.9999999999988916E-3</c:v>
                </c:pt>
                <c:pt idx="4100">
                  <c:v>0</c:v>
                </c:pt>
                <c:pt idx="4101">
                  <c:v>2.0000000000006679E-3</c:v>
                </c:pt>
                <c:pt idx="4102">
                  <c:v>4.0000000000013358E-3</c:v>
                </c:pt>
                <c:pt idx="4103">
                  <c:v>6.0000000000002274E-3</c:v>
                </c:pt>
                <c:pt idx="4104">
                  <c:v>8.0000000000008953E-3</c:v>
                </c:pt>
                <c:pt idx="4105">
                  <c:v>1.0000000000001563E-2</c:v>
                </c:pt>
                <c:pt idx="4106">
                  <c:v>1.2000000000000455E-2</c:v>
                </c:pt>
                <c:pt idx="4107">
                  <c:v>1.4000000000001123E-2</c:v>
                </c:pt>
                <c:pt idx="4108">
                  <c:v>1.6000000000000014E-2</c:v>
                </c:pt>
                <c:pt idx="4109">
                  <c:v>1.8000000000000682E-2</c:v>
                </c:pt>
                <c:pt idx="4110">
                  <c:v>2.000000000000135E-2</c:v>
                </c:pt>
                <c:pt idx="4111">
                  <c:v>2.2000000000000242E-2</c:v>
                </c:pt>
                <c:pt idx="4112">
                  <c:v>2.4000000000000909E-2</c:v>
                </c:pt>
                <c:pt idx="4113">
                  <c:v>2.6000000000001577E-2</c:v>
                </c:pt>
                <c:pt idx="4114">
                  <c:v>2.8000000000000469E-2</c:v>
                </c:pt>
                <c:pt idx="4115">
                  <c:v>3.0000000000001137E-2</c:v>
                </c:pt>
                <c:pt idx="4116">
                  <c:v>3.2000000000000028E-2</c:v>
                </c:pt>
                <c:pt idx="4117">
                  <c:v>3.4000000000000696E-2</c:v>
                </c:pt>
                <c:pt idx="4118">
                  <c:v>3.6000000000001364E-2</c:v>
                </c:pt>
                <c:pt idx="4119">
                  <c:v>3.8000000000000256E-2</c:v>
                </c:pt>
                <c:pt idx="4120">
                  <c:v>4.0000000000000924E-2</c:v>
                </c:pt>
                <c:pt idx="4121">
                  <c:v>4.2000000000001592E-2</c:v>
                </c:pt>
                <c:pt idx="4122">
                  <c:v>4.4000000000000483E-2</c:v>
                </c:pt>
                <c:pt idx="4123">
                  <c:v>4.6000000000001151E-2</c:v>
                </c:pt>
                <c:pt idx="4124">
                  <c:v>4.8000000000000043E-2</c:v>
                </c:pt>
                <c:pt idx="4125">
                  <c:v>5.0000000000000711E-2</c:v>
                </c:pt>
                <c:pt idx="4126">
                  <c:v>5.2000000000001378E-2</c:v>
                </c:pt>
                <c:pt idx="4127">
                  <c:v>5.400000000000027E-2</c:v>
                </c:pt>
                <c:pt idx="4128">
                  <c:v>5.6000000000000938E-2</c:v>
                </c:pt>
                <c:pt idx="4129">
                  <c:v>5.7999999999999829E-2</c:v>
                </c:pt>
                <c:pt idx="4130">
                  <c:v>6.0000000000000497E-2</c:v>
                </c:pt>
                <c:pt idx="4131">
                  <c:v>6.2000000000001165E-2</c:v>
                </c:pt>
                <c:pt idx="4132">
                  <c:v>6.4000000000000057E-2</c:v>
                </c:pt>
                <c:pt idx="4133">
                  <c:v>6.6000000000000725E-2</c:v>
                </c:pt>
                <c:pt idx="4134">
                  <c:v>6.8000000000001393E-2</c:v>
                </c:pt>
                <c:pt idx="4135">
                  <c:v>7.0000000000000284E-2</c:v>
                </c:pt>
                <c:pt idx="4136">
                  <c:v>7.2000000000000952E-2</c:v>
                </c:pt>
                <c:pt idx="4137">
                  <c:v>7.3999999999999844E-2</c:v>
                </c:pt>
                <c:pt idx="4138">
                  <c:v>7.6000000000000512E-2</c:v>
                </c:pt>
                <c:pt idx="4139">
                  <c:v>7.800000000000118E-2</c:v>
                </c:pt>
                <c:pt idx="4140">
                  <c:v>8.0000000000000071E-2</c:v>
                </c:pt>
                <c:pt idx="4141">
                  <c:v>8.2000000000000739E-2</c:v>
                </c:pt>
                <c:pt idx="4142">
                  <c:v>8.4000000000001407E-2</c:v>
                </c:pt>
                <c:pt idx="4143">
                  <c:v>8.6000000000000298E-2</c:v>
                </c:pt>
                <c:pt idx="4144">
                  <c:v>8.8000000000000966E-2</c:v>
                </c:pt>
                <c:pt idx="4145">
                  <c:v>8.9999999999999858E-2</c:v>
                </c:pt>
                <c:pt idx="4146">
                  <c:v>9.2000000000000526E-2</c:v>
                </c:pt>
                <c:pt idx="4147">
                  <c:v>9.4000000000001194E-2</c:v>
                </c:pt>
                <c:pt idx="4148">
                  <c:v>9.6000000000000085E-2</c:v>
                </c:pt>
                <c:pt idx="4149">
                  <c:v>9.8000000000000753E-2</c:v>
                </c:pt>
                <c:pt idx="4150">
                  <c:v>0.10000000000000142</c:v>
                </c:pt>
                <c:pt idx="4151">
                  <c:v>0.10200000000000031</c:v>
                </c:pt>
                <c:pt idx="4152">
                  <c:v>0.10400000000000098</c:v>
                </c:pt>
                <c:pt idx="4153">
                  <c:v>0.10599999999999987</c:v>
                </c:pt>
                <c:pt idx="4154">
                  <c:v>0.10800000000000054</c:v>
                </c:pt>
                <c:pt idx="4155">
                  <c:v>0.11000000000000121</c:v>
                </c:pt>
                <c:pt idx="4156">
                  <c:v>0.1120000000000001</c:v>
                </c:pt>
                <c:pt idx="4157">
                  <c:v>0.11400000000000077</c:v>
                </c:pt>
                <c:pt idx="4158">
                  <c:v>0.11600000000000144</c:v>
                </c:pt>
                <c:pt idx="4159">
                  <c:v>0.11800000000000033</c:v>
                </c:pt>
                <c:pt idx="4160">
                  <c:v>0.12000000000000099</c:v>
                </c:pt>
                <c:pt idx="4161">
                  <c:v>0.12199999999999989</c:v>
                </c:pt>
                <c:pt idx="4162">
                  <c:v>0.12400000000000055</c:v>
                </c:pt>
                <c:pt idx="4163">
                  <c:v>0.12600000000000122</c:v>
                </c:pt>
                <c:pt idx="4164">
                  <c:v>0.12800000000000011</c:v>
                </c:pt>
                <c:pt idx="4165">
                  <c:v>0.13000000000000078</c:v>
                </c:pt>
                <c:pt idx="4166">
                  <c:v>0.13200000000000145</c:v>
                </c:pt>
                <c:pt idx="4167">
                  <c:v>0.13400000000000034</c:v>
                </c:pt>
                <c:pt idx="4168">
                  <c:v>0.13600000000000101</c:v>
                </c:pt>
                <c:pt idx="4169">
                  <c:v>0.1379999999999999</c:v>
                </c:pt>
                <c:pt idx="4170">
                  <c:v>0.14000000000000057</c:v>
                </c:pt>
                <c:pt idx="4171">
                  <c:v>0.14200000000000124</c:v>
                </c:pt>
                <c:pt idx="4172">
                  <c:v>0.14400000000000013</c:v>
                </c:pt>
                <c:pt idx="4173">
                  <c:v>0.1460000000000008</c:v>
                </c:pt>
                <c:pt idx="4174">
                  <c:v>0.14800000000000146</c:v>
                </c:pt>
                <c:pt idx="4175">
                  <c:v>0.15000000000000036</c:v>
                </c:pt>
                <c:pt idx="4176">
                  <c:v>0.15200000000000102</c:v>
                </c:pt>
                <c:pt idx="4177">
                  <c:v>0.15399999999999991</c:v>
                </c:pt>
                <c:pt idx="4178">
                  <c:v>0.15600000000000058</c:v>
                </c:pt>
                <c:pt idx="4179">
                  <c:v>0.15800000000000125</c:v>
                </c:pt>
                <c:pt idx="4180">
                  <c:v>0.16000000000000014</c:v>
                </c:pt>
                <c:pt idx="4181">
                  <c:v>0.16200000000000081</c:v>
                </c:pt>
                <c:pt idx="4182">
                  <c:v>0.16400000000000148</c:v>
                </c:pt>
                <c:pt idx="4183">
                  <c:v>0.16600000000000037</c:v>
                </c:pt>
                <c:pt idx="4184">
                  <c:v>0.16800000000000104</c:v>
                </c:pt>
                <c:pt idx="4185">
                  <c:v>0.16999999999999993</c:v>
                </c:pt>
                <c:pt idx="4186">
                  <c:v>0.1720000000000006</c:v>
                </c:pt>
                <c:pt idx="4187">
                  <c:v>0.17400000000000126</c:v>
                </c:pt>
                <c:pt idx="4188">
                  <c:v>0.17600000000000016</c:v>
                </c:pt>
                <c:pt idx="4189">
                  <c:v>0.17800000000000082</c:v>
                </c:pt>
                <c:pt idx="4190">
                  <c:v>0.18000000000000149</c:v>
                </c:pt>
                <c:pt idx="4191">
                  <c:v>0.18200000000000038</c:v>
                </c:pt>
                <c:pt idx="4192">
                  <c:v>0.18400000000000105</c:v>
                </c:pt>
                <c:pt idx="4193">
                  <c:v>0.18599999999999994</c:v>
                </c:pt>
                <c:pt idx="4194">
                  <c:v>0.18800000000000061</c:v>
                </c:pt>
                <c:pt idx="4195">
                  <c:v>0.19000000000000128</c:v>
                </c:pt>
                <c:pt idx="4196">
                  <c:v>0.19200000000000017</c:v>
                </c:pt>
                <c:pt idx="4197">
                  <c:v>0.19400000000000084</c:v>
                </c:pt>
                <c:pt idx="4198">
                  <c:v>0.19600000000000151</c:v>
                </c:pt>
                <c:pt idx="4199">
                  <c:v>0.1980000000000004</c:v>
                </c:pt>
                <c:pt idx="4200">
                  <c:v>0.20000000000000107</c:v>
                </c:pt>
                <c:pt idx="4201">
                  <c:v>0.20199999999999996</c:v>
                </c:pt>
                <c:pt idx="4202">
                  <c:v>0.20400000000000063</c:v>
                </c:pt>
                <c:pt idx="4203">
                  <c:v>0.20600000000000129</c:v>
                </c:pt>
                <c:pt idx="4204">
                  <c:v>0.20800000000000018</c:v>
                </c:pt>
                <c:pt idx="4205">
                  <c:v>0.21000000000000085</c:v>
                </c:pt>
                <c:pt idx="4206">
                  <c:v>0.21200000000000152</c:v>
                </c:pt>
                <c:pt idx="4207">
                  <c:v>0.21400000000000041</c:v>
                </c:pt>
                <c:pt idx="4208">
                  <c:v>0.21600000000000108</c:v>
                </c:pt>
                <c:pt idx="4209">
                  <c:v>0.21799999999999997</c:v>
                </c:pt>
                <c:pt idx="4210">
                  <c:v>0.22000000000000064</c:v>
                </c:pt>
                <c:pt idx="4211">
                  <c:v>0.22200000000000131</c:v>
                </c:pt>
                <c:pt idx="4212">
                  <c:v>0.2240000000000002</c:v>
                </c:pt>
                <c:pt idx="4213">
                  <c:v>0.22600000000000087</c:v>
                </c:pt>
                <c:pt idx="4214">
                  <c:v>0.22800000000000153</c:v>
                </c:pt>
                <c:pt idx="4215">
                  <c:v>0.23000000000000043</c:v>
                </c:pt>
                <c:pt idx="4216">
                  <c:v>0.23200000000000109</c:v>
                </c:pt>
                <c:pt idx="4217">
                  <c:v>0.23399999999999999</c:v>
                </c:pt>
                <c:pt idx="4218">
                  <c:v>0.23600000000000065</c:v>
                </c:pt>
                <c:pt idx="4219">
                  <c:v>0.23800000000000132</c:v>
                </c:pt>
                <c:pt idx="4220">
                  <c:v>0.24000000000000021</c:v>
                </c:pt>
                <c:pt idx="4221">
                  <c:v>0.24200000000000088</c:v>
                </c:pt>
                <c:pt idx="4222">
                  <c:v>0.24400000000000155</c:v>
                </c:pt>
                <c:pt idx="4223">
                  <c:v>0.24600000000000044</c:v>
                </c:pt>
                <c:pt idx="4224">
                  <c:v>0.24800000000000111</c:v>
                </c:pt>
                <c:pt idx="4225">
                  <c:v>0.25</c:v>
                </c:pt>
                <c:pt idx="4226">
                  <c:v>0.25200000000000067</c:v>
                </c:pt>
                <c:pt idx="4227">
                  <c:v>0.25400000000000134</c:v>
                </c:pt>
                <c:pt idx="4228">
                  <c:v>0.25600000000000023</c:v>
                </c:pt>
                <c:pt idx="4229">
                  <c:v>0.2580000000000009</c:v>
                </c:pt>
                <c:pt idx="4230">
                  <c:v>0.26000000000000156</c:v>
                </c:pt>
                <c:pt idx="4231">
                  <c:v>0.26200000000000045</c:v>
                </c:pt>
                <c:pt idx="4232">
                  <c:v>0.26400000000000112</c:v>
                </c:pt>
                <c:pt idx="4233">
                  <c:v>0.26600000000000001</c:v>
                </c:pt>
                <c:pt idx="4234">
                  <c:v>0.26800000000000068</c:v>
                </c:pt>
                <c:pt idx="4235">
                  <c:v>0.27000000000000135</c:v>
                </c:pt>
                <c:pt idx="4236">
                  <c:v>0.27200000000000024</c:v>
                </c:pt>
                <c:pt idx="4237">
                  <c:v>0.27400000000000091</c:v>
                </c:pt>
                <c:pt idx="4238">
                  <c:v>0.27600000000000158</c:v>
                </c:pt>
                <c:pt idx="4239">
                  <c:v>0.27800000000000047</c:v>
                </c:pt>
                <c:pt idx="4240">
                  <c:v>0.28000000000000114</c:v>
                </c:pt>
                <c:pt idx="4241">
                  <c:v>0.28200000000000003</c:v>
                </c:pt>
                <c:pt idx="4242">
                  <c:v>0.2840000000000007</c:v>
                </c:pt>
                <c:pt idx="4243">
                  <c:v>0.28600000000000136</c:v>
                </c:pt>
                <c:pt idx="4244">
                  <c:v>0.28800000000000026</c:v>
                </c:pt>
                <c:pt idx="4245">
                  <c:v>0.29000000000000092</c:v>
                </c:pt>
                <c:pt idx="4246">
                  <c:v>0.29200000000000159</c:v>
                </c:pt>
                <c:pt idx="4247">
                  <c:v>0.29400000000000048</c:v>
                </c:pt>
                <c:pt idx="4248">
                  <c:v>0.29600000000000115</c:v>
                </c:pt>
                <c:pt idx="4249">
                  <c:v>0.29800000000000004</c:v>
                </c:pt>
                <c:pt idx="4250">
                  <c:v>0.30000000000000071</c:v>
                </c:pt>
                <c:pt idx="4251">
                  <c:v>0.30200000000000138</c:v>
                </c:pt>
                <c:pt idx="4252">
                  <c:v>0.30400000000000027</c:v>
                </c:pt>
                <c:pt idx="4253">
                  <c:v>0.30600000000000094</c:v>
                </c:pt>
                <c:pt idx="4254">
                  <c:v>0.30799999999999983</c:v>
                </c:pt>
                <c:pt idx="4255">
                  <c:v>0.3100000000000005</c:v>
                </c:pt>
                <c:pt idx="4256">
                  <c:v>0.31200000000000117</c:v>
                </c:pt>
                <c:pt idx="4257">
                  <c:v>0.31400000000000006</c:v>
                </c:pt>
                <c:pt idx="4258">
                  <c:v>0.31600000000000072</c:v>
                </c:pt>
                <c:pt idx="4259">
                  <c:v>0.31800000000000139</c:v>
                </c:pt>
                <c:pt idx="4260">
                  <c:v>0.32000000000000028</c:v>
                </c:pt>
                <c:pt idx="4261">
                  <c:v>0.32200000000000095</c:v>
                </c:pt>
                <c:pt idx="4262">
                  <c:v>0.32399999999999984</c:v>
                </c:pt>
                <c:pt idx="4263">
                  <c:v>0.32600000000000051</c:v>
                </c:pt>
                <c:pt idx="4264">
                  <c:v>0.32800000000000118</c:v>
                </c:pt>
                <c:pt idx="4265">
                  <c:v>0.33000000000000007</c:v>
                </c:pt>
                <c:pt idx="4266">
                  <c:v>0.33200000000000074</c:v>
                </c:pt>
                <c:pt idx="4267">
                  <c:v>0.33400000000000141</c:v>
                </c:pt>
                <c:pt idx="4268">
                  <c:v>0.3360000000000003</c:v>
                </c:pt>
                <c:pt idx="4269">
                  <c:v>0.33800000000000097</c:v>
                </c:pt>
                <c:pt idx="4270">
                  <c:v>0.33999999999999986</c:v>
                </c:pt>
                <c:pt idx="4271">
                  <c:v>0.34200000000000053</c:v>
                </c:pt>
                <c:pt idx="4272">
                  <c:v>0.34400000000000119</c:v>
                </c:pt>
                <c:pt idx="4273">
                  <c:v>0.34600000000000009</c:v>
                </c:pt>
                <c:pt idx="4274">
                  <c:v>0.34800000000000075</c:v>
                </c:pt>
                <c:pt idx="4275">
                  <c:v>0.35000000000000142</c:v>
                </c:pt>
                <c:pt idx="4276">
                  <c:v>0.35200000000000031</c:v>
                </c:pt>
                <c:pt idx="4277">
                  <c:v>0.35400000000000098</c:v>
                </c:pt>
                <c:pt idx="4278">
                  <c:v>0.35599999999999987</c:v>
                </c:pt>
                <c:pt idx="4279">
                  <c:v>0.35800000000000054</c:v>
                </c:pt>
                <c:pt idx="4280">
                  <c:v>0.36000000000000121</c:v>
                </c:pt>
                <c:pt idx="4281">
                  <c:v>0.3620000000000001</c:v>
                </c:pt>
                <c:pt idx="4282">
                  <c:v>0.36400000000000077</c:v>
                </c:pt>
                <c:pt idx="4283">
                  <c:v>0.36600000000000144</c:v>
                </c:pt>
                <c:pt idx="4284">
                  <c:v>0.36800000000000033</c:v>
                </c:pt>
                <c:pt idx="4285">
                  <c:v>0.37000000000000099</c:v>
                </c:pt>
                <c:pt idx="4286">
                  <c:v>0.37199999999999989</c:v>
                </c:pt>
                <c:pt idx="4287">
                  <c:v>0.37400000000000055</c:v>
                </c:pt>
                <c:pt idx="4288">
                  <c:v>0.37600000000000122</c:v>
                </c:pt>
                <c:pt idx="4289">
                  <c:v>0.37800000000000011</c:v>
                </c:pt>
                <c:pt idx="4290">
                  <c:v>0.38000000000000078</c:v>
                </c:pt>
                <c:pt idx="4291">
                  <c:v>0.38200000000000145</c:v>
                </c:pt>
                <c:pt idx="4292">
                  <c:v>0.38400000000000034</c:v>
                </c:pt>
                <c:pt idx="4293">
                  <c:v>0.38600000000000101</c:v>
                </c:pt>
                <c:pt idx="4294">
                  <c:v>0.3879999999999999</c:v>
                </c:pt>
                <c:pt idx="4295">
                  <c:v>0.39000000000000057</c:v>
                </c:pt>
                <c:pt idx="4296">
                  <c:v>0.39200000000000124</c:v>
                </c:pt>
                <c:pt idx="4297">
                  <c:v>0.39400000000000013</c:v>
                </c:pt>
                <c:pt idx="4298">
                  <c:v>0.3960000000000008</c:v>
                </c:pt>
                <c:pt idx="4299">
                  <c:v>0.39800000000000146</c:v>
                </c:pt>
                <c:pt idx="4300">
                  <c:v>0.40000000000000036</c:v>
                </c:pt>
                <c:pt idx="4301">
                  <c:v>0.40200000000000102</c:v>
                </c:pt>
                <c:pt idx="4302">
                  <c:v>0.40399999999999991</c:v>
                </c:pt>
                <c:pt idx="4303">
                  <c:v>0.40600000000000058</c:v>
                </c:pt>
                <c:pt idx="4304">
                  <c:v>0.40800000000000125</c:v>
                </c:pt>
                <c:pt idx="4305">
                  <c:v>0.41000000000000014</c:v>
                </c:pt>
                <c:pt idx="4306">
                  <c:v>0.41200000000000081</c:v>
                </c:pt>
                <c:pt idx="4307">
                  <c:v>0.41400000000000148</c:v>
                </c:pt>
                <c:pt idx="4308">
                  <c:v>0.41600000000000037</c:v>
                </c:pt>
                <c:pt idx="4309">
                  <c:v>0.41800000000000104</c:v>
                </c:pt>
                <c:pt idx="4310">
                  <c:v>0.41999999999999993</c:v>
                </c:pt>
                <c:pt idx="4311">
                  <c:v>0.4220000000000006</c:v>
                </c:pt>
                <c:pt idx="4312">
                  <c:v>0.42400000000000126</c:v>
                </c:pt>
                <c:pt idx="4313">
                  <c:v>0.42600000000000016</c:v>
                </c:pt>
                <c:pt idx="4314">
                  <c:v>0.42800000000000082</c:v>
                </c:pt>
                <c:pt idx="4315">
                  <c:v>0.43000000000000149</c:v>
                </c:pt>
                <c:pt idx="4316">
                  <c:v>0.43200000000000038</c:v>
                </c:pt>
                <c:pt idx="4317">
                  <c:v>0.43400000000000105</c:v>
                </c:pt>
                <c:pt idx="4318">
                  <c:v>0.43599999999999994</c:v>
                </c:pt>
                <c:pt idx="4319">
                  <c:v>0.43800000000000061</c:v>
                </c:pt>
                <c:pt idx="4320">
                  <c:v>0.44000000000000128</c:v>
                </c:pt>
                <c:pt idx="4321">
                  <c:v>0.44200000000000017</c:v>
                </c:pt>
                <c:pt idx="4322">
                  <c:v>0.44400000000000084</c:v>
                </c:pt>
                <c:pt idx="4323">
                  <c:v>0.44600000000000151</c:v>
                </c:pt>
                <c:pt idx="4324">
                  <c:v>0.4480000000000004</c:v>
                </c:pt>
                <c:pt idx="4325">
                  <c:v>0.45000000000000107</c:v>
                </c:pt>
                <c:pt idx="4326">
                  <c:v>0.45199999999999996</c:v>
                </c:pt>
                <c:pt idx="4327">
                  <c:v>0.45400000000000063</c:v>
                </c:pt>
                <c:pt idx="4328">
                  <c:v>0.45600000000000129</c:v>
                </c:pt>
                <c:pt idx="4329">
                  <c:v>0.45800000000000018</c:v>
                </c:pt>
                <c:pt idx="4330">
                  <c:v>0.46000000000000085</c:v>
                </c:pt>
                <c:pt idx="4331">
                  <c:v>0.46200000000000152</c:v>
                </c:pt>
                <c:pt idx="4332">
                  <c:v>0.46400000000000041</c:v>
                </c:pt>
                <c:pt idx="4333">
                  <c:v>0.46600000000000108</c:v>
                </c:pt>
                <c:pt idx="4334">
                  <c:v>0.46799999999999997</c:v>
                </c:pt>
                <c:pt idx="4335">
                  <c:v>0.47000000000000064</c:v>
                </c:pt>
                <c:pt idx="4336">
                  <c:v>0.47200000000000131</c:v>
                </c:pt>
                <c:pt idx="4337">
                  <c:v>0.4740000000000002</c:v>
                </c:pt>
                <c:pt idx="4338">
                  <c:v>0.47600000000000087</c:v>
                </c:pt>
                <c:pt idx="4339">
                  <c:v>0.47800000000000153</c:v>
                </c:pt>
                <c:pt idx="4340">
                  <c:v>0.48000000000000043</c:v>
                </c:pt>
                <c:pt idx="4341">
                  <c:v>0.48200000000000109</c:v>
                </c:pt>
                <c:pt idx="4342">
                  <c:v>0.48399999999999999</c:v>
                </c:pt>
                <c:pt idx="4343">
                  <c:v>0.48600000000000065</c:v>
                </c:pt>
                <c:pt idx="4344">
                  <c:v>0.48800000000000132</c:v>
                </c:pt>
                <c:pt idx="4345">
                  <c:v>0.49000000000000021</c:v>
                </c:pt>
                <c:pt idx="4346">
                  <c:v>0.49200000000000088</c:v>
                </c:pt>
                <c:pt idx="4347">
                  <c:v>0.49400000000000155</c:v>
                </c:pt>
                <c:pt idx="4348">
                  <c:v>0.49600000000000044</c:v>
                </c:pt>
                <c:pt idx="4349">
                  <c:v>0.49800000000000111</c:v>
                </c:pt>
                <c:pt idx="4350">
                  <c:v>0.5</c:v>
                </c:pt>
                <c:pt idx="4351">
                  <c:v>0.50200000000000067</c:v>
                </c:pt>
                <c:pt idx="4352">
                  <c:v>0.50400000000000134</c:v>
                </c:pt>
                <c:pt idx="4353">
                  <c:v>0.50600000000000023</c:v>
                </c:pt>
                <c:pt idx="4354">
                  <c:v>0.5080000000000009</c:v>
                </c:pt>
                <c:pt idx="4355">
                  <c:v>0.51000000000000156</c:v>
                </c:pt>
                <c:pt idx="4356">
                  <c:v>0.51200000000000045</c:v>
                </c:pt>
                <c:pt idx="4357">
                  <c:v>0.51400000000000112</c:v>
                </c:pt>
                <c:pt idx="4358">
                  <c:v>0.51600000000000001</c:v>
                </c:pt>
                <c:pt idx="4359">
                  <c:v>0.51800000000000068</c:v>
                </c:pt>
                <c:pt idx="4360">
                  <c:v>0.52000000000000135</c:v>
                </c:pt>
                <c:pt idx="4361">
                  <c:v>0.52200000000000024</c:v>
                </c:pt>
                <c:pt idx="4362">
                  <c:v>0.52400000000000091</c:v>
                </c:pt>
                <c:pt idx="4363">
                  <c:v>0.52600000000000158</c:v>
                </c:pt>
                <c:pt idx="4364">
                  <c:v>0.52800000000000047</c:v>
                </c:pt>
                <c:pt idx="4365">
                  <c:v>0.53000000000000114</c:v>
                </c:pt>
                <c:pt idx="4366">
                  <c:v>0.53200000000000003</c:v>
                </c:pt>
                <c:pt idx="4367">
                  <c:v>0.5340000000000007</c:v>
                </c:pt>
                <c:pt idx="4368">
                  <c:v>0.53600000000000136</c:v>
                </c:pt>
                <c:pt idx="4369">
                  <c:v>0.53800000000000026</c:v>
                </c:pt>
                <c:pt idx="4370">
                  <c:v>0.54000000000000092</c:v>
                </c:pt>
                <c:pt idx="4371">
                  <c:v>0.54200000000000159</c:v>
                </c:pt>
                <c:pt idx="4372">
                  <c:v>0.54400000000000048</c:v>
                </c:pt>
                <c:pt idx="4373">
                  <c:v>0.54600000000000115</c:v>
                </c:pt>
                <c:pt idx="4374">
                  <c:v>0.54800000000000004</c:v>
                </c:pt>
                <c:pt idx="4375">
                  <c:v>0.55000000000000071</c:v>
                </c:pt>
                <c:pt idx="4376">
                  <c:v>0.55200000000000138</c:v>
                </c:pt>
                <c:pt idx="4377">
                  <c:v>0.55400000000000027</c:v>
                </c:pt>
                <c:pt idx="4378">
                  <c:v>0.55600000000000094</c:v>
                </c:pt>
                <c:pt idx="4379">
                  <c:v>0.55799999999999983</c:v>
                </c:pt>
                <c:pt idx="4380">
                  <c:v>0.5600000000000005</c:v>
                </c:pt>
                <c:pt idx="4381">
                  <c:v>0.56200000000000117</c:v>
                </c:pt>
                <c:pt idx="4382">
                  <c:v>0.56400000000000006</c:v>
                </c:pt>
                <c:pt idx="4383">
                  <c:v>0.56600000000000072</c:v>
                </c:pt>
                <c:pt idx="4384">
                  <c:v>0.56800000000000139</c:v>
                </c:pt>
                <c:pt idx="4385">
                  <c:v>0.57000000000000028</c:v>
                </c:pt>
                <c:pt idx="4386">
                  <c:v>0.57200000000000095</c:v>
                </c:pt>
                <c:pt idx="4387">
                  <c:v>0.57399999999999984</c:v>
                </c:pt>
                <c:pt idx="4388">
                  <c:v>0.57600000000000051</c:v>
                </c:pt>
                <c:pt idx="4389">
                  <c:v>0.57800000000000118</c:v>
                </c:pt>
                <c:pt idx="4390">
                  <c:v>0.58000000000000007</c:v>
                </c:pt>
                <c:pt idx="4391">
                  <c:v>0.58200000000000074</c:v>
                </c:pt>
                <c:pt idx="4392">
                  <c:v>0.58400000000000141</c:v>
                </c:pt>
                <c:pt idx="4393">
                  <c:v>0.5860000000000003</c:v>
                </c:pt>
                <c:pt idx="4394">
                  <c:v>0.58800000000000097</c:v>
                </c:pt>
                <c:pt idx="4395">
                  <c:v>0.58999999999999986</c:v>
                </c:pt>
                <c:pt idx="4396">
                  <c:v>0.59200000000000053</c:v>
                </c:pt>
                <c:pt idx="4397">
                  <c:v>0.59400000000000119</c:v>
                </c:pt>
                <c:pt idx="4398">
                  <c:v>0.59600000000000009</c:v>
                </c:pt>
                <c:pt idx="4399">
                  <c:v>0.59800000000000075</c:v>
                </c:pt>
                <c:pt idx="4400">
                  <c:v>0.60000000000000142</c:v>
                </c:pt>
                <c:pt idx="4401">
                  <c:v>0.60200000000000031</c:v>
                </c:pt>
                <c:pt idx="4402">
                  <c:v>0.60400000000000098</c:v>
                </c:pt>
                <c:pt idx="4403">
                  <c:v>0.60599999999999987</c:v>
                </c:pt>
                <c:pt idx="4404">
                  <c:v>0.60800000000000054</c:v>
                </c:pt>
                <c:pt idx="4405">
                  <c:v>0.61000000000000121</c:v>
                </c:pt>
                <c:pt idx="4406">
                  <c:v>0.6120000000000001</c:v>
                </c:pt>
                <c:pt idx="4407">
                  <c:v>0.61400000000000077</c:v>
                </c:pt>
                <c:pt idx="4408">
                  <c:v>0.61600000000000144</c:v>
                </c:pt>
                <c:pt idx="4409">
                  <c:v>0.61800000000000033</c:v>
                </c:pt>
                <c:pt idx="4410">
                  <c:v>0.62000000000000099</c:v>
                </c:pt>
                <c:pt idx="4411">
                  <c:v>0.62199999999999989</c:v>
                </c:pt>
                <c:pt idx="4412">
                  <c:v>0.62400000000000055</c:v>
                </c:pt>
                <c:pt idx="4413">
                  <c:v>0.62600000000000122</c:v>
                </c:pt>
                <c:pt idx="4414">
                  <c:v>0.62800000000000011</c:v>
                </c:pt>
                <c:pt idx="4415">
                  <c:v>0.63000000000000078</c:v>
                </c:pt>
                <c:pt idx="4416">
                  <c:v>0.63200000000000145</c:v>
                </c:pt>
                <c:pt idx="4417">
                  <c:v>0.63400000000000034</c:v>
                </c:pt>
                <c:pt idx="4418">
                  <c:v>0.63600000000000101</c:v>
                </c:pt>
                <c:pt idx="4419">
                  <c:v>0.6379999999999999</c:v>
                </c:pt>
                <c:pt idx="4420">
                  <c:v>0.64000000000000057</c:v>
                </c:pt>
                <c:pt idx="4421">
                  <c:v>0.64200000000000124</c:v>
                </c:pt>
                <c:pt idx="4422">
                  <c:v>0.64400000000000013</c:v>
                </c:pt>
                <c:pt idx="4423">
                  <c:v>0.6460000000000008</c:v>
                </c:pt>
                <c:pt idx="4424">
                  <c:v>0.64800000000000146</c:v>
                </c:pt>
                <c:pt idx="4425">
                  <c:v>0.65000000000000036</c:v>
                </c:pt>
                <c:pt idx="4426">
                  <c:v>0.65200000000000102</c:v>
                </c:pt>
                <c:pt idx="4427">
                  <c:v>0.65399999999999991</c:v>
                </c:pt>
                <c:pt idx="4428">
                  <c:v>0.65600000000000058</c:v>
                </c:pt>
                <c:pt idx="4429">
                  <c:v>0.65800000000000125</c:v>
                </c:pt>
                <c:pt idx="4430">
                  <c:v>0.66000000000000014</c:v>
                </c:pt>
                <c:pt idx="4431">
                  <c:v>0.66200000000000081</c:v>
                </c:pt>
                <c:pt idx="4432">
                  <c:v>0.66400000000000148</c:v>
                </c:pt>
                <c:pt idx="4433">
                  <c:v>0.66600000000000037</c:v>
                </c:pt>
                <c:pt idx="4434">
                  <c:v>0.66800000000000104</c:v>
                </c:pt>
                <c:pt idx="4435">
                  <c:v>0.66999999999999993</c:v>
                </c:pt>
                <c:pt idx="4436">
                  <c:v>0.6720000000000006</c:v>
                </c:pt>
                <c:pt idx="4437">
                  <c:v>0.67400000000000126</c:v>
                </c:pt>
                <c:pt idx="4438">
                  <c:v>0.67600000000000016</c:v>
                </c:pt>
                <c:pt idx="4439">
                  <c:v>0.67800000000000082</c:v>
                </c:pt>
                <c:pt idx="4440">
                  <c:v>0.68000000000000149</c:v>
                </c:pt>
                <c:pt idx="4441">
                  <c:v>0.68200000000000038</c:v>
                </c:pt>
                <c:pt idx="4442">
                  <c:v>0.68400000000000105</c:v>
                </c:pt>
                <c:pt idx="4443">
                  <c:v>0.68599999999999994</c:v>
                </c:pt>
                <c:pt idx="4444">
                  <c:v>0.68800000000000061</c:v>
                </c:pt>
                <c:pt idx="4445">
                  <c:v>0.69000000000000128</c:v>
                </c:pt>
                <c:pt idx="4446">
                  <c:v>0.69200000000000017</c:v>
                </c:pt>
                <c:pt idx="4447">
                  <c:v>0.69400000000000084</c:v>
                </c:pt>
                <c:pt idx="4448">
                  <c:v>0.69600000000000151</c:v>
                </c:pt>
                <c:pt idx="4449">
                  <c:v>0.6980000000000004</c:v>
                </c:pt>
                <c:pt idx="4450">
                  <c:v>0.70000000000000107</c:v>
                </c:pt>
                <c:pt idx="4451">
                  <c:v>0.70199999999999996</c:v>
                </c:pt>
                <c:pt idx="4452">
                  <c:v>0.70400000000000063</c:v>
                </c:pt>
                <c:pt idx="4453">
                  <c:v>0.70600000000000129</c:v>
                </c:pt>
                <c:pt idx="4454">
                  <c:v>0.70800000000000018</c:v>
                </c:pt>
                <c:pt idx="4455">
                  <c:v>0.71000000000000085</c:v>
                </c:pt>
                <c:pt idx="4456">
                  <c:v>0.71200000000000152</c:v>
                </c:pt>
                <c:pt idx="4457">
                  <c:v>0.71400000000000041</c:v>
                </c:pt>
                <c:pt idx="4458">
                  <c:v>0.71600000000000108</c:v>
                </c:pt>
                <c:pt idx="4459">
                  <c:v>0.71799999999999997</c:v>
                </c:pt>
                <c:pt idx="4460">
                  <c:v>0.72000000000000064</c:v>
                </c:pt>
                <c:pt idx="4461">
                  <c:v>0.72200000000000131</c:v>
                </c:pt>
                <c:pt idx="4462">
                  <c:v>0.7240000000000002</c:v>
                </c:pt>
                <c:pt idx="4463">
                  <c:v>0.72600000000000087</c:v>
                </c:pt>
                <c:pt idx="4464">
                  <c:v>0.72800000000000153</c:v>
                </c:pt>
                <c:pt idx="4465">
                  <c:v>0.73000000000000043</c:v>
                </c:pt>
                <c:pt idx="4466">
                  <c:v>0.73200000000000109</c:v>
                </c:pt>
                <c:pt idx="4467">
                  <c:v>0.73399999999999999</c:v>
                </c:pt>
                <c:pt idx="4468">
                  <c:v>0.73600000000000065</c:v>
                </c:pt>
                <c:pt idx="4469">
                  <c:v>0.73800000000000132</c:v>
                </c:pt>
                <c:pt idx="4470">
                  <c:v>0.74000000000000021</c:v>
                </c:pt>
                <c:pt idx="4471">
                  <c:v>0.74200000000000088</c:v>
                </c:pt>
                <c:pt idx="4472">
                  <c:v>0.74400000000000155</c:v>
                </c:pt>
                <c:pt idx="4473">
                  <c:v>0.74600000000000044</c:v>
                </c:pt>
                <c:pt idx="4474">
                  <c:v>0.74800000000000111</c:v>
                </c:pt>
                <c:pt idx="4475">
                  <c:v>0.75</c:v>
                </c:pt>
                <c:pt idx="4476">
                  <c:v>0.75200000000000067</c:v>
                </c:pt>
                <c:pt idx="4477">
                  <c:v>0.75400000000000134</c:v>
                </c:pt>
                <c:pt idx="4478">
                  <c:v>0.75600000000000023</c:v>
                </c:pt>
                <c:pt idx="4479">
                  <c:v>0.7580000000000009</c:v>
                </c:pt>
                <c:pt idx="4480">
                  <c:v>0.76000000000000156</c:v>
                </c:pt>
                <c:pt idx="4481">
                  <c:v>0.76200000000000045</c:v>
                </c:pt>
                <c:pt idx="4482">
                  <c:v>0.76400000000000112</c:v>
                </c:pt>
                <c:pt idx="4483">
                  <c:v>0.76600000000000001</c:v>
                </c:pt>
                <c:pt idx="4484">
                  <c:v>0.76800000000000068</c:v>
                </c:pt>
                <c:pt idx="4485">
                  <c:v>0.77000000000000135</c:v>
                </c:pt>
                <c:pt idx="4486">
                  <c:v>0.77200000000000024</c:v>
                </c:pt>
                <c:pt idx="4487">
                  <c:v>0.77400000000000091</c:v>
                </c:pt>
                <c:pt idx="4488">
                  <c:v>0.77600000000000158</c:v>
                </c:pt>
                <c:pt idx="4489">
                  <c:v>0.77800000000000047</c:v>
                </c:pt>
                <c:pt idx="4490">
                  <c:v>0.78000000000000114</c:v>
                </c:pt>
                <c:pt idx="4491">
                  <c:v>0.78200000000000003</c:v>
                </c:pt>
                <c:pt idx="4492">
                  <c:v>0.7840000000000007</c:v>
                </c:pt>
                <c:pt idx="4493">
                  <c:v>0.78600000000000136</c:v>
                </c:pt>
                <c:pt idx="4494">
                  <c:v>0.78800000000000026</c:v>
                </c:pt>
                <c:pt idx="4495">
                  <c:v>0.79000000000000092</c:v>
                </c:pt>
                <c:pt idx="4496">
                  <c:v>0.79200000000000159</c:v>
                </c:pt>
                <c:pt idx="4497">
                  <c:v>0.79400000000000048</c:v>
                </c:pt>
                <c:pt idx="4498">
                  <c:v>0.79600000000000115</c:v>
                </c:pt>
                <c:pt idx="4499">
                  <c:v>0.79800000000000004</c:v>
                </c:pt>
                <c:pt idx="4500">
                  <c:v>0.80000000000000071</c:v>
                </c:pt>
                <c:pt idx="4501">
                  <c:v>0.80200000000000138</c:v>
                </c:pt>
                <c:pt idx="4502">
                  <c:v>0.80400000000000027</c:v>
                </c:pt>
                <c:pt idx="4503">
                  <c:v>0.80600000000000094</c:v>
                </c:pt>
                <c:pt idx="4504">
                  <c:v>0.80799999999999983</c:v>
                </c:pt>
                <c:pt idx="4505">
                  <c:v>0.8100000000000005</c:v>
                </c:pt>
                <c:pt idx="4506">
                  <c:v>0.81200000000000117</c:v>
                </c:pt>
                <c:pt idx="4507">
                  <c:v>0.81400000000000006</c:v>
                </c:pt>
                <c:pt idx="4508">
                  <c:v>0.81600000000000072</c:v>
                </c:pt>
                <c:pt idx="4509">
                  <c:v>0.81800000000000139</c:v>
                </c:pt>
                <c:pt idx="4510">
                  <c:v>0.82000000000000028</c:v>
                </c:pt>
                <c:pt idx="4511">
                  <c:v>0.82200000000000095</c:v>
                </c:pt>
                <c:pt idx="4512">
                  <c:v>0.82399999999999984</c:v>
                </c:pt>
                <c:pt idx="4513">
                  <c:v>0.82600000000000051</c:v>
                </c:pt>
                <c:pt idx="4514">
                  <c:v>0.82800000000000118</c:v>
                </c:pt>
                <c:pt idx="4515">
                  <c:v>0.83000000000000007</c:v>
                </c:pt>
                <c:pt idx="4516">
                  <c:v>0.83200000000000074</c:v>
                </c:pt>
                <c:pt idx="4517">
                  <c:v>0.83400000000000141</c:v>
                </c:pt>
                <c:pt idx="4518">
                  <c:v>0.8360000000000003</c:v>
                </c:pt>
                <c:pt idx="4519">
                  <c:v>0.83800000000000097</c:v>
                </c:pt>
                <c:pt idx="4520">
                  <c:v>0.83999999999999986</c:v>
                </c:pt>
                <c:pt idx="4521">
                  <c:v>0.84200000000000053</c:v>
                </c:pt>
                <c:pt idx="4522">
                  <c:v>0.84400000000000119</c:v>
                </c:pt>
                <c:pt idx="4523">
                  <c:v>0.84600000000000009</c:v>
                </c:pt>
                <c:pt idx="4524">
                  <c:v>0.84800000000000075</c:v>
                </c:pt>
                <c:pt idx="4525">
                  <c:v>0.85000000000000142</c:v>
                </c:pt>
                <c:pt idx="4526">
                  <c:v>0.85200000000000031</c:v>
                </c:pt>
                <c:pt idx="4527">
                  <c:v>0.85400000000000098</c:v>
                </c:pt>
                <c:pt idx="4528">
                  <c:v>0.85599999999999987</c:v>
                </c:pt>
                <c:pt idx="4529">
                  <c:v>0.85800000000000054</c:v>
                </c:pt>
                <c:pt idx="4530">
                  <c:v>0.86000000000000121</c:v>
                </c:pt>
                <c:pt idx="4531">
                  <c:v>0.8620000000000001</c:v>
                </c:pt>
                <c:pt idx="4532">
                  <c:v>0.86400000000000077</c:v>
                </c:pt>
                <c:pt idx="4533">
                  <c:v>0.86600000000000144</c:v>
                </c:pt>
                <c:pt idx="4534">
                  <c:v>0.86800000000000033</c:v>
                </c:pt>
                <c:pt idx="4535">
                  <c:v>0.87000000000000099</c:v>
                </c:pt>
                <c:pt idx="4536">
                  <c:v>0.87199999999999989</c:v>
                </c:pt>
                <c:pt idx="4537">
                  <c:v>0.87400000000000055</c:v>
                </c:pt>
                <c:pt idx="4538">
                  <c:v>0.87600000000000122</c:v>
                </c:pt>
                <c:pt idx="4539">
                  <c:v>0.87800000000000011</c:v>
                </c:pt>
                <c:pt idx="4540">
                  <c:v>0.88000000000000078</c:v>
                </c:pt>
                <c:pt idx="4541">
                  <c:v>0.88200000000000145</c:v>
                </c:pt>
                <c:pt idx="4542">
                  <c:v>0.88400000000000034</c:v>
                </c:pt>
                <c:pt idx="4543">
                  <c:v>0.88600000000000101</c:v>
                </c:pt>
                <c:pt idx="4544">
                  <c:v>0.8879999999999999</c:v>
                </c:pt>
                <c:pt idx="4545">
                  <c:v>0.89000000000000057</c:v>
                </c:pt>
                <c:pt idx="4546">
                  <c:v>0.89200000000000124</c:v>
                </c:pt>
                <c:pt idx="4547">
                  <c:v>0.89400000000000013</c:v>
                </c:pt>
                <c:pt idx="4548">
                  <c:v>0.8960000000000008</c:v>
                </c:pt>
                <c:pt idx="4549">
                  <c:v>0.89800000000000146</c:v>
                </c:pt>
                <c:pt idx="4550">
                  <c:v>0.90000000000000036</c:v>
                </c:pt>
                <c:pt idx="4551">
                  <c:v>0.90200000000000102</c:v>
                </c:pt>
                <c:pt idx="4552">
                  <c:v>0.90399999999999991</c:v>
                </c:pt>
                <c:pt idx="4553">
                  <c:v>0.90600000000000058</c:v>
                </c:pt>
                <c:pt idx="4554">
                  <c:v>0.90800000000000125</c:v>
                </c:pt>
                <c:pt idx="4555">
                  <c:v>0.91000000000000014</c:v>
                </c:pt>
                <c:pt idx="4556">
                  <c:v>0.91200000000000081</c:v>
                </c:pt>
                <c:pt idx="4557">
                  <c:v>0.91400000000000148</c:v>
                </c:pt>
                <c:pt idx="4558">
                  <c:v>0.91600000000000037</c:v>
                </c:pt>
                <c:pt idx="4559">
                  <c:v>0.91800000000000104</c:v>
                </c:pt>
                <c:pt idx="4560">
                  <c:v>0.91999999999999993</c:v>
                </c:pt>
                <c:pt idx="4561">
                  <c:v>0.9220000000000006</c:v>
                </c:pt>
                <c:pt idx="4562">
                  <c:v>0.92400000000000126</c:v>
                </c:pt>
                <c:pt idx="4563">
                  <c:v>0.92600000000000016</c:v>
                </c:pt>
                <c:pt idx="4564">
                  <c:v>0.92800000000000082</c:v>
                </c:pt>
                <c:pt idx="4565">
                  <c:v>0.93000000000000149</c:v>
                </c:pt>
                <c:pt idx="4566">
                  <c:v>0.93200000000000038</c:v>
                </c:pt>
                <c:pt idx="4567">
                  <c:v>0.93400000000000105</c:v>
                </c:pt>
                <c:pt idx="4568">
                  <c:v>0.93599999999999994</c:v>
                </c:pt>
                <c:pt idx="4569">
                  <c:v>0.93800000000000061</c:v>
                </c:pt>
                <c:pt idx="4570">
                  <c:v>0.94000000000000128</c:v>
                </c:pt>
                <c:pt idx="4571">
                  <c:v>0.94200000000000017</c:v>
                </c:pt>
                <c:pt idx="4572">
                  <c:v>0.94400000000000084</c:v>
                </c:pt>
                <c:pt idx="4573">
                  <c:v>0.94600000000000151</c:v>
                </c:pt>
                <c:pt idx="4574">
                  <c:v>0.9480000000000004</c:v>
                </c:pt>
                <c:pt idx="4575">
                  <c:v>0.95000000000000107</c:v>
                </c:pt>
                <c:pt idx="4576">
                  <c:v>0.95199999999999996</c:v>
                </c:pt>
                <c:pt idx="4577">
                  <c:v>0.95400000000000063</c:v>
                </c:pt>
                <c:pt idx="4578">
                  <c:v>0.95600000000000129</c:v>
                </c:pt>
                <c:pt idx="4579">
                  <c:v>0.95800000000000018</c:v>
                </c:pt>
                <c:pt idx="4580">
                  <c:v>0.96000000000000085</c:v>
                </c:pt>
                <c:pt idx="4581">
                  <c:v>0.96200000000000152</c:v>
                </c:pt>
                <c:pt idx="4582">
                  <c:v>0.96400000000000041</c:v>
                </c:pt>
                <c:pt idx="4583">
                  <c:v>0.96600000000000108</c:v>
                </c:pt>
                <c:pt idx="4584">
                  <c:v>0.96799999999999997</c:v>
                </c:pt>
                <c:pt idx="4585">
                  <c:v>0.97000000000000064</c:v>
                </c:pt>
                <c:pt idx="4586">
                  <c:v>0.97200000000000131</c:v>
                </c:pt>
                <c:pt idx="4587">
                  <c:v>0.9740000000000002</c:v>
                </c:pt>
                <c:pt idx="4588">
                  <c:v>0.97600000000000087</c:v>
                </c:pt>
                <c:pt idx="4589">
                  <c:v>0.97800000000000153</c:v>
                </c:pt>
                <c:pt idx="4590">
                  <c:v>0.98000000000000043</c:v>
                </c:pt>
                <c:pt idx="4591">
                  <c:v>0.98200000000000109</c:v>
                </c:pt>
                <c:pt idx="4592">
                  <c:v>0.98399999999999999</c:v>
                </c:pt>
                <c:pt idx="4593">
                  <c:v>0.98600000000000065</c:v>
                </c:pt>
                <c:pt idx="4594">
                  <c:v>0.98800000000000132</c:v>
                </c:pt>
                <c:pt idx="4595">
                  <c:v>0.99000000000000021</c:v>
                </c:pt>
                <c:pt idx="4596">
                  <c:v>0.99200000000000088</c:v>
                </c:pt>
                <c:pt idx="4597">
                  <c:v>0.99400000000000155</c:v>
                </c:pt>
                <c:pt idx="4598">
                  <c:v>0.99600000000000044</c:v>
                </c:pt>
                <c:pt idx="4599">
                  <c:v>0.99800000000000111</c:v>
                </c:pt>
                <c:pt idx="4600">
                  <c:v>1</c:v>
                </c:pt>
                <c:pt idx="4601">
                  <c:v>1.0020000000000007</c:v>
                </c:pt>
                <c:pt idx="4602">
                  <c:v>1.0040000000000013</c:v>
                </c:pt>
                <c:pt idx="4603">
                  <c:v>1.0060000000000002</c:v>
                </c:pt>
                <c:pt idx="4604">
                  <c:v>1.0080000000000009</c:v>
                </c:pt>
                <c:pt idx="4605">
                  <c:v>1.0100000000000016</c:v>
                </c:pt>
                <c:pt idx="4606">
                  <c:v>1.0120000000000005</c:v>
                </c:pt>
                <c:pt idx="4607">
                  <c:v>1.0140000000000011</c:v>
                </c:pt>
                <c:pt idx="4608">
                  <c:v>1.016</c:v>
                </c:pt>
                <c:pt idx="4609">
                  <c:v>1.0180000000000007</c:v>
                </c:pt>
                <c:pt idx="4610">
                  <c:v>1.0200000000000014</c:v>
                </c:pt>
                <c:pt idx="4611">
                  <c:v>1.0220000000000002</c:v>
                </c:pt>
                <c:pt idx="4612">
                  <c:v>1.0240000000000009</c:v>
                </c:pt>
                <c:pt idx="4613">
                  <c:v>1.0260000000000016</c:v>
                </c:pt>
                <c:pt idx="4614">
                  <c:v>1.0280000000000005</c:v>
                </c:pt>
                <c:pt idx="4615">
                  <c:v>1.0300000000000011</c:v>
                </c:pt>
                <c:pt idx="4616">
                  <c:v>1.032</c:v>
                </c:pt>
                <c:pt idx="4617">
                  <c:v>1.0340000000000007</c:v>
                </c:pt>
                <c:pt idx="4618">
                  <c:v>1.0360000000000014</c:v>
                </c:pt>
                <c:pt idx="4619">
                  <c:v>1.0380000000000003</c:v>
                </c:pt>
                <c:pt idx="4620">
                  <c:v>1.0400000000000009</c:v>
                </c:pt>
                <c:pt idx="4621">
                  <c:v>1.0420000000000016</c:v>
                </c:pt>
                <c:pt idx="4622">
                  <c:v>1.0440000000000005</c:v>
                </c:pt>
                <c:pt idx="4623">
                  <c:v>1.0460000000000012</c:v>
                </c:pt>
                <c:pt idx="4624">
                  <c:v>1.048</c:v>
                </c:pt>
                <c:pt idx="4625">
                  <c:v>1.0500000000000007</c:v>
                </c:pt>
                <c:pt idx="4626">
                  <c:v>1.0520000000000014</c:v>
                </c:pt>
                <c:pt idx="4627">
                  <c:v>1.0540000000000003</c:v>
                </c:pt>
                <c:pt idx="4628">
                  <c:v>1.0560000000000009</c:v>
                </c:pt>
                <c:pt idx="4629">
                  <c:v>1.0579999999999998</c:v>
                </c:pt>
                <c:pt idx="4630">
                  <c:v>1.0600000000000005</c:v>
                </c:pt>
                <c:pt idx="4631">
                  <c:v>1.0620000000000012</c:v>
                </c:pt>
                <c:pt idx="4632">
                  <c:v>1.0640000000000001</c:v>
                </c:pt>
                <c:pt idx="4633">
                  <c:v>1.0660000000000007</c:v>
                </c:pt>
                <c:pt idx="4634">
                  <c:v>1.0680000000000014</c:v>
                </c:pt>
                <c:pt idx="4635">
                  <c:v>1.0700000000000003</c:v>
                </c:pt>
                <c:pt idx="4636">
                  <c:v>1.072000000000001</c:v>
                </c:pt>
                <c:pt idx="4637">
                  <c:v>1.0739999999999998</c:v>
                </c:pt>
                <c:pt idx="4638">
                  <c:v>1.0760000000000005</c:v>
                </c:pt>
                <c:pt idx="4639">
                  <c:v>1.0780000000000012</c:v>
                </c:pt>
                <c:pt idx="4640">
                  <c:v>1.08</c:v>
                </c:pt>
                <c:pt idx="4641">
                  <c:v>1.0820000000000007</c:v>
                </c:pt>
                <c:pt idx="4642">
                  <c:v>1.0840000000000014</c:v>
                </c:pt>
                <c:pt idx="4643">
                  <c:v>1.0860000000000003</c:v>
                </c:pt>
                <c:pt idx="4644">
                  <c:v>1.088000000000001</c:v>
                </c:pt>
                <c:pt idx="4645">
                  <c:v>1.0899999999999999</c:v>
                </c:pt>
                <c:pt idx="4646">
                  <c:v>1.0920000000000005</c:v>
                </c:pt>
                <c:pt idx="4647">
                  <c:v>1.0940000000000012</c:v>
                </c:pt>
                <c:pt idx="4648">
                  <c:v>1.0960000000000001</c:v>
                </c:pt>
                <c:pt idx="4649">
                  <c:v>1.0980000000000008</c:v>
                </c:pt>
                <c:pt idx="4650">
                  <c:v>1.1000000000000014</c:v>
                </c:pt>
                <c:pt idx="4651">
                  <c:v>1.1020000000000003</c:v>
                </c:pt>
                <c:pt idx="4652">
                  <c:v>1.104000000000001</c:v>
                </c:pt>
                <c:pt idx="4653">
                  <c:v>1.1059999999999999</c:v>
                </c:pt>
                <c:pt idx="4654">
                  <c:v>1.1080000000000005</c:v>
                </c:pt>
                <c:pt idx="4655">
                  <c:v>1.1100000000000012</c:v>
                </c:pt>
                <c:pt idx="4656">
                  <c:v>1.1120000000000001</c:v>
                </c:pt>
                <c:pt idx="4657">
                  <c:v>1.1140000000000008</c:v>
                </c:pt>
                <c:pt idx="4658">
                  <c:v>1.1160000000000014</c:v>
                </c:pt>
                <c:pt idx="4659">
                  <c:v>1.1180000000000003</c:v>
                </c:pt>
                <c:pt idx="4660">
                  <c:v>1.120000000000001</c:v>
                </c:pt>
                <c:pt idx="4661">
                  <c:v>1.1219999999999999</c:v>
                </c:pt>
                <c:pt idx="4662">
                  <c:v>1.1240000000000006</c:v>
                </c:pt>
                <c:pt idx="4663">
                  <c:v>1.1260000000000012</c:v>
                </c:pt>
                <c:pt idx="4664">
                  <c:v>1.1280000000000001</c:v>
                </c:pt>
                <c:pt idx="4665">
                  <c:v>1.1300000000000008</c:v>
                </c:pt>
                <c:pt idx="4666">
                  <c:v>1.1320000000000014</c:v>
                </c:pt>
                <c:pt idx="4667">
                  <c:v>1.1340000000000003</c:v>
                </c:pt>
                <c:pt idx="4668">
                  <c:v>1.136000000000001</c:v>
                </c:pt>
                <c:pt idx="4669">
                  <c:v>1.1379999999999999</c:v>
                </c:pt>
                <c:pt idx="4670">
                  <c:v>1.1400000000000006</c:v>
                </c:pt>
                <c:pt idx="4671">
                  <c:v>1.1420000000000012</c:v>
                </c:pt>
                <c:pt idx="4672">
                  <c:v>1.1440000000000001</c:v>
                </c:pt>
                <c:pt idx="4673">
                  <c:v>1.1460000000000008</c:v>
                </c:pt>
                <c:pt idx="4674">
                  <c:v>1.1480000000000015</c:v>
                </c:pt>
                <c:pt idx="4675">
                  <c:v>1.1500000000000004</c:v>
                </c:pt>
                <c:pt idx="4676">
                  <c:v>1.152000000000001</c:v>
                </c:pt>
                <c:pt idx="4677">
                  <c:v>1.1539999999999999</c:v>
                </c:pt>
                <c:pt idx="4678">
                  <c:v>1.1560000000000006</c:v>
                </c:pt>
                <c:pt idx="4679">
                  <c:v>1.1580000000000013</c:v>
                </c:pt>
                <c:pt idx="4680">
                  <c:v>1.1600000000000001</c:v>
                </c:pt>
                <c:pt idx="4681">
                  <c:v>1.1620000000000008</c:v>
                </c:pt>
                <c:pt idx="4682">
                  <c:v>1.1640000000000015</c:v>
                </c:pt>
                <c:pt idx="4683">
                  <c:v>1.1660000000000004</c:v>
                </c:pt>
                <c:pt idx="4684">
                  <c:v>1.168000000000001</c:v>
                </c:pt>
                <c:pt idx="4685">
                  <c:v>1.17</c:v>
                </c:pt>
                <c:pt idx="4686">
                  <c:v>1.1720000000000006</c:v>
                </c:pt>
                <c:pt idx="4687">
                  <c:v>1.1740000000000013</c:v>
                </c:pt>
                <c:pt idx="4688">
                  <c:v>1.1760000000000002</c:v>
                </c:pt>
                <c:pt idx="4689">
                  <c:v>1.1780000000000008</c:v>
                </c:pt>
                <c:pt idx="4690">
                  <c:v>1.1800000000000015</c:v>
                </c:pt>
                <c:pt idx="4691">
                  <c:v>1.1820000000000004</c:v>
                </c:pt>
                <c:pt idx="4692">
                  <c:v>1.1840000000000011</c:v>
                </c:pt>
                <c:pt idx="4693">
                  <c:v>1.1859999999999999</c:v>
                </c:pt>
                <c:pt idx="4694">
                  <c:v>1.1880000000000006</c:v>
                </c:pt>
                <c:pt idx="4695">
                  <c:v>1.1900000000000013</c:v>
                </c:pt>
                <c:pt idx="4696">
                  <c:v>1.1920000000000002</c:v>
                </c:pt>
                <c:pt idx="4697">
                  <c:v>1.1940000000000008</c:v>
                </c:pt>
                <c:pt idx="4698">
                  <c:v>1.1960000000000015</c:v>
                </c:pt>
                <c:pt idx="4699">
                  <c:v>1.1980000000000004</c:v>
                </c:pt>
                <c:pt idx="4700">
                  <c:v>1.2000000000000011</c:v>
                </c:pt>
                <c:pt idx="4701">
                  <c:v>1.202</c:v>
                </c:pt>
                <c:pt idx="4702">
                  <c:v>1.2040000000000006</c:v>
                </c:pt>
                <c:pt idx="4703">
                  <c:v>1.2060000000000013</c:v>
                </c:pt>
                <c:pt idx="4704">
                  <c:v>1.2080000000000002</c:v>
                </c:pt>
                <c:pt idx="4705">
                  <c:v>1.2100000000000009</c:v>
                </c:pt>
                <c:pt idx="4706">
                  <c:v>1.2120000000000015</c:v>
                </c:pt>
                <c:pt idx="4707">
                  <c:v>1.2140000000000004</c:v>
                </c:pt>
                <c:pt idx="4708">
                  <c:v>1.2160000000000011</c:v>
                </c:pt>
                <c:pt idx="4709">
                  <c:v>1.218</c:v>
                </c:pt>
                <c:pt idx="4710">
                  <c:v>1.2200000000000006</c:v>
                </c:pt>
                <c:pt idx="4711">
                  <c:v>1.2220000000000013</c:v>
                </c:pt>
                <c:pt idx="4712">
                  <c:v>1.2240000000000002</c:v>
                </c:pt>
                <c:pt idx="4713">
                  <c:v>1.2260000000000009</c:v>
                </c:pt>
                <c:pt idx="4714">
                  <c:v>1.2280000000000015</c:v>
                </c:pt>
                <c:pt idx="4715">
                  <c:v>1.2300000000000004</c:v>
                </c:pt>
                <c:pt idx="4716">
                  <c:v>1.2320000000000011</c:v>
                </c:pt>
                <c:pt idx="4717">
                  <c:v>1.234</c:v>
                </c:pt>
                <c:pt idx="4718">
                  <c:v>1.2360000000000007</c:v>
                </c:pt>
                <c:pt idx="4719">
                  <c:v>1.2380000000000013</c:v>
                </c:pt>
                <c:pt idx="4720">
                  <c:v>1.2400000000000002</c:v>
                </c:pt>
                <c:pt idx="4721">
                  <c:v>1.2420000000000009</c:v>
                </c:pt>
                <c:pt idx="4722">
                  <c:v>1.2440000000000015</c:v>
                </c:pt>
                <c:pt idx="4723">
                  <c:v>1.2460000000000004</c:v>
                </c:pt>
                <c:pt idx="4724">
                  <c:v>1.2480000000000011</c:v>
                </c:pt>
                <c:pt idx="4725">
                  <c:v>1.25</c:v>
                </c:pt>
                <c:pt idx="4726">
                  <c:v>1.2520000000000007</c:v>
                </c:pt>
                <c:pt idx="4727">
                  <c:v>1.2540000000000013</c:v>
                </c:pt>
                <c:pt idx="4728">
                  <c:v>1.2560000000000002</c:v>
                </c:pt>
                <c:pt idx="4729">
                  <c:v>1.2580000000000009</c:v>
                </c:pt>
                <c:pt idx="4730">
                  <c:v>1.2600000000000016</c:v>
                </c:pt>
                <c:pt idx="4731">
                  <c:v>1.2620000000000005</c:v>
                </c:pt>
                <c:pt idx="4732">
                  <c:v>1.2640000000000011</c:v>
                </c:pt>
                <c:pt idx="4733">
                  <c:v>1.266</c:v>
                </c:pt>
                <c:pt idx="4734">
                  <c:v>1.2680000000000007</c:v>
                </c:pt>
                <c:pt idx="4735">
                  <c:v>1.2700000000000014</c:v>
                </c:pt>
                <c:pt idx="4736">
                  <c:v>1.2720000000000002</c:v>
                </c:pt>
                <c:pt idx="4737">
                  <c:v>1.2740000000000009</c:v>
                </c:pt>
                <c:pt idx="4738">
                  <c:v>1.2760000000000016</c:v>
                </c:pt>
                <c:pt idx="4739">
                  <c:v>1.2780000000000005</c:v>
                </c:pt>
                <c:pt idx="4740">
                  <c:v>1.2800000000000011</c:v>
                </c:pt>
                <c:pt idx="4741">
                  <c:v>1.282</c:v>
                </c:pt>
                <c:pt idx="4742">
                  <c:v>1.2840000000000007</c:v>
                </c:pt>
                <c:pt idx="4743">
                  <c:v>1.2860000000000014</c:v>
                </c:pt>
                <c:pt idx="4744">
                  <c:v>1.2880000000000003</c:v>
                </c:pt>
                <c:pt idx="4745">
                  <c:v>1.2900000000000009</c:v>
                </c:pt>
                <c:pt idx="4746">
                  <c:v>1.2920000000000016</c:v>
                </c:pt>
                <c:pt idx="4747">
                  <c:v>1.2940000000000005</c:v>
                </c:pt>
                <c:pt idx="4748">
                  <c:v>1.2960000000000012</c:v>
                </c:pt>
                <c:pt idx="4749">
                  <c:v>1.298</c:v>
                </c:pt>
                <c:pt idx="4750">
                  <c:v>1.3000000000000007</c:v>
                </c:pt>
                <c:pt idx="4751">
                  <c:v>1.3020000000000014</c:v>
                </c:pt>
                <c:pt idx="4752">
                  <c:v>1.3040000000000003</c:v>
                </c:pt>
                <c:pt idx="4753">
                  <c:v>1.3060000000000009</c:v>
                </c:pt>
                <c:pt idx="4754">
                  <c:v>1.3079999999999998</c:v>
                </c:pt>
                <c:pt idx="4755">
                  <c:v>1.3100000000000005</c:v>
                </c:pt>
                <c:pt idx="4756">
                  <c:v>1.3120000000000012</c:v>
                </c:pt>
                <c:pt idx="4757">
                  <c:v>1.3140000000000001</c:v>
                </c:pt>
                <c:pt idx="4758">
                  <c:v>1.3160000000000007</c:v>
                </c:pt>
                <c:pt idx="4759">
                  <c:v>1.3180000000000014</c:v>
                </c:pt>
                <c:pt idx="4760">
                  <c:v>1.3200000000000003</c:v>
                </c:pt>
                <c:pt idx="4761">
                  <c:v>1.322000000000001</c:v>
                </c:pt>
                <c:pt idx="4762">
                  <c:v>1.3239999999999998</c:v>
                </c:pt>
                <c:pt idx="4763">
                  <c:v>1.3260000000000005</c:v>
                </c:pt>
                <c:pt idx="4764">
                  <c:v>1.3280000000000012</c:v>
                </c:pt>
                <c:pt idx="4765">
                  <c:v>1.33</c:v>
                </c:pt>
                <c:pt idx="4766">
                  <c:v>1.3320000000000007</c:v>
                </c:pt>
                <c:pt idx="4767">
                  <c:v>1.3340000000000014</c:v>
                </c:pt>
                <c:pt idx="4768">
                  <c:v>1.3360000000000003</c:v>
                </c:pt>
                <c:pt idx="4769">
                  <c:v>1.338000000000001</c:v>
                </c:pt>
                <c:pt idx="4770">
                  <c:v>1.3399999999999999</c:v>
                </c:pt>
                <c:pt idx="4771">
                  <c:v>1.3420000000000005</c:v>
                </c:pt>
                <c:pt idx="4772">
                  <c:v>1.3440000000000012</c:v>
                </c:pt>
                <c:pt idx="4773">
                  <c:v>1.3460000000000001</c:v>
                </c:pt>
                <c:pt idx="4774">
                  <c:v>1.3480000000000008</c:v>
                </c:pt>
                <c:pt idx="4775">
                  <c:v>1.3500000000000014</c:v>
                </c:pt>
                <c:pt idx="4776">
                  <c:v>1.3520000000000003</c:v>
                </c:pt>
                <c:pt idx="4777">
                  <c:v>1.354000000000001</c:v>
                </c:pt>
                <c:pt idx="4778">
                  <c:v>1.3559999999999999</c:v>
                </c:pt>
                <c:pt idx="4779">
                  <c:v>1.3580000000000005</c:v>
                </c:pt>
                <c:pt idx="4780">
                  <c:v>1.3600000000000012</c:v>
                </c:pt>
                <c:pt idx="4781">
                  <c:v>1.3620000000000001</c:v>
                </c:pt>
                <c:pt idx="4782">
                  <c:v>1.3640000000000008</c:v>
                </c:pt>
                <c:pt idx="4783">
                  <c:v>1.3660000000000014</c:v>
                </c:pt>
                <c:pt idx="4784">
                  <c:v>1.3680000000000003</c:v>
                </c:pt>
                <c:pt idx="4785">
                  <c:v>1.370000000000001</c:v>
                </c:pt>
                <c:pt idx="4786">
                  <c:v>1.3719999999999999</c:v>
                </c:pt>
                <c:pt idx="4787">
                  <c:v>1.3740000000000006</c:v>
                </c:pt>
                <c:pt idx="4788">
                  <c:v>1.3760000000000012</c:v>
                </c:pt>
                <c:pt idx="4789">
                  <c:v>1.3780000000000001</c:v>
                </c:pt>
                <c:pt idx="4790">
                  <c:v>1.3800000000000008</c:v>
                </c:pt>
                <c:pt idx="4791">
                  <c:v>1.3820000000000014</c:v>
                </c:pt>
                <c:pt idx="4792">
                  <c:v>1.3840000000000003</c:v>
                </c:pt>
                <c:pt idx="4793">
                  <c:v>1.386000000000001</c:v>
                </c:pt>
                <c:pt idx="4794">
                  <c:v>1.3879999999999999</c:v>
                </c:pt>
                <c:pt idx="4795">
                  <c:v>1.3900000000000006</c:v>
                </c:pt>
                <c:pt idx="4796">
                  <c:v>1.3920000000000012</c:v>
                </c:pt>
                <c:pt idx="4797">
                  <c:v>1.3940000000000001</c:v>
                </c:pt>
                <c:pt idx="4798">
                  <c:v>1.3960000000000008</c:v>
                </c:pt>
                <c:pt idx="4799">
                  <c:v>1.3980000000000015</c:v>
                </c:pt>
                <c:pt idx="4800">
                  <c:v>1.4000000000000004</c:v>
                </c:pt>
                <c:pt idx="4801">
                  <c:v>1.402000000000001</c:v>
                </c:pt>
                <c:pt idx="4802">
                  <c:v>1.4039999999999999</c:v>
                </c:pt>
                <c:pt idx="4803">
                  <c:v>1.4060000000000006</c:v>
                </c:pt>
                <c:pt idx="4804">
                  <c:v>1.4080000000000013</c:v>
                </c:pt>
                <c:pt idx="4805">
                  <c:v>1.4100000000000001</c:v>
                </c:pt>
                <c:pt idx="4806">
                  <c:v>1.4120000000000008</c:v>
                </c:pt>
                <c:pt idx="4807">
                  <c:v>1.4140000000000015</c:v>
                </c:pt>
                <c:pt idx="4808">
                  <c:v>1.4160000000000004</c:v>
                </c:pt>
                <c:pt idx="4809">
                  <c:v>1.418000000000001</c:v>
                </c:pt>
                <c:pt idx="4810">
                  <c:v>1.42</c:v>
                </c:pt>
                <c:pt idx="4811">
                  <c:v>1.4220000000000006</c:v>
                </c:pt>
                <c:pt idx="4812">
                  <c:v>1.4240000000000013</c:v>
                </c:pt>
                <c:pt idx="4813">
                  <c:v>1.4260000000000002</c:v>
                </c:pt>
                <c:pt idx="4814">
                  <c:v>1.4280000000000008</c:v>
                </c:pt>
                <c:pt idx="4815">
                  <c:v>1.4300000000000015</c:v>
                </c:pt>
                <c:pt idx="4816">
                  <c:v>1.4320000000000004</c:v>
                </c:pt>
                <c:pt idx="4817">
                  <c:v>1.4340000000000011</c:v>
                </c:pt>
                <c:pt idx="4818">
                  <c:v>1.4359999999999999</c:v>
                </c:pt>
                <c:pt idx="4819">
                  <c:v>1.4380000000000006</c:v>
                </c:pt>
                <c:pt idx="4820">
                  <c:v>1.4400000000000013</c:v>
                </c:pt>
                <c:pt idx="4821">
                  <c:v>1.4420000000000002</c:v>
                </c:pt>
                <c:pt idx="4822">
                  <c:v>1.4440000000000008</c:v>
                </c:pt>
                <c:pt idx="4823">
                  <c:v>1.4460000000000015</c:v>
                </c:pt>
                <c:pt idx="4824">
                  <c:v>1.4480000000000004</c:v>
                </c:pt>
                <c:pt idx="4825">
                  <c:v>1.4500000000000011</c:v>
                </c:pt>
                <c:pt idx="4826">
                  <c:v>1.452</c:v>
                </c:pt>
                <c:pt idx="4827">
                  <c:v>1.4540000000000006</c:v>
                </c:pt>
                <c:pt idx="4828">
                  <c:v>1.4560000000000013</c:v>
                </c:pt>
                <c:pt idx="4829">
                  <c:v>1.4580000000000002</c:v>
                </c:pt>
                <c:pt idx="4830">
                  <c:v>1.4600000000000009</c:v>
                </c:pt>
                <c:pt idx="4831">
                  <c:v>1.4620000000000015</c:v>
                </c:pt>
                <c:pt idx="4832">
                  <c:v>1.4640000000000004</c:v>
                </c:pt>
                <c:pt idx="4833">
                  <c:v>1.4660000000000011</c:v>
                </c:pt>
                <c:pt idx="4834">
                  <c:v>1.468</c:v>
                </c:pt>
                <c:pt idx="4835">
                  <c:v>1.4700000000000006</c:v>
                </c:pt>
                <c:pt idx="4836">
                  <c:v>1.4720000000000013</c:v>
                </c:pt>
                <c:pt idx="4837">
                  <c:v>1.4740000000000002</c:v>
                </c:pt>
                <c:pt idx="4838">
                  <c:v>1.4760000000000009</c:v>
                </c:pt>
                <c:pt idx="4839">
                  <c:v>1.4780000000000015</c:v>
                </c:pt>
                <c:pt idx="4840">
                  <c:v>1.4800000000000004</c:v>
                </c:pt>
                <c:pt idx="4841">
                  <c:v>1.4820000000000011</c:v>
                </c:pt>
                <c:pt idx="4842">
                  <c:v>1.484</c:v>
                </c:pt>
                <c:pt idx="4843">
                  <c:v>1.4860000000000007</c:v>
                </c:pt>
                <c:pt idx="4844">
                  <c:v>1.4880000000000013</c:v>
                </c:pt>
                <c:pt idx="4845">
                  <c:v>1.4900000000000002</c:v>
                </c:pt>
                <c:pt idx="4846">
                  <c:v>1.4920000000000009</c:v>
                </c:pt>
                <c:pt idx="4847">
                  <c:v>1.4940000000000015</c:v>
                </c:pt>
                <c:pt idx="4848">
                  <c:v>1.4960000000000004</c:v>
                </c:pt>
                <c:pt idx="4849">
                  <c:v>1.4980000000000011</c:v>
                </c:pt>
                <c:pt idx="4850">
                  <c:v>1.5</c:v>
                </c:pt>
                <c:pt idx="4851">
                  <c:v>1.5020000000000007</c:v>
                </c:pt>
                <c:pt idx="4852">
                  <c:v>1.5040000000000013</c:v>
                </c:pt>
                <c:pt idx="4853">
                  <c:v>1.5060000000000002</c:v>
                </c:pt>
                <c:pt idx="4854">
                  <c:v>1.5080000000000009</c:v>
                </c:pt>
                <c:pt idx="4855">
                  <c:v>1.5100000000000016</c:v>
                </c:pt>
                <c:pt idx="4856">
                  <c:v>1.5120000000000005</c:v>
                </c:pt>
                <c:pt idx="4857">
                  <c:v>1.5140000000000011</c:v>
                </c:pt>
                <c:pt idx="4858">
                  <c:v>1.516</c:v>
                </c:pt>
                <c:pt idx="4859">
                  <c:v>1.5180000000000007</c:v>
                </c:pt>
                <c:pt idx="4860">
                  <c:v>1.5200000000000014</c:v>
                </c:pt>
                <c:pt idx="4861">
                  <c:v>1.5220000000000002</c:v>
                </c:pt>
                <c:pt idx="4862">
                  <c:v>1.5240000000000009</c:v>
                </c:pt>
                <c:pt idx="4863">
                  <c:v>1.5260000000000016</c:v>
                </c:pt>
                <c:pt idx="4864">
                  <c:v>1.5280000000000005</c:v>
                </c:pt>
                <c:pt idx="4865">
                  <c:v>1.5300000000000011</c:v>
                </c:pt>
                <c:pt idx="4866">
                  <c:v>1.532</c:v>
                </c:pt>
                <c:pt idx="4867">
                  <c:v>1.5340000000000007</c:v>
                </c:pt>
                <c:pt idx="4868">
                  <c:v>1.5360000000000014</c:v>
                </c:pt>
                <c:pt idx="4869">
                  <c:v>1.5380000000000003</c:v>
                </c:pt>
                <c:pt idx="4870">
                  <c:v>1.5400000000000009</c:v>
                </c:pt>
                <c:pt idx="4871">
                  <c:v>1.5420000000000016</c:v>
                </c:pt>
                <c:pt idx="4872">
                  <c:v>1.5440000000000005</c:v>
                </c:pt>
                <c:pt idx="4873">
                  <c:v>1.5460000000000012</c:v>
                </c:pt>
                <c:pt idx="4874">
                  <c:v>1.548</c:v>
                </c:pt>
                <c:pt idx="4875">
                  <c:v>1.5500000000000007</c:v>
                </c:pt>
                <c:pt idx="4876">
                  <c:v>1.5520000000000014</c:v>
                </c:pt>
                <c:pt idx="4877">
                  <c:v>1.5540000000000003</c:v>
                </c:pt>
                <c:pt idx="4878">
                  <c:v>1.5560000000000009</c:v>
                </c:pt>
                <c:pt idx="4879">
                  <c:v>1.5579999999999998</c:v>
                </c:pt>
                <c:pt idx="4880">
                  <c:v>1.5600000000000005</c:v>
                </c:pt>
                <c:pt idx="4881">
                  <c:v>1.5620000000000012</c:v>
                </c:pt>
                <c:pt idx="4882">
                  <c:v>1.5640000000000001</c:v>
                </c:pt>
                <c:pt idx="4883">
                  <c:v>1.5660000000000007</c:v>
                </c:pt>
                <c:pt idx="4884">
                  <c:v>1.5680000000000014</c:v>
                </c:pt>
                <c:pt idx="4885">
                  <c:v>1.5700000000000003</c:v>
                </c:pt>
                <c:pt idx="4886">
                  <c:v>1.572000000000001</c:v>
                </c:pt>
                <c:pt idx="4887">
                  <c:v>1.5739999999999998</c:v>
                </c:pt>
                <c:pt idx="4888">
                  <c:v>1.5760000000000005</c:v>
                </c:pt>
                <c:pt idx="4889">
                  <c:v>1.5780000000000012</c:v>
                </c:pt>
                <c:pt idx="4890">
                  <c:v>1.58</c:v>
                </c:pt>
                <c:pt idx="4891">
                  <c:v>1.5820000000000007</c:v>
                </c:pt>
                <c:pt idx="4892">
                  <c:v>1.5840000000000014</c:v>
                </c:pt>
                <c:pt idx="4893">
                  <c:v>1.5860000000000003</c:v>
                </c:pt>
                <c:pt idx="4894">
                  <c:v>1.588000000000001</c:v>
                </c:pt>
                <c:pt idx="4895">
                  <c:v>1.5899999999999999</c:v>
                </c:pt>
                <c:pt idx="4896">
                  <c:v>1.5920000000000005</c:v>
                </c:pt>
                <c:pt idx="4897">
                  <c:v>1.5940000000000012</c:v>
                </c:pt>
                <c:pt idx="4898">
                  <c:v>1.5960000000000001</c:v>
                </c:pt>
                <c:pt idx="4899">
                  <c:v>1.5980000000000008</c:v>
                </c:pt>
                <c:pt idx="4900">
                  <c:v>1.6000000000000014</c:v>
                </c:pt>
                <c:pt idx="4901">
                  <c:v>1.6020000000000003</c:v>
                </c:pt>
                <c:pt idx="4902">
                  <c:v>1.604000000000001</c:v>
                </c:pt>
                <c:pt idx="4903">
                  <c:v>1.6059999999999999</c:v>
                </c:pt>
                <c:pt idx="4904">
                  <c:v>1.6080000000000005</c:v>
                </c:pt>
                <c:pt idx="4905">
                  <c:v>1.6100000000000012</c:v>
                </c:pt>
                <c:pt idx="4906">
                  <c:v>1.6120000000000001</c:v>
                </c:pt>
                <c:pt idx="4907">
                  <c:v>1.6140000000000008</c:v>
                </c:pt>
                <c:pt idx="4908">
                  <c:v>1.6160000000000014</c:v>
                </c:pt>
                <c:pt idx="4909">
                  <c:v>1.6180000000000003</c:v>
                </c:pt>
                <c:pt idx="4910">
                  <c:v>1.620000000000001</c:v>
                </c:pt>
                <c:pt idx="4911">
                  <c:v>1.6219999999999999</c:v>
                </c:pt>
                <c:pt idx="4912">
                  <c:v>1.6240000000000006</c:v>
                </c:pt>
                <c:pt idx="4913">
                  <c:v>1.6260000000000012</c:v>
                </c:pt>
                <c:pt idx="4914">
                  <c:v>1.6280000000000001</c:v>
                </c:pt>
                <c:pt idx="4915">
                  <c:v>1.6300000000000008</c:v>
                </c:pt>
                <c:pt idx="4916">
                  <c:v>1.6320000000000014</c:v>
                </c:pt>
                <c:pt idx="4917">
                  <c:v>1.6340000000000003</c:v>
                </c:pt>
                <c:pt idx="4918">
                  <c:v>1.636000000000001</c:v>
                </c:pt>
                <c:pt idx="4919">
                  <c:v>1.6379999999999999</c:v>
                </c:pt>
                <c:pt idx="4920">
                  <c:v>1.6400000000000006</c:v>
                </c:pt>
                <c:pt idx="4921">
                  <c:v>1.6420000000000012</c:v>
                </c:pt>
                <c:pt idx="4922">
                  <c:v>1.6440000000000001</c:v>
                </c:pt>
                <c:pt idx="4923">
                  <c:v>1.6460000000000008</c:v>
                </c:pt>
                <c:pt idx="4924">
                  <c:v>1.6480000000000015</c:v>
                </c:pt>
                <c:pt idx="4925">
                  <c:v>1.6500000000000004</c:v>
                </c:pt>
                <c:pt idx="4926">
                  <c:v>1.652000000000001</c:v>
                </c:pt>
                <c:pt idx="4927">
                  <c:v>1.6539999999999999</c:v>
                </c:pt>
                <c:pt idx="4928">
                  <c:v>1.6560000000000006</c:v>
                </c:pt>
                <c:pt idx="4929">
                  <c:v>1.6580000000000013</c:v>
                </c:pt>
                <c:pt idx="4930">
                  <c:v>1.6600000000000001</c:v>
                </c:pt>
                <c:pt idx="4931">
                  <c:v>1.6620000000000008</c:v>
                </c:pt>
                <c:pt idx="4932">
                  <c:v>1.6640000000000015</c:v>
                </c:pt>
                <c:pt idx="4933">
                  <c:v>1.6660000000000004</c:v>
                </c:pt>
                <c:pt idx="4934">
                  <c:v>1.668000000000001</c:v>
                </c:pt>
                <c:pt idx="4935">
                  <c:v>1.67</c:v>
                </c:pt>
                <c:pt idx="4936">
                  <c:v>1.6720000000000006</c:v>
                </c:pt>
                <c:pt idx="4937">
                  <c:v>1.6740000000000013</c:v>
                </c:pt>
                <c:pt idx="4938">
                  <c:v>1.6760000000000002</c:v>
                </c:pt>
                <c:pt idx="4939">
                  <c:v>1.6780000000000008</c:v>
                </c:pt>
                <c:pt idx="4940">
                  <c:v>1.6800000000000015</c:v>
                </c:pt>
                <c:pt idx="4941">
                  <c:v>1.6820000000000004</c:v>
                </c:pt>
                <c:pt idx="4942">
                  <c:v>1.6840000000000011</c:v>
                </c:pt>
                <c:pt idx="4943">
                  <c:v>1.6859999999999999</c:v>
                </c:pt>
                <c:pt idx="4944">
                  <c:v>1.6880000000000006</c:v>
                </c:pt>
                <c:pt idx="4945">
                  <c:v>1.6900000000000013</c:v>
                </c:pt>
                <c:pt idx="4946">
                  <c:v>1.6920000000000002</c:v>
                </c:pt>
                <c:pt idx="4947">
                  <c:v>1.6940000000000008</c:v>
                </c:pt>
                <c:pt idx="4948">
                  <c:v>1.6960000000000015</c:v>
                </c:pt>
                <c:pt idx="4949">
                  <c:v>1.6980000000000004</c:v>
                </c:pt>
                <c:pt idx="4950">
                  <c:v>1.7000000000000011</c:v>
                </c:pt>
                <c:pt idx="4951">
                  <c:v>1.702</c:v>
                </c:pt>
                <c:pt idx="4952">
                  <c:v>1.7040000000000006</c:v>
                </c:pt>
                <c:pt idx="4953">
                  <c:v>1.7060000000000013</c:v>
                </c:pt>
                <c:pt idx="4954">
                  <c:v>1.7080000000000002</c:v>
                </c:pt>
                <c:pt idx="4955">
                  <c:v>1.7100000000000009</c:v>
                </c:pt>
                <c:pt idx="4956">
                  <c:v>1.7120000000000015</c:v>
                </c:pt>
                <c:pt idx="4957">
                  <c:v>1.7140000000000004</c:v>
                </c:pt>
                <c:pt idx="4958">
                  <c:v>1.7160000000000011</c:v>
                </c:pt>
                <c:pt idx="4959">
                  <c:v>1.718</c:v>
                </c:pt>
                <c:pt idx="4960">
                  <c:v>1.7200000000000006</c:v>
                </c:pt>
                <c:pt idx="4961">
                  <c:v>1.7220000000000013</c:v>
                </c:pt>
                <c:pt idx="4962">
                  <c:v>1.7240000000000002</c:v>
                </c:pt>
                <c:pt idx="4963">
                  <c:v>1.7260000000000009</c:v>
                </c:pt>
                <c:pt idx="4964">
                  <c:v>1.7280000000000015</c:v>
                </c:pt>
                <c:pt idx="4965">
                  <c:v>1.7300000000000004</c:v>
                </c:pt>
                <c:pt idx="4966">
                  <c:v>1.7320000000000011</c:v>
                </c:pt>
                <c:pt idx="4967">
                  <c:v>1.734</c:v>
                </c:pt>
                <c:pt idx="4968">
                  <c:v>1.7360000000000007</c:v>
                </c:pt>
                <c:pt idx="4969">
                  <c:v>1.7380000000000013</c:v>
                </c:pt>
                <c:pt idx="4970">
                  <c:v>1.7400000000000002</c:v>
                </c:pt>
                <c:pt idx="4971">
                  <c:v>1.7420000000000009</c:v>
                </c:pt>
                <c:pt idx="4972">
                  <c:v>1.7440000000000015</c:v>
                </c:pt>
                <c:pt idx="4973">
                  <c:v>1.7460000000000004</c:v>
                </c:pt>
                <c:pt idx="4974">
                  <c:v>1.7480000000000011</c:v>
                </c:pt>
                <c:pt idx="4975">
                  <c:v>1.75</c:v>
                </c:pt>
                <c:pt idx="4976">
                  <c:v>1.7520000000000007</c:v>
                </c:pt>
                <c:pt idx="4977">
                  <c:v>1.7540000000000013</c:v>
                </c:pt>
                <c:pt idx="4978">
                  <c:v>1.7560000000000002</c:v>
                </c:pt>
                <c:pt idx="4979">
                  <c:v>1.7580000000000009</c:v>
                </c:pt>
                <c:pt idx="4980">
                  <c:v>1.7600000000000016</c:v>
                </c:pt>
                <c:pt idx="4981">
                  <c:v>1.7620000000000005</c:v>
                </c:pt>
                <c:pt idx="4982">
                  <c:v>1.7640000000000011</c:v>
                </c:pt>
                <c:pt idx="4983">
                  <c:v>1.766</c:v>
                </c:pt>
                <c:pt idx="4984">
                  <c:v>1.7680000000000007</c:v>
                </c:pt>
                <c:pt idx="4985">
                  <c:v>1.7700000000000014</c:v>
                </c:pt>
                <c:pt idx="4986">
                  <c:v>1.7720000000000002</c:v>
                </c:pt>
                <c:pt idx="4987">
                  <c:v>1.7740000000000009</c:v>
                </c:pt>
                <c:pt idx="4988">
                  <c:v>1.7760000000000016</c:v>
                </c:pt>
                <c:pt idx="4989">
                  <c:v>1.7780000000000005</c:v>
                </c:pt>
                <c:pt idx="4990">
                  <c:v>1.7800000000000011</c:v>
                </c:pt>
                <c:pt idx="4991">
                  <c:v>1.782</c:v>
                </c:pt>
                <c:pt idx="4992">
                  <c:v>1.7840000000000007</c:v>
                </c:pt>
                <c:pt idx="4993">
                  <c:v>1.7860000000000014</c:v>
                </c:pt>
                <c:pt idx="4994">
                  <c:v>1.7880000000000003</c:v>
                </c:pt>
                <c:pt idx="4995">
                  <c:v>1.7900000000000009</c:v>
                </c:pt>
                <c:pt idx="4996">
                  <c:v>1.7920000000000016</c:v>
                </c:pt>
                <c:pt idx="4997">
                  <c:v>1.7940000000000005</c:v>
                </c:pt>
                <c:pt idx="4998">
                  <c:v>1.7960000000000012</c:v>
                </c:pt>
                <c:pt idx="4999">
                  <c:v>1.798</c:v>
                </c:pt>
                <c:pt idx="5000">
                  <c:v>1.8000000000000007</c:v>
                </c:pt>
                <c:pt idx="5001">
                  <c:v>1.8020000000000014</c:v>
                </c:pt>
                <c:pt idx="5002">
                  <c:v>1.8040000000000003</c:v>
                </c:pt>
                <c:pt idx="5003">
                  <c:v>1.8060000000000009</c:v>
                </c:pt>
                <c:pt idx="5004">
                  <c:v>1.8079999999999998</c:v>
                </c:pt>
                <c:pt idx="5005">
                  <c:v>1.8100000000000005</c:v>
                </c:pt>
                <c:pt idx="5006">
                  <c:v>1.8120000000000012</c:v>
                </c:pt>
                <c:pt idx="5007">
                  <c:v>1.8140000000000001</c:v>
                </c:pt>
                <c:pt idx="5008">
                  <c:v>1.8160000000000007</c:v>
                </c:pt>
                <c:pt idx="5009">
                  <c:v>1.8180000000000014</c:v>
                </c:pt>
                <c:pt idx="5010">
                  <c:v>1.8200000000000003</c:v>
                </c:pt>
                <c:pt idx="5011">
                  <c:v>1.822000000000001</c:v>
                </c:pt>
                <c:pt idx="5012">
                  <c:v>1.8239999999999998</c:v>
                </c:pt>
                <c:pt idx="5013">
                  <c:v>1.8260000000000005</c:v>
                </c:pt>
                <c:pt idx="5014">
                  <c:v>1.8280000000000012</c:v>
                </c:pt>
                <c:pt idx="5015">
                  <c:v>1.83</c:v>
                </c:pt>
                <c:pt idx="5016">
                  <c:v>1.8320000000000007</c:v>
                </c:pt>
                <c:pt idx="5017">
                  <c:v>1.8340000000000014</c:v>
                </c:pt>
                <c:pt idx="5018">
                  <c:v>1.8360000000000003</c:v>
                </c:pt>
                <c:pt idx="5019">
                  <c:v>1.838000000000001</c:v>
                </c:pt>
                <c:pt idx="5020">
                  <c:v>1.8399999999999999</c:v>
                </c:pt>
                <c:pt idx="5021">
                  <c:v>1.8420000000000005</c:v>
                </c:pt>
                <c:pt idx="5022">
                  <c:v>1.8440000000000012</c:v>
                </c:pt>
                <c:pt idx="5023">
                  <c:v>1.8460000000000001</c:v>
                </c:pt>
                <c:pt idx="5024">
                  <c:v>1.8480000000000008</c:v>
                </c:pt>
                <c:pt idx="5025">
                  <c:v>1.8500000000000014</c:v>
                </c:pt>
                <c:pt idx="5026">
                  <c:v>1.8520000000000003</c:v>
                </c:pt>
                <c:pt idx="5027">
                  <c:v>1.854000000000001</c:v>
                </c:pt>
                <c:pt idx="5028">
                  <c:v>1.8559999999999999</c:v>
                </c:pt>
                <c:pt idx="5029">
                  <c:v>1.8580000000000005</c:v>
                </c:pt>
                <c:pt idx="5030">
                  <c:v>1.8600000000000012</c:v>
                </c:pt>
                <c:pt idx="5031">
                  <c:v>1.8620000000000001</c:v>
                </c:pt>
                <c:pt idx="5032">
                  <c:v>1.8640000000000008</c:v>
                </c:pt>
                <c:pt idx="5033">
                  <c:v>1.8660000000000014</c:v>
                </c:pt>
                <c:pt idx="5034">
                  <c:v>1.8680000000000003</c:v>
                </c:pt>
                <c:pt idx="5035">
                  <c:v>1.870000000000001</c:v>
                </c:pt>
                <c:pt idx="5036">
                  <c:v>1.8719999999999999</c:v>
                </c:pt>
                <c:pt idx="5037">
                  <c:v>1.8740000000000006</c:v>
                </c:pt>
                <c:pt idx="5038">
                  <c:v>1.8760000000000012</c:v>
                </c:pt>
                <c:pt idx="5039">
                  <c:v>1.8780000000000001</c:v>
                </c:pt>
                <c:pt idx="5040">
                  <c:v>1.8800000000000008</c:v>
                </c:pt>
                <c:pt idx="5041">
                  <c:v>1.8820000000000014</c:v>
                </c:pt>
                <c:pt idx="5042">
                  <c:v>1.8840000000000003</c:v>
                </c:pt>
                <c:pt idx="5043">
                  <c:v>1.886000000000001</c:v>
                </c:pt>
                <c:pt idx="5044">
                  <c:v>1.8879999999999999</c:v>
                </c:pt>
                <c:pt idx="5045">
                  <c:v>1.8900000000000006</c:v>
                </c:pt>
                <c:pt idx="5046">
                  <c:v>1.8920000000000012</c:v>
                </c:pt>
                <c:pt idx="5047">
                  <c:v>1.8940000000000001</c:v>
                </c:pt>
                <c:pt idx="5048">
                  <c:v>1.8960000000000008</c:v>
                </c:pt>
                <c:pt idx="5049">
                  <c:v>1.8980000000000015</c:v>
                </c:pt>
                <c:pt idx="5050">
                  <c:v>1.9000000000000004</c:v>
                </c:pt>
                <c:pt idx="5051">
                  <c:v>1.902000000000001</c:v>
                </c:pt>
                <c:pt idx="5052">
                  <c:v>1.9039999999999999</c:v>
                </c:pt>
                <c:pt idx="5053">
                  <c:v>1.9060000000000006</c:v>
                </c:pt>
                <c:pt idx="5054">
                  <c:v>1.9080000000000013</c:v>
                </c:pt>
                <c:pt idx="5055">
                  <c:v>1.9100000000000001</c:v>
                </c:pt>
                <c:pt idx="5056">
                  <c:v>1.9120000000000008</c:v>
                </c:pt>
                <c:pt idx="5057">
                  <c:v>1.9140000000000015</c:v>
                </c:pt>
                <c:pt idx="5058">
                  <c:v>1.9160000000000004</c:v>
                </c:pt>
                <c:pt idx="5059">
                  <c:v>1.918000000000001</c:v>
                </c:pt>
                <c:pt idx="5060">
                  <c:v>1.92</c:v>
                </c:pt>
                <c:pt idx="5061">
                  <c:v>1.9220000000000006</c:v>
                </c:pt>
                <c:pt idx="5062">
                  <c:v>1.9240000000000013</c:v>
                </c:pt>
                <c:pt idx="5063">
                  <c:v>1.9260000000000002</c:v>
                </c:pt>
                <c:pt idx="5064">
                  <c:v>1.9280000000000008</c:v>
                </c:pt>
                <c:pt idx="5065">
                  <c:v>1.9300000000000015</c:v>
                </c:pt>
                <c:pt idx="5066">
                  <c:v>1.9320000000000004</c:v>
                </c:pt>
                <c:pt idx="5067">
                  <c:v>1.9340000000000011</c:v>
                </c:pt>
                <c:pt idx="5068">
                  <c:v>1.9359999999999999</c:v>
                </c:pt>
                <c:pt idx="5069">
                  <c:v>1.9380000000000006</c:v>
                </c:pt>
                <c:pt idx="5070">
                  <c:v>1.9400000000000013</c:v>
                </c:pt>
                <c:pt idx="5071">
                  <c:v>1.9420000000000002</c:v>
                </c:pt>
                <c:pt idx="5072">
                  <c:v>1.9440000000000008</c:v>
                </c:pt>
                <c:pt idx="5073">
                  <c:v>1.9460000000000015</c:v>
                </c:pt>
                <c:pt idx="5074">
                  <c:v>1.9480000000000004</c:v>
                </c:pt>
                <c:pt idx="5075">
                  <c:v>1.9500000000000011</c:v>
                </c:pt>
                <c:pt idx="5076">
                  <c:v>1.952</c:v>
                </c:pt>
                <c:pt idx="5077">
                  <c:v>1.9540000000000006</c:v>
                </c:pt>
                <c:pt idx="5078">
                  <c:v>1.9560000000000013</c:v>
                </c:pt>
                <c:pt idx="5079">
                  <c:v>1.9580000000000002</c:v>
                </c:pt>
                <c:pt idx="5080">
                  <c:v>1.9600000000000009</c:v>
                </c:pt>
                <c:pt idx="5081">
                  <c:v>1.9620000000000015</c:v>
                </c:pt>
                <c:pt idx="5082">
                  <c:v>1.9640000000000004</c:v>
                </c:pt>
                <c:pt idx="5083">
                  <c:v>1.9660000000000011</c:v>
                </c:pt>
                <c:pt idx="5084">
                  <c:v>1.968</c:v>
                </c:pt>
                <c:pt idx="5085">
                  <c:v>1.9700000000000006</c:v>
                </c:pt>
                <c:pt idx="5086">
                  <c:v>1.9720000000000013</c:v>
                </c:pt>
                <c:pt idx="5087">
                  <c:v>1.9740000000000002</c:v>
                </c:pt>
                <c:pt idx="5088">
                  <c:v>1.9760000000000009</c:v>
                </c:pt>
                <c:pt idx="5089">
                  <c:v>1.9780000000000015</c:v>
                </c:pt>
                <c:pt idx="5090">
                  <c:v>1.9800000000000004</c:v>
                </c:pt>
                <c:pt idx="5091">
                  <c:v>1.9820000000000011</c:v>
                </c:pt>
                <c:pt idx="5092">
                  <c:v>1.984</c:v>
                </c:pt>
                <c:pt idx="5093">
                  <c:v>1.9860000000000007</c:v>
                </c:pt>
                <c:pt idx="5094">
                  <c:v>1.9880000000000013</c:v>
                </c:pt>
                <c:pt idx="5095">
                  <c:v>1.9900000000000002</c:v>
                </c:pt>
                <c:pt idx="5096">
                  <c:v>1.9920000000000009</c:v>
                </c:pt>
                <c:pt idx="5097">
                  <c:v>1.9940000000000015</c:v>
                </c:pt>
                <c:pt idx="5098">
                  <c:v>1.9960000000000004</c:v>
                </c:pt>
                <c:pt idx="5099">
                  <c:v>1.9980000000000011</c:v>
                </c:pt>
                <c:pt idx="5100">
                  <c:v>2</c:v>
                </c:pt>
                <c:pt idx="5101">
                  <c:v>2.0020000000000007</c:v>
                </c:pt>
                <c:pt idx="5102">
                  <c:v>2.0040000000000013</c:v>
                </c:pt>
                <c:pt idx="5103">
                  <c:v>2.0060000000000002</c:v>
                </c:pt>
                <c:pt idx="5104">
                  <c:v>2.0080000000000009</c:v>
                </c:pt>
                <c:pt idx="5105">
                  <c:v>2.0100000000000016</c:v>
                </c:pt>
                <c:pt idx="5106">
                  <c:v>2.0120000000000005</c:v>
                </c:pt>
                <c:pt idx="5107">
                  <c:v>2.0140000000000011</c:v>
                </c:pt>
                <c:pt idx="5108">
                  <c:v>2.016</c:v>
                </c:pt>
                <c:pt idx="5109">
                  <c:v>2.0180000000000007</c:v>
                </c:pt>
                <c:pt idx="5110">
                  <c:v>2.0200000000000014</c:v>
                </c:pt>
                <c:pt idx="5111">
                  <c:v>2.0220000000000002</c:v>
                </c:pt>
                <c:pt idx="5112">
                  <c:v>2.0240000000000009</c:v>
                </c:pt>
                <c:pt idx="5113">
                  <c:v>2.0260000000000016</c:v>
                </c:pt>
                <c:pt idx="5114">
                  <c:v>2.0280000000000005</c:v>
                </c:pt>
                <c:pt idx="5115">
                  <c:v>2.0300000000000011</c:v>
                </c:pt>
                <c:pt idx="5116">
                  <c:v>2.032</c:v>
                </c:pt>
                <c:pt idx="5117">
                  <c:v>2.0340000000000007</c:v>
                </c:pt>
                <c:pt idx="5118">
                  <c:v>2.0360000000000014</c:v>
                </c:pt>
                <c:pt idx="5119">
                  <c:v>2.0380000000000003</c:v>
                </c:pt>
                <c:pt idx="5120">
                  <c:v>2.0400000000000009</c:v>
                </c:pt>
                <c:pt idx="5121">
                  <c:v>2.0420000000000016</c:v>
                </c:pt>
                <c:pt idx="5122">
                  <c:v>2.0440000000000005</c:v>
                </c:pt>
                <c:pt idx="5123">
                  <c:v>2.0460000000000012</c:v>
                </c:pt>
                <c:pt idx="5124">
                  <c:v>2.048</c:v>
                </c:pt>
                <c:pt idx="5125">
                  <c:v>2.0500000000000007</c:v>
                </c:pt>
                <c:pt idx="5126">
                  <c:v>2.0520000000000014</c:v>
                </c:pt>
                <c:pt idx="5127">
                  <c:v>2.0540000000000003</c:v>
                </c:pt>
                <c:pt idx="5128">
                  <c:v>2.0560000000000009</c:v>
                </c:pt>
                <c:pt idx="5129">
                  <c:v>2.0579999999999998</c:v>
                </c:pt>
                <c:pt idx="5130">
                  <c:v>2.0600000000000005</c:v>
                </c:pt>
                <c:pt idx="5131">
                  <c:v>2.0620000000000012</c:v>
                </c:pt>
                <c:pt idx="5132">
                  <c:v>2.0640000000000001</c:v>
                </c:pt>
                <c:pt idx="5133">
                  <c:v>2.0660000000000007</c:v>
                </c:pt>
                <c:pt idx="5134">
                  <c:v>2.0680000000000014</c:v>
                </c:pt>
                <c:pt idx="5135">
                  <c:v>2.0700000000000003</c:v>
                </c:pt>
                <c:pt idx="5136">
                  <c:v>2.072000000000001</c:v>
                </c:pt>
                <c:pt idx="5137">
                  <c:v>2.0739999999999998</c:v>
                </c:pt>
                <c:pt idx="5138">
                  <c:v>2.0760000000000005</c:v>
                </c:pt>
                <c:pt idx="5139">
                  <c:v>2.0780000000000012</c:v>
                </c:pt>
                <c:pt idx="5140">
                  <c:v>2.08</c:v>
                </c:pt>
                <c:pt idx="5141">
                  <c:v>2.0820000000000007</c:v>
                </c:pt>
                <c:pt idx="5142">
                  <c:v>2.0840000000000014</c:v>
                </c:pt>
                <c:pt idx="5143">
                  <c:v>2.0860000000000003</c:v>
                </c:pt>
                <c:pt idx="5144">
                  <c:v>2.088000000000001</c:v>
                </c:pt>
                <c:pt idx="5145">
                  <c:v>2.09</c:v>
                </c:pt>
                <c:pt idx="5146">
                  <c:v>2.0920000000000005</c:v>
                </c:pt>
                <c:pt idx="5147">
                  <c:v>2.0940000000000012</c:v>
                </c:pt>
                <c:pt idx="5148">
                  <c:v>2.0960000000000001</c:v>
                </c:pt>
                <c:pt idx="5149">
                  <c:v>2.0980000000000008</c:v>
                </c:pt>
                <c:pt idx="5150">
                  <c:v>2.1000000000000014</c:v>
                </c:pt>
                <c:pt idx="5151">
                  <c:v>2.1020000000000003</c:v>
                </c:pt>
                <c:pt idx="5152">
                  <c:v>2.104000000000001</c:v>
                </c:pt>
                <c:pt idx="5153">
                  <c:v>2.1059999999999999</c:v>
                </c:pt>
                <c:pt idx="5154">
                  <c:v>2.1080000000000005</c:v>
                </c:pt>
                <c:pt idx="5155">
                  <c:v>2.1100000000000012</c:v>
                </c:pt>
                <c:pt idx="5156">
                  <c:v>2.1120000000000001</c:v>
                </c:pt>
                <c:pt idx="5157">
                  <c:v>2.1140000000000008</c:v>
                </c:pt>
                <c:pt idx="5158">
                  <c:v>2.1160000000000014</c:v>
                </c:pt>
                <c:pt idx="5159">
                  <c:v>2.1180000000000003</c:v>
                </c:pt>
                <c:pt idx="5160">
                  <c:v>2.120000000000001</c:v>
                </c:pt>
                <c:pt idx="5161">
                  <c:v>2.1219999999999999</c:v>
                </c:pt>
                <c:pt idx="5162">
                  <c:v>2.1240000000000006</c:v>
                </c:pt>
                <c:pt idx="5163">
                  <c:v>2.1260000000000012</c:v>
                </c:pt>
                <c:pt idx="5164">
                  <c:v>2.1280000000000001</c:v>
                </c:pt>
                <c:pt idx="5165">
                  <c:v>2.1300000000000008</c:v>
                </c:pt>
                <c:pt idx="5166">
                  <c:v>2.1320000000000014</c:v>
                </c:pt>
                <c:pt idx="5167">
                  <c:v>2.1340000000000003</c:v>
                </c:pt>
                <c:pt idx="5168">
                  <c:v>2.136000000000001</c:v>
                </c:pt>
                <c:pt idx="5169">
                  <c:v>2.1379999999999999</c:v>
                </c:pt>
                <c:pt idx="5170">
                  <c:v>2.1400000000000006</c:v>
                </c:pt>
                <c:pt idx="5171">
                  <c:v>2.1420000000000012</c:v>
                </c:pt>
                <c:pt idx="5172">
                  <c:v>2.1440000000000001</c:v>
                </c:pt>
                <c:pt idx="5173">
                  <c:v>2.1460000000000008</c:v>
                </c:pt>
                <c:pt idx="5174">
                  <c:v>2.1480000000000015</c:v>
                </c:pt>
                <c:pt idx="5175">
                  <c:v>2.1500000000000004</c:v>
                </c:pt>
                <c:pt idx="5176">
                  <c:v>2.152000000000001</c:v>
                </c:pt>
                <c:pt idx="5177">
                  <c:v>2.1539999999999999</c:v>
                </c:pt>
                <c:pt idx="5178">
                  <c:v>2.1560000000000006</c:v>
                </c:pt>
                <c:pt idx="5179">
                  <c:v>2.1580000000000013</c:v>
                </c:pt>
                <c:pt idx="5180">
                  <c:v>2.16</c:v>
                </c:pt>
                <c:pt idx="5181">
                  <c:v>2.1620000000000008</c:v>
                </c:pt>
                <c:pt idx="5182">
                  <c:v>2.1640000000000015</c:v>
                </c:pt>
                <c:pt idx="5183">
                  <c:v>2.1660000000000004</c:v>
                </c:pt>
                <c:pt idx="5184">
                  <c:v>2.168000000000001</c:v>
                </c:pt>
                <c:pt idx="5185">
                  <c:v>2.17</c:v>
                </c:pt>
                <c:pt idx="5186">
                  <c:v>2.1720000000000006</c:v>
                </c:pt>
                <c:pt idx="5187">
                  <c:v>2.1740000000000013</c:v>
                </c:pt>
                <c:pt idx="5188">
                  <c:v>2.1760000000000002</c:v>
                </c:pt>
                <c:pt idx="5189">
                  <c:v>2.1780000000000008</c:v>
                </c:pt>
                <c:pt idx="5190">
                  <c:v>2.1800000000000015</c:v>
                </c:pt>
                <c:pt idx="5191">
                  <c:v>2.1820000000000004</c:v>
                </c:pt>
                <c:pt idx="5192">
                  <c:v>2.1840000000000011</c:v>
                </c:pt>
                <c:pt idx="5193">
                  <c:v>2.1859999999999999</c:v>
                </c:pt>
                <c:pt idx="5194">
                  <c:v>2.1880000000000006</c:v>
                </c:pt>
                <c:pt idx="5195">
                  <c:v>2.1900000000000013</c:v>
                </c:pt>
                <c:pt idx="5196">
                  <c:v>2.1920000000000002</c:v>
                </c:pt>
                <c:pt idx="5197">
                  <c:v>2.1940000000000008</c:v>
                </c:pt>
                <c:pt idx="5198">
                  <c:v>2.1960000000000015</c:v>
                </c:pt>
                <c:pt idx="5199">
                  <c:v>2.1980000000000004</c:v>
                </c:pt>
                <c:pt idx="5200">
                  <c:v>2.2000000000000011</c:v>
                </c:pt>
                <c:pt idx="5201">
                  <c:v>2.202</c:v>
                </c:pt>
                <c:pt idx="5202">
                  <c:v>2.2040000000000006</c:v>
                </c:pt>
                <c:pt idx="5203">
                  <c:v>2.2060000000000013</c:v>
                </c:pt>
                <c:pt idx="5204">
                  <c:v>2.2080000000000002</c:v>
                </c:pt>
                <c:pt idx="5205">
                  <c:v>2.2100000000000009</c:v>
                </c:pt>
                <c:pt idx="5206">
                  <c:v>2.2120000000000015</c:v>
                </c:pt>
                <c:pt idx="5207">
                  <c:v>2.2140000000000004</c:v>
                </c:pt>
                <c:pt idx="5208">
                  <c:v>2.2160000000000011</c:v>
                </c:pt>
                <c:pt idx="5209">
                  <c:v>2.218</c:v>
                </c:pt>
                <c:pt idx="5210">
                  <c:v>2.2200000000000006</c:v>
                </c:pt>
                <c:pt idx="5211">
                  <c:v>2.2220000000000013</c:v>
                </c:pt>
                <c:pt idx="5212">
                  <c:v>2.2240000000000002</c:v>
                </c:pt>
                <c:pt idx="5213">
                  <c:v>2.2260000000000009</c:v>
                </c:pt>
                <c:pt idx="5214">
                  <c:v>2.2280000000000015</c:v>
                </c:pt>
                <c:pt idx="5215">
                  <c:v>2.2300000000000004</c:v>
                </c:pt>
                <c:pt idx="5216">
                  <c:v>2.2320000000000011</c:v>
                </c:pt>
                <c:pt idx="5217">
                  <c:v>2.234</c:v>
                </c:pt>
                <c:pt idx="5218">
                  <c:v>2.2360000000000007</c:v>
                </c:pt>
                <c:pt idx="5219">
                  <c:v>2.2380000000000013</c:v>
                </c:pt>
                <c:pt idx="5220">
                  <c:v>2.2400000000000002</c:v>
                </c:pt>
                <c:pt idx="5221">
                  <c:v>2.2420000000000009</c:v>
                </c:pt>
                <c:pt idx="5222">
                  <c:v>2.2440000000000015</c:v>
                </c:pt>
                <c:pt idx="5223">
                  <c:v>2.2460000000000004</c:v>
                </c:pt>
                <c:pt idx="5224">
                  <c:v>2.2480000000000011</c:v>
                </c:pt>
                <c:pt idx="5225">
                  <c:v>2.25</c:v>
                </c:pt>
                <c:pt idx="5226">
                  <c:v>2.2520000000000007</c:v>
                </c:pt>
                <c:pt idx="5227">
                  <c:v>2.2540000000000013</c:v>
                </c:pt>
                <c:pt idx="5228">
                  <c:v>2.2560000000000002</c:v>
                </c:pt>
                <c:pt idx="5229">
                  <c:v>2.2580000000000009</c:v>
                </c:pt>
                <c:pt idx="5230">
                  <c:v>2.2600000000000016</c:v>
                </c:pt>
                <c:pt idx="5231">
                  <c:v>2.2620000000000005</c:v>
                </c:pt>
                <c:pt idx="5232">
                  <c:v>2.2640000000000011</c:v>
                </c:pt>
                <c:pt idx="5233">
                  <c:v>2.266</c:v>
                </c:pt>
                <c:pt idx="5234">
                  <c:v>2.2680000000000007</c:v>
                </c:pt>
                <c:pt idx="5235">
                  <c:v>2.2700000000000014</c:v>
                </c:pt>
                <c:pt idx="5236">
                  <c:v>2.2720000000000002</c:v>
                </c:pt>
                <c:pt idx="5237">
                  <c:v>2.2740000000000009</c:v>
                </c:pt>
                <c:pt idx="5238">
                  <c:v>2.2760000000000016</c:v>
                </c:pt>
                <c:pt idx="5239">
                  <c:v>2.2780000000000005</c:v>
                </c:pt>
                <c:pt idx="5240">
                  <c:v>2.2800000000000011</c:v>
                </c:pt>
                <c:pt idx="5241">
                  <c:v>2.282</c:v>
                </c:pt>
                <c:pt idx="5242">
                  <c:v>2.2840000000000007</c:v>
                </c:pt>
                <c:pt idx="5243">
                  <c:v>2.2860000000000014</c:v>
                </c:pt>
                <c:pt idx="5244">
                  <c:v>2.2880000000000003</c:v>
                </c:pt>
                <c:pt idx="5245">
                  <c:v>2.2900000000000009</c:v>
                </c:pt>
                <c:pt idx="5246">
                  <c:v>2.2920000000000016</c:v>
                </c:pt>
                <c:pt idx="5247">
                  <c:v>2.2940000000000005</c:v>
                </c:pt>
                <c:pt idx="5248">
                  <c:v>2.2960000000000012</c:v>
                </c:pt>
                <c:pt idx="5249">
                  <c:v>2.298</c:v>
                </c:pt>
                <c:pt idx="5250">
                  <c:v>2.3000000000000007</c:v>
                </c:pt>
                <c:pt idx="5251">
                  <c:v>2.3020000000000014</c:v>
                </c:pt>
                <c:pt idx="5252">
                  <c:v>2.3040000000000003</c:v>
                </c:pt>
                <c:pt idx="5253">
                  <c:v>2.3060000000000009</c:v>
                </c:pt>
                <c:pt idx="5254">
                  <c:v>2.3079999999999998</c:v>
                </c:pt>
                <c:pt idx="5255">
                  <c:v>2.3100000000000005</c:v>
                </c:pt>
                <c:pt idx="5256">
                  <c:v>2.3120000000000012</c:v>
                </c:pt>
                <c:pt idx="5257">
                  <c:v>2.3140000000000001</c:v>
                </c:pt>
                <c:pt idx="5258">
                  <c:v>2.3160000000000007</c:v>
                </c:pt>
                <c:pt idx="5259">
                  <c:v>2.3180000000000014</c:v>
                </c:pt>
                <c:pt idx="5260">
                  <c:v>2.3200000000000003</c:v>
                </c:pt>
                <c:pt idx="5261">
                  <c:v>2.322000000000001</c:v>
                </c:pt>
                <c:pt idx="5262">
                  <c:v>2.3239999999999998</c:v>
                </c:pt>
                <c:pt idx="5263">
                  <c:v>2.3260000000000005</c:v>
                </c:pt>
                <c:pt idx="5264">
                  <c:v>2.3280000000000012</c:v>
                </c:pt>
                <c:pt idx="5265">
                  <c:v>2.33</c:v>
                </c:pt>
                <c:pt idx="5266">
                  <c:v>2.3320000000000007</c:v>
                </c:pt>
                <c:pt idx="5267">
                  <c:v>2.3340000000000014</c:v>
                </c:pt>
                <c:pt idx="5268">
                  <c:v>2.3360000000000003</c:v>
                </c:pt>
                <c:pt idx="5269">
                  <c:v>2.338000000000001</c:v>
                </c:pt>
                <c:pt idx="5270">
                  <c:v>2.34</c:v>
                </c:pt>
                <c:pt idx="5271">
                  <c:v>2.3420000000000005</c:v>
                </c:pt>
                <c:pt idx="5272">
                  <c:v>2.3440000000000012</c:v>
                </c:pt>
                <c:pt idx="5273">
                  <c:v>2.3460000000000001</c:v>
                </c:pt>
                <c:pt idx="5274">
                  <c:v>2.3480000000000008</c:v>
                </c:pt>
                <c:pt idx="5275">
                  <c:v>2.3500000000000014</c:v>
                </c:pt>
                <c:pt idx="5276">
                  <c:v>2.3520000000000003</c:v>
                </c:pt>
                <c:pt idx="5277">
                  <c:v>2.354000000000001</c:v>
                </c:pt>
                <c:pt idx="5278">
                  <c:v>2.3559999999999999</c:v>
                </c:pt>
                <c:pt idx="5279">
                  <c:v>2.3580000000000005</c:v>
                </c:pt>
                <c:pt idx="5280">
                  <c:v>2.3600000000000012</c:v>
                </c:pt>
                <c:pt idx="5281">
                  <c:v>2.3620000000000001</c:v>
                </c:pt>
                <c:pt idx="5282">
                  <c:v>2.3640000000000008</c:v>
                </c:pt>
                <c:pt idx="5283">
                  <c:v>2.3660000000000014</c:v>
                </c:pt>
                <c:pt idx="5284">
                  <c:v>2.3680000000000003</c:v>
                </c:pt>
                <c:pt idx="5285">
                  <c:v>2.370000000000001</c:v>
                </c:pt>
                <c:pt idx="5286">
                  <c:v>2.3719999999999999</c:v>
                </c:pt>
                <c:pt idx="5287">
                  <c:v>2.3740000000000006</c:v>
                </c:pt>
                <c:pt idx="5288">
                  <c:v>2.3760000000000012</c:v>
                </c:pt>
                <c:pt idx="5289">
                  <c:v>2.3780000000000001</c:v>
                </c:pt>
                <c:pt idx="5290">
                  <c:v>2.3800000000000008</c:v>
                </c:pt>
                <c:pt idx="5291">
                  <c:v>2.3820000000000014</c:v>
                </c:pt>
                <c:pt idx="5292">
                  <c:v>2.3840000000000003</c:v>
                </c:pt>
                <c:pt idx="5293">
                  <c:v>2.386000000000001</c:v>
                </c:pt>
                <c:pt idx="5294">
                  <c:v>2.3879999999999999</c:v>
                </c:pt>
                <c:pt idx="5295">
                  <c:v>2.3900000000000006</c:v>
                </c:pt>
                <c:pt idx="5296">
                  <c:v>2.3920000000000012</c:v>
                </c:pt>
                <c:pt idx="5297">
                  <c:v>2.3940000000000001</c:v>
                </c:pt>
                <c:pt idx="5298">
                  <c:v>2.3960000000000008</c:v>
                </c:pt>
                <c:pt idx="5299">
                  <c:v>2.3980000000000015</c:v>
                </c:pt>
                <c:pt idx="5300">
                  <c:v>2.4000000000000004</c:v>
                </c:pt>
                <c:pt idx="5301">
                  <c:v>2.402000000000001</c:v>
                </c:pt>
                <c:pt idx="5302">
                  <c:v>2.4039999999999999</c:v>
                </c:pt>
                <c:pt idx="5303">
                  <c:v>2.4060000000000006</c:v>
                </c:pt>
                <c:pt idx="5304">
                  <c:v>2.4080000000000013</c:v>
                </c:pt>
                <c:pt idx="5305">
                  <c:v>2.41</c:v>
                </c:pt>
                <c:pt idx="5306">
                  <c:v>2.4120000000000008</c:v>
                </c:pt>
                <c:pt idx="5307">
                  <c:v>2.4140000000000015</c:v>
                </c:pt>
                <c:pt idx="5308">
                  <c:v>2.4160000000000004</c:v>
                </c:pt>
                <c:pt idx="5309">
                  <c:v>2.418000000000001</c:v>
                </c:pt>
                <c:pt idx="5310">
                  <c:v>2.42</c:v>
                </c:pt>
                <c:pt idx="5311">
                  <c:v>2.4220000000000006</c:v>
                </c:pt>
                <c:pt idx="5312">
                  <c:v>2.4240000000000013</c:v>
                </c:pt>
                <c:pt idx="5313">
                  <c:v>2.4260000000000002</c:v>
                </c:pt>
                <c:pt idx="5314">
                  <c:v>2.4280000000000008</c:v>
                </c:pt>
                <c:pt idx="5315">
                  <c:v>2.4300000000000015</c:v>
                </c:pt>
                <c:pt idx="5316">
                  <c:v>2.4320000000000004</c:v>
                </c:pt>
                <c:pt idx="5317">
                  <c:v>2.4340000000000011</c:v>
                </c:pt>
                <c:pt idx="5318">
                  <c:v>2.4359999999999999</c:v>
                </c:pt>
                <c:pt idx="5319">
                  <c:v>2.4380000000000006</c:v>
                </c:pt>
                <c:pt idx="5320">
                  <c:v>2.4400000000000013</c:v>
                </c:pt>
                <c:pt idx="5321">
                  <c:v>2.4420000000000002</c:v>
                </c:pt>
                <c:pt idx="5322">
                  <c:v>2.4440000000000008</c:v>
                </c:pt>
                <c:pt idx="5323">
                  <c:v>2.4460000000000015</c:v>
                </c:pt>
                <c:pt idx="5324">
                  <c:v>2.4480000000000004</c:v>
                </c:pt>
                <c:pt idx="5325">
                  <c:v>2.4500000000000011</c:v>
                </c:pt>
                <c:pt idx="5326">
                  <c:v>2.452</c:v>
                </c:pt>
                <c:pt idx="5327">
                  <c:v>2.4540000000000006</c:v>
                </c:pt>
                <c:pt idx="5328">
                  <c:v>2.4560000000000013</c:v>
                </c:pt>
                <c:pt idx="5329">
                  <c:v>2.4580000000000002</c:v>
                </c:pt>
                <c:pt idx="5330">
                  <c:v>2.4600000000000009</c:v>
                </c:pt>
                <c:pt idx="5331">
                  <c:v>2.4620000000000015</c:v>
                </c:pt>
                <c:pt idx="5332">
                  <c:v>2.4640000000000004</c:v>
                </c:pt>
                <c:pt idx="5333">
                  <c:v>2.4660000000000011</c:v>
                </c:pt>
              </c:numCache>
            </c:numRef>
          </c:xVal>
          <c:yVal>
            <c:numRef>
              <c:f>displacement!$H$8:$H$5341</c:f>
              <c:numCache>
                <c:formatCode>General</c:formatCode>
                <c:ptCount val="53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1.519230418639134E-307</c:v>
                </c:pt>
                <c:pt idx="1964">
                  <c:v>2.1269225860947879E-307</c:v>
                </c:pt>
                <c:pt idx="1965">
                  <c:v>1.8230765023669611E-307</c:v>
                </c:pt>
                <c:pt idx="1966">
                  <c:v>0</c:v>
                </c:pt>
                <c:pt idx="1967">
                  <c:v>-9.1153825118348053E-308</c:v>
                </c:pt>
                <c:pt idx="1968">
                  <c:v>-1.519230418639134E-307</c:v>
                </c:pt>
                <c:pt idx="1969">
                  <c:v>-5.3930435699872948E-308</c:v>
                </c:pt>
                <c:pt idx="1970">
                  <c:v>4.5576912559174019E-307</c:v>
                </c:pt>
                <c:pt idx="1971">
                  <c:v>1.3673073767752206E-306</c:v>
                </c:pt>
                <c:pt idx="1972">
                  <c:v>2.0357687609764397E-306</c:v>
                </c:pt>
                <c:pt idx="1973">
                  <c:v>1.7015380688758303E-306</c:v>
                </c:pt>
                <c:pt idx="1974">
                  <c:v>-1.519230418639134E-307</c:v>
                </c:pt>
                <c:pt idx="1975">
                  <c:v>-3.2511530958877468E-306</c:v>
                </c:pt>
                <c:pt idx="1976">
                  <c:v>-5.9249986326926224E-306</c:v>
                </c:pt>
                <c:pt idx="1977">
                  <c:v>-5.3780756819825344E-306</c:v>
                </c:pt>
                <c:pt idx="1978">
                  <c:v>6.6846138420121898E-307</c:v>
                </c:pt>
                <c:pt idx="1979">
                  <c:v>1.1789228048639681E-305</c:v>
                </c:pt>
                <c:pt idx="1980">
                  <c:v>2.2606148629350316E-305</c:v>
                </c:pt>
                <c:pt idx="1981">
                  <c:v>2.3426533055415449E-305</c:v>
                </c:pt>
                <c:pt idx="1982">
                  <c:v>4.7703835145268813E-306</c:v>
                </c:pt>
                <c:pt idx="1983">
                  <c:v>-3.4213069027753295E-305</c:v>
                </c:pt>
                <c:pt idx="1984">
                  <c:v>-7.7116136050122448E-305</c:v>
                </c:pt>
                <c:pt idx="1985">
                  <c:v>-8.9148440965744386E-305</c:v>
                </c:pt>
                <c:pt idx="1986">
                  <c:v>-3.2784992434232515E-305</c:v>
                </c:pt>
                <c:pt idx="1987">
                  <c:v>1.0242651482465041E-304</c:v>
                </c:pt>
                <c:pt idx="1988">
                  <c:v>2.6756686133072429E-304</c:v>
                </c:pt>
                <c:pt idx="1989">
                  <c:v>3.4222184410265131E-304</c:v>
                </c:pt>
                <c:pt idx="1990">
                  <c:v>1.8142649659388539E-304</c:v>
                </c:pt>
                <c:pt idx="1991">
                  <c:v>-2.7969032007146458E-304</c:v>
                </c:pt>
                <c:pt idx="1992">
                  <c:v>-9.0208863797954496E-304</c:v>
                </c:pt>
                <c:pt idx="1993">
                  <c:v>-1.276366243915482E-303</c:v>
                </c:pt>
                <c:pt idx="1994">
                  <c:v>-8.536555722333295E-304</c:v>
                </c:pt>
                <c:pt idx="1995">
                  <c:v>6.9003445614589465E-304</c:v>
                </c:pt>
                <c:pt idx="1996">
                  <c:v>2.9925496940269937E-303</c:v>
                </c:pt>
                <c:pt idx="1997">
                  <c:v>4.6870993029770836E-303</c:v>
                </c:pt>
                <c:pt idx="1998">
                  <c:v>3.7353622149164114E-303</c:v>
                </c:pt>
                <c:pt idx="1999">
                  <c:v>-1.3292354624841239E-303</c:v>
                </c:pt>
                <c:pt idx="2000">
                  <c:v>-9.7015319919541547E-303</c:v>
                </c:pt>
                <c:pt idx="2001">
                  <c:v>-1.6912194558724333E-302</c:v>
                </c:pt>
                <c:pt idx="2002">
                  <c:v>-1.5524164879038874E-302</c:v>
                </c:pt>
                <c:pt idx="2003">
                  <c:v>7.1385598911015629E-304</c:v>
                </c:pt>
                <c:pt idx="2004">
                  <c:v>3.0662019847226189E-302</c:v>
                </c:pt>
                <c:pt idx="2005">
                  <c:v>6.0039074606367398E-302</c:v>
                </c:pt>
                <c:pt idx="2006">
                  <c:v>6.2186962572239398E-302</c:v>
                </c:pt>
                <c:pt idx="2007">
                  <c:v>1.1545270028014608E-302</c:v>
                </c:pt>
                <c:pt idx="2008">
                  <c:v>-9.3919736018522459E-302</c:v>
                </c:pt>
                <c:pt idx="2009">
                  <c:v>-2.0986162849347034E-301</c:v>
                </c:pt>
                <c:pt idx="2010">
                  <c:v>-2.4236009407074751E-301</c:v>
                </c:pt>
                <c:pt idx="2011">
                  <c:v>-9.0106467667738232E-302</c:v>
                </c:pt>
                <c:pt idx="2012">
                  <c:v>2.7543769028360994E-301</c:v>
                </c:pt>
                <c:pt idx="2013">
                  <c:v>7.2168610268782243E-301</c:v>
                </c:pt>
                <c:pt idx="2014">
                  <c:v>9.2340647921388927E-301</c:v>
                </c:pt>
                <c:pt idx="2015">
                  <c:v>4.8890657948309702E-301</c:v>
                </c:pt>
                <c:pt idx="2016">
                  <c:v>-7.570841714421142E-301</c:v>
                </c:pt>
                <c:pt idx="2017">
                  <c:v>-2.4388479371889372E-300</c:v>
                </c:pt>
                <c:pt idx="2018">
                  <c:v>-3.450081126904355E-300</c:v>
                </c:pt>
                <c:pt idx="2019">
                  <c:v>-2.3079753520056878E-300</c:v>
                </c:pt>
                <c:pt idx="2020">
                  <c:v>1.8630413777596819E-300</c:v>
                </c:pt>
                <c:pt idx="2021">
                  <c:v>8.0843415959211706E-300</c:v>
                </c:pt>
                <c:pt idx="2022">
                  <c:v>1.2663150154657658E-299</c:v>
                </c:pt>
                <c:pt idx="2023">
                  <c:v>1.0091548825027194E-299</c:v>
                </c:pt>
                <c:pt idx="2024">
                  <c:v>-3.5931014785150437E-300</c:v>
                </c:pt>
                <c:pt idx="2025">
                  <c:v>-2.6215080488827578E-299</c:v>
                </c:pt>
                <c:pt idx="2026">
                  <c:v>-4.5698450992665148E-299</c:v>
                </c:pt>
                <c:pt idx="2027">
                  <c:v>-4.1947774935128858E-299</c:v>
                </c:pt>
                <c:pt idx="2028">
                  <c:v>1.9272045552604871E-300</c:v>
                </c:pt>
                <c:pt idx="2029">
                  <c:v>8.2847280881396726E-299</c:v>
                </c:pt>
                <c:pt idx="2030">
                  <c:v>1.6222433564053791E-298</c:v>
                </c:pt>
                <c:pt idx="2031">
                  <c:v>1.6802718814757195E-298</c:v>
                </c:pt>
                <c:pt idx="2032">
                  <c:v>3.1193750493749883E-299</c:v>
                </c:pt>
                <c:pt idx="2033">
                  <c:v>-2.5377255297556466E-298</c:v>
                </c:pt>
                <c:pt idx="2034">
                  <c:v>-5.6704667683538224E-298</c:v>
                </c:pt>
                <c:pt idx="2035">
                  <c:v>-6.5485819503272412E-298</c:v>
                </c:pt>
                <c:pt idx="2036">
                  <c:v>-2.434694361224378E-298</c:v>
                </c:pt>
                <c:pt idx="2037">
                  <c:v>7.4423148210042713E-298</c:v>
                </c:pt>
                <c:pt idx="2038">
                  <c:v>1.9499899730792368E-297</c:v>
                </c:pt>
                <c:pt idx="2039">
                  <c:v>2.4950412319135616E-297</c:v>
                </c:pt>
                <c:pt idx="2040">
                  <c:v>1.3210255413017981E-297</c:v>
                </c:pt>
                <c:pt idx="2041">
                  <c:v>-2.0456407202367566E-297</c:v>
                </c:pt>
                <c:pt idx="2042">
                  <c:v>-6.5897530946723628E-297</c:v>
                </c:pt>
                <c:pt idx="2043">
                  <c:v>-9.3221193872032178E-297</c:v>
                </c:pt>
                <c:pt idx="2044">
                  <c:v>-6.2361370224299183E-297</c:v>
                </c:pt>
                <c:pt idx="2045">
                  <c:v>5.0339396075523977E-297</c:v>
                </c:pt>
                <c:pt idx="2046">
                  <c:v>2.1843920343710688E-296</c:v>
                </c:pt>
                <c:pt idx="2047">
                  <c:v>3.4215803642506847E-296</c:v>
                </c:pt>
                <c:pt idx="2048">
                  <c:v>2.7267360245993784E-296</c:v>
                </c:pt>
                <c:pt idx="2049">
                  <c:v>-9.7085204518798946E-297</c:v>
                </c:pt>
                <c:pt idx="2050">
                  <c:v>-7.0833206730798444E-296</c:v>
                </c:pt>
                <c:pt idx="2051">
                  <c:v>-1.2347697150531426E-295</c:v>
                </c:pt>
                <c:pt idx="2052">
                  <c:v>-1.1334309692082379E-295</c:v>
                </c:pt>
                <c:pt idx="2053">
                  <c:v>5.2073141829274959E-297</c:v>
                </c:pt>
                <c:pt idx="2054">
                  <c:v>2.2385343680305305E-295</c:v>
                </c:pt>
                <c:pt idx="2055">
                  <c:v>4.38328360385763E-295</c:v>
                </c:pt>
                <c:pt idx="2056">
                  <c:v>4.5400985676695608E-295</c:v>
                </c:pt>
                <c:pt idx="2057">
                  <c:v>8.428508054959679E-296</c:v>
                </c:pt>
                <c:pt idx="2058">
                  <c:v>-6.8569249560942405E-295</c:v>
                </c:pt>
                <c:pt idx="2059">
                  <c:v>-1.5321651464234277E-294</c:v>
                </c:pt>
                <c:pt idx="2060">
                  <c:v>-1.7694294378239757E-294</c:v>
                </c:pt>
                <c:pt idx="2061">
                  <c:v>-6.5785411741828053E-295</c:v>
                </c:pt>
                <c:pt idx="2062">
                  <c:v>2.0109111128666663E-294</c:v>
                </c:pt>
                <c:pt idx="2063">
                  <c:v>5.2688733994907535E-294</c:v>
                </c:pt>
                <c:pt idx="2064">
                  <c:v>6.7416153673195304E-294</c:v>
                </c:pt>
                <c:pt idx="2065">
                  <c:v>3.5694014839842729E-294</c:v>
                </c:pt>
                <c:pt idx="2066">
                  <c:v>-5.5273248783096432E-294</c:v>
                </c:pt>
                <c:pt idx="2067">
                  <c:v>-1.7805562814100888E-293</c:v>
                </c:pt>
                <c:pt idx="2068">
                  <c:v>-2.5188354187302877E-293</c:v>
                </c:pt>
                <c:pt idx="2069">
                  <c:v>-1.685005803460199E-293</c:v>
                </c:pt>
                <c:pt idx="2070">
                  <c:v>1.360170032268454E-293</c:v>
                </c:pt>
                <c:pt idx="2071">
                  <c:v>5.9022101764130353E-293</c:v>
                </c:pt>
                <c:pt idx="2072">
                  <c:v>9.2451247895865868E-293</c:v>
                </c:pt>
                <c:pt idx="2073">
                  <c:v>7.367629453623972E-293</c:v>
                </c:pt>
                <c:pt idx="2074">
                  <c:v>-2.6232460484816811E-293</c:v>
                </c:pt>
                <c:pt idx="2075">
                  <c:v>-1.9139112890973947E-292</c:v>
                </c:pt>
                <c:pt idx="2076">
                  <c:v>-3.3363515377650294E-292</c:v>
                </c:pt>
                <c:pt idx="2077">
                  <c:v>-3.0625254471095125E-292</c:v>
                </c:pt>
                <c:pt idx="2078">
                  <c:v>1.4070139829967729E-293</c:v>
                </c:pt>
                <c:pt idx="2079">
                  <c:v>6.0485120657279848E-292</c:v>
                </c:pt>
                <c:pt idx="2080">
                  <c:v>1.1843677266843706E-291</c:v>
                </c:pt>
                <c:pt idx="2081">
                  <c:v>1.2267329861385416E-291</c:v>
                </c:pt>
                <c:pt idx="2082">
                  <c:v>2.2773841282959704E-292</c:v>
                </c:pt>
                <c:pt idx="2083">
                  <c:v>-1.8527440339821457E-291</c:v>
                </c:pt>
                <c:pt idx="2084">
                  <c:v>-4.13990289079164E-291</c:v>
                </c:pt>
                <c:pt idx="2085">
                  <c:v>-4.7809877428489826E-291</c:v>
                </c:pt>
                <c:pt idx="2086">
                  <c:v>-1.7775238974944852E-291</c:v>
                </c:pt>
                <c:pt idx="2087">
                  <c:v>5.4334972076544895E-291</c:v>
                </c:pt>
                <c:pt idx="2088">
                  <c:v>1.4236495560808717E-290</c:v>
                </c:pt>
                <c:pt idx="2089">
                  <c:v>1.8215815796350201E-290</c:v>
                </c:pt>
                <c:pt idx="2090">
                  <c:v>9.6445304666468149E-291</c:v>
                </c:pt>
                <c:pt idx="2091">
                  <c:v>-1.493482501504038E-290</c:v>
                </c:pt>
                <c:pt idx="2092">
                  <c:v>-4.8110685051380374E-290</c:v>
                </c:pt>
                <c:pt idx="2093">
                  <c:v>-6.8059091986363383E-290</c:v>
                </c:pt>
                <c:pt idx="2094">
                  <c:v>-4.5528904877945027E-290</c:v>
                </c:pt>
                <c:pt idx="2095">
                  <c:v>3.6751703057299294E-290</c:v>
                </c:pt>
                <c:pt idx="2096">
                  <c:v>1.5947817473580582E-289</c:v>
                </c:pt>
                <c:pt idx="2097">
                  <c:v>2.4980310773774436E-289</c:v>
                </c:pt>
                <c:pt idx="2098">
                  <c:v>1.9907357329071384E-289</c:v>
                </c:pt>
                <c:pt idx="2099">
                  <c:v>-7.0879999027692532E-290</c:v>
                </c:pt>
                <c:pt idx="2100">
                  <c:v>-5.1713995758308667E-289</c:v>
                </c:pt>
                <c:pt idx="2101">
                  <c:v>-9.0148094581208946E-289</c:v>
                </c:pt>
                <c:pt idx="2102">
                  <c:v>-8.2749746288520076E-289</c:v>
                </c:pt>
                <c:pt idx="2103">
                  <c:v>3.8017525842109419E-290</c:v>
                </c:pt>
                <c:pt idx="2104">
                  <c:v>1.6343090843902111E-288</c:v>
                </c:pt>
                <c:pt idx="2105">
                  <c:v>3.2001677230382179E-288</c:v>
                </c:pt>
                <c:pt idx="2106">
                  <c:v>3.3146265427784902E-288</c:v>
                </c:pt>
                <c:pt idx="2107">
                  <c:v>6.1534908876559486E-289</c:v>
                </c:pt>
                <c:pt idx="2108">
                  <c:v>-5.0061073062829292E-288</c:v>
                </c:pt>
                <c:pt idx="2109">
                  <c:v>-1.1186032803223198E-287</c:v>
                </c:pt>
                <c:pt idx="2110">
                  <c:v>-1.291825932655554E-287</c:v>
                </c:pt>
                <c:pt idx="2111">
                  <c:v>-4.8028646608773859E-288</c:v>
                </c:pt>
                <c:pt idx="2112">
                  <c:v>1.4681265458169507E-287</c:v>
                </c:pt>
                <c:pt idx="2113">
                  <c:v>3.8466914199942874E-287</c:v>
                </c:pt>
                <c:pt idx="2114">
                  <c:v>4.9219115564819478E-287</c:v>
                </c:pt>
                <c:pt idx="2115">
                  <c:v>2.6059541678567304E-287</c:v>
                </c:pt>
                <c:pt idx="2116">
                  <c:v>-4.035379837989268E-287</c:v>
                </c:pt>
                <c:pt idx="2117">
                  <c:v>-1.2999477384735989E-286</c:v>
                </c:pt>
                <c:pt idx="2118">
                  <c:v>-1.8389524602417398E-286</c:v>
                </c:pt>
                <c:pt idx="2119">
                  <c:v>-1.2301907545713643E-286</c:v>
                </c:pt>
                <c:pt idx="2120">
                  <c:v>9.930328093001209E-287</c:v>
                </c:pt>
                <c:pt idx="2121">
                  <c:v>4.3090843902112943E-286</c:v>
                </c:pt>
                <c:pt idx="2122">
                  <c:v>6.7496672885383174E-286</c:v>
                </c:pt>
                <c:pt idx="2123">
                  <c:v>5.3789568356253457E-286</c:v>
                </c:pt>
                <c:pt idx="2124">
                  <c:v>-1.9151783272665397E-286</c:v>
                </c:pt>
                <c:pt idx="2125">
                  <c:v>-1.3973091390825063E-285</c:v>
                </c:pt>
                <c:pt idx="2126">
                  <c:v>-2.4358003609691471E-285</c:v>
                </c:pt>
                <c:pt idx="2127">
                  <c:v>-2.2358939455629355E-285</c:v>
                </c:pt>
                <c:pt idx="2128">
                  <c:v>1.027233724484525E-286</c:v>
                </c:pt>
                <c:pt idx="2129">
                  <c:v>4.4159166732499983E-285</c:v>
                </c:pt>
                <c:pt idx="2130">
                  <c:v>8.6468214661181223E-285</c:v>
                </c:pt>
                <c:pt idx="2131">
                  <c:v>8.9561367793530495E-285</c:v>
                </c:pt>
                <c:pt idx="2132">
                  <c:v>1.6626731163062039E-285</c:v>
                </c:pt>
                <c:pt idx="2133">
                  <c:v>-1.3526528801570277E-284</c:v>
                </c:pt>
                <c:pt idx="2134">
                  <c:v>-3.0224633409699981E-284</c:v>
                </c:pt>
                <c:pt idx="2135">
                  <c:v>-3.4905230406485289E-284</c:v>
                </c:pt>
                <c:pt idx="2136">
                  <c:v>-1.2977357389840602E-284</c:v>
                </c:pt>
                <c:pt idx="2137">
                  <c:v>3.9668929307170158E-284</c:v>
                </c:pt>
                <c:pt idx="2138">
                  <c:v>1.0393784524511263E-283</c:v>
                </c:pt>
                <c:pt idx="2139">
                  <c:v>1.3299008854074878E-283</c:v>
                </c:pt>
                <c:pt idx="2140">
                  <c:v>7.0412987597002858E-284</c:v>
                </c:pt>
                <c:pt idx="2141">
                  <c:v>-1.0903607868398183E-283</c:v>
                </c:pt>
                <c:pt idx="2142">
                  <c:v>-3.5124607278936778E-283</c:v>
                </c:pt>
                <c:pt idx="2143">
                  <c:v>-4.9688557764178976E-283</c:v>
                </c:pt>
                <c:pt idx="2144">
                  <c:v>-3.3239850021573071E-283</c:v>
                </c:pt>
                <c:pt idx="2145">
                  <c:v>2.6831736115753205E-283</c:v>
                </c:pt>
                <c:pt idx="2146">
                  <c:v>1.1643169236191715E-282</c:v>
                </c:pt>
                <c:pt idx="2147">
                  <c:v>1.8237631945161858E-282</c:v>
                </c:pt>
                <c:pt idx="2148">
                  <c:v>1.4533960876778258E-282</c:v>
                </c:pt>
                <c:pt idx="2149">
                  <c:v>-5.1748026519686184E-283</c:v>
                </c:pt>
                <c:pt idx="2150">
                  <c:v>-3.7755306671852309E-282</c:v>
                </c:pt>
                <c:pt idx="2151">
                  <c:v>-6.581518865803339E-282</c:v>
                </c:pt>
                <c:pt idx="2152">
                  <c:v>-6.0414020673687538E-282</c:v>
                </c:pt>
                <c:pt idx="2153">
                  <c:v>2.7755823210194643E-283</c:v>
                </c:pt>
                <c:pt idx="2154">
                  <c:v>1.1931762246516405E-281</c:v>
                </c:pt>
                <c:pt idx="2155">
                  <c:v>2.3363728069908903E-281</c:v>
                </c:pt>
                <c:pt idx="2156">
                  <c:v>2.4199487107810666E-281</c:v>
                </c:pt>
                <c:pt idx="2157">
                  <c:v>4.4925466555661559E-282</c:v>
                </c:pt>
                <c:pt idx="2158">
                  <c:v>-3.6548733873369102E-281</c:v>
                </c:pt>
                <c:pt idx="2159">
                  <c:v>-8.1666838846114109E-281</c:v>
                </c:pt>
                <c:pt idx="2160">
                  <c:v>-9.4313520543033709E-281</c:v>
                </c:pt>
                <c:pt idx="2161">
                  <c:v>-3.5064749600442396E-281</c:v>
                </c:pt>
                <c:pt idx="2162">
                  <c:v>1.0718504834191193E-280</c:v>
                </c:pt>
                <c:pt idx="2163">
                  <c:v>2.8083976980620698E-280</c:v>
                </c:pt>
                <c:pt idx="2164">
                  <c:v>3.5933749399903985E-280</c:v>
                </c:pt>
                <c:pt idx="2165">
                  <c:v>1.902556560948486E-280</c:v>
                </c:pt>
                <c:pt idx="2166">
                  <c:v>-2.946158473963429E-280</c:v>
                </c:pt>
                <c:pt idx="2167">
                  <c:v>-9.4906628098470437E-280</c:v>
                </c:pt>
                <c:pt idx="2168">
                  <c:v>-1.3425834209422874E-279</c:v>
                </c:pt>
                <c:pt idx="2169">
                  <c:v>-8.9813863889108342E-280</c:v>
                </c:pt>
                <c:pt idx="2170">
                  <c:v>7.2499498653961837E-280</c:v>
                </c:pt>
                <c:pt idx="2171">
                  <c:v>3.1459919663095459E-279</c:v>
                </c:pt>
                <c:pt idx="2172">
                  <c:v>4.9278061705062683E-279</c:v>
                </c:pt>
                <c:pt idx="2173">
                  <c:v>3.9270890937486705E-279</c:v>
                </c:pt>
                <c:pt idx="2174">
                  <c:v>-1.398235869637876E-279</c:v>
                </c:pt>
                <c:pt idx="2175">
                  <c:v>-1.0201480338119921E-278</c:v>
                </c:pt>
                <c:pt idx="2176">
                  <c:v>-1.7783290896163638E-278</c:v>
                </c:pt>
                <c:pt idx="2177">
                  <c:v>-1.6323827002193767E-278</c:v>
                </c:pt>
                <c:pt idx="2178">
                  <c:v>7.49962019239534E-280</c:v>
                </c:pt>
                <c:pt idx="2179">
                  <c:v>3.2239588713941061E-278</c:v>
                </c:pt>
                <c:pt idx="2180">
                  <c:v>6.3128885431795665E-278</c:v>
                </c:pt>
                <c:pt idx="2181">
                  <c:v>6.5387069526060872E-278</c:v>
                </c:pt>
                <c:pt idx="2182">
                  <c:v>1.2138833352576918E-278</c:v>
                </c:pt>
                <c:pt idx="2183">
                  <c:v>-9.875453490279964E-278</c:v>
                </c:pt>
                <c:pt idx="2184">
                  <c:v>-2.2066396446216204E-277</c:v>
                </c:pt>
                <c:pt idx="2185">
                  <c:v>-2.5483510273036089E-277</c:v>
                </c:pt>
                <c:pt idx="2186">
                  <c:v>-9.474498198192722E-278</c:v>
                </c:pt>
                <c:pt idx="2187">
                  <c:v>2.8961393316601538E-277</c:v>
                </c:pt>
                <c:pt idx="2188">
                  <c:v>7.5882824796271198E-277</c:v>
                </c:pt>
                <c:pt idx="2189">
                  <c:v>9.7093408363059587E-277</c:v>
                </c:pt>
                <c:pt idx="2190">
                  <c:v>5.1407111213743564E-277</c:v>
                </c:pt>
                <c:pt idx="2191">
                  <c:v>-7.9605243168020803E-277</c:v>
                </c:pt>
                <c:pt idx="2192">
                  <c:v>-2.5643758697594144E-276</c:v>
                </c:pt>
                <c:pt idx="2193">
                  <c:v>-3.6276487782348973E-276</c:v>
                </c:pt>
                <c:pt idx="2194">
                  <c:v>-2.4267670168999191E-276</c:v>
                </c:pt>
                <c:pt idx="2195">
                  <c:v>1.9589321633233466E-276</c:v>
                </c:pt>
                <c:pt idx="2196">
                  <c:v>8.5004588075864297E-276</c:v>
                </c:pt>
                <c:pt idx="2197">
                  <c:v>1.3314930388862218E-275</c:v>
                </c:pt>
                <c:pt idx="2198">
                  <c:v>1.0610973705159914E-275</c:v>
                </c:pt>
                <c:pt idx="2199">
                  <c:v>-3.778022205071799E-276</c:v>
                </c:pt>
                <c:pt idx="2200">
                  <c:v>-2.7564400177446112E-275</c:v>
                </c:pt>
                <c:pt idx="2201">
                  <c:v>-4.8050523526802261E-275</c:v>
                </c:pt>
                <c:pt idx="2202">
                  <c:v>-4.4106905206098792E-275</c:v>
                </c:pt>
                <c:pt idx="2203">
                  <c:v>2.0263981477542734E-276</c:v>
                </c:pt>
                <c:pt idx="2204">
                  <c:v>8.7111456820433041E-275</c:v>
                </c:pt>
                <c:pt idx="2205">
                  <c:v>1.7057402602137861E-274</c:v>
                </c:pt>
                <c:pt idx="2206">
                  <c:v>1.7667555922871708E-274</c:v>
                </c:pt>
                <c:pt idx="2207">
                  <c:v>3.2799273200167717E-275</c:v>
                </c:pt>
                <c:pt idx="2208">
                  <c:v>-2.668342884228565E-274</c:v>
                </c:pt>
                <c:pt idx="2209">
                  <c:v>-5.9623413163827727E-274</c:v>
                </c:pt>
                <c:pt idx="2210">
                  <c:v>-6.8856384110065205E-274</c:v>
                </c:pt>
                <c:pt idx="2211">
                  <c:v>-2.5600096015362458E-274</c:v>
                </c:pt>
                <c:pt idx="2212">
                  <c:v>7.8253735787599433E-274</c:v>
                </c:pt>
                <c:pt idx="2213">
                  <c:v>2.0503564114562128E-273</c:v>
                </c:pt>
                <c:pt idx="2214">
                  <c:v>2.6234617792011277E-273</c:v>
                </c:pt>
                <c:pt idx="2215">
                  <c:v>1.3890171794575739E-273</c:v>
                </c:pt>
                <c:pt idx="2216">
                  <c:v>-2.1509325036309606E-273</c:v>
                </c:pt>
                <c:pt idx="2217">
                  <c:v>-6.9289364779377357E-273</c:v>
                </c:pt>
                <c:pt idx="2218">
                  <c:v>-9.8019227380178291E-273</c:v>
                </c:pt>
                <c:pt idx="2219">
                  <c:v>-6.5571200252799946E-273</c:v>
                </c:pt>
                <c:pt idx="2220">
                  <c:v>5.2930291631471159E-273</c:v>
                </c:pt>
                <c:pt idx="2221">
                  <c:v>2.2968211622720392E-272</c:v>
                </c:pt>
                <c:pt idx="2222">
                  <c:v>3.5976895543793337E-272</c:v>
                </c:pt>
                <c:pt idx="2223">
                  <c:v>2.8670825306732619E-272</c:v>
                </c:pt>
                <c:pt idx="2224">
                  <c:v>-1.020822572117868E-272</c:v>
                </c:pt>
                <c:pt idx="2225">
                  <c:v>-7.4479055889448637E-272</c:v>
                </c:pt>
                <c:pt idx="2226">
                  <c:v>-1.2983221619256548E-271</c:v>
                </c:pt>
                <c:pt idx="2227">
                  <c:v>-1.1917694172839805E-271</c:v>
                </c:pt>
                <c:pt idx="2228">
                  <c:v>5.4753368133838123E-273</c:v>
                </c:pt>
                <c:pt idx="2229">
                  <c:v>2.3537528029801221E-271</c:v>
                </c:pt>
                <c:pt idx="2230">
                  <c:v>4.6089197056339139E-271</c:v>
                </c:pt>
                <c:pt idx="2231">
                  <c:v>4.773786590664632E-271</c:v>
                </c:pt>
                <c:pt idx="2232">
                  <c:v>8.8623394933062697E-272</c:v>
                </c:pt>
                <c:pt idx="2233">
                  <c:v>-7.2098725669524852E-271</c:v>
                </c:pt>
                <c:pt idx="2234">
                  <c:v>-1.6110253589941479E-270</c:v>
                </c:pt>
                <c:pt idx="2235">
                  <c:v>-1.8605012244997173E-270</c:v>
                </c:pt>
                <c:pt idx="2236">
                  <c:v>-6.917147249889095E-271</c:v>
                </c:pt>
                <c:pt idx="2237">
                  <c:v>2.1144132428277131E-270</c:v>
                </c:pt>
                <c:pt idx="2238">
                  <c:v>5.5400560292178391E-270</c:v>
                </c:pt>
                <c:pt idx="2239">
                  <c:v>7.0886075949367086E-270</c:v>
                </c:pt>
                <c:pt idx="2240">
                  <c:v>3.7531372108144896E-270</c:v>
                </c:pt>
                <c:pt idx="2241">
                  <c:v>-5.8118159665040071E-270</c:v>
                </c:pt>
                <c:pt idx="2242">
                  <c:v>-1.8721992987232384E-269</c:v>
                </c:pt>
                <c:pt idx="2243">
                  <c:v>-2.6484835041961143E-269</c:v>
                </c:pt>
                <c:pt idx="2244">
                  <c:v>-1.77173562959947E-269</c:v>
                </c:pt>
                <c:pt idx="2245">
                  <c:v>1.4301792084201825E-269</c:v>
                </c:pt>
                <c:pt idx="2246">
                  <c:v>6.2060258755324899E-269</c:v>
                </c:pt>
                <c:pt idx="2247">
                  <c:v>9.7209781413127357E-269</c:v>
                </c:pt>
                <c:pt idx="2248">
                  <c:v>7.7468597507246727E-269</c:v>
                </c:pt>
                <c:pt idx="2249">
                  <c:v>-2.7582630942469779E-269</c:v>
                </c:pt>
                <c:pt idx="2250">
                  <c:v>-2.0124212279027934E-268</c:v>
                </c:pt>
                <c:pt idx="2251">
                  <c:v>-3.5080549596796243E-268</c:v>
                </c:pt>
                <c:pt idx="2252">
                  <c:v>-3.2201607953475085E-268</c:v>
                </c:pt>
                <c:pt idx="2253">
                  <c:v>1.4794326585924633E-269</c:v>
                </c:pt>
                <c:pt idx="2254">
                  <c:v>6.3598327631155153E-268</c:v>
                </c:pt>
                <c:pt idx="2255">
                  <c:v>1.2453253280018473E-267</c:v>
                </c:pt>
                <c:pt idx="2256">
                  <c:v>1.2898752407980214E-267</c:v>
                </c:pt>
                <c:pt idx="2257">
                  <c:v>2.3945988320156543E-268</c:v>
                </c:pt>
                <c:pt idx="2258">
                  <c:v>-1.9481061273601241E-267</c:v>
                </c:pt>
                <c:pt idx="2259">
                  <c:v>-4.3529901493099655E-267</c:v>
                </c:pt>
                <c:pt idx="2260">
                  <c:v>-5.0270726860601493E-267</c:v>
                </c:pt>
                <c:pt idx="2261">
                  <c:v>-1.8690119533049337E-267</c:v>
                </c:pt>
                <c:pt idx="2262">
                  <c:v>5.7131571431175823E-267</c:v>
                </c:pt>
                <c:pt idx="2263">
                  <c:v>1.4969250776326743E-266</c:v>
                </c:pt>
                <c:pt idx="2264">
                  <c:v>1.9153393656909156E-266</c:v>
                </c:pt>
                <c:pt idx="2265">
                  <c:v>1.0140954198241338E-266</c:v>
                </c:pt>
                <c:pt idx="2266">
                  <c:v>-1.5703525222263411E-266</c:v>
                </c:pt>
                <c:pt idx="2267">
                  <c:v>-5.0586726787678432E-266</c:v>
                </c:pt>
                <c:pt idx="2268">
                  <c:v>-7.1561829639577764E-266</c:v>
                </c:pt>
                <c:pt idx="2269">
                  <c:v>-4.7872165875654019E-266</c:v>
                </c:pt>
                <c:pt idx="2270">
                  <c:v>3.8643448774588741E-266</c:v>
                </c:pt>
                <c:pt idx="2271">
                  <c:v>1.6768627284162935E-265</c:v>
                </c:pt>
                <c:pt idx="2272">
                  <c:v>2.6266035477068735E-265</c:v>
                </c:pt>
                <c:pt idx="2273">
                  <c:v>2.0931987092618364E-265</c:v>
                </c:pt>
                <c:pt idx="2274">
                  <c:v>-7.4528278955012555E-266</c:v>
                </c:pt>
                <c:pt idx="2275">
                  <c:v>-5.4375687451764438E-265</c:v>
                </c:pt>
                <c:pt idx="2276">
                  <c:v>-9.4788128125816578E-265</c:v>
                </c:pt>
                <c:pt idx="2277">
                  <c:v>-8.7008756844133036E-265</c:v>
                </c:pt>
                <c:pt idx="2278">
                  <c:v>3.9974294621316621E-266</c:v>
                </c:pt>
                <c:pt idx="2279">
                  <c:v>1.7184288726702599E-264</c:v>
                </c:pt>
                <c:pt idx="2280">
                  <c:v>3.3648826850270726E-264</c:v>
                </c:pt>
                <c:pt idx="2281">
                  <c:v>3.4852361187916646E-264</c:v>
                </c:pt>
                <c:pt idx="2282">
                  <c:v>6.470220045333836E-265</c:v>
                </c:pt>
                <c:pt idx="2283">
                  <c:v>-5.2637687852841265E-264</c:v>
                </c:pt>
                <c:pt idx="2284">
                  <c:v>-1.1761760362670684E-263</c:v>
                </c:pt>
                <c:pt idx="2285">
                  <c:v>-1.3583165711577143E-263</c:v>
                </c:pt>
                <c:pt idx="2286">
                  <c:v>-5.0500738345983452E-264</c:v>
                </c:pt>
                <c:pt idx="2287">
                  <c:v>1.5436930668400616E-263</c:v>
                </c:pt>
                <c:pt idx="2288">
                  <c:v>4.0446775281513393E-263</c:v>
                </c:pt>
                <c:pt idx="2289">
                  <c:v>5.1752280364858369E-263</c:v>
                </c:pt>
                <c:pt idx="2290">
                  <c:v>2.7400839830575423E-263</c:v>
                </c:pt>
                <c:pt idx="2291">
                  <c:v>-4.2430890208256102E-263</c:v>
                </c:pt>
                <c:pt idx="2292">
                  <c:v>-1.3668576845713034E-262</c:v>
                </c:pt>
                <c:pt idx="2293">
                  <c:v>-1.9336035537837952E-262</c:v>
                </c:pt>
                <c:pt idx="2294">
                  <c:v>-1.2935092399594061E-262</c:v>
                </c:pt>
                <c:pt idx="2295">
                  <c:v>1.0441457975048159E-262</c:v>
                </c:pt>
                <c:pt idx="2296">
                  <c:v>4.5308920313326078E-262</c:v>
                </c:pt>
                <c:pt idx="2297">
                  <c:v>7.0970849006727152E-262</c:v>
                </c:pt>
                <c:pt idx="2298">
                  <c:v>5.6558213871181417E-262</c:v>
                </c:pt>
                <c:pt idx="2299">
                  <c:v>-2.0137551122103584E-262</c:v>
                </c:pt>
                <c:pt idx="2300">
                  <c:v>-1.4692295071008829E-261</c:v>
                </c:pt>
                <c:pt idx="2301">
                  <c:v>-2.5611733320369233E-261</c:v>
                </c:pt>
                <c:pt idx="2302">
                  <c:v>-2.3509756497748498E-261</c:v>
                </c:pt>
                <c:pt idx="2303">
                  <c:v>1.0801059815140042E-262</c:v>
                </c:pt>
                <c:pt idx="2304">
                  <c:v>4.6431935438784128E-261</c:v>
                </c:pt>
                <c:pt idx="2305">
                  <c:v>9.0918952095626436E-261</c:v>
                </c:pt>
                <c:pt idx="2306">
                  <c:v>9.4171016729765362E-261</c:v>
                </c:pt>
                <c:pt idx="2307">
                  <c:v>1.7482513657881461E-261</c:v>
                </c:pt>
                <c:pt idx="2308">
                  <c:v>-1.4222731333215846E-260</c:v>
                </c:pt>
                <c:pt idx="2309">
                  <c:v>-3.1780173435344589E-260</c:v>
                </c:pt>
                <c:pt idx="2310">
                  <c:v>-3.6701568453484207E-260</c:v>
                </c:pt>
                <c:pt idx="2311">
                  <c:v>-1.3645302235699483E-260</c:v>
                </c:pt>
                <c:pt idx="2312">
                  <c:v>4.1710471143737423E-260</c:v>
                </c:pt>
                <c:pt idx="2313">
                  <c:v>1.0928735939522474E-259</c:v>
                </c:pt>
                <c:pt idx="2314">
                  <c:v>1.3983513311496929E-259</c:v>
                </c:pt>
                <c:pt idx="2315">
                  <c:v>7.4036959837624646E-260</c:v>
                </c:pt>
                <c:pt idx="2316">
                  <c:v>-1.1464841969651852E-259</c:v>
                </c:pt>
                <c:pt idx="2317">
                  <c:v>-3.6932491477117348E-259</c:v>
                </c:pt>
                <c:pt idx="2318">
                  <c:v>-5.2246030250916095E-259</c:v>
                </c:pt>
                <c:pt idx="2319">
                  <c:v>-3.4950503472960736E-259</c:v>
                </c:pt>
                <c:pt idx="2320">
                  <c:v>2.8212777335512922E-259</c:v>
                </c:pt>
                <c:pt idx="2321">
                  <c:v>1.2242444867128108E-258</c:v>
                </c:pt>
                <c:pt idx="2322">
                  <c:v>1.9176334036230607E-258</c:v>
                </c:pt>
                <c:pt idx="2323">
                  <c:v>1.5282029934916168E-258</c:v>
                </c:pt>
                <c:pt idx="2324">
                  <c:v>-5.4411541289644321E-259</c:v>
                </c:pt>
                <c:pt idx="2325">
                  <c:v>-3.9698706223375482E-258</c:v>
                </c:pt>
                <c:pt idx="2326">
                  <c:v>-6.9202768645514922E-258</c:v>
                </c:pt>
                <c:pt idx="2327">
                  <c:v>-6.3523277648474386E-258</c:v>
                </c:pt>
                <c:pt idx="2328">
                  <c:v>2.9184416342057769E-259</c:v>
                </c:pt>
                <c:pt idx="2329">
                  <c:v>1.2545895950947087E-257</c:v>
                </c:pt>
                <c:pt idx="2330">
                  <c:v>2.4566259715478526E-257</c:v>
                </c:pt>
                <c:pt idx="2331">
                  <c:v>2.5445043358836148E-257</c:v>
                </c:pt>
                <c:pt idx="2332">
                  <c:v>4.7237735252830317E-258</c:v>
                </c:pt>
                <c:pt idx="2333">
                  <c:v>-3.8429844977728081E-257</c:v>
                </c:pt>
                <c:pt idx="2334">
                  <c:v>-8.5870245568404862E-257</c:v>
                </c:pt>
                <c:pt idx="2335">
                  <c:v>-9.9168069422753209E-257</c:v>
                </c:pt>
                <c:pt idx="2336">
                  <c:v>-3.6869595337785688E-257</c:v>
                </c:pt>
                <c:pt idx="2337">
                  <c:v>1.1270198168415806E-256</c:v>
                </c:pt>
                <c:pt idx="2338">
                  <c:v>2.9529463954739086E-256</c:v>
                </c:pt>
                <c:pt idx="2339">
                  <c:v>3.7783564357638994E-256</c:v>
                </c:pt>
                <c:pt idx="2340">
                  <c:v>2.0004800768122899E-256</c:v>
                </c:pt>
                <c:pt idx="2341">
                  <c:v>-3.0978019774303128E-256</c:v>
                </c:pt>
                <c:pt idx="2342">
                  <c:v>-9.9791561586562692E-256</c:v>
                </c:pt>
                <c:pt idx="2343">
                  <c:v>-1.4116871357645069E-255</c:v>
                </c:pt>
                <c:pt idx="2344">
                  <c:v>-9.443657820694349E-256</c:v>
                </c:pt>
                <c:pt idx="2345">
                  <c:v>7.6231032408223278E-256</c:v>
                </c:pt>
                <c:pt idx="2346">
                  <c:v>3.3079115443281049E-255</c:v>
                </c:pt>
                <c:pt idx="2347">
                  <c:v>5.1814264965938849E-255</c:v>
                </c:pt>
                <c:pt idx="2348">
                  <c:v>4.1292075086444209E-255</c:v>
                </c:pt>
                <c:pt idx="2349">
                  <c:v>-1.4702018145688119E-255</c:v>
                </c:pt>
                <c:pt idx="2350">
                  <c:v>-1.0726556755409978E-254</c:v>
                </c:pt>
                <c:pt idx="2351">
                  <c:v>-1.8698596838785345E-254</c:v>
                </c:pt>
                <c:pt idx="2352">
                  <c:v>-1.7164022192917955E-254</c:v>
                </c:pt>
                <c:pt idx="2353">
                  <c:v>7.8856262571631708E-256</c:v>
                </c:pt>
                <c:pt idx="2354">
                  <c:v>3.3898892177178727E-254</c:v>
                </c:pt>
                <c:pt idx="2355">
                  <c:v>6.6377911605097325E-254</c:v>
                </c:pt>
                <c:pt idx="2356">
                  <c:v>6.875246874943029E-254</c:v>
                </c:pt>
                <c:pt idx="2357">
                  <c:v>1.2763632054546449E-254</c:v>
                </c:pt>
                <c:pt idx="2358">
                  <c:v>-1.0383727219139871E-253</c:v>
                </c:pt>
                <c:pt idx="2359">
                  <c:v>-2.3202173107190819E-253</c:v>
                </c:pt>
                <c:pt idx="2360">
                  <c:v>-2.6795183431880742E-253</c:v>
                </c:pt>
                <c:pt idx="2361">
                  <c:v>-9.9621711625758844E-254</c:v>
                </c:pt>
                <c:pt idx="2362">
                  <c:v>3.0452062203370257E-253</c:v>
                </c:pt>
                <c:pt idx="2363">
                  <c:v>7.9788766202592408E-253</c:v>
                </c:pt>
                <c:pt idx="2364">
                  <c:v>1.0209076490213116E-252</c:v>
                </c:pt>
                <c:pt idx="2365">
                  <c:v>5.4053002910845481E-253</c:v>
                </c:pt>
                <c:pt idx="2366">
                  <c:v>-8.3702607607090546E-253</c:v>
                </c:pt>
                <c:pt idx="2367">
                  <c:v>-2.6963666085307822E-252</c:v>
                </c:pt>
                <c:pt idx="2368">
                  <c:v>-3.8143621966856466E-252</c:v>
                </c:pt>
                <c:pt idx="2369">
                  <c:v>-2.551675103459591E-252</c:v>
                </c:pt>
                <c:pt idx="2370">
                  <c:v>2.0597604477475888E-252</c:v>
                </c:pt>
                <c:pt idx="2371">
                  <c:v>8.9379667835461259E-252</c:v>
                </c:pt>
                <c:pt idx="2372">
                  <c:v>1.4000255230710328E-251</c:v>
                </c:pt>
                <c:pt idx="2373">
                  <c:v>1.115710665605231E-251</c:v>
                </c:pt>
                <c:pt idx="2374">
                  <c:v>-3.9724836986576081E-252</c:v>
                </c:pt>
                <c:pt idx="2375">
                  <c:v>-2.8983148696196454E-251</c:v>
                </c:pt>
                <c:pt idx="2376">
                  <c:v>-5.0523526802263045E-251</c:v>
                </c:pt>
                <c:pt idx="2377">
                  <c:v>-4.6377243143713116E-251</c:v>
                </c:pt>
                <c:pt idx="2378">
                  <c:v>2.1306963544546874E-252</c:v>
                </c:pt>
                <c:pt idx="2379">
                  <c:v>9.1595009631920851E-251</c:v>
                </c:pt>
                <c:pt idx="2380">
                  <c:v>1.7935335476461043E-250</c:v>
                </c:pt>
                <c:pt idx="2381">
                  <c:v>1.857690648225235E-250</c:v>
                </c:pt>
                <c:pt idx="2382">
                  <c:v>3.4487442041359525E-251</c:v>
                </c:pt>
                <c:pt idx="2383">
                  <c:v>-2.8056843525343802E-250</c:v>
                </c:pt>
                <c:pt idx="2384">
                  <c:v>-6.2692258609478778E-250</c:v>
                </c:pt>
                <c:pt idx="2385">
                  <c:v>-7.240044483066657E-250</c:v>
                </c:pt>
                <c:pt idx="2386">
                  <c:v>-2.691775494205655E-250</c:v>
                </c:pt>
                <c:pt idx="2387">
                  <c:v>8.22815194734955E-250</c:v>
                </c:pt>
                <c:pt idx="2388">
                  <c:v>2.1558882332565615E-249</c:v>
                </c:pt>
                <c:pt idx="2389">
                  <c:v>2.7584940172706112E-249</c:v>
                </c:pt>
                <c:pt idx="2390">
                  <c:v>1.4605121629587317E-249</c:v>
                </c:pt>
                <c:pt idx="2391">
                  <c:v>-2.2616418626980318E-249</c:v>
                </c:pt>
                <c:pt idx="2392">
                  <c:v>-7.2855910110174587E-249</c:v>
                </c:pt>
                <c:pt idx="2393">
                  <c:v>-1.0306428775439512E-248</c:v>
                </c:pt>
                <c:pt idx="2394">
                  <c:v>-6.8946322550848641E-249</c:v>
                </c:pt>
                <c:pt idx="2395">
                  <c:v>5.565457561817486E-249</c:v>
                </c:pt>
                <c:pt idx="2396">
                  <c:v>2.4150385580680248E-248</c:v>
                </c:pt>
                <c:pt idx="2397">
                  <c:v>3.7828533578030711E-248</c:v>
                </c:pt>
                <c:pt idx="2398">
                  <c:v>3.0146514581573559E-248</c:v>
                </c:pt>
                <c:pt idx="2399">
                  <c:v>-1.073366675376921E-248</c:v>
                </c:pt>
                <c:pt idx="2400">
                  <c:v>-7.8312378081758901E-248</c:v>
                </c:pt>
                <c:pt idx="2401">
                  <c:v>-1.365147031119916E-247</c:v>
                </c:pt>
                <c:pt idx="2402">
                  <c:v>-1.2531098646669541E-247</c:v>
                </c:pt>
                <c:pt idx="2403">
                  <c:v>5.7571540560413713E-249</c:v>
                </c:pt>
                <c:pt idx="2404">
                  <c:v>2.4748992750232442E-247</c:v>
                </c:pt>
                <c:pt idx="2405">
                  <c:v>4.8461323432002286E-247</c:v>
                </c:pt>
                <c:pt idx="2406">
                  <c:v>5.0194765339669533E-247</c:v>
                </c:pt>
                <c:pt idx="2407">
                  <c:v>9.3184732341984851E-248</c:v>
                </c:pt>
                <c:pt idx="2408">
                  <c:v>-7.5809597890092792E-247</c:v>
                </c:pt>
                <c:pt idx="2409">
                  <c:v>-1.6939449552434717E-246</c:v>
                </c:pt>
                <c:pt idx="2410">
                  <c:v>-1.9562613562473793E-246</c:v>
                </c:pt>
                <c:pt idx="2411">
                  <c:v>-7.2731637061929906E-247</c:v>
                </c:pt>
                <c:pt idx="2412">
                  <c:v>2.2232417946365089E-246</c:v>
                </c:pt>
                <c:pt idx="2413">
                  <c:v>5.8252155787964042E-246</c:v>
                </c:pt>
                <c:pt idx="2414">
                  <c:v>7.4534355876687104E-246</c:v>
                </c:pt>
                <c:pt idx="2415">
                  <c:v>3.9462921662402689E-246</c:v>
                </c:pt>
                <c:pt idx="2416">
                  <c:v>-6.1109524359340531E-246</c:v>
                </c:pt>
                <c:pt idx="2417">
                  <c:v>-1.9685640841775191E-245</c:v>
                </c:pt>
                <c:pt idx="2418">
                  <c:v>-2.7848010111997664E-245</c:v>
                </c:pt>
                <c:pt idx="2419">
                  <c:v>-1.8629259162478655E-245</c:v>
                </c:pt>
                <c:pt idx="2420">
                  <c:v>1.5037889606640858E-245</c:v>
                </c:pt>
                <c:pt idx="2421">
                  <c:v>6.5254288787471817E-245</c:v>
                </c:pt>
                <c:pt idx="2422">
                  <c:v>1.0221321487387348E-244</c:v>
                </c:pt>
                <c:pt idx="2423">
                  <c:v>8.1455969664007E-245</c:v>
                </c:pt>
                <c:pt idx="2424">
                  <c:v>-2.9002321384079679E-245</c:v>
                </c:pt>
                <c:pt idx="2425">
                  <c:v>-2.1160023578456094E-244</c:v>
                </c:pt>
                <c:pt idx="2426">
                  <c:v>-3.6886306872390718E-244</c:v>
                </c:pt>
                <c:pt idx="2427">
                  <c:v>-3.3859088340210383E-244</c:v>
                </c:pt>
                <c:pt idx="2428">
                  <c:v>1.555579525635494E-245</c:v>
                </c:pt>
                <c:pt idx="2429">
                  <c:v>6.6871661491155035E-244</c:v>
                </c:pt>
                <c:pt idx="2430">
                  <c:v>1.3094246978250698E-243</c:v>
                </c:pt>
                <c:pt idx="2431">
                  <c:v>1.3562656100925515E-243</c:v>
                </c:pt>
                <c:pt idx="2432">
                  <c:v>2.51785095741901E-244</c:v>
                </c:pt>
                <c:pt idx="2433">
                  <c:v>-2.048375334990307E-243</c:v>
                </c:pt>
                <c:pt idx="2434">
                  <c:v>-4.5770462514508652E-243</c:v>
                </c:pt>
                <c:pt idx="2435">
                  <c:v>-5.2858280109627661E-243</c:v>
                </c:pt>
                <c:pt idx="2436">
                  <c:v>-1.9652126618740011E-243</c:v>
                </c:pt>
                <c:pt idx="2437">
                  <c:v>6.007188998341E-243</c:v>
                </c:pt>
                <c:pt idx="2438">
                  <c:v>1.5739713290835393E-242</c:v>
                </c:pt>
                <c:pt idx="2439">
                  <c:v>2.0139222275564091E-242</c:v>
                </c:pt>
                <c:pt idx="2440">
                  <c:v>1.0662901000868998E-242</c:v>
                </c:pt>
                <c:pt idx="2441">
                  <c:v>-1.6511786189587799E-242</c:v>
                </c:pt>
                <c:pt idx="2442">
                  <c:v>-5.3190687725225911E-242</c:v>
                </c:pt>
                <c:pt idx="2443">
                  <c:v>-7.5245355712610222E-242</c:v>
                </c:pt>
                <c:pt idx="2444">
                  <c:v>-5.0336357614686706E-242</c:v>
                </c:pt>
                <c:pt idx="2445">
                  <c:v>4.0632425238671092E-242</c:v>
                </c:pt>
                <c:pt idx="2446">
                  <c:v>1.7631732469600199E-241</c:v>
                </c:pt>
                <c:pt idx="2447">
                  <c:v>2.7617968242007328E-241</c:v>
                </c:pt>
                <c:pt idx="2448">
                  <c:v>2.2009364536300489E-241</c:v>
                </c:pt>
                <c:pt idx="2449">
                  <c:v>-7.8364335762076357E-242</c:v>
                </c:pt>
                <c:pt idx="2450">
                  <c:v>-5.7174413728981446E-241</c:v>
                </c:pt>
                <c:pt idx="2451">
                  <c:v>-9.9666680846150572E-241</c:v>
                </c:pt>
                <c:pt idx="2452">
                  <c:v>-9.1487144272197477E-241</c:v>
                </c:pt>
                <c:pt idx="2453">
                  <c:v>4.2031636454237738E-242</c:v>
                </c:pt>
                <c:pt idx="2454">
                  <c:v>1.8068754291825932E-240</c:v>
                </c:pt>
                <c:pt idx="2455">
                  <c:v>3.5380749527519336E-240</c:v>
                </c:pt>
                <c:pt idx="2456">
                  <c:v>3.6646268466245732E-240</c:v>
                </c:pt>
                <c:pt idx="2457">
                  <c:v>6.8032353530995329E-241</c:v>
                </c:pt>
                <c:pt idx="2458">
                  <c:v>-5.5347083381442292E-240</c:v>
                </c:pt>
                <c:pt idx="2459">
                  <c:v>-1.2367143299890007E-239</c:v>
                </c:pt>
                <c:pt idx="2460">
                  <c:v>-1.42822851656265E-239</c:v>
                </c:pt>
                <c:pt idx="2461">
                  <c:v>-5.3100141592275009E-240</c:v>
                </c:pt>
                <c:pt idx="2462">
                  <c:v>1.623145779274051E-239</c:v>
                </c:pt>
                <c:pt idx="2463">
                  <c:v>4.2528728647216462E-239</c:v>
                </c:pt>
                <c:pt idx="2464">
                  <c:v>5.4416098980900236E-239</c:v>
                </c:pt>
                <c:pt idx="2465">
                  <c:v>2.8811171812806504E-239</c:v>
                </c:pt>
                <c:pt idx="2466">
                  <c:v>-4.461493585809172E-239</c:v>
                </c:pt>
                <c:pt idx="2467">
                  <c:v>-1.4372102067976446E-238</c:v>
                </c:pt>
                <c:pt idx="2468">
                  <c:v>-2.033128338508845E-238</c:v>
                </c:pt>
                <c:pt idx="2469">
                  <c:v>-1.3600849553650101E-238</c:v>
                </c:pt>
                <c:pt idx="2470">
                  <c:v>1.0978870543337566E-238</c:v>
                </c:pt>
                <c:pt idx="2471">
                  <c:v>4.7640939005937146E-238</c:v>
                </c:pt>
                <c:pt idx="2472">
                  <c:v>7.4623686625303091E-238</c:v>
                </c:pt>
                <c:pt idx="2473">
                  <c:v>5.9469363199377723E-238</c:v>
                </c:pt>
                <c:pt idx="2474">
                  <c:v>-2.1174030882915951E-238</c:v>
                </c:pt>
                <c:pt idx="2475">
                  <c:v>-1.5448507204190643E-237</c:v>
                </c:pt>
                <c:pt idx="2476">
                  <c:v>-2.6929969554622406E-237</c:v>
                </c:pt>
                <c:pt idx="2477">
                  <c:v>-2.4719823526194573E-237</c:v>
                </c:pt>
                <c:pt idx="2478">
                  <c:v>1.1356976609928473E-238</c:v>
                </c:pt>
                <c:pt idx="2479">
                  <c:v>4.8821684887303487E-237</c:v>
                </c:pt>
                <c:pt idx="2480">
                  <c:v>9.5598485631118696E-237</c:v>
                </c:pt>
                <c:pt idx="2481">
                  <c:v>9.9018273303475399E-237</c:v>
                </c:pt>
                <c:pt idx="2482">
                  <c:v>1.8382323450233049E-237</c:v>
                </c:pt>
                <c:pt idx="2483">
                  <c:v>-1.4954787702741299E-236</c:v>
                </c:pt>
                <c:pt idx="2484">
                  <c:v>-3.3416080750135206E-236</c:v>
                </c:pt>
                <c:pt idx="2485">
                  <c:v>-3.8590579556020099E-236</c:v>
                </c:pt>
                <c:pt idx="2486">
                  <c:v>-1.4347612073627981E-236</c:v>
                </c:pt>
                <c:pt idx="2487">
                  <c:v>4.3857447571358252E-236</c:v>
                </c:pt>
                <c:pt idx="2488">
                  <c:v>1.1491246194327801E-235</c:v>
                </c:pt>
                <c:pt idx="2489">
                  <c:v>1.470323353002303E-235</c:v>
                </c:pt>
                <c:pt idx="2490">
                  <c:v>7.7847797419739045E-236</c:v>
                </c:pt>
                <c:pt idx="2491">
                  <c:v>-1.2054941448859664E-235</c:v>
                </c:pt>
                <c:pt idx="2492">
                  <c:v>-3.8833352576918634E-235</c:v>
                </c:pt>
                <c:pt idx="2493">
                  <c:v>-5.4935068091907363E-235</c:v>
                </c:pt>
                <c:pt idx="2494">
                  <c:v>-3.6749576134713194E-235</c:v>
                </c:pt>
                <c:pt idx="2495">
                  <c:v>2.9664888154256579E-235</c:v>
                </c:pt>
                <c:pt idx="2496">
                  <c:v>1.2872560875562876E-234</c:v>
                </c:pt>
                <c:pt idx="2497">
                  <c:v>2.0163317270003705E-234</c:v>
                </c:pt>
                <c:pt idx="2498">
                  <c:v>1.6068596291862392E-234</c:v>
                </c:pt>
                <c:pt idx="2499">
                  <c:v>-5.7212090643363695E-235</c:v>
                </c:pt>
                <c:pt idx="2500">
                  <c:v>-4.1741767290361396E-234</c:v>
                </c:pt>
                <c:pt idx="2501">
                  <c:v>-7.2764756285056243E-234</c:v>
                </c:pt>
                <c:pt idx="2502">
                  <c:v>-6.6792965355469532E-234</c:v>
                </c:pt>
                <c:pt idx="2503">
                  <c:v>3.0686631380008139E-235</c:v>
                </c:pt>
                <c:pt idx="2504">
                  <c:v>1.3191629648085464E-233</c:v>
                </c:pt>
                <c:pt idx="2505">
                  <c:v>2.5830684808303501E-233</c:v>
                </c:pt>
                <c:pt idx="2506">
                  <c:v>2.6754711133528195E-233</c:v>
                </c:pt>
                <c:pt idx="2507">
                  <c:v>4.9669111614820392E-234</c:v>
                </c:pt>
                <c:pt idx="2508">
                  <c:v>-4.0407882982796225E-233</c:v>
                </c:pt>
                <c:pt idx="2509">
                  <c:v>-9.0289990702309831E-233</c:v>
                </c:pt>
                <c:pt idx="2510">
                  <c:v>-1.0427207593721324E-232</c:v>
                </c:pt>
                <c:pt idx="2511">
                  <c:v>-3.876711413066597E-233</c:v>
                </c:pt>
                <c:pt idx="2512">
                  <c:v>1.1850270726860602E-232</c:v>
                </c:pt>
                <c:pt idx="2513">
                  <c:v>3.1049423603979167E-232</c:v>
                </c:pt>
                <c:pt idx="2514">
                  <c:v>3.9728179293497081E-232</c:v>
                </c:pt>
                <c:pt idx="2515">
                  <c:v>2.1034474376659759E-232</c:v>
                </c:pt>
                <c:pt idx="2516">
                  <c:v>-3.2572300175623031E-232</c:v>
                </c:pt>
                <c:pt idx="2517">
                  <c:v>-1.0492777578589788E-231</c:v>
                </c:pt>
                <c:pt idx="2518">
                  <c:v>-1.4843458497663421E-231</c:v>
                </c:pt>
                <c:pt idx="2519">
                  <c:v>-9.9297204008337524E-232</c:v>
                </c:pt>
                <c:pt idx="2520">
                  <c:v>8.0154596887400718E-232</c:v>
                </c:pt>
                <c:pt idx="2521">
                  <c:v>3.4781565050408063E-231</c:v>
                </c:pt>
                <c:pt idx="2522">
                  <c:v>5.4481425888901716E-231</c:v>
                </c:pt>
                <c:pt idx="2523">
                  <c:v>4.3417478442120358E-231</c:v>
                </c:pt>
                <c:pt idx="2524">
                  <c:v>-1.5458746817212271E-231</c:v>
                </c:pt>
                <c:pt idx="2525">
                  <c:v>-1.1278645089543442E-230</c:v>
                </c:pt>
                <c:pt idx="2526">
                  <c:v>-1.9661029308993235E-230</c:v>
                </c:pt>
                <c:pt idx="2527">
                  <c:v>-1.8047454681356614E-230</c:v>
                </c:pt>
                <c:pt idx="2528">
                  <c:v>8.2915038558068011E-232</c:v>
                </c:pt>
                <c:pt idx="2529">
                  <c:v>3.5643880236027638E-230</c:v>
                </c:pt>
                <c:pt idx="2530">
                  <c:v>6.9794660816616734E-230</c:v>
                </c:pt>
                <c:pt idx="2531">
                  <c:v>7.2291060240524552E-230</c:v>
                </c:pt>
                <c:pt idx="2532">
                  <c:v>1.3420577672174383E-230</c:v>
                </c:pt>
                <c:pt idx="2533">
                  <c:v>-1.091819248041712E-229</c:v>
                </c:pt>
                <c:pt idx="2534">
                  <c:v>-2.4396379370066298E-229</c:v>
                </c:pt>
                <c:pt idx="2535">
                  <c:v>-2.8174310421312977E-229</c:v>
                </c:pt>
                <c:pt idx="2536">
                  <c:v>-1.0474911428866593E-229</c:v>
                </c:pt>
                <c:pt idx="2537">
                  <c:v>3.2019300303238387E-229</c:v>
                </c:pt>
                <c:pt idx="2538">
                  <c:v>8.3895246024173984E-229</c:v>
                </c:pt>
                <c:pt idx="2539">
                  <c:v>1.0734547907412021E-228</c:v>
                </c:pt>
                <c:pt idx="2540">
                  <c:v>5.6835017653457459E-229</c:v>
                </c:pt>
                <c:pt idx="2541">
                  <c:v>-8.8010537382183675E-229</c:v>
                </c:pt>
                <c:pt idx="2542">
                  <c:v>-2.8351483072734672E-228</c:v>
                </c:pt>
                <c:pt idx="2543">
                  <c:v>-4.0107075359905687E-228</c:v>
                </c:pt>
                <c:pt idx="2544">
                  <c:v>-2.6830095346901069E-228</c:v>
                </c:pt>
                <c:pt idx="2545">
                  <c:v>2.1657753848210649E-228</c:v>
                </c:pt>
                <c:pt idx="2546">
                  <c:v>9.3980201389184289E-228</c:v>
                </c:pt>
                <c:pt idx="2547">
                  <c:v>1.4720856602879244E-227</c:v>
                </c:pt>
                <c:pt idx="2548">
                  <c:v>1.17313757542979E-227</c:v>
                </c:pt>
                <c:pt idx="2549">
                  <c:v>-4.1769417283980627E-228</c:v>
                </c:pt>
                <c:pt idx="2550">
                  <c:v>-3.0474850659649849E-227</c:v>
                </c:pt>
                <c:pt idx="2551">
                  <c:v>-5.3124145432889507E-227</c:v>
                </c:pt>
                <c:pt idx="2552">
                  <c:v>-4.8764257977478928E-227</c:v>
                </c:pt>
                <c:pt idx="2553">
                  <c:v>2.2403665599154093E-228</c:v>
                </c:pt>
                <c:pt idx="2554">
                  <c:v>9.6309485467041812E-227</c:v>
                </c:pt>
                <c:pt idx="2555">
                  <c:v>1.8858480648042925E-226</c:v>
                </c:pt>
                <c:pt idx="2556">
                  <c:v>1.9533079723135449E-226</c:v>
                </c:pt>
                <c:pt idx="2557">
                  <c:v>3.6262510862497494E-227</c:v>
                </c:pt>
                <c:pt idx="2558">
                  <c:v>-2.9500932807477043E-226</c:v>
                </c:pt>
                <c:pt idx="2559">
                  <c:v>-6.5919104018668296E-226</c:v>
                </c:pt>
                <c:pt idx="2560">
                  <c:v>-7.6127117047588362E-226</c:v>
                </c:pt>
                <c:pt idx="2561">
                  <c:v>-2.8303201930030324E-226</c:v>
                </c:pt>
                <c:pt idx="2562">
                  <c:v>8.6516526188493958E-226</c:v>
                </c:pt>
                <c:pt idx="2563">
                  <c:v>2.2668528230339637E-225</c:v>
                </c:pt>
                <c:pt idx="2564">
                  <c:v>2.9004721768141133E-225</c:v>
                </c:pt>
                <c:pt idx="2565">
                  <c:v>1.5356836840729957E-225</c:v>
                </c:pt>
                <c:pt idx="2566">
                  <c:v>-2.3780483358349993E-225</c:v>
                </c:pt>
                <c:pt idx="2567">
                  <c:v>-7.66056746294597E-225</c:v>
                </c:pt>
                <c:pt idx="2568">
                  <c:v>-1.0836913653019927E-224</c:v>
                </c:pt>
                <c:pt idx="2569">
                  <c:v>-7.2494940962705927E-225</c:v>
                </c:pt>
                <c:pt idx="2570">
                  <c:v>5.8519236495560806E-225</c:v>
                </c:pt>
                <c:pt idx="2571">
                  <c:v>2.5393419909210791E-224</c:v>
                </c:pt>
                <c:pt idx="2572">
                  <c:v>3.9775579282558624E-224</c:v>
                </c:pt>
                <c:pt idx="2573">
                  <c:v>3.1698134992738078E-224</c:v>
                </c:pt>
                <c:pt idx="2574">
                  <c:v>-1.1286119703203146E-224</c:v>
                </c:pt>
                <c:pt idx="2575">
                  <c:v>-8.2343200228492256E-224</c:v>
                </c:pt>
                <c:pt idx="2576">
                  <c:v>-1.435414476442813E-223</c:v>
                </c:pt>
                <c:pt idx="2577">
                  <c:v>-1.3176103113206974E-223</c:v>
                </c:pt>
                <c:pt idx="2578">
                  <c:v>6.0534647568927483E-225</c:v>
                </c:pt>
                <c:pt idx="2579">
                  <c:v>2.6022837071652983E-223</c:v>
                </c:pt>
                <c:pt idx="2580">
                  <c:v>5.0955595933324009E-223</c:v>
                </c:pt>
                <c:pt idx="2581">
                  <c:v>5.2778368589607243E-223</c:v>
                </c:pt>
                <c:pt idx="2582">
                  <c:v>9.798094277362858E-224</c:v>
                </c:pt>
                <c:pt idx="2583">
                  <c:v>-7.9711589297325539E-223</c:v>
                </c:pt>
                <c:pt idx="2584">
                  <c:v>-1.7811335889691717E-222</c:v>
                </c:pt>
                <c:pt idx="2585">
                  <c:v>-2.0569529099339437E-222</c:v>
                </c:pt>
                <c:pt idx="2586">
                  <c:v>-7.647532465954046E-223</c:v>
                </c:pt>
                <c:pt idx="2587">
                  <c:v>2.3376732682292457E-222</c:v>
                </c:pt>
                <c:pt idx="2588">
                  <c:v>6.1250205096106509E-222</c:v>
                </c:pt>
                <c:pt idx="2589">
                  <c:v>7.8370716529834638E-222</c:v>
                </c:pt>
                <c:pt idx="2590">
                  <c:v>4.1494132732123213E-222</c:v>
                </c:pt>
                <c:pt idx="2591">
                  <c:v>-6.4254939018090987E-222</c:v>
                </c:pt>
                <c:pt idx="2592">
                  <c:v>-2.0698845992574002E-221</c:v>
                </c:pt>
                <c:pt idx="2593">
                  <c:v>-2.9281343242766942E-221</c:v>
                </c:pt>
                <c:pt idx="2594">
                  <c:v>-1.9588106248898556E-221</c:v>
                </c:pt>
                <c:pt idx="2595">
                  <c:v>1.5811907120329126E-221</c:v>
                </c:pt>
                <c:pt idx="2596">
                  <c:v>6.8613003396999209E-221</c:v>
                </c:pt>
                <c:pt idx="2597">
                  <c:v>1.0747400596753706E-220</c:v>
                </c:pt>
                <c:pt idx="2598">
                  <c:v>8.5648437927283543E-221</c:v>
                </c:pt>
                <c:pt idx="2599">
                  <c:v>-3.0495208347259609E-221</c:v>
                </c:pt>
                <c:pt idx="2600">
                  <c:v>-2.2249129480970116E-220</c:v>
                </c:pt>
                <c:pt idx="2601">
                  <c:v>-3.8784737203522176E-220</c:v>
                </c:pt>
                <c:pt idx="2602">
                  <c:v>-3.5601645630389462E-220</c:v>
                </c:pt>
                <c:pt idx="2603">
                  <c:v>1.6356460071586137E-221</c:v>
                </c:pt>
                <c:pt idx="2604">
                  <c:v>7.0313629927623853E-220</c:v>
                </c:pt>
                <c:pt idx="2605">
                  <c:v>1.3768207976567388E-219</c:v>
                </c:pt>
                <c:pt idx="2606">
                  <c:v>1.4260712093681824E-219</c:v>
                </c:pt>
                <c:pt idx="2607">
                  <c:v>2.6474443505897652E-220</c:v>
                </c:pt>
                <c:pt idx="2608">
                  <c:v>-2.1538038491221885E-219</c:v>
                </c:pt>
                <c:pt idx="2609">
                  <c:v>-4.812618120165049E-219</c:v>
                </c:pt>
                <c:pt idx="2610">
                  <c:v>-5.5578917943326625E-219</c:v>
                </c:pt>
                <c:pt idx="2611">
                  <c:v>-2.0663599846861573E-219</c:v>
                </c:pt>
                <c:pt idx="2612">
                  <c:v>6.3163827731424372E-219</c:v>
                </c:pt>
                <c:pt idx="2613">
                  <c:v>1.6549858103878899E-218</c:v>
                </c:pt>
                <c:pt idx="2614">
                  <c:v>2.1175793190201568E-218</c:v>
                </c:pt>
                <c:pt idx="2615">
                  <c:v>1.1211738181906573E-218</c:v>
                </c:pt>
                <c:pt idx="2616">
                  <c:v>-1.7361643685774534E-218</c:v>
                </c:pt>
                <c:pt idx="2617">
                  <c:v>-5.5928340939613621E-218</c:v>
                </c:pt>
                <c:pt idx="2618">
                  <c:v>-7.9118177895805101E-218</c:v>
                </c:pt>
                <c:pt idx="2619">
                  <c:v>-5.2926949324550158E-218</c:v>
                </c:pt>
                <c:pt idx="2620">
                  <c:v>4.272379783296973E-218</c:v>
                </c:pt>
                <c:pt idx="2621">
                  <c:v>1.8539229567870098E-217</c:v>
                </c:pt>
                <c:pt idx="2622">
                  <c:v>2.9039481760119591E-217</c:v>
                </c:pt>
                <c:pt idx="2623">
                  <c:v>2.3142193890262945E-217</c:v>
                </c:pt>
                <c:pt idx="2624">
                  <c:v>-8.2397588677479531E-218</c:v>
                </c:pt>
                <c:pt idx="2625">
                  <c:v>-6.011716304988544E-217</c:v>
                </c:pt>
                <c:pt idx="2626">
                  <c:v>-1.0479651427772746E-216</c:v>
                </c:pt>
                <c:pt idx="2627">
                  <c:v>-9.6196150877811321E-217</c:v>
                </c:pt>
                <c:pt idx="2628">
                  <c:v>4.4195020570379868E-218</c:v>
                </c:pt>
                <c:pt idx="2629">
                  <c:v>1.8998766384900065E-216</c:v>
                </c:pt>
                <c:pt idx="2630">
                  <c:v>3.7201699107300204E-216</c:v>
                </c:pt>
                <c:pt idx="2631">
                  <c:v>3.8532544954028084E-216</c:v>
                </c:pt>
                <c:pt idx="2632">
                  <c:v>7.1533875799874817E-217</c:v>
                </c:pt>
                <c:pt idx="2633">
                  <c:v>-5.8195944262474398E-216</c:v>
                </c:pt>
                <c:pt idx="2634">
                  <c:v>-1.3003700845299804E-215</c:v>
                </c:pt>
                <c:pt idx="2635">
                  <c:v>-1.5017410380597604E-215</c:v>
                </c:pt>
                <c:pt idx="2636">
                  <c:v>-5.5832933269323085E-216</c:v>
                </c:pt>
                <c:pt idx="2637">
                  <c:v>1.7066882599950169E-215</c:v>
                </c:pt>
                <c:pt idx="2638">
                  <c:v>4.4717635834391727E-215</c:v>
                </c:pt>
                <c:pt idx="2639">
                  <c:v>5.7216952180703337E-215</c:v>
                </c:pt>
                <c:pt idx="2640">
                  <c:v>3.0294092624440161E-215</c:v>
                </c:pt>
                <c:pt idx="2641">
                  <c:v>-4.6911100712822913E-215</c:v>
                </c:pt>
                <c:pt idx="2642">
                  <c:v>-1.511181535881184E-214</c:v>
                </c:pt>
                <c:pt idx="2643">
                  <c:v>-2.1377729297447085E-214</c:v>
                </c:pt>
                <c:pt idx="2644">
                  <c:v>-1.4300910930559016E-214</c:v>
                </c:pt>
                <c:pt idx="2645">
                  <c:v>1.1543963489854578E-214</c:v>
                </c:pt>
                <c:pt idx="2646">
                  <c:v>5.0092976901620713E-214</c:v>
                </c:pt>
                <c:pt idx="2647">
                  <c:v>7.846460496970654E-214</c:v>
                </c:pt>
                <c:pt idx="2648">
                  <c:v>6.2530308646851843E-214</c:v>
                </c:pt>
                <c:pt idx="2649">
                  <c:v>-2.2263866016030918E-214</c:v>
                </c:pt>
                <c:pt idx="2650">
                  <c:v>-1.6243642020697994E-213</c:v>
                </c:pt>
                <c:pt idx="2651">
                  <c:v>-2.8316054619372011E-213</c:v>
                </c:pt>
                <c:pt idx="2652">
                  <c:v>-2.5992148617196472E-213</c:v>
                </c:pt>
                <c:pt idx="2653">
                  <c:v>1.1941515705804068E-214</c:v>
                </c:pt>
                <c:pt idx="2654">
                  <c:v>5.1334491999732615E-213</c:v>
                </c:pt>
                <c:pt idx="2655">
                  <c:v>1.0051896911100713E-212</c:v>
                </c:pt>
                <c:pt idx="2656">
                  <c:v>1.0411468366584222E-212</c:v>
                </c:pt>
                <c:pt idx="2657">
                  <c:v>1.932846977035313E-213</c:v>
                </c:pt>
                <c:pt idx="2658">
                  <c:v>-1.572449060204063E-212</c:v>
                </c:pt>
                <c:pt idx="2659">
                  <c:v>-3.5135849584034711E-212</c:v>
                </c:pt>
                <c:pt idx="2660">
                  <c:v>-4.0577125251432629E-212</c:v>
                </c:pt>
                <c:pt idx="2661">
                  <c:v>-1.5086109980128466E-212</c:v>
                </c:pt>
                <c:pt idx="2662">
                  <c:v>4.6114720127372277E-212</c:v>
                </c:pt>
                <c:pt idx="2663">
                  <c:v>1.2082712980912388E-211</c:v>
                </c:pt>
                <c:pt idx="2664">
                  <c:v>1.5460022970763928E-211</c:v>
                </c:pt>
                <c:pt idx="2665">
                  <c:v>8.1854615725857905E-212</c:v>
                </c:pt>
                <c:pt idx="2666">
                  <c:v>-1.2675395151831887E-211</c:v>
                </c:pt>
                <c:pt idx="2667">
                  <c:v>-4.0832052115680277E-211</c:v>
                </c:pt>
                <c:pt idx="2668">
                  <c:v>-5.7762659747078518E-211</c:v>
                </c:pt>
                <c:pt idx="2669">
                  <c:v>-3.864101800591892E-211</c:v>
                </c:pt>
                <c:pt idx="2670">
                  <c:v>3.119162357116379E-211</c:v>
                </c:pt>
                <c:pt idx="2671">
                  <c:v>1.3535127645739774E-210</c:v>
                </c:pt>
                <c:pt idx="2672">
                  <c:v>2.1201133953584472E-210</c:v>
                </c:pt>
                <c:pt idx="2673">
                  <c:v>1.6895665331769538E-210</c:v>
                </c:pt>
                <c:pt idx="2674">
                  <c:v>-6.0156966886853798E-211</c:v>
                </c:pt>
                <c:pt idx="2675">
                  <c:v>-4.3890262948400855E-210</c:v>
                </c:pt>
                <c:pt idx="2676">
                  <c:v>-7.650996311308543E-210</c:v>
                </c:pt>
                <c:pt idx="2677">
                  <c:v>-7.0230679946766166E-210</c:v>
                </c:pt>
                <c:pt idx="2678">
                  <c:v>3.2266023323225384E-211</c:v>
                </c:pt>
                <c:pt idx="2679">
                  <c:v>1.3870604106783665E-209</c:v>
                </c:pt>
                <c:pt idx="2680">
                  <c:v>2.7160193732262981E-209</c:v>
                </c:pt>
                <c:pt idx="2681">
                  <c:v>2.8131771969591086E-209</c:v>
                </c:pt>
                <c:pt idx="2682">
                  <c:v>5.222567256330633E-210</c:v>
                </c:pt>
                <c:pt idx="2683">
                  <c:v>-4.248770942591321E-209</c:v>
                </c:pt>
                <c:pt idx="2684">
                  <c:v>-9.4937316552926949E-209</c:v>
                </c:pt>
                <c:pt idx="2685">
                  <c:v>-1.0963890931409784E-208</c:v>
                </c:pt>
                <c:pt idx="2686">
                  <c:v>-4.0762471362506611E-209</c:v>
                </c:pt>
                <c:pt idx="2687">
                  <c:v>1.2460211355335841E-208</c:v>
                </c:pt>
                <c:pt idx="2688">
                  <c:v>3.2647350158303808E-208</c:v>
                </c:pt>
                <c:pt idx="2689">
                  <c:v>4.1773063436985356E-208</c:v>
                </c:pt>
                <c:pt idx="2690">
                  <c:v>2.2117108357590376E-208</c:v>
                </c:pt>
                <c:pt idx="2691">
                  <c:v>-3.4248922865633183E-208</c:v>
                </c:pt>
                <c:pt idx="2692">
                  <c:v>-1.1032833607807629E-207</c:v>
                </c:pt>
                <c:pt idx="2693">
                  <c:v>-1.5607449090588671E-207</c:v>
                </c:pt>
                <c:pt idx="2694">
                  <c:v>-1.0440789513663957E-207</c:v>
                </c:pt>
                <c:pt idx="2695">
                  <c:v>8.4280219012257154E-208</c:v>
                </c:pt>
                <c:pt idx="2696">
                  <c:v>3.6571826175732414E-207</c:v>
                </c:pt>
                <c:pt idx="2697">
                  <c:v>5.728562139562583E-207</c:v>
                </c:pt>
                <c:pt idx="2698">
                  <c:v>4.5651962541854794E-207</c:v>
                </c:pt>
                <c:pt idx="2699">
                  <c:v>-1.6254398172061959E-207</c:v>
                </c:pt>
                <c:pt idx="2700">
                  <c:v>-1.1859173417113827E-206</c:v>
                </c:pt>
                <c:pt idx="2701">
                  <c:v>-2.0672988690848759E-206</c:v>
                </c:pt>
                <c:pt idx="2702">
                  <c:v>-1.8976372928529324E-206</c:v>
                </c:pt>
                <c:pt idx="2703">
                  <c:v>8.7182860650109067E-208</c:v>
                </c:pt>
                <c:pt idx="2704">
                  <c:v>3.7478502889576255E-206</c:v>
                </c:pt>
                <c:pt idx="2705">
                  <c:v>7.3386729218447102E-206</c:v>
                </c:pt>
                <c:pt idx="2706">
                  <c:v>7.6011959381855528E-206</c:v>
                </c:pt>
                <c:pt idx="2707">
                  <c:v>1.4111341358921225E-206</c:v>
                </c:pt>
                <c:pt idx="2708">
                  <c:v>-1.1480155812271736E-205</c:v>
                </c:pt>
                <c:pt idx="2709">
                  <c:v>-2.5652084080288289E-205</c:v>
                </c:pt>
                <c:pt idx="2710">
                  <c:v>-2.962447662512078E-205</c:v>
                </c:pt>
                <c:pt idx="2711">
                  <c:v>-1.1014055919833248E-205</c:v>
                </c:pt>
                <c:pt idx="2712">
                  <c:v>3.3667361461378119E-205</c:v>
                </c:pt>
                <c:pt idx="2713">
                  <c:v>8.8213506566113864E-205</c:v>
                </c:pt>
                <c:pt idx="2714">
                  <c:v>1.12870616260627E-204</c:v>
                </c:pt>
                <c:pt idx="2715">
                  <c:v>5.9760447747588976E-205</c:v>
                </c:pt>
                <c:pt idx="2716">
                  <c:v>-9.2540578644481843E-205</c:v>
                </c:pt>
                <c:pt idx="2717">
                  <c:v>-2.9810734274445936E-204</c:v>
                </c:pt>
                <c:pt idx="2718">
                  <c:v>-4.2171405652752539E-204</c:v>
                </c:pt>
                <c:pt idx="2719">
                  <c:v>-2.821104541283567E-204</c:v>
                </c:pt>
                <c:pt idx="2720">
                  <c:v>2.2772473975582926E-204</c:v>
                </c:pt>
                <c:pt idx="2721">
                  <c:v>9.8817431042131303E-204</c:v>
                </c:pt>
                <c:pt idx="2722">
                  <c:v>1.5478527197262955E-203</c:v>
                </c:pt>
                <c:pt idx="2723">
                  <c:v>1.2335178691881839E-203</c:v>
                </c:pt>
                <c:pt idx="2724">
                  <c:v>-4.3919432172438728E-204</c:v>
                </c:pt>
                <c:pt idx="2725">
                  <c:v>-3.2043607989936615E-203</c:v>
                </c:pt>
                <c:pt idx="2726">
                  <c:v>-5.5858456340356227E-203</c:v>
                </c:pt>
                <c:pt idx="2727">
                  <c:v>-5.1274026629070769E-203</c:v>
                </c:pt>
                <c:pt idx="2728">
                  <c:v>2.3556761486901192E-204</c:v>
                </c:pt>
                <c:pt idx="2729">
                  <c:v>1.0126673432306131E-202</c:v>
                </c:pt>
                <c:pt idx="2730">
                  <c:v>1.9829116962511469E-202</c:v>
                </c:pt>
                <c:pt idx="2731">
                  <c:v>2.0538445644974082E-202</c:v>
                </c:pt>
                <c:pt idx="2732">
                  <c:v>3.8128733508753805E-203</c:v>
                </c:pt>
                <c:pt idx="2733">
                  <c:v>-3.1019342841690108E-202</c:v>
                </c:pt>
                <c:pt idx="2734">
                  <c:v>-6.9311849389573206E-202</c:v>
                </c:pt>
                <c:pt idx="2735">
                  <c:v>-8.0045212297258696E-202</c:v>
                </c:pt>
                <c:pt idx="2736">
                  <c:v>-2.9759991978463388E-202</c:v>
                </c:pt>
                <c:pt idx="2737">
                  <c:v>9.0969390545525255E-202</c:v>
                </c:pt>
                <c:pt idx="2738">
                  <c:v>2.383529719185449E-201</c:v>
                </c:pt>
                <c:pt idx="2739">
                  <c:v>3.0497639115929435E-201</c:v>
                </c:pt>
                <c:pt idx="2740">
                  <c:v>1.6147262042939527E-201</c:v>
                </c:pt>
                <c:pt idx="2741">
                  <c:v>-2.5004466537430799E-201</c:v>
                </c:pt>
                <c:pt idx="2742">
                  <c:v>-8.0548685257995703E-201</c:v>
                </c:pt>
                <c:pt idx="2743">
                  <c:v>-1.1394683908919097E-200</c:v>
                </c:pt>
                <c:pt idx="2744">
                  <c:v>-7.6226170870883645E-201</c:v>
                </c:pt>
                <c:pt idx="2745">
                  <c:v>6.1531262723554752E-201</c:v>
                </c:pt>
                <c:pt idx="2746">
                  <c:v>2.6700444222974409E-200</c:v>
                </c:pt>
                <c:pt idx="2747">
                  <c:v>4.1822894194716728E-200</c:v>
                </c:pt>
                <c:pt idx="2748">
                  <c:v>3.3329788462356506E-200</c:v>
                </c:pt>
                <c:pt idx="2749">
                  <c:v>-1.1867012646074003E-200</c:v>
                </c:pt>
                <c:pt idx="2750">
                  <c:v>-8.6581549250411707E-200</c:v>
                </c:pt>
                <c:pt idx="2751">
                  <c:v>-1.5092946517012341E-199</c:v>
                </c:pt>
                <c:pt idx="2752">
                  <c:v>-1.3854257187479111E-199</c:v>
                </c:pt>
                <c:pt idx="2753">
                  <c:v>6.3650285311472624E-201</c:v>
                </c:pt>
                <c:pt idx="2754">
                  <c:v>2.7362251377941987E-199</c:v>
                </c:pt>
                <c:pt idx="2755">
                  <c:v>5.3578395328062614E-199</c:v>
                </c:pt>
                <c:pt idx="2756">
                  <c:v>5.5494752578134019E-199</c:v>
                </c:pt>
                <c:pt idx="2757">
                  <c:v>1.0302418007134306E-199</c:v>
                </c:pt>
                <c:pt idx="2758">
                  <c:v>-8.3814422965902379E-199</c:v>
                </c:pt>
                <c:pt idx="2759">
                  <c:v>-1.8728069908906945E-198</c:v>
                </c:pt>
                <c:pt idx="2760">
                  <c:v>-2.1628220008872301E-198</c:v>
                </c:pt>
                <c:pt idx="2761">
                  <c:v>-8.0411346828150728E-199</c:v>
                </c:pt>
                <c:pt idx="2762">
                  <c:v>2.4579932789246277E-198</c:v>
                </c:pt>
                <c:pt idx="2763">
                  <c:v>6.4402912060866451E-198</c:v>
                </c:pt>
                <c:pt idx="2764">
                  <c:v>8.2404577137405266E-198</c:v>
                </c:pt>
                <c:pt idx="2765">
                  <c:v>4.362986685464611E-198</c:v>
                </c:pt>
                <c:pt idx="2766">
                  <c:v>-6.7561999793384668E-198</c:v>
                </c:pt>
                <c:pt idx="2767">
                  <c:v>-2.1764221515948879E-197</c:v>
                </c:pt>
                <c:pt idx="2768">
                  <c:v>-3.0788419818056963E-197</c:v>
                </c:pt>
                <c:pt idx="2769">
                  <c:v>-2.0596328323924231E-197</c:v>
                </c:pt>
                <c:pt idx="2770">
                  <c:v>1.6625728470985736E-197</c:v>
                </c:pt>
                <c:pt idx="2771">
                  <c:v>7.2144606428167738E-197</c:v>
                </c:pt>
                <c:pt idx="2772">
                  <c:v>1.1300582776788591E-196</c:v>
                </c:pt>
                <c:pt idx="2773">
                  <c:v>9.0056636910006867E-197</c:v>
                </c:pt>
                <c:pt idx="2774">
                  <c:v>-3.2064573369713836E-197</c:v>
                </c:pt>
                <c:pt idx="2775">
                  <c:v>-2.3394294985931926E-196</c:v>
                </c:pt>
                <c:pt idx="2776">
                  <c:v>-4.0781005973614003E-196</c:v>
                </c:pt>
                <c:pt idx="2777">
                  <c:v>-3.7434141361351989E-196</c:v>
                </c:pt>
                <c:pt idx="2778">
                  <c:v>1.7198326415770828E-197</c:v>
                </c:pt>
                <c:pt idx="2779">
                  <c:v>7.393274063090601E-196</c:v>
                </c:pt>
                <c:pt idx="2780">
                  <c:v>1.4476868197645801E-195</c:v>
                </c:pt>
                <c:pt idx="2781">
                  <c:v>1.4994713078143134E-195</c:v>
                </c:pt>
                <c:pt idx="2782">
                  <c:v>2.7837102037591836E-196</c:v>
                </c:pt>
                <c:pt idx="2783">
                  <c:v>-2.2646620927702863E-195</c:v>
                </c:pt>
                <c:pt idx="2784">
                  <c:v>-5.0603134476199736E-195</c:v>
                </c:pt>
                <c:pt idx="2785">
                  <c:v>-5.8439628821624123E-195</c:v>
                </c:pt>
                <c:pt idx="2786">
                  <c:v>-2.1727182678342456E-195</c:v>
                </c:pt>
                <c:pt idx="2787">
                  <c:v>6.6414980827312109E-195</c:v>
                </c:pt>
                <c:pt idx="2788">
                  <c:v>1.7401660215001487E-194</c:v>
                </c:pt>
                <c:pt idx="2789">
                  <c:v>2.2265689092533284E-194</c:v>
                </c:pt>
                <c:pt idx="2790">
                  <c:v>1.1788802664122462E-194</c:v>
                </c:pt>
                <c:pt idx="2791">
                  <c:v>-1.825525501801807E-194</c:v>
                </c:pt>
                <c:pt idx="2792">
                  <c:v>-5.880697873685106E-194</c:v>
                </c:pt>
                <c:pt idx="2793">
                  <c:v>-8.3190323109925437E-194</c:v>
                </c:pt>
                <c:pt idx="2794">
                  <c:v>-5.5651233311253848E-194</c:v>
                </c:pt>
                <c:pt idx="2795">
                  <c:v>4.4922731940908015E-194</c:v>
                </c:pt>
                <c:pt idx="2796">
                  <c:v>1.9493458193817339E-193</c:v>
                </c:pt>
                <c:pt idx="2797">
                  <c:v>3.0534100645976775E-193</c:v>
                </c:pt>
                <c:pt idx="2798">
                  <c:v>2.4333331307692776E-193</c:v>
                </c:pt>
                <c:pt idx="2799">
                  <c:v>-8.6638672314152546E-194</c:v>
                </c:pt>
                <c:pt idx="2800">
                  <c:v>-6.3211531566569638E-193</c:v>
                </c:pt>
                <c:pt idx="2801">
                  <c:v>-1.1019069380214757E-192</c:v>
                </c:pt>
                <c:pt idx="2802">
                  <c:v>-1.0114732281215627E-192</c:v>
                </c:pt>
                <c:pt idx="2803">
                  <c:v>4.6469916199250109E-194</c:v>
                </c:pt>
                <c:pt idx="2804">
                  <c:v>1.9976634236161331E-192</c:v>
                </c:pt>
                <c:pt idx="2805">
                  <c:v>3.9116537126952969E-192</c:v>
                </c:pt>
                <c:pt idx="2806">
                  <c:v>4.0515748342519612E-192</c:v>
                </c:pt>
                <c:pt idx="2807">
                  <c:v>7.521588264248862E-193</c:v>
                </c:pt>
                <c:pt idx="2808">
                  <c:v>-6.1191258955863315E-192</c:v>
                </c:pt>
                <c:pt idx="2809">
                  <c:v>-1.3672982613927089E-191</c:v>
                </c:pt>
                <c:pt idx="2810">
                  <c:v>-1.5790334048384451E-191</c:v>
                </c:pt>
                <c:pt idx="2811">
                  <c:v>-5.8706709529220884E-192</c:v>
                </c:pt>
                <c:pt idx="2812">
                  <c:v>1.7945332012615689E-191</c:v>
                </c:pt>
                <c:pt idx="2813">
                  <c:v>4.7019269918630022E-191</c:v>
                </c:pt>
                <c:pt idx="2814">
                  <c:v>6.0161828424193435E-191</c:v>
                </c:pt>
                <c:pt idx="2815">
                  <c:v>3.1853400341522996E-191</c:v>
                </c:pt>
                <c:pt idx="2816">
                  <c:v>-4.932576554020795E-191</c:v>
                </c:pt>
                <c:pt idx="2817">
                  <c:v>-1.5889630948546704E-190</c:v>
                </c:pt>
                <c:pt idx="2818">
                  <c:v>-2.2478047120450664E-190</c:v>
                </c:pt>
                <c:pt idx="2819">
                  <c:v>-1.5036978068389675E-190</c:v>
                </c:pt>
                <c:pt idx="2820">
                  <c:v>1.2138134506584345E-190</c:v>
                </c:pt>
                <c:pt idx="2821">
                  <c:v>5.2671414768135054E-190</c:v>
                </c:pt>
                <c:pt idx="2822">
                  <c:v>8.2503327114616804E-190</c:v>
                </c:pt>
                <c:pt idx="2823">
                  <c:v>6.5748646365696989E-190</c:v>
                </c:pt>
                <c:pt idx="2824">
                  <c:v>-2.3409791136202044E-190</c:v>
                </c:pt>
                <c:pt idx="2825">
                  <c:v>-1.7079704904683483E-189</c:v>
                </c:pt>
                <c:pt idx="2826">
                  <c:v>-2.97734827445809E-189</c:v>
                </c:pt>
                <c:pt idx="2827">
                  <c:v>-2.7329982923850096E-189</c:v>
                </c:pt>
                <c:pt idx="2828">
                  <c:v>1.2556165948577089E-190</c:v>
                </c:pt>
                <c:pt idx="2829">
                  <c:v>5.3976737543829795E-189</c:v>
                </c:pt>
                <c:pt idx="2830">
                  <c:v>1.0569255637864083E-188</c:v>
                </c:pt>
                <c:pt idx="2831">
                  <c:v>1.0947361704454991E-188</c:v>
                </c:pt>
                <c:pt idx="2832">
                  <c:v>2.0323322617694779E-189</c:v>
                </c:pt>
                <c:pt idx="2833">
                  <c:v>-1.6533845415266441E-188</c:v>
                </c:pt>
                <c:pt idx="2834">
                  <c:v>-3.6944341474382738E-188</c:v>
                </c:pt>
                <c:pt idx="2835">
                  <c:v>-4.2665459384893989E-188</c:v>
                </c:pt>
                <c:pt idx="2836">
                  <c:v>-1.5862588647094927E-188</c:v>
                </c:pt>
                <c:pt idx="2837">
                  <c:v>4.8488365733454055E-188</c:v>
                </c:pt>
                <c:pt idx="2838">
                  <c:v>1.2704625145086503E-187</c:v>
                </c:pt>
                <c:pt idx="2839">
                  <c:v>1.6255735094830362E-187</c:v>
                </c:pt>
                <c:pt idx="2840">
                  <c:v>8.6067745522827953E-188</c:v>
                </c:pt>
                <c:pt idx="2841">
                  <c:v>-1.3327813462812278E-187</c:v>
                </c:pt>
                <c:pt idx="2842">
                  <c:v>-4.2933755476825656E-187</c:v>
                </c:pt>
                <c:pt idx="2843">
                  <c:v>-6.0735793676355303E-187</c:v>
                </c:pt>
                <c:pt idx="2844">
                  <c:v>-4.0629994470001273E-187</c:v>
                </c:pt>
                <c:pt idx="2845">
                  <c:v>3.2797146277581629E-187</c:v>
                </c:pt>
                <c:pt idx="2846">
                  <c:v>1.4231785946510935E-186</c:v>
                </c:pt>
                <c:pt idx="2847">
                  <c:v>2.229236677868459E-186</c:v>
                </c:pt>
                <c:pt idx="2848">
                  <c:v>1.7765303208006949E-186</c:v>
                </c:pt>
                <c:pt idx="2849">
                  <c:v>-6.3253158480040345E-187</c:v>
                </c:pt>
                <c:pt idx="2850">
                  <c:v>-4.6149358580917247E-186</c:v>
                </c:pt>
                <c:pt idx="2851">
                  <c:v>-8.0447808358198057E-186</c:v>
                </c:pt>
                <c:pt idx="2852">
                  <c:v>-7.3845536804876121E-186</c:v>
                </c:pt>
                <c:pt idx="2853">
                  <c:v>3.3926846016881686E-187</c:v>
                </c:pt>
                <c:pt idx="2854">
                  <c:v>1.4584551249718943E-185</c:v>
                </c:pt>
                <c:pt idx="2855">
                  <c:v>2.8558159178886342E-185</c:v>
                </c:pt>
                <c:pt idx="2856">
                  <c:v>2.9579720096987669E-185</c:v>
                </c:pt>
                <c:pt idx="2857">
                  <c:v>5.4913495019962684E-186</c:v>
                </c:pt>
                <c:pt idx="2858">
                  <c:v>-4.4674489690502374E-185</c:v>
                </c:pt>
                <c:pt idx="2859">
                  <c:v>-9.982376927143784E-185</c:v>
                </c:pt>
                <c:pt idx="2860">
                  <c:v>-1.1528224262717477E-184</c:v>
                </c:pt>
                <c:pt idx="2861">
                  <c:v>-4.286083241673098E-185</c:v>
                </c:pt>
                <c:pt idx="2862">
                  <c:v>1.3101539284260165E-184</c:v>
                </c:pt>
                <c:pt idx="2863">
                  <c:v>3.4327922847402419E-184</c:v>
                </c:pt>
                <c:pt idx="2864">
                  <c:v>4.3923078325443465E-184</c:v>
                </c:pt>
                <c:pt idx="2865">
                  <c:v>2.3255498094885051E-184</c:v>
                </c:pt>
                <c:pt idx="2866">
                  <c:v>-3.6011837843422034E-184</c:v>
                </c:pt>
                <c:pt idx="2867">
                  <c:v>-1.1600721938294937E-183</c:v>
                </c:pt>
                <c:pt idx="2868">
                  <c:v>-1.6410787751356673E-183</c:v>
                </c:pt>
                <c:pt idx="2869">
                  <c:v>-1.0978202081953365E-183</c:v>
                </c:pt>
                <c:pt idx="2870">
                  <c:v>8.8617925703555609E-184</c:v>
                </c:pt>
                <c:pt idx="2871">
                  <c:v>3.8454152664426303E-183</c:v>
                </c:pt>
                <c:pt idx="2872">
                  <c:v>6.0233839946036933E-183</c:v>
                </c:pt>
                <c:pt idx="2873">
                  <c:v>4.8001908153405808E-183</c:v>
                </c:pt>
                <c:pt idx="2874">
                  <c:v>-1.7091007978998159E-183</c:v>
                </c:pt>
                <c:pt idx="2875">
                  <c:v>-1.2469569814714658E-182</c:v>
                </c:pt>
                <c:pt idx="2876">
                  <c:v>-2.1737027291455239E-182</c:v>
                </c:pt>
                <c:pt idx="2877">
                  <c:v>-1.9953086164672423E-182</c:v>
                </c:pt>
                <c:pt idx="2878">
                  <c:v>9.167005961460163E-184</c:v>
                </c:pt>
                <c:pt idx="2879">
                  <c:v>3.94073178290805E-182</c:v>
                </c:pt>
                <c:pt idx="2880">
                  <c:v>7.7164143731351451E-182</c:v>
                </c:pt>
                <c:pt idx="2881">
                  <c:v>7.9924281555935028E-182</c:v>
                </c:pt>
                <c:pt idx="2882">
                  <c:v>1.4837655037464223E-182</c:v>
                </c:pt>
                <c:pt idx="2883">
                  <c:v>-1.2071045291297239E-181</c:v>
                </c:pt>
                <c:pt idx="2884">
                  <c:v>-2.6972386467910815E-181</c:v>
                </c:pt>
                <c:pt idx="2885">
                  <c:v>-3.1149388965525621E-181</c:v>
                </c:pt>
                <c:pt idx="2886">
                  <c:v>-1.1580941558244254E-181</c:v>
                </c:pt>
                <c:pt idx="2887">
                  <c:v>3.5400195676877917E-181</c:v>
                </c:pt>
                <c:pt idx="2888">
                  <c:v>9.2753878595258782E-181</c:v>
                </c:pt>
                <c:pt idx="2889">
                  <c:v>1.1867984953541934E-180</c:v>
                </c:pt>
                <c:pt idx="2890">
                  <c:v>6.2836281653165771E-181</c:v>
                </c:pt>
                <c:pt idx="2891">
                  <c:v>-9.730366985299926E-181</c:v>
                </c:pt>
                <c:pt idx="2892">
                  <c:v>-3.1345065843446341E-180</c:v>
                </c:pt>
                <c:pt idx="2893">
                  <c:v>-4.4341778228820406E-180</c:v>
                </c:pt>
                <c:pt idx="2894">
                  <c:v>-2.966306507775421E-180</c:v>
                </c:pt>
                <c:pt idx="2895">
                  <c:v>2.3944590628171394E-180</c:v>
                </c:pt>
                <c:pt idx="2896">
                  <c:v>1.0390351063765139E-179</c:v>
                </c:pt>
                <c:pt idx="2897">
                  <c:v>1.6275211628797314E-179</c:v>
                </c:pt>
                <c:pt idx="2898">
                  <c:v>1.2970095468439508E-179</c:v>
                </c:pt>
                <c:pt idx="2899">
                  <c:v>-4.6180047035373763E-180</c:v>
                </c:pt>
                <c:pt idx="2900">
                  <c:v>-3.3692884532411263E-179</c:v>
                </c:pt>
                <c:pt idx="2901">
                  <c:v>-5.8733447984588924E-179</c:v>
                </c:pt>
                <c:pt idx="2902">
                  <c:v>-5.3913233712330681E-179</c:v>
                </c:pt>
                <c:pt idx="2903">
                  <c:v>2.4769259284017088E-180</c:v>
                </c:pt>
                <c:pt idx="2904">
                  <c:v>1.0647891004332845E-178</c:v>
                </c:pt>
                <c:pt idx="2905">
                  <c:v>2.0849735957753238E-178</c:v>
                </c:pt>
                <c:pt idx="2906">
                  <c:v>2.1595586939479938E-178</c:v>
                </c:pt>
                <c:pt idx="2907">
                  <c:v>4.0091275363551836E-179</c:v>
                </c:pt>
                <c:pt idx="2908">
                  <c:v>-3.2616054011679841E-178</c:v>
                </c:pt>
                <c:pt idx="2909">
                  <c:v>-7.2879306258621633E-178</c:v>
                </c:pt>
                <c:pt idx="2910">
                  <c:v>-8.4165365192608021E-178</c:v>
                </c:pt>
                <c:pt idx="2911">
                  <c:v>-3.1291588932710244E-178</c:v>
                </c:pt>
                <c:pt idx="2912">
                  <c:v>9.5651658695771074E-178</c:v>
                </c:pt>
                <c:pt idx="2913">
                  <c:v>2.5062106139513964E-177</c:v>
                </c:pt>
                <c:pt idx="2914">
                  <c:v>3.2067307984467383E-177</c:v>
                </c:pt>
                <c:pt idx="2915">
                  <c:v>1.6978372235760253E-177</c:v>
                </c:pt>
                <c:pt idx="2916">
                  <c:v>-2.6291467394276754E-177</c:v>
                </c:pt>
                <c:pt idx="2917">
                  <c:v>-8.4694361224378179E-177</c:v>
                </c:pt>
                <c:pt idx="2918">
                  <c:v>-1.1981198004338921E-176</c:v>
                </c:pt>
                <c:pt idx="2919">
                  <c:v>-8.0149735350061078E-177</c:v>
                </c:pt>
                <c:pt idx="2920">
                  <c:v>6.4698250454249886E-177</c:v>
                </c:pt>
                <c:pt idx="2921">
                  <c:v>2.8074709675066998E-176</c:v>
                </c:pt>
                <c:pt idx="2922">
                  <c:v>4.3975643697928372E-176</c:v>
                </c:pt>
                <c:pt idx="2923">
                  <c:v>3.5045303451083816E-176</c:v>
                </c:pt>
                <c:pt idx="2924">
                  <c:v>-1.2477804043583681E-176</c:v>
                </c:pt>
                <c:pt idx="2925">
                  <c:v>-9.1037755914364019E-176</c:v>
                </c:pt>
                <c:pt idx="2926">
                  <c:v>-1.5869789799279277E-175</c:v>
                </c:pt>
                <c:pt idx="2927">
                  <c:v>-1.4567353561379946E-175</c:v>
                </c:pt>
                <c:pt idx="2928">
                  <c:v>6.6926353786226049E-177</c:v>
                </c:pt>
                <c:pt idx="2929">
                  <c:v>2.8770577976020467E-175</c:v>
                </c:pt>
                <c:pt idx="2930">
                  <c:v>5.6336102383976364E-175</c:v>
                </c:pt>
                <c:pt idx="2931">
                  <c:v>5.835120961125932E-175</c:v>
                </c:pt>
                <c:pt idx="2932">
                  <c:v>1.0832690192456109E-175</c:v>
                </c:pt>
                <c:pt idx="2933">
                  <c:v>-8.8128125816586353E-175</c:v>
                </c:pt>
                <c:pt idx="2934">
                  <c:v>-1.9692021609533475E-174</c:v>
                </c:pt>
                <c:pt idx="2935">
                  <c:v>-2.2741451290434318E-174</c:v>
                </c:pt>
                <c:pt idx="2936">
                  <c:v>-8.4550338180691183E-175</c:v>
                </c:pt>
                <c:pt idx="2937">
                  <c:v>2.5845087112672202E-174</c:v>
                </c:pt>
                <c:pt idx="2938">
                  <c:v>6.7717872834337031E-174</c:v>
                </c:pt>
                <c:pt idx="2939">
                  <c:v>8.6645964620161998E-174</c:v>
                </c:pt>
                <c:pt idx="2940">
                  <c:v>4.587559325947847E-174</c:v>
                </c:pt>
                <c:pt idx="2941">
                  <c:v>-7.1039518221649629E-174</c:v>
                </c:pt>
                <c:pt idx="2942">
                  <c:v>-2.2884441257436629E-173</c:v>
                </c:pt>
                <c:pt idx="2943">
                  <c:v>-3.2373280990781306E-173</c:v>
                </c:pt>
                <c:pt idx="2944">
                  <c:v>-2.1656416925442247E-173</c:v>
                </c:pt>
                <c:pt idx="2945">
                  <c:v>1.748148058119679E-173</c:v>
                </c:pt>
                <c:pt idx="2946">
                  <c:v>7.5857909417405516E-173</c:v>
                </c:pt>
                <c:pt idx="2947">
                  <c:v>1.1882204950260396E-172</c:v>
                </c:pt>
                <c:pt idx="2948">
                  <c:v>9.4692112763358583E-173</c:v>
                </c:pt>
                <c:pt idx="2949">
                  <c:v>-3.3715065296523389E-173</c:v>
                </c:pt>
                <c:pt idx="2950">
                  <c:v>-2.4598406631136932E-172</c:v>
                </c:pt>
                <c:pt idx="2951">
                  <c:v>-4.2880278566089557E-172</c:v>
                </c:pt>
                <c:pt idx="2952">
                  <c:v>-3.9360829378270143E-172</c:v>
                </c:pt>
                <c:pt idx="2953">
                  <c:v>1.8083551596103477E-173</c:v>
                </c:pt>
                <c:pt idx="2954">
                  <c:v>7.7738108983513304E-172</c:v>
                </c:pt>
                <c:pt idx="2955">
                  <c:v>1.522198994877155E-171</c:v>
                </c:pt>
                <c:pt idx="2956">
                  <c:v>1.5766512515420188E-171</c:v>
                </c:pt>
                <c:pt idx="2957">
                  <c:v>2.9269888245410404E-172</c:v>
                </c:pt>
                <c:pt idx="2958">
                  <c:v>-2.3812235274099549E-171</c:v>
                </c:pt>
                <c:pt idx="2959">
                  <c:v>-5.3207703105914668E-171</c:v>
                </c:pt>
                <c:pt idx="2960">
                  <c:v>-6.144740120444587E-171</c:v>
                </c:pt>
                <c:pt idx="2961">
                  <c:v>-2.2845488189502725E-171</c:v>
                </c:pt>
                <c:pt idx="2962">
                  <c:v>6.9833553115333886E-171</c:v>
                </c:pt>
                <c:pt idx="2963">
                  <c:v>1.8297337700614373E-170</c:v>
                </c:pt>
                <c:pt idx="2964">
                  <c:v>2.3411735751137904E-170</c:v>
                </c:pt>
                <c:pt idx="2965">
                  <c:v>1.2395583293326931E-170</c:v>
                </c:pt>
                <c:pt idx="2966">
                  <c:v>-1.9194868647338002E-170</c:v>
                </c:pt>
                <c:pt idx="2967">
                  <c:v>-6.1833893422947674E-170</c:v>
                </c:pt>
                <c:pt idx="2968">
                  <c:v>-8.7472122121817963E-170</c:v>
                </c:pt>
                <c:pt idx="2969">
                  <c:v>-5.8515590342556073E-170</c:v>
                </c:pt>
                <c:pt idx="2970">
                  <c:v>4.723500063807677E-170</c:v>
                </c:pt>
                <c:pt idx="2971">
                  <c:v>2.0496788346894998E-169</c:v>
                </c:pt>
                <c:pt idx="2972">
                  <c:v>3.2105592591017093E-169</c:v>
                </c:pt>
                <c:pt idx="2973">
                  <c:v>2.5585784864818877E-169</c:v>
                </c:pt>
                <c:pt idx="2974">
                  <c:v>-9.1098221285025851E-170</c:v>
                </c:pt>
                <c:pt idx="2975">
                  <c:v>-6.6464811585043475E-169</c:v>
                </c:pt>
                <c:pt idx="2976">
                  <c:v>-1.1586198095492747E-168</c:v>
                </c:pt>
                <c:pt idx="2977">
                  <c:v>-1.0635342161074885E-168</c:v>
                </c:pt>
                <c:pt idx="2978">
                  <c:v>4.8861792570355559E-170</c:v>
                </c:pt>
                <c:pt idx="2979">
                  <c:v>2.100481899888792E-168</c:v>
                </c:pt>
                <c:pt idx="2980">
                  <c:v>4.1129821277733551E-168</c:v>
                </c:pt>
                <c:pt idx="2981">
                  <c:v>4.2601044015143684E-168</c:v>
                </c:pt>
                <c:pt idx="2982">
                  <c:v>7.9087185595264858E-169</c:v>
                </c:pt>
                <c:pt idx="2983">
                  <c:v>-6.4340623613702238E-168</c:v>
                </c:pt>
                <c:pt idx="2984">
                  <c:v>-1.4376750913057481E-167</c:v>
                </c:pt>
                <c:pt idx="2985">
                  <c:v>-1.6603091937748013E-167</c:v>
                </c:pt>
                <c:pt idx="2986">
                  <c:v>-6.1728458831894115E-168</c:v>
                </c:pt>
                <c:pt idx="2987">
                  <c:v>1.886899372253991E-167</c:v>
                </c:pt>
                <c:pt idx="2988">
                  <c:v>4.943940397552216E-167</c:v>
                </c:pt>
                <c:pt idx="2989">
                  <c:v>6.325832386346372E-167</c:v>
                </c:pt>
                <c:pt idx="2990">
                  <c:v>3.349295380931835E-167</c:v>
                </c:pt>
                <c:pt idx="2991">
                  <c:v>-5.1864399569753942E-167</c:v>
                </c:pt>
                <c:pt idx="2992">
                  <c:v>-1.6707493452116894E-166</c:v>
                </c:pt>
                <c:pt idx="2993">
                  <c:v>-2.363500185346111E-166</c:v>
                </c:pt>
                <c:pt idx="2994">
                  <c:v>-1.5810934812861197E-166</c:v>
                </c:pt>
                <c:pt idx="2995">
                  <c:v>1.2762872439337128E-166</c:v>
                </c:pt>
                <c:pt idx="2996">
                  <c:v>5.5382329527154724E-166</c:v>
                </c:pt>
                <c:pt idx="2997">
                  <c:v>8.6749576134713199E-166</c:v>
                </c:pt>
                <c:pt idx="2998">
                  <c:v>6.9132884046257521E-166</c:v>
                </c:pt>
                <c:pt idx="2999">
                  <c:v>-2.4614692781224744E-166</c:v>
                </c:pt>
                <c:pt idx="3000">
                  <c:v>-1.7958822778733205E-165</c:v>
                </c:pt>
                <c:pt idx="3001">
                  <c:v>-3.1305869698645451E-165</c:v>
                </c:pt>
                <c:pt idx="3002">
                  <c:v>-2.873666875307644E-165</c:v>
                </c:pt>
                <c:pt idx="3003">
                  <c:v>1.3202446568666175E-166</c:v>
                </c:pt>
                <c:pt idx="3004">
                  <c:v>5.6755106133437047E-165</c:v>
                </c:pt>
                <c:pt idx="3005">
                  <c:v>1.1113261666170385E-164</c:v>
                </c:pt>
                <c:pt idx="3006">
                  <c:v>1.1510813882119874E-164</c:v>
                </c:pt>
                <c:pt idx="3007">
                  <c:v>2.136937353014457E-165</c:v>
                </c:pt>
                <c:pt idx="3008">
                  <c:v>-1.7384857526571339E-164</c:v>
                </c:pt>
                <c:pt idx="3009">
                  <c:v>-3.8846114112435204E-164</c:v>
                </c:pt>
                <c:pt idx="3010">
                  <c:v>-4.4861658878078721E-164</c:v>
                </c:pt>
                <c:pt idx="3011">
                  <c:v>-1.6679023074071598E-164</c:v>
                </c:pt>
                <c:pt idx="3012">
                  <c:v>5.09838536191107E-164</c:v>
                </c:pt>
                <c:pt idx="3013">
                  <c:v>1.335853230187716E-163</c:v>
                </c:pt>
                <c:pt idx="3014">
                  <c:v>1.709243605559168E-163</c:v>
                </c:pt>
                <c:pt idx="3015">
                  <c:v>9.0497517577495927E-164</c:v>
                </c:pt>
                <c:pt idx="3016">
                  <c:v>-1.4013806766044592E-163</c:v>
                </c:pt>
                <c:pt idx="3017">
                  <c:v>-4.5143628043778145E-163</c:v>
                </c:pt>
                <c:pt idx="3018">
                  <c:v>-6.3861762185747185E-163</c:v>
                </c:pt>
                <c:pt idx="3019">
                  <c:v>-4.272106321821618E-163</c:v>
                </c:pt>
                <c:pt idx="3020">
                  <c:v>3.4485315118773431E-163</c:v>
                </c:pt>
                <c:pt idx="3021">
                  <c:v>1.4964298085161978E-162</c:v>
                </c:pt>
                <c:pt idx="3022">
                  <c:v>2.3439780744665983E-162</c:v>
                </c:pt>
                <c:pt idx="3023">
                  <c:v>1.8679667227769102E-162</c:v>
                </c:pt>
                <c:pt idx="3024">
                  <c:v>-6.6508869267184008E-163</c:v>
                </c:pt>
                <c:pt idx="3025">
                  <c:v>-4.8524827263501396E-162</c:v>
                </c:pt>
                <c:pt idx="3026">
                  <c:v>-8.458862278724089E-162</c:v>
                </c:pt>
                <c:pt idx="3027">
                  <c:v>-7.7646347466227495E-162</c:v>
                </c:pt>
                <c:pt idx="3028">
                  <c:v>3.5673049460065504E-163</c:v>
                </c:pt>
                <c:pt idx="3029">
                  <c:v>1.5335202999568537E-161</c:v>
                </c:pt>
                <c:pt idx="3030">
                  <c:v>3.0028044993528082E-161</c:v>
                </c:pt>
                <c:pt idx="3031">
                  <c:v>3.1102292822547811E-161</c:v>
                </c:pt>
                <c:pt idx="3032">
                  <c:v>5.7739871290798929E-162</c:v>
                </c:pt>
                <c:pt idx="3033">
                  <c:v>-4.6973996852154569E-161</c:v>
                </c:pt>
                <c:pt idx="3034">
                  <c:v>-1.0496180654727542E-160</c:v>
                </c:pt>
                <c:pt idx="3035">
                  <c:v>-1.2121574895021178E-160</c:v>
                </c:pt>
                <c:pt idx="3036">
                  <c:v>-4.5066754984594999E-161</c:v>
                </c:pt>
                <c:pt idx="3037">
                  <c:v>1.3775864897877329E-160</c:v>
                </c:pt>
                <c:pt idx="3038">
                  <c:v>3.6094787824279731E-160</c:v>
                </c:pt>
                <c:pt idx="3039">
                  <c:v>4.6183693188378493E-160</c:v>
                </c:pt>
                <c:pt idx="3040">
                  <c:v>2.4452438972514081E-160</c:v>
                </c:pt>
                <c:pt idx="3041">
                  <c:v>-3.7865298954161778E-160</c:v>
                </c:pt>
                <c:pt idx="3042">
                  <c:v>-1.2197809877428489E-159</c:v>
                </c:pt>
                <c:pt idx="3043">
                  <c:v>-1.7255449479511656E-159</c:v>
                </c:pt>
                <c:pt idx="3044">
                  <c:v>-1.1543234259253634E-159</c:v>
                </c:pt>
                <c:pt idx="3045">
                  <c:v>9.317926311247774E-160</c:v>
                </c:pt>
                <c:pt idx="3046">
                  <c:v>4.0433406053829371E-159</c:v>
                </c:pt>
                <c:pt idx="3047">
                  <c:v>6.3334285384395679E-159</c:v>
                </c:pt>
                <c:pt idx="3048">
                  <c:v>5.0472480660196765E-159</c:v>
                </c:pt>
                <c:pt idx="3049">
                  <c:v>-1.7970703160606961E-159</c:v>
                </c:pt>
                <c:pt idx="3050">
                  <c:v>-1.3111383897372945E-158</c:v>
                </c:pt>
                <c:pt idx="3051">
                  <c:v>-2.2855849340957843E-158</c:v>
                </c:pt>
                <c:pt idx="3052">
                  <c:v>-2.0980055543064104E-158</c:v>
                </c:pt>
                <c:pt idx="3053">
                  <c:v>9.6388485448811036E-160</c:v>
                </c:pt>
                <c:pt idx="3054">
                  <c:v>4.1435794284047475E-158</c:v>
                </c:pt>
                <c:pt idx="3055">
                  <c:v>8.1135715891757863E-158</c:v>
                </c:pt>
                <c:pt idx="3056">
                  <c:v>8.4038053683526077E-158</c:v>
                </c:pt>
                <c:pt idx="3057">
                  <c:v>1.5601341784305741E-158</c:v>
                </c:pt>
                <c:pt idx="3058">
                  <c:v>-1.2692319378695528E-157</c:v>
                </c:pt>
                <c:pt idx="3059">
                  <c:v>-2.8360689609071627E-157</c:v>
                </c:pt>
                <c:pt idx="3060">
                  <c:v>-3.2752480903273635E-157</c:v>
                </c:pt>
                <c:pt idx="3061">
                  <c:v>-1.2177026805301507E-157</c:v>
                </c:pt>
                <c:pt idx="3062">
                  <c:v>3.7222360640993692E-157</c:v>
                </c:pt>
                <c:pt idx="3063">
                  <c:v>9.7527908262790396E-157</c:v>
                </c:pt>
                <c:pt idx="3064">
                  <c:v>1.2478837120268356E-156</c:v>
                </c:pt>
                <c:pt idx="3065">
                  <c:v>6.607041936836475E-157</c:v>
                </c:pt>
                <c:pt idx="3066">
                  <c:v>-1.0231196485108503E-156</c:v>
                </c:pt>
                <c:pt idx="3067">
                  <c:v>-3.2958488548041103E-156</c:v>
                </c:pt>
                <c:pt idx="3068">
                  <c:v>-4.6624270009783839E-156</c:v>
                </c:pt>
                <c:pt idx="3069">
                  <c:v>-3.1189800494661419E-156</c:v>
                </c:pt>
                <c:pt idx="3070">
                  <c:v>2.5177020728379831E-156</c:v>
                </c:pt>
                <c:pt idx="3071">
                  <c:v>1.0925150555734487E-155</c:v>
                </c:pt>
                <c:pt idx="3072">
                  <c:v>1.7112915281634934E-155</c:v>
                </c:pt>
                <c:pt idx="3073">
                  <c:v>1.3637645314389542E-155</c:v>
                </c:pt>
                <c:pt idx="3074">
                  <c:v>-4.8556731102292819E-156</c:v>
                </c:pt>
                <c:pt idx="3075">
                  <c:v>-3.5426934132245966E-155</c:v>
                </c:pt>
                <c:pt idx="3076">
                  <c:v>-6.1756412671597072E-155</c:v>
                </c:pt>
                <c:pt idx="3077">
                  <c:v>-5.668825999501692E-155</c:v>
                </c:pt>
                <c:pt idx="3078">
                  <c:v>2.6044136682122303E-156</c:v>
                </c:pt>
                <c:pt idx="3079">
                  <c:v>1.1195938185552727E-154</c:v>
                </c:pt>
                <c:pt idx="3080">
                  <c:v>2.1922889940871551E-154</c:v>
                </c:pt>
                <c:pt idx="3081">
                  <c:v>2.2707116682973071E-154</c:v>
                </c:pt>
                <c:pt idx="3082">
                  <c:v>4.215469411814751E-155</c:v>
                </c:pt>
                <c:pt idx="3083">
                  <c:v>-3.4294803624276083E-154</c:v>
                </c:pt>
                <c:pt idx="3084">
                  <c:v>-7.6630590008325385E-154</c:v>
                </c:pt>
                <c:pt idx="3085">
                  <c:v>-8.8497298808315655E-154</c:v>
                </c:pt>
                <c:pt idx="3086">
                  <c:v>-3.2902277022551456E-154</c:v>
                </c:pt>
                <c:pt idx="3087">
                  <c:v>1.0057487679041304E-153</c:v>
                </c:pt>
                <c:pt idx="3088">
                  <c:v>2.6352054303372083E-153</c:v>
                </c:pt>
                <c:pt idx="3089">
                  <c:v>3.3717799911276942E-153</c:v>
                </c:pt>
                <c:pt idx="3090">
                  <c:v>1.7852263957169855E-153</c:v>
                </c:pt>
                <c:pt idx="3091">
                  <c:v>-2.7644676312767007E-153</c:v>
                </c:pt>
                <c:pt idx="3092">
                  <c:v>-8.905364098762131E-153</c:v>
                </c:pt>
                <c:pt idx="3093">
                  <c:v>-1.2597853631264547E-152</c:v>
                </c:pt>
                <c:pt idx="3094">
                  <c:v>-8.4275053628833777E-153</c:v>
                </c:pt>
                <c:pt idx="3095">
                  <c:v>6.802840353190687E-153</c:v>
                </c:pt>
                <c:pt idx="3096">
                  <c:v>2.951971049545142E-152</c:v>
                </c:pt>
                <c:pt idx="3097">
                  <c:v>4.6238993175616959E-152</c:v>
                </c:pt>
                <c:pt idx="3098">
                  <c:v>3.6848933804092194E-152</c:v>
                </c:pt>
                <c:pt idx="3099">
                  <c:v>-1.312004351075919E-152</c:v>
                </c:pt>
                <c:pt idx="3100">
                  <c:v>-9.5723670217614561E-152</c:v>
                </c:pt>
                <c:pt idx="3101">
                  <c:v>-1.6686588841556418E-151</c:v>
                </c:pt>
                <c:pt idx="3102">
                  <c:v>-1.5317124157586733E-151</c:v>
                </c:pt>
                <c:pt idx="3103">
                  <c:v>7.0371360683532141E-153</c:v>
                </c:pt>
                <c:pt idx="3104">
                  <c:v>3.0251402249676403E-151</c:v>
                </c:pt>
                <c:pt idx="3105">
                  <c:v>5.9235705560991023E-151</c:v>
                </c:pt>
                <c:pt idx="3106">
                  <c:v>6.135472814890888E-151</c:v>
                </c:pt>
                <c:pt idx="3107">
                  <c:v>1.139024775609667E-151</c:v>
                </c:pt>
                <c:pt idx="3108">
                  <c:v>-9.2664244000559064E-151</c:v>
                </c:pt>
                <c:pt idx="3109">
                  <c:v>-2.0705560991024387E-150</c:v>
                </c:pt>
                <c:pt idx="3110">
                  <c:v>-2.3911957558779023E-150</c:v>
                </c:pt>
                <c:pt idx="3111">
                  <c:v>-8.8902021791841121E-151</c:v>
                </c:pt>
                <c:pt idx="3112">
                  <c:v>2.7175325267232629E-150</c:v>
                </c:pt>
                <c:pt idx="3113">
                  <c:v>7.1203291260778943E-150</c:v>
                </c:pt>
                <c:pt idx="3114">
                  <c:v>9.110551359103531E-150</c:v>
                </c:pt>
                <c:pt idx="3115">
                  <c:v>4.8236781176127419E-150</c:v>
                </c:pt>
                <c:pt idx="3116">
                  <c:v>-7.4696001993230296E-150</c:v>
                </c:pt>
                <c:pt idx="3117">
                  <c:v>-2.406230060100755E-149</c:v>
                </c:pt>
                <c:pt idx="3118">
                  <c:v>-3.4039269067860978E-149</c:v>
                </c:pt>
                <c:pt idx="3119">
                  <c:v>-2.277107628359778E-149</c:v>
                </c:pt>
                <c:pt idx="3120">
                  <c:v>1.8381259988940001E-149</c:v>
                </c:pt>
                <c:pt idx="3121">
                  <c:v>7.9762331593308083E-149</c:v>
                </c:pt>
                <c:pt idx="3122">
                  <c:v>1.2493786347587765E-148</c:v>
                </c:pt>
                <c:pt idx="3123">
                  <c:v>9.9565803946352932E-149</c:v>
                </c:pt>
                <c:pt idx="3124">
                  <c:v>-3.5450330280693015E-149</c:v>
                </c:pt>
                <c:pt idx="3125">
                  <c:v>-2.5864502877422413E-148</c:v>
                </c:pt>
                <c:pt idx="3126">
                  <c:v>-4.5087112672204765E-148</c:v>
                </c:pt>
                <c:pt idx="3127">
                  <c:v>-4.1386875064567291E-148</c:v>
                </c:pt>
                <c:pt idx="3128">
                  <c:v>1.9014292919778556E-149</c:v>
                </c:pt>
                <c:pt idx="3129">
                  <c:v>8.1739154214041331E-148</c:v>
                </c:pt>
                <c:pt idx="3130">
                  <c:v>1.6005457075663749E-147</c:v>
                </c:pt>
                <c:pt idx="3131">
                  <c:v>1.6577994251232094E-147</c:v>
                </c:pt>
                <c:pt idx="3132">
                  <c:v>3.0776265974707848E-148</c:v>
                </c:pt>
                <c:pt idx="3133">
                  <c:v>-2.5037859222032484E-147</c:v>
                </c:pt>
                <c:pt idx="3134">
                  <c:v>-5.5946571704637296E-147</c:v>
                </c:pt>
                <c:pt idx="3135">
                  <c:v>-6.4610135089968821E-147</c:v>
                </c:pt>
                <c:pt idx="3136">
                  <c:v>-2.402134214892104E-147</c:v>
                </c:pt>
                <c:pt idx="3137">
                  <c:v>7.3427748439750358E-147</c:v>
                </c:pt>
                <c:pt idx="3138">
                  <c:v>1.9239108637128777E-146</c:v>
                </c:pt>
                <c:pt idx="3139">
                  <c:v>2.4616728549985717E-146</c:v>
                </c:pt>
                <c:pt idx="3140">
                  <c:v>1.3033568915330251E-146</c:v>
                </c:pt>
                <c:pt idx="3141">
                  <c:v>-2.0182824188579032E-146</c:v>
                </c:pt>
                <c:pt idx="3142">
                  <c:v>-6.5016377303912923E-146</c:v>
                </c:pt>
                <c:pt idx="3143">
                  <c:v>-9.1974513390496892E-146</c:v>
                </c:pt>
                <c:pt idx="3144">
                  <c:v>-6.1527312724466297E-146</c:v>
                </c:pt>
                <c:pt idx="3145">
                  <c:v>4.9666073153983116E-146</c:v>
                </c:pt>
                <c:pt idx="3146">
                  <c:v>2.1551772334206383E-145</c:v>
                </c:pt>
                <c:pt idx="3147">
                  <c:v>3.3758211440412738E-145</c:v>
                </c:pt>
                <c:pt idx="3148">
                  <c:v>2.6902684176303649E-145</c:v>
                </c:pt>
                <c:pt idx="3149">
                  <c:v>-9.5786870203029945E-146</c:v>
                </c:pt>
                <c:pt idx="3150">
                  <c:v>-6.9885814641735082E-145</c:v>
                </c:pt>
                <c:pt idx="3151">
                  <c:v>-1.2182556804025352E-144</c:v>
                </c:pt>
                <c:pt idx="3152">
                  <c:v>-1.1182720880910566E-144</c:v>
                </c:pt>
                <c:pt idx="3153">
                  <c:v>5.1376726605370778E-146</c:v>
                </c:pt>
                <c:pt idx="3154">
                  <c:v>2.2085964134008275E-144</c:v>
                </c:pt>
                <c:pt idx="3155">
                  <c:v>4.3246716943065317E-144</c:v>
                </c:pt>
                <c:pt idx="3156">
                  <c:v>4.4793901201407414E-144</c:v>
                </c:pt>
                <c:pt idx="3157">
                  <c:v>8.3157811578966548E-145</c:v>
                </c:pt>
                <c:pt idx="3158">
                  <c:v>-6.7652242080251831E-144</c:v>
                </c:pt>
                <c:pt idx="3159">
                  <c:v>-1.5116737665368232E-143</c:v>
                </c:pt>
                <c:pt idx="3160">
                  <c:v>-1.7457659048232526E-143</c:v>
                </c:pt>
                <c:pt idx="3161">
                  <c:v>-6.4905777329436E-144</c:v>
                </c:pt>
                <c:pt idx="3162">
                  <c:v>1.9840176959959162E-143</c:v>
                </c:pt>
                <c:pt idx="3163">
                  <c:v>5.1984114926742711E-143</c:v>
                </c:pt>
                <c:pt idx="3164">
                  <c:v>6.6514338496691115E-143</c:v>
                </c:pt>
                <c:pt idx="3165">
                  <c:v>3.5216672642306313E-143</c:v>
                </c:pt>
                <c:pt idx="3166">
                  <c:v>-5.4533991261386631E-143</c:v>
                </c:pt>
                <c:pt idx="3167">
                  <c:v>-1.7567408253675018E-142</c:v>
                </c:pt>
                <c:pt idx="3168">
                  <c:v>-2.4851510418882212E-142</c:v>
                </c:pt>
                <c:pt idx="3169">
                  <c:v>-1.6624725778909436E-142</c:v>
                </c:pt>
                <c:pt idx="3170">
                  <c:v>1.3419787672356691E-142</c:v>
                </c:pt>
                <c:pt idx="3171">
                  <c:v>5.8233013484689191E-142</c:v>
                </c:pt>
                <c:pt idx="3172">
                  <c:v>9.1214594335093613E-142</c:v>
                </c:pt>
                <c:pt idx="3173">
                  <c:v>7.2690921686710379E-142</c:v>
                </c:pt>
                <c:pt idx="3174">
                  <c:v>-2.5881609411936289E-142</c:v>
                </c:pt>
                <c:pt idx="3175">
                  <c:v>-1.8883152950041624E-141</c:v>
                </c:pt>
                <c:pt idx="3176">
                  <c:v>-3.291716548065412E-141</c:v>
                </c:pt>
                <c:pt idx="3177">
                  <c:v>-3.0215761104055126E-141</c:v>
                </c:pt>
                <c:pt idx="3178">
                  <c:v>1.3881967950315089E-142</c:v>
                </c:pt>
                <c:pt idx="3179">
                  <c:v>5.9676282382396375E-141</c:v>
                </c:pt>
                <c:pt idx="3180">
                  <c:v>1.1685282303396391E-140</c:v>
                </c:pt>
                <c:pt idx="3181">
                  <c:v>1.2103283360780762E-140</c:v>
                </c:pt>
                <c:pt idx="3182">
                  <c:v>2.2469235584022557E-141</c:v>
                </c:pt>
                <c:pt idx="3183">
                  <c:v>-1.8279653858541417E-140</c:v>
                </c:pt>
                <c:pt idx="3184">
                  <c:v>-4.0845421343364302E-140</c:v>
                </c:pt>
                <c:pt idx="3185">
                  <c:v>-4.7170585268326472E-140</c:v>
                </c:pt>
                <c:pt idx="3186">
                  <c:v>-1.7537509799036197E-140</c:v>
                </c:pt>
                <c:pt idx="3187">
                  <c:v>5.3608172244267935E-140</c:v>
                </c:pt>
                <c:pt idx="3188">
                  <c:v>1.4046105604744859E-139</c:v>
                </c:pt>
                <c:pt idx="3189">
                  <c:v>1.7972192006417227E-139</c:v>
                </c:pt>
                <c:pt idx="3190">
                  <c:v>9.5155478041043522E-140</c:v>
                </c:pt>
                <c:pt idx="3191">
                  <c:v>-1.4735076599597708E-139</c:v>
                </c:pt>
                <c:pt idx="3192">
                  <c:v>-4.7467139046044833E-139</c:v>
                </c:pt>
                <c:pt idx="3193">
                  <c:v>-6.7148769119514813E-139</c:v>
                </c:pt>
                <c:pt idx="3194">
                  <c:v>-4.4919997326154465E-139</c:v>
                </c:pt>
                <c:pt idx="3195">
                  <c:v>3.6260383939911395E-139</c:v>
                </c:pt>
                <c:pt idx="3196">
                  <c:v>1.5734517522803646E-138</c:v>
                </c:pt>
                <c:pt idx="3197">
                  <c:v>2.4646232004715688E-138</c:v>
                </c:pt>
                <c:pt idx="3198">
                  <c:v>1.9641127390509063E-138</c:v>
                </c:pt>
                <c:pt idx="3199">
                  <c:v>-6.9931999246461707E-139</c:v>
                </c:pt>
                <c:pt idx="3200">
                  <c:v>-5.1022138225660404E-138</c:v>
                </c:pt>
                <c:pt idx="3201">
                  <c:v>-8.8942433320976915E-138</c:v>
                </c:pt>
                <c:pt idx="3202">
                  <c:v>-8.1642835005499615E-138</c:v>
                </c:pt>
                <c:pt idx="3203">
                  <c:v>3.7509191344032763E-139</c:v>
                </c:pt>
                <c:pt idx="3204">
                  <c:v>1.6124534355876685E-137</c:v>
                </c:pt>
                <c:pt idx="3205">
                  <c:v>3.1573558098409668E-137</c:v>
                </c:pt>
                <c:pt idx="3206">
                  <c:v>3.2702953991625999E-137</c:v>
                </c:pt>
                <c:pt idx="3207">
                  <c:v>6.0711789835740804E-138</c:v>
                </c:pt>
                <c:pt idx="3208">
                  <c:v>-4.9391700140376886E-137</c:v>
                </c:pt>
                <c:pt idx="3209">
                  <c:v>-1.1036418991595616E-136</c:v>
                </c:pt>
                <c:pt idx="3210">
                  <c:v>-1.2745492443347897E-136</c:v>
                </c:pt>
                <c:pt idx="3211">
                  <c:v>-4.7386315987773232E-137</c:v>
                </c:pt>
                <c:pt idx="3212">
                  <c:v>1.4484920118864587E-136</c:v>
                </c:pt>
                <c:pt idx="3213">
                  <c:v>3.7952502780191662E-136</c:v>
                </c:pt>
                <c:pt idx="3214">
                  <c:v>4.8560984947465015E-136</c:v>
                </c:pt>
                <c:pt idx="3215">
                  <c:v>2.5711030220531487E-136</c:v>
                </c:pt>
                <c:pt idx="3216">
                  <c:v>-3.9814167735192061E-136</c:v>
                </c:pt>
                <c:pt idx="3217">
                  <c:v>-1.2825616655626924E-135</c:v>
                </c:pt>
                <c:pt idx="3218">
                  <c:v>-1.8143591582248094E-135</c:v>
                </c:pt>
                <c:pt idx="3219">
                  <c:v>-1.2137374891375024E-135</c:v>
                </c:pt>
                <c:pt idx="3220">
                  <c:v>9.7975169698037766E-136</c:v>
                </c:pt>
                <c:pt idx="3221">
                  <c:v>4.2514751727364986E-135</c:v>
                </c:pt>
                <c:pt idx="3222">
                  <c:v>6.6593946170627799E-135</c:v>
                </c:pt>
                <c:pt idx="3223">
                  <c:v>5.3070364676069685E-135</c:v>
                </c:pt>
                <c:pt idx="3224">
                  <c:v>-1.8895671408691214E-135</c:v>
                </c:pt>
                <c:pt idx="3225">
                  <c:v>-1.3786226049332448E-134</c:v>
                </c:pt>
                <c:pt idx="3226">
                  <c:v>-2.4032250223326868E-134</c:v>
                </c:pt>
                <c:pt idx="3227">
                  <c:v>-2.2059924524632804E-134</c:v>
                </c:pt>
                <c:pt idx="3228">
                  <c:v>1.0134938045783527E-135</c:v>
                </c:pt>
                <c:pt idx="3229">
                  <c:v>4.3568489945733087E-134</c:v>
                </c:pt>
                <c:pt idx="3230">
                  <c:v>8.5311776466513125E-134</c:v>
                </c:pt>
                <c:pt idx="3231">
                  <c:v>8.8363606531475412E-134</c:v>
                </c:pt>
                <c:pt idx="3232">
                  <c:v>1.6404346214381642E-134</c:v>
                </c:pt>
                <c:pt idx="3233">
                  <c:v>-1.3345618843318729E-133</c:v>
                </c:pt>
                <c:pt idx="3234">
                  <c:v>-2.982039657990848E-133</c:v>
                </c:pt>
                <c:pt idx="3235">
                  <c:v>-3.4438218975795617E-133</c:v>
                </c:pt>
                <c:pt idx="3236">
                  <c:v>-1.2803800506815266E-133</c:v>
                </c:pt>
                <c:pt idx="3237">
                  <c:v>3.9138110198897648E-133</c:v>
                </c:pt>
                <c:pt idx="3238">
                  <c:v>1.0254774941205782E-132</c:v>
                </c:pt>
                <c:pt idx="3239">
                  <c:v>1.312113735666061E-132</c:v>
                </c:pt>
                <c:pt idx="3240">
                  <c:v>6.9471064737446593E-133</c:v>
                </c:pt>
                <c:pt idx="3241">
                  <c:v>-1.07577921328172E-132</c:v>
                </c:pt>
                <c:pt idx="3242">
                  <c:v>-3.4654861233493563E-132</c:v>
                </c:pt>
                <c:pt idx="3243">
                  <c:v>-4.9024046379066222E-132</c:v>
                </c:pt>
                <c:pt idx="3244">
                  <c:v>-3.2795323201079256E-132</c:v>
                </c:pt>
                <c:pt idx="3245">
                  <c:v>2.6472893890870641E-132</c:v>
                </c:pt>
                <c:pt idx="3246">
                  <c:v>1.1487448118281202E-131</c:v>
                </c:pt>
                <c:pt idx="3247">
                  <c:v>1.7993704309145159E-131</c:v>
                </c:pt>
                <c:pt idx="3248">
                  <c:v>1.4339590537017569E-131</c:v>
                </c:pt>
                <c:pt idx="3249">
                  <c:v>-5.1056168987037925E-132</c:v>
                </c:pt>
                <c:pt idx="3250">
                  <c:v>-3.7250314480696654E-131</c:v>
                </c:pt>
                <c:pt idx="3251">
                  <c:v>-6.4935250399557594E-131</c:v>
                </c:pt>
                <c:pt idx="3252">
                  <c:v>-5.9605790090971513E-131</c:v>
                </c:pt>
                <c:pt idx="3253">
                  <c:v>2.7384614449704358E-132</c:v>
                </c:pt>
                <c:pt idx="3254">
                  <c:v>1.1772182283342548E-130</c:v>
                </c:pt>
                <c:pt idx="3255">
                  <c:v>2.3051252757403209E-130</c:v>
                </c:pt>
                <c:pt idx="3256">
                  <c:v>2.3875830259423785E-130</c:v>
                </c:pt>
                <c:pt idx="3257">
                  <c:v>4.4324459002047923E-131</c:v>
                </c:pt>
                <c:pt idx="3258">
                  <c:v>-3.6059845524651031E-130</c:v>
                </c:pt>
                <c:pt idx="3259">
                  <c:v>-8.0574816021196289E-130</c:v>
                </c:pt>
                <c:pt idx="3260">
                  <c:v>-9.3052255449479511E-130</c:v>
                </c:pt>
                <c:pt idx="3261">
                  <c:v>-3.4595915093250363E-130</c:v>
                </c:pt>
                <c:pt idx="3262">
                  <c:v>1.0575150251888402E-129</c:v>
                </c:pt>
                <c:pt idx="3263">
                  <c:v>2.770839283652473E-129</c:v>
                </c:pt>
                <c:pt idx="3264">
                  <c:v>3.5453368741530291E-129</c:v>
                </c:pt>
                <c:pt idx="3265">
                  <c:v>1.8771124898971178E-129</c:v>
                </c:pt>
                <c:pt idx="3266">
                  <c:v>-2.9067557138256039E-129</c:v>
                </c:pt>
                <c:pt idx="3267">
                  <c:v>-9.36374630067393E-129</c:v>
                </c:pt>
                <c:pt idx="3268">
                  <c:v>-1.3246261173939728E-128</c:v>
                </c:pt>
                <c:pt idx="3269">
                  <c:v>-8.8612456474048505E-129</c:v>
                </c:pt>
                <c:pt idx="3270">
                  <c:v>7.1529621954702622E-129</c:v>
                </c:pt>
                <c:pt idx="3271">
                  <c:v>3.103909283713242E-128</c:v>
                </c:pt>
                <c:pt idx="3272">
                  <c:v>4.861901954945703E-128</c:v>
                </c:pt>
                <c:pt idx="3273">
                  <c:v>3.8745541058721293E-128</c:v>
                </c:pt>
                <c:pt idx="3274">
                  <c:v>-1.3795341431844285E-128</c:v>
                </c:pt>
                <c:pt idx="3275">
                  <c:v>-1.0065053446526128E-127</c:v>
                </c:pt>
                <c:pt idx="3276">
                  <c:v>-1.7545470566429866E-127</c:v>
                </c:pt>
                <c:pt idx="3277">
                  <c:v>-1.6105513591035325E-127</c:v>
                </c:pt>
                <c:pt idx="3278">
                  <c:v>7.3993206001567846E-129</c:v>
                </c:pt>
                <c:pt idx="3279">
                  <c:v>3.180843112113128E-127</c:v>
                </c:pt>
                <c:pt idx="3280">
                  <c:v>6.2284497165116039E-127</c:v>
                </c:pt>
                <c:pt idx="3281">
                  <c:v>6.4512600497092191E-127</c:v>
                </c:pt>
                <c:pt idx="3282">
                  <c:v>1.1976488390041139E-127</c:v>
                </c:pt>
                <c:pt idx="3283">
                  <c:v>-9.7433715976834767E-127</c:v>
                </c:pt>
                <c:pt idx="3284">
                  <c:v>-2.1771301129699737E-126</c:v>
                </c:pt>
                <c:pt idx="3285">
                  <c:v>-2.5142716505526962E-126</c:v>
                </c:pt>
                <c:pt idx="3286">
                  <c:v>-9.3477943812782198E-127</c:v>
                </c:pt>
                <c:pt idx="3287">
                  <c:v>2.8574050329065306E-126</c:v>
                </c:pt>
                <c:pt idx="3288">
                  <c:v>7.4867978876620257E-126</c:v>
                </c:pt>
                <c:pt idx="3289">
                  <c:v>9.5794770201206876E-126</c:v>
                </c:pt>
                <c:pt idx="3290">
                  <c:v>5.0719507526267492E-126</c:v>
                </c:pt>
                <c:pt idx="3291">
                  <c:v>-7.8540566490638489E-126</c:v>
                </c:pt>
                <c:pt idx="3292">
                  <c:v>-2.5300807622890548E-125</c:v>
                </c:pt>
                <c:pt idx="3293">
                  <c:v>-3.5791549432719358E-125</c:v>
                </c:pt>
                <c:pt idx="3294">
                  <c:v>-2.3943101782361123E-125</c:v>
                </c:pt>
                <c:pt idx="3295">
                  <c:v>1.9327345539843337E-125</c:v>
                </c:pt>
                <c:pt idx="3296">
                  <c:v>8.3867596030554766E-125</c:v>
                </c:pt>
                <c:pt idx="3297">
                  <c:v>1.3136846199189338E-124</c:v>
                </c:pt>
                <c:pt idx="3298">
                  <c:v>1.0469047199450645E-124</c:v>
                </c:pt>
                <c:pt idx="3299">
                  <c:v>-3.7274926013478607E-125</c:v>
                </c:pt>
                <c:pt idx="3300">
                  <c:v>-2.7195743724059139E-124</c:v>
                </c:pt>
                <c:pt idx="3301">
                  <c:v>-4.7407889059717911E-124</c:v>
                </c:pt>
                <c:pt idx="3302">
                  <c:v>-4.3517139957583082E-124</c:v>
                </c:pt>
                <c:pt idx="3303">
                  <c:v>1.9992981155465887E-125</c:v>
                </c:pt>
                <c:pt idx="3304">
                  <c:v>8.5946510935420546E-124</c:v>
                </c:pt>
                <c:pt idx="3305">
                  <c:v>1.6829274962475008E-123</c:v>
                </c:pt>
                <c:pt idx="3306">
                  <c:v>1.7431285208164951E-123</c:v>
                </c:pt>
                <c:pt idx="3307">
                  <c:v>3.2360519455264736E-124</c:v>
                </c:pt>
                <c:pt idx="3308">
                  <c:v>-2.6326561616947316E-123</c:v>
                </c:pt>
                <c:pt idx="3309">
                  <c:v>-5.8826121040125912E-123</c:v>
                </c:pt>
                <c:pt idx="3310">
                  <c:v>-6.793573047636989E-123</c:v>
                </c:pt>
                <c:pt idx="3311">
                  <c:v>-2.5257722248217943E-123</c:v>
                </c:pt>
                <c:pt idx="3312">
                  <c:v>7.7206986029157058E-123</c:v>
                </c:pt>
                <c:pt idx="3313">
                  <c:v>2.0229343023997762E-122</c:v>
                </c:pt>
                <c:pt idx="3314">
                  <c:v>2.5883766719130757E-122</c:v>
                </c:pt>
                <c:pt idx="3315">
                  <c:v>1.370443068359292E-122</c:v>
                </c:pt>
                <c:pt idx="3316">
                  <c:v>-2.12216435642361E-122</c:v>
                </c:pt>
                <c:pt idx="3317">
                  <c:v>-6.8362634224007486E-122</c:v>
                </c:pt>
                <c:pt idx="3318">
                  <c:v>-9.6708435374976438E-122</c:v>
                </c:pt>
                <c:pt idx="3319">
                  <c:v>-6.4694300455161431E-122</c:v>
                </c:pt>
                <c:pt idx="3320">
                  <c:v>5.2222330256385327E-122</c:v>
                </c:pt>
                <c:pt idx="3321">
                  <c:v>2.2661053616679932E-121</c:v>
                </c:pt>
                <c:pt idx="3322">
                  <c:v>3.5495907193252186E-121</c:v>
                </c:pt>
                <c:pt idx="3323">
                  <c:v>2.8287371549068104E-121</c:v>
                </c:pt>
                <c:pt idx="3324">
                  <c:v>-1.0071707675759766E-121</c:v>
                </c:pt>
                <c:pt idx="3325">
                  <c:v>-7.3483048426988828E-121</c:v>
                </c:pt>
                <c:pt idx="3326">
                  <c:v>-1.280960396701447E-120</c:v>
                </c:pt>
                <c:pt idx="3327">
                  <c:v>-1.1758326901924561E-120</c:v>
                </c:pt>
                <c:pt idx="3328">
                  <c:v>5.4021099072054061E-122</c:v>
                </c:pt>
                <c:pt idx="3329">
                  <c:v>2.3222713102450821E-120</c:v>
                </c:pt>
                <c:pt idx="3330">
                  <c:v>4.5472693352455377E-120</c:v>
                </c:pt>
                <c:pt idx="3331">
                  <c:v>4.7099181438650436E-120</c:v>
                </c:pt>
                <c:pt idx="3332">
                  <c:v>8.7438091360440449E-121</c:v>
                </c:pt>
                <c:pt idx="3333">
                  <c:v>-7.1134318199772726E-120</c:v>
                </c:pt>
                <c:pt idx="3334">
                  <c:v>-1.5894796331970076E-119</c:v>
                </c:pt>
                <c:pt idx="3335">
                  <c:v>-1.8356192687032455E-119</c:v>
                </c:pt>
                <c:pt idx="3336">
                  <c:v>-6.8246261173939729E-120</c:v>
                </c:pt>
                <c:pt idx="3337">
                  <c:v>2.0861342878151642E-119</c:v>
                </c:pt>
                <c:pt idx="3338">
                  <c:v>5.4659783540049954E-119</c:v>
                </c:pt>
                <c:pt idx="3339">
                  <c:v>6.9937772322052539E-119</c:v>
                </c:pt>
                <c:pt idx="3340">
                  <c:v>3.702941837782653E-119</c:v>
                </c:pt>
                <c:pt idx="3341">
                  <c:v>-5.7340921382864291E-119</c:v>
                </c:pt>
                <c:pt idx="3342">
                  <c:v>-1.8471623814240658E-118</c:v>
                </c:pt>
                <c:pt idx="3343">
                  <c:v>-2.6130611277551243E-118</c:v>
                </c:pt>
                <c:pt idx="3344">
                  <c:v>-1.7480386735295369E-118</c:v>
                </c:pt>
                <c:pt idx="3345">
                  <c:v>1.411052097449516E-118</c:v>
                </c:pt>
                <c:pt idx="3346">
                  <c:v>6.123015125458048E-118</c:v>
                </c:pt>
                <c:pt idx="3347">
                  <c:v>9.5909624020855985E-118</c:v>
                </c:pt>
                <c:pt idx="3348">
                  <c:v>7.6432482361734828E-118</c:v>
                </c:pt>
                <c:pt idx="3349">
                  <c:v>-2.72137617968242E-118</c:v>
                </c:pt>
                <c:pt idx="3350">
                  <c:v>-1.9855065418061825E-117</c:v>
                </c:pt>
                <c:pt idx="3351">
                  <c:v>-3.4611411243520479E-117</c:v>
                </c:pt>
                <c:pt idx="3352">
                  <c:v>-3.177105805283276E-117</c:v>
                </c:pt>
                <c:pt idx="3353">
                  <c:v>1.4596462016201074E-118</c:v>
                </c:pt>
                <c:pt idx="3354">
                  <c:v>6.2747862442800972E-117</c:v>
                </c:pt>
                <c:pt idx="3355">
                  <c:v>1.228671524152725E-116</c:v>
                </c:pt>
                <c:pt idx="3356">
                  <c:v>1.2726228601639551E-116</c:v>
                </c:pt>
                <c:pt idx="3357">
                  <c:v>2.362573454790741E-117</c:v>
                </c:pt>
                <c:pt idx="3358">
                  <c:v>-1.9220513256804631E-116</c:v>
                </c:pt>
                <c:pt idx="3359">
                  <c:v>-4.2947732396677142E-116</c:v>
                </c:pt>
                <c:pt idx="3360">
                  <c:v>-4.9598315477311815E-116</c:v>
                </c:pt>
                <c:pt idx="3361">
                  <c:v>-1.8440175744574826E-116</c:v>
                </c:pt>
                <c:pt idx="3362">
                  <c:v>5.6367398530600342E-116</c:v>
                </c:pt>
                <c:pt idx="3363">
                  <c:v>1.4769046591758478E-115</c:v>
                </c:pt>
                <c:pt idx="3364">
                  <c:v>1.8897221023718225E-115</c:v>
                </c:pt>
                <c:pt idx="3365">
                  <c:v>1.0005317306465238E-115</c:v>
                </c:pt>
                <c:pt idx="3366">
                  <c:v>-1.5493506809190737E-115</c:v>
                </c:pt>
                <c:pt idx="3367">
                  <c:v>-4.9910365405300288E-115</c:v>
                </c:pt>
                <c:pt idx="3368">
                  <c:v>-7.0605018321918844E-115</c:v>
                </c:pt>
                <c:pt idx="3369">
                  <c:v>-4.7231962177239494E-115</c:v>
                </c:pt>
                <c:pt idx="3370">
                  <c:v>3.8126606586167712E-115</c:v>
                </c:pt>
                <c:pt idx="3371">
                  <c:v>1.6544388874371796E-114</c:v>
                </c:pt>
                <c:pt idx="3372">
                  <c:v>2.5914759019670997E-114</c:v>
                </c:pt>
                <c:pt idx="3373">
                  <c:v>2.0652053695679917E-114</c:v>
                </c:pt>
                <c:pt idx="3374">
                  <c:v>-7.3531663800385262E-115</c:v>
                </c:pt>
                <c:pt idx="3375">
                  <c:v>-5.3648279927320016E-114</c:v>
                </c:pt>
                <c:pt idx="3376">
                  <c:v>-9.3520178418420371E-114</c:v>
                </c:pt>
                <c:pt idx="3377">
                  <c:v>-8.5845026343455451E-114</c:v>
                </c:pt>
                <c:pt idx="3378">
                  <c:v>3.9439525513955646E-115</c:v>
                </c:pt>
                <c:pt idx="3379">
                  <c:v>1.695445954897087E-113</c:v>
                </c:pt>
                <c:pt idx="3380">
                  <c:v>3.3198830800269817E-113</c:v>
                </c:pt>
                <c:pt idx="3381">
                  <c:v>3.4386261295478158E-113</c:v>
                </c:pt>
                <c:pt idx="3382">
                  <c:v>6.3836846806881498E-114</c:v>
                </c:pt>
                <c:pt idx="3383">
                  <c:v>-5.193367647684388E-113</c:v>
                </c:pt>
                <c:pt idx="3384">
                  <c:v>-1.160445924512479E-112</c:v>
                </c:pt>
                <c:pt idx="3385">
                  <c:v>-1.3401496138116275E-112</c:v>
                </c:pt>
                <c:pt idx="3386">
                  <c:v>-4.9825288501856497E-113</c:v>
                </c:pt>
                <c:pt idx="3387">
                  <c:v>1.5230467254507555E-112</c:v>
                </c:pt>
                <c:pt idx="3388">
                  <c:v>3.9905929252477863E-112</c:v>
                </c:pt>
                <c:pt idx="3389">
                  <c:v>5.1060422832210109E-112</c:v>
                </c:pt>
                <c:pt idx="3390">
                  <c:v>2.7034371068991292E-112</c:v>
                </c:pt>
                <c:pt idx="3391">
                  <c:v>-4.1863305723852523E-112</c:v>
                </c:pt>
                <c:pt idx="3392">
                  <c:v>-1.3485752657133999E-111</c:v>
                </c:pt>
                <c:pt idx="3393">
                  <c:v>-1.9077432135977197E-111</c:v>
                </c:pt>
                <c:pt idx="3394">
                  <c:v>-1.2762082439519436E-111</c:v>
                </c:pt>
                <c:pt idx="3395">
                  <c:v>1.0301810314966851E-111</c:v>
                </c:pt>
                <c:pt idx="3396">
                  <c:v>4.4703051222372791E-111</c:v>
                </c:pt>
                <c:pt idx="3397">
                  <c:v>7.0021633841161421E-111</c:v>
                </c:pt>
                <c:pt idx="3398">
                  <c:v>5.5801940968782842E-111</c:v>
                </c:pt>
                <c:pt idx="3399">
                  <c:v>-1.9868221953487239E-111</c:v>
                </c:pt>
                <c:pt idx="3400">
                  <c:v>-1.4495797808662041E-110</c:v>
                </c:pt>
                <c:pt idx="3401">
                  <c:v>-2.5269177245574478E-110</c:v>
                </c:pt>
                <c:pt idx="3402">
                  <c:v>-2.3195336570306943E-110</c:v>
                </c:pt>
                <c:pt idx="3403">
                  <c:v>1.0656581002327461E-111</c:v>
                </c:pt>
                <c:pt idx="3404">
                  <c:v>4.5810874043644448E-110</c:v>
                </c:pt>
                <c:pt idx="3405">
                  <c:v>8.9702960068547671E-110</c:v>
                </c:pt>
                <c:pt idx="3406">
                  <c:v>9.291157471271353E-110</c:v>
                </c:pt>
                <c:pt idx="3407">
                  <c:v>1.7248704096452901E-110</c:v>
                </c:pt>
                <c:pt idx="3408">
                  <c:v>-1.4032523684802225E-109</c:v>
                </c:pt>
                <c:pt idx="3409">
                  <c:v>-3.1355396610293089E-109</c:v>
                </c:pt>
                <c:pt idx="3410">
                  <c:v>-3.6210857028263758E-109</c:v>
                </c:pt>
                <c:pt idx="3411">
                  <c:v>-1.3462812277812551E-109</c:v>
                </c:pt>
                <c:pt idx="3412">
                  <c:v>4.1152609734013137E-109</c:v>
                </c:pt>
                <c:pt idx="3413">
                  <c:v>1.078258597324939E-108</c:v>
                </c:pt>
                <c:pt idx="3414">
                  <c:v>1.379649604696245E-108</c:v>
                </c:pt>
                <c:pt idx="3415">
                  <c:v>7.3047029296839394E-109</c:v>
                </c:pt>
                <c:pt idx="3416">
                  <c:v>-1.1311490851194418E-108</c:v>
                </c:pt>
                <c:pt idx="3417">
                  <c:v>-3.6438437744975907E-108</c:v>
                </c:pt>
                <c:pt idx="3418">
                  <c:v>-5.1547184258342094E-108</c:v>
                </c:pt>
                <c:pt idx="3419">
                  <c:v>-3.4483188196187337E-108</c:v>
                </c:pt>
                <c:pt idx="3420">
                  <c:v>2.7835461268739704E-108</c:v>
                </c:pt>
                <c:pt idx="3421">
                  <c:v>1.2078732597215555E-107</c:v>
                </c:pt>
                <c:pt idx="3422">
                  <c:v>1.8919857556955948E-107</c:v>
                </c:pt>
                <c:pt idx="3423">
                  <c:v>1.5077663059000832E-107</c:v>
                </c:pt>
                <c:pt idx="3424">
                  <c:v>-5.3683829919116173E-108</c:v>
                </c:pt>
                <c:pt idx="3425">
                  <c:v>-3.9167583269019243E-107</c:v>
                </c:pt>
                <c:pt idx="3426">
                  <c:v>-6.8277253474479964E-107</c:v>
                </c:pt>
                <c:pt idx="3427">
                  <c:v>-6.2673723998371384E-107</c:v>
                </c:pt>
                <c:pt idx="3428">
                  <c:v>2.8794126047509369E-108</c:v>
                </c:pt>
                <c:pt idx="3429">
                  <c:v>1.2378112143512583E-106</c:v>
                </c:pt>
                <c:pt idx="3430">
                  <c:v>2.4237710945143628E-106</c:v>
                </c:pt>
                <c:pt idx="3431">
                  <c:v>2.5104735745060981E-106</c:v>
                </c:pt>
                <c:pt idx="3432">
                  <c:v>4.660603924476017E-107</c:v>
                </c:pt>
                <c:pt idx="3433">
                  <c:v>-3.79157374040606E-106</c:v>
                </c:pt>
                <c:pt idx="3434">
                  <c:v>-8.4722011217997405E-106</c:v>
                </c:pt>
                <c:pt idx="3435">
                  <c:v>-9.7841781267281237E-106</c:v>
                </c:pt>
                <c:pt idx="3436">
                  <c:v>-3.6376453143895423E-106</c:v>
                </c:pt>
                <c:pt idx="3437">
                  <c:v>1.1119460126278431E-105</c:v>
                </c:pt>
                <c:pt idx="3438">
                  <c:v>2.9134555199718029E-105</c:v>
                </c:pt>
                <c:pt idx="3439">
                  <c:v>3.7277964474315891E-105</c:v>
                </c:pt>
                <c:pt idx="3440">
                  <c:v>1.9737264291400548E-105</c:v>
                </c:pt>
                <c:pt idx="3441">
                  <c:v>-3.056357371609837E-105</c:v>
                </c:pt>
                <c:pt idx="3442">
                  <c:v>-9.8456765740746358E-105</c:v>
                </c:pt>
                <c:pt idx="3443">
                  <c:v>-1.3928061401216599E-104</c:v>
                </c:pt>
                <c:pt idx="3444">
                  <c:v>-9.317349003688692E-105</c:v>
                </c:pt>
                <c:pt idx="3445">
                  <c:v>7.5211324951232706E-105</c:v>
                </c:pt>
                <c:pt idx="3446">
                  <c:v>3.2636715545373335E-104</c:v>
                </c:pt>
                <c:pt idx="3447">
                  <c:v>5.11214958950394E-104</c:v>
                </c:pt>
                <c:pt idx="3448">
                  <c:v>4.0739682906227018E-104</c:v>
                </c:pt>
                <c:pt idx="3449">
                  <c:v>-1.4505399344907842E-104</c:v>
                </c:pt>
                <c:pt idx="3450">
                  <c:v>-1.0583080634673698E-103</c:v>
                </c:pt>
                <c:pt idx="3451">
                  <c:v>-1.8448531511877342E-103</c:v>
                </c:pt>
                <c:pt idx="3452">
                  <c:v>-1.6934466476661581E-103</c:v>
                </c:pt>
                <c:pt idx="3453">
                  <c:v>7.7801612815012433E-105</c:v>
                </c:pt>
                <c:pt idx="3454">
                  <c:v>3.3445553820256806E-103</c:v>
                </c:pt>
                <c:pt idx="3455">
                  <c:v>6.5490377194528336E-103</c:v>
                </c:pt>
                <c:pt idx="3456">
                  <c:v>6.7833030500069871E-103</c:v>
                </c:pt>
                <c:pt idx="3457">
                  <c:v>1.2592931324708153E-103</c:v>
                </c:pt>
                <c:pt idx="3458">
                  <c:v>-1.0244869558876255E-102</c:v>
                </c:pt>
                <c:pt idx="3459">
                  <c:v>-2.2891855101879591E-102</c:v>
                </c:pt>
                <c:pt idx="3460">
                  <c:v>-2.6436796976123773E-102</c:v>
                </c:pt>
                <c:pt idx="3461">
                  <c:v>-9.8289346548612334E-103</c:v>
                </c:pt>
                <c:pt idx="3462">
                  <c:v>3.0044786912741476E-102</c:v>
                </c:pt>
                <c:pt idx="3463">
                  <c:v>7.8721658756540281E-102</c:v>
                </c:pt>
                <c:pt idx="3464">
                  <c:v>1.0072528060185831E-101</c:v>
                </c:pt>
                <c:pt idx="3465">
                  <c:v>5.3330153077656975E-102</c:v>
                </c:pt>
                <c:pt idx="3466">
                  <c:v>-8.2582934788553501E-102</c:v>
                </c:pt>
                <c:pt idx="3467">
                  <c:v>-2.6603031168531268E-101</c:v>
                </c:pt>
                <c:pt idx="3468">
                  <c:v>-3.7633768238361175E-101</c:v>
                </c:pt>
                <c:pt idx="3469">
                  <c:v>-2.5175471113352822E-101</c:v>
                </c:pt>
                <c:pt idx="3470">
                  <c:v>2.0322107233359866E-101</c:v>
                </c:pt>
                <c:pt idx="3471">
                  <c:v>8.8184337342075984E-101</c:v>
                </c:pt>
                <c:pt idx="3472">
                  <c:v>1.3813025273917244E-100</c:v>
                </c:pt>
                <c:pt idx="3473">
                  <c:v>1.1007887844333574E-100</c:v>
                </c:pt>
                <c:pt idx="3474">
                  <c:v>-3.9193714032219837E-101</c:v>
                </c:pt>
                <c:pt idx="3475">
                  <c:v>-2.8595532247184865E-100</c:v>
                </c:pt>
                <c:pt idx="3476">
                  <c:v>-4.9848076958136083E-100</c:v>
                </c:pt>
                <c:pt idx="3477">
                  <c:v>-4.5756789440740889E-100</c:v>
                </c:pt>
                <c:pt idx="3478">
                  <c:v>2.1022016687226917E-101</c:v>
                </c:pt>
                <c:pt idx="3479">
                  <c:v>9.037020606841398E-100</c:v>
                </c:pt>
                <c:pt idx="3480">
                  <c:v>1.7695479377966294E-99</c:v>
                </c:pt>
                <c:pt idx="3481">
                  <c:v>1.8328481924196476E-99</c:v>
                </c:pt>
                <c:pt idx="3482">
                  <c:v>3.4026203686260685E-100</c:v>
                </c:pt>
                <c:pt idx="3483">
                  <c:v>-2.7681593611939936E-99</c:v>
                </c:pt>
                <c:pt idx="3484">
                  <c:v>-6.1853947264473704E-99</c:v>
                </c:pt>
                <c:pt idx="3485">
                  <c:v>-7.1432391207909715E-99</c:v>
                </c:pt>
                <c:pt idx="3486">
                  <c:v>-2.655775810205582E-99</c:v>
                </c:pt>
                <c:pt idx="3487">
                  <c:v>8.1180988958233313E-99</c:v>
                </c:pt>
                <c:pt idx="3488">
                  <c:v>2.1270562783716281E-98</c:v>
                </c:pt>
                <c:pt idx="3489">
                  <c:v>2.7216010257843783E-98</c:v>
                </c:pt>
                <c:pt idx="3490">
                  <c:v>1.4409778982358695E-98</c:v>
                </c:pt>
                <c:pt idx="3491">
                  <c:v>-2.2313939850629261E-98</c:v>
                </c:pt>
                <c:pt idx="3492">
                  <c:v>-7.1881475719659452E-98</c:v>
                </c:pt>
                <c:pt idx="3493">
                  <c:v>-1.0168604191860571E-97</c:v>
                </c:pt>
                <c:pt idx="3494">
                  <c:v>-6.8024149686734683E-98</c:v>
                </c:pt>
                <c:pt idx="3495">
                  <c:v>5.4910456559125412E-98</c:v>
                </c:pt>
                <c:pt idx="3496">
                  <c:v>2.382739719367757E-97</c:v>
                </c:pt>
                <c:pt idx="3497">
                  <c:v>3.7322629848623881E-97</c:v>
                </c:pt>
                <c:pt idx="3498">
                  <c:v>2.9743341213075101E-97</c:v>
                </c:pt>
                <c:pt idx="3499">
                  <c:v>-1.0590099479207811E-97</c:v>
                </c:pt>
                <c:pt idx="3500">
                  <c:v>-7.7265020631149089E-97</c:v>
                </c:pt>
                <c:pt idx="3501">
                  <c:v>-1.346891958409548E-96</c:v>
                </c:pt>
                <c:pt idx="3502">
                  <c:v>-1.2363527531493646E-96</c:v>
                </c:pt>
                <c:pt idx="3503">
                  <c:v>5.6801594584247405E-98</c:v>
                </c:pt>
                <c:pt idx="3504">
                  <c:v>2.4418013211227721E-96</c:v>
                </c:pt>
                <c:pt idx="3505">
                  <c:v>4.7813219735410824E-96</c:v>
                </c:pt>
                <c:pt idx="3506">
                  <c:v>4.9523569340714762E-96</c:v>
                </c:pt>
                <c:pt idx="3507">
                  <c:v>9.1938355706533287E-97</c:v>
                </c:pt>
                <c:pt idx="3508">
                  <c:v>-7.4795663508693029E-96</c:v>
                </c:pt>
                <c:pt idx="3509">
                  <c:v>-1.6712901912407249E-95</c:v>
                </c:pt>
                <c:pt idx="3510">
                  <c:v>-1.9301002084384132E-95</c:v>
                </c:pt>
                <c:pt idx="3511">
                  <c:v>-7.1759025747917125E-96</c:v>
                </c:pt>
                <c:pt idx="3512">
                  <c:v>2.1935104553437412E-95</c:v>
                </c:pt>
                <c:pt idx="3513">
                  <c:v>5.7473094429285894E-95</c:v>
                </c:pt>
                <c:pt idx="3514">
                  <c:v>7.3537740722059826E-95</c:v>
                </c:pt>
                <c:pt idx="3515">
                  <c:v>3.8935141014967457E-95</c:v>
                </c:pt>
                <c:pt idx="3516">
                  <c:v>-6.0292178394112678E-95</c:v>
                </c:pt>
                <c:pt idx="3517">
                  <c:v>-1.9422358210225027E-94</c:v>
                </c:pt>
                <c:pt idx="3518">
                  <c:v>-2.7475555582564099E-94</c:v>
                </c:pt>
                <c:pt idx="3519">
                  <c:v>-1.8380105373821838E-94</c:v>
                </c:pt>
                <c:pt idx="3520">
                  <c:v>1.4836773883821411E-94</c:v>
                </c:pt>
                <c:pt idx="3521">
                  <c:v>6.4381642835005502E-94</c:v>
                </c:pt>
                <c:pt idx="3522">
                  <c:v>1.00846211343182E-93</c:v>
                </c:pt>
                <c:pt idx="3523">
                  <c:v>8.036637760775902E-94</c:v>
                </c:pt>
                <c:pt idx="3524">
                  <c:v>-2.861446185820111E-94</c:v>
                </c:pt>
                <c:pt idx="3525">
                  <c:v>-2.0877021336071997E-93</c:v>
                </c:pt>
                <c:pt idx="3526">
                  <c:v>-3.6392860832416729E-93</c:v>
                </c:pt>
                <c:pt idx="3527">
                  <c:v>-3.3406357675455918E-93</c:v>
                </c:pt>
                <c:pt idx="3528">
                  <c:v>1.5347751842826497E-94</c:v>
                </c:pt>
                <c:pt idx="3529">
                  <c:v>6.5977442466744043E-93</c:v>
                </c:pt>
                <c:pt idx="3530">
                  <c:v>1.2919110095589977E-92</c:v>
                </c:pt>
                <c:pt idx="3531">
                  <c:v>1.3381259988940001E-92</c:v>
                </c:pt>
                <c:pt idx="3532">
                  <c:v>2.484178734420292E-93</c:v>
                </c:pt>
                <c:pt idx="3533">
                  <c:v>-2.0209805720814062E-92</c:v>
                </c:pt>
                <c:pt idx="3534">
                  <c:v>-4.5158212655797074E-92</c:v>
                </c:pt>
                <c:pt idx="3535">
                  <c:v>-5.2151230272793007E-92</c:v>
                </c:pt>
                <c:pt idx="3536">
                  <c:v>-1.9389299756315441E-92</c:v>
                </c:pt>
                <c:pt idx="3537">
                  <c:v>5.9268520938033629E-92</c:v>
                </c:pt>
                <c:pt idx="3538">
                  <c:v>1.5529208724028755E-91</c:v>
                </c:pt>
                <c:pt idx="3539">
                  <c:v>1.9869862722339369E-91</c:v>
                </c:pt>
                <c:pt idx="3540">
                  <c:v>1.0520306033775529E-91</c:v>
                </c:pt>
                <c:pt idx="3541">
                  <c:v>-1.6290950855934417E-91</c:v>
                </c:pt>
                <c:pt idx="3542">
                  <c:v>-5.2479080197135331E-91</c:v>
                </c:pt>
                <c:pt idx="3543">
                  <c:v>-7.4239017483303653E-91</c:v>
                </c:pt>
                <c:pt idx="3544">
                  <c:v>-4.9663034693145834E-91</c:v>
                </c:pt>
                <c:pt idx="3545">
                  <c:v>4.0088844594882016E-91</c:v>
                </c:pt>
                <c:pt idx="3546">
                  <c:v>1.7395917524019034E-90</c:v>
                </c:pt>
                <c:pt idx="3547">
                  <c:v>2.7248612942627783E-90</c:v>
                </c:pt>
                <c:pt idx="3548">
                  <c:v>2.1715028834993344E-90</c:v>
                </c:pt>
                <c:pt idx="3549">
                  <c:v>-7.7316370619299083E-91</c:v>
                </c:pt>
                <c:pt idx="3550">
                  <c:v>-5.6409633136238501E-90</c:v>
                </c:pt>
                <c:pt idx="3551">
                  <c:v>-9.8333708076836592E-90</c:v>
                </c:pt>
                <c:pt idx="3552">
                  <c:v>-9.0263556093025513E-90</c:v>
                </c:pt>
                <c:pt idx="3553">
                  <c:v>4.1469521199341261E-91</c:v>
                </c:pt>
                <c:pt idx="3554">
                  <c:v>1.782710550143719E-89</c:v>
                </c:pt>
                <c:pt idx="3555">
                  <c:v>3.4907357329071383E-89</c:v>
                </c:pt>
                <c:pt idx="3556">
                  <c:v>3.6156164733192751E-89</c:v>
                </c:pt>
                <c:pt idx="3557">
                  <c:v>6.7122334510230497E-90</c:v>
                </c:pt>
                <c:pt idx="3558">
                  <c:v>-5.4606914321481307E-89</c:v>
                </c:pt>
                <c:pt idx="3559">
                  <c:v>-1.2201759876516951E-88</c:v>
                </c:pt>
                <c:pt idx="3560">
                  <c:v>-1.4091257132786815E-88</c:v>
                </c:pt>
                <c:pt idx="3561">
                  <c:v>-5.2389749448519351E-89</c:v>
                </c:pt>
                <c:pt idx="3562">
                  <c:v>1.6014390150525351E-88</c:v>
                </c:pt>
                <c:pt idx="3563">
                  <c:v>4.1959928778477973E-88</c:v>
                </c:pt>
                <c:pt idx="3564">
                  <c:v>5.3688387610372088E-88</c:v>
                </c:pt>
                <c:pt idx="3565">
                  <c:v>2.8425834209422872E-88</c:v>
                </c:pt>
                <c:pt idx="3566">
                  <c:v>-4.4018182149650273E-88</c:v>
                </c:pt>
                <c:pt idx="3567">
                  <c:v>-1.4179889035410222E-87</c:v>
                </c:pt>
                <c:pt idx="3568">
                  <c:v>-2.0059371524760418E-87</c:v>
                </c:pt>
                <c:pt idx="3569">
                  <c:v>-1.3418967287930624E-87</c:v>
                </c:pt>
                <c:pt idx="3570">
                  <c:v>1.0832052115680281E-87</c:v>
                </c:pt>
                <c:pt idx="3571">
                  <c:v>4.70037737683599E-87</c:v>
                </c:pt>
                <c:pt idx="3572">
                  <c:v>7.3625856086340902E-87</c:v>
                </c:pt>
                <c:pt idx="3573">
                  <c:v>5.8673894152178273E-87</c:v>
                </c:pt>
                <c:pt idx="3574">
                  <c:v>-2.0890846332881615E-87</c:v>
                </c:pt>
                <c:pt idx="3575">
                  <c:v>-1.5241891867255721E-86</c:v>
                </c:pt>
                <c:pt idx="3576">
                  <c:v>-2.6569790406971444E-86</c:v>
                </c:pt>
                <c:pt idx="3577">
                  <c:v>-2.4389208602490321E-86</c:v>
                </c:pt>
                <c:pt idx="3578">
                  <c:v>1.1205083952672933E-87</c:v>
                </c:pt>
                <c:pt idx="3579">
                  <c:v>4.8168719653372389E-86</c:v>
                </c:pt>
                <c:pt idx="3580">
                  <c:v>9.4319901310792005E-86</c:v>
                </c:pt>
                <c:pt idx="3581">
                  <c:v>9.7693808224505782E-86</c:v>
                </c:pt>
                <c:pt idx="3582">
                  <c:v>1.8136481583888863E-86</c:v>
                </c:pt>
                <c:pt idx="3583">
                  <c:v>-1.475476582582327E-85</c:v>
                </c:pt>
                <c:pt idx="3584">
                  <c:v>-3.2969123160971575E-85</c:v>
                </c:pt>
                <c:pt idx="3585">
                  <c:v>-3.8074648905850252E-85</c:v>
                </c:pt>
                <c:pt idx="3586">
                  <c:v>-1.4155733271753859E-85</c:v>
                </c:pt>
                <c:pt idx="3587">
                  <c:v>4.327072078367982E-85</c:v>
                </c:pt>
                <c:pt idx="3588">
                  <c:v>1.1337560845178266E-84</c:v>
                </c:pt>
                <c:pt idx="3589">
                  <c:v>1.4506584344634382E-84</c:v>
                </c:pt>
                <c:pt idx="3590">
                  <c:v>7.6806516890803796E-85</c:v>
                </c:pt>
                <c:pt idx="3591">
                  <c:v>-1.189372071683368E-84</c:v>
                </c:pt>
                <c:pt idx="3592">
                  <c:v>-3.8314079619827776E-84</c:v>
                </c:pt>
                <c:pt idx="3593">
                  <c:v>-5.4200368261453471E-84</c:v>
                </c:pt>
                <c:pt idx="3594">
                  <c:v>-3.625795317124157E-84</c:v>
                </c:pt>
                <c:pt idx="3595">
                  <c:v>2.9268156322733157E-84</c:v>
                </c:pt>
                <c:pt idx="3596">
                  <c:v>1.2700432069131061E-83</c:v>
                </c:pt>
                <c:pt idx="3597">
                  <c:v>1.9893653870695259E-83</c:v>
                </c:pt>
                <c:pt idx="3598">
                  <c:v>1.5853716341450075E-83</c:v>
                </c:pt>
                <c:pt idx="3599">
                  <c:v>-5.6447006204537025E-84</c:v>
                </c:pt>
                <c:pt idx="3600">
                  <c:v>-4.118360203455337E-83</c:v>
                </c:pt>
                <c:pt idx="3601">
                  <c:v>-7.1791537278876019E-83</c:v>
                </c:pt>
                <c:pt idx="3602">
                  <c:v>-6.5899657869309716E-83</c:v>
                </c:pt>
                <c:pt idx="3603">
                  <c:v>3.0276165705500217E-84</c:v>
                </c:pt>
                <c:pt idx="3604">
                  <c:v>1.301521661187309E-82</c:v>
                </c:pt>
                <c:pt idx="3605">
                  <c:v>2.5485242195713337E-82</c:v>
                </c:pt>
                <c:pt idx="3606">
                  <c:v>2.639690198533031E-82</c:v>
                </c:pt>
                <c:pt idx="3607">
                  <c:v>4.9004904075791366E-83</c:v>
                </c:pt>
                <c:pt idx="3608">
                  <c:v>-3.9867340799844427E-82</c:v>
                </c:pt>
                <c:pt idx="3609">
                  <c:v>-8.9082506365575445E-82</c:v>
                </c:pt>
                <c:pt idx="3610">
                  <c:v>-1.0287772625898624E-81</c:v>
                </c:pt>
                <c:pt idx="3611">
                  <c:v>-3.8248752711826298E-82</c:v>
                </c:pt>
                <c:pt idx="3612">
                  <c:v>1.1691784609588165E-81</c:v>
                </c:pt>
                <c:pt idx="3613">
                  <c:v>3.0634066007523229E-81</c:v>
                </c:pt>
                <c:pt idx="3614">
                  <c:v>3.9196752493057115E-81</c:v>
                </c:pt>
                <c:pt idx="3615">
                  <c:v>2.0753143287736164E-81</c:v>
                </c:pt>
                <c:pt idx="3616">
                  <c:v>-3.2136888737641057E-81</c:v>
                </c:pt>
                <c:pt idx="3617">
                  <c:v>-1.035246145712428E-80</c:v>
                </c:pt>
                <c:pt idx="3618">
                  <c:v>-1.4644955851164033E-80</c:v>
                </c:pt>
                <c:pt idx="3619">
                  <c:v>-9.7969092776363202E-81</c:v>
                </c:pt>
                <c:pt idx="3620">
                  <c:v>7.9082627904008935E-81</c:v>
                </c:pt>
                <c:pt idx="3621">
                  <c:v>3.4316376696220765E-80</c:v>
                </c:pt>
                <c:pt idx="3622">
                  <c:v>5.3752802980122391E-80</c:v>
                </c:pt>
                <c:pt idx="3623">
                  <c:v>4.2836828576116482E-80</c:v>
                </c:pt>
                <c:pt idx="3624">
                  <c:v>-1.5251979557235488E-80</c:v>
                </c:pt>
                <c:pt idx="3625">
                  <c:v>-1.1127815893580946E-79</c:v>
                </c:pt>
                <c:pt idx="3626">
                  <c:v>-1.9398080908135173E-79</c:v>
                </c:pt>
                <c:pt idx="3627">
                  <c:v>-1.7806079352443225E-79</c:v>
                </c:pt>
                <c:pt idx="3628">
                  <c:v>8.180630419854517E-81</c:v>
                </c:pt>
                <c:pt idx="3629">
                  <c:v>3.5167145730658676E-79</c:v>
                </c:pt>
                <c:pt idx="3630">
                  <c:v>6.8861245647404848E-79</c:v>
                </c:pt>
                <c:pt idx="3631">
                  <c:v>7.1324525848186335E-79</c:v>
                </c:pt>
                <c:pt idx="3632">
                  <c:v>1.3241095790516355E-79</c:v>
                </c:pt>
                <c:pt idx="3633">
                  <c:v>-1.0772164052577527E-78</c:v>
                </c:pt>
                <c:pt idx="3634">
                  <c:v>-2.4070109445359359E-78</c:v>
                </c:pt>
                <c:pt idx="3635">
                  <c:v>-2.7797510892882102E-78</c:v>
                </c:pt>
                <c:pt idx="3636">
                  <c:v>-1.0334807999659692E-78</c:v>
                </c:pt>
                <c:pt idx="3637">
                  <c:v>3.1591181171265881E-78</c:v>
                </c:pt>
                <c:pt idx="3638">
                  <c:v>8.2773446283050851E-78</c:v>
                </c:pt>
                <c:pt idx="3639">
                  <c:v>1.0590980632850622E-77</c:v>
                </c:pt>
                <c:pt idx="3640">
                  <c:v>5.6075098598054168E-78</c:v>
                </c:pt>
                <c:pt idx="3641">
                  <c:v>-8.6833741499905799E-78</c:v>
                </c:pt>
                <c:pt idx="3642">
                  <c:v>-2.7972313544850722E-77</c:v>
                </c:pt>
                <c:pt idx="3643">
                  <c:v>-3.9570483176042341E-77</c:v>
                </c:pt>
                <c:pt idx="3644">
                  <c:v>-2.6471253122018506E-77</c:v>
                </c:pt>
                <c:pt idx="3645">
                  <c:v>2.1368097376592912E-77</c:v>
                </c:pt>
                <c:pt idx="3646">
                  <c:v>9.2723190140802269E-77</c:v>
                </c:pt>
                <c:pt idx="3647">
                  <c:v>1.4523964340623613E-76</c:v>
                </c:pt>
                <c:pt idx="3648">
                  <c:v>1.1574469636660852E-76</c:v>
                </c:pt>
                <c:pt idx="3649">
                  <c:v>-4.1210948182088884E-77</c:v>
                </c:pt>
                <c:pt idx="3650">
                  <c:v>-3.0067332292154082E-76</c:v>
                </c:pt>
                <c:pt idx="3651">
                  <c:v>-5.2413753289133854E-76</c:v>
                </c:pt>
                <c:pt idx="3652">
                  <c:v>-4.8111900435715274E-76</c:v>
                </c:pt>
                <c:pt idx="3653">
                  <c:v>2.2104012591381706E-77</c:v>
                </c:pt>
                <c:pt idx="3654">
                  <c:v>9.5021481918119551E-76</c:v>
                </c:pt>
                <c:pt idx="3655">
                  <c:v>1.8606258013940457E-75</c:v>
                </c:pt>
                <c:pt idx="3656">
                  <c:v>1.9271832860346262E-75</c:v>
                </c:pt>
                <c:pt idx="3657">
                  <c:v>3.5777268666784153E-76</c:v>
                </c:pt>
                <c:pt idx="3658">
                  <c:v>-2.9106388667756459E-75</c:v>
                </c:pt>
                <c:pt idx="3659">
                  <c:v>-6.5037342683690145E-75</c:v>
                </c:pt>
                <c:pt idx="3660">
                  <c:v>-7.5108928821016428E-75</c:v>
                </c:pt>
                <c:pt idx="3661">
                  <c:v>-2.7924670478922193E-75</c:v>
                </c:pt>
                <c:pt idx="3662">
                  <c:v>8.5359480301658394E-75</c:v>
                </c:pt>
                <c:pt idx="3663">
                  <c:v>2.2365350607996012E-74</c:v>
                </c:pt>
                <c:pt idx="3664">
                  <c:v>2.8616831857654184E-74</c:v>
                </c:pt>
                <c:pt idx="3665">
                  <c:v>1.515146727273832E-74</c:v>
                </c:pt>
                <c:pt idx="3666">
                  <c:v>-2.3462447662512078E-74</c:v>
                </c:pt>
                <c:pt idx="3667">
                  <c:v>-7.5581105635129462E-74</c:v>
                </c:pt>
                <c:pt idx="3668">
                  <c:v>-1.0691979071081752E-73</c:v>
                </c:pt>
                <c:pt idx="3669">
                  <c:v>-7.1525368109530429E-74</c:v>
                </c:pt>
                <c:pt idx="3670">
                  <c:v>5.7736528983877928E-74</c:v>
                </c:pt>
                <c:pt idx="3671">
                  <c:v>2.5053811141428198E-73</c:v>
                </c:pt>
                <c:pt idx="3672">
                  <c:v>3.9243848636034927E-73</c:v>
                </c:pt>
                <c:pt idx="3673">
                  <c:v>3.1274269705937759E-73</c:v>
                </c:pt>
                <c:pt idx="3674">
                  <c:v>-1.1135168968807161E-73</c:v>
                </c:pt>
                <c:pt idx="3675">
                  <c:v>-8.1242062021062609E-73</c:v>
                </c:pt>
                <c:pt idx="3676">
                  <c:v>-1.4162144424120515E-72</c:v>
                </c:pt>
                <c:pt idx="3677">
                  <c:v>-1.2999872384644832E-72</c:v>
                </c:pt>
                <c:pt idx="3678">
                  <c:v>5.9725201601876549E-74</c:v>
                </c:pt>
                <c:pt idx="3679">
                  <c:v>2.5674811767351129E-72</c:v>
                </c:pt>
                <c:pt idx="3680">
                  <c:v>5.0274069167522494E-72</c:v>
                </c:pt>
                <c:pt idx="3681">
                  <c:v>5.2072534137107503E-72</c:v>
                </c:pt>
                <c:pt idx="3682">
                  <c:v>9.6670454614510477E-73</c:v>
                </c:pt>
                <c:pt idx="3683">
                  <c:v>-7.8645393389524591E-72</c:v>
                </c:pt>
                <c:pt idx="3684">
                  <c:v>-1.75731205600491E-71</c:v>
                </c:pt>
                <c:pt idx="3685">
                  <c:v>-2.029442685513226E-71</c:v>
                </c:pt>
                <c:pt idx="3686">
                  <c:v>-7.5452578741712595E-72</c:v>
                </c:pt>
                <c:pt idx="3687">
                  <c:v>2.3064105446744897E-71</c:v>
                </c:pt>
                <c:pt idx="3688">
                  <c:v>6.0431339900460014E-71</c:v>
                </c:pt>
                <c:pt idx="3689">
                  <c:v>7.7322751387057365E-71</c:v>
                </c:pt>
                <c:pt idx="3690">
                  <c:v>4.09393097832362E-71</c:v>
                </c:pt>
                <c:pt idx="3691">
                  <c:v>-6.3395358447224977E-71</c:v>
                </c:pt>
                <c:pt idx="3692">
                  <c:v>-2.0422042210297948E-70</c:v>
                </c:pt>
                <c:pt idx="3693">
                  <c:v>-2.8889746410058517E-70</c:v>
                </c:pt>
                <c:pt idx="3694">
                  <c:v>-1.9326160540116796E-70</c:v>
                </c:pt>
                <c:pt idx="3695">
                  <c:v>1.5600430246054556E-70</c:v>
                </c:pt>
                <c:pt idx="3696">
                  <c:v>6.7695388224141174E-70</c:v>
                </c:pt>
                <c:pt idx="3697">
                  <c:v>1.0603651014542072E-69</c:v>
                </c:pt>
                <c:pt idx="3698">
                  <c:v>8.450293819162965E-70</c:v>
                </c:pt>
                <c:pt idx="3699">
                  <c:v>-3.008723421063826E-70</c:v>
                </c:pt>
                <c:pt idx="3700">
                  <c:v>-2.1951573011175456E-69</c:v>
                </c:pt>
                <c:pt idx="3701">
                  <c:v>-3.8266071938598781E-69</c:v>
                </c:pt>
                <c:pt idx="3702">
                  <c:v>-3.5125518817187962E-69</c:v>
                </c:pt>
                <c:pt idx="3703">
                  <c:v>1.6137721275910475E-70</c:v>
                </c:pt>
                <c:pt idx="3704">
                  <c:v>6.937322629848624E-69</c:v>
                </c:pt>
                <c:pt idx="3705">
                  <c:v>1.3584077249828327E-68</c:v>
                </c:pt>
                <c:pt idx="3706">
                  <c:v>1.4069987906925868E-68</c:v>
                </c:pt>
                <c:pt idx="3707">
                  <c:v>2.6120371664529615E-69</c:v>
                </c:pt>
                <c:pt idx="3708">
                  <c:v>-2.1249992403847905E-68</c:v>
                </c:pt>
                <c:pt idx="3709">
                  <c:v>-4.7482635196314953E-68</c:v>
                </c:pt>
                <c:pt idx="3710">
                  <c:v>-5.4835406576444632E-68</c:v>
                </c:pt>
                <c:pt idx="3711">
                  <c:v>-2.0387251833711115E-68</c:v>
                </c:pt>
                <c:pt idx="3712">
                  <c:v>6.2319135618661014E-68</c:v>
                </c:pt>
                <c:pt idx="3713">
                  <c:v>1.6328506231883175E-67</c:v>
                </c:pt>
                <c:pt idx="3714">
                  <c:v>2.0892578255558861E-67</c:v>
                </c:pt>
                <c:pt idx="3715">
                  <c:v>1.1061790139586891E-67</c:v>
                </c:pt>
                <c:pt idx="3716">
                  <c:v>-1.7129474893198101E-67</c:v>
                </c:pt>
                <c:pt idx="3717">
                  <c:v>-5.5180271881475711E-67</c:v>
                </c:pt>
                <c:pt idx="3718">
                  <c:v>-7.806018583226481E-67</c:v>
                </c:pt>
                <c:pt idx="3719">
                  <c:v>-5.221929179554804E-67</c:v>
                </c:pt>
                <c:pt idx="3720">
                  <c:v>4.2152263349477683E-67</c:v>
                </c:pt>
                <c:pt idx="3721">
                  <c:v>1.8291291163548192E-66</c:v>
                </c:pt>
                <c:pt idx="3722">
                  <c:v>2.8651105695898687E-66</c:v>
                </c:pt>
                <c:pt idx="3723">
                  <c:v>2.283269626937778E-66</c:v>
                </c:pt>
                <c:pt idx="3724">
                  <c:v>-8.1295842777882422E-67</c:v>
                </c:pt>
                <c:pt idx="3725">
                  <c:v>-5.9313186312341612E-66</c:v>
                </c:pt>
                <c:pt idx="3726">
                  <c:v>-1.0339517613957472E-65</c:v>
                </c:pt>
                <c:pt idx="3727">
                  <c:v>-9.4909362713223982E-66</c:v>
                </c:pt>
                <c:pt idx="3728">
                  <c:v>4.3604039937529245E-67</c:v>
                </c:pt>
                <c:pt idx="3729">
                  <c:v>1.8744659905078484E-65</c:v>
                </c:pt>
                <c:pt idx="3730">
                  <c:v>3.6703999222154024E-65</c:v>
                </c:pt>
                <c:pt idx="3731">
                  <c:v>3.8017221996025691E-65</c:v>
                </c:pt>
                <c:pt idx="3732">
                  <c:v>7.0577368328299616E-66</c:v>
                </c:pt>
                <c:pt idx="3733">
                  <c:v>-5.7417490595963705E-65</c:v>
                </c:pt>
                <c:pt idx="3734">
                  <c:v>-1.2829779346973996E-64</c:v>
                </c:pt>
                <c:pt idx="3735">
                  <c:v>-1.481656811925351E-64</c:v>
                </c:pt>
                <c:pt idx="3736">
                  <c:v>-5.5086383441603822E-65</c:v>
                </c:pt>
                <c:pt idx="3737">
                  <c:v>1.6838633421853825E-64</c:v>
                </c:pt>
                <c:pt idx="3738">
                  <c:v>4.4119666741615368E-64</c:v>
                </c:pt>
                <c:pt idx="3739">
                  <c:v>5.6451867741876675E-64</c:v>
                </c:pt>
                <c:pt idx="3740">
                  <c:v>2.9888944256397478E-64</c:v>
                </c:pt>
                <c:pt idx="3741">
                  <c:v>-4.6283658549924946E-64</c:v>
                </c:pt>
                <c:pt idx="3742">
                  <c:v>-1.4909727328524462E-63</c:v>
                </c:pt>
                <c:pt idx="3743">
                  <c:v>-2.1091810132659198E-63</c:v>
                </c:pt>
                <c:pt idx="3744">
                  <c:v>-1.4109639820852349E-63</c:v>
                </c:pt>
                <c:pt idx="3745">
                  <c:v>1.138957929471247E-63</c:v>
                </c:pt>
                <c:pt idx="3746">
                  <c:v>4.9422996287000855E-63</c:v>
                </c:pt>
                <c:pt idx="3747">
                  <c:v>7.7415120596510629E-63</c:v>
                </c:pt>
                <c:pt idx="3748">
                  <c:v>6.169382037834914E-63</c:v>
                </c:pt>
                <c:pt idx="3749">
                  <c:v>-2.1966096853977648E-63</c:v>
                </c:pt>
                <c:pt idx="3750">
                  <c:v>-1.6026392070832597E-62</c:v>
                </c:pt>
                <c:pt idx="3751">
                  <c:v>-2.7937340860613647E-62</c:v>
                </c:pt>
                <c:pt idx="3752">
                  <c:v>-2.5644548697411839E-62</c:v>
                </c:pt>
                <c:pt idx="3753">
                  <c:v>1.1781814204196723E-63</c:v>
                </c:pt>
                <c:pt idx="3754">
                  <c:v>5.0648103696591455E-62</c:v>
                </c:pt>
                <c:pt idx="3755">
                  <c:v>9.9174450190511485E-62</c:v>
                </c:pt>
                <c:pt idx="3756">
                  <c:v>1.0272215706411761E-61</c:v>
                </c:pt>
                <c:pt idx="3757">
                  <c:v>1.9069987906925865E-62</c:v>
                </c:pt>
                <c:pt idx="3758">
                  <c:v>-1.5514198727492603E-61</c:v>
                </c:pt>
                <c:pt idx="3759">
                  <c:v>-3.4666103538591492E-61</c:v>
                </c:pt>
                <c:pt idx="3760">
                  <c:v>-4.0034456145894734E-61</c:v>
                </c:pt>
                <c:pt idx="3761">
                  <c:v>-1.4884325795924815E-61</c:v>
                </c:pt>
                <c:pt idx="3762">
                  <c:v>4.549791257740479E-61</c:v>
                </c:pt>
                <c:pt idx="3763">
                  <c:v>1.192112763358593E-60</c:v>
                </c:pt>
                <c:pt idx="3764">
                  <c:v>1.5253255710787141E-60</c:v>
                </c:pt>
                <c:pt idx="3765">
                  <c:v>8.0759858286186554E-61</c:v>
                </c:pt>
                <c:pt idx="3766">
                  <c:v>-1.2505879421720132E-60</c:v>
                </c:pt>
                <c:pt idx="3767">
                  <c:v>-4.0286040703221372E-60</c:v>
                </c:pt>
                <c:pt idx="3768">
                  <c:v>-5.698997915615865E-60</c:v>
                </c:pt>
                <c:pt idx="3769">
                  <c:v>-3.8124175817497886E-60</c:v>
                </c:pt>
                <c:pt idx="3770">
                  <c:v>3.0774746744289208E-60</c:v>
                </c:pt>
                <c:pt idx="3771">
                  <c:v>1.3354096149054735E-59</c:v>
                </c:pt>
                <c:pt idx="3772">
                  <c:v>2.0917584788249663E-59</c:v>
                </c:pt>
                <c:pt idx="3773">
                  <c:v>1.6669694999301152E-59</c:v>
                </c:pt>
                <c:pt idx="3774">
                  <c:v>-5.9352382457142507E-60</c:v>
                </c:pt>
                <c:pt idx="3775">
                  <c:v>-4.3303232314638695E-59</c:v>
                </c:pt>
                <c:pt idx="3776">
                  <c:v>-7.5486609503090113E-59</c:v>
                </c:pt>
                <c:pt idx="3777">
                  <c:v>-6.9291491701963456E-59</c:v>
                </c:pt>
                <c:pt idx="3778">
                  <c:v>3.1834561884331871E-60</c:v>
                </c:pt>
                <c:pt idx="3779">
                  <c:v>1.3685106072667827E-58</c:v>
                </c:pt>
                <c:pt idx="3780">
                  <c:v>2.6796976123774739E-58</c:v>
                </c:pt>
                <c:pt idx="3781">
                  <c:v>2.775554974871929E-58</c:v>
                </c:pt>
                <c:pt idx="3782">
                  <c:v>5.1527130416816055E-59</c:v>
                </c:pt>
                <c:pt idx="3783">
                  <c:v>-4.1919517249342176E-58</c:v>
                </c:pt>
                <c:pt idx="3784">
                  <c:v>-9.3667847615112085E-58</c:v>
                </c:pt>
                <c:pt idx="3785">
                  <c:v>-1.0817285196011107E-57</c:v>
                </c:pt>
                <c:pt idx="3786">
                  <c:v>-4.0217371488298882E-58</c:v>
                </c:pt>
                <c:pt idx="3787">
                  <c:v>1.2293551778411128E-57</c:v>
                </c:pt>
                <c:pt idx="3788">
                  <c:v>3.2210723335986921E-57</c:v>
                </c:pt>
                <c:pt idx="3789">
                  <c:v>4.1214290489009886E-57</c:v>
                </c:pt>
                <c:pt idx="3790">
                  <c:v>2.1821314195081338E-57</c:v>
                </c:pt>
                <c:pt idx="3791">
                  <c:v>-3.3791026817455347E-57</c:v>
                </c:pt>
                <c:pt idx="3792">
                  <c:v>-1.0885285949549397E-56</c:v>
                </c:pt>
                <c:pt idx="3793">
                  <c:v>-1.5398737215676025E-56</c:v>
                </c:pt>
                <c:pt idx="3794">
                  <c:v>-1.030117223819102E-56</c:v>
                </c:pt>
                <c:pt idx="3795">
                  <c:v>8.3152950041626912E-57</c:v>
                </c:pt>
                <c:pt idx="3796">
                  <c:v>3.6082937827014342E-56</c:v>
                </c:pt>
                <c:pt idx="3797">
                  <c:v>5.6519321572464251E-56</c:v>
                </c:pt>
                <c:pt idx="3798">
                  <c:v>4.5041535759645591E-56</c:v>
                </c:pt>
                <c:pt idx="3799">
                  <c:v>-1.6037026683763071E-56</c:v>
                </c:pt>
                <c:pt idx="3800">
                  <c:v>-1.17005657614079E-55</c:v>
                </c:pt>
                <c:pt idx="3801">
                  <c:v>-2.0396519139264815E-55</c:v>
                </c:pt>
                <c:pt idx="3802">
                  <c:v>-1.8722570294791469E-55</c:v>
                </c:pt>
                <c:pt idx="3803">
                  <c:v>8.6016699380761689E-57</c:v>
                </c:pt>
                <c:pt idx="3804">
                  <c:v>3.6977156851425339E-55</c:v>
                </c:pt>
                <c:pt idx="3805">
                  <c:v>7.2405306368006224E-55</c:v>
                </c:pt>
                <c:pt idx="3806">
                  <c:v>7.4995594231785942E-55</c:v>
                </c:pt>
                <c:pt idx="3807">
                  <c:v>1.392262255631787E-55</c:v>
                </c:pt>
                <c:pt idx="3808">
                  <c:v>-1.1326622386164064E-54</c:v>
                </c:pt>
                <c:pt idx="3809">
                  <c:v>-2.5309011467151197E-54</c:v>
                </c:pt>
                <c:pt idx="3810">
                  <c:v>-2.9228261331939688E-54</c:v>
                </c:pt>
                <c:pt idx="3811">
                  <c:v>-1.0866751338441997E-54</c:v>
                </c:pt>
                <c:pt idx="3812">
                  <c:v>3.321706156529348E-54</c:v>
                </c:pt>
                <c:pt idx="3813">
                  <c:v>8.7033672222998723E-54</c:v>
                </c:pt>
                <c:pt idx="3814">
                  <c:v>1.1136110891666718E-53</c:v>
                </c:pt>
                <c:pt idx="3815">
                  <c:v>5.8961332547384793E-54</c:v>
                </c:pt>
                <c:pt idx="3816">
                  <c:v>-9.1303013545458401E-54</c:v>
                </c:pt>
                <c:pt idx="3817">
                  <c:v>-2.9412057827986652E-53</c:v>
                </c:pt>
                <c:pt idx="3818">
                  <c:v>-4.1607467321353692E-53</c:v>
                </c:pt>
                <c:pt idx="3819">
                  <c:v>-2.7833759730670831E-53</c:v>
                </c:pt>
                <c:pt idx="3820">
                  <c:v>2.2467929045862523E-53</c:v>
                </c:pt>
                <c:pt idx="3821">
                  <c:v>9.7495700577915252E-53</c:v>
                </c:pt>
                <c:pt idx="3822">
                  <c:v>1.5271516860419187E-52</c:v>
                </c:pt>
                <c:pt idx="3823">
                  <c:v>1.2170220653026002E-52</c:v>
                </c:pt>
                <c:pt idx="3824">
                  <c:v>-4.3332097692592839E-53</c:v>
                </c:pt>
                <c:pt idx="3825">
                  <c:v>-3.1614881165796653E-52</c:v>
                </c:pt>
                <c:pt idx="3826">
                  <c:v>-5.5111298820469504E-52</c:v>
                </c:pt>
                <c:pt idx="3827">
                  <c:v>-5.0588246018097073E-52</c:v>
                </c:pt>
                <c:pt idx="3828">
                  <c:v>2.3241733867292186E-53</c:v>
                </c:pt>
                <c:pt idx="3829">
                  <c:v>9.9912188481802654E-52</c:v>
                </c:pt>
                <c:pt idx="3830">
                  <c:v>1.9563950485242194E-51</c:v>
                </c:pt>
                <c:pt idx="3831">
                  <c:v>2.0263768785284125E-51</c:v>
                </c:pt>
                <c:pt idx="3832">
                  <c:v>3.761887978025851E-52</c:v>
                </c:pt>
                <c:pt idx="3833">
                  <c:v>-3.0604592937401628E-51</c:v>
                </c:pt>
                <c:pt idx="3834">
                  <c:v>-6.8384814988119613E-51</c:v>
                </c:pt>
                <c:pt idx="3835">
                  <c:v>-7.8974762544285559E-51</c:v>
                </c:pt>
                <c:pt idx="3836">
                  <c:v>-2.9361983993388307E-51</c:v>
                </c:pt>
                <c:pt idx="3837">
                  <c:v>8.9752790826279032E-51</c:v>
                </c:pt>
                <c:pt idx="3838">
                  <c:v>2.3516501880807257E-50</c:v>
                </c:pt>
                <c:pt idx="3839">
                  <c:v>3.0089725748524824E-50</c:v>
                </c:pt>
                <c:pt idx="3840">
                  <c:v>1.5931318631234161E-50</c:v>
                </c:pt>
                <c:pt idx="3841">
                  <c:v>-2.467005353767995E-50</c:v>
                </c:pt>
                <c:pt idx="3842">
                  <c:v>-7.9471247045096832E-50</c:v>
                </c:pt>
                <c:pt idx="3843">
                  <c:v>-1.1242305097929592E-49</c:v>
                </c:pt>
                <c:pt idx="3844">
                  <c:v>-7.520676725997678E-50</c:v>
                </c:pt>
                <c:pt idx="3845">
                  <c:v>6.0708447528819795E-50</c:v>
                </c:pt>
                <c:pt idx="3846">
                  <c:v>2.6343333920769092E-49</c:v>
                </c:pt>
                <c:pt idx="3847">
                  <c:v>4.1263513554573795E-49</c:v>
                </c:pt>
                <c:pt idx="3848">
                  <c:v>3.2884046257527784E-49</c:v>
                </c:pt>
                <c:pt idx="3849">
                  <c:v>-1.170831383654296E-49</c:v>
                </c:pt>
                <c:pt idx="3850">
                  <c:v>-8.5423591825324964E-49</c:v>
                </c:pt>
                <c:pt idx="3851">
                  <c:v>-1.4891101563591946E-48</c:v>
                </c:pt>
                <c:pt idx="3852">
                  <c:v>-1.3668971845621881E-48</c:v>
                </c:pt>
                <c:pt idx="3853">
                  <c:v>6.2799212430950972E-50</c:v>
                </c:pt>
                <c:pt idx="3854">
                  <c:v>2.6996299154700193E-48</c:v>
                </c:pt>
                <c:pt idx="3855">
                  <c:v>5.2861622416548669E-48</c:v>
                </c:pt>
                <c:pt idx="3856">
                  <c:v>5.4752760441670659E-48</c:v>
                </c:pt>
                <c:pt idx="3857">
                  <c:v>1.0164623808163736E-48</c:v>
                </c:pt>
                <c:pt idx="3858">
                  <c:v>-8.2693230916946707E-48</c:v>
                </c:pt>
                <c:pt idx="3859">
                  <c:v>-1.8477609582090097E-47</c:v>
                </c:pt>
                <c:pt idx="3860">
                  <c:v>-2.1338988921771787E-47</c:v>
                </c:pt>
                <c:pt idx="3861">
                  <c:v>-7.9336035537837946E-48</c:v>
                </c:pt>
                <c:pt idx="3862">
                  <c:v>2.4251201711261142E-47</c:v>
                </c:pt>
                <c:pt idx="3863">
                  <c:v>6.3541508413498051E-47</c:v>
                </c:pt>
                <c:pt idx="3864">
                  <c:v>8.1302527391724449E-47</c:v>
                </c:pt>
                <c:pt idx="3865">
                  <c:v>4.3046482373888685E-47</c:v>
                </c:pt>
                <c:pt idx="3866">
                  <c:v>-6.6658361540378098E-47</c:v>
                </c:pt>
                <c:pt idx="3867">
                  <c:v>-2.1473167352345996E-46</c:v>
                </c:pt>
                <c:pt idx="3868">
                  <c:v>-3.0376708374605755E-46</c:v>
                </c:pt>
                <c:pt idx="3869">
                  <c:v>-2.0320861464416585E-46</c:v>
                </c:pt>
                <c:pt idx="3870">
                  <c:v>1.6403404291522086E-46</c:v>
                </c:pt>
                <c:pt idx="3871">
                  <c:v>7.1179591266248161E-46</c:v>
                </c:pt>
                <c:pt idx="3872">
                  <c:v>1.1149449734742367E-45</c:v>
                </c:pt>
                <c:pt idx="3873">
                  <c:v>8.8852494880193491E-46</c:v>
                </c:pt>
                <c:pt idx="3874">
                  <c:v>-3.1635846545573877E-46</c:v>
                </c:pt>
                <c:pt idx="3875">
                  <c:v>-2.3081424673517385E-45</c:v>
                </c:pt>
                <c:pt idx="3876">
                  <c:v>-4.0235602253322556E-45</c:v>
                </c:pt>
                <c:pt idx="3877">
                  <c:v>-3.6933706861452257E-45</c:v>
                </c:pt>
                <c:pt idx="3878">
                  <c:v>1.696831493038886E-46</c:v>
                </c:pt>
                <c:pt idx="3879">
                  <c:v>7.2944025474455658E-45</c:v>
                </c:pt>
                <c:pt idx="3880">
                  <c:v>1.4283227088486057E-44</c:v>
                </c:pt>
                <c:pt idx="3881">
                  <c:v>1.4794174662882769E-44</c:v>
                </c:pt>
                <c:pt idx="3882">
                  <c:v>2.7464799431200127E-45</c:v>
                </c:pt>
                <c:pt idx="3883">
                  <c:v>-2.2343747151442966E-44</c:v>
                </c:pt>
                <c:pt idx="3884">
                  <c:v>-4.9926469247737869E-44</c:v>
                </c:pt>
                <c:pt idx="3885">
                  <c:v>-5.7657832848192421E-44</c:v>
                </c:pt>
                <c:pt idx="3886">
                  <c:v>-2.1436584283865165E-44</c:v>
                </c:pt>
                <c:pt idx="3887">
                  <c:v>6.5526838724575675E-44</c:v>
                </c:pt>
                <c:pt idx="3888">
                  <c:v>1.7168944499474346E-43</c:v>
                </c:pt>
                <c:pt idx="3889">
                  <c:v>2.1967919930480014E-43</c:v>
                </c:pt>
                <c:pt idx="3890">
                  <c:v>1.1631136931276093E-43</c:v>
                </c:pt>
                <c:pt idx="3891">
                  <c:v>-1.8011114689742761E-43</c:v>
                </c:pt>
                <c:pt idx="3892">
                  <c:v>-5.8020321226079707E-43</c:v>
                </c:pt>
                <c:pt idx="3893">
                  <c:v>-8.2077942597397848E-43</c:v>
                </c:pt>
                <c:pt idx="3894">
                  <c:v>-5.4907114252204401E-43</c:v>
                </c:pt>
                <c:pt idx="3895">
                  <c:v>4.4322028233378095E-43</c:v>
                </c:pt>
                <c:pt idx="3896">
                  <c:v>1.9232758253978865E-42</c:v>
                </c:pt>
                <c:pt idx="3897">
                  <c:v>3.0125792278663321E-42</c:v>
                </c:pt>
                <c:pt idx="3898">
                  <c:v>2.4007912152020273E-42</c:v>
                </c:pt>
                <c:pt idx="3899">
                  <c:v>-8.5480107196898329E-43</c:v>
                </c:pt>
                <c:pt idx="3900">
                  <c:v>-6.2365927915555094E-42</c:v>
                </c:pt>
                <c:pt idx="3901">
                  <c:v>-1.087167364499839E-41</c:v>
                </c:pt>
                <c:pt idx="3902">
                  <c:v>-9.9794600047399995E-42</c:v>
                </c:pt>
                <c:pt idx="3903">
                  <c:v>4.5848550958026698E-43</c:v>
                </c:pt>
                <c:pt idx="3904">
                  <c:v>1.9709462374739452E-41</c:v>
                </c:pt>
                <c:pt idx="3905">
                  <c:v>3.8593314170773655E-41</c:v>
                </c:pt>
                <c:pt idx="3906">
                  <c:v>3.9973990775232894E-41</c:v>
                </c:pt>
                <c:pt idx="3907">
                  <c:v>7.4209848259265787E-42</c:v>
                </c:pt>
                <c:pt idx="3908">
                  <c:v>-6.0372697606300548E-41</c:v>
                </c:pt>
                <c:pt idx="3909">
                  <c:v>-1.3490128040739682E-40</c:v>
                </c:pt>
                <c:pt idx="3910">
                  <c:v>-1.5579161020193609E-40</c:v>
                </c:pt>
                <c:pt idx="3911">
                  <c:v>-5.792157124886817E-41</c:v>
                </c:pt>
                <c:pt idx="3912">
                  <c:v>1.7705323991079079E-40</c:v>
                </c:pt>
                <c:pt idx="3913">
                  <c:v>4.6390612371397145E-40</c:v>
                </c:pt>
                <c:pt idx="3914">
                  <c:v>5.9357243994482154E-40</c:v>
                </c:pt>
                <c:pt idx="3915">
                  <c:v>3.1427408132136584E-40</c:v>
                </c:pt>
                <c:pt idx="3916">
                  <c:v>-4.8666115692434839E-40</c:v>
                </c:pt>
                <c:pt idx="3917">
                  <c:v>-1.5677120997587462E-39</c:v>
                </c:pt>
                <c:pt idx="3918">
                  <c:v>-2.2177421805210352E-39</c:v>
                </c:pt>
                <c:pt idx="3919">
                  <c:v>-1.4835862345570227E-39</c:v>
                </c:pt>
                <c:pt idx="3920">
                  <c:v>1.1975789544048565E-39</c:v>
                </c:pt>
                <c:pt idx="3921">
                  <c:v>5.1966795699970214E-39</c:v>
                </c:pt>
                <c:pt idx="3922">
                  <c:v>8.1399758138517347E-39</c:v>
                </c:pt>
                <c:pt idx="3923">
                  <c:v>6.4869315799388664E-39</c:v>
                </c:pt>
                <c:pt idx="3924">
                  <c:v>-2.309670813152889E-39</c:v>
                </c:pt>
                <c:pt idx="3925">
                  <c:v>-1.6851303803545276E-38</c:v>
                </c:pt>
                <c:pt idx="3926">
                  <c:v>-2.9375292451855586E-38</c:v>
                </c:pt>
                <c:pt idx="3927">
                  <c:v>-2.6964456085125516E-38</c:v>
                </c:pt>
                <c:pt idx="3928">
                  <c:v>1.2388230218100718E-39</c:v>
                </c:pt>
                <c:pt idx="3929">
                  <c:v>5.3255103094976211E-38</c:v>
                </c:pt>
                <c:pt idx="3930">
                  <c:v>1.0427906439713899E-37</c:v>
                </c:pt>
                <c:pt idx="3931">
                  <c:v>1.080093827670655E-37</c:v>
                </c:pt>
                <c:pt idx="3932">
                  <c:v>2.0051501911191867E-38</c:v>
                </c:pt>
                <c:pt idx="3933">
                  <c:v>-1.6312736620137702E-37</c:v>
                </c:pt>
                <c:pt idx="3934">
                  <c:v>-3.6450287742241288E-37</c:v>
                </c:pt>
                <c:pt idx="3935">
                  <c:v>-4.2094836439653128E-37</c:v>
                </c:pt>
                <c:pt idx="3936">
                  <c:v>-1.5650443311436158E-37</c:v>
                </c:pt>
                <c:pt idx="3937">
                  <c:v>4.7839654344695151E-37</c:v>
                </c:pt>
                <c:pt idx="3938">
                  <c:v>1.2534714415065904E-36</c:v>
                </c:pt>
                <c:pt idx="3939">
                  <c:v>1.6038333221923102E-36</c:v>
                </c:pt>
                <c:pt idx="3940">
                  <c:v>8.491647271158321E-37</c:v>
                </c:pt>
                <c:pt idx="3941">
                  <c:v>-1.3149546965489161E-36</c:v>
                </c:pt>
                <c:pt idx="3942">
                  <c:v>-4.2359486378580062E-36</c:v>
                </c:pt>
                <c:pt idx="3943">
                  <c:v>-5.9923309248467099E-36</c:v>
                </c:pt>
                <c:pt idx="3944">
                  <c:v>-4.0086413826212191E-36</c:v>
                </c:pt>
                <c:pt idx="3945">
                  <c:v>3.2358696378762372E-36</c:v>
                </c:pt>
                <c:pt idx="3946">
                  <c:v>1.4041456759663824E-35</c:v>
                </c:pt>
                <c:pt idx="3947">
                  <c:v>2.1994233001330846E-35</c:v>
                </c:pt>
                <c:pt idx="3948">
                  <c:v>1.7527695570531792E-35</c:v>
                </c:pt>
                <c:pt idx="3949">
                  <c:v>-6.2407250982942079E-36</c:v>
                </c:pt>
                <c:pt idx="3950">
                  <c:v>-4.5532247184866038E-35</c:v>
                </c:pt>
                <c:pt idx="3951">
                  <c:v>-7.9372193221801554E-35</c:v>
                </c:pt>
                <c:pt idx="3952">
                  <c:v>-7.2858037032760682E-35</c:v>
                </c:pt>
                <c:pt idx="3953">
                  <c:v>3.3472899967792312E-36</c:v>
                </c:pt>
                <c:pt idx="3954">
                  <c:v>1.4389482063965677E-34</c:v>
                </c:pt>
                <c:pt idx="3955">
                  <c:v>2.8176224651640464E-34</c:v>
                </c:pt>
                <c:pt idx="3956">
                  <c:v>2.9184112495974037E-34</c:v>
                </c:pt>
                <c:pt idx="3957">
                  <c:v>5.4179099035592529E-35</c:v>
                </c:pt>
                <c:pt idx="3958">
                  <c:v>-4.407682444380974E-34</c:v>
                </c:pt>
                <c:pt idx="3959">
                  <c:v>-9.8488669579537776E-34</c:v>
                </c:pt>
                <c:pt idx="3960">
                  <c:v>-1.1374052759833979E-33</c:v>
                </c:pt>
                <c:pt idx="3961">
                  <c:v>-4.2287474856736571E-34</c:v>
                </c:pt>
                <c:pt idx="3962">
                  <c:v>1.2926311247774328E-33</c:v>
                </c:pt>
                <c:pt idx="3963">
                  <c:v>3.3868811414889672E-33</c:v>
                </c:pt>
                <c:pt idx="3964">
                  <c:v>4.3335743845597571E-33</c:v>
                </c:pt>
                <c:pt idx="3965">
                  <c:v>2.2944481243581251E-33</c:v>
                </c:pt>
                <c:pt idx="3966">
                  <c:v>-3.5530241800713426E-33</c:v>
                </c:pt>
                <c:pt idx="3967">
                  <c:v>-1.1445547743335136E-32</c:v>
                </c:pt>
                <c:pt idx="3968">
                  <c:v>-1.6191289340471691E-32</c:v>
                </c:pt>
                <c:pt idx="3969">
                  <c:v>-1.0831383654296078E-32</c:v>
                </c:pt>
                <c:pt idx="3970">
                  <c:v>8.7432925977017082E-33</c:v>
                </c:pt>
                <c:pt idx="3971">
                  <c:v>3.7940045090758822E-32</c:v>
                </c:pt>
                <c:pt idx="3972">
                  <c:v>5.9428343978074466E-32</c:v>
                </c:pt>
                <c:pt idx="3973">
                  <c:v>4.7359881378488909E-32</c:v>
                </c:pt>
                <c:pt idx="3974">
                  <c:v>-1.6862454954818085E-32</c:v>
                </c:pt>
                <c:pt idx="3975">
                  <c:v>-1.2302788699356454E-31</c:v>
                </c:pt>
                <c:pt idx="3976">
                  <c:v>-2.144633774315283E-31</c:v>
                </c:pt>
                <c:pt idx="3977">
                  <c:v>-1.9686218149334272E-31</c:v>
                </c:pt>
                <c:pt idx="3978">
                  <c:v>9.0444040666759844E-33</c:v>
                </c:pt>
                <c:pt idx="3979">
                  <c:v>3.888044871989645E-31</c:v>
                </c:pt>
                <c:pt idx="3980">
                  <c:v>7.6131978584928009E-31</c:v>
                </c:pt>
                <c:pt idx="3981">
                  <c:v>7.8855351033380537E-31</c:v>
                </c:pt>
                <c:pt idx="3982">
                  <c:v>1.4639213160181578E-31</c:v>
                </c:pt>
                <c:pt idx="3983">
                  <c:v>-1.1909581482404274E-30</c:v>
                </c:pt>
                <c:pt idx="3984">
                  <c:v>-2.6611660397309138E-30</c:v>
                </c:pt>
                <c:pt idx="3985">
                  <c:v>-3.0732512138651039E-30</c:v>
                </c:pt>
                <c:pt idx="3986">
                  <c:v>-1.1426071209368182E-30</c:v>
                </c:pt>
                <c:pt idx="3987">
                  <c:v>3.4926803478429964E-30</c:v>
                </c:pt>
                <c:pt idx="3988">
                  <c:v>9.151327503539806E-30</c:v>
                </c:pt>
                <c:pt idx="3989">
                  <c:v>1.170928614401089E-29</c:v>
                </c:pt>
                <c:pt idx="3990">
                  <c:v>6.1995843385574605E-30</c:v>
                </c:pt>
                <c:pt idx="3991">
                  <c:v>-9.6002297076392981E-30</c:v>
                </c:pt>
                <c:pt idx="3992">
                  <c:v>-3.092575824790194E-29</c:v>
                </c:pt>
                <c:pt idx="3993">
                  <c:v>-4.3748974519467414E-29</c:v>
                </c:pt>
                <c:pt idx="3994">
                  <c:v>-2.9266363630839159E-29</c:v>
                </c:pt>
                <c:pt idx="3995">
                  <c:v>2.3624367240530637E-29</c:v>
                </c:pt>
                <c:pt idx="3996">
                  <c:v>1.025137186506803E-28</c:v>
                </c:pt>
                <c:pt idx="3997">
                  <c:v>1.6057566679023072E-28</c:v>
                </c:pt>
                <c:pt idx="3998">
                  <c:v>1.2796629739239291E-28</c:v>
                </c:pt>
                <c:pt idx="3999">
                  <c:v>-4.5562327947155085E-29</c:v>
                </c:pt>
                <c:pt idx="4000">
                  <c:v>-3.3242280790242895E-28</c:v>
                </c:pt>
                <c:pt idx="4001">
                  <c:v>-5.7948005858152492E-28</c:v>
                </c:pt>
                <c:pt idx="4002">
                  <c:v>-5.3192206955644549E-28</c:v>
                </c:pt>
                <c:pt idx="4003">
                  <c:v>2.4437975898928636E-29</c:v>
                </c:pt>
                <c:pt idx="4004">
                  <c:v>1.0505478344889611E-27</c:v>
                </c:pt>
                <c:pt idx="4005">
                  <c:v>2.0570896406716213E-27</c:v>
                </c:pt>
                <c:pt idx="4006">
                  <c:v>2.1306750852288264E-27</c:v>
                </c:pt>
                <c:pt idx="4007">
                  <c:v>3.9555290871855947E-28</c:v>
                </c:pt>
                <c:pt idx="4008">
                  <c:v>-3.2179731035446682E-27</c:v>
                </c:pt>
                <c:pt idx="4009">
                  <c:v>-7.1904871868106492E-27</c:v>
                </c:pt>
                <c:pt idx="4010">
                  <c:v>-8.3039615452396423E-27</c:v>
                </c:pt>
                <c:pt idx="4011">
                  <c:v>-3.0873192875417029E-27</c:v>
                </c:pt>
                <c:pt idx="4012">
                  <c:v>9.4372466683276916E-27</c:v>
                </c:pt>
                <c:pt idx="4013">
                  <c:v>2.4726903139945427E-26</c:v>
                </c:pt>
                <c:pt idx="4014">
                  <c:v>3.1638581160327419E-26</c:v>
                </c:pt>
                <c:pt idx="4015">
                  <c:v>1.6751308057390448E-26</c:v>
                </c:pt>
                <c:pt idx="4016">
                  <c:v>-2.5939826321578535E-26</c:v>
                </c:pt>
                <c:pt idx="4017">
                  <c:v>-8.3561623024240835E-26</c:v>
                </c:pt>
                <c:pt idx="4018">
                  <c:v>-1.1820949579780867E-25</c:v>
                </c:pt>
                <c:pt idx="4019">
                  <c:v>-7.9077766366669292E-26</c:v>
                </c:pt>
                <c:pt idx="4020">
                  <c:v>6.3832896807793038E-26</c:v>
                </c:pt>
                <c:pt idx="4021">
                  <c:v>2.7699247069404522E-25</c:v>
                </c:pt>
                <c:pt idx="4022">
                  <c:v>4.3387397679831299E-25</c:v>
                </c:pt>
                <c:pt idx="4023">
                  <c:v>3.4576468943891783E-25</c:v>
                </c:pt>
                <c:pt idx="4024">
                  <c:v>-1.2310931774400359E-25</c:v>
                </c:pt>
                <c:pt idx="4025">
                  <c:v>-8.9820244656866621E-25</c:v>
                </c:pt>
                <c:pt idx="4026">
                  <c:v>-1.5657522925187016E-24</c:v>
                </c:pt>
                <c:pt idx="4027">
                  <c:v>-1.4372527452493664E-24</c:v>
                </c:pt>
                <c:pt idx="4028">
                  <c:v>6.6031527069647594E-26</c:v>
                </c:pt>
                <c:pt idx="4029">
                  <c:v>2.8385817680195919E-24</c:v>
                </c:pt>
                <c:pt idx="4030">
                  <c:v>5.5582564096331358E-24</c:v>
                </c:pt>
                <c:pt idx="4031">
                  <c:v>5.757093286824626E-24</c:v>
                </c:pt>
                <c:pt idx="4032">
                  <c:v>1.0687785995126309E-24</c:v>
                </c:pt>
                <c:pt idx="4033">
                  <c:v>-8.6949506857806098E-24</c:v>
                </c:pt>
                <c:pt idx="4034">
                  <c:v>-1.9428647824158193E-23</c:v>
                </c:pt>
                <c:pt idx="4035">
                  <c:v>-2.243730136062276E-23</c:v>
                </c:pt>
                <c:pt idx="4036">
                  <c:v>-8.3419423057056209E-24</c:v>
                </c:pt>
                <c:pt idx="4037">
                  <c:v>2.5499431807823425E-23</c:v>
                </c:pt>
                <c:pt idx="4038">
                  <c:v>6.6812107658744386E-23</c:v>
                </c:pt>
                <c:pt idx="4039">
                  <c:v>8.5487095656824079E-23</c:v>
                </c:pt>
                <c:pt idx="4040">
                  <c:v>4.5262128016431999E-23</c:v>
                </c:pt>
                <c:pt idx="4041">
                  <c:v>-7.0089391517832727E-23</c:v>
                </c:pt>
                <c:pt idx="4042">
                  <c:v>-2.2578377097297592E-22</c:v>
                </c:pt>
                <c:pt idx="4043">
                  <c:v>-3.1940300321469156E-22</c:v>
                </c:pt>
                <c:pt idx="4044">
                  <c:v>-2.1366790838432879E-22</c:v>
                </c:pt>
                <c:pt idx="4045">
                  <c:v>1.7247671019768225E-22</c:v>
                </c:pt>
                <c:pt idx="4046">
                  <c:v>7.4843367343838305E-22</c:v>
                </c:pt>
                <c:pt idx="4047">
                  <c:v>1.1723293448470741E-21</c:v>
                </c:pt>
                <c:pt idx="4048">
                  <c:v>9.3425682286380994E-22</c:v>
                </c:pt>
                <c:pt idx="4049">
                  <c:v>-3.3264157708271299E-22</c:v>
                </c:pt>
                <c:pt idx="4050">
                  <c:v>-2.4269432476284813E-21</c:v>
                </c:pt>
                <c:pt idx="4051">
                  <c:v>-4.2306617160011421E-21</c:v>
                </c:pt>
                <c:pt idx="4052">
                  <c:v>-3.8834567961253548E-21</c:v>
                </c:pt>
                <c:pt idx="4053">
                  <c:v>1.7841690113456128E-22</c:v>
                </c:pt>
                <c:pt idx="4054">
                  <c:v>7.6698347684996681E-21</c:v>
                </c:pt>
                <c:pt idx="4055">
                  <c:v>1.5018413072673906E-20</c:v>
                </c:pt>
                <c:pt idx="4056">
                  <c:v>1.5555643333313076E-20</c:v>
                </c:pt>
                <c:pt idx="4057">
                  <c:v>2.887844333574384E-21</c:v>
                </c:pt>
                <c:pt idx="4058">
                  <c:v>-2.3493774193744416E-20</c:v>
                </c:pt>
                <c:pt idx="4059">
                  <c:v>-5.2496095577824093E-20</c:v>
                </c:pt>
                <c:pt idx="4060">
                  <c:v>-6.0625497547962099E-20</c:v>
                </c:pt>
                <c:pt idx="4061">
                  <c:v>-2.253994056770602E-20</c:v>
                </c:pt>
                <c:pt idx="4062">
                  <c:v>6.8899530253954557E-20</c:v>
                </c:pt>
                <c:pt idx="4063">
                  <c:v>1.8052620064779985E-19</c:v>
                </c:pt>
                <c:pt idx="4064">
                  <c:v>2.309862236185638E-19</c:v>
                </c:pt>
                <c:pt idx="4065">
                  <c:v>1.2229804870045029E-19</c:v>
                </c:pt>
                <c:pt idx="4066">
                  <c:v>-1.893814909119636E-19</c:v>
                </c:pt>
                <c:pt idx="4067">
                  <c:v>-6.1006824383040527E-19</c:v>
                </c:pt>
                <c:pt idx="4068">
                  <c:v>-8.6302314699465839E-19</c:v>
                </c:pt>
                <c:pt idx="4069">
                  <c:v>-5.7733186676956914E-19</c:v>
                </c:pt>
                <c:pt idx="4070">
                  <c:v>4.6603304630006618E-19</c:v>
                </c:pt>
                <c:pt idx="4071">
                  <c:v>2.0222658410155748E-18</c:v>
                </c:pt>
                <c:pt idx="4072">
                  <c:v>3.1676258074709673E-18</c:v>
                </c:pt>
                <c:pt idx="4073">
                  <c:v>2.5243593405324598E-18</c:v>
                </c:pt>
                <c:pt idx="4074">
                  <c:v>-8.9879798489277267E-19</c:v>
                </c:pt>
                <c:pt idx="4075">
                  <c:v>-6.5576061790139579E-18</c:v>
                </c:pt>
                <c:pt idx="4076">
                  <c:v>-1.1431266977399928E-17</c:v>
                </c:pt>
                <c:pt idx="4077">
                  <c:v>-1.0493081424673517E-17</c:v>
                </c:pt>
                <c:pt idx="4078">
                  <c:v>4.8208219644257003E-19</c:v>
                </c:pt>
                <c:pt idx="4079">
                  <c:v>2.0723913294481547E-17</c:v>
                </c:pt>
                <c:pt idx="4080">
                  <c:v>4.0579859866186183E-17</c:v>
                </c:pt>
                <c:pt idx="4081">
                  <c:v>4.2031332608154016E-17</c:v>
                </c:pt>
                <c:pt idx="4082">
                  <c:v>7.8029497377808299E-18</c:v>
                </c:pt>
                <c:pt idx="4083">
                  <c:v>-6.3480131504585036E-17</c:v>
                </c:pt>
                <c:pt idx="4084">
                  <c:v>-1.4184477111274511E-16</c:v>
                </c:pt>
                <c:pt idx="4085">
                  <c:v>-1.6381041219759719E-16</c:v>
                </c:pt>
                <c:pt idx="4086">
                  <c:v>-6.0902909022405609E-17</c:v>
                </c:pt>
                <c:pt idx="4087">
                  <c:v>1.8616619165395577E-16</c:v>
                </c:pt>
                <c:pt idx="4088">
                  <c:v>4.8778234897330402E-16</c:v>
                </c:pt>
                <c:pt idx="4089">
                  <c:v>6.2412416366365455E-16</c:v>
                </c:pt>
                <c:pt idx="4090">
                  <c:v>3.3044780835819806E-16</c:v>
                </c:pt>
                <c:pt idx="4091">
                  <c:v>-5.1171022806687046E-16</c:v>
                </c:pt>
                <c:pt idx="4092">
                  <c:v>-1.6484045042143449E-15</c:v>
                </c:pt>
                <c:pt idx="4093">
                  <c:v>-2.3318910772559051E-15</c:v>
                </c:pt>
                <c:pt idx="4094">
                  <c:v>-1.559945793858663E-15</c:v>
                </c:pt>
                <c:pt idx="4095">
                  <c:v>1.2592202094107208E-15</c:v>
                </c:pt>
                <c:pt idx="4096">
                  <c:v>5.4641552775026282E-15</c:v>
                </c:pt>
                <c:pt idx="4097">
                  <c:v>8.5589491787040358E-15</c:v>
                </c:pt>
                <c:pt idx="4098">
                  <c:v>6.820828041347374E-15</c:v>
                </c:pt>
                <c:pt idx="4099">
                  <c:v>-2.4285505934114013E-15</c:v>
                </c:pt>
                <c:pt idx="4100">
                  <c:v>-1.7718632449546355E-14</c:v>
                </c:pt>
                <c:pt idx="4101">
                  <c:v>-3.0887169795268507E-14</c:v>
                </c:pt>
                <c:pt idx="4102">
                  <c:v>-2.8352333841769109E-14</c:v>
                </c:pt>
                <c:pt idx="4103">
                  <c:v>1.3025851224803562E-15</c:v>
                </c:pt>
                <c:pt idx="4104">
                  <c:v>5.5996098616284938E-14</c:v>
                </c:pt>
                <c:pt idx="4105">
                  <c:v>1.0964650546619103E-13</c:v>
                </c:pt>
                <c:pt idx="4106">
                  <c:v>1.1356855071494982E-13</c:v>
                </c:pt>
                <c:pt idx="4107">
                  <c:v>2.1083575903790174E-14</c:v>
                </c:pt>
                <c:pt idx="4108">
                  <c:v>-1.7152354503302808E-13</c:v>
                </c:pt>
                <c:pt idx="4109">
                  <c:v>-3.8326537309260622E-13</c:v>
                </c:pt>
                <c:pt idx="4110">
                  <c:v>-4.4261562862716259E-13</c:v>
                </c:pt>
                <c:pt idx="4111">
                  <c:v>-1.6455969664007001E-13</c:v>
                </c:pt>
                <c:pt idx="4112">
                  <c:v>5.0302023007225459E-13</c:v>
                </c:pt>
                <c:pt idx="4113">
                  <c:v>1.3179870804645198E-12</c:v>
                </c:pt>
                <c:pt idx="4114">
                  <c:v>1.6863852646803234E-12</c:v>
                </c:pt>
                <c:pt idx="4115">
                  <c:v>8.9287298626008011E-13</c:v>
                </c:pt>
                <c:pt idx="4116">
                  <c:v>-1.3826364116992896E-12</c:v>
                </c:pt>
                <c:pt idx="4117">
                  <c:v>-4.4539885875410954E-12</c:v>
                </c:pt>
                <c:pt idx="4118">
                  <c:v>-6.3007650844388263E-12</c:v>
                </c:pt>
                <c:pt idx="4119">
                  <c:v>-4.2149832580807857E-12</c:v>
                </c:pt>
                <c:pt idx="4120">
                  <c:v>3.4024076763674589E-12</c:v>
                </c:pt>
                <c:pt idx="4121">
                  <c:v>1.476415466981046E-11</c:v>
                </c:pt>
                <c:pt idx="4122">
                  <c:v>2.3126272355475606E-11</c:v>
                </c:pt>
                <c:pt idx="4123">
                  <c:v>1.842984497772808E-11</c:v>
                </c:pt>
                <c:pt idx="4124">
                  <c:v>-6.5619511780112668E-12</c:v>
                </c:pt>
                <c:pt idx="4125">
                  <c:v>-4.7875812028658764E-11</c:v>
                </c:pt>
                <c:pt idx="4126">
                  <c:v>-8.3457403817522189E-11</c:v>
                </c:pt>
                <c:pt idx="4127">
                  <c:v>-7.6608105398129518E-11</c:v>
                </c:pt>
                <c:pt idx="4128">
                  <c:v>3.519601110861282E-12</c:v>
                </c:pt>
                <c:pt idx="4129">
                  <c:v>1.5130106893052254E-10</c:v>
                </c:pt>
                <c:pt idx="4130">
                  <c:v>2.9626451624665007E-10</c:v>
                </c:pt>
                <c:pt idx="4131">
                  <c:v>3.0686327533924416E-10</c:v>
                </c:pt>
                <c:pt idx="4132">
                  <c:v>5.6967798392046523E-11</c:v>
                </c:pt>
                <c:pt idx="4133">
                  <c:v>-4.6345643151005423E-10</c:v>
                </c:pt>
                <c:pt idx="4134">
                  <c:v>-1.0355803764045285E-9</c:v>
                </c:pt>
                <c:pt idx="4135">
                  <c:v>-1.1959473009352381E-9</c:v>
                </c:pt>
                <c:pt idx="4136">
                  <c:v>-4.4463924354478998E-10</c:v>
                </c:pt>
                <c:pt idx="4137">
                  <c:v>1.3591643017313149E-9</c:v>
                </c:pt>
                <c:pt idx="4138">
                  <c:v>3.5611976397236215E-9</c:v>
                </c:pt>
                <c:pt idx="4139">
                  <c:v>4.5565974100159824E-9</c:v>
                </c:pt>
                <c:pt idx="4140">
                  <c:v>2.4125439817206192E-9</c:v>
                </c:pt>
                <c:pt idx="4141">
                  <c:v>-3.7358787532587489E-9</c:v>
                </c:pt>
                <c:pt idx="4142">
                  <c:v>-1.203467491507502E-8</c:v>
                </c:pt>
                <c:pt idx="4143">
                  <c:v>-1.7024678378920373E-8</c:v>
                </c:pt>
                <c:pt idx="4144">
                  <c:v>-1.1388850064111524E-8</c:v>
                </c:pt>
                <c:pt idx="4145">
                  <c:v>9.1933190323109924E-9</c:v>
                </c:pt>
                <c:pt idx="4146">
                  <c:v>3.9892863870877565E-8</c:v>
                </c:pt>
                <c:pt idx="4147">
                  <c:v>6.2487162502962501E-8</c:v>
                </c:pt>
                <c:pt idx="4148">
                  <c:v>4.9797334662153534E-8</c:v>
                </c:pt>
                <c:pt idx="4149">
                  <c:v>-1.7730360908378253E-8</c:v>
                </c:pt>
                <c:pt idx="4150">
                  <c:v>-1.2936034322453617E-7</c:v>
                </c:pt>
                <c:pt idx="4151">
                  <c:v>-2.2550180180727647E-7</c:v>
                </c:pt>
                <c:pt idx="4152">
                  <c:v>-2.0699484069349831E-7</c:v>
                </c:pt>
                <c:pt idx="4153">
                  <c:v>9.5099266515553868E-9</c:v>
                </c:pt>
                <c:pt idx="4154">
                  <c:v>4.0881579027327915E-7</c:v>
                </c:pt>
                <c:pt idx="4155">
                  <c:v>8.0050681526765802E-7</c:v>
                </c:pt>
                <c:pt idx="4156">
                  <c:v>8.2914127019816836E-7</c:v>
                </c:pt>
                <c:pt idx="4157">
                  <c:v>1.5392690678609843E-7</c:v>
                </c:pt>
                <c:pt idx="4158">
                  <c:v>-1.2522590956325164E-6</c:v>
                </c:pt>
                <c:pt idx="4159">
                  <c:v>-2.7981368158145808E-6</c:v>
                </c:pt>
                <c:pt idx="4160">
                  <c:v>-3.2314334850538106E-6</c:v>
                </c:pt>
                <c:pt idx="4161">
                  <c:v>-1.2014165304423391E-6</c:v>
                </c:pt>
                <c:pt idx="4162">
                  <c:v>3.6724660755847512E-6</c:v>
                </c:pt>
                <c:pt idx="4163">
                  <c:v>9.6104997052692978E-6</c:v>
                </c:pt>
                <c:pt idx="4164">
                  <c:v>1.194428070516599E-5</c:v>
                </c:pt>
                <c:pt idx="4165">
                  <c:v>3.6624695394301058E-6</c:v>
                </c:pt>
                <c:pt idx="4166">
                  <c:v>-2.2773172821575502E-5</c:v>
                </c:pt>
                <c:pt idx="4167">
                  <c:v>-7.3167048499911877E-5</c:v>
                </c:pt>
                <c:pt idx="4168">
                  <c:v>-1.4969159622501624E-4</c:v>
                </c:pt>
                <c:pt idx="4169">
                  <c:v>-2.5028774224129026E-4</c:v>
                </c:pt>
                <c:pt idx="4170">
                  <c:v>-3.6959837624652852E-4</c:v>
                </c:pt>
                <c:pt idx="4171">
                  <c:v>-5.0058338448075743E-4</c:v>
                </c:pt>
                <c:pt idx="4172">
                  <c:v>-6.3604708398913449E-4</c:v>
                </c:pt>
                <c:pt idx="4173">
                  <c:v>-7.6957528394416526E-4</c:v>
                </c:pt>
                <c:pt idx="4174">
                  <c:v>-8.9564406254367783E-4</c:v>
                </c:pt>
                <c:pt idx="4175">
                  <c:v>-1.0092673055536988E-3</c:v>
                </c:pt>
                <c:pt idx="4176">
                  <c:v>-1.105644244851328E-3</c:v>
                </c:pt>
                <c:pt idx="4177">
                  <c:v>-1.1799103046360834E-3</c:v>
                </c:pt>
                <c:pt idx="4178">
                  <c:v>-1.2271492552732488E-3</c:v>
                </c:pt>
                <c:pt idx="4179">
                  <c:v>-1.2425329824923884E-3</c:v>
                </c:pt>
                <c:pt idx="4180">
                  <c:v>-1.2214855642725619E-3</c:v>
                </c:pt>
                <c:pt idx="4181">
                  <c:v>-1.1597926554324641E-3</c:v>
                </c:pt>
                <c:pt idx="4182">
                  <c:v>-1.0536592183863342E-3</c:v>
                </c:pt>
                <c:pt idx="4183">
                  <c:v>-8.9971256160479348E-4</c:v>
                </c:pt>
                <c:pt idx="4184">
                  <c:v>-6.9498410884982103E-4</c:v>
                </c:pt>
                <c:pt idx="4185">
                  <c:v>-4.3689116840973035E-4</c:v>
                </c:pt>
                <c:pt idx="4186">
                  <c:v>-1.2324452925126247E-4</c:v>
                </c:pt>
                <c:pt idx="4187">
                  <c:v>2.4775822359425612E-4</c:v>
                </c:pt>
                <c:pt idx="4188">
                  <c:v>6.7751599749630827E-4</c:v>
                </c:pt>
                <c:pt idx="4189">
                  <c:v>1.1670272306860236E-3</c:v>
                </c:pt>
                <c:pt idx="4190">
                  <c:v>1.7169157191732954E-3</c:v>
                </c:pt>
                <c:pt idx="4191">
                  <c:v>2.3274275782859434E-3</c:v>
                </c:pt>
                <c:pt idx="4192">
                  <c:v>2.9984746926596858E-3</c:v>
                </c:pt>
                <c:pt idx="4193">
                  <c:v>3.7296802931507012E-3</c:v>
                </c:pt>
                <c:pt idx="4194">
                  <c:v>4.5203485722272521E-3</c:v>
                </c:pt>
                <c:pt idx="4195">
                  <c:v>5.3695983762465285E-3</c:v>
                </c:pt>
                <c:pt idx="4196">
                  <c:v>6.2763054746987372E-3</c:v>
                </c:pt>
                <c:pt idx="4197">
                  <c:v>7.2392544832489648E-3</c:v>
                </c:pt>
                <c:pt idx="4198">
                  <c:v>8.2570477099120666E-3</c:v>
                </c:pt>
                <c:pt idx="4199">
                  <c:v>9.32825707809452E-3</c:v>
                </c:pt>
                <c:pt idx="4200">
                  <c:v>1.0451424126594432E-2</c:v>
                </c:pt>
                <c:pt idx="4201">
                  <c:v>1.1625120778818282E-2</c:v>
                </c:pt>
                <c:pt idx="4202">
                  <c:v>1.2847979727389294E-2</c:v>
                </c:pt>
                <c:pt idx="4203">
                  <c:v>1.4118724818755811E-2</c:v>
                </c:pt>
                <c:pt idx="4204">
                  <c:v>1.5436262207016414E-2</c:v>
                </c:pt>
                <c:pt idx="4205">
                  <c:v>1.6799619584703173E-2</c:v>
                </c:pt>
                <c:pt idx="4206">
                  <c:v>1.8208128490431887E-2</c:v>
                </c:pt>
                <c:pt idx="4207">
                  <c:v>1.966130277046859E-2</c:v>
                </c:pt>
                <c:pt idx="4208">
                  <c:v>2.1158899347946302E-2</c:v>
                </c:pt>
                <c:pt idx="4209">
                  <c:v>2.2701039761298513E-2</c:v>
                </c:pt>
                <c:pt idx="4210">
                  <c:v>2.42880886258257E-2</c:v>
                </c:pt>
                <c:pt idx="4211">
                  <c:v>2.5920775172128804E-2</c:v>
                </c:pt>
                <c:pt idx="4212">
                  <c:v>2.7600071707675755E-2</c:v>
                </c:pt>
                <c:pt idx="4213">
                  <c:v>2.9327375924451709E-2</c:v>
                </c:pt>
                <c:pt idx="4214">
                  <c:v>3.1104419745133904E-2</c:v>
                </c:pt>
                <c:pt idx="4215">
                  <c:v>3.2932661630924238E-2</c:v>
                </c:pt>
                <c:pt idx="4216">
                  <c:v>3.4814988119618126E-2</c:v>
                </c:pt>
                <c:pt idx="4217">
                  <c:v>3.6753526133801659E-2</c:v>
                </c:pt>
                <c:pt idx="4218">
                  <c:v>3.8751010288228388E-2</c:v>
                </c:pt>
                <c:pt idx="4219">
                  <c:v>4.0810175197651878E-2</c:v>
                </c:pt>
                <c:pt idx="4220">
                  <c:v>4.293405932290939E-2</c:v>
                </c:pt>
                <c:pt idx="4221">
                  <c:v>4.5126308817005654E-2</c:v>
                </c:pt>
                <c:pt idx="4222">
                  <c:v>4.7389658294694235E-2</c:v>
                </c:pt>
                <c:pt idx="4223">
                  <c:v>4.9727146216812408E-2</c:v>
                </c:pt>
                <c:pt idx="4224">
                  <c:v>5.2142418736364902E-2</c:v>
                </c:pt>
                <c:pt idx="4225">
                  <c:v>5.4638514314189E-2</c:v>
                </c:pt>
                <c:pt idx="4226">
                  <c:v>5.7218471411121984E-2</c:v>
                </c:pt>
                <c:pt idx="4227">
                  <c:v>5.9884720795833665E-2</c:v>
                </c:pt>
                <c:pt idx="4228">
                  <c:v>6.2640604775245051E-2</c:v>
                </c:pt>
                <c:pt idx="4229">
                  <c:v>6.5487946425858506E-2</c:v>
                </c:pt>
                <c:pt idx="4230">
                  <c:v>6.8429480362427603E-2</c:v>
                </c:pt>
                <c:pt idx="4231">
                  <c:v>7.1466421969287236E-2</c:v>
                </c:pt>
                <c:pt idx="4232">
                  <c:v>7.4600898169023488E-2</c:v>
                </c:pt>
                <c:pt idx="4233">
                  <c:v>7.7833516653803836E-2</c:v>
                </c:pt>
                <c:pt idx="4234">
                  <c:v>8.1165188961879464E-2</c:v>
                </c:pt>
                <c:pt idx="4235">
                  <c:v>8.4596218939334084E-2</c:v>
                </c:pt>
                <c:pt idx="4236">
                  <c:v>8.8126302740083984E-2</c:v>
                </c:pt>
                <c:pt idx="4237">
                  <c:v>9.1755440364129137E-2</c:v>
                </c:pt>
                <c:pt idx="4238">
                  <c:v>9.5482112581050937E-2</c:v>
                </c:pt>
                <c:pt idx="4239">
                  <c:v>9.9305104006514461E-2</c:v>
                </c:pt>
                <c:pt idx="4240">
                  <c:v>0.1032222877179336</c:v>
                </c:pt>
                <c:pt idx="4241">
                  <c:v>0.10723184063880602</c:v>
                </c:pt>
                <c:pt idx="4242">
                  <c:v>0.11133072430829438</c:v>
                </c:pt>
                <c:pt idx="4243">
                  <c:v>0.1155162041116452</c:v>
                </c:pt>
                <c:pt idx="4244">
                  <c:v>0.11978463389585371</c:v>
                </c:pt>
                <c:pt idx="4245">
                  <c:v>0.12413236750791519</c:v>
                </c:pt>
                <c:pt idx="4246">
                  <c:v>0.12855545494874115</c:v>
                </c:pt>
                <c:pt idx="4247">
                  <c:v>0.13304994621924315</c:v>
                </c:pt>
                <c:pt idx="4248">
                  <c:v>0.1376112836281653</c:v>
                </c:pt>
                <c:pt idx="4249">
                  <c:v>0.14223521333033537</c:v>
                </c:pt>
                <c:pt idx="4250">
                  <c:v>0.14691656994233002</c:v>
                </c:pt>
                <c:pt idx="4251">
                  <c:v>0.15165109961897699</c:v>
                </c:pt>
                <c:pt idx="4252">
                  <c:v>0.15643424466902045</c:v>
                </c:pt>
                <c:pt idx="4253">
                  <c:v>0.16126053586295325</c:v>
                </c:pt>
                <c:pt idx="4254">
                  <c:v>0.16612602320168693</c:v>
                </c:pt>
                <c:pt idx="4255">
                  <c:v>0.17102584514788188</c:v>
                </c:pt>
                <c:pt idx="4256">
                  <c:v>0.17595544401028215</c:v>
                </c:pt>
                <c:pt idx="4257">
                  <c:v>0.18091086978979926</c:v>
                </c:pt>
                <c:pt idx="4258">
                  <c:v>0.18588756479517735</c:v>
                </c:pt>
                <c:pt idx="4259">
                  <c:v>0.19088218671949536</c:v>
                </c:pt>
                <c:pt idx="4260">
                  <c:v>0.19589078556366485</c:v>
                </c:pt>
                <c:pt idx="4261">
                  <c:v>0.2009100190207648</c:v>
                </c:pt>
                <c:pt idx="4262">
                  <c:v>0.2059365447838743</c:v>
                </c:pt>
                <c:pt idx="4263">
                  <c:v>0.21096823593040706</c:v>
                </c:pt>
                <c:pt idx="4264">
                  <c:v>0.21600266169169344</c:v>
                </c:pt>
                <c:pt idx="4265">
                  <c:v>0.22103708745297981</c:v>
                </c:pt>
                <c:pt idx="4266">
                  <c:v>0.22606999398384756</c:v>
                </c:pt>
                <c:pt idx="4267">
                  <c:v>0.231099862053878</c:v>
                </c:pt>
                <c:pt idx="4268">
                  <c:v>0.23612578012481994</c:v>
                </c:pt>
                <c:pt idx="4269">
                  <c:v>0.24114622896625482</c:v>
                </c:pt>
                <c:pt idx="4270">
                  <c:v>0.2461609047320989</c:v>
                </c:pt>
                <c:pt idx="4271">
                  <c:v>0.25116950357626838</c:v>
                </c:pt>
                <c:pt idx="4272">
                  <c:v>0.2561717216526796</c:v>
                </c:pt>
                <c:pt idx="4273">
                  <c:v>0.2611672551152488</c:v>
                </c:pt>
                <c:pt idx="4274">
                  <c:v>0.26615640781005973</c:v>
                </c:pt>
                <c:pt idx="4275">
                  <c:v>0.27113948358319612</c:v>
                </c:pt>
                <c:pt idx="4276">
                  <c:v>0.2761167862807416</c:v>
                </c:pt>
                <c:pt idx="4277">
                  <c:v>0.28108861974878002</c:v>
                </c:pt>
                <c:pt idx="4278">
                  <c:v>0.2860558955255626</c:v>
                </c:pt>
                <c:pt idx="4279">
                  <c:v>0.29101861361108916</c:v>
                </c:pt>
                <c:pt idx="4280">
                  <c:v>0.2959773816975273</c:v>
                </c:pt>
                <c:pt idx="4281">
                  <c:v>0.30093250363096069</c:v>
                </c:pt>
                <c:pt idx="4282">
                  <c:v>0.3058848909496405</c:v>
                </c:pt>
                <c:pt idx="4283">
                  <c:v>0.31083454365356683</c:v>
                </c:pt>
                <c:pt idx="4284">
                  <c:v>0.31577811943581857</c:v>
                </c:pt>
                <c:pt idx="4285">
                  <c:v>0.32071865675723304</c:v>
                </c:pt>
                <c:pt idx="4286">
                  <c:v>0.32565615561781019</c:v>
                </c:pt>
                <c:pt idx="4287">
                  <c:v>0.33059061601755013</c:v>
                </c:pt>
                <c:pt idx="4288">
                  <c:v>0.33551596103477821</c:v>
                </c:pt>
                <c:pt idx="4289">
                  <c:v>0.34043522913033175</c:v>
                </c:pt>
                <c:pt idx="4290">
                  <c:v>0.34534234338253611</c:v>
                </c:pt>
                <c:pt idx="4291">
                  <c:v>0.35024034225222866</c:v>
                </c:pt>
                <c:pt idx="4292">
                  <c:v>0.35512618727857215</c:v>
                </c:pt>
                <c:pt idx="4293">
                  <c:v>0.35999380153989191</c:v>
                </c:pt>
                <c:pt idx="4294">
                  <c:v>0.36484318503618807</c:v>
                </c:pt>
                <c:pt idx="4295">
                  <c:v>0.36966826084578591</c:v>
                </c:pt>
                <c:pt idx="4296">
                  <c:v>0.37446902896868561</c:v>
                </c:pt>
                <c:pt idx="4297">
                  <c:v>0.37923941248321247</c:v>
                </c:pt>
                <c:pt idx="4298">
                  <c:v>0.38397637292852932</c:v>
                </c:pt>
                <c:pt idx="4299">
                  <c:v>0.38867383338296152</c:v>
                </c:pt>
                <c:pt idx="4300">
                  <c:v>0.39332875538567186</c:v>
                </c:pt>
                <c:pt idx="4301">
                  <c:v>0.39793506201498569</c:v>
                </c:pt>
                <c:pt idx="4302">
                  <c:v>0.40249275327090306</c:v>
                </c:pt>
                <c:pt idx="4303">
                  <c:v>0.40699271377091223</c:v>
                </c:pt>
                <c:pt idx="4304">
                  <c:v>0.41143190505417576</c:v>
                </c:pt>
                <c:pt idx="4305">
                  <c:v>0.41580425019901918</c:v>
                </c:pt>
                <c:pt idx="4306">
                  <c:v>0.42010671074460521</c:v>
                </c:pt>
                <c:pt idx="4307">
                  <c:v>0.42433320976925926</c:v>
                </c:pt>
                <c:pt idx="4308">
                  <c:v>0.42848070881214412</c:v>
                </c:pt>
                <c:pt idx="4309">
                  <c:v>0.4325431309515852</c:v>
                </c:pt>
                <c:pt idx="4310">
                  <c:v>0.43652047618758233</c:v>
                </c:pt>
                <c:pt idx="4311">
                  <c:v>0.44040666759846125</c:v>
                </c:pt>
                <c:pt idx="4312">
                  <c:v>0.44419866672338454</c:v>
                </c:pt>
                <c:pt idx="4313">
                  <c:v>0.44789343510151497</c:v>
                </c:pt>
                <c:pt idx="4314">
                  <c:v>0.45149097273285244</c:v>
                </c:pt>
                <c:pt idx="4315">
                  <c:v>0.45498824115655967</c:v>
                </c:pt>
                <c:pt idx="4316">
                  <c:v>0.45838220191179951</c:v>
                </c:pt>
                <c:pt idx="4317">
                  <c:v>0.46167285499857186</c:v>
                </c:pt>
                <c:pt idx="4318">
                  <c:v>0.46486323887771402</c:v>
                </c:pt>
                <c:pt idx="4319">
                  <c:v>0.46794727662755153</c:v>
                </c:pt>
                <c:pt idx="4320">
                  <c:v>0.47093104516975876</c:v>
                </c:pt>
                <c:pt idx="4321">
                  <c:v>0.47381150604349859</c:v>
                </c:pt>
                <c:pt idx="4322">
                  <c:v>0.47659473617044545</c:v>
                </c:pt>
                <c:pt idx="4323">
                  <c:v>0.47927769708976214</c:v>
                </c:pt>
                <c:pt idx="4324">
                  <c:v>0.48186342726228604</c:v>
                </c:pt>
                <c:pt idx="4325">
                  <c:v>0.48435800360969145</c:v>
                </c:pt>
                <c:pt idx="4326">
                  <c:v>0.48676142613197859</c:v>
                </c:pt>
                <c:pt idx="4327">
                  <c:v>0.48907673328998458</c:v>
                </c:pt>
                <c:pt idx="4328">
                  <c:v>0.49130696354454689</c:v>
                </c:pt>
                <c:pt idx="4329">
                  <c:v>0.49345819381733985</c:v>
                </c:pt>
                <c:pt idx="4330">
                  <c:v>0.49553346256920094</c:v>
                </c:pt>
                <c:pt idx="4331">
                  <c:v>0.4975388467218046</c:v>
                </c:pt>
                <c:pt idx="4332">
                  <c:v>0.49947130781431354</c:v>
                </c:pt>
                <c:pt idx="4333">
                  <c:v>0.50133996122923974</c:v>
                </c:pt>
                <c:pt idx="4334">
                  <c:v>0.50314784542742019</c:v>
                </c:pt>
                <c:pt idx="4335">
                  <c:v>0.50489496040885529</c:v>
                </c:pt>
                <c:pt idx="4336">
                  <c:v>0.5065904215560566</c:v>
                </c:pt>
                <c:pt idx="4337">
                  <c:v>0.50823422886902403</c:v>
                </c:pt>
                <c:pt idx="4338">
                  <c:v>0.50982942080859517</c:v>
                </c:pt>
                <c:pt idx="4339">
                  <c:v>0.5113759973747698</c:v>
                </c:pt>
                <c:pt idx="4340">
                  <c:v>0.51288307395005983</c:v>
                </c:pt>
                <c:pt idx="4341">
                  <c:v>0.514347612073628</c:v>
                </c:pt>
                <c:pt idx="4342">
                  <c:v>0.51577265020631147</c:v>
                </c:pt>
                <c:pt idx="4343">
                  <c:v>0.51715514988727307</c:v>
                </c:pt>
                <c:pt idx="4344">
                  <c:v>0.51850422649902461</c:v>
                </c:pt>
                <c:pt idx="4345">
                  <c:v>0.51981076465905429</c:v>
                </c:pt>
                <c:pt idx="4346">
                  <c:v>0.52108387974987391</c:v>
                </c:pt>
                <c:pt idx="4347">
                  <c:v>0.52231445638897156</c:v>
                </c:pt>
                <c:pt idx="4348">
                  <c:v>0.52350857149802199</c:v>
                </c:pt>
                <c:pt idx="4349">
                  <c:v>0.52466014815535034</c:v>
                </c:pt>
                <c:pt idx="4350">
                  <c:v>0.5257722248217942</c:v>
                </c:pt>
                <c:pt idx="4351">
                  <c:v>0.5268417630365162</c:v>
                </c:pt>
                <c:pt idx="4352">
                  <c:v>0.52786572433867895</c:v>
                </c:pt>
                <c:pt idx="4353">
                  <c:v>0.52884107026744531</c:v>
                </c:pt>
                <c:pt idx="4354">
                  <c:v>0.52977083928365243</c:v>
                </c:pt>
                <c:pt idx="4355">
                  <c:v>0.53064895446562588</c:v>
                </c:pt>
                <c:pt idx="4356">
                  <c:v>0.53147541581336555</c:v>
                </c:pt>
                <c:pt idx="4357">
                  <c:v>0.53225022332687144</c:v>
                </c:pt>
                <c:pt idx="4358">
                  <c:v>0.53296730008446924</c:v>
                </c:pt>
                <c:pt idx="4359">
                  <c:v>0.53362664608615862</c:v>
                </c:pt>
                <c:pt idx="4360">
                  <c:v>0.53423129979277695</c:v>
                </c:pt>
                <c:pt idx="4361">
                  <c:v>0.5347751842826497</c:v>
                </c:pt>
                <c:pt idx="4362">
                  <c:v>0.53526133801661435</c:v>
                </c:pt>
                <c:pt idx="4363">
                  <c:v>0.53568976099467047</c:v>
                </c:pt>
                <c:pt idx="4364">
                  <c:v>0.53605741475598112</c:v>
                </c:pt>
                <c:pt idx="4365">
                  <c:v>0.53636733776138357</c:v>
                </c:pt>
                <c:pt idx="4366">
                  <c:v>0.53662256847171486</c:v>
                </c:pt>
                <c:pt idx="4367">
                  <c:v>0.53682310688697532</c:v>
                </c:pt>
                <c:pt idx="4368">
                  <c:v>0.53696895300716463</c:v>
                </c:pt>
                <c:pt idx="4369">
                  <c:v>0.53706314529312027</c:v>
                </c:pt>
                <c:pt idx="4370">
                  <c:v>0.53711176066651678</c:v>
                </c:pt>
                <c:pt idx="4371">
                  <c:v>0.53711479912735405</c:v>
                </c:pt>
                <c:pt idx="4372">
                  <c:v>0.53707529913646945</c:v>
                </c:pt>
                <c:pt idx="4373">
                  <c:v>0.53700237607637469</c:v>
                </c:pt>
                <c:pt idx="4374">
                  <c:v>0.53689299148623271</c:v>
                </c:pt>
                <c:pt idx="4375">
                  <c:v>0.5367562607485552</c:v>
                </c:pt>
                <c:pt idx="4376">
                  <c:v>0.53659826078501671</c:v>
                </c:pt>
                <c:pt idx="4377">
                  <c:v>0.53641899159561734</c:v>
                </c:pt>
                <c:pt idx="4378">
                  <c:v>0.53622756856286879</c:v>
                </c:pt>
                <c:pt idx="4379">
                  <c:v>0.5360300686084456</c:v>
                </c:pt>
                <c:pt idx="4380">
                  <c:v>0.53582649173234809</c:v>
                </c:pt>
                <c:pt idx="4381">
                  <c:v>0.53562595331708762</c:v>
                </c:pt>
                <c:pt idx="4382">
                  <c:v>0.53543149182350191</c:v>
                </c:pt>
                <c:pt idx="4383">
                  <c:v>0.53525222263410244</c:v>
                </c:pt>
                <c:pt idx="4384">
                  <c:v>0.53508814574888941</c:v>
                </c:pt>
                <c:pt idx="4385">
                  <c:v>0.53494533808953726</c:v>
                </c:pt>
                <c:pt idx="4386">
                  <c:v>0.53483291503855812</c:v>
                </c:pt>
                <c:pt idx="4387">
                  <c:v>0.53474783813511428</c:v>
                </c:pt>
                <c:pt idx="4388">
                  <c:v>0.53470226122255504</c:v>
                </c:pt>
                <c:pt idx="4389">
                  <c:v>0.53469314584004324</c:v>
                </c:pt>
                <c:pt idx="4390">
                  <c:v>0.53472353044841603</c:v>
                </c:pt>
                <c:pt idx="4391">
                  <c:v>0.53480253043018522</c:v>
                </c:pt>
                <c:pt idx="4392">
                  <c:v>0.53493014578535092</c:v>
                </c:pt>
                <c:pt idx="4393">
                  <c:v>0.53510637651391302</c:v>
                </c:pt>
                <c:pt idx="4394">
                  <c:v>0.53533426107670901</c:v>
                </c:pt>
                <c:pt idx="4395">
                  <c:v>0.53561987639541309</c:v>
                </c:pt>
                <c:pt idx="4396">
                  <c:v>0.53595714554835094</c:v>
                </c:pt>
                <c:pt idx="4397">
                  <c:v>0.53635214545719723</c:v>
                </c:pt>
                <c:pt idx="4398">
                  <c:v>0.53680183766111433</c:v>
                </c:pt>
                <c:pt idx="4399">
                  <c:v>0.53730926062093975</c:v>
                </c:pt>
                <c:pt idx="4400">
                  <c:v>0.5378744143366736</c:v>
                </c:pt>
                <c:pt idx="4401">
                  <c:v>0.53849729880831565</c:v>
                </c:pt>
                <c:pt idx="4402">
                  <c:v>0.53917487557502863</c:v>
                </c:pt>
                <c:pt idx="4403">
                  <c:v>0.53991018309765004</c:v>
                </c:pt>
                <c:pt idx="4404">
                  <c:v>0.54070018291534239</c:v>
                </c:pt>
                <c:pt idx="4405">
                  <c:v>0.5415418365672684</c:v>
                </c:pt>
                <c:pt idx="4406">
                  <c:v>0.54243514405342819</c:v>
                </c:pt>
                <c:pt idx="4407">
                  <c:v>0.54338010537382175</c:v>
                </c:pt>
                <c:pt idx="4408">
                  <c:v>0.54437368206761172</c:v>
                </c:pt>
                <c:pt idx="4409">
                  <c:v>0.54541283567396093</c:v>
                </c:pt>
                <c:pt idx="4410">
                  <c:v>0.54649756619286927</c:v>
                </c:pt>
                <c:pt idx="4411">
                  <c:v>0.54762787362433685</c:v>
                </c:pt>
                <c:pt idx="4412">
                  <c:v>0.54880071950752629</c:v>
                </c:pt>
                <c:pt idx="4413">
                  <c:v>0.55001306538160033</c:v>
                </c:pt>
                <c:pt idx="4414">
                  <c:v>0.55126491124655896</c:v>
                </c:pt>
                <c:pt idx="4415">
                  <c:v>0.55255321864156481</c:v>
                </c:pt>
                <c:pt idx="4416">
                  <c:v>0.55388102602745548</c:v>
                </c:pt>
                <c:pt idx="4417">
                  <c:v>0.55524225648255621</c:v>
                </c:pt>
                <c:pt idx="4418">
                  <c:v>0.55663994846770415</c:v>
                </c:pt>
                <c:pt idx="4419">
                  <c:v>0.55807106352206226</c:v>
                </c:pt>
                <c:pt idx="4420">
                  <c:v>0.55953560164563043</c:v>
                </c:pt>
                <c:pt idx="4421">
                  <c:v>0.56103660129924582</c:v>
                </c:pt>
                <c:pt idx="4422">
                  <c:v>0.56257102402207138</c:v>
                </c:pt>
                <c:pt idx="4423">
                  <c:v>0.56413886981410688</c:v>
                </c:pt>
                <c:pt idx="4424">
                  <c:v>0.56574013867535256</c:v>
                </c:pt>
                <c:pt idx="4425">
                  <c:v>0.56738090752748283</c:v>
                </c:pt>
                <c:pt idx="4426">
                  <c:v>0.56905509944882315</c:v>
                </c:pt>
                <c:pt idx="4427">
                  <c:v>0.57076879136104808</c:v>
                </c:pt>
                <c:pt idx="4428">
                  <c:v>0.57251894480332044</c:v>
                </c:pt>
                <c:pt idx="4429">
                  <c:v>0.57431467515815182</c:v>
                </c:pt>
                <c:pt idx="4430">
                  <c:v>0.57614990550386791</c:v>
                </c:pt>
                <c:pt idx="4431">
                  <c:v>0.57803071276214313</c:v>
                </c:pt>
                <c:pt idx="4432">
                  <c:v>0.57996013539381486</c:v>
                </c:pt>
                <c:pt idx="4433">
                  <c:v>0.58193817339888299</c:v>
                </c:pt>
                <c:pt idx="4434">
                  <c:v>0.58396786523818489</c:v>
                </c:pt>
                <c:pt idx="4435">
                  <c:v>0.58605528783339511</c:v>
                </c:pt>
                <c:pt idx="4436">
                  <c:v>0.58819740272367627</c:v>
                </c:pt>
                <c:pt idx="4437">
                  <c:v>0.590400286830703</c:v>
                </c:pt>
                <c:pt idx="4438">
                  <c:v>0.59266394015447532</c:v>
                </c:pt>
                <c:pt idx="4439">
                  <c:v>0.59499443961666776</c:v>
                </c:pt>
                <c:pt idx="4440">
                  <c:v>0.59738874675644305</c:v>
                </c:pt>
                <c:pt idx="4441">
                  <c:v>0.59985293849547572</c:v>
                </c:pt>
                <c:pt idx="4442">
                  <c:v>0.60238397637292851</c:v>
                </c:pt>
                <c:pt idx="4443">
                  <c:v>0.60498793731047595</c:v>
                </c:pt>
                <c:pt idx="4444">
                  <c:v>0.60766482130811816</c:v>
                </c:pt>
                <c:pt idx="4445">
                  <c:v>0.61041158990501765</c:v>
                </c:pt>
                <c:pt idx="4446">
                  <c:v>0.61323432002284917</c:v>
                </c:pt>
                <c:pt idx="4447">
                  <c:v>0.61612693473993818</c:v>
                </c:pt>
                <c:pt idx="4448">
                  <c:v>0.61909247251712163</c:v>
                </c:pt>
                <c:pt idx="4449">
                  <c:v>0.62212789489356268</c:v>
                </c:pt>
                <c:pt idx="4450">
                  <c:v>0.62523624033009839</c:v>
                </c:pt>
                <c:pt idx="4451">
                  <c:v>0.62840839344421684</c:v>
                </c:pt>
                <c:pt idx="4452">
                  <c:v>0.63165043115759278</c:v>
                </c:pt>
                <c:pt idx="4453">
                  <c:v>0.6349532380877142</c:v>
                </c:pt>
                <c:pt idx="4454">
                  <c:v>0.63831681423458131</c:v>
                </c:pt>
                <c:pt idx="4455">
                  <c:v>0.64173508267651935</c:v>
                </c:pt>
                <c:pt idx="4456">
                  <c:v>0.64520804341352844</c:v>
                </c:pt>
                <c:pt idx="4457">
                  <c:v>0.64872961952393393</c:v>
                </c:pt>
                <c:pt idx="4458">
                  <c:v>0.65229373408606139</c:v>
                </c:pt>
                <c:pt idx="4459">
                  <c:v>0.65590038709991061</c:v>
                </c:pt>
                <c:pt idx="4460">
                  <c:v>0.65953742472213273</c:v>
                </c:pt>
                <c:pt idx="4461">
                  <c:v>0.6632078854135649</c:v>
                </c:pt>
                <c:pt idx="4462">
                  <c:v>0.66689961533085795</c:v>
                </c:pt>
                <c:pt idx="4463">
                  <c:v>0.67061261447401199</c:v>
                </c:pt>
                <c:pt idx="4464">
                  <c:v>0.6743377674605151</c:v>
                </c:pt>
                <c:pt idx="4465">
                  <c:v>0.6780750742903674</c:v>
                </c:pt>
                <c:pt idx="4466">
                  <c:v>0.68181238112021969</c:v>
                </c:pt>
                <c:pt idx="4467">
                  <c:v>0.68555272641090925</c:v>
                </c:pt>
                <c:pt idx="4468">
                  <c:v>0.68929003324076155</c:v>
                </c:pt>
                <c:pt idx="4469">
                  <c:v>0.69301822468810192</c:v>
                </c:pt>
                <c:pt idx="4470">
                  <c:v>0.69673426229209334</c:v>
                </c:pt>
                <c:pt idx="4471">
                  <c:v>0.70043206913106093</c:v>
                </c:pt>
                <c:pt idx="4472">
                  <c:v>0.70411468366584218</c:v>
                </c:pt>
                <c:pt idx="4473">
                  <c:v>0.70777906743559982</c:v>
                </c:pt>
                <c:pt idx="4474">
                  <c:v>0.7114191435186592</c:v>
                </c:pt>
                <c:pt idx="4475">
                  <c:v>0.71503491191502033</c:v>
                </c:pt>
                <c:pt idx="4476">
                  <c:v>0.71862333416384594</c:v>
                </c:pt>
                <c:pt idx="4477">
                  <c:v>0.72219048718681067</c:v>
                </c:pt>
                <c:pt idx="4478">
                  <c:v>0.7257272556014025</c:v>
                </c:pt>
                <c:pt idx="4479">
                  <c:v>0.72924275479013345</c:v>
                </c:pt>
                <c:pt idx="4480">
                  <c:v>0.73273090783132899</c:v>
                </c:pt>
                <c:pt idx="4481">
                  <c:v>0.73619475318582617</c:v>
                </c:pt>
                <c:pt idx="4482">
                  <c:v>0.7396342908536252</c:v>
                </c:pt>
                <c:pt idx="4483">
                  <c:v>0.7430555977564004</c:v>
                </c:pt>
                <c:pt idx="4484">
                  <c:v>0.74645563543331483</c:v>
                </c:pt>
                <c:pt idx="4485">
                  <c:v>0.74984048080604282</c:v>
                </c:pt>
                <c:pt idx="4486">
                  <c:v>0.75321013387458446</c:v>
                </c:pt>
                <c:pt idx="4487">
                  <c:v>0.75656459463893966</c:v>
                </c:pt>
                <c:pt idx="4488">
                  <c:v>0.75990994002078305</c:v>
                </c:pt>
                <c:pt idx="4489">
                  <c:v>0.76324920848095179</c:v>
                </c:pt>
                <c:pt idx="4490">
                  <c:v>0.76657936155860884</c:v>
                </c:pt>
                <c:pt idx="4491">
                  <c:v>0.7699064761754284</c:v>
                </c:pt>
                <c:pt idx="4492">
                  <c:v>0.77323055233141103</c:v>
                </c:pt>
                <c:pt idx="4493">
                  <c:v>0.77655159002655616</c:v>
                </c:pt>
                <c:pt idx="4494">
                  <c:v>0.77987566618253856</c:v>
                </c:pt>
                <c:pt idx="4495">
                  <c:v>0.78319974233852097</c:v>
                </c:pt>
                <c:pt idx="4496">
                  <c:v>0.78652381849450326</c:v>
                </c:pt>
                <c:pt idx="4497">
                  <c:v>0.78984789465048588</c:v>
                </c:pt>
                <c:pt idx="4498">
                  <c:v>0.79317500926730555</c:v>
                </c:pt>
                <c:pt idx="4499">
                  <c:v>0.79649908542328796</c:v>
                </c:pt>
                <c:pt idx="4500">
                  <c:v>0.79982316157927036</c:v>
                </c:pt>
                <c:pt idx="4501">
                  <c:v>0.80314419927441549</c:v>
                </c:pt>
                <c:pt idx="4502">
                  <c:v>0.80646219850872336</c:v>
                </c:pt>
                <c:pt idx="4503">
                  <c:v>0.80977108236051942</c:v>
                </c:pt>
                <c:pt idx="4504">
                  <c:v>0.81307085082980368</c:v>
                </c:pt>
                <c:pt idx="4505">
                  <c:v>0.81635542699490149</c:v>
                </c:pt>
                <c:pt idx="4506">
                  <c:v>0.81962481085581285</c:v>
                </c:pt>
                <c:pt idx="4507">
                  <c:v>0.8228759639517006</c:v>
                </c:pt>
                <c:pt idx="4508">
                  <c:v>0.82609977090005282</c:v>
                </c:pt>
                <c:pt idx="4509">
                  <c:v>0.8292992701617069</c:v>
                </c:pt>
                <c:pt idx="4510">
                  <c:v>0.83246534635415081</c:v>
                </c:pt>
                <c:pt idx="4511">
                  <c:v>0.83559496101654729</c:v>
                </c:pt>
                <c:pt idx="4512">
                  <c:v>0.83868203722722212</c:v>
                </c:pt>
                <c:pt idx="4513">
                  <c:v>0.84172961344701225</c:v>
                </c:pt>
                <c:pt idx="4514">
                  <c:v>0.8447255358325686</c:v>
                </c:pt>
                <c:pt idx="4515">
                  <c:v>0.84766980438389128</c:v>
                </c:pt>
                <c:pt idx="4516">
                  <c:v>0.85055634217930565</c:v>
                </c:pt>
                <c:pt idx="4517">
                  <c:v>0.8533851492188117</c:v>
                </c:pt>
                <c:pt idx="4518">
                  <c:v>0.85615318704157228</c:v>
                </c:pt>
                <c:pt idx="4519">
                  <c:v>0.85885437872591253</c:v>
                </c:pt>
                <c:pt idx="4520">
                  <c:v>0.86148568581099549</c:v>
                </c:pt>
                <c:pt idx="4521">
                  <c:v>0.86405014675765834</c:v>
                </c:pt>
                <c:pt idx="4522">
                  <c:v>0.86654168464422654</c:v>
                </c:pt>
                <c:pt idx="4523">
                  <c:v>0.86896333793153746</c:v>
                </c:pt>
                <c:pt idx="4524">
                  <c:v>0.87130902969791624</c:v>
                </c:pt>
                <c:pt idx="4525">
                  <c:v>0.87358179840420025</c:v>
                </c:pt>
                <c:pt idx="4526">
                  <c:v>0.87578164405038972</c:v>
                </c:pt>
                <c:pt idx="4527">
                  <c:v>0.87790856663648464</c:v>
                </c:pt>
                <c:pt idx="4528">
                  <c:v>0.87996560462332196</c:v>
                </c:pt>
                <c:pt idx="4529">
                  <c:v>0.88194971955006474</c:v>
                </c:pt>
                <c:pt idx="4530">
                  <c:v>0.88386091141671275</c:v>
                </c:pt>
                <c:pt idx="4531">
                  <c:v>0.88570829560577791</c:v>
                </c:pt>
                <c:pt idx="4532">
                  <c:v>0.88748883365642295</c:v>
                </c:pt>
                <c:pt idx="4533">
                  <c:v>0.88920860249032241</c:v>
                </c:pt>
                <c:pt idx="4534">
                  <c:v>0.89086456364663913</c:v>
                </c:pt>
                <c:pt idx="4535">
                  <c:v>0.8924658325078848</c:v>
                </c:pt>
                <c:pt idx="4536">
                  <c:v>0.89401240907405932</c:v>
                </c:pt>
                <c:pt idx="4537">
                  <c:v>0.89550733180600028</c:v>
                </c:pt>
                <c:pt idx="4538">
                  <c:v>0.89695363916454485</c:v>
                </c:pt>
                <c:pt idx="4539">
                  <c:v>0.89835436961053006</c:v>
                </c:pt>
                <c:pt idx="4540">
                  <c:v>0.89971560006563078</c:v>
                </c:pt>
                <c:pt idx="4541">
                  <c:v>0.90103733052984669</c:v>
                </c:pt>
                <c:pt idx="4542">
                  <c:v>0.90232563792485276</c:v>
                </c:pt>
                <c:pt idx="4543">
                  <c:v>0.90358052225064867</c:v>
                </c:pt>
                <c:pt idx="4544">
                  <c:v>0.90480806042890916</c:v>
                </c:pt>
                <c:pt idx="4545">
                  <c:v>0.90600825245963401</c:v>
                </c:pt>
                <c:pt idx="4546">
                  <c:v>0.90718413680366072</c:v>
                </c:pt>
                <c:pt idx="4547">
                  <c:v>0.90833875192182645</c:v>
                </c:pt>
                <c:pt idx="4548">
                  <c:v>0.90947209781413119</c:v>
                </c:pt>
                <c:pt idx="4549">
                  <c:v>0.9105902514022497</c:v>
                </c:pt>
                <c:pt idx="4550">
                  <c:v>0.91169017422534426</c:v>
                </c:pt>
                <c:pt idx="4551">
                  <c:v>0.9127749047442526</c:v>
                </c:pt>
                <c:pt idx="4552">
                  <c:v>0.91384748141981198</c:v>
                </c:pt>
                <c:pt idx="4553">
                  <c:v>0.91490182733034753</c:v>
                </c:pt>
                <c:pt idx="4554">
                  <c:v>0.91594401939753389</c:v>
                </c:pt>
                <c:pt idx="4555">
                  <c:v>0.91697101916053403</c:v>
                </c:pt>
                <c:pt idx="4556">
                  <c:v>0.9179828266193476</c:v>
                </c:pt>
                <c:pt idx="4557">
                  <c:v>0.91897944177397495</c:v>
                </c:pt>
                <c:pt idx="4558">
                  <c:v>0.91995782616357857</c:v>
                </c:pt>
                <c:pt idx="4559">
                  <c:v>0.92091797978815848</c:v>
                </c:pt>
                <c:pt idx="4560">
                  <c:v>0.92185990264771478</c:v>
                </c:pt>
                <c:pt idx="4561">
                  <c:v>0.92277751782057271</c:v>
                </c:pt>
                <c:pt idx="4562">
                  <c:v>0.92367082530673261</c:v>
                </c:pt>
                <c:pt idx="4563">
                  <c:v>0.92453678664535688</c:v>
                </c:pt>
                <c:pt idx="4564">
                  <c:v>0.92537540183644562</c:v>
                </c:pt>
                <c:pt idx="4565">
                  <c:v>0.92618059395832442</c:v>
                </c:pt>
                <c:pt idx="4566">
                  <c:v>0.92695540147183042</c:v>
                </c:pt>
                <c:pt idx="4567">
                  <c:v>0.92769374745528899</c:v>
                </c:pt>
                <c:pt idx="4568">
                  <c:v>0.92839563190870023</c:v>
                </c:pt>
                <c:pt idx="4569">
                  <c:v>0.92905497791038971</c:v>
                </c:pt>
                <c:pt idx="4570">
                  <c:v>0.92967482392119438</c:v>
                </c:pt>
                <c:pt idx="4571">
                  <c:v>0.93024909301944003</c:v>
                </c:pt>
                <c:pt idx="4572">
                  <c:v>0.93078082366596382</c:v>
                </c:pt>
                <c:pt idx="4573">
                  <c:v>0.93126697739992825</c:v>
                </c:pt>
                <c:pt idx="4574">
                  <c:v>0.93170755422133367</c:v>
                </c:pt>
                <c:pt idx="4575">
                  <c:v>0.93209951566934257</c:v>
                </c:pt>
                <c:pt idx="4576">
                  <c:v>0.93244286174395485</c:v>
                </c:pt>
                <c:pt idx="4577">
                  <c:v>0.93274063090600812</c:v>
                </c:pt>
                <c:pt idx="4578">
                  <c:v>0.93299282315550225</c:v>
                </c:pt>
                <c:pt idx="4579">
                  <c:v>0.93319640003159998</c:v>
                </c:pt>
                <c:pt idx="4580">
                  <c:v>0.93335439999513847</c:v>
                </c:pt>
                <c:pt idx="4581">
                  <c:v>0.93346986150695499</c:v>
                </c:pt>
                <c:pt idx="4582">
                  <c:v>0.93353974610621238</c:v>
                </c:pt>
                <c:pt idx="4583">
                  <c:v>0.93357316917542255</c:v>
                </c:pt>
                <c:pt idx="4584">
                  <c:v>0.93356709225374801</c:v>
                </c:pt>
                <c:pt idx="4585">
                  <c:v>0.93352455380202604</c:v>
                </c:pt>
                <c:pt idx="4586">
                  <c:v>0.93345163074193127</c:v>
                </c:pt>
                <c:pt idx="4587">
                  <c:v>0.93334832307346383</c:v>
                </c:pt>
                <c:pt idx="4588">
                  <c:v>0.93322070771829824</c:v>
                </c:pt>
                <c:pt idx="4589">
                  <c:v>0.93306878467643428</c:v>
                </c:pt>
                <c:pt idx="4590">
                  <c:v>0.93289863086954672</c:v>
                </c:pt>
                <c:pt idx="4591">
                  <c:v>0.9327132847584727</c:v>
                </c:pt>
                <c:pt idx="4592">
                  <c:v>0.93251578480404962</c:v>
                </c:pt>
                <c:pt idx="4593">
                  <c:v>0.932312207927952</c:v>
                </c:pt>
                <c:pt idx="4594">
                  <c:v>0.93210559259101711</c:v>
                </c:pt>
                <c:pt idx="4595">
                  <c:v>0.93189897725408211</c:v>
                </c:pt>
                <c:pt idx="4596">
                  <c:v>0.93169540037798448</c:v>
                </c:pt>
                <c:pt idx="4597">
                  <c:v>0.93149486196272413</c:v>
                </c:pt>
                <c:pt idx="4598">
                  <c:v>0.93130951585165</c:v>
                </c:pt>
                <c:pt idx="4599">
                  <c:v>0.93113328512308813</c:v>
                </c:pt>
                <c:pt idx="4600">
                  <c:v>0.93097224669871226</c:v>
                </c:pt>
                <c:pt idx="4601">
                  <c:v>0.93082943903936011</c:v>
                </c:pt>
                <c:pt idx="4602">
                  <c:v>0.93070486214503179</c:v>
                </c:pt>
                <c:pt idx="4603">
                  <c:v>0.93060155447656423</c:v>
                </c:pt>
                <c:pt idx="4604">
                  <c:v>0.93052255449479515</c:v>
                </c:pt>
                <c:pt idx="4605">
                  <c:v>0.93046482373888673</c:v>
                </c:pt>
                <c:pt idx="4606">
                  <c:v>0.93043140066967667</c:v>
                </c:pt>
                <c:pt idx="4607">
                  <c:v>0.93042532374800213</c:v>
                </c:pt>
                <c:pt idx="4608">
                  <c:v>0.93044051605218858</c:v>
                </c:pt>
                <c:pt idx="4609">
                  <c:v>0.93048001604307318</c:v>
                </c:pt>
                <c:pt idx="4610">
                  <c:v>0.93054078525981887</c:v>
                </c:pt>
                <c:pt idx="4611">
                  <c:v>0.93062586216326249</c:v>
                </c:pt>
                <c:pt idx="4612">
                  <c:v>0.93073220829256731</c:v>
                </c:pt>
                <c:pt idx="4613">
                  <c:v>0.93085678518689574</c:v>
                </c:pt>
                <c:pt idx="4614">
                  <c:v>0.93099655438541051</c:v>
                </c:pt>
                <c:pt idx="4615">
                  <c:v>0.93115151588811162</c:v>
                </c:pt>
                <c:pt idx="4616">
                  <c:v>0.93131863123416203</c:v>
                </c:pt>
                <c:pt idx="4617">
                  <c:v>0.93149790042356129</c:v>
                </c:pt>
                <c:pt idx="4618">
                  <c:v>0.93168324653463541</c:v>
                </c:pt>
                <c:pt idx="4619">
                  <c:v>0.93187163110654669</c:v>
                </c:pt>
                <c:pt idx="4620">
                  <c:v>0.93206305413929513</c:v>
                </c:pt>
                <c:pt idx="4621">
                  <c:v>0.93225447717204357</c:v>
                </c:pt>
                <c:pt idx="4622">
                  <c:v>0.93244286174395485</c:v>
                </c:pt>
                <c:pt idx="4623">
                  <c:v>0.93262820785502898</c:v>
                </c:pt>
                <c:pt idx="4624">
                  <c:v>0.93280443858359108</c:v>
                </c:pt>
                <c:pt idx="4625">
                  <c:v>0.93297155392964137</c:v>
                </c:pt>
                <c:pt idx="4626">
                  <c:v>0.9331265154323426</c:v>
                </c:pt>
                <c:pt idx="4627">
                  <c:v>0.9332723615525319</c:v>
                </c:pt>
                <c:pt idx="4628">
                  <c:v>0.93340301536853498</c:v>
                </c:pt>
                <c:pt idx="4629">
                  <c:v>0.93352151534118866</c:v>
                </c:pt>
                <c:pt idx="4630">
                  <c:v>0.93362482300965621</c:v>
                </c:pt>
                <c:pt idx="4631">
                  <c:v>0.93371597683477447</c:v>
                </c:pt>
                <c:pt idx="4632">
                  <c:v>0.9337919383557064</c:v>
                </c:pt>
                <c:pt idx="4633">
                  <c:v>0.93385270757245209</c:v>
                </c:pt>
                <c:pt idx="4634">
                  <c:v>0.93390436140668576</c:v>
                </c:pt>
                <c:pt idx="4635">
                  <c:v>0.93394082293673319</c:v>
                </c:pt>
                <c:pt idx="4636">
                  <c:v>0.93397120754510599</c:v>
                </c:pt>
                <c:pt idx="4637">
                  <c:v>0.93398943831012959</c:v>
                </c:pt>
                <c:pt idx="4638">
                  <c:v>0.93400463061431593</c:v>
                </c:pt>
                <c:pt idx="4639">
                  <c:v>0.93401678445766512</c:v>
                </c:pt>
                <c:pt idx="4640">
                  <c:v>0.93402589984017681</c:v>
                </c:pt>
                <c:pt idx="4641">
                  <c:v>0.93404109214436337</c:v>
                </c:pt>
                <c:pt idx="4642">
                  <c:v>0.93405932290938698</c:v>
                </c:pt>
                <c:pt idx="4643">
                  <c:v>0.9340866690569225</c:v>
                </c:pt>
                <c:pt idx="4644">
                  <c:v>0.9341261690478071</c:v>
                </c:pt>
                <c:pt idx="4645">
                  <c:v>0.93418086134287814</c:v>
                </c:pt>
                <c:pt idx="4646">
                  <c:v>0.93425378440297291</c:v>
                </c:pt>
                <c:pt idx="4647">
                  <c:v>0.93435101514976571</c:v>
                </c:pt>
                <c:pt idx="4648">
                  <c:v>0.93447255358325676</c:v>
                </c:pt>
                <c:pt idx="4649">
                  <c:v>0.93461839970344607</c:v>
                </c:pt>
                <c:pt idx="4650">
                  <c:v>0.93479766889284566</c:v>
                </c:pt>
                <c:pt idx="4651">
                  <c:v>0.93501036115145519</c:v>
                </c:pt>
                <c:pt idx="4652">
                  <c:v>0.93525647647927468</c:v>
                </c:pt>
                <c:pt idx="4653">
                  <c:v>0.93553601487630422</c:v>
                </c:pt>
                <c:pt idx="4654">
                  <c:v>0.93585809172505574</c:v>
                </c:pt>
                <c:pt idx="4655">
                  <c:v>0.93621663010385459</c:v>
                </c:pt>
                <c:pt idx="4656">
                  <c:v>0.93661770693437518</c:v>
                </c:pt>
                <c:pt idx="4657">
                  <c:v>0.9370582837557806</c:v>
                </c:pt>
                <c:pt idx="4658">
                  <c:v>0.93753836056807072</c:v>
                </c:pt>
                <c:pt idx="4659">
                  <c:v>0.93806097583208237</c:v>
                </c:pt>
                <c:pt idx="4660">
                  <c:v>0.93862309108697894</c:v>
                </c:pt>
                <c:pt idx="4661">
                  <c:v>0.93922470633276001</c:v>
                </c:pt>
                <c:pt idx="4662">
                  <c:v>0.9398627831085884</c:v>
                </c:pt>
                <c:pt idx="4663">
                  <c:v>0.94053732141446422</c:v>
                </c:pt>
                <c:pt idx="4664">
                  <c:v>0.94124528278955011</c:v>
                </c:pt>
                <c:pt idx="4665">
                  <c:v>0.94198362877300879</c:v>
                </c:pt>
                <c:pt idx="4666">
                  <c:v>0.94275539782567741</c:v>
                </c:pt>
                <c:pt idx="4667">
                  <c:v>0.94354843610420702</c:v>
                </c:pt>
                <c:pt idx="4668">
                  <c:v>0.94436882053027216</c:v>
                </c:pt>
                <c:pt idx="4669">
                  <c:v>0.9452074357213609</c:v>
                </c:pt>
                <c:pt idx="4670">
                  <c:v>0.94606428167747336</c:v>
                </c:pt>
                <c:pt idx="4671">
                  <c:v>0.94693328147693501</c:v>
                </c:pt>
                <c:pt idx="4672">
                  <c:v>0.94781139665890835</c:v>
                </c:pt>
                <c:pt idx="4673">
                  <c:v>0.94870166568423087</c:v>
                </c:pt>
                <c:pt idx="4674">
                  <c:v>0.9495919347095535</c:v>
                </c:pt>
                <c:pt idx="4675">
                  <c:v>0.95048524219571329</c:v>
                </c:pt>
                <c:pt idx="4676">
                  <c:v>0.95137854968187308</c:v>
                </c:pt>
                <c:pt idx="4677">
                  <c:v>0.9522688187071956</c:v>
                </c:pt>
                <c:pt idx="4678">
                  <c:v>0.95315301081084358</c:v>
                </c:pt>
                <c:pt idx="4679">
                  <c:v>0.95402808753197965</c:v>
                </c:pt>
                <c:pt idx="4680">
                  <c:v>0.9548970873314413</c:v>
                </c:pt>
                <c:pt idx="4681">
                  <c:v>0.95575393328755376</c:v>
                </c:pt>
                <c:pt idx="4682">
                  <c:v>0.95660166386115453</c:v>
                </c:pt>
                <c:pt idx="4683">
                  <c:v>0.957437240591406</c:v>
                </c:pt>
                <c:pt idx="4684">
                  <c:v>0.95826066347830841</c:v>
                </c:pt>
                <c:pt idx="4685">
                  <c:v>0.959074970982699</c:v>
                </c:pt>
                <c:pt idx="4686">
                  <c:v>0.95987408618290315</c:v>
                </c:pt>
                <c:pt idx="4687">
                  <c:v>0.9606640860005955</c:v>
                </c:pt>
                <c:pt idx="4688">
                  <c:v>0.96144497043577604</c:v>
                </c:pt>
                <c:pt idx="4689">
                  <c:v>0.96221977794928204</c:v>
                </c:pt>
                <c:pt idx="4690">
                  <c:v>0.96298547008027602</c:v>
                </c:pt>
                <c:pt idx="4691">
                  <c:v>0.96374812375043295</c:v>
                </c:pt>
                <c:pt idx="4692">
                  <c:v>0.96451077742058977</c:v>
                </c:pt>
                <c:pt idx="4693">
                  <c:v>0.96527343109074659</c:v>
                </c:pt>
                <c:pt idx="4694">
                  <c:v>0.96603608476090341</c:v>
                </c:pt>
                <c:pt idx="4695">
                  <c:v>0.96680785381357204</c:v>
                </c:pt>
                <c:pt idx="4696">
                  <c:v>0.96758569978791542</c:v>
                </c:pt>
                <c:pt idx="4697">
                  <c:v>0.96837569960560765</c:v>
                </c:pt>
                <c:pt idx="4698">
                  <c:v>0.96918089172748645</c:v>
                </c:pt>
                <c:pt idx="4699">
                  <c:v>0.97000127615355158</c:v>
                </c:pt>
                <c:pt idx="4700">
                  <c:v>0.97083685288380317</c:v>
                </c:pt>
                <c:pt idx="4701">
                  <c:v>0.9716967373007529</c:v>
                </c:pt>
                <c:pt idx="4702">
                  <c:v>0.97257789094356362</c:v>
                </c:pt>
                <c:pt idx="4703">
                  <c:v>0.97348639073390975</c:v>
                </c:pt>
                <c:pt idx="4704">
                  <c:v>0.97441615975011686</c:v>
                </c:pt>
                <c:pt idx="4705">
                  <c:v>0.97537631337469688</c:v>
                </c:pt>
                <c:pt idx="4706">
                  <c:v>0.97636077468597504</c:v>
                </c:pt>
                <c:pt idx="4707">
                  <c:v>0.97737562060562599</c:v>
                </c:pt>
                <c:pt idx="4708">
                  <c:v>0.97841781267281236</c:v>
                </c:pt>
                <c:pt idx="4709">
                  <c:v>0.97948735088753436</c:v>
                </c:pt>
                <c:pt idx="4710">
                  <c:v>0.98058727371062904</c:v>
                </c:pt>
                <c:pt idx="4711">
                  <c:v>0.98171150422042208</c:v>
                </c:pt>
                <c:pt idx="4712">
                  <c:v>0.98286004241691327</c:v>
                </c:pt>
                <c:pt idx="4713">
                  <c:v>0.98403592676093987</c:v>
                </c:pt>
                <c:pt idx="4714">
                  <c:v>0.9852300418699903</c:v>
                </c:pt>
                <c:pt idx="4715">
                  <c:v>0.98644542620490172</c:v>
                </c:pt>
                <c:pt idx="4716">
                  <c:v>0.98767904130483652</c:v>
                </c:pt>
                <c:pt idx="4717">
                  <c:v>0.98892784870895789</c:v>
                </c:pt>
                <c:pt idx="4718">
                  <c:v>0.99018880995642833</c:v>
                </c:pt>
                <c:pt idx="4719">
                  <c:v>0.99145584812557341</c:v>
                </c:pt>
                <c:pt idx="4720">
                  <c:v>0.99273200167723041</c:v>
                </c:pt>
                <c:pt idx="4721">
                  <c:v>0.99400815522888719</c:v>
                </c:pt>
                <c:pt idx="4722">
                  <c:v>0.99528430878054408</c:v>
                </c:pt>
                <c:pt idx="4723">
                  <c:v>0.9965574238713637</c:v>
                </c:pt>
                <c:pt idx="4724">
                  <c:v>0.99782142357967141</c:v>
                </c:pt>
                <c:pt idx="4725">
                  <c:v>0.99907630790546731</c:v>
                </c:pt>
                <c:pt idx="4726">
                  <c:v>1.000315999927077</c:v>
                </c:pt>
                <c:pt idx="4727">
                  <c:v>1.0015404996445001</c:v>
                </c:pt>
                <c:pt idx="4728">
                  <c:v>1.0027467685968994</c:v>
                </c:pt>
                <c:pt idx="4729">
                  <c:v>1.0039317683234379</c:v>
                </c:pt>
                <c:pt idx="4730">
                  <c:v>1.0050924603632783</c:v>
                </c:pt>
                <c:pt idx="4731">
                  <c:v>1.0062288447164205</c:v>
                </c:pt>
                <c:pt idx="4732">
                  <c:v>1.007337882922027</c:v>
                </c:pt>
                <c:pt idx="4733">
                  <c:v>1.0084195749800979</c:v>
                </c:pt>
                <c:pt idx="4734">
                  <c:v>1.0094739208906336</c:v>
                </c:pt>
                <c:pt idx="4735">
                  <c:v>1.0104978821927963</c:v>
                </c:pt>
                <c:pt idx="4736">
                  <c:v>1.0114914588865864</c:v>
                </c:pt>
                <c:pt idx="4737">
                  <c:v>1.0124546509720036</c:v>
                </c:pt>
                <c:pt idx="4738">
                  <c:v>1.0133874584490479</c:v>
                </c:pt>
                <c:pt idx="4739">
                  <c:v>1.0142898813177195</c:v>
                </c:pt>
                <c:pt idx="4740">
                  <c:v>1.0151649580388558</c:v>
                </c:pt>
                <c:pt idx="4741">
                  <c:v>1.0160126886124565</c:v>
                </c:pt>
                <c:pt idx="4742">
                  <c:v>1.0168330730385216</c:v>
                </c:pt>
                <c:pt idx="4743">
                  <c:v>1.0176291497778884</c:v>
                </c:pt>
                <c:pt idx="4744">
                  <c:v>1.0184009188305572</c:v>
                </c:pt>
                <c:pt idx="4745">
                  <c:v>1.0191514186573649</c:v>
                </c:pt>
                <c:pt idx="4746">
                  <c:v>1.0198836877191491</c:v>
                </c:pt>
                <c:pt idx="4747">
                  <c:v>1.0205977260159094</c:v>
                </c:pt>
                <c:pt idx="4748">
                  <c:v>1.0212935335476461</c:v>
                </c:pt>
                <c:pt idx="4749">
                  <c:v>1.0219771872360337</c:v>
                </c:pt>
                <c:pt idx="4750">
                  <c:v>1.0226517255419094</c:v>
                </c:pt>
                <c:pt idx="4751">
                  <c:v>1.0233110715435987</c:v>
                </c:pt>
                <c:pt idx="4752">
                  <c:v>1.023967379084451</c:v>
                </c:pt>
                <c:pt idx="4753">
                  <c:v>1.0246145712427912</c:v>
                </c:pt>
                <c:pt idx="4754">
                  <c:v>1.025258724940294</c:v>
                </c:pt>
                <c:pt idx="4755">
                  <c:v>1.0259028786377973</c:v>
                </c:pt>
                <c:pt idx="4756">
                  <c:v>1.0265409554136256</c:v>
                </c:pt>
                <c:pt idx="4757">
                  <c:v>1.0271820706502914</c:v>
                </c:pt>
                <c:pt idx="4758">
                  <c:v>1.0278201474261197</c:v>
                </c:pt>
                <c:pt idx="4759">
                  <c:v>1.0284612626627854</c:v>
                </c:pt>
                <c:pt idx="4760">
                  <c:v>1.0291054163602886</c:v>
                </c:pt>
                <c:pt idx="4761">
                  <c:v>1.0297495700577914</c:v>
                </c:pt>
                <c:pt idx="4762">
                  <c:v>1.0303937237552945</c:v>
                </c:pt>
                <c:pt idx="4763">
                  <c:v>1.0310348389919601</c:v>
                </c:pt>
                <c:pt idx="4764">
                  <c:v>1.0316789926894632</c:v>
                </c:pt>
                <c:pt idx="4765">
                  <c:v>1.032320107926129</c:v>
                </c:pt>
                <c:pt idx="4766">
                  <c:v>1.0329551462411199</c:v>
                </c:pt>
                <c:pt idx="4767">
                  <c:v>1.0335871460952739</c:v>
                </c:pt>
                <c:pt idx="4768">
                  <c:v>1.034210030566916</c:v>
                </c:pt>
                <c:pt idx="4769">
                  <c:v>1.0348237996560463</c:v>
                </c:pt>
                <c:pt idx="4770">
                  <c:v>1.0354254149018272</c:v>
                </c:pt>
                <c:pt idx="4771">
                  <c:v>1.036011837843422</c:v>
                </c:pt>
                <c:pt idx="4772">
                  <c:v>1.036580030019993</c:v>
                </c:pt>
                <c:pt idx="4773">
                  <c:v>1.0371239145098659</c:v>
                </c:pt>
                <c:pt idx="4774">
                  <c:v>1.0376465297738775</c:v>
                </c:pt>
                <c:pt idx="4775">
                  <c:v>1.0381417988903541</c:v>
                </c:pt>
                <c:pt idx="4776">
                  <c:v>1.0386097218592949</c:v>
                </c:pt>
                <c:pt idx="4777">
                  <c:v>1.0390411832981885</c:v>
                </c:pt>
                <c:pt idx="4778">
                  <c:v>1.0394392216678718</c:v>
                </c:pt>
                <c:pt idx="4779">
                  <c:v>1.0397977600466708</c:v>
                </c:pt>
                <c:pt idx="4780">
                  <c:v>1.0401167984345849</c:v>
                </c:pt>
                <c:pt idx="4781">
                  <c:v>1.0403932983707773</c:v>
                </c:pt>
                <c:pt idx="4782">
                  <c:v>1.0406272598552475</c:v>
                </c:pt>
                <c:pt idx="4783">
                  <c:v>1.0408126059663216</c:v>
                </c:pt>
                <c:pt idx="4784">
                  <c:v>1.040949336703999</c:v>
                </c:pt>
                <c:pt idx="4785">
                  <c:v>1.0410374520682801</c:v>
                </c:pt>
                <c:pt idx="4786">
                  <c:v>1.041076952059165</c:v>
                </c:pt>
                <c:pt idx="4787">
                  <c:v>1.0410647982158159</c:v>
                </c:pt>
                <c:pt idx="4788">
                  <c:v>1.0410009905382329</c:v>
                </c:pt>
                <c:pt idx="4789">
                  <c:v>1.0408855290264163</c:v>
                </c:pt>
                <c:pt idx="4790">
                  <c:v>1.0407214521412032</c:v>
                </c:pt>
                <c:pt idx="4791">
                  <c:v>1.0405057214217566</c:v>
                </c:pt>
                <c:pt idx="4792">
                  <c:v>1.0402413753289133</c:v>
                </c:pt>
                <c:pt idx="4793">
                  <c:v>1.0399284138626737</c:v>
                </c:pt>
                <c:pt idx="4794">
                  <c:v>1.0395668370230375</c:v>
                </c:pt>
                <c:pt idx="4795">
                  <c:v>1.0391627217316795</c:v>
                </c:pt>
                <c:pt idx="4796">
                  <c:v>1.0387130295277625</c:v>
                </c:pt>
                <c:pt idx="4797">
                  <c:v>1.0382238373329606</c:v>
                </c:pt>
                <c:pt idx="4798">
                  <c:v>1.037695145147274</c:v>
                </c:pt>
                <c:pt idx="4799">
                  <c:v>1.0371299914315404</c:v>
                </c:pt>
                <c:pt idx="4800">
                  <c:v>1.0365314146465967</c:v>
                </c:pt>
                <c:pt idx="4801">
                  <c:v>1.0359024532532799</c:v>
                </c:pt>
                <c:pt idx="4802">
                  <c:v>1.035246145712428</c:v>
                </c:pt>
                <c:pt idx="4803">
                  <c:v>1.0345624920240402</c:v>
                </c:pt>
                <c:pt idx="4804">
                  <c:v>1.0338545306489544</c:v>
                </c:pt>
                <c:pt idx="4805">
                  <c:v>1.033128338508845</c:v>
                </c:pt>
                <c:pt idx="4806">
                  <c:v>1.0323808771428744</c:v>
                </c:pt>
                <c:pt idx="4807">
                  <c:v>1.0316182234727176</c:v>
                </c:pt>
                <c:pt idx="4808">
                  <c:v>1.0308434159592117</c:v>
                </c:pt>
                <c:pt idx="4809">
                  <c:v>1.0300534161415194</c:v>
                </c:pt>
                <c:pt idx="4810">
                  <c:v>1.0292512624804779</c:v>
                </c:pt>
                <c:pt idx="4811">
                  <c:v>1.0284399934369246</c:v>
                </c:pt>
                <c:pt idx="4812">
                  <c:v>1.0276226474716965</c:v>
                </c:pt>
                <c:pt idx="4813">
                  <c:v>1.026796186123957</c:v>
                </c:pt>
                <c:pt idx="4814">
                  <c:v>1.0259606093937055</c:v>
                </c:pt>
                <c:pt idx="4815">
                  <c:v>1.0251219942026166</c:v>
                </c:pt>
                <c:pt idx="4816">
                  <c:v>1.0242742636290161</c:v>
                </c:pt>
                <c:pt idx="4817">
                  <c:v>1.0234204561337408</c:v>
                </c:pt>
                <c:pt idx="4818">
                  <c:v>1.0225575332559538</c:v>
                </c:pt>
                <c:pt idx="4819">
                  <c:v>1.0216885334564922</c:v>
                </c:pt>
                <c:pt idx="4820">
                  <c:v>1.0208073798136814</c:v>
                </c:pt>
                <c:pt idx="4821">
                  <c:v>1.0199201492491963</c:v>
                </c:pt>
                <c:pt idx="4822">
                  <c:v>1.0190177263805245</c:v>
                </c:pt>
                <c:pt idx="4823">
                  <c:v>1.0181031496685038</c:v>
                </c:pt>
                <c:pt idx="4824">
                  <c:v>1.0171733806522967</c:v>
                </c:pt>
                <c:pt idx="4825">
                  <c:v>1.0162253808710657</c:v>
                </c:pt>
                <c:pt idx="4826">
                  <c:v>1.0152591503248114</c:v>
                </c:pt>
                <c:pt idx="4827">
                  <c:v>1.0142686120918587</c:v>
                </c:pt>
                <c:pt idx="4828">
                  <c:v>1.013256804633045</c:v>
                </c:pt>
                <c:pt idx="4829">
                  <c:v>1.0122206894875332</c:v>
                </c:pt>
                <c:pt idx="4830">
                  <c:v>1.0111572281944858</c:v>
                </c:pt>
                <c:pt idx="4831">
                  <c:v>1.0100633822930656</c:v>
                </c:pt>
                <c:pt idx="4832">
                  <c:v>1.0089391517832726</c:v>
                </c:pt>
                <c:pt idx="4833">
                  <c:v>1.0077814982042697</c:v>
                </c:pt>
                <c:pt idx="4834">
                  <c:v>1.0065904215560566</c:v>
                </c:pt>
                <c:pt idx="4835">
                  <c:v>1.0053659218386335</c:v>
                </c:pt>
                <c:pt idx="4836">
                  <c:v>1.0041049605911629</c:v>
                </c:pt>
                <c:pt idx="4837">
                  <c:v>1.002807537813645</c:v>
                </c:pt>
                <c:pt idx="4838">
                  <c:v>1.0014736535060798</c:v>
                </c:pt>
                <c:pt idx="4839">
                  <c:v>1.0001033076684673</c:v>
                </c:pt>
                <c:pt idx="4840">
                  <c:v>0.99869650030080759</c:v>
                </c:pt>
                <c:pt idx="4841">
                  <c:v>0.9972532314031004</c:v>
                </c:pt>
                <c:pt idx="4842">
                  <c:v>0.99577350097534578</c:v>
                </c:pt>
                <c:pt idx="4843">
                  <c:v>0.99426034747838121</c:v>
                </c:pt>
                <c:pt idx="4844">
                  <c:v>0.99271073245136932</c:v>
                </c:pt>
                <c:pt idx="4845">
                  <c:v>0.99113073281598474</c:v>
                </c:pt>
                <c:pt idx="4846">
                  <c:v>0.98952034857222715</c:v>
                </c:pt>
                <c:pt idx="4847">
                  <c:v>0.98787957972009688</c:v>
                </c:pt>
                <c:pt idx="4848">
                  <c:v>0.98621450318126846</c:v>
                </c:pt>
                <c:pt idx="4849">
                  <c:v>0.98452815741657895</c:v>
                </c:pt>
                <c:pt idx="4850">
                  <c:v>0.9828175039651913</c:v>
                </c:pt>
                <c:pt idx="4851">
                  <c:v>0.98109165820961719</c:v>
                </c:pt>
                <c:pt idx="4852">
                  <c:v>0.97934758168901959</c:v>
                </c:pt>
                <c:pt idx="4853">
                  <c:v>0.97759438978591007</c:v>
                </c:pt>
                <c:pt idx="4854">
                  <c:v>0.97582904403945125</c:v>
                </c:pt>
                <c:pt idx="4855">
                  <c:v>0.9740606598321554</c:v>
                </c:pt>
                <c:pt idx="4856">
                  <c:v>0.972286198703185</c:v>
                </c:pt>
                <c:pt idx="4857">
                  <c:v>0.97051477603505176</c:v>
                </c:pt>
                <c:pt idx="4858">
                  <c:v>0.96874335336691852</c:v>
                </c:pt>
                <c:pt idx="4859">
                  <c:v>0.9669780076204596</c:v>
                </c:pt>
                <c:pt idx="4860">
                  <c:v>0.96521873879567555</c:v>
                </c:pt>
                <c:pt idx="4861">
                  <c:v>0.96346858535340341</c:v>
                </c:pt>
                <c:pt idx="4862">
                  <c:v>0.96173058575448012</c:v>
                </c:pt>
                <c:pt idx="4863">
                  <c:v>0.96000473999890601</c:v>
                </c:pt>
                <c:pt idx="4864">
                  <c:v>0.95829408654751846</c:v>
                </c:pt>
                <c:pt idx="4865">
                  <c:v>0.95659862540031715</c:v>
                </c:pt>
                <c:pt idx="4866">
                  <c:v>0.95492139501813955</c:v>
                </c:pt>
                <c:pt idx="4867">
                  <c:v>0.95325935694014829</c:v>
                </c:pt>
                <c:pt idx="4868">
                  <c:v>0.95161858808801802</c:v>
                </c:pt>
                <c:pt idx="4869">
                  <c:v>0.94999301154007421</c:v>
                </c:pt>
                <c:pt idx="4870">
                  <c:v>0.94838870421799137</c:v>
                </c:pt>
                <c:pt idx="4871">
                  <c:v>0.94679958920009477</c:v>
                </c:pt>
                <c:pt idx="4872">
                  <c:v>0.94523174340805916</c:v>
                </c:pt>
                <c:pt idx="4873">
                  <c:v>0.94367605145937261</c:v>
                </c:pt>
                <c:pt idx="4874">
                  <c:v>0.9421385902757099</c:v>
                </c:pt>
                <c:pt idx="4875">
                  <c:v>0.94061328293539614</c:v>
                </c:pt>
                <c:pt idx="4876">
                  <c:v>0.93910012943843157</c:v>
                </c:pt>
                <c:pt idx="4877">
                  <c:v>0.93759609132397892</c:v>
                </c:pt>
                <c:pt idx="4878">
                  <c:v>0.93610420705287523</c:v>
                </c:pt>
                <c:pt idx="4879">
                  <c:v>0.93461536124260891</c:v>
                </c:pt>
                <c:pt idx="4880">
                  <c:v>0.93313259235401713</c:v>
                </c:pt>
                <c:pt idx="4881">
                  <c:v>0.93165286192626262</c:v>
                </c:pt>
                <c:pt idx="4882">
                  <c:v>0.930173131498508</c:v>
                </c:pt>
                <c:pt idx="4883">
                  <c:v>0.92869340107075349</c:v>
                </c:pt>
                <c:pt idx="4884">
                  <c:v>0.92721063218216171</c:v>
                </c:pt>
                <c:pt idx="4885">
                  <c:v>0.92572482483273277</c:v>
                </c:pt>
                <c:pt idx="4886">
                  <c:v>0.92423294056162908</c:v>
                </c:pt>
                <c:pt idx="4887">
                  <c:v>0.92273194090801358</c:v>
                </c:pt>
                <c:pt idx="4888">
                  <c:v>0.92122486433272366</c:v>
                </c:pt>
                <c:pt idx="4889">
                  <c:v>0.91970867237492171</c:v>
                </c:pt>
                <c:pt idx="4890">
                  <c:v>0.91818336503460796</c:v>
                </c:pt>
                <c:pt idx="4891">
                  <c:v>0.91664894231178251</c:v>
                </c:pt>
                <c:pt idx="4892">
                  <c:v>0.91510236574560788</c:v>
                </c:pt>
                <c:pt idx="4893">
                  <c:v>0.91354667379692145</c:v>
                </c:pt>
                <c:pt idx="4894">
                  <c:v>0.9119818664657231</c:v>
                </c:pt>
                <c:pt idx="4895">
                  <c:v>0.91040794375201295</c:v>
                </c:pt>
                <c:pt idx="4896">
                  <c:v>0.90882490565579099</c:v>
                </c:pt>
                <c:pt idx="4897">
                  <c:v>0.90723275217705712</c:v>
                </c:pt>
                <c:pt idx="4898">
                  <c:v>0.90564059869832336</c:v>
                </c:pt>
                <c:pt idx="4899">
                  <c:v>0.90403932983707769</c:v>
                </c:pt>
                <c:pt idx="4900">
                  <c:v>0.90244109943666928</c:v>
                </c:pt>
                <c:pt idx="4901">
                  <c:v>0.90083983057542361</c:v>
                </c:pt>
                <c:pt idx="4902">
                  <c:v>0.89924160017501531</c:v>
                </c:pt>
                <c:pt idx="4903">
                  <c:v>0.89764944669628144</c:v>
                </c:pt>
                <c:pt idx="4904">
                  <c:v>0.8960633701392221</c:v>
                </c:pt>
                <c:pt idx="4905">
                  <c:v>0.8944864089646748</c:v>
                </c:pt>
                <c:pt idx="4906">
                  <c:v>0.89292464009431383</c:v>
                </c:pt>
                <c:pt idx="4907">
                  <c:v>0.89137806352813909</c:v>
                </c:pt>
                <c:pt idx="4908">
                  <c:v>0.8898466792661508</c:v>
                </c:pt>
                <c:pt idx="4909">
                  <c:v>0.88833656423002361</c:v>
                </c:pt>
                <c:pt idx="4910">
                  <c:v>0.88684771841975729</c:v>
                </c:pt>
                <c:pt idx="4911">
                  <c:v>0.88538621875702639</c:v>
                </c:pt>
                <c:pt idx="4912">
                  <c:v>0.88394902678099385</c:v>
                </c:pt>
                <c:pt idx="4913">
                  <c:v>0.88253918095249662</c:v>
                </c:pt>
                <c:pt idx="4914">
                  <c:v>0.88115668127153512</c:v>
                </c:pt>
                <c:pt idx="4915">
                  <c:v>0.87980760465978347</c:v>
                </c:pt>
                <c:pt idx="4916">
                  <c:v>0.87848891265640483</c:v>
                </c:pt>
                <c:pt idx="4917">
                  <c:v>0.87720364372223603</c:v>
                </c:pt>
                <c:pt idx="4918">
                  <c:v>0.87595179785727728</c:v>
                </c:pt>
                <c:pt idx="4919">
                  <c:v>0.87473033660069144</c:v>
                </c:pt>
                <c:pt idx="4920">
                  <c:v>0.87354229841331565</c:v>
                </c:pt>
                <c:pt idx="4921">
                  <c:v>0.87238768329515004</c:v>
                </c:pt>
                <c:pt idx="4922">
                  <c:v>0.87126649124619426</c:v>
                </c:pt>
                <c:pt idx="4923">
                  <c:v>0.87017264534477401</c:v>
                </c:pt>
                <c:pt idx="4924">
                  <c:v>0.86910918405172677</c:v>
                </c:pt>
                <c:pt idx="4925">
                  <c:v>0.86807306890621472</c:v>
                </c:pt>
                <c:pt idx="4926">
                  <c:v>0.86706429990823841</c:v>
                </c:pt>
                <c:pt idx="4927">
                  <c:v>0.86607680013612309</c:v>
                </c:pt>
                <c:pt idx="4928">
                  <c:v>0.86511360805070581</c:v>
                </c:pt>
                <c:pt idx="4929">
                  <c:v>0.86416864673031224</c:v>
                </c:pt>
                <c:pt idx="4930">
                  <c:v>0.86324191617494239</c:v>
                </c:pt>
                <c:pt idx="4931">
                  <c:v>0.86233037792375877</c:v>
                </c:pt>
                <c:pt idx="4932">
                  <c:v>0.86143099351592456</c:v>
                </c:pt>
                <c:pt idx="4933">
                  <c:v>0.86054072449060204</c:v>
                </c:pt>
                <c:pt idx="4934">
                  <c:v>0.85965957084779132</c:v>
                </c:pt>
                <c:pt idx="4935">
                  <c:v>0.85878145566581798</c:v>
                </c:pt>
                <c:pt idx="4936">
                  <c:v>0.85790941740551896</c:v>
                </c:pt>
                <c:pt idx="4937">
                  <c:v>0.85703737914522016</c:v>
                </c:pt>
                <c:pt idx="4938">
                  <c:v>0.85616230242408398</c:v>
                </c:pt>
                <c:pt idx="4939">
                  <c:v>0.8552872257029478</c:v>
                </c:pt>
                <c:pt idx="4940">
                  <c:v>0.85440607206013708</c:v>
                </c:pt>
                <c:pt idx="4941">
                  <c:v>0.85351884149565194</c:v>
                </c:pt>
                <c:pt idx="4942">
                  <c:v>0.8526285724703293</c:v>
                </c:pt>
                <c:pt idx="4943">
                  <c:v>0.85172918806249509</c:v>
                </c:pt>
                <c:pt idx="4944">
                  <c:v>0.85082372673298601</c:v>
                </c:pt>
                <c:pt idx="4945">
                  <c:v>0.84990611156012807</c:v>
                </c:pt>
                <c:pt idx="4946">
                  <c:v>0.84898545792643276</c:v>
                </c:pt>
                <c:pt idx="4947">
                  <c:v>0.84805265044938838</c:v>
                </c:pt>
                <c:pt idx="4948">
                  <c:v>0.84711376605066935</c:v>
                </c:pt>
                <c:pt idx="4949">
                  <c:v>0.84616880473027578</c:v>
                </c:pt>
                <c:pt idx="4950">
                  <c:v>0.84521776648820768</c:v>
                </c:pt>
                <c:pt idx="4951">
                  <c:v>0.84426065132446504</c:v>
                </c:pt>
                <c:pt idx="4952">
                  <c:v>0.84330049769988513</c:v>
                </c:pt>
                <c:pt idx="4953">
                  <c:v>0.84234034407530511</c:v>
                </c:pt>
                <c:pt idx="4954">
                  <c:v>0.84137715198988805</c:v>
                </c:pt>
                <c:pt idx="4955">
                  <c:v>0.84041699836530792</c:v>
                </c:pt>
                <c:pt idx="4956">
                  <c:v>0.83945684474072813</c:v>
                </c:pt>
                <c:pt idx="4957">
                  <c:v>0.83850276803782275</c:v>
                </c:pt>
                <c:pt idx="4958">
                  <c:v>0.83755476825659181</c:v>
                </c:pt>
                <c:pt idx="4959">
                  <c:v>0.83661284539703562</c:v>
                </c:pt>
                <c:pt idx="4960">
                  <c:v>0.83568307638082839</c:v>
                </c:pt>
                <c:pt idx="4961">
                  <c:v>0.83476242274713308</c:v>
                </c:pt>
                <c:pt idx="4962">
                  <c:v>0.83385696141762433</c:v>
                </c:pt>
                <c:pt idx="4963">
                  <c:v>0.83296669239230181</c:v>
                </c:pt>
                <c:pt idx="4964">
                  <c:v>0.83208857721032825</c:v>
                </c:pt>
                <c:pt idx="4965">
                  <c:v>0.83123173125421579</c:v>
                </c:pt>
                <c:pt idx="4966">
                  <c:v>0.83039007760228978</c:v>
                </c:pt>
                <c:pt idx="4967">
                  <c:v>0.82956665471538726</c:v>
                </c:pt>
                <c:pt idx="4968">
                  <c:v>0.82876146259350869</c:v>
                </c:pt>
                <c:pt idx="4969">
                  <c:v>0.82797753969749077</c:v>
                </c:pt>
                <c:pt idx="4970">
                  <c:v>0.82721184756649668</c:v>
                </c:pt>
                <c:pt idx="4971">
                  <c:v>0.8264643862005262</c:v>
                </c:pt>
                <c:pt idx="4972">
                  <c:v>0.82573211713874217</c:v>
                </c:pt>
                <c:pt idx="4973">
                  <c:v>0.82502111730281902</c:v>
                </c:pt>
                <c:pt idx="4974">
                  <c:v>0.82432227131024494</c:v>
                </c:pt>
                <c:pt idx="4975">
                  <c:v>0.82363861762185742</c:v>
                </c:pt>
                <c:pt idx="4976">
                  <c:v>0.82296711777681886</c:v>
                </c:pt>
                <c:pt idx="4977">
                  <c:v>0.82230473331429221</c:v>
                </c:pt>
                <c:pt idx="4978">
                  <c:v>0.82165146423427748</c:v>
                </c:pt>
                <c:pt idx="4979">
                  <c:v>0.82100427207593718</c:v>
                </c:pt>
                <c:pt idx="4980">
                  <c:v>0.82036011837843426</c:v>
                </c:pt>
                <c:pt idx="4981">
                  <c:v>0.81971900314176849</c:v>
                </c:pt>
                <c:pt idx="4982">
                  <c:v>0.81907484944426545</c:v>
                </c:pt>
                <c:pt idx="4983">
                  <c:v>0.81842461882508799</c:v>
                </c:pt>
                <c:pt idx="4984">
                  <c:v>0.81776831128423588</c:v>
                </c:pt>
                <c:pt idx="4985">
                  <c:v>0.81710288836087186</c:v>
                </c:pt>
                <c:pt idx="4986">
                  <c:v>0.81642531159415888</c:v>
                </c:pt>
                <c:pt idx="4987">
                  <c:v>0.81573254252325944</c:v>
                </c:pt>
                <c:pt idx="4988">
                  <c:v>0.81502458114817344</c:v>
                </c:pt>
                <c:pt idx="4989">
                  <c:v>0.81429535054722679</c:v>
                </c:pt>
                <c:pt idx="4990">
                  <c:v>0.81354485072041904</c:v>
                </c:pt>
                <c:pt idx="4991">
                  <c:v>0.81277004320691304</c:v>
                </c:pt>
                <c:pt idx="4992">
                  <c:v>0.81197092800670889</c:v>
                </c:pt>
                <c:pt idx="4993">
                  <c:v>0.81114750511980638</c:v>
                </c:pt>
                <c:pt idx="4994">
                  <c:v>0.81029369762453129</c:v>
                </c:pt>
                <c:pt idx="4995">
                  <c:v>0.80940950552088331</c:v>
                </c:pt>
                <c:pt idx="4996">
                  <c:v>0.8084979672696998</c:v>
                </c:pt>
                <c:pt idx="4997">
                  <c:v>0.80755604441014361</c:v>
                </c:pt>
                <c:pt idx="4998">
                  <c:v>0.80658373694221464</c:v>
                </c:pt>
                <c:pt idx="4999">
                  <c:v>0.80557800640507538</c:v>
                </c:pt>
                <c:pt idx="5000">
                  <c:v>0.80454189125956355</c:v>
                </c:pt>
                <c:pt idx="5001">
                  <c:v>0.80347539150567882</c:v>
                </c:pt>
                <c:pt idx="5002">
                  <c:v>0.80238154560425867</c:v>
                </c:pt>
                <c:pt idx="5003">
                  <c:v>0.80125427663362836</c:v>
                </c:pt>
                <c:pt idx="5004">
                  <c:v>0.80009966151546275</c:v>
                </c:pt>
                <c:pt idx="5005">
                  <c:v>0.79891770024976139</c:v>
                </c:pt>
                <c:pt idx="5006">
                  <c:v>0.79770839283652473</c:v>
                </c:pt>
                <c:pt idx="5007">
                  <c:v>0.7964747777365897</c:v>
                </c:pt>
                <c:pt idx="5008">
                  <c:v>0.7952198934107938</c:v>
                </c:pt>
                <c:pt idx="5009">
                  <c:v>0.79394070139829964</c:v>
                </c:pt>
                <c:pt idx="5010">
                  <c:v>0.79264024015994461</c:v>
                </c:pt>
                <c:pt idx="5011">
                  <c:v>0.79132458661740301</c:v>
                </c:pt>
                <c:pt idx="5012">
                  <c:v>0.78998766384900065</c:v>
                </c:pt>
                <c:pt idx="5013">
                  <c:v>0.78863858723724911</c:v>
                </c:pt>
                <c:pt idx="5014">
                  <c:v>0.78727431832131123</c:v>
                </c:pt>
                <c:pt idx="5015">
                  <c:v>0.78589485710118678</c:v>
                </c:pt>
                <c:pt idx="5016">
                  <c:v>0.78450324203771338</c:v>
                </c:pt>
                <c:pt idx="5017">
                  <c:v>0.78310251159172806</c:v>
                </c:pt>
                <c:pt idx="5018">
                  <c:v>0.78169266576323093</c:v>
                </c:pt>
                <c:pt idx="5019">
                  <c:v>0.780273704552222</c:v>
                </c:pt>
                <c:pt idx="5020">
                  <c:v>0.77884562795870116</c:v>
                </c:pt>
                <c:pt idx="5021">
                  <c:v>0.77741147444350589</c:v>
                </c:pt>
                <c:pt idx="5022">
                  <c:v>0.77597124400663609</c:v>
                </c:pt>
                <c:pt idx="5023">
                  <c:v>0.77451885972641688</c:v>
                </c:pt>
                <c:pt idx="5024">
                  <c:v>0.77306343698536062</c:v>
                </c:pt>
                <c:pt idx="5025">
                  <c:v>0.77159889886179256</c:v>
                </c:pt>
                <c:pt idx="5026">
                  <c:v>0.77012828381654985</c:v>
                </c:pt>
                <c:pt idx="5027">
                  <c:v>0.76864551492795796</c:v>
                </c:pt>
                <c:pt idx="5028">
                  <c:v>0.76715666911769165</c:v>
                </c:pt>
                <c:pt idx="5029">
                  <c:v>0.76565566946407626</c:v>
                </c:pt>
                <c:pt idx="5030">
                  <c:v>0.76414251596711158</c:v>
                </c:pt>
                <c:pt idx="5031">
                  <c:v>0.76261720862679794</c:v>
                </c:pt>
                <c:pt idx="5032">
                  <c:v>0.76107367052146058</c:v>
                </c:pt>
                <c:pt idx="5033">
                  <c:v>0.75951797857277414</c:v>
                </c:pt>
                <c:pt idx="5034">
                  <c:v>0.75794101739822672</c:v>
                </c:pt>
                <c:pt idx="5035">
                  <c:v>0.75634278699781832</c:v>
                </c:pt>
                <c:pt idx="5036">
                  <c:v>0.75472328737154903</c:v>
                </c:pt>
                <c:pt idx="5037">
                  <c:v>0.7530794800585815</c:v>
                </c:pt>
                <c:pt idx="5038">
                  <c:v>0.75140832659807844</c:v>
                </c:pt>
                <c:pt idx="5039">
                  <c:v>0.74970678852920269</c:v>
                </c:pt>
                <c:pt idx="5040">
                  <c:v>0.74797790431279132</c:v>
                </c:pt>
                <c:pt idx="5041">
                  <c:v>0.74621559702716989</c:v>
                </c:pt>
                <c:pt idx="5042">
                  <c:v>0.74441986667233839</c:v>
                </c:pt>
                <c:pt idx="5043">
                  <c:v>0.74258767478745968</c:v>
                </c:pt>
                <c:pt idx="5044">
                  <c:v>0.74071598291169616</c:v>
                </c:pt>
                <c:pt idx="5045">
                  <c:v>0.73880782950588553</c:v>
                </c:pt>
                <c:pt idx="5046">
                  <c:v>0.73686321457002735</c:v>
                </c:pt>
                <c:pt idx="5047">
                  <c:v>0.73487302272161004</c:v>
                </c:pt>
                <c:pt idx="5048">
                  <c:v>0.73284333088230813</c:v>
                </c:pt>
                <c:pt idx="5049">
                  <c:v>0.73077413905212174</c:v>
                </c:pt>
                <c:pt idx="5050">
                  <c:v>0.728659370309376</c:v>
                </c:pt>
                <c:pt idx="5051">
                  <c:v>0.72650510157574577</c:v>
                </c:pt>
                <c:pt idx="5052">
                  <c:v>0.72430829439039357</c:v>
                </c:pt>
                <c:pt idx="5053">
                  <c:v>0.72206894875331951</c:v>
                </c:pt>
                <c:pt idx="5054">
                  <c:v>0.71979010312536074</c:v>
                </c:pt>
                <c:pt idx="5055">
                  <c:v>0.71746871904568021</c:v>
                </c:pt>
                <c:pt idx="5056">
                  <c:v>0.71511087343595225</c:v>
                </c:pt>
                <c:pt idx="5057">
                  <c:v>0.71271656629617697</c:v>
                </c:pt>
                <c:pt idx="5058">
                  <c:v>0.71028579762635435</c:v>
                </c:pt>
                <c:pt idx="5059">
                  <c:v>0.70782160588732168</c:v>
                </c:pt>
                <c:pt idx="5060">
                  <c:v>0.70532702953991622</c:v>
                </c:pt>
                <c:pt idx="5061">
                  <c:v>0.70280206858413796</c:v>
                </c:pt>
                <c:pt idx="5062">
                  <c:v>0.70024976148082418</c:v>
                </c:pt>
                <c:pt idx="5063">
                  <c:v>0.69767314669081226</c:v>
                </c:pt>
                <c:pt idx="5064">
                  <c:v>0.69507222421410209</c:v>
                </c:pt>
                <c:pt idx="5065">
                  <c:v>0.69245307097236819</c:v>
                </c:pt>
                <c:pt idx="5066">
                  <c:v>0.68981568696561069</c:v>
                </c:pt>
                <c:pt idx="5067">
                  <c:v>0.68716311065466673</c:v>
                </c:pt>
                <c:pt idx="5068">
                  <c:v>0.6844983805003737</c:v>
                </c:pt>
                <c:pt idx="5069">
                  <c:v>0.68181845804189434</c:v>
                </c:pt>
                <c:pt idx="5070">
                  <c:v>0.67913245866174021</c:v>
                </c:pt>
                <c:pt idx="5071">
                  <c:v>0.67643430543823713</c:v>
                </c:pt>
                <c:pt idx="5072">
                  <c:v>0.67373311375389677</c:v>
                </c:pt>
                <c:pt idx="5073">
                  <c:v>0.67102888360871915</c:v>
                </c:pt>
                <c:pt idx="5074">
                  <c:v>0.66831857654186699</c:v>
                </c:pt>
                <c:pt idx="5075">
                  <c:v>0.66560523101417746</c:v>
                </c:pt>
                <c:pt idx="5076">
                  <c:v>0.66289188548648792</c:v>
                </c:pt>
                <c:pt idx="5077">
                  <c:v>0.66017550149796111</c:v>
                </c:pt>
                <c:pt idx="5078">
                  <c:v>0.65745911750943431</c:v>
                </c:pt>
                <c:pt idx="5079">
                  <c:v>0.65474273352090762</c:v>
                </c:pt>
                <c:pt idx="5080">
                  <c:v>0.65202331107154354</c:v>
                </c:pt>
                <c:pt idx="5081">
                  <c:v>0.6493008501613422</c:v>
                </c:pt>
                <c:pt idx="5082">
                  <c:v>0.64657838925114086</c:v>
                </c:pt>
                <c:pt idx="5083">
                  <c:v>0.64385288988010236</c:v>
                </c:pt>
                <c:pt idx="5084">
                  <c:v>0.64112131358738911</c:v>
                </c:pt>
                <c:pt idx="5085">
                  <c:v>0.63838366037300143</c:v>
                </c:pt>
                <c:pt idx="5086">
                  <c:v>0.63563689177610183</c:v>
                </c:pt>
                <c:pt idx="5087">
                  <c:v>0.63288404625752781</c:v>
                </c:pt>
                <c:pt idx="5088">
                  <c:v>0.63011904689560461</c:v>
                </c:pt>
                <c:pt idx="5089">
                  <c:v>0.62734189369033222</c:v>
                </c:pt>
                <c:pt idx="5090">
                  <c:v>0.62454954818087349</c:v>
                </c:pt>
                <c:pt idx="5091">
                  <c:v>0.62174201036722831</c:v>
                </c:pt>
                <c:pt idx="5092">
                  <c:v>0.6189192802493968</c:v>
                </c:pt>
                <c:pt idx="5093">
                  <c:v>0.61607831936654167</c:v>
                </c:pt>
                <c:pt idx="5094">
                  <c:v>0.61321608925782556</c:v>
                </c:pt>
                <c:pt idx="5095">
                  <c:v>0.61033258992324846</c:v>
                </c:pt>
                <c:pt idx="5096">
                  <c:v>0.60742782136281048</c:v>
                </c:pt>
                <c:pt idx="5097">
                  <c:v>0.60450178357651141</c:v>
                </c:pt>
                <c:pt idx="5098">
                  <c:v>0.60155447656435146</c:v>
                </c:pt>
                <c:pt idx="5099">
                  <c:v>0.5985798234046561</c:v>
                </c:pt>
                <c:pt idx="5100">
                  <c:v>0.59558390101909975</c:v>
                </c:pt>
                <c:pt idx="5101">
                  <c:v>0.59256367094684514</c:v>
                </c:pt>
                <c:pt idx="5102">
                  <c:v>0.58952217164872955</c:v>
                </c:pt>
                <c:pt idx="5103">
                  <c:v>0.58645636466391582</c:v>
                </c:pt>
                <c:pt idx="5104">
                  <c:v>0.58337232691407837</c:v>
                </c:pt>
                <c:pt idx="5105">
                  <c:v>0.58026701993838004</c:v>
                </c:pt>
                <c:pt idx="5106">
                  <c:v>0.57714348219765799</c:v>
                </c:pt>
                <c:pt idx="5107">
                  <c:v>0.57400171369191222</c:v>
                </c:pt>
                <c:pt idx="5108">
                  <c:v>0.57084475288198011</c:v>
                </c:pt>
                <c:pt idx="5109">
                  <c:v>0.56767867668953609</c:v>
                </c:pt>
                <c:pt idx="5110">
                  <c:v>0.5645004466537431</c:v>
                </c:pt>
                <c:pt idx="5111">
                  <c:v>0.56131310123543821</c:v>
                </c:pt>
                <c:pt idx="5112">
                  <c:v>0.55811967889545866</c:v>
                </c:pt>
                <c:pt idx="5113">
                  <c:v>0.55492625655547922</c:v>
                </c:pt>
                <c:pt idx="5114">
                  <c:v>0.55172979575466252</c:v>
                </c:pt>
                <c:pt idx="5115">
                  <c:v>0.54853637341468298</c:v>
                </c:pt>
                <c:pt idx="5116">
                  <c:v>0.54534902799637819</c:v>
                </c:pt>
                <c:pt idx="5117">
                  <c:v>0.54216775949974783</c:v>
                </c:pt>
                <c:pt idx="5118">
                  <c:v>0.53899864484646653</c:v>
                </c:pt>
                <c:pt idx="5119">
                  <c:v>0.53583864557569716</c:v>
                </c:pt>
                <c:pt idx="5120">
                  <c:v>0.53269383860911412</c:v>
                </c:pt>
                <c:pt idx="5121">
                  <c:v>0.52956726240755481</c:v>
                </c:pt>
                <c:pt idx="5122">
                  <c:v>0.5264589169710191</c:v>
                </c:pt>
                <c:pt idx="5123">
                  <c:v>0.52336880229950722</c:v>
                </c:pt>
                <c:pt idx="5124">
                  <c:v>0.5202999568538561</c:v>
                </c:pt>
                <c:pt idx="5125">
                  <c:v>0.51725238063406598</c:v>
                </c:pt>
                <c:pt idx="5126">
                  <c:v>0.51423215056181137</c:v>
                </c:pt>
                <c:pt idx="5127">
                  <c:v>0.51123318971541765</c:v>
                </c:pt>
                <c:pt idx="5128">
                  <c:v>0.50825853655572228</c:v>
                </c:pt>
                <c:pt idx="5129">
                  <c:v>0.50530819108272518</c:v>
                </c:pt>
                <c:pt idx="5130">
                  <c:v>0.50238519175726337</c:v>
                </c:pt>
                <c:pt idx="5131">
                  <c:v>0.49948650011849999</c:v>
                </c:pt>
                <c:pt idx="5132">
                  <c:v>0.49661211616643469</c:v>
                </c:pt>
                <c:pt idx="5133">
                  <c:v>0.49375900144023044</c:v>
                </c:pt>
                <c:pt idx="5134">
                  <c:v>0.49093019440072433</c:v>
                </c:pt>
                <c:pt idx="5135">
                  <c:v>0.48812569504791647</c:v>
                </c:pt>
                <c:pt idx="5136">
                  <c:v>0.48533942646013239</c:v>
                </c:pt>
                <c:pt idx="5137">
                  <c:v>0.48257442709820908</c:v>
                </c:pt>
                <c:pt idx="5138">
                  <c:v>0.47982765850130954</c:v>
                </c:pt>
                <c:pt idx="5139">
                  <c:v>0.47709608220859634</c:v>
                </c:pt>
                <c:pt idx="5140">
                  <c:v>0.47437969822006965</c:v>
                </c:pt>
                <c:pt idx="5141">
                  <c:v>0.47168154499656656</c:v>
                </c:pt>
                <c:pt idx="5142">
                  <c:v>0.46899250715557522</c:v>
                </c:pt>
                <c:pt idx="5143">
                  <c:v>0.46631562315793307</c:v>
                </c:pt>
                <c:pt idx="5144">
                  <c:v>0.4636508930036401</c:v>
                </c:pt>
                <c:pt idx="5145">
                  <c:v>0.46099527823185882</c:v>
                </c:pt>
                <c:pt idx="5146">
                  <c:v>0.45834574038175224</c:v>
                </c:pt>
                <c:pt idx="5147">
                  <c:v>0.45570531791415736</c:v>
                </c:pt>
                <c:pt idx="5148">
                  <c:v>0.4530679339073998</c:v>
                </c:pt>
                <c:pt idx="5149">
                  <c:v>0.4504396652831541</c:v>
                </c:pt>
                <c:pt idx="5150">
                  <c:v>0.44781443511974578</c:v>
                </c:pt>
                <c:pt idx="5151">
                  <c:v>0.44519528187801188</c:v>
                </c:pt>
                <c:pt idx="5152">
                  <c:v>0.44257916709711531</c:v>
                </c:pt>
                <c:pt idx="5153">
                  <c:v>0.43996912923789327</c:v>
                </c:pt>
                <c:pt idx="5154">
                  <c:v>0.43736212983950845</c:v>
                </c:pt>
                <c:pt idx="5155">
                  <c:v>0.43476120736279827</c:v>
                </c:pt>
                <c:pt idx="5156">
                  <c:v>0.43216636180776263</c:v>
                </c:pt>
                <c:pt idx="5157">
                  <c:v>0.42957759317440158</c:v>
                </c:pt>
                <c:pt idx="5158">
                  <c:v>0.42699490146271502</c:v>
                </c:pt>
                <c:pt idx="5159">
                  <c:v>0.42442132513354036</c:v>
                </c:pt>
                <c:pt idx="5160">
                  <c:v>0.42185686418687746</c:v>
                </c:pt>
                <c:pt idx="5161">
                  <c:v>0.41930151862272647</c:v>
                </c:pt>
                <c:pt idx="5162">
                  <c:v>0.41675832690192455</c:v>
                </c:pt>
                <c:pt idx="5163">
                  <c:v>0.41423032748530902</c:v>
                </c:pt>
                <c:pt idx="5164">
                  <c:v>0.41171448191204263</c:v>
                </c:pt>
                <c:pt idx="5165">
                  <c:v>0.40921686710379984</c:v>
                </c:pt>
                <c:pt idx="5166">
                  <c:v>0.40673748306058083</c:v>
                </c:pt>
                <c:pt idx="5167">
                  <c:v>0.40427632978238542</c:v>
                </c:pt>
                <c:pt idx="5168">
                  <c:v>0.40183644573005101</c:v>
                </c:pt>
                <c:pt idx="5169">
                  <c:v>0.39942086936441473</c:v>
                </c:pt>
                <c:pt idx="5170">
                  <c:v>0.3970265622246395</c:v>
                </c:pt>
                <c:pt idx="5171">
                  <c:v>0.39466263969323701</c:v>
                </c:pt>
                <c:pt idx="5172">
                  <c:v>0.39232606330937003</c:v>
                </c:pt>
                <c:pt idx="5173">
                  <c:v>0.39001683307303853</c:v>
                </c:pt>
                <c:pt idx="5174">
                  <c:v>0.38773798744507981</c:v>
                </c:pt>
                <c:pt idx="5175">
                  <c:v>0.38549256488633121</c:v>
                </c:pt>
                <c:pt idx="5176">
                  <c:v>0.38328056539679262</c:v>
                </c:pt>
                <c:pt idx="5177">
                  <c:v>0.38109895051562681</c:v>
                </c:pt>
                <c:pt idx="5178">
                  <c:v>0.37895075870367101</c:v>
                </c:pt>
                <c:pt idx="5179">
                  <c:v>0.37683902842176265</c:v>
                </c:pt>
                <c:pt idx="5180">
                  <c:v>0.37476072120906434</c:v>
                </c:pt>
                <c:pt idx="5181">
                  <c:v>0.37271583706557604</c:v>
                </c:pt>
                <c:pt idx="5182">
                  <c:v>0.37070437599129785</c:v>
                </c:pt>
                <c:pt idx="5183">
                  <c:v>0.36872937644706699</c:v>
                </c:pt>
                <c:pt idx="5184">
                  <c:v>0.3667817230503716</c:v>
                </c:pt>
                <c:pt idx="5185">
                  <c:v>0.36486749272288627</c:v>
                </c:pt>
                <c:pt idx="5186">
                  <c:v>0.36298364700377372</c:v>
                </c:pt>
                <c:pt idx="5187">
                  <c:v>0.3611271474321967</c:v>
                </c:pt>
                <c:pt idx="5188">
                  <c:v>0.35929495554731794</c:v>
                </c:pt>
                <c:pt idx="5189">
                  <c:v>0.35749010980997464</c:v>
                </c:pt>
                <c:pt idx="5190">
                  <c:v>0.35570653329849233</c:v>
                </c:pt>
                <c:pt idx="5191">
                  <c:v>0.3539442260128709</c:v>
                </c:pt>
                <c:pt idx="5192">
                  <c:v>0.35220014949227318</c:v>
                </c:pt>
                <c:pt idx="5193">
                  <c:v>0.35047126527586187</c:v>
                </c:pt>
                <c:pt idx="5194">
                  <c:v>0.34875453490279962</c:v>
                </c:pt>
                <c:pt idx="5195">
                  <c:v>0.34705299683392382</c:v>
                </c:pt>
                <c:pt idx="5196">
                  <c:v>0.34535753568672251</c:v>
                </c:pt>
                <c:pt idx="5197">
                  <c:v>0.34366815146119578</c:v>
                </c:pt>
                <c:pt idx="5198">
                  <c:v>0.34198180569650638</c:v>
                </c:pt>
                <c:pt idx="5199">
                  <c:v>0.34029849839265419</c:v>
                </c:pt>
                <c:pt idx="5200">
                  <c:v>0.33861519108880206</c:v>
                </c:pt>
                <c:pt idx="5201">
                  <c:v>0.3369288453241126</c:v>
                </c:pt>
                <c:pt idx="5202">
                  <c:v>0.33523946109858588</c:v>
                </c:pt>
                <c:pt idx="5203">
                  <c:v>0.33354399995138462</c:v>
                </c:pt>
                <c:pt idx="5204">
                  <c:v>0.3318394234216715</c:v>
                </c:pt>
                <c:pt idx="5205">
                  <c:v>0.33012876997028384</c:v>
                </c:pt>
                <c:pt idx="5206">
                  <c:v>0.32840900113638433</c:v>
                </c:pt>
                <c:pt idx="5207">
                  <c:v>0.32667707845913574</c:v>
                </c:pt>
                <c:pt idx="5208">
                  <c:v>0.32493300193853797</c:v>
                </c:pt>
                <c:pt idx="5209">
                  <c:v>0.32318284849626572</c:v>
                </c:pt>
                <c:pt idx="5210">
                  <c:v>0.32141750274980707</c:v>
                </c:pt>
                <c:pt idx="5211">
                  <c:v>0.31964304162083651</c:v>
                </c:pt>
                <c:pt idx="5212">
                  <c:v>0.31785642664851688</c:v>
                </c:pt>
                <c:pt idx="5213">
                  <c:v>0.31606069629368544</c:v>
                </c:pt>
                <c:pt idx="5214">
                  <c:v>0.3142558505563422</c:v>
                </c:pt>
                <c:pt idx="5215">
                  <c:v>0.31244188943648704</c:v>
                </c:pt>
                <c:pt idx="5216">
                  <c:v>0.31062185139495735</c:v>
                </c:pt>
                <c:pt idx="5217">
                  <c:v>0.30879573643175312</c:v>
                </c:pt>
                <c:pt idx="5218">
                  <c:v>0.30696354454687436</c:v>
                </c:pt>
                <c:pt idx="5219">
                  <c:v>0.30513135266199554</c:v>
                </c:pt>
                <c:pt idx="5220">
                  <c:v>0.3032949069319445</c:v>
                </c:pt>
                <c:pt idx="5221">
                  <c:v>0.30145876504797731</c:v>
                </c:pt>
                <c:pt idx="5222">
                  <c:v>0.29962383854834496</c:v>
                </c:pt>
                <c:pt idx="5223">
                  <c:v>0.29779134281738245</c:v>
                </c:pt>
                <c:pt idx="5224">
                  <c:v>0.2959621893933409</c:v>
                </c:pt>
                <c:pt idx="5225">
                  <c:v>0.29413789750663905</c:v>
                </c:pt>
                <c:pt idx="5226">
                  <c:v>0.29231907484944425</c:v>
                </c:pt>
                <c:pt idx="5227">
                  <c:v>0.29050663296000773</c:v>
                </c:pt>
                <c:pt idx="5228">
                  <c:v>0.28870117953049701</c:v>
                </c:pt>
                <c:pt idx="5229">
                  <c:v>0.28690332225307946</c:v>
                </c:pt>
                <c:pt idx="5230">
                  <c:v>0.2851127572816714</c:v>
                </c:pt>
                <c:pt idx="5231">
                  <c:v>0.28332978846235651</c:v>
                </c:pt>
                <c:pt idx="5232">
                  <c:v>0.28155380810296737</c:v>
                </c:pt>
                <c:pt idx="5233">
                  <c:v>0.27978420851133645</c:v>
                </c:pt>
                <c:pt idx="5234">
                  <c:v>0.27802068584138018</c:v>
                </c:pt>
                <c:pt idx="5235">
                  <c:v>0.27626141701659607</c:v>
                </c:pt>
                <c:pt idx="5236">
                  <c:v>0.27450549049873296</c:v>
                </c:pt>
                <c:pt idx="5237">
                  <c:v>0.27275108321128849</c:v>
                </c:pt>
                <c:pt idx="5238">
                  <c:v>0.27099637207776028</c:v>
                </c:pt>
                <c:pt idx="5239">
                  <c:v>0.26923953402164597</c:v>
                </c:pt>
                <c:pt idx="5240">
                  <c:v>0.2674781382742758</c:v>
                </c:pt>
                <c:pt idx="5241">
                  <c:v>0.26571005791306351</c:v>
                </c:pt>
                <c:pt idx="5242">
                  <c:v>0.26393255832325574</c:v>
                </c:pt>
                <c:pt idx="5243">
                  <c:v>0.26214351258226631</c:v>
                </c:pt>
                <c:pt idx="5244">
                  <c:v>0.26033988222925791</c:v>
                </c:pt>
                <c:pt idx="5245">
                  <c:v>0.2585192364955608</c:v>
                </c:pt>
                <c:pt idx="5246">
                  <c:v>0.25667914461250507</c:v>
                </c:pt>
                <c:pt idx="5247">
                  <c:v>0.25481656811925352</c:v>
                </c:pt>
                <c:pt idx="5248">
                  <c:v>0.25292938009321997</c:v>
                </c:pt>
                <c:pt idx="5249">
                  <c:v>0.25101484591965095</c:v>
                </c:pt>
                <c:pt idx="5250">
                  <c:v>0.24907114252204401</c:v>
                </c:pt>
                <c:pt idx="5251">
                  <c:v>0.24709553528564568</c:v>
                </c:pt>
                <c:pt idx="5252">
                  <c:v>0.24508650498003728</c:v>
                </c:pt>
                <c:pt idx="5253">
                  <c:v>0.24304192468263278</c:v>
                </c:pt>
                <c:pt idx="5254">
                  <c:v>0.24096027516301341</c:v>
                </c:pt>
                <c:pt idx="5255">
                  <c:v>0.23884064488292811</c:v>
                </c:pt>
                <c:pt idx="5256">
                  <c:v>0.23668121076587442</c:v>
                </c:pt>
                <c:pt idx="5257">
                  <c:v>0.23448166896576866</c:v>
                </c:pt>
                <c:pt idx="5258">
                  <c:v>0.23224110794435968</c:v>
                </c:pt>
                <c:pt idx="5259">
                  <c:v>0.22995952770164743</c:v>
                </c:pt>
                <c:pt idx="5260">
                  <c:v>0.22763662439154819</c:v>
                </c:pt>
                <c:pt idx="5261">
                  <c:v>0.22527239801406201</c:v>
                </c:pt>
                <c:pt idx="5262">
                  <c:v>0.22286776010743994</c:v>
                </c:pt>
                <c:pt idx="5263">
                  <c:v>0.22042331836384957</c:v>
                </c:pt>
                <c:pt idx="5264">
                  <c:v>0.21793968047545834</c:v>
                </c:pt>
                <c:pt idx="5265">
                  <c:v>0.21541806182660111</c:v>
                </c:pt>
                <c:pt idx="5266">
                  <c:v>0.21285998164769654</c:v>
                </c:pt>
                <c:pt idx="5267">
                  <c:v>0.21026635147699579</c:v>
                </c:pt>
                <c:pt idx="5268">
                  <c:v>0.20763929823708499</c:v>
                </c:pt>
                <c:pt idx="5269">
                  <c:v>0.20498003731229908</c:v>
                </c:pt>
                <c:pt idx="5270">
                  <c:v>0.20229039177914035</c:v>
                </c:pt>
                <c:pt idx="5271">
                  <c:v>0.19957248856019491</c:v>
                </c:pt>
                <c:pt idx="5272">
                  <c:v>0.19682754303979774</c:v>
                </c:pt>
                <c:pt idx="5273">
                  <c:v>0.19405768214053487</c:v>
                </c:pt>
                <c:pt idx="5274">
                  <c:v>0.19126503278499243</c:v>
                </c:pt>
                <c:pt idx="5275">
                  <c:v>0.18845050651142156</c:v>
                </c:pt>
                <c:pt idx="5276">
                  <c:v>0.1856165340884921</c:v>
                </c:pt>
                <c:pt idx="5277">
                  <c:v>0.18276433090053901</c:v>
                </c:pt>
                <c:pt idx="5278">
                  <c:v>0.17989541617798085</c:v>
                </c:pt>
                <c:pt idx="5279">
                  <c:v>0.17701130915123633</c:v>
                </c:pt>
                <c:pt idx="5280">
                  <c:v>0.1741129213585566</c:v>
                </c:pt>
                <c:pt idx="5281">
                  <c:v>0.17120146818427656</c:v>
                </c:pt>
                <c:pt idx="5282">
                  <c:v>0.16827755732056368</c:v>
                </c:pt>
                <c:pt idx="5283">
                  <c:v>0.16534240415175289</c:v>
                </c:pt>
                <c:pt idx="5284">
                  <c:v>0.16239570483176041</c:v>
                </c:pt>
                <c:pt idx="5285">
                  <c:v>0.1594383708988375</c:v>
                </c:pt>
                <c:pt idx="5286">
                  <c:v>0.15647040235298407</c:v>
                </c:pt>
                <c:pt idx="5287">
                  <c:v>0.15349149534811643</c:v>
                </c:pt>
                <c:pt idx="5288">
                  <c:v>0.15050134603815091</c:v>
                </c:pt>
                <c:pt idx="5289">
                  <c:v>0.1474996505770037</c:v>
                </c:pt>
                <c:pt idx="5290">
                  <c:v>0.14448580127250737</c:v>
                </c:pt>
                <c:pt idx="5291">
                  <c:v>0.14145888658641079</c:v>
                </c:pt>
                <c:pt idx="5292">
                  <c:v>0.13841829882654644</c:v>
                </c:pt>
                <c:pt idx="5293">
                  <c:v>0.13536251876249566</c:v>
                </c:pt>
                <c:pt idx="5294">
                  <c:v>0.13229063485600734</c:v>
                </c:pt>
                <c:pt idx="5295">
                  <c:v>0.12920143172274651</c:v>
                </c:pt>
                <c:pt idx="5296">
                  <c:v>0.1260936939783783</c:v>
                </c:pt>
                <c:pt idx="5297">
                  <c:v>0.1229662062385678</c:v>
                </c:pt>
                <c:pt idx="5298">
                  <c:v>0.1198171454268126</c:v>
                </c:pt>
                <c:pt idx="5299">
                  <c:v>0.11664590385094527</c:v>
                </c:pt>
                <c:pt idx="5300">
                  <c:v>0.11345065843446343</c:v>
                </c:pt>
                <c:pt idx="5301">
                  <c:v>0.1102301937930322</c:v>
                </c:pt>
                <c:pt idx="5302">
                  <c:v>0.10698359838840037</c:v>
                </c:pt>
                <c:pt idx="5303">
                  <c:v>0.10370935299014931</c:v>
                </c:pt>
                <c:pt idx="5304">
                  <c:v>0.10040684990611155</c:v>
                </c:pt>
                <c:pt idx="5305">
                  <c:v>9.7075481444119663E-2</c:v>
                </c:pt>
                <c:pt idx="5306">
                  <c:v>9.3714032219838719E-2</c:v>
                </c:pt>
                <c:pt idx="5307">
                  <c:v>9.0322198387184985E-2</c:v>
                </c:pt>
                <c:pt idx="5308">
                  <c:v>8.6899979946158473E-2</c:v>
                </c:pt>
                <c:pt idx="5309">
                  <c:v>8.3447073050675447E-2</c:v>
                </c:pt>
                <c:pt idx="5310">
                  <c:v>7.9963477700735905E-2</c:v>
                </c:pt>
                <c:pt idx="5311">
                  <c:v>7.6449801588507324E-2</c:v>
                </c:pt>
                <c:pt idx="5312">
                  <c:v>7.2906652406157138E-2</c:v>
                </c:pt>
                <c:pt idx="5313">
                  <c:v>6.9334941691936519E-2</c:v>
                </c:pt>
                <c:pt idx="5314">
                  <c:v>6.5735277138012971E-2</c:v>
                </c:pt>
                <c:pt idx="5315">
                  <c:v>6.2109177974805085E-2</c:v>
                </c:pt>
                <c:pt idx="5316">
                  <c:v>5.8458467278815242E-2</c:v>
                </c:pt>
                <c:pt idx="5317">
                  <c:v>5.4784360434378357E-2</c:v>
                </c:pt>
                <c:pt idx="5318">
                  <c:v>5.1089288210164258E-2</c:v>
                </c:pt>
                <c:pt idx="5319">
                  <c:v>4.7375073682675302E-2</c:v>
                </c:pt>
                <c:pt idx="5320">
                  <c:v>4.3644147620581317E-2</c:v>
                </c:pt>
                <c:pt idx="5321">
                  <c:v>3.9898636946468398E-2</c:v>
                </c:pt>
                <c:pt idx="5322">
                  <c:v>3.6141580121173814E-2</c:v>
                </c:pt>
                <c:pt idx="5323">
                  <c:v>3.2374800221199942E-2</c:v>
                </c:pt>
                <c:pt idx="5324">
                  <c:v>2.8601669938076165E-2</c:v>
                </c:pt>
                <c:pt idx="5325">
                  <c:v>2.4824559271255549E-2</c:v>
                </c:pt>
                <c:pt idx="5326">
                  <c:v>2.1046567450792125E-2</c:v>
                </c:pt>
                <c:pt idx="5327">
                  <c:v>1.7270793706739913E-2</c:v>
                </c:pt>
                <c:pt idx="5328">
                  <c:v>1.3500215730719446E-2</c:v>
                </c:pt>
                <c:pt idx="5329">
                  <c:v>9.7374769836591577E-3</c:v>
                </c:pt>
                <c:pt idx="5330">
                  <c:v>5.9844916958865313E-3</c:v>
                </c:pt>
                <c:pt idx="5331">
                  <c:v>2.2424995594231786E-3</c:v>
                </c:pt>
                <c:pt idx="5332">
                  <c:v>-1.4873964644469696E-3</c:v>
                </c:pt>
                <c:pt idx="5333">
                  <c:v>-5.2031818761887972E-3</c:v>
                </c:pt>
              </c:numCache>
            </c:numRef>
          </c:yVal>
          <c:smooth val="1"/>
          <c:extLst xmlns:c16r2="http://schemas.microsoft.com/office/drawing/2015/06/chart">
            <c:ext xmlns:c16="http://schemas.microsoft.com/office/drawing/2014/chart" uri="{C3380CC4-5D6E-409C-BE32-E72D297353CC}">
              <c16:uniqueId val="{00000001-1EB9-49CD-B350-832E5594EAEF}"/>
            </c:ext>
          </c:extLst>
        </c:ser>
        <c:ser>
          <c:idx val="2"/>
          <c:order val="2"/>
          <c:spPr>
            <a:ln w="15875">
              <a:solidFill>
                <a:schemeClr val="tx1"/>
              </a:solidFill>
            </a:ln>
          </c:spPr>
          <c:marker>
            <c:symbol val="none"/>
          </c:marker>
          <c:xVal>
            <c:numRef>
              <c:f>displacement!$N$8:$N$9</c:f>
              <c:numCache>
                <c:formatCode>General</c:formatCode>
                <c:ptCount val="2"/>
                <c:pt idx="0">
                  <c:v>0</c:v>
                </c:pt>
                <c:pt idx="1">
                  <c:v>2.5</c:v>
                </c:pt>
              </c:numCache>
            </c:numRef>
          </c:xVal>
          <c:yVal>
            <c:numRef>
              <c:f>displacement!$O$8:$O$9</c:f>
              <c:numCache>
                <c:formatCode>General</c:formatCode>
                <c:ptCount val="2"/>
                <c:pt idx="0">
                  <c:v>1</c:v>
                </c:pt>
                <c:pt idx="1">
                  <c:v>1</c:v>
                </c:pt>
              </c:numCache>
            </c:numRef>
          </c:yVal>
          <c:smooth val="1"/>
          <c:extLst xmlns:c16r2="http://schemas.microsoft.com/office/drawing/2015/06/chart">
            <c:ext xmlns:c16="http://schemas.microsoft.com/office/drawing/2014/chart" uri="{C3380CC4-5D6E-409C-BE32-E72D297353CC}">
              <c16:uniqueId val="{00000002-1EB9-49CD-B350-832E5594EAEF}"/>
            </c:ext>
          </c:extLst>
        </c:ser>
        <c:dLbls>
          <c:showLegendKey val="0"/>
          <c:showVal val="0"/>
          <c:showCatName val="0"/>
          <c:showSerName val="0"/>
          <c:showPercent val="0"/>
          <c:showBubbleSize val="0"/>
        </c:dLbls>
        <c:axId val="265844608"/>
        <c:axId val="265842688"/>
      </c:scatterChart>
      <c:valAx>
        <c:axId val="265830400"/>
        <c:scaling>
          <c:orientation val="minMax"/>
          <c:max val="2.5"/>
          <c:min val="0"/>
        </c:scaling>
        <c:delete val="0"/>
        <c:axPos val="b"/>
        <c:title>
          <c:tx>
            <c:rich>
              <a:bodyPr/>
              <a:lstStyle/>
              <a:p>
                <a:pPr>
                  <a:defRPr/>
                </a:pPr>
                <a:r>
                  <a:rPr lang="en-US"/>
                  <a:t>time (sec)</a:t>
                </a:r>
              </a:p>
            </c:rich>
          </c:tx>
          <c:overlay val="0"/>
        </c:title>
        <c:numFmt formatCode="General" sourceLinked="1"/>
        <c:majorTickMark val="out"/>
        <c:minorTickMark val="none"/>
        <c:tickLblPos val="nextTo"/>
        <c:crossAx val="265832320"/>
        <c:crosses val="autoZero"/>
        <c:crossBetween val="midCat"/>
      </c:valAx>
      <c:valAx>
        <c:axId val="265832320"/>
        <c:scaling>
          <c:orientation val="minMax"/>
          <c:max val="0.1"/>
          <c:min val="-0.5"/>
        </c:scaling>
        <c:delete val="0"/>
        <c:axPos val="l"/>
        <c:majorGridlines/>
        <c:title>
          <c:tx>
            <c:rich>
              <a:bodyPr rot="-5400000" vert="horz"/>
              <a:lstStyle/>
              <a:p>
                <a:pPr>
                  <a:defRPr/>
                </a:pPr>
                <a:r>
                  <a:rPr lang="en-US"/>
                  <a:t>Mid-span Displacement (in)</a:t>
                </a:r>
              </a:p>
            </c:rich>
          </c:tx>
          <c:overlay val="0"/>
        </c:title>
        <c:numFmt formatCode="General" sourceLinked="1"/>
        <c:majorTickMark val="out"/>
        <c:minorTickMark val="none"/>
        <c:tickLblPos val="nextTo"/>
        <c:crossAx val="265830400"/>
        <c:crosses val="autoZero"/>
        <c:crossBetween val="midCat"/>
      </c:valAx>
      <c:valAx>
        <c:axId val="265842688"/>
        <c:scaling>
          <c:orientation val="maxMin"/>
          <c:max val="1.52"/>
          <c:min val="-0.30400000000000005"/>
        </c:scaling>
        <c:delete val="0"/>
        <c:axPos val="r"/>
        <c:title>
          <c:tx>
            <c:rich>
              <a:bodyPr rot="-5400000" vert="horz"/>
              <a:lstStyle/>
              <a:p>
                <a:pPr>
                  <a:defRPr/>
                </a:pPr>
                <a:r>
                  <a:rPr lang="en-US"/>
                  <a:t>Displacement Amplification</a:t>
                </a:r>
              </a:p>
            </c:rich>
          </c:tx>
          <c:overlay val="0"/>
        </c:title>
        <c:numFmt formatCode="#,##0.00" sourceLinked="0"/>
        <c:majorTickMark val="out"/>
        <c:minorTickMark val="none"/>
        <c:tickLblPos val="nextTo"/>
        <c:crossAx val="265844608"/>
        <c:crosses val="max"/>
        <c:crossBetween val="midCat"/>
        <c:majorUnit val="0.30400000000000005"/>
      </c:valAx>
      <c:valAx>
        <c:axId val="265844608"/>
        <c:scaling>
          <c:orientation val="minMax"/>
        </c:scaling>
        <c:delete val="1"/>
        <c:axPos val="t"/>
        <c:numFmt formatCode="General" sourceLinked="1"/>
        <c:majorTickMark val="out"/>
        <c:minorTickMark val="none"/>
        <c:tickLblPos val="nextTo"/>
        <c:crossAx val="265842688"/>
        <c:crosses val="autoZero"/>
        <c:crossBetween val="midCat"/>
      </c:valAx>
    </c:plotArea>
    <c:legend>
      <c:legendPos val="b"/>
      <c:legendEntry>
        <c:idx val="2"/>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40529308836395"/>
          <c:y val="5.1400554097404488E-2"/>
          <c:w val="0.77366163604549421"/>
          <c:h val="0.77597003499562556"/>
        </c:manualLayout>
      </c:layout>
      <c:scatterChart>
        <c:scatterStyle val="smoothMarker"/>
        <c:varyColors val="0"/>
        <c:ser>
          <c:idx val="2"/>
          <c:order val="0"/>
          <c:spPr>
            <a:ln w="15875">
              <a:solidFill>
                <a:schemeClr val="tx1"/>
              </a:solidFill>
            </a:ln>
          </c:spPr>
          <c:marker>
            <c:symbol val="none"/>
          </c:marker>
          <c:xVal>
            <c:numRef>
              <c:f>displacement!$N$8:$N$9</c:f>
              <c:numCache>
                <c:formatCode>General</c:formatCode>
                <c:ptCount val="2"/>
                <c:pt idx="0">
                  <c:v>0</c:v>
                </c:pt>
                <c:pt idx="1">
                  <c:v>2.5</c:v>
                </c:pt>
              </c:numCache>
            </c:numRef>
          </c:xVal>
          <c:yVal>
            <c:numRef>
              <c:f>displacement!$O$8:$O$9</c:f>
              <c:numCache>
                <c:formatCode>General</c:formatCode>
                <c:ptCount val="2"/>
                <c:pt idx="0">
                  <c:v>1</c:v>
                </c:pt>
                <c:pt idx="1">
                  <c:v>1</c:v>
                </c:pt>
              </c:numCache>
            </c:numRef>
          </c:yVal>
          <c:smooth val="1"/>
          <c:extLst xmlns:c16r2="http://schemas.microsoft.com/office/drawing/2015/06/chart">
            <c:ext xmlns:c16="http://schemas.microsoft.com/office/drawing/2014/chart" uri="{C3380CC4-5D6E-409C-BE32-E72D297353CC}">
              <c16:uniqueId val="{00000000-C388-480C-AEB9-AAEA27FAB87B}"/>
            </c:ext>
          </c:extLst>
        </c:ser>
        <c:ser>
          <c:idx val="0"/>
          <c:order val="1"/>
          <c:tx>
            <c:strRef>
              <c:f>'contact force'!$D$3</c:f>
              <c:strCache>
                <c:ptCount val="1"/>
                <c:pt idx="0">
                  <c:v>force amplification</c:v>
                </c:pt>
              </c:strCache>
            </c:strRef>
          </c:tx>
          <c:spPr>
            <a:ln w="19050"/>
          </c:spPr>
          <c:marker>
            <c:symbol val="none"/>
          </c:marker>
          <c:xVal>
            <c:numRef>
              <c:f>'contact force'!$B$4:$B$5337</c:f>
              <c:numCache>
                <c:formatCode>General</c:formatCode>
                <c:ptCount val="5334"/>
                <c:pt idx="0">
                  <c:v>-8.1999999999999993</c:v>
                </c:pt>
                <c:pt idx="1">
                  <c:v>-8.1979999999999986</c:v>
                </c:pt>
                <c:pt idx="2">
                  <c:v>-8.1959999999999997</c:v>
                </c:pt>
                <c:pt idx="3">
                  <c:v>-8.1939999999999991</c:v>
                </c:pt>
                <c:pt idx="4">
                  <c:v>-8.1920000000000002</c:v>
                </c:pt>
                <c:pt idx="5">
                  <c:v>-8.19</c:v>
                </c:pt>
                <c:pt idx="6">
                  <c:v>-8.1879999999999988</c:v>
                </c:pt>
                <c:pt idx="7">
                  <c:v>-8.1859999999999999</c:v>
                </c:pt>
                <c:pt idx="8">
                  <c:v>-8.1839999999999993</c:v>
                </c:pt>
                <c:pt idx="9">
                  <c:v>-8.1819999999999986</c:v>
                </c:pt>
                <c:pt idx="10">
                  <c:v>-8.18</c:v>
                </c:pt>
                <c:pt idx="11">
                  <c:v>-8.177999999999999</c:v>
                </c:pt>
                <c:pt idx="12">
                  <c:v>-8.1760000000000002</c:v>
                </c:pt>
                <c:pt idx="13">
                  <c:v>-8.1739999999999995</c:v>
                </c:pt>
                <c:pt idx="14">
                  <c:v>-8.1719999999999988</c:v>
                </c:pt>
                <c:pt idx="15">
                  <c:v>-8.17</c:v>
                </c:pt>
                <c:pt idx="16">
                  <c:v>-8.1679999999999993</c:v>
                </c:pt>
                <c:pt idx="17">
                  <c:v>-8.1659999999999986</c:v>
                </c:pt>
                <c:pt idx="18">
                  <c:v>-8.1639999999999997</c:v>
                </c:pt>
                <c:pt idx="19">
                  <c:v>-8.161999999999999</c:v>
                </c:pt>
                <c:pt idx="20">
                  <c:v>-8.16</c:v>
                </c:pt>
                <c:pt idx="21">
                  <c:v>-8.1579999999999995</c:v>
                </c:pt>
                <c:pt idx="22">
                  <c:v>-8.1559999999999988</c:v>
                </c:pt>
                <c:pt idx="23">
                  <c:v>-8.1539999999999999</c:v>
                </c:pt>
                <c:pt idx="24">
                  <c:v>-8.1519999999999992</c:v>
                </c:pt>
                <c:pt idx="25">
                  <c:v>-8.1499999999999986</c:v>
                </c:pt>
                <c:pt idx="26">
                  <c:v>-8.1479999999999997</c:v>
                </c:pt>
                <c:pt idx="27">
                  <c:v>-8.145999999999999</c:v>
                </c:pt>
                <c:pt idx="28">
                  <c:v>-8.1440000000000001</c:v>
                </c:pt>
                <c:pt idx="29">
                  <c:v>-8.1419999999999995</c:v>
                </c:pt>
                <c:pt idx="30">
                  <c:v>-8.1399999999999988</c:v>
                </c:pt>
                <c:pt idx="31">
                  <c:v>-8.1379999999999999</c:v>
                </c:pt>
                <c:pt idx="32">
                  <c:v>-8.1359999999999992</c:v>
                </c:pt>
                <c:pt idx="33">
                  <c:v>-8.1339999999999986</c:v>
                </c:pt>
                <c:pt idx="34">
                  <c:v>-8.1319999999999997</c:v>
                </c:pt>
                <c:pt idx="35">
                  <c:v>-8.129999999999999</c:v>
                </c:pt>
                <c:pt idx="36">
                  <c:v>-8.1280000000000001</c:v>
                </c:pt>
                <c:pt idx="37">
                  <c:v>-8.1259999999999994</c:v>
                </c:pt>
                <c:pt idx="38">
                  <c:v>-8.1239999999999988</c:v>
                </c:pt>
                <c:pt idx="39">
                  <c:v>-8.1219999999999999</c:v>
                </c:pt>
                <c:pt idx="40">
                  <c:v>-8.1199999999999992</c:v>
                </c:pt>
                <c:pt idx="41">
                  <c:v>-8.1179999999999986</c:v>
                </c:pt>
                <c:pt idx="42">
                  <c:v>-8.1159999999999997</c:v>
                </c:pt>
                <c:pt idx="43">
                  <c:v>-8.113999999999999</c:v>
                </c:pt>
                <c:pt idx="44">
                  <c:v>-8.1120000000000001</c:v>
                </c:pt>
                <c:pt idx="45">
                  <c:v>-8.11</c:v>
                </c:pt>
                <c:pt idx="46">
                  <c:v>-8.1079999999999988</c:v>
                </c:pt>
                <c:pt idx="47">
                  <c:v>-8.1059999999999999</c:v>
                </c:pt>
                <c:pt idx="48">
                  <c:v>-8.1039999999999992</c:v>
                </c:pt>
                <c:pt idx="49">
                  <c:v>-8.1019999999999985</c:v>
                </c:pt>
                <c:pt idx="50">
                  <c:v>-8.1</c:v>
                </c:pt>
                <c:pt idx="51">
                  <c:v>-8.097999999999999</c:v>
                </c:pt>
                <c:pt idx="52">
                  <c:v>-8.0960000000000001</c:v>
                </c:pt>
                <c:pt idx="53">
                  <c:v>-8.0939999999999994</c:v>
                </c:pt>
                <c:pt idx="54">
                  <c:v>-8.0919999999999987</c:v>
                </c:pt>
                <c:pt idx="55">
                  <c:v>-8.09</c:v>
                </c:pt>
                <c:pt idx="56">
                  <c:v>-8.0879999999999992</c:v>
                </c:pt>
                <c:pt idx="57">
                  <c:v>-8.0859999999999985</c:v>
                </c:pt>
                <c:pt idx="58">
                  <c:v>-8.0839999999999996</c:v>
                </c:pt>
                <c:pt idx="59">
                  <c:v>-8.081999999999999</c:v>
                </c:pt>
                <c:pt idx="60">
                  <c:v>-8.08</c:v>
                </c:pt>
                <c:pt idx="61">
                  <c:v>-8.0779999999999994</c:v>
                </c:pt>
                <c:pt idx="62">
                  <c:v>-8.0759999999999987</c:v>
                </c:pt>
                <c:pt idx="63">
                  <c:v>-8.0739999999999998</c:v>
                </c:pt>
                <c:pt idx="64">
                  <c:v>-8.0719999999999992</c:v>
                </c:pt>
                <c:pt idx="65">
                  <c:v>-8.0699999999999985</c:v>
                </c:pt>
                <c:pt idx="66">
                  <c:v>-8.0679999999999996</c:v>
                </c:pt>
                <c:pt idx="67">
                  <c:v>-8.0659999999999989</c:v>
                </c:pt>
                <c:pt idx="68">
                  <c:v>-8.0640000000000001</c:v>
                </c:pt>
                <c:pt idx="69">
                  <c:v>-8.0619999999999994</c:v>
                </c:pt>
                <c:pt idx="70">
                  <c:v>-8.0599999999999987</c:v>
                </c:pt>
                <c:pt idx="71">
                  <c:v>-8.0579999999999998</c:v>
                </c:pt>
                <c:pt idx="72">
                  <c:v>-8.0559999999999992</c:v>
                </c:pt>
                <c:pt idx="73">
                  <c:v>-8.0539999999999985</c:v>
                </c:pt>
                <c:pt idx="74">
                  <c:v>-8.0519999999999996</c:v>
                </c:pt>
                <c:pt idx="75">
                  <c:v>-8.0499999999999989</c:v>
                </c:pt>
                <c:pt idx="76">
                  <c:v>-8.048</c:v>
                </c:pt>
                <c:pt idx="77">
                  <c:v>-8.0459999999999994</c:v>
                </c:pt>
                <c:pt idx="78">
                  <c:v>-8.0439999999999987</c:v>
                </c:pt>
                <c:pt idx="79">
                  <c:v>-8.0419999999999998</c:v>
                </c:pt>
                <c:pt idx="80">
                  <c:v>-8.0399999999999991</c:v>
                </c:pt>
                <c:pt idx="81">
                  <c:v>-8.0379999999999985</c:v>
                </c:pt>
                <c:pt idx="82">
                  <c:v>-8.0359999999999996</c:v>
                </c:pt>
                <c:pt idx="83">
                  <c:v>-8.0339999999999989</c:v>
                </c:pt>
                <c:pt idx="84">
                  <c:v>-8.032</c:v>
                </c:pt>
                <c:pt idx="85">
                  <c:v>-8.0299999999999994</c:v>
                </c:pt>
                <c:pt idx="86">
                  <c:v>-8.0279999999999987</c:v>
                </c:pt>
                <c:pt idx="87">
                  <c:v>-8.0259999999999998</c:v>
                </c:pt>
                <c:pt idx="88">
                  <c:v>-8.0239999999999991</c:v>
                </c:pt>
                <c:pt idx="89">
                  <c:v>-8.0219999999999985</c:v>
                </c:pt>
                <c:pt idx="90">
                  <c:v>-8.02</c:v>
                </c:pt>
                <c:pt idx="91">
                  <c:v>-8.0179999999999989</c:v>
                </c:pt>
                <c:pt idx="92">
                  <c:v>-8.016</c:v>
                </c:pt>
                <c:pt idx="93">
                  <c:v>-8.0139999999999993</c:v>
                </c:pt>
                <c:pt idx="94">
                  <c:v>-8.0119999999999987</c:v>
                </c:pt>
                <c:pt idx="95">
                  <c:v>-8.01</c:v>
                </c:pt>
                <c:pt idx="96">
                  <c:v>-8.0079999999999991</c:v>
                </c:pt>
                <c:pt idx="97">
                  <c:v>-8.0059999999999985</c:v>
                </c:pt>
                <c:pt idx="98">
                  <c:v>-8.0039999999999996</c:v>
                </c:pt>
                <c:pt idx="99">
                  <c:v>-8.0019999999999989</c:v>
                </c:pt>
                <c:pt idx="100">
                  <c:v>-7.9999999999999991</c:v>
                </c:pt>
                <c:pt idx="101">
                  <c:v>-7.9979999999999993</c:v>
                </c:pt>
                <c:pt idx="102">
                  <c:v>-7.9959999999999996</c:v>
                </c:pt>
                <c:pt idx="103">
                  <c:v>-7.9939999999999989</c:v>
                </c:pt>
                <c:pt idx="104">
                  <c:v>-7.9919999999999991</c:v>
                </c:pt>
                <c:pt idx="105">
                  <c:v>-7.9899999999999993</c:v>
                </c:pt>
                <c:pt idx="106">
                  <c:v>-7.9879999999999995</c:v>
                </c:pt>
                <c:pt idx="107">
                  <c:v>-7.9859999999999989</c:v>
                </c:pt>
                <c:pt idx="108">
                  <c:v>-7.9839999999999991</c:v>
                </c:pt>
                <c:pt idx="109">
                  <c:v>-7.9819999999999993</c:v>
                </c:pt>
                <c:pt idx="110">
                  <c:v>-7.9799999999999995</c:v>
                </c:pt>
                <c:pt idx="111">
                  <c:v>-7.9779999999999989</c:v>
                </c:pt>
                <c:pt idx="112">
                  <c:v>-7.9759999999999991</c:v>
                </c:pt>
                <c:pt idx="113">
                  <c:v>-7.9739999999999993</c:v>
                </c:pt>
                <c:pt idx="114">
                  <c:v>-7.9719999999999995</c:v>
                </c:pt>
                <c:pt idx="115">
                  <c:v>-7.9699999999999989</c:v>
                </c:pt>
                <c:pt idx="116">
                  <c:v>-7.9679999999999991</c:v>
                </c:pt>
                <c:pt idx="117">
                  <c:v>-7.9659999999999993</c:v>
                </c:pt>
                <c:pt idx="118">
                  <c:v>-7.9639999999999995</c:v>
                </c:pt>
                <c:pt idx="119">
                  <c:v>-7.9619999999999997</c:v>
                </c:pt>
                <c:pt idx="120">
                  <c:v>-7.9599999999999991</c:v>
                </c:pt>
                <c:pt idx="121">
                  <c:v>-7.9579999999999993</c:v>
                </c:pt>
                <c:pt idx="122">
                  <c:v>-7.9559999999999995</c:v>
                </c:pt>
                <c:pt idx="123">
                  <c:v>-7.9539999999999988</c:v>
                </c:pt>
                <c:pt idx="124">
                  <c:v>-7.9519999999999991</c:v>
                </c:pt>
                <c:pt idx="125">
                  <c:v>-7.9499999999999993</c:v>
                </c:pt>
                <c:pt idx="126">
                  <c:v>-7.9479999999999995</c:v>
                </c:pt>
                <c:pt idx="127">
                  <c:v>-7.9459999999999997</c:v>
                </c:pt>
                <c:pt idx="128">
                  <c:v>-7.9439999999999991</c:v>
                </c:pt>
                <c:pt idx="129">
                  <c:v>-7.9419999999999993</c:v>
                </c:pt>
                <c:pt idx="130">
                  <c:v>-7.9399999999999995</c:v>
                </c:pt>
                <c:pt idx="131">
                  <c:v>-7.9379999999999988</c:v>
                </c:pt>
                <c:pt idx="132">
                  <c:v>-7.9359999999999991</c:v>
                </c:pt>
                <c:pt idx="133">
                  <c:v>-7.9339999999999993</c:v>
                </c:pt>
                <c:pt idx="134">
                  <c:v>-7.9319999999999995</c:v>
                </c:pt>
                <c:pt idx="135">
                  <c:v>-7.93</c:v>
                </c:pt>
                <c:pt idx="136">
                  <c:v>-7.927999999999999</c:v>
                </c:pt>
                <c:pt idx="137">
                  <c:v>-7.9259999999999993</c:v>
                </c:pt>
                <c:pt idx="138">
                  <c:v>-7.9239999999999995</c:v>
                </c:pt>
                <c:pt idx="139">
                  <c:v>-7.9219999999999988</c:v>
                </c:pt>
                <c:pt idx="140">
                  <c:v>-7.919999999999999</c:v>
                </c:pt>
                <c:pt idx="141">
                  <c:v>-7.9179999999999993</c:v>
                </c:pt>
                <c:pt idx="142">
                  <c:v>-7.9159999999999995</c:v>
                </c:pt>
                <c:pt idx="143">
                  <c:v>-7.9139999999999997</c:v>
                </c:pt>
                <c:pt idx="144">
                  <c:v>-7.911999999999999</c:v>
                </c:pt>
                <c:pt idx="145">
                  <c:v>-7.9099999999999993</c:v>
                </c:pt>
                <c:pt idx="146">
                  <c:v>-7.9079999999999995</c:v>
                </c:pt>
                <c:pt idx="147">
                  <c:v>-7.9059999999999997</c:v>
                </c:pt>
                <c:pt idx="148">
                  <c:v>-7.903999999999999</c:v>
                </c:pt>
                <c:pt idx="149">
                  <c:v>-7.9019999999999992</c:v>
                </c:pt>
                <c:pt idx="150">
                  <c:v>-7.8999999999999995</c:v>
                </c:pt>
                <c:pt idx="151">
                  <c:v>-7.8979999999999997</c:v>
                </c:pt>
                <c:pt idx="152">
                  <c:v>-7.895999999999999</c:v>
                </c:pt>
                <c:pt idx="153">
                  <c:v>-7.8939999999999992</c:v>
                </c:pt>
                <c:pt idx="154">
                  <c:v>-7.8919999999999995</c:v>
                </c:pt>
                <c:pt idx="155">
                  <c:v>-7.89</c:v>
                </c:pt>
                <c:pt idx="156">
                  <c:v>-7.887999999999999</c:v>
                </c:pt>
                <c:pt idx="157">
                  <c:v>-7.8859999999999992</c:v>
                </c:pt>
                <c:pt idx="158">
                  <c:v>-7.8839999999999995</c:v>
                </c:pt>
                <c:pt idx="159">
                  <c:v>-7.8819999999999997</c:v>
                </c:pt>
                <c:pt idx="160">
                  <c:v>-7.879999999999999</c:v>
                </c:pt>
                <c:pt idx="161">
                  <c:v>-7.8779999999999992</c:v>
                </c:pt>
                <c:pt idx="162">
                  <c:v>-7.8759999999999994</c:v>
                </c:pt>
                <c:pt idx="163">
                  <c:v>-7.8739999999999997</c:v>
                </c:pt>
                <c:pt idx="164">
                  <c:v>-7.871999999999999</c:v>
                </c:pt>
                <c:pt idx="165">
                  <c:v>-7.8699999999999992</c:v>
                </c:pt>
                <c:pt idx="166">
                  <c:v>-7.8679999999999994</c:v>
                </c:pt>
                <c:pt idx="167">
                  <c:v>-7.8659999999999997</c:v>
                </c:pt>
                <c:pt idx="168">
                  <c:v>-7.863999999999999</c:v>
                </c:pt>
                <c:pt idx="169">
                  <c:v>-7.8619999999999992</c:v>
                </c:pt>
                <c:pt idx="170">
                  <c:v>-7.8599999999999994</c:v>
                </c:pt>
                <c:pt idx="171">
                  <c:v>-7.8579999999999997</c:v>
                </c:pt>
                <c:pt idx="172">
                  <c:v>-7.855999999999999</c:v>
                </c:pt>
                <c:pt idx="173">
                  <c:v>-7.8539999999999992</c:v>
                </c:pt>
                <c:pt idx="174">
                  <c:v>-7.8519999999999994</c:v>
                </c:pt>
                <c:pt idx="175">
                  <c:v>-7.85</c:v>
                </c:pt>
                <c:pt idx="176">
                  <c:v>-7.847999999999999</c:v>
                </c:pt>
                <c:pt idx="177">
                  <c:v>-7.8459999999999992</c:v>
                </c:pt>
                <c:pt idx="178">
                  <c:v>-7.8439999999999994</c:v>
                </c:pt>
                <c:pt idx="179">
                  <c:v>-7.8419999999999996</c:v>
                </c:pt>
                <c:pt idx="180">
                  <c:v>-7.839999999999999</c:v>
                </c:pt>
                <c:pt idx="181">
                  <c:v>-7.8379999999999992</c:v>
                </c:pt>
                <c:pt idx="182">
                  <c:v>-7.8359999999999994</c:v>
                </c:pt>
                <c:pt idx="183">
                  <c:v>-7.8339999999999996</c:v>
                </c:pt>
                <c:pt idx="184">
                  <c:v>-7.831999999999999</c:v>
                </c:pt>
                <c:pt idx="185">
                  <c:v>-7.8299999999999992</c:v>
                </c:pt>
                <c:pt idx="186">
                  <c:v>-7.8279999999999994</c:v>
                </c:pt>
                <c:pt idx="187">
                  <c:v>-7.8259999999999996</c:v>
                </c:pt>
                <c:pt idx="188">
                  <c:v>-7.823999999999999</c:v>
                </c:pt>
                <c:pt idx="189">
                  <c:v>-7.8219999999999992</c:v>
                </c:pt>
                <c:pt idx="190">
                  <c:v>-7.8199999999999994</c:v>
                </c:pt>
                <c:pt idx="191">
                  <c:v>-7.8179999999999996</c:v>
                </c:pt>
                <c:pt idx="192">
                  <c:v>-7.8159999999999989</c:v>
                </c:pt>
                <c:pt idx="193">
                  <c:v>-7.8139999999999992</c:v>
                </c:pt>
                <c:pt idx="194">
                  <c:v>-7.8119999999999994</c:v>
                </c:pt>
                <c:pt idx="195">
                  <c:v>-7.81</c:v>
                </c:pt>
                <c:pt idx="196">
                  <c:v>-7.8079999999999989</c:v>
                </c:pt>
                <c:pt idx="197">
                  <c:v>-7.8059999999999992</c:v>
                </c:pt>
                <c:pt idx="198">
                  <c:v>-7.8039999999999994</c:v>
                </c:pt>
                <c:pt idx="199">
                  <c:v>-7.8019999999999996</c:v>
                </c:pt>
                <c:pt idx="200">
                  <c:v>-7.7999999999999989</c:v>
                </c:pt>
                <c:pt idx="201">
                  <c:v>-7.7979999999999992</c:v>
                </c:pt>
                <c:pt idx="202">
                  <c:v>-7.7959999999999994</c:v>
                </c:pt>
                <c:pt idx="203">
                  <c:v>-7.7939999999999996</c:v>
                </c:pt>
                <c:pt idx="204">
                  <c:v>-7.7919999999999989</c:v>
                </c:pt>
                <c:pt idx="205">
                  <c:v>-7.7899999999999991</c:v>
                </c:pt>
                <c:pt idx="206">
                  <c:v>-7.7879999999999994</c:v>
                </c:pt>
                <c:pt idx="207">
                  <c:v>-7.7859999999999996</c:v>
                </c:pt>
                <c:pt idx="208">
                  <c:v>-7.7839999999999989</c:v>
                </c:pt>
                <c:pt idx="209">
                  <c:v>-7.7819999999999991</c:v>
                </c:pt>
                <c:pt idx="210">
                  <c:v>-7.7799999999999994</c:v>
                </c:pt>
                <c:pt idx="211">
                  <c:v>-7.7779999999999996</c:v>
                </c:pt>
                <c:pt idx="212">
                  <c:v>-7.7759999999999989</c:v>
                </c:pt>
                <c:pt idx="213">
                  <c:v>-7.7739999999999991</c:v>
                </c:pt>
                <c:pt idx="214">
                  <c:v>-7.7719999999999994</c:v>
                </c:pt>
                <c:pt idx="215">
                  <c:v>-7.77</c:v>
                </c:pt>
                <c:pt idx="216">
                  <c:v>-7.7679999999999989</c:v>
                </c:pt>
                <c:pt idx="217">
                  <c:v>-7.7659999999999991</c:v>
                </c:pt>
                <c:pt idx="218">
                  <c:v>-7.7639999999999993</c:v>
                </c:pt>
                <c:pt idx="219">
                  <c:v>-7.7619999999999996</c:v>
                </c:pt>
                <c:pt idx="220">
                  <c:v>-7.7599999999999989</c:v>
                </c:pt>
                <c:pt idx="221">
                  <c:v>-7.7579999999999991</c:v>
                </c:pt>
                <c:pt idx="222">
                  <c:v>-7.7559999999999993</c:v>
                </c:pt>
                <c:pt idx="223">
                  <c:v>-7.7539999999999996</c:v>
                </c:pt>
                <c:pt idx="224">
                  <c:v>-7.7519999999999989</c:v>
                </c:pt>
                <c:pt idx="225">
                  <c:v>-7.7499999999999991</c:v>
                </c:pt>
                <c:pt idx="226">
                  <c:v>-7.7479999999999993</c:v>
                </c:pt>
                <c:pt idx="227">
                  <c:v>-7.7459999999999996</c:v>
                </c:pt>
                <c:pt idx="228">
                  <c:v>-7.7439999999999989</c:v>
                </c:pt>
                <c:pt idx="229">
                  <c:v>-7.7419999999999991</c:v>
                </c:pt>
                <c:pt idx="230">
                  <c:v>-7.7399999999999993</c:v>
                </c:pt>
                <c:pt idx="231">
                  <c:v>-7.7379999999999995</c:v>
                </c:pt>
                <c:pt idx="232">
                  <c:v>-7.7359999999999989</c:v>
                </c:pt>
                <c:pt idx="233">
                  <c:v>-7.7339999999999991</c:v>
                </c:pt>
                <c:pt idx="234">
                  <c:v>-7.7319999999999993</c:v>
                </c:pt>
                <c:pt idx="235">
                  <c:v>-7.7299999999999995</c:v>
                </c:pt>
                <c:pt idx="236">
                  <c:v>-7.7279999999999998</c:v>
                </c:pt>
                <c:pt idx="237">
                  <c:v>-7.7259999999999991</c:v>
                </c:pt>
                <c:pt idx="238">
                  <c:v>-7.7239999999999993</c:v>
                </c:pt>
                <c:pt idx="239">
                  <c:v>-7.7219999999999995</c:v>
                </c:pt>
                <c:pt idx="240">
                  <c:v>-7.7199999999999989</c:v>
                </c:pt>
                <c:pt idx="241">
                  <c:v>-7.7179999999999991</c:v>
                </c:pt>
                <c:pt idx="242">
                  <c:v>-7.7159999999999993</c:v>
                </c:pt>
                <c:pt idx="243">
                  <c:v>-7.7139999999999995</c:v>
                </c:pt>
                <c:pt idx="244">
                  <c:v>-7.7119999999999997</c:v>
                </c:pt>
                <c:pt idx="245">
                  <c:v>-7.7099999999999991</c:v>
                </c:pt>
                <c:pt idx="246">
                  <c:v>-7.7079999999999993</c:v>
                </c:pt>
                <c:pt idx="247">
                  <c:v>-7.7059999999999995</c:v>
                </c:pt>
                <c:pt idx="248">
                  <c:v>-7.7039999999999988</c:v>
                </c:pt>
                <c:pt idx="249">
                  <c:v>-7.7019999999999991</c:v>
                </c:pt>
                <c:pt idx="250">
                  <c:v>-7.6999999999999993</c:v>
                </c:pt>
                <c:pt idx="251">
                  <c:v>-7.6979999999999995</c:v>
                </c:pt>
                <c:pt idx="252">
                  <c:v>-7.6959999999999997</c:v>
                </c:pt>
                <c:pt idx="253">
                  <c:v>-7.6939999999999991</c:v>
                </c:pt>
                <c:pt idx="254">
                  <c:v>-7.6919999999999993</c:v>
                </c:pt>
                <c:pt idx="255">
                  <c:v>-7.6899999999999995</c:v>
                </c:pt>
                <c:pt idx="256">
                  <c:v>-7.6879999999999988</c:v>
                </c:pt>
                <c:pt idx="257">
                  <c:v>-7.6859999999999991</c:v>
                </c:pt>
                <c:pt idx="258">
                  <c:v>-7.6839999999999993</c:v>
                </c:pt>
                <c:pt idx="259">
                  <c:v>-7.6819999999999995</c:v>
                </c:pt>
                <c:pt idx="260">
                  <c:v>-7.68</c:v>
                </c:pt>
                <c:pt idx="261">
                  <c:v>-7.677999999999999</c:v>
                </c:pt>
                <c:pt idx="262">
                  <c:v>-7.6759999999999993</c:v>
                </c:pt>
                <c:pt idx="263">
                  <c:v>-7.6739999999999995</c:v>
                </c:pt>
                <c:pt idx="264">
                  <c:v>-7.6719999999999988</c:v>
                </c:pt>
                <c:pt idx="265">
                  <c:v>-7.669999999999999</c:v>
                </c:pt>
                <c:pt idx="266">
                  <c:v>-7.6679999999999993</c:v>
                </c:pt>
                <c:pt idx="267">
                  <c:v>-7.6659999999999995</c:v>
                </c:pt>
                <c:pt idx="268">
                  <c:v>-7.6639999999999997</c:v>
                </c:pt>
                <c:pt idx="269">
                  <c:v>-7.661999999999999</c:v>
                </c:pt>
                <c:pt idx="270">
                  <c:v>-7.6599999999999993</c:v>
                </c:pt>
                <c:pt idx="271">
                  <c:v>-7.6579999999999995</c:v>
                </c:pt>
                <c:pt idx="272">
                  <c:v>-7.6559999999999988</c:v>
                </c:pt>
                <c:pt idx="273">
                  <c:v>-7.653999999999999</c:v>
                </c:pt>
                <c:pt idx="274">
                  <c:v>-7.6519999999999992</c:v>
                </c:pt>
                <c:pt idx="275">
                  <c:v>-7.6499999999999995</c:v>
                </c:pt>
                <c:pt idx="276">
                  <c:v>-7.6479999999999997</c:v>
                </c:pt>
                <c:pt idx="277">
                  <c:v>-7.645999999999999</c:v>
                </c:pt>
                <c:pt idx="278">
                  <c:v>-7.6439999999999992</c:v>
                </c:pt>
                <c:pt idx="279">
                  <c:v>-7.6419999999999995</c:v>
                </c:pt>
                <c:pt idx="280">
                  <c:v>-7.6399999999999988</c:v>
                </c:pt>
                <c:pt idx="281">
                  <c:v>-7.637999999999999</c:v>
                </c:pt>
                <c:pt idx="282">
                  <c:v>-7.6359999999999992</c:v>
                </c:pt>
                <c:pt idx="283">
                  <c:v>-7.6339999999999995</c:v>
                </c:pt>
                <c:pt idx="284">
                  <c:v>-7.6319999999999997</c:v>
                </c:pt>
                <c:pt idx="285">
                  <c:v>-7.629999999999999</c:v>
                </c:pt>
                <c:pt idx="286">
                  <c:v>-7.6279999999999992</c:v>
                </c:pt>
                <c:pt idx="287">
                  <c:v>-7.6259999999999994</c:v>
                </c:pt>
                <c:pt idx="288">
                  <c:v>-7.6239999999999997</c:v>
                </c:pt>
                <c:pt idx="289">
                  <c:v>-7.621999999999999</c:v>
                </c:pt>
                <c:pt idx="290">
                  <c:v>-7.6199999999999992</c:v>
                </c:pt>
                <c:pt idx="291">
                  <c:v>-7.6179999999999994</c:v>
                </c:pt>
                <c:pt idx="292">
                  <c:v>-7.6159999999999997</c:v>
                </c:pt>
                <c:pt idx="293">
                  <c:v>-7.613999999999999</c:v>
                </c:pt>
                <c:pt idx="294">
                  <c:v>-7.6119999999999992</c:v>
                </c:pt>
                <c:pt idx="295">
                  <c:v>-7.6099999999999994</c:v>
                </c:pt>
                <c:pt idx="296">
                  <c:v>-7.6079999999999997</c:v>
                </c:pt>
                <c:pt idx="297">
                  <c:v>-7.605999999999999</c:v>
                </c:pt>
                <c:pt idx="298">
                  <c:v>-7.6039999999999992</c:v>
                </c:pt>
                <c:pt idx="299">
                  <c:v>-7.6019999999999994</c:v>
                </c:pt>
                <c:pt idx="300">
                  <c:v>-7.6</c:v>
                </c:pt>
                <c:pt idx="301">
                  <c:v>-7.597999999999999</c:v>
                </c:pt>
                <c:pt idx="302">
                  <c:v>-7.5959999999999992</c:v>
                </c:pt>
                <c:pt idx="303">
                  <c:v>-7.5939999999999994</c:v>
                </c:pt>
                <c:pt idx="304">
                  <c:v>-7.5919999999999996</c:v>
                </c:pt>
                <c:pt idx="305">
                  <c:v>-7.589999999999999</c:v>
                </c:pt>
                <c:pt idx="306">
                  <c:v>-7.5879999999999992</c:v>
                </c:pt>
                <c:pt idx="307">
                  <c:v>-7.5859999999999994</c:v>
                </c:pt>
                <c:pt idx="308">
                  <c:v>-7.5839999999999996</c:v>
                </c:pt>
                <c:pt idx="309">
                  <c:v>-7.581999999999999</c:v>
                </c:pt>
                <c:pt idx="310">
                  <c:v>-7.5799999999999992</c:v>
                </c:pt>
                <c:pt idx="311">
                  <c:v>-7.5779999999999994</c:v>
                </c:pt>
                <c:pt idx="312">
                  <c:v>-7.5759999999999996</c:v>
                </c:pt>
                <c:pt idx="313">
                  <c:v>-7.573999999999999</c:v>
                </c:pt>
                <c:pt idx="314">
                  <c:v>-7.5719999999999992</c:v>
                </c:pt>
                <c:pt idx="315">
                  <c:v>-7.5699999999999994</c:v>
                </c:pt>
                <c:pt idx="316">
                  <c:v>-7.5679999999999996</c:v>
                </c:pt>
                <c:pt idx="317">
                  <c:v>-7.5659999999999989</c:v>
                </c:pt>
                <c:pt idx="318">
                  <c:v>-7.5639999999999992</c:v>
                </c:pt>
                <c:pt idx="319">
                  <c:v>-7.5619999999999994</c:v>
                </c:pt>
                <c:pt idx="320">
                  <c:v>-7.56</c:v>
                </c:pt>
                <c:pt idx="321">
                  <c:v>-7.5579999999999989</c:v>
                </c:pt>
                <c:pt idx="322">
                  <c:v>-7.5559999999999992</c:v>
                </c:pt>
                <c:pt idx="323">
                  <c:v>-7.5539999999999994</c:v>
                </c:pt>
                <c:pt idx="324">
                  <c:v>-7.5519999999999996</c:v>
                </c:pt>
                <c:pt idx="325">
                  <c:v>-7.5499999999999989</c:v>
                </c:pt>
                <c:pt idx="326">
                  <c:v>-7.5479999999999992</c:v>
                </c:pt>
                <c:pt idx="327">
                  <c:v>-7.5459999999999994</c:v>
                </c:pt>
                <c:pt idx="328">
                  <c:v>-7.5439999999999996</c:v>
                </c:pt>
                <c:pt idx="329">
                  <c:v>-7.5419999999999989</c:v>
                </c:pt>
                <c:pt idx="330">
                  <c:v>-7.5399999999999991</c:v>
                </c:pt>
                <c:pt idx="331">
                  <c:v>-7.5379999999999994</c:v>
                </c:pt>
                <c:pt idx="332">
                  <c:v>-7.5359999999999996</c:v>
                </c:pt>
                <c:pt idx="333">
                  <c:v>-7.5339999999999989</c:v>
                </c:pt>
                <c:pt idx="334">
                  <c:v>-7.5319999999999991</c:v>
                </c:pt>
                <c:pt idx="335">
                  <c:v>-7.5299999999999994</c:v>
                </c:pt>
                <c:pt idx="336">
                  <c:v>-7.5279999999999996</c:v>
                </c:pt>
                <c:pt idx="337">
                  <c:v>-7.5259999999999989</c:v>
                </c:pt>
                <c:pt idx="338">
                  <c:v>-7.5239999999999991</c:v>
                </c:pt>
                <c:pt idx="339">
                  <c:v>-7.5219999999999994</c:v>
                </c:pt>
                <c:pt idx="340">
                  <c:v>-7.52</c:v>
                </c:pt>
                <c:pt idx="341">
                  <c:v>-7.5179999999999989</c:v>
                </c:pt>
                <c:pt idx="342">
                  <c:v>-7.5159999999999991</c:v>
                </c:pt>
                <c:pt idx="343">
                  <c:v>-7.5139999999999993</c:v>
                </c:pt>
                <c:pt idx="344">
                  <c:v>-7.5119999999999996</c:v>
                </c:pt>
                <c:pt idx="345">
                  <c:v>-7.51</c:v>
                </c:pt>
                <c:pt idx="346">
                  <c:v>-7.5079999999999991</c:v>
                </c:pt>
                <c:pt idx="347">
                  <c:v>-7.5059999999999993</c:v>
                </c:pt>
                <c:pt idx="348">
                  <c:v>-7.5039999999999996</c:v>
                </c:pt>
                <c:pt idx="349">
                  <c:v>-7.5019999999999989</c:v>
                </c:pt>
                <c:pt idx="350">
                  <c:v>-7.4999999999999991</c:v>
                </c:pt>
                <c:pt idx="351">
                  <c:v>-7.4979999999999993</c:v>
                </c:pt>
                <c:pt idx="352">
                  <c:v>-7.4959999999999996</c:v>
                </c:pt>
                <c:pt idx="353">
                  <c:v>-7.4939999999999998</c:v>
                </c:pt>
                <c:pt idx="354">
                  <c:v>-7.4919999999999991</c:v>
                </c:pt>
                <c:pt idx="355">
                  <c:v>-7.4899999999999993</c:v>
                </c:pt>
                <c:pt idx="356">
                  <c:v>-7.4879999999999995</c:v>
                </c:pt>
                <c:pt idx="357">
                  <c:v>-7.4859999999999989</c:v>
                </c:pt>
                <c:pt idx="358">
                  <c:v>-7.4839999999999991</c:v>
                </c:pt>
                <c:pt idx="359">
                  <c:v>-7.4819999999999993</c:v>
                </c:pt>
                <c:pt idx="360">
                  <c:v>-7.4799999999999995</c:v>
                </c:pt>
                <c:pt idx="361">
                  <c:v>-7.4779999999999998</c:v>
                </c:pt>
                <c:pt idx="362">
                  <c:v>-7.4759999999999991</c:v>
                </c:pt>
                <c:pt idx="363">
                  <c:v>-7.4739999999999993</c:v>
                </c:pt>
                <c:pt idx="364">
                  <c:v>-7.4719999999999995</c:v>
                </c:pt>
                <c:pt idx="365">
                  <c:v>-7.4699999999999989</c:v>
                </c:pt>
                <c:pt idx="366">
                  <c:v>-7.4679999999999991</c:v>
                </c:pt>
                <c:pt idx="367">
                  <c:v>-7.4659999999999993</c:v>
                </c:pt>
                <c:pt idx="368">
                  <c:v>-7.4639999999999995</c:v>
                </c:pt>
                <c:pt idx="369">
                  <c:v>-7.4619999999999997</c:v>
                </c:pt>
                <c:pt idx="370">
                  <c:v>-7.4599999999999991</c:v>
                </c:pt>
                <c:pt idx="371">
                  <c:v>-7.4579999999999993</c:v>
                </c:pt>
                <c:pt idx="372">
                  <c:v>-7.4559999999999995</c:v>
                </c:pt>
                <c:pt idx="373">
                  <c:v>-7.4539999999999988</c:v>
                </c:pt>
                <c:pt idx="374">
                  <c:v>-7.4519999999999991</c:v>
                </c:pt>
                <c:pt idx="375">
                  <c:v>-7.4499999999999993</c:v>
                </c:pt>
                <c:pt idx="376">
                  <c:v>-7.4479999999999995</c:v>
                </c:pt>
                <c:pt idx="377">
                  <c:v>-7.4459999999999997</c:v>
                </c:pt>
                <c:pt idx="378">
                  <c:v>-7.4439999999999991</c:v>
                </c:pt>
                <c:pt idx="379">
                  <c:v>-7.4419999999999993</c:v>
                </c:pt>
                <c:pt idx="380">
                  <c:v>-7.4399999999999995</c:v>
                </c:pt>
                <c:pt idx="381">
                  <c:v>-7.4379999999999988</c:v>
                </c:pt>
                <c:pt idx="382">
                  <c:v>-7.4359999999999991</c:v>
                </c:pt>
                <c:pt idx="383">
                  <c:v>-7.4339999999999993</c:v>
                </c:pt>
                <c:pt idx="384">
                  <c:v>-7.4319999999999995</c:v>
                </c:pt>
                <c:pt idx="385">
                  <c:v>-7.43</c:v>
                </c:pt>
                <c:pt idx="386">
                  <c:v>-7.427999999999999</c:v>
                </c:pt>
                <c:pt idx="387">
                  <c:v>-7.4259999999999993</c:v>
                </c:pt>
                <c:pt idx="388">
                  <c:v>-7.4239999999999995</c:v>
                </c:pt>
                <c:pt idx="389">
                  <c:v>-7.4219999999999988</c:v>
                </c:pt>
                <c:pt idx="390">
                  <c:v>-7.419999999999999</c:v>
                </c:pt>
                <c:pt idx="391">
                  <c:v>-7.4179999999999993</c:v>
                </c:pt>
                <c:pt idx="392">
                  <c:v>-7.4159999999999995</c:v>
                </c:pt>
                <c:pt idx="393">
                  <c:v>-7.4139999999999997</c:v>
                </c:pt>
                <c:pt idx="394">
                  <c:v>-7.411999999999999</c:v>
                </c:pt>
                <c:pt idx="395">
                  <c:v>-7.4099999999999993</c:v>
                </c:pt>
                <c:pt idx="396">
                  <c:v>-7.4079999999999995</c:v>
                </c:pt>
                <c:pt idx="397">
                  <c:v>-7.4059999999999988</c:v>
                </c:pt>
                <c:pt idx="398">
                  <c:v>-7.403999999999999</c:v>
                </c:pt>
                <c:pt idx="399">
                  <c:v>-7.4019999999999992</c:v>
                </c:pt>
                <c:pt idx="400">
                  <c:v>-7.3999999999999995</c:v>
                </c:pt>
                <c:pt idx="401">
                  <c:v>-7.3979999999999997</c:v>
                </c:pt>
                <c:pt idx="402">
                  <c:v>-7.395999999999999</c:v>
                </c:pt>
                <c:pt idx="403">
                  <c:v>-7.3939999999999992</c:v>
                </c:pt>
                <c:pt idx="404">
                  <c:v>-7.3919999999999995</c:v>
                </c:pt>
                <c:pt idx="405">
                  <c:v>-7.3899999999999988</c:v>
                </c:pt>
                <c:pt idx="406">
                  <c:v>-7.387999999999999</c:v>
                </c:pt>
                <c:pt idx="407">
                  <c:v>-7.3859999999999992</c:v>
                </c:pt>
                <c:pt idx="408">
                  <c:v>-7.3839999999999995</c:v>
                </c:pt>
                <c:pt idx="409">
                  <c:v>-7.3819999999999997</c:v>
                </c:pt>
                <c:pt idx="410">
                  <c:v>-7.379999999999999</c:v>
                </c:pt>
                <c:pt idx="411">
                  <c:v>-7.3779999999999992</c:v>
                </c:pt>
                <c:pt idx="412">
                  <c:v>-7.3759999999999994</c:v>
                </c:pt>
                <c:pt idx="413">
                  <c:v>-7.3739999999999997</c:v>
                </c:pt>
                <c:pt idx="414">
                  <c:v>-7.371999999999999</c:v>
                </c:pt>
                <c:pt idx="415">
                  <c:v>-7.3699999999999992</c:v>
                </c:pt>
                <c:pt idx="416">
                  <c:v>-7.3679999999999994</c:v>
                </c:pt>
                <c:pt idx="417">
                  <c:v>-7.3659999999999997</c:v>
                </c:pt>
                <c:pt idx="418">
                  <c:v>-7.363999999999999</c:v>
                </c:pt>
                <c:pt idx="419">
                  <c:v>-7.3619999999999992</c:v>
                </c:pt>
                <c:pt idx="420">
                  <c:v>-7.3599999999999994</c:v>
                </c:pt>
                <c:pt idx="421">
                  <c:v>-7.3579999999999997</c:v>
                </c:pt>
                <c:pt idx="422">
                  <c:v>-7.355999999999999</c:v>
                </c:pt>
                <c:pt idx="423">
                  <c:v>-7.3539999999999992</c:v>
                </c:pt>
                <c:pt idx="424">
                  <c:v>-7.3519999999999994</c:v>
                </c:pt>
                <c:pt idx="425">
                  <c:v>-7.35</c:v>
                </c:pt>
                <c:pt idx="426">
                  <c:v>-7.347999999999999</c:v>
                </c:pt>
                <c:pt idx="427">
                  <c:v>-7.3459999999999992</c:v>
                </c:pt>
                <c:pt idx="428">
                  <c:v>-7.3439999999999994</c:v>
                </c:pt>
                <c:pt idx="429">
                  <c:v>-7.3419999999999996</c:v>
                </c:pt>
                <c:pt idx="430">
                  <c:v>-7.339999999999999</c:v>
                </c:pt>
                <c:pt idx="431">
                  <c:v>-7.3379999999999992</c:v>
                </c:pt>
                <c:pt idx="432">
                  <c:v>-7.3359999999999994</c:v>
                </c:pt>
                <c:pt idx="433">
                  <c:v>-7.3339999999999996</c:v>
                </c:pt>
                <c:pt idx="434">
                  <c:v>-7.331999999999999</c:v>
                </c:pt>
                <c:pt idx="435">
                  <c:v>-7.3299999999999992</c:v>
                </c:pt>
                <c:pt idx="436">
                  <c:v>-7.3279999999999994</c:v>
                </c:pt>
                <c:pt idx="437">
                  <c:v>-7.3259999999999996</c:v>
                </c:pt>
                <c:pt idx="438">
                  <c:v>-7.323999999999999</c:v>
                </c:pt>
                <c:pt idx="439">
                  <c:v>-7.3219999999999992</c:v>
                </c:pt>
                <c:pt idx="440">
                  <c:v>-7.3199999999999994</c:v>
                </c:pt>
                <c:pt idx="441">
                  <c:v>-7.3179999999999996</c:v>
                </c:pt>
                <c:pt idx="442">
                  <c:v>-7.3159999999999989</c:v>
                </c:pt>
                <c:pt idx="443">
                  <c:v>-7.3139999999999992</c:v>
                </c:pt>
                <c:pt idx="444">
                  <c:v>-7.3119999999999994</c:v>
                </c:pt>
                <c:pt idx="445">
                  <c:v>-7.31</c:v>
                </c:pt>
                <c:pt idx="446">
                  <c:v>-7.3079999999999989</c:v>
                </c:pt>
                <c:pt idx="447">
                  <c:v>-7.3059999999999992</c:v>
                </c:pt>
                <c:pt idx="448">
                  <c:v>-7.3039999999999994</c:v>
                </c:pt>
                <c:pt idx="449">
                  <c:v>-7.3019999999999996</c:v>
                </c:pt>
                <c:pt idx="450">
                  <c:v>-7.2999999999999989</c:v>
                </c:pt>
                <c:pt idx="451">
                  <c:v>-7.2979999999999992</c:v>
                </c:pt>
                <c:pt idx="452">
                  <c:v>-7.2959999999999994</c:v>
                </c:pt>
                <c:pt idx="453">
                  <c:v>-7.2939999999999996</c:v>
                </c:pt>
                <c:pt idx="454">
                  <c:v>-7.2919999999999989</c:v>
                </c:pt>
                <c:pt idx="455">
                  <c:v>-7.2899999999999991</c:v>
                </c:pt>
                <c:pt idx="456">
                  <c:v>-7.2879999999999994</c:v>
                </c:pt>
                <c:pt idx="457">
                  <c:v>-7.2859999999999996</c:v>
                </c:pt>
                <c:pt idx="458">
                  <c:v>-7.2839999999999989</c:v>
                </c:pt>
                <c:pt idx="459">
                  <c:v>-7.2819999999999991</c:v>
                </c:pt>
                <c:pt idx="460">
                  <c:v>-7.2799999999999994</c:v>
                </c:pt>
                <c:pt idx="461">
                  <c:v>-7.2779999999999996</c:v>
                </c:pt>
                <c:pt idx="462">
                  <c:v>-7.2759999999999989</c:v>
                </c:pt>
                <c:pt idx="463">
                  <c:v>-7.2739999999999991</c:v>
                </c:pt>
                <c:pt idx="464">
                  <c:v>-7.2719999999999994</c:v>
                </c:pt>
                <c:pt idx="465">
                  <c:v>-7.27</c:v>
                </c:pt>
                <c:pt idx="466">
                  <c:v>-7.2679999999999989</c:v>
                </c:pt>
                <c:pt idx="467">
                  <c:v>-7.2659999999999991</c:v>
                </c:pt>
                <c:pt idx="468">
                  <c:v>-7.2639999999999993</c:v>
                </c:pt>
                <c:pt idx="469">
                  <c:v>-7.2619999999999996</c:v>
                </c:pt>
                <c:pt idx="470">
                  <c:v>-7.26</c:v>
                </c:pt>
                <c:pt idx="471">
                  <c:v>-7.2579999999999991</c:v>
                </c:pt>
                <c:pt idx="472">
                  <c:v>-7.2559999999999993</c:v>
                </c:pt>
                <c:pt idx="473">
                  <c:v>-7.2539999999999996</c:v>
                </c:pt>
                <c:pt idx="474">
                  <c:v>-7.2519999999999989</c:v>
                </c:pt>
                <c:pt idx="475">
                  <c:v>-7.2499999999999991</c:v>
                </c:pt>
                <c:pt idx="476">
                  <c:v>-7.2479999999999993</c:v>
                </c:pt>
                <c:pt idx="477">
                  <c:v>-7.2459999999999996</c:v>
                </c:pt>
                <c:pt idx="478">
                  <c:v>-7.2439999999999998</c:v>
                </c:pt>
                <c:pt idx="479">
                  <c:v>-7.2419999999999991</c:v>
                </c:pt>
                <c:pt idx="480">
                  <c:v>-7.2399999999999993</c:v>
                </c:pt>
                <c:pt idx="481">
                  <c:v>-7.2379999999999995</c:v>
                </c:pt>
                <c:pt idx="482">
                  <c:v>-7.2359999999999989</c:v>
                </c:pt>
                <c:pt idx="483">
                  <c:v>-7.2339999999999991</c:v>
                </c:pt>
                <c:pt idx="484">
                  <c:v>-7.2319999999999993</c:v>
                </c:pt>
                <c:pt idx="485">
                  <c:v>-7.2299999999999995</c:v>
                </c:pt>
                <c:pt idx="486">
                  <c:v>-7.2279999999999998</c:v>
                </c:pt>
                <c:pt idx="487">
                  <c:v>-7.2259999999999991</c:v>
                </c:pt>
                <c:pt idx="488">
                  <c:v>-7.2239999999999993</c:v>
                </c:pt>
                <c:pt idx="489">
                  <c:v>-7.2219999999999995</c:v>
                </c:pt>
                <c:pt idx="490">
                  <c:v>-7.2199999999999989</c:v>
                </c:pt>
                <c:pt idx="491">
                  <c:v>-7.2179999999999991</c:v>
                </c:pt>
                <c:pt idx="492">
                  <c:v>-7.2159999999999993</c:v>
                </c:pt>
                <c:pt idx="493">
                  <c:v>-7.2139999999999995</c:v>
                </c:pt>
                <c:pt idx="494">
                  <c:v>-7.2119999999999997</c:v>
                </c:pt>
                <c:pt idx="495">
                  <c:v>-7.2099999999999991</c:v>
                </c:pt>
                <c:pt idx="496">
                  <c:v>-7.2079999999999993</c:v>
                </c:pt>
                <c:pt idx="497">
                  <c:v>-7.2059999999999995</c:v>
                </c:pt>
                <c:pt idx="498">
                  <c:v>-7.2039999999999988</c:v>
                </c:pt>
                <c:pt idx="499">
                  <c:v>-7.2019999999999991</c:v>
                </c:pt>
                <c:pt idx="500">
                  <c:v>-7.1999999999999993</c:v>
                </c:pt>
                <c:pt idx="501">
                  <c:v>-7.1979999999999995</c:v>
                </c:pt>
                <c:pt idx="502">
                  <c:v>-7.1959999999999997</c:v>
                </c:pt>
                <c:pt idx="503">
                  <c:v>-7.1939999999999991</c:v>
                </c:pt>
                <c:pt idx="504">
                  <c:v>-7.1919999999999993</c:v>
                </c:pt>
                <c:pt idx="505">
                  <c:v>-7.1899999999999995</c:v>
                </c:pt>
                <c:pt idx="506">
                  <c:v>-7.1879999999999988</c:v>
                </c:pt>
                <c:pt idx="507">
                  <c:v>-7.1859999999999991</c:v>
                </c:pt>
                <c:pt idx="508">
                  <c:v>-7.1839999999999993</c:v>
                </c:pt>
                <c:pt idx="509">
                  <c:v>-7.1819999999999995</c:v>
                </c:pt>
                <c:pt idx="510">
                  <c:v>-7.18</c:v>
                </c:pt>
                <c:pt idx="511">
                  <c:v>-7.177999999999999</c:v>
                </c:pt>
                <c:pt idx="512">
                  <c:v>-7.1759999999999993</c:v>
                </c:pt>
                <c:pt idx="513">
                  <c:v>-7.1739999999999995</c:v>
                </c:pt>
                <c:pt idx="514">
                  <c:v>-7.1719999999999988</c:v>
                </c:pt>
                <c:pt idx="515">
                  <c:v>-7.169999999999999</c:v>
                </c:pt>
                <c:pt idx="516">
                  <c:v>-7.1679999999999993</c:v>
                </c:pt>
                <c:pt idx="517">
                  <c:v>-7.1659999999999995</c:v>
                </c:pt>
                <c:pt idx="518">
                  <c:v>-7.1639999999999997</c:v>
                </c:pt>
                <c:pt idx="519">
                  <c:v>-7.161999999999999</c:v>
                </c:pt>
                <c:pt idx="520">
                  <c:v>-7.1599999999999993</c:v>
                </c:pt>
                <c:pt idx="521">
                  <c:v>-7.1579999999999995</c:v>
                </c:pt>
                <c:pt idx="522">
                  <c:v>-7.1559999999999988</c:v>
                </c:pt>
                <c:pt idx="523">
                  <c:v>-7.153999999999999</c:v>
                </c:pt>
                <c:pt idx="524">
                  <c:v>-7.1519999999999992</c:v>
                </c:pt>
                <c:pt idx="525">
                  <c:v>-7.1499999999999995</c:v>
                </c:pt>
                <c:pt idx="526">
                  <c:v>-7.1479999999999997</c:v>
                </c:pt>
                <c:pt idx="527">
                  <c:v>-7.145999999999999</c:v>
                </c:pt>
                <c:pt idx="528">
                  <c:v>-7.1439999999999992</c:v>
                </c:pt>
                <c:pt idx="529">
                  <c:v>-7.1419999999999995</c:v>
                </c:pt>
                <c:pt idx="530">
                  <c:v>-7.1399999999999988</c:v>
                </c:pt>
                <c:pt idx="531">
                  <c:v>-7.137999999999999</c:v>
                </c:pt>
                <c:pt idx="532">
                  <c:v>-7.1359999999999992</c:v>
                </c:pt>
                <c:pt idx="533">
                  <c:v>-7.1339999999999995</c:v>
                </c:pt>
                <c:pt idx="534">
                  <c:v>-7.1319999999999997</c:v>
                </c:pt>
                <c:pt idx="535">
                  <c:v>-7.129999999999999</c:v>
                </c:pt>
                <c:pt idx="536">
                  <c:v>-7.1279999999999992</c:v>
                </c:pt>
                <c:pt idx="537">
                  <c:v>-7.1259999999999994</c:v>
                </c:pt>
                <c:pt idx="538">
                  <c:v>-7.1239999999999988</c:v>
                </c:pt>
                <c:pt idx="539">
                  <c:v>-7.121999999999999</c:v>
                </c:pt>
                <c:pt idx="540">
                  <c:v>-7.1199999999999992</c:v>
                </c:pt>
                <c:pt idx="541">
                  <c:v>-7.1179999999999994</c:v>
                </c:pt>
                <c:pt idx="542">
                  <c:v>-7.1159999999999997</c:v>
                </c:pt>
                <c:pt idx="543">
                  <c:v>-7.113999999999999</c:v>
                </c:pt>
                <c:pt idx="544">
                  <c:v>-7.1119999999999992</c:v>
                </c:pt>
                <c:pt idx="545">
                  <c:v>-7.1099999999999994</c:v>
                </c:pt>
                <c:pt idx="546">
                  <c:v>-7.1079999999999988</c:v>
                </c:pt>
                <c:pt idx="547">
                  <c:v>-7.105999999999999</c:v>
                </c:pt>
                <c:pt idx="548">
                  <c:v>-7.1039999999999992</c:v>
                </c:pt>
                <c:pt idx="549">
                  <c:v>-7.1019999999999994</c:v>
                </c:pt>
                <c:pt idx="550">
                  <c:v>-7.1</c:v>
                </c:pt>
                <c:pt idx="551">
                  <c:v>-7.097999999999999</c:v>
                </c:pt>
                <c:pt idx="552">
                  <c:v>-7.0959999999999992</c:v>
                </c:pt>
                <c:pt idx="553">
                  <c:v>-7.0939999999999994</c:v>
                </c:pt>
                <c:pt idx="554">
                  <c:v>-7.0919999999999987</c:v>
                </c:pt>
                <c:pt idx="555">
                  <c:v>-7.089999999999999</c:v>
                </c:pt>
                <c:pt idx="556">
                  <c:v>-7.0879999999999992</c:v>
                </c:pt>
                <c:pt idx="557">
                  <c:v>-7.0859999999999994</c:v>
                </c:pt>
                <c:pt idx="558">
                  <c:v>-7.0839999999999996</c:v>
                </c:pt>
                <c:pt idx="559">
                  <c:v>-7.081999999999999</c:v>
                </c:pt>
                <c:pt idx="560">
                  <c:v>-7.0799999999999992</c:v>
                </c:pt>
                <c:pt idx="561">
                  <c:v>-7.0779999999999994</c:v>
                </c:pt>
                <c:pt idx="562">
                  <c:v>-7.0759999999999987</c:v>
                </c:pt>
                <c:pt idx="563">
                  <c:v>-7.0739999999999998</c:v>
                </c:pt>
                <c:pt idx="564">
                  <c:v>-7.0719999999999992</c:v>
                </c:pt>
                <c:pt idx="565">
                  <c:v>-7.0699999999999994</c:v>
                </c:pt>
                <c:pt idx="566">
                  <c:v>-7.0679999999999996</c:v>
                </c:pt>
                <c:pt idx="567">
                  <c:v>-7.0659999999999989</c:v>
                </c:pt>
                <c:pt idx="568">
                  <c:v>-7.0639999999999992</c:v>
                </c:pt>
                <c:pt idx="569">
                  <c:v>-7.0619999999999994</c:v>
                </c:pt>
                <c:pt idx="570">
                  <c:v>-7.06</c:v>
                </c:pt>
                <c:pt idx="571">
                  <c:v>-7.0579999999999998</c:v>
                </c:pt>
                <c:pt idx="572">
                  <c:v>-7.0559999999999992</c:v>
                </c:pt>
                <c:pt idx="573">
                  <c:v>-7.0539999999999994</c:v>
                </c:pt>
                <c:pt idx="574">
                  <c:v>-7.0519999999999996</c:v>
                </c:pt>
                <c:pt idx="575">
                  <c:v>-7.0499999999999989</c:v>
                </c:pt>
                <c:pt idx="576">
                  <c:v>-7.0479999999999992</c:v>
                </c:pt>
                <c:pt idx="577">
                  <c:v>-7.0459999999999994</c:v>
                </c:pt>
                <c:pt idx="578">
                  <c:v>-7.0439999999999996</c:v>
                </c:pt>
                <c:pt idx="579">
                  <c:v>-7.0419999999999998</c:v>
                </c:pt>
                <c:pt idx="580">
                  <c:v>-7.0399999999999991</c:v>
                </c:pt>
                <c:pt idx="581">
                  <c:v>-7.0379999999999994</c:v>
                </c:pt>
                <c:pt idx="582">
                  <c:v>-7.0359999999999996</c:v>
                </c:pt>
                <c:pt idx="583">
                  <c:v>-7.0339999999999989</c:v>
                </c:pt>
                <c:pt idx="584">
                  <c:v>-7.0319999999999991</c:v>
                </c:pt>
                <c:pt idx="585">
                  <c:v>-7.0299999999999994</c:v>
                </c:pt>
                <c:pt idx="586">
                  <c:v>-7.0279999999999996</c:v>
                </c:pt>
                <c:pt idx="587">
                  <c:v>-7.0259999999999998</c:v>
                </c:pt>
                <c:pt idx="588">
                  <c:v>-7.0239999999999991</c:v>
                </c:pt>
                <c:pt idx="589">
                  <c:v>-7.0219999999999994</c:v>
                </c:pt>
                <c:pt idx="590">
                  <c:v>-7.02</c:v>
                </c:pt>
                <c:pt idx="591">
                  <c:v>-7.0179999999999989</c:v>
                </c:pt>
                <c:pt idx="592">
                  <c:v>-7.0159999999999991</c:v>
                </c:pt>
                <c:pt idx="593">
                  <c:v>-7.0139999999999993</c:v>
                </c:pt>
                <c:pt idx="594">
                  <c:v>-7.0119999999999996</c:v>
                </c:pt>
                <c:pt idx="595">
                  <c:v>-7.01</c:v>
                </c:pt>
                <c:pt idx="596">
                  <c:v>-7.0079999999999991</c:v>
                </c:pt>
                <c:pt idx="597">
                  <c:v>-7.0059999999999993</c:v>
                </c:pt>
                <c:pt idx="598">
                  <c:v>-7.0039999999999996</c:v>
                </c:pt>
                <c:pt idx="599">
                  <c:v>-7.0019999999999989</c:v>
                </c:pt>
                <c:pt idx="600">
                  <c:v>-6.9999999999999991</c:v>
                </c:pt>
                <c:pt idx="601">
                  <c:v>-6.9979999999999993</c:v>
                </c:pt>
                <c:pt idx="602">
                  <c:v>-6.9959999999999996</c:v>
                </c:pt>
                <c:pt idx="603">
                  <c:v>-6.9939999999999998</c:v>
                </c:pt>
                <c:pt idx="604">
                  <c:v>-6.9919999999999991</c:v>
                </c:pt>
                <c:pt idx="605">
                  <c:v>-6.9899999999999993</c:v>
                </c:pt>
                <c:pt idx="606">
                  <c:v>-6.9879999999999995</c:v>
                </c:pt>
                <c:pt idx="607">
                  <c:v>-6.9859999999999989</c:v>
                </c:pt>
                <c:pt idx="608">
                  <c:v>-6.9839999999999991</c:v>
                </c:pt>
                <c:pt idx="609">
                  <c:v>-6.9819999999999993</c:v>
                </c:pt>
                <c:pt idx="610">
                  <c:v>-6.9799999999999995</c:v>
                </c:pt>
                <c:pt idx="611">
                  <c:v>-6.9779999999999998</c:v>
                </c:pt>
                <c:pt idx="612">
                  <c:v>-6.9759999999999991</c:v>
                </c:pt>
                <c:pt idx="613">
                  <c:v>-6.9739999999999993</c:v>
                </c:pt>
                <c:pt idx="614">
                  <c:v>-6.9719999999999995</c:v>
                </c:pt>
                <c:pt idx="615">
                  <c:v>-6.9699999999999989</c:v>
                </c:pt>
                <c:pt idx="616">
                  <c:v>-6.9679999999999991</c:v>
                </c:pt>
                <c:pt idx="617">
                  <c:v>-6.9659999999999993</c:v>
                </c:pt>
                <c:pt idx="618">
                  <c:v>-6.9639999999999995</c:v>
                </c:pt>
                <c:pt idx="619">
                  <c:v>-6.9619999999999997</c:v>
                </c:pt>
                <c:pt idx="620">
                  <c:v>-6.9599999999999991</c:v>
                </c:pt>
                <c:pt idx="621">
                  <c:v>-6.9579999999999993</c:v>
                </c:pt>
                <c:pt idx="622">
                  <c:v>-6.9559999999999995</c:v>
                </c:pt>
                <c:pt idx="623">
                  <c:v>-6.9539999999999988</c:v>
                </c:pt>
                <c:pt idx="624">
                  <c:v>-6.9519999999999991</c:v>
                </c:pt>
                <c:pt idx="625">
                  <c:v>-6.9499999999999993</c:v>
                </c:pt>
                <c:pt idx="626">
                  <c:v>-6.9479999999999995</c:v>
                </c:pt>
                <c:pt idx="627">
                  <c:v>-6.9459999999999997</c:v>
                </c:pt>
                <c:pt idx="628">
                  <c:v>-6.9439999999999991</c:v>
                </c:pt>
                <c:pt idx="629">
                  <c:v>-6.9419999999999993</c:v>
                </c:pt>
                <c:pt idx="630">
                  <c:v>-6.9399999999999995</c:v>
                </c:pt>
                <c:pt idx="631">
                  <c:v>-6.9379999999999988</c:v>
                </c:pt>
                <c:pt idx="632">
                  <c:v>-6.9359999999999991</c:v>
                </c:pt>
                <c:pt idx="633">
                  <c:v>-6.9339999999999993</c:v>
                </c:pt>
                <c:pt idx="634">
                  <c:v>-6.9319999999999995</c:v>
                </c:pt>
                <c:pt idx="635">
                  <c:v>-6.93</c:v>
                </c:pt>
                <c:pt idx="636">
                  <c:v>-6.927999999999999</c:v>
                </c:pt>
                <c:pt idx="637">
                  <c:v>-6.9259999999999993</c:v>
                </c:pt>
                <c:pt idx="638">
                  <c:v>-6.9239999999999995</c:v>
                </c:pt>
                <c:pt idx="639">
                  <c:v>-6.9219999999999988</c:v>
                </c:pt>
                <c:pt idx="640">
                  <c:v>-6.919999999999999</c:v>
                </c:pt>
                <c:pt idx="641">
                  <c:v>-6.9179999999999993</c:v>
                </c:pt>
                <c:pt idx="642">
                  <c:v>-6.9159999999999995</c:v>
                </c:pt>
                <c:pt idx="643">
                  <c:v>-6.9139999999999997</c:v>
                </c:pt>
                <c:pt idx="644">
                  <c:v>-6.911999999999999</c:v>
                </c:pt>
                <c:pt idx="645">
                  <c:v>-6.9099999999999993</c:v>
                </c:pt>
                <c:pt idx="646">
                  <c:v>-6.9079999999999995</c:v>
                </c:pt>
                <c:pt idx="647">
                  <c:v>-6.9059999999999988</c:v>
                </c:pt>
                <c:pt idx="648">
                  <c:v>-6.903999999999999</c:v>
                </c:pt>
                <c:pt idx="649">
                  <c:v>-6.9019999999999992</c:v>
                </c:pt>
                <c:pt idx="650">
                  <c:v>-6.8999999999999995</c:v>
                </c:pt>
                <c:pt idx="651">
                  <c:v>-6.8979999999999997</c:v>
                </c:pt>
                <c:pt idx="652">
                  <c:v>-6.895999999999999</c:v>
                </c:pt>
                <c:pt idx="653">
                  <c:v>-6.8939999999999992</c:v>
                </c:pt>
                <c:pt idx="654">
                  <c:v>-6.8919999999999995</c:v>
                </c:pt>
                <c:pt idx="655">
                  <c:v>-6.8899999999999988</c:v>
                </c:pt>
                <c:pt idx="656">
                  <c:v>-6.887999999999999</c:v>
                </c:pt>
                <c:pt idx="657">
                  <c:v>-6.8859999999999992</c:v>
                </c:pt>
                <c:pt idx="658">
                  <c:v>-6.8839999999999995</c:v>
                </c:pt>
                <c:pt idx="659">
                  <c:v>-6.8819999999999997</c:v>
                </c:pt>
                <c:pt idx="660">
                  <c:v>-6.879999999999999</c:v>
                </c:pt>
                <c:pt idx="661">
                  <c:v>-6.8779999999999992</c:v>
                </c:pt>
                <c:pt idx="662">
                  <c:v>-6.8759999999999994</c:v>
                </c:pt>
                <c:pt idx="663">
                  <c:v>-6.8739999999999988</c:v>
                </c:pt>
                <c:pt idx="664">
                  <c:v>-6.871999999999999</c:v>
                </c:pt>
                <c:pt idx="665">
                  <c:v>-6.8699999999999992</c:v>
                </c:pt>
                <c:pt idx="666">
                  <c:v>-6.8679999999999994</c:v>
                </c:pt>
                <c:pt idx="667">
                  <c:v>-6.8659999999999997</c:v>
                </c:pt>
                <c:pt idx="668">
                  <c:v>-6.863999999999999</c:v>
                </c:pt>
                <c:pt idx="669">
                  <c:v>-6.8619999999999992</c:v>
                </c:pt>
                <c:pt idx="670">
                  <c:v>-6.8599999999999994</c:v>
                </c:pt>
                <c:pt idx="671">
                  <c:v>-6.8579999999999988</c:v>
                </c:pt>
                <c:pt idx="672">
                  <c:v>-6.855999999999999</c:v>
                </c:pt>
                <c:pt idx="673">
                  <c:v>-6.8539999999999992</c:v>
                </c:pt>
                <c:pt idx="674">
                  <c:v>-6.8519999999999994</c:v>
                </c:pt>
                <c:pt idx="675">
                  <c:v>-6.85</c:v>
                </c:pt>
                <c:pt idx="676">
                  <c:v>-6.847999999999999</c:v>
                </c:pt>
                <c:pt idx="677">
                  <c:v>-6.8459999999999992</c:v>
                </c:pt>
                <c:pt idx="678">
                  <c:v>-6.8439999999999994</c:v>
                </c:pt>
                <c:pt idx="679">
                  <c:v>-6.8419999999999987</c:v>
                </c:pt>
                <c:pt idx="680">
                  <c:v>-6.839999999999999</c:v>
                </c:pt>
                <c:pt idx="681">
                  <c:v>-6.8379999999999992</c:v>
                </c:pt>
                <c:pt idx="682">
                  <c:v>-6.8359999999999994</c:v>
                </c:pt>
                <c:pt idx="683">
                  <c:v>-6.8339999999999996</c:v>
                </c:pt>
                <c:pt idx="684">
                  <c:v>-6.831999999999999</c:v>
                </c:pt>
                <c:pt idx="685">
                  <c:v>-6.8299999999999992</c:v>
                </c:pt>
                <c:pt idx="686">
                  <c:v>-6.8279999999999994</c:v>
                </c:pt>
                <c:pt idx="687">
                  <c:v>-6.8259999999999987</c:v>
                </c:pt>
                <c:pt idx="688">
                  <c:v>-6.8239999999999998</c:v>
                </c:pt>
                <c:pt idx="689">
                  <c:v>-6.8219999999999992</c:v>
                </c:pt>
                <c:pt idx="690">
                  <c:v>-6.8199999999999994</c:v>
                </c:pt>
                <c:pt idx="691">
                  <c:v>-6.8179999999999996</c:v>
                </c:pt>
                <c:pt idx="692">
                  <c:v>-6.8159999999999989</c:v>
                </c:pt>
                <c:pt idx="693">
                  <c:v>-6.8139999999999992</c:v>
                </c:pt>
                <c:pt idx="694">
                  <c:v>-6.8119999999999994</c:v>
                </c:pt>
                <c:pt idx="695">
                  <c:v>-6.81</c:v>
                </c:pt>
                <c:pt idx="696">
                  <c:v>-6.8079999999999998</c:v>
                </c:pt>
                <c:pt idx="697">
                  <c:v>-6.8059999999999992</c:v>
                </c:pt>
                <c:pt idx="698">
                  <c:v>-6.8039999999999994</c:v>
                </c:pt>
                <c:pt idx="699">
                  <c:v>-6.8019999999999996</c:v>
                </c:pt>
                <c:pt idx="700">
                  <c:v>-6.7999999999999989</c:v>
                </c:pt>
                <c:pt idx="701">
                  <c:v>-6.7979999999999992</c:v>
                </c:pt>
                <c:pt idx="702">
                  <c:v>-6.7959999999999994</c:v>
                </c:pt>
                <c:pt idx="703">
                  <c:v>-6.7939999999999996</c:v>
                </c:pt>
                <c:pt idx="704">
                  <c:v>-6.7919999999999998</c:v>
                </c:pt>
                <c:pt idx="705">
                  <c:v>-6.7899999999999991</c:v>
                </c:pt>
                <c:pt idx="706">
                  <c:v>-6.7879999999999994</c:v>
                </c:pt>
                <c:pt idx="707">
                  <c:v>-6.7859999999999996</c:v>
                </c:pt>
                <c:pt idx="708">
                  <c:v>-6.7839999999999989</c:v>
                </c:pt>
                <c:pt idx="709">
                  <c:v>-6.7819999999999991</c:v>
                </c:pt>
                <c:pt idx="710">
                  <c:v>-6.7799999999999994</c:v>
                </c:pt>
                <c:pt idx="711">
                  <c:v>-6.7779999999999996</c:v>
                </c:pt>
                <c:pt idx="712">
                  <c:v>-6.7759999999999998</c:v>
                </c:pt>
                <c:pt idx="713">
                  <c:v>-6.7739999999999991</c:v>
                </c:pt>
                <c:pt idx="714">
                  <c:v>-6.7719999999999994</c:v>
                </c:pt>
                <c:pt idx="715">
                  <c:v>-6.77</c:v>
                </c:pt>
                <c:pt idx="716">
                  <c:v>-6.7679999999999989</c:v>
                </c:pt>
                <c:pt idx="717">
                  <c:v>-6.7659999999999991</c:v>
                </c:pt>
                <c:pt idx="718">
                  <c:v>-6.7639999999999993</c:v>
                </c:pt>
                <c:pt idx="719">
                  <c:v>-6.7619999999999996</c:v>
                </c:pt>
                <c:pt idx="720">
                  <c:v>-6.76</c:v>
                </c:pt>
                <c:pt idx="721">
                  <c:v>-6.7579999999999991</c:v>
                </c:pt>
                <c:pt idx="722">
                  <c:v>-6.7559999999999993</c:v>
                </c:pt>
                <c:pt idx="723">
                  <c:v>-6.7539999999999996</c:v>
                </c:pt>
                <c:pt idx="724">
                  <c:v>-6.7519999999999989</c:v>
                </c:pt>
                <c:pt idx="725">
                  <c:v>-6.7499999999999991</c:v>
                </c:pt>
                <c:pt idx="726">
                  <c:v>-6.7479999999999993</c:v>
                </c:pt>
                <c:pt idx="727">
                  <c:v>-6.7459999999999996</c:v>
                </c:pt>
                <c:pt idx="728">
                  <c:v>-6.7439999999999998</c:v>
                </c:pt>
                <c:pt idx="729">
                  <c:v>-6.7419999999999991</c:v>
                </c:pt>
                <c:pt idx="730">
                  <c:v>-6.7399999999999993</c:v>
                </c:pt>
                <c:pt idx="731">
                  <c:v>-6.7379999999999995</c:v>
                </c:pt>
                <c:pt idx="732">
                  <c:v>-6.7359999999999989</c:v>
                </c:pt>
                <c:pt idx="733">
                  <c:v>-6.7339999999999991</c:v>
                </c:pt>
                <c:pt idx="734">
                  <c:v>-6.7319999999999993</c:v>
                </c:pt>
                <c:pt idx="735">
                  <c:v>-6.7299999999999995</c:v>
                </c:pt>
                <c:pt idx="736">
                  <c:v>-6.7279999999999998</c:v>
                </c:pt>
                <c:pt idx="737">
                  <c:v>-6.7259999999999991</c:v>
                </c:pt>
                <c:pt idx="738">
                  <c:v>-6.7239999999999993</c:v>
                </c:pt>
                <c:pt idx="739">
                  <c:v>-6.7219999999999995</c:v>
                </c:pt>
                <c:pt idx="740">
                  <c:v>-6.7199999999999989</c:v>
                </c:pt>
                <c:pt idx="741">
                  <c:v>-6.7179999999999991</c:v>
                </c:pt>
                <c:pt idx="742">
                  <c:v>-6.7159999999999993</c:v>
                </c:pt>
                <c:pt idx="743">
                  <c:v>-6.7139999999999995</c:v>
                </c:pt>
                <c:pt idx="744">
                  <c:v>-6.7119999999999997</c:v>
                </c:pt>
                <c:pt idx="745">
                  <c:v>-6.7099999999999991</c:v>
                </c:pt>
                <c:pt idx="746">
                  <c:v>-6.7079999999999993</c:v>
                </c:pt>
                <c:pt idx="747">
                  <c:v>-6.7059999999999995</c:v>
                </c:pt>
                <c:pt idx="748">
                  <c:v>-6.7039999999999988</c:v>
                </c:pt>
                <c:pt idx="749">
                  <c:v>-6.7019999999999991</c:v>
                </c:pt>
                <c:pt idx="750">
                  <c:v>-6.6999999999999993</c:v>
                </c:pt>
                <c:pt idx="751">
                  <c:v>-6.6979999999999995</c:v>
                </c:pt>
                <c:pt idx="752">
                  <c:v>-6.6959999999999997</c:v>
                </c:pt>
                <c:pt idx="753">
                  <c:v>-6.6939999999999991</c:v>
                </c:pt>
                <c:pt idx="754">
                  <c:v>-6.6919999999999993</c:v>
                </c:pt>
                <c:pt idx="755">
                  <c:v>-6.6899999999999995</c:v>
                </c:pt>
                <c:pt idx="756">
                  <c:v>-6.6879999999999988</c:v>
                </c:pt>
                <c:pt idx="757">
                  <c:v>-6.6859999999999991</c:v>
                </c:pt>
                <c:pt idx="758">
                  <c:v>-6.6839999999999993</c:v>
                </c:pt>
                <c:pt idx="759">
                  <c:v>-6.6819999999999995</c:v>
                </c:pt>
                <c:pt idx="760">
                  <c:v>-6.68</c:v>
                </c:pt>
                <c:pt idx="761">
                  <c:v>-6.677999999999999</c:v>
                </c:pt>
                <c:pt idx="762">
                  <c:v>-6.6759999999999993</c:v>
                </c:pt>
                <c:pt idx="763">
                  <c:v>-6.6739999999999995</c:v>
                </c:pt>
                <c:pt idx="764">
                  <c:v>-6.6719999999999988</c:v>
                </c:pt>
                <c:pt idx="765">
                  <c:v>-6.669999999999999</c:v>
                </c:pt>
                <c:pt idx="766">
                  <c:v>-6.6679999999999993</c:v>
                </c:pt>
                <c:pt idx="767">
                  <c:v>-6.6659999999999995</c:v>
                </c:pt>
                <c:pt idx="768">
                  <c:v>-6.6639999999999997</c:v>
                </c:pt>
                <c:pt idx="769">
                  <c:v>-6.661999999999999</c:v>
                </c:pt>
                <c:pt idx="770">
                  <c:v>-6.6599999999999993</c:v>
                </c:pt>
                <c:pt idx="771">
                  <c:v>-6.6579999999999995</c:v>
                </c:pt>
                <c:pt idx="772">
                  <c:v>-6.6559999999999988</c:v>
                </c:pt>
                <c:pt idx="773">
                  <c:v>-6.653999999999999</c:v>
                </c:pt>
                <c:pt idx="774">
                  <c:v>-6.6519999999999992</c:v>
                </c:pt>
                <c:pt idx="775">
                  <c:v>-6.6499999999999995</c:v>
                </c:pt>
                <c:pt idx="776">
                  <c:v>-6.6479999999999997</c:v>
                </c:pt>
                <c:pt idx="777">
                  <c:v>-6.645999999999999</c:v>
                </c:pt>
                <c:pt idx="778">
                  <c:v>-6.6439999999999992</c:v>
                </c:pt>
                <c:pt idx="779">
                  <c:v>-6.6419999999999995</c:v>
                </c:pt>
                <c:pt idx="780">
                  <c:v>-6.6399999999999988</c:v>
                </c:pt>
                <c:pt idx="781">
                  <c:v>-6.637999999999999</c:v>
                </c:pt>
                <c:pt idx="782">
                  <c:v>-6.6359999999999992</c:v>
                </c:pt>
                <c:pt idx="783">
                  <c:v>-6.6339999999999995</c:v>
                </c:pt>
                <c:pt idx="784">
                  <c:v>-6.6319999999999997</c:v>
                </c:pt>
                <c:pt idx="785">
                  <c:v>-6.629999999999999</c:v>
                </c:pt>
                <c:pt idx="786">
                  <c:v>-6.6279999999999992</c:v>
                </c:pt>
                <c:pt idx="787">
                  <c:v>-6.6259999999999994</c:v>
                </c:pt>
                <c:pt idx="788">
                  <c:v>-6.6239999999999988</c:v>
                </c:pt>
                <c:pt idx="789">
                  <c:v>-6.621999999999999</c:v>
                </c:pt>
                <c:pt idx="790">
                  <c:v>-6.6199999999999992</c:v>
                </c:pt>
                <c:pt idx="791">
                  <c:v>-6.6179999999999994</c:v>
                </c:pt>
                <c:pt idx="792">
                  <c:v>-6.6159999999999997</c:v>
                </c:pt>
                <c:pt idx="793">
                  <c:v>-6.613999999999999</c:v>
                </c:pt>
                <c:pt idx="794">
                  <c:v>-6.6119999999999992</c:v>
                </c:pt>
                <c:pt idx="795">
                  <c:v>-6.6099999999999994</c:v>
                </c:pt>
                <c:pt idx="796">
                  <c:v>-6.6079999999999988</c:v>
                </c:pt>
                <c:pt idx="797">
                  <c:v>-6.605999999999999</c:v>
                </c:pt>
                <c:pt idx="798">
                  <c:v>-6.6039999999999992</c:v>
                </c:pt>
                <c:pt idx="799">
                  <c:v>-6.6019999999999994</c:v>
                </c:pt>
                <c:pt idx="800">
                  <c:v>-6.6</c:v>
                </c:pt>
                <c:pt idx="801">
                  <c:v>-6.597999999999999</c:v>
                </c:pt>
                <c:pt idx="802">
                  <c:v>-6.5959999999999992</c:v>
                </c:pt>
                <c:pt idx="803">
                  <c:v>-6.5939999999999994</c:v>
                </c:pt>
                <c:pt idx="804">
                  <c:v>-6.5919999999999987</c:v>
                </c:pt>
                <c:pt idx="805">
                  <c:v>-6.589999999999999</c:v>
                </c:pt>
                <c:pt idx="806">
                  <c:v>-6.5879999999999992</c:v>
                </c:pt>
                <c:pt idx="807">
                  <c:v>-6.5859999999999994</c:v>
                </c:pt>
                <c:pt idx="808">
                  <c:v>-6.5839999999999996</c:v>
                </c:pt>
                <c:pt idx="809">
                  <c:v>-6.581999999999999</c:v>
                </c:pt>
                <c:pt idx="810">
                  <c:v>-6.5799999999999992</c:v>
                </c:pt>
                <c:pt idx="811">
                  <c:v>-6.5779999999999994</c:v>
                </c:pt>
                <c:pt idx="812">
                  <c:v>-6.5759999999999987</c:v>
                </c:pt>
                <c:pt idx="813">
                  <c:v>-6.5739999999999998</c:v>
                </c:pt>
                <c:pt idx="814">
                  <c:v>-6.5719999999999992</c:v>
                </c:pt>
                <c:pt idx="815">
                  <c:v>-6.5699999999999994</c:v>
                </c:pt>
                <c:pt idx="816">
                  <c:v>-6.5679999999999996</c:v>
                </c:pt>
                <c:pt idx="817">
                  <c:v>-6.5659999999999989</c:v>
                </c:pt>
                <c:pt idx="818">
                  <c:v>-6.5639999999999992</c:v>
                </c:pt>
                <c:pt idx="819">
                  <c:v>-6.5619999999999994</c:v>
                </c:pt>
                <c:pt idx="820">
                  <c:v>-6.56</c:v>
                </c:pt>
                <c:pt idx="821">
                  <c:v>-6.5579999999999998</c:v>
                </c:pt>
                <c:pt idx="822">
                  <c:v>-6.5559999999999992</c:v>
                </c:pt>
                <c:pt idx="823">
                  <c:v>-6.5539999999999994</c:v>
                </c:pt>
                <c:pt idx="824">
                  <c:v>-6.5519999999999996</c:v>
                </c:pt>
                <c:pt idx="825">
                  <c:v>-6.5499999999999989</c:v>
                </c:pt>
                <c:pt idx="826">
                  <c:v>-6.5479999999999992</c:v>
                </c:pt>
                <c:pt idx="827">
                  <c:v>-6.5459999999999994</c:v>
                </c:pt>
                <c:pt idx="828">
                  <c:v>-6.5439999999999996</c:v>
                </c:pt>
                <c:pt idx="829">
                  <c:v>-6.5419999999999998</c:v>
                </c:pt>
                <c:pt idx="830">
                  <c:v>-6.5399999999999991</c:v>
                </c:pt>
                <c:pt idx="831">
                  <c:v>-6.5379999999999994</c:v>
                </c:pt>
                <c:pt idx="832">
                  <c:v>-6.5359999999999996</c:v>
                </c:pt>
                <c:pt idx="833">
                  <c:v>-6.5339999999999989</c:v>
                </c:pt>
                <c:pt idx="834">
                  <c:v>-6.5319999999999991</c:v>
                </c:pt>
                <c:pt idx="835">
                  <c:v>-6.5299999999999994</c:v>
                </c:pt>
                <c:pt idx="836">
                  <c:v>-6.5279999999999996</c:v>
                </c:pt>
                <c:pt idx="837">
                  <c:v>-6.5259999999999998</c:v>
                </c:pt>
                <c:pt idx="838">
                  <c:v>-6.5239999999999991</c:v>
                </c:pt>
                <c:pt idx="839">
                  <c:v>-6.5219999999999994</c:v>
                </c:pt>
                <c:pt idx="840">
                  <c:v>-6.52</c:v>
                </c:pt>
                <c:pt idx="841">
                  <c:v>-6.5179999999999989</c:v>
                </c:pt>
                <c:pt idx="842">
                  <c:v>-6.5159999999999991</c:v>
                </c:pt>
                <c:pt idx="843">
                  <c:v>-6.5139999999999993</c:v>
                </c:pt>
                <c:pt idx="844">
                  <c:v>-6.5119999999999996</c:v>
                </c:pt>
                <c:pt idx="845">
                  <c:v>-6.51</c:v>
                </c:pt>
                <c:pt idx="846">
                  <c:v>-6.5079999999999991</c:v>
                </c:pt>
                <c:pt idx="847">
                  <c:v>-6.5059999999999993</c:v>
                </c:pt>
                <c:pt idx="848">
                  <c:v>-6.5039999999999996</c:v>
                </c:pt>
                <c:pt idx="849">
                  <c:v>-6.5019999999999989</c:v>
                </c:pt>
                <c:pt idx="850">
                  <c:v>-6.4999999999999991</c:v>
                </c:pt>
                <c:pt idx="851">
                  <c:v>-6.4979999999999993</c:v>
                </c:pt>
                <c:pt idx="852">
                  <c:v>-6.4959999999999996</c:v>
                </c:pt>
                <c:pt idx="853">
                  <c:v>-6.4939999999999998</c:v>
                </c:pt>
                <c:pt idx="854">
                  <c:v>-6.4919999999999991</c:v>
                </c:pt>
                <c:pt idx="855">
                  <c:v>-6.4899999999999993</c:v>
                </c:pt>
                <c:pt idx="856">
                  <c:v>-6.4879999999999995</c:v>
                </c:pt>
                <c:pt idx="857">
                  <c:v>-6.4859999999999989</c:v>
                </c:pt>
                <c:pt idx="858">
                  <c:v>-6.4839999999999991</c:v>
                </c:pt>
                <c:pt idx="859">
                  <c:v>-6.4819999999999993</c:v>
                </c:pt>
                <c:pt idx="860">
                  <c:v>-6.4799999999999995</c:v>
                </c:pt>
                <c:pt idx="861">
                  <c:v>-6.4779999999999998</c:v>
                </c:pt>
                <c:pt idx="862">
                  <c:v>-6.4759999999999991</c:v>
                </c:pt>
                <c:pt idx="863">
                  <c:v>-6.4739999999999993</c:v>
                </c:pt>
                <c:pt idx="864">
                  <c:v>-6.4719999999999995</c:v>
                </c:pt>
                <c:pt idx="865">
                  <c:v>-6.4699999999999989</c:v>
                </c:pt>
                <c:pt idx="866">
                  <c:v>-6.4679999999999991</c:v>
                </c:pt>
                <c:pt idx="867">
                  <c:v>-6.4659999999999993</c:v>
                </c:pt>
                <c:pt idx="868">
                  <c:v>-6.4639999999999995</c:v>
                </c:pt>
                <c:pt idx="869">
                  <c:v>-6.4619999999999997</c:v>
                </c:pt>
                <c:pt idx="870">
                  <c:v>-6.4599999999999991</c:v>
                </c:pt>
                <c:pt idx="871">
                  <c:v>-6.4579999999999993</c:v>
                </c:pt>
                <c:pt idx="872">
                  <c:v>-6.4559999999999995</c:v>
                </c:pt>
                <c:pt idx="873">
                  <c:v>-6.4539999999999988</c:v>
                </c:pt>
                <c:pt idx="874">
                  <c:v>-6.4519999999999991</c:v>
                </c:pt>
                <c:pt idx="875">
                  <c:v>-6.4499999999999993</c:v>
                </c:pt>
                <c:pt idx="876">
                  <c:v>-6.4479999999999995</c:v>
                </c:pt>
                <c:pt idx="877">
                  <c:v>-6.4459999999999997</c:v>
                </c:pt>
                <c:pt idx="878">
                  <c:v>-6.4439999999999991</c:v>
                </c:pt>
                <c:pt idx="879">
                  <c:v>-6.4419999999999993</c:v>
                </c:pt>
                <c:pt idx="880">
                  <c:v>-6.4399999999999995</c:v>
                </c:pt>
                <c:pt idx="881">
                  <c:v>-6.4379999999999988</c:v>
                </c:pt>
                <c:pt idx="882">
                  <c:v>-6.4359999999999991</c:v>
                </c:pt>
                <c:pt idx="883">
                  <c:v>-6.4339999999999993</c:v>
                </c:pt>
                <c:pt idx="884">
                  <c:v>-6.4319999999999995</c:v>
                </c:pt>
                <c:pt idx="885">
                  <c:v>-6.43</c:v>
                </c:pt>
                <c:pt idx="886">
                  <c:v>-6.427999999999999</c:v>
                </c:pt>
                <c:pt idx="887">
                  <c:v>-6.4259999999999993</c:v>
                </c:pt>
                <c:pt idx="888">
                  <c:v>-6.4239999999999995</c:v>
                </c:pt>
                <c:pt idx="889">
                  <c:v>-6.4219999999999988</c:v>
                </c:pt>
                <c:pt idx="890">
                  <c:v>-6.419999999999999</c:v>
                </c:pt>
                <c:pt idx="891">
                  <c:v>-6.4179999999999993</c:v>
                </c:pt>
                <c:pt idx="892">
                  <c:v>-6.4159999999999995</c:v>
                </c:pt>
                <c:pt idx="893">
                  <c:v>-6.4139999999999997</c:v>
                </c:pt>
                <c:pt idx="894">
                  <c:v>-6.411999999999999</c:v>
                </c:pt>
                <c:pt idx="895">
                  <c:v>-6.4099999999999993</c:v>
                </c:pt>
                <c:pt idx="896">
                  <c:v>-6.4079999999999995</c:v>
                </c:pt>
                <c:pt idx="897">
                  <c:v>-6.4059999999999988</c:v>
                </c:pt>
                <c:pt idx="898">
                  <c:v>-6.403999999999999</c:v>
                </c:pt>
                <c:pt idx="899">
                  <c:v>-6.4019999999999992</c:v>
                </c:pt>
                <c:pt idx="900">
                  <c:v>-6.3999999999999995</c:v>
                </c:pt>
                <c:pt idx="901">
                  <c:v>-6.3979999999999997</c:v>
                </c:pt>
                <c:pt idx="902">
                  <c:v>-6.395999999999999</c:v>
                </c:pt>
                <c:pt idx="903">
                  <c:v>-6.3939999999999992</c:v>
                </c:pt>
                <c:pt idx="904">
                  <c:v>-6.3919999999999995</c:v>
                </c:pt>
                <c:pt idx="905">
                  <c:v>-6.3899999999999988</c:v>
                </c:pt>
                <c:pt idx="906">
                  <c:v>-6.387999999999999</c:v>
                </c:pt>
                <c:pt idx="907">
                  <c:v>-6.3859999999999992</c:v>
                </c:pt>
                <c:pt idx="908">
                  <c:v>-6.3839999999999995</c:v>
                </c:pt>
                <c:pt idx="909">
                  <c:v>-6.3819999999999997</c:v>
                </c:pt>
                <c:pt idx="910">
                  <c:v>-6.379999999999999</c:v>
                </c:pt>
                <c:pt idx="911">
                  <c:v>-6.3779999999999992</c:v>
                </c:pt>
                <c:pt idx="912">
                  <c:v>-6.3759999999999994</c:v>
                </c:pt>
                <c:pt idx="913">
                  <c:v>-6.3739999999999988</c:v>
                </c:pt>
                <c:pt idx="914">
                  <c:v>-6.371999999999999</c:v>
                </c:pt>
                <c:pt idx="915">
                  <c:v>-6.3699999999999992</c:v>
                </c:pt>
                <c:pt idx="916">
                  <c:v>-6.3679999999999994</c:v>
                </c:pt>
                <c:pt idx="917">
                  <c:v>-6.3659999999999997</c:v>
                </c:pt>
                <c:pt idx="918">
                  <c:v>-6.363999999999999</c:v>
                </c:pt>
                <c:pt idx="919">
                  <c:v>-6.3619999999999992</c:v>
                </c:pt>
                <c:pt idx="920">
                  <c:v>-6.3599999999999994</c:v>
                </c:pt>
                <c:pt idx="921">
                  <c:v>-6.3579999999999988</c:v>
                </c:pt>
                <c:pt idx="922">
                  <c:v>-6.355999999999999</c:v>
                </c:pt>
                <c:pt idx="923">
                  <c:v>-6.3539999999999992</c:v>
                </c:pt>
                <c:pt idx="924">
                  <c:v>-6.3519999999999994</c:v>
                </c:pt>
                <c:pt idx="925">
                  <c:v>-6.35</c:v>
                </c:pt>
                <c:pt idx="926">
                  <c:v>-6.347999999999999</c:v>
                </c:pt>
                <c:pt idx="927">
                  <c:v>-6.3459999999999992</c:v>
                </c:pt>
                <c:pt idx="928">
                  <c:v>-6.3439999999999994</c:v>
                </c:pt>
                <c:pt idx="929">
                  <c:v>-6.3419999999999987</c:v>
                </c:pt>
                <c:pt idx="930">
                  <c:v>-6.339999999999999</c:v>
                </c:pt>
                <c:pt idx="931">
                  <c:v>-6.3379999999999992</c:v>
                </c:pt>
                <c:pt idx="932">
                  <c:v>-6.3359999999999994</c:v>
                </c:pt>
                <c:pt idx="933">
                  <c:v>-6.3339999999999996</c:v>
                </c:pt>
                <c:pt idx="934">
                  <c:v>-6.331999999999999</c:v>
                </c:pt>
                <c:pt idx="935">
                  <c:v>-6.3299999999999992</c:v>
                </c:pt>
                <c:pt idx="936">
                  <c:v>-6.3279999999999994</c:v>
                </c:pt>
                <c:pt idx="937">
                  <c:v>-6.3259999999999987</c:v>
                </c:pt>
                <c:pt idx="938">
                  <c:v>-6.3239999999999998</c:v>
                </c:pt>
                <c:pt idx="939">
                  <c:v>-6.3219999999999992</c:v>
                </c:pt>
                <c:pt idx="940">
                  <c:v>-6.3199999999999994</c:v>
                </c:pt>
                <c:pt idx="941">
                  <c:v>-6.3179999999999996</c:v>
                </c:pt>
                <c:pt idx="942">
                  <c:v>-6.3159999999999989</c:v>
                </c:pt>
                <c:pt idx="943">
                  <c:v>-6.3139999999999992</c:v>
                </c:pt>
                <c:pt idx="944">
                  <c:v>-6.3119999999999994</c:v>
                </c:pt>
                <c:pt idx="945">
                  <c:v>-6.31</c:v>
                </c:pt>
                <c:pt idx="946">
                  <c:v>-6.3079999999999998</c:v>
                </c:pt>
                <c:pt idx="947">
                  <c:v>-6.3059999999999992</c:v>
                </c:pt>
                <c:pt idx="948">
                  <c:v>-6.3039999999999994</c:v>
                </c:pt>
                <c:pt idx="949">
                  <c:v>-6.3019999999999996</c:v>
                </c:pt>
                <c:pt idx="950">
                  <c:v>-6.2999999999999989</c:v>
                </c:pt>
                <c:pt idx="951">
                  <c:v>-6.2979999999999992</c:v>
                </c:pt>
                <c:pt idx="952">
                  <c:v>-6.2959999999999994</c:v>
                </c:pt>
                <c:pt idx="953">
                  <c:v>-6.2939999999999996</c:v>
                </c:pt>
                <c:pt idx="954">
                  <c:v>-6.2919999999999998</c:v>
                </c:pt>
                <c:pt idx="955">
                  <c:v>-6.2899999999999991</c:v>
                </c:pt>
                <c:pt idx="956">
                  <c:v>-6.2879999999999994</c:v>
                </c:pt>
                <c:pt idx="957">
                  <c:v>-6.2859999999999996</c:v>
                </c:pt>
                <c:pt idx="958">
                  <c:v>-6.2839999999999989</c:v>
                </c:pt>
                <c:pt idx="959">
                  <c:v>-6.2819999999999991</c:v>
                </c:pt>
                <c:pt idx="960">
                  <c:v>-6.2799999999999994</c:v>
                </c:pt>
                <c:pt idx="961">
                  <c:v>-6.2779999999999996</c:v>
                </c:pt>
                <c:pt idx="962">
                  <c:v>-6.2759999999999998</c:v>
                </c:pt>
                <c:pt idx="963">
                  <c:v>-6.2739999999999991</c:v>
                </c:pt>
                <c:pt idx="964">
                  <c:v>-6.2719999999999994</c:v>
                </c:pt>
                <c:pt idx="965">
                  <c:v>-6.27</c:v>
                </c:pt>
                <c:pt idx="966">
                  <c:v>-6.2679999999999989</c:v>
                </c:pt>
                <c:pt idx="967">
                  <c:v>-6.2659999999999991</c:v>
                </c:pt>
                <c:pt idx="968">
                  <c:v>-6.2639999999999993</c:v>
                </c:pt>
                <c:pt idx="969">
                  <c:v>-6.2619999999999996</c:v>
                </c:pt>
                <c:pt idx="970">
                  <c:v>-6.26</c:v>
                </c:pt>
                <c:pt idx="971">
                  <c:v>-6.2579999999999991</c:v>
                </c:pt>
                <c:pt idx="972">
                  <c:v>-6.2559999999999993</c:v>
                </c:pt>
                <c:pt idx="973">
                  <c:v>-6.2539999999999996</c:v>
                </c:pt>
                <c:pt idx="974">
                  <c:v>-6.2519999999999989</c:v>
                </c:pt>
                <c:pt idx="975">
                  <c:v>-6.2499999999999991</c:v>
                </c:pt>
                <c:pt idx="976">
                  <c:v>-6.2479999999999993</c:v>
                </c:pt>
                <c:pt idx="977">
                  <c:v>-6.2459999999999996</c:v>
                </c:pt>
                <c:pt idx="978">
                  <c:v>-6.2439999999999998</c:v>
                </c:pt>
                <c:pt idx="979">
                  <c:v>-6.2419999999999991</c:v>
                </c:pt>
                <c:pt idx="980">
                  <c:v>-6.2399999999999993</c:v>
                </c:pt>
                <c:pt idx="981">
                  <c:v>-6.2379999999999995</c:v>
                </c:pt>
                <c:pt idx="982">
                  <c:v>-6.2359999999999989</c:v>
                </c:pt>
                <c:pt idx="983">
                  <c:v>-6.2339999999999991</c:v>
                </c:pt>
                <c:pt idx="984">
                  <c:v>-6.2319999999999993</c:v>
                </c:pt>
                <c:pt idx="985">
                  <c:v>-6.2299999999999995</c:v>
                </c:pt>
                <c:pt idx="986">
                  <c:v>-6.2279999999999998</c:v>
                </c:pt>
                <c:pt idx="987">
                  <c:v>-6.2259999999999991</c:v>
                </c:pt>
                <c:pt idx="988">
                  <c:v>-6.2239999999999993</c:v>
                </c:pt>
                <c:pt idx="989">
                  <c:v>-6.2219999999999995</c:v>
                </c:pt>
                <c:pt idx="990">
                  <c:v>-6.2199999999999989</c:v>
                </c:pt>
                <c:pt idx="991">
                  <c:v>-6.2179999999999991</c:v>
                </c:pt>
                <c:pt idx="992">
                  <c:v>-6.2159999999999993</c:v>
                </c:pt>
                <c:pt idx="993">
                  <c:v>-6.2139999999999995</c:v>
                </c:pt>
                <c:pt idx="994">
                  <c:v>-6.2119999999999997</c:v>
                </c:pt>
                <c:pt idx="995">
                  <c:v>-6.2099999999999991</c:v>
                </c:pt>
                <c:pt idx="996">
                  <c:v>-6.2079999999999993</c:v>
                </c:pt>
                <c:pt idx="997">
                  <c:v>-6.2059999999999995</c:v>
                </c:pt>
                <c:pt idx="998">
                  <c:v>-6.2039999999999988</c:v>
                </c:pt>
                <c:pt idx="999">
                  <c:v>-6.2019999999999991</c:v>
                </c:pt>
                <c:pt idx="1000">
                  <c:v>-6.1999999999999993</c:v>
                </c:pt>
                <c:pt idx="1001">
                  <c:v>-6.1979999999999995</c:v>
                </c:pt>
                <c:pt idx="1002">
                  <c:v>-6.1959999999999997</c:v>
                </c:pt>
                <c:pt idx="1003">
                  <c:v>-6.1939999999999991</c:v>
                </c:pt>
                <c:pt idx="1004">
                  <c:v>-6.1919999999999993</c:v>
                </c:pt>
                <c:pt idx="1005">
                  <c:v>-6.1899999999999995</c:v>
                </c:pt>
                <c:pt idx="1006">
                  <c:v>-6.1879999999999988</c:v>
                </c:pt>
                <c:pt idx="1007">
                  <c:v>-6.1859999999999999</c:v>
                </c:pt>
                <c:pt idx="1008">
                  <c:v>-6.1839999999999993</c:v>
                </c:pt>
                <c:pt idx="1009">
                  <c:v>-6.1819999999999995</c:v>
                </c:pt>
                <c:pt idx="1010">
                  <c:v>-6.18</c:v>
                </c:pt>
                <c:pt idx="1011">
                  <c:v>-6.177999999999999</c:v>
                </c:pt>
                <c:pt idx="1012">
                  <c:v>-6.1759999999999993</c:v>
                </c:pt>
                <c:pt idx="1013">
                  <c:v>-6.1739999999999995</c:v>
                </c:pt>
                <c:pt idx="1014">
                  <c:v>-6.1719999999999988</c:v>
                </c:pt>
                <c:pt idx="1015">
                  <c:v>-6.17</c:v>
                </c:pt>
                <c:pt idx="1016">
                  <c:v>-6.1679999999999993</c:v>
                </c:pt>
                <c:pt idx="1017">
                  <c:v>-6.1659999999999995</c:v>
                </c:pt>
                <c:pt idx="1018">
                  <c:v>-6.1639999999999997</c:v>
                </c:pt>
                <c:pt idx="1019">
                  <c:v>-6.161999999999999</c:v>
                </c:pt>
                <c:pt idx="1020">
                  <c:v>-6.1599999999999993</c:v>
                </c:pt>
                <c:pt idx="1021">
                  <c:v>-6.1579999999999995</c:v>
                </c:pt>
                <c:pt idx="1022">
                  <c:v>-6.1559999999999988</c:v>
                </c:pt>
                <c:pt idx="1023">
                  <c:v>-6.1539999999999999</c:v>
                </c:pt>
                <c:pt idx="1024">
                  <c:v>-6.1519999999999992</c:v>
                </c:pt>
                <c:pt idx="1025">
                  <c:v>-6.1499999999999995</c:v>
                </c:pt>
                <c:pt idx="1026">
                  <c:v>-6.1479999999999997</c:v>
                </c:pt>
                <c:pt idx="1027">
                  <c:v>-6.145999999999999</c:v>
                </c:pt>
                <c:pt idx="1028">
                  <c:v>-6.1439999999999992</c:v>
                </c:pt>
                <c:pt idx="1029">
                  <c:v>-6.1419999999999995</c:v>
                </c:pt>
                <c:pt idx="1030">
                  <c:v>-6.1399999999999988</c:v>
                </c:pt>
                <c:pt idx="1031">
                  <c:v>-6.1379999999999999</c:v>
                </c:pt>
                <c:pt idx="1032">
                  <c:v>-6.1359999999999992</c:v>
                </c:pt>
                <c:pt idx="1033">
                  <c:v>-6.1339999999999995</c:v>
                </c:pt>
                <c:pt idx="1034">
                  <c:v>-6.1319999999999997</c:v>
                </c:pt>
                <c:pt idx="1035">
                  <c:v>-6.129999999999999</c:v>
                </c:pt>
                <c:pt idx="1036">
                  <c:v>-6.1279999999999992</c:v>
                </c:pt>
                <c:pt idx="1037">
                  <c:v>-6.1259999999999994</c:v>
                </c:pt>
                <c:pt idx="1038">
                  <c:v>-6.1239999999999988</c:v>
                </c:pt>
                <c:pt idx="1039">
                  <c:v>-6.1219999999999999</c:v>
                </c:pt>
                <c:pt idx="1040">
                  <c:v>-6.1199999999999992</c:v>
                </c:pt>
                <c:pt idx="1041">
                  <c:v>-6.1179999999999994</c:v>
                </c:pt>
                <c:pt idx="1042">
                  <c:v>-6.1159999999999997</c:v>
                </c:pt>
                <c:pt idx="1043">
                  <c:v>-6.113999999999999</c:v>
                </c:pt>
                <c:pt idx="1044">
                  <c:v>-6.1119999999999992</c:v>
                </c:pt>
                <c:pt idx="1045">
                  <c:v>-6.1099999999999994</c:v>
                </c:pt>
                <c:pt idx="1046">
                  <c:v>-6.1079999999999988</c:v>
                </c:pt>
                <c:pt idx="1047">
                  <c:v>-6.1059999999999999</c:v>
                </c:pt>
                <c:pt idx="1048">
                  <c:v>-6.1039999999999992</c:v>
                </c:pt>
                <c:pt idx="1049">
                  <c:v>-6.1019999999999994</c:v>
                </c:pt>
                <c:pt idx="1050">
                  <c:v>-6.1</c:v>
                </c:pt>
                <c:pt idx="1051">
                  <c:v>-6.097999999999999</c:v>
                </c:pt>
                <c:pt idx="1052">
                  <c:v>-6.0959999999999992</c:v>
                </c:pt>
                <c:pt idx="1053">
                  <c:v>-6.0939999999999994</c:v>
                </c:pt>
                <c:pt idx="1054">
                  <c:v>-6.0919999999999987</c:v>
                </c:pt>
                <c:pt idx="1055">
                  <c:v>-6.09</c:v>
                </c:pt>
                <c:pt idx="1056">
                  <c:v>-6.0879999999999992</c:v>
                </c:pt>
                <c:pt idx="1057">
                  <c:v>-6.0859999999999994</c:v>
                </c:pt>
                <c:pt idx="1058">
                  <c:v>-6.0839999999999996</c:v>
                </c:pt>
                <c:pt idx="1059">
                  <c:v>-6.081999999999999</c:v>
                </c:pt>
                <c:pt idx="1060">
                  <c:v>-6.0799999999999992</c:v>
                </c:pt>
                <c:pt idx="1061">
                  <c:v>-6.0779999999999994</c:v>
                </c:pt>
                <c:pt idx="1062">
                  <c:v>-6.0759999999999987</c:v>
                </c:pt>
                <c:pt idx="1063">
                  <c:v>-6.0739999999999998</c:v>
                </c:pt>
                <c:pt idx="1064">
                  <c:v>-6.0719999999999992</c:v>
                </c:pt>
                <c:pt idx="1065">
                  <c:v>-6.0699999999999994</c:v>
                </c:pt>
                <c:pt idx="1066">
                  <c:v>-6.0679999999999996</c:v>
                </c:pt>
                <c:pt idx="1067">
                  <c:v>-6.0659999999999989</c:v>
                </c:pt>
                <c:pt idx="1068">
                  <c:v>-6.0639999999999992</c:v>
                </c:pt>
                <c:pt idx="1069">
                  <c:v>-6.0619999999999994</c:v>
                </c:pt>
                <c:pt idx="1070">
                  <c:v>-6.0599999999999987</c:v>
                </c:pt>
                <c:pt idx="1071">
                  <c:v>-6.0579999999999998</c:v>
                </c:pt>
                <c:pt idx="1072">
                  <c:v>-6.0559999999999992</c:v>
                </c:pt>
                <c:pt idx="1073">
                  <c:v>-6.0539999999999994</c:v>
                </c:pt>
                <c:pt idx="1074">
                  <c:v>-6.0519999999999996</c:v>
                </c:pt>
                <c:pt idx="1075">
                  <c:v>-6.0499999999999989</c:v>
                </c:pt>
                <c:pt idx="1076">
                  <c:v>-6.0479999999999992</c:v>
                </c:pt>
                <c:pt idx="1077">
                  <c:v>-6.0459999999999994</c:v>
                </c:pt>
                <c:pt idx="1078">
                  <c:v>-6.0439999999999987</c:v>
                </c:pt>
                <c:pt idx="1079">
                  <c:v>-6.0419999999999998</c:v>
                </c:pt>
                <c:pt idx="1080">
                  <c:v>-6.0399999999999991</c:v>
                </c:pt>
                <c:pt idx="1081">
                  <c:v>-6.0379999999999994</c:v>
                </c:pt>
                <c:pt idx="1082">
                  <c:v>-6.0359999999999996</c:v>
                </c:pt>
                <c:pt idx="1083">
                  <c:v>-6.0339999999999989</c:v>
                </c:pt>
                <c:pt idx="1084">
                  <c:v>-6.0319999999999991</c:v>
                </c:pt>
                <c:pt idx="1085">
                  <c:v>-6.0299999999999994</c:v>
                </c:pt>
                <c:pt idx="1086">
                  <c:v>-6.0279999999999987</c:v>
                </c:pt>
                <c:pt idx="1087">
                  <c:v>-6.0259999999999998</c:v>
                </c:pt>
                <c:pt idx="1088">
                  <c:v>-6.0239999999999991</c:v>
                </c:pt>
                <c:pt idx="1089">
                  <c:v>-6.0219999999999994</c:v>
                </c:pt>
                <c:pt idx="1090">
                  <c:v>-6.02</c:v>
                </c:pt>
                <c:pt idx="1091">
                  <c:v>-6.0179999999999989</c:v>
                </c:pt>
                <c:pt idx="1092">
                  <c:v>-6.0159999999999991</c:v>
                </c:pt>
                <c:pt idx="1093">
                  <c:v>-6.0139999999999993</c:v>
                </c:pt>
                <c:pt idx="1094">
                  <c:v>-6.0119999999999987</c:v>
                </c:pt>
                <c:pt idx="1095">
                  <c:v>-6.01</c:v>
                </c:pt>
                <c:pt idx="1096">
                  <c:v>-6.0079999999999991</c:v>
                </c:pt>
                <c:pt idx="1097">
                  <c:v>-6.0059999999999993</c:v>
                </c:pt>
                <c:pt idx="1098">
                  <c:v>-6.0039999999999996</c:v>
                </c:pt>
                <c:pt idx="1099">
                  <c:v>-6.0019999999999989</c:v>
                </c:pt>
                <c:pt idx="1100">
                  <c:v>-5.9999999999999991</c:v>
                </c:pt>
                <c:pt idx="1101">
                  <c:v>-5.9979999999999993</c:v>
                </c:pt>
                <c:pt idx="1102">
                  <c:v>-5.9959999999999987</c:v>
                </c:pt>
                <c:pt idx="1103">
                  <c:v>-5.9939999999999998</c:v>
                </c:pt>
                <c:pt idx="1104">
                  <c:v>-5.9919999999999991</c:v>
                </c:pt>
                <c:pt idx="1105">
                  <c:v>-5.9899999999999993</c:v>
                </c:pt>
                <c:pt idx="1106">
                  <c:v>-5.9879999999999995</c:v>
                </c:pt>
                <c:pt idx="1107">
                  <c:v>-5.9859999999999989</c:v>
                </c:pt>
                <c:pt idx="1108">
                  <c:v>-5.9839999999999991</c:v>
                </c:pt>
                <c:pt idx="1109">
                  <c:v>-5.9819999999999993</c:v>
                </c:pt>
                <c:pt idx="1110">
                  <c:v>-5.9799999999999986</c:v>
                </c:pt>
                <c:pt idx="1111">
                  <c:v>-5.9779999999999998</c:v>
                </c:pt>
                <c:pt idx="1112">
                  <c:v>-5.9759999999999991</c:v>
                </c:pt>
                <c:pt idx="1113">
                  <c:v>-5.9739999999999993</c:v>
                </c:pt>
                <c:pt idx="1114">
                  <c:v>-5.9719999999999995</c:v>
                </c:pt>
                <c:pt idx="1115">
                  <c:v>-5.9699999999999989</c:v>
                </c:pt>
                <c:pt idx="1116">
                  <c:v>-5.9679999999999991</c:v>
                </c:pt>
                <c:pt idx="1117">
                  <c:v>-5.9659999999999993</c:v>
                </c:pt>
                <c:pt idx="1118">
                  <c:v>-5.9639999999999986</c:v>
                </c:pt>
                <c:pt idx="1119">
                  <c:v>-5.9619999999999997</c:v>
                </c:pt>
                <c:pt idx="1120">
                  <c:v>-5.9599999999999991</c:v>
                </c:pt>
                <c:pt idx="1121">
                  <c:v>-5.9579999999999993</c:v>
                </c:pt>
                <c:pt idx="1122">
                  <c:v>-5.9559999999999995</c:v>
                </c:pt>
                <c:pt idx="1123">
                  <c:v>-5.9539999999999988</c:v>
                </c:pt>
                <c:pt idx="1124">
                  <c:v>-5.9519999999999991</c:v>
                </c:pt>
                <c:pt idx="1125">
                  <c:v>-5.9499999999999993</c:v>
                </c:pt>
                <c:pt idx="1126">
                  <c:v>-5.9479999999999995</c:v>
                </c:pt>
                <c:pt idx="1127">
                  <c:v>-5.9459999999999997</c:v>
                </c:pt>
                <c:pt idx="1128">
                  <c:v>-5.9439999999999991</c:v>
                </c:pt>
                <c:pt idx="1129">
                  <c:v>-5.9419999999999993</c:v>
                </c:pt>
                <c:pt idx="1130">
                  <c:v>-5.9399999999999995</c:v>
                </c:pt>
                <c:pt idx="1131">
                  <c:v>-5.9379999999999988</c:v>
                </c:pt>
                <c:pt idx="1132">
                  <c:v>-5.9359999999999999</c:v>
                </c:pt>
                <c:pt idx="1133">
                  <c:v>-5.9339999999999993</c:v>
                </c:pt>
                <c:pt idx="1134">
                  <c:v>-5.9319999999999995</c:v>
                </c:pt>
                <c:pt idx="1135">
                  <c:v>-5.93</c:v>
                </c:pt>
                <c:pt idx="1136">
                  <c:v>-5.927999999999999</c:v>
                </c:pt>
                <c:pt idx="1137">
                  <c:v>-5.9259999999999993</c:v>
                </c:pt>
                <c:pt idx="1138">
                  <c:v>-5.9239999999999995</c:v>
                </c:pt>
                <c:pt idx="1139">
                  <c:v>-5.9219999999999988</c:v>
                </c:pt>
                <c:pt idx="1140">
                  <c:v>-5.92</c:v>
                </c:pt>
                <c:pt idx="1141">
                  <c:v>-5.9179999999999993</c:v>
                </c:pt>
                <c:pt idx="1142">
                  <c:v>-5.9159999999999995</c:v>
                </c:pt>
                <c:pt idx="1143">
                  <c:v>-5.9139999999999997</c:v>
                </c:pt>
                <c:pt idx="1144">
                  <c:v>-5.911999999999999</c:v>
                </c:pt>
                <c:pt idx="1145">
                  <c:v>-5.9099999999999993</c:v>
                </c:pt>
                <c:pt idx="1146">
                  <c:v>-5.9079999999999995</c:v>
                </c:pt>
                <c:pt idx="1147">
                  <c:v>-5.9059999999999988</c:v>
                </c:pt>
                <c:pt idx="1148">
                  <c:v>-5.9039999999999999</c:v>
                </c:pt>
                <c:pt idx="1149">
                  <c:v>-5.9019999999999992</c:v>
                </c:pt>
                <c:pt idx="1150">
                  <c:v>-5.8999999999999995</c:v>
                </c:pt>
                <c:pt idx="1151">
                  <c:v>-5.8979999999999997</c:v>
                </c:pt>
                <c:pt idx="1152">
                  <c:v>-5.895999999999999</c:v>
                </c:pt>
                <c:pt idx="1153">
                  <c:v>-5.8939999999999992</c:v>
                </c:pt>
                <c:pt idx="1154">
                  <c:v>-5.8919999999999995</c:v>
                </c:pt>
                <c:pt idx="1155">
                  <c:v>-5.8899999999999988</c:v>
                </c:pt>
                <c:pt idx="1156">
                  <c:v>-5.8879999999999999</c:v>
                </c:pt>
                <c:pt idx="1157">
                  <c:v>-5.8859999999999992</c:v>
                </c:pt>
                <c:pt idx="1158">
                  <c:v>-5.8839999999999995</c:v>
                </c:pt>
                <c:pt idx="1159">
                  <c:v>-5.8819999999999997</c:v>
                </c:pt>
                <c:pt idx="1160">
                  <c:v>-5.879999999999999</c:v>
                </c:pt>
                <c:pt idx="1161">
                  <c:v>-5.8779999999999992</c:v>
                </c:pt>
                <c:pt idx="1162">
                  <c:v>-5.8759999999999994</c:v>
                </c:pt>
                <c:pt idx="1163">
                  <c:v>-5.8739999999999988</c:v>
                </c:pt>
                <c:pt idx="1164">
                  <c:v>-5.8719999999999999</c:v>
                </c:pt>
                <c:pt idx="1165">
                  <c:v>-5.8699999999999992</c:v>
                </c:pt>
                <c:pt idx="1166">
                  <c:v>-5.8679999999999994</c:v>
                </c:pt>
                <c:pt idx="1167">
                  <c:v>-5.8659999999999997</c:v>
                </c:pt>
                <c:pt idx="1168">
                  <c:v>-5.863999999999999</c:v>
                </c:pt>
                <c:pt idx="1169">
                  <c:v>-5.8619999999999992</c:v>
                </c:pt>
                <c:pt idx="1170">
                  <c:v>-5.8599999999999994</c:v>
                </c:pt>
                <c:pt idx="1171">
                  <c:v>-5.8579999999999988</c:v>
                </c:pt>
                <c:pt idx="1172">
                  <c:v>-5.8559999999999999</c:v>
                </c:pt>
                <c:pt idx="1173">
                  <c:v>-5.8539999999999992</c:v>
                </c:pt>
                <c:pt idx="1174">
                  <c:v>-5.8519999999999994</c:v>
                </c:pt>
                <c:pt idx="1175">
                  <c:v>-5.85</c:v>
                </c:pt>
                <c:pt idx="1176">
                  <c:v>-5.847999999999999</c:v>
                </c:pt>
                <c:pt idx="1177">
                  <c:v>-5.8459999999999992</c:v>
                </c:pt>
                <c:pt idx="1178">
                  <c:v>-5.8439999999999994</c:v>
                </c:pt>
                <c:pt idx="1179">
                  <c:v>-5.8419999999999987</c:v>
                </c:pt>
                <c:pt idx="1180">
                  <c:v>-5.84</c:v>
                </c:pt>
                <c:pt idx="1181">
                  <c:v>-5.8379999999999992</c:v>
                </c:pt>
                <c:pt idx="1182">
                  <c:v>-5.8359999999999994</c:v>
                </c:pt>
                <c:pt idx="1183">
                  <c:v>-5.8339999999999996</c:v>
                </c:pt>
                <c:pt idx="1184">
                  <c:v>-5.831999999999999</c:v>
                </c:pt>
                <c:pt idx="1185">
                  <c:v>-5.8299999999999992</c:v>
                </c:pt>
                <c:pt idx="1186">
                  <c:v>-5.8279999999999994</c:v>
                </c:pt>
                <c:pt idx="1187">
                  <c:v>-5.8259999999999987</c:v>
                </c:pt>
                <c:pt idx="1188">
                  <c:v>-5.8239999999999998</c:v>
                </c:pt>
                <c:pt idx="1189">
                  <c:v>-5.8219999999999992</c:v>
                </c:pt>
                <c:pt idx="1190">
                  <c:v>-5.8199999999999994</c:v>
                </c:pt>
                <c:pt idx="1191">
                  <c:v>-5.8179999999999996</c:v>
                </c:pt>
                <c:pt idx="1192">
                  <c:v>-5.8159999999999989</c:v>
                </c:pt>
                <c:pt idx="1193">
                  <c:v>-5.8139999999999992</c:v>
                </c:pt>
                <c:pt idx="1194">
                  <c:v>-5.8119999999999994</c:v>
                </c:pt>
                <c:pt idx="1195">
                  <c:v>-5.8099999999999987</c:v>
                </c:pt>
                <c:pt idx="1196">
                  <c:v>-5.8079999999999998</c:v>
                </c:pt>
                <c:pt idx="1197">
                  <c:v>-5.8059999999999992</c:v>
                </c:pt>
                <c:pt idx="1198">
                  <c:v>-5.8039999999999994</c:v>
                </c:pt>
                <c:pt idx="1199">
                  <c:v>-5.8019999999999996</c:v>
                </c:pt>
                <c:pt idx="1200">
                  <c:v>-5.7999999999999989</c:v>
                </c:pt>
                <c:pt idx="1201">
                  <c:v>-5.7979999999999992</c:v>
                </c:pt>
                <c:pt idx="1202">
                  <c:v>-5.7959999999999994</c:v>
                </c:pt>
                <c:pt idx="1203">
                  <c:v>-5.7939999999999987</c:v>
                </c:pt>
                <c:pt idx="1204">
                  <c:v>-5.7919999999999998</c:v>
                </c:pt>
                <c:pt idx="1205">
                  <c:v>-5.7899999999999991</c:v>
                </c:pt>
                <c:pt idx="1206">
                  <c:v>-5.7879999999999994</c:v>
                </c:pt>
                <c:pt idx="1207">
                  <c:v>-5.7859999999999996</c:v>
                </c:pt>
                <c:pt idx="1208">
                  <c:v>-5.7839999999999989</c:v>
                </c:pt>
                <c:pt idx="1209">
                  <c:v>-5.7819999999999991</c:v>
                </c:pt>
                <c:pt idx="1210">
                  <c:v>-5.7799999999999994</c:v>
                </c:pt>
                <c:pt idx="1211">
                  <c:v>-5.7779999999999987</c:v>
                </c:pt>
                <c:pt idx="1212">
                  <c:v>-5.7759999999999998</c:v>
                </c:pt>
                <c:pt idx="1213">
                  <c:v>-5.7739999999999991</c:v>
                </c:pt>
                <c:pt idx="1214">
                  <c:v>-5.7719999999999994</c:v>
                </c:pt>
                <c:pt idx="1215">
                  <c:v>-5.77</c:v>
                </c:pt>
                <c:pt idx="1216">
                  <c:v>-5.7679999999999989</c:v>
                </c:pt>
                <c:pt idx="1217">
                  <c:v>-5.7659999999999991</c:v>
                </c:pt>
                <c:pt idx="1218">
                  <c:v>-5.7639999999999993</c:v>
                </c:pt>
                <c:pt idx="1219">
                  <c:v>-5.7619999999999987</c:v>
                </c:pt>
                <c:pt idx="1220">
                  <c:v>-5.76</c:v>
                </c:pt>
                <c:pt idx="1221">
                  <c:v>-5.7579999999999991</c:v>
                </c:pt>
                <c:pt idx="1222">
                  <c:v>-5.7559999999999993</c:v>
                </c:pt>
                <c:pt idx="1223">
                  <c:v>-5.7539999999999996</c:v>
                </c:pt>
                <c:pt idx="1224">
                  <c:v>-5.7519999999999989</c:v>
                </c:pt>
                <c:pt idx="1225">
                  <c:v>-5.7499999999999991</c:v>
                </c:pt>
                <c:pt idx="1226">
                  <c:v>-5.7479999999999993</c:v>
                </c:pt>
                <c:pt idx="1227">
                  <c:v>-5.7459999999999987</c:v>
                </c:pt>
                <c:pt idx="1228">
                  <c:v>-5.7439999999999998</c:v>
                </c:pt>
                <c:pt idx="1229">
                  <c:v>-5.7419999999999991</c:v>
                </c:pt>
                <c:pt idx="1230">
                  <c:v>-5.7399999999999993</c:v>
                </c:pt>
                <c:pt idx="1231">
                  <c:v>-5.7379999999999995</c:v>
                </c:pt>
                <c:pt idx="1232">
                  <c:v>-5.7359999999999989</c:v>
                </c:pt>
                <c:pt idx="1233">
                  <c:v>-5.7339999999999991</c:v>
                </c:pt>
                <c:pt idx="1234">
                  <c:v>-5.7319999999999993</c:v>
                </c:pt>
                <c:pt idx="1235">
                  <c:v>-5.7299999999999986</c:v>
                </c:pt>
                <c:pt idx="1236">
                  <c:v>-5.7279999999999998</c:v>
                </c:pt>
                <c:pt idx="1237">
                  <c:v>-5.7259999999999991</c:v>
                </c:pt>
                <c:pt idx="1238">
                  <c:v>-5.7239999999999993</c:v>
                </c:pt>
                <c:pt idx="1239">
                  <c:v>-5.7219999999999995</c:v>
                </c:pt>
                <c:pt idx="1240">
                  <c:v>-5.7199999999999989</c:v>
                </c:pt>
                <c:pt idx="1241">
                  <c:v>-5.7179999999999991</c:v>
                </c:pt>
                <c:pt idx="1242">
                  <c:v>-5.7159999999999993</c:v>
                </c:pt>
                <c:pt idx="1243">
                  <c:v>-5.7139999999999986</c:v>
                </c:pt>
                <c:pt idx="1244">
                  <c:v>-5.7119999999999997</c:v>
                </c:pt>
                <c:pt idx="1245">
                  <c:v>-5.7099999999999991</c:v>
                </c:pt>
                <c:pt idx="1246">
                  <c:v>-5.7079999999999993</c:v>
                </c:pt>
                <c:pt idx="1247">
                  <c:v>-5.7059999999999995</c:v>
                </c:pt>
                <c:pt idx="1248">
                  <c:v>-5.7039999999999988</c:v>
                </c:pt>
                <c:pt idx="1249">
                  <c:v>-5.7019999999999991</c:v>
                </c:pt>
                <c:pt idx="1250">
                  <c:v>-5.6999999999999993</c:v>
                </c:pt>
                <c:pt idx="1251">
                  <c:v>-5.6979999999999995</c:v>
                </c:pt>
                <c:pt idx="1252">
                  <c:v>-5.6959999999999997</c:v>
                </c:pt>
                <c:pt idx="1253">
                  <c:v>-5.6939999999999991</c:v>
                </c:pt>
                <c:pt idx="1254">
                  <c:v>-5.6919999999999993</c:v>
                </c:pt>
                <c:pt idx="1255">
                  <c:v>-5.6899999999999995</c:v>
                </c:pt>
                <c:pt idx="1256">
                  <c:v>-5.6879999999999988</c:v>
                </c:pt>
                <c:pt idx="1257">
                  <c:v>-5.6859999999999999</c:v>
                </c:pt>
                <c:pt idx="1258">
                  <c:v>-5.6839999999999993</c:v>
                </c:pt>
                <c:pt idx="1259">
                  <c:v>-5.6819999999999995</c:v>
                </c:pt>
                <c:pt idx="1260">
                  <c:v>-5.68</c:v>
                </c:pt>
                <c:pt idx="1261">
                  <c:v>-5.677999999999999</c:v>
                </c:pt>
                <c:pt idx="1262">
                  <c:v>-5.6759999999999993</c:v>
                </c:pt>
                <c:pt idx="1263">
                  <c:v>-5.6739999999999995</c:v>
                </c:pt>
                <c:pt idx="1264">
                  <c:v>-5.6719999999999988</c:v>
                </c:pt>
                <c:pt idx="1265">
                  <c:v>-5.67</c:v>
                </c:pt>
                <c:pt idx="1266">
                  <c:v>-5.6679999999999993</c:v>
                </c:pt>
                <c:pt idx="1267">
                  <c:v>-5.6659999999999995</c:v>
                </c:pt>
                <c:pt idx="1268">
                  <c:v>-5.6639999999999997</c:v>
                </c:pt>
                <c:pt idx="1269">
                  <c:v>-5.661999999999999</c:v>
                </c:pt>
                <c:pt idx="1270">
                  <c:v>-5.6599999999999993</c:v>
                </c:pt>
                <c:pt idx="1271">
                  <c:v>-5.6579999999999995</c:v>
                </c:pt>
                <c:pt idx="1272">
                  <c:v>-5.6559999999999988</c:v>
                </c:pt>
                <c:pt idx="1273">
                  <c:v>-5.6539999999999999</c:v>
                </c:pt>
                <c:pt idx="1274">
                  <c:v>-5.6519999999999992</c:v>
                </c:pt>
                <c:pt idx="1275">
                  <c:v>-5.6499999999999995</c:v>
                </c:pt>
                <c:pt idx="1276">
                  <c:v>-5.6479999999999997</c:v>
                </c:pt>
                <c:pt idx="1277">
                  <c:v>-5.645999999999999</c:v>
                </c:pt>
                <c:pt idx="1278">
                  <c:v>-5.6439999999999992</c:v>
                </c:pt>
                <c:pt idx="1279">
                  <c:v>-5.6419999999999995</c:v>
                </c:pt>
                <c:pt idx="1280">
                  <c:v>-5.6399999999999988</c:v>
                </c:pt>
                <c:pt idx="1281">
                  <c:v>-5.6379999999999999</c:v>
                </c:pt>
                <c:pt idx="1282">
                  <c:v>-5.6359999999999992</c:v>
                </c:pt>
                <c:pt idx="1283">
                  <c:v>-5.6339999999999995</c:v>
                </c:pt>
                <c:pt idx="1284">
                  <c:v>-5.6319999999999997</c:v>
                </c:pt>
                <c:pt idx="1285">
                  <c:v>-5.629999999999999</c:v>
                </c:pt>
                <c:pt idx="1286">
                  <c:v>-5.6279999999999992</c:v>
                </c:pt>
                <c:pt idx="1287">
                  <c:v>-5.6259999999999994</c:v>
                </c:pt>
                <c:pt idx="1288">
                  <c:v>-5.6239999999999988</c:v>
                </c:pt>
                <c:pt idx="1289">
                  <c:v>-5.6219999999999999</c:v>
                </c:pt>
                <c:pt idx="1290">
                  <c:v>-5.6199999999999992</c:v>
                </c:pt>
                <c:pt idx="1291">
                  <c:v>-5.6179999999999994</c:v>
                </c:pt>
                <c:pt idx="1292">
                  <c:v>-5.6159999999999997</c:v>
                </c:pt>
                <c:pt idx="1293">
                  <c:v>-5.613999999999999</c:v>
                </c:pt>
                <c:pt idx="1294">
                  <c:v>-5.6119999999999992</c:v>
                </c:pt>
                <c:pt idx="1295">
                  <c:v>-5.6099999999999994</c:v>
                </c:pt>
                <c:pt idx="1296">
                  <c:v>-5.6079999999999988</c:v>
                </c:pt>
                <c:pt idx="1297">
                  <c:v>-5.6059999999999999</c:v>
                </c:pt>
                <c:pt idx="1298">
                  <c:v>-5.6039999999999992</c:v>
                </c:pt>
                <c:pt idx="1299">
                  <c:v>-5.6019999999999994</c:v>
                </c:pt>
                <c:pt idx="1300">
                  <c:v>-5.6</c:v>
                </c:pt>
                <c:pt idx="1301">
                  <c:v>-5.597999999999999</c:v>
                </c:pt>
                <c:pt idx="1302">
                  <c:v>-5.5959999999999992</c:v>
                </c:pt>
                <c:pt idx="1303">
                  <c:v>-5.5939999999999994</c:v>
                </c:pt>
                <c:pt idx="1304">
                  <c:v>-5.5919999999999987</c:v>
                </c:pt>
                <c:pt idx="1305">
                  <c:v>-5.59</c:v>
                </c:pt>
                <c:pt idx="1306">
                  <c:v>-5.5879999999999992</c:v>
                </c:pt>
                <c:pt idx="1307">
                  <c:v>-5.5859999999999994</c:v>
                </c:pt>
                <c:pt idx="1308">
                  <c:v>-5.5839999999999996</c:v>
                </c:pt>
                <c:pt idx="1309">
                  <c:v>-5.581999999999999</c:v>
                </c:pt>
                <c:pt idx="1310">
                  <c:v>-5.5799999999999992</c:v>
                </c:pt>
                <c:pt idx="1311">
                  <c:v>-5.5779999999999994</c:v>
                </c:pt>
                <c:pt idx="1312">
                  <c:v>-5.5759999999999987</c:v>
                </c:pt>
                <c:pt idx="1313">
                  <c:v>-5.5739999999999998</c:v>
                </c:pt>
                <c:pt idx="1314">
                  <c:v>-5.5719999999999992</c:v>
                </c:pt>
                <c:pt idx="1315">
                  <c:v>-5.5699999999999994</c:v>
                </c:pt>
                <c:pt idx="1316">
                  <c:v>-5.5679999999999996</c:v>
                </c:pt>
                <c:pt idx="1317">
                  <c:v>-5.5659999999999989</c:v>
                </c:pt>
                <c:pt idx="1318">
                  <c:v>-5.5639999999999992</c:v>
                </c:pt>
                <c:pt idx="1319">
                  <c:v>-5.5619999999999994</c:v>
                </c:pt>
                <c:pt idx="1320">
                  <c:v>-5.5599999999999987</c:v>
                </c:pt>
                <c:pt idx="1321">
                  <c:v>-5.5579999999999998</c:v>
                </c:pt>
                <c:pt idx="1322">
                  <c:v>-5.5559999999999992</c:v>
                </c:pt>
                <c:pt idx="1323">
                  <c:v>-5.5539999999999994</c:v>
                </c:pt>
                <c:pt idx="1324">
                  <c:v>-5.5519999999999996</c:v>
                </c:pt>
                <c:pt idx="1325">
                  <c:v>-5.5499999999999989</c:v>
                </c:pt>
                <c:pt idx="1326">
                  <c:v>-5.5479999999999992</c:v>
                </c:pt>
                <c:pt idx="1327">
                  <c:v>-5.5459999999999994</c:v>
                </c:pt>
                <c:pt idx="1328">
                  <c:v>-5.5439999999999987</c:v>
                </c:pt>
                <c:pt idx="1329">
                  <c:v>-5.5419999999999998</c:v>
                </c:pt>
                <c:pt idx="1330">
                  <c:v>-5.5399999999999991</c:v>
                </c:pt>
                <c:pt idx="1331">
                  <c:v>-5.5379999999999994</c:v>
                </c:pt>
                <c:pt idx="1332">
                  <c:v>-5.5359999999999996</c:v>
                </c:pt>
                <c:pt idx="1333">
                  <c:v>-5.5339999999999989</c:v>
                </c:pt>
                <c:pt idx="1334">
                  <c:v>-5.5319999999999991</c:v>
                </c:pt>
                <c:pt idx="1335">
                  <c:v>-5.5299999999999994</c:v>
                </c:pt>
                <c:pt idx="1336">
                  <c:v>-5.5279999999999987</c:v>
                </c:pt>
                <c:pt idx="1337">
                  <c:v>-5.5259999999999998</c:v>
                </c:pt>
                <c:pt idx="1338">
                  <c:v>-5.5239999999999991</c:v>
                </c:pt>
                <c:pt idx="1339">
                  <c:v>-5.5219999999999994</c:v>
                </c:pt>
                <c:pt idx="1340">
                  <c:v>-5.52</c:v>
                </c:pt>
                <c:pt idx="1341">
                  <c:v>-5.5179999999999989</c:v>
                </c:pt>
                <c:pt idx="1342">
                  <c:v>-5.5159999999999991</c:v>
                </c:pt>
                <c:pt idx="1343">
                  <c:v>-5.5139999999999993</c:v>
                </c:pt>
                <c:pt idx="1344">
                  <c:v>-5.5119999999999987</c:v>
                </c:pt>
                <c:pt idx="1345">
                  <c:v>-5.51</c:v>
                </c:pt>
                <c:pt idx="1346">
                  <c:v>-5.5079999999999991</c:v>
                </c:pt>
                <c:pt idx="1347">
                  <c:v>-5.5059999999999993</c:v>
                </c:pt>
                <c:pt idx="1348">
                  <c:v>-5.5039999999999996</c:v>
                </c:pt>
                <c:pt idx="1349">
                  <c:v>-5.5019999999999989</c:v>
                </c:pt>
                <c:pt idx="1350">
                  <c:v>-5.4999999999999991</c:v>
                </c:pt>
                <c:pt idx="1351">
                  <c:v>-5.4979999999999993</c:v>
                </c:pt>
                <c:pt idx="1352">
                  <c:v>-5.4959999999999987</c:v>
                </c:pt>
                <c:pt idx="1353">
                  <c:v>-5.4939999999999998</c:v>
                </c:pt>
                <c:pt idx="1354">
                  <c:v>-5.4919999999999991</c:v>
                </c:pt>
                <c:pt idx="1355">
                  <c:v>-5.4899999999999993</c:v>
                </c:pt>
                <c:pt idx="1356">
                  <c:v>-5.4879999999999995</c:v>
                </c:pt>
                <c:pt idx="1357">
                  <c:v>-5.4859999999999989</c:v>
                </c:pt>
                <c:pt idx="1358">
                  <c:v>-5.4839999999999991</c:v>
                </c:pt>
                <c:pt idx="1359">
                  <c:v>-5.4819999999999993</c:v>
                </c:pt>
                <c:pt idx="1360">
                  <c:v>-5.4799999999999986</c:v>
                </c:pt>
                <c:pt idx="1361">
                  <c:v>-5.4779999999999998</c:v>
                </c:pt>
                <c:pt idx="1362">
                  <c:v>-5.4759999999999991</c:v>
                </c:pt>
                <c:pt idx="1363">
                  <c:v>-5.4739999999999993</c:v>
                </c:pt>
                <c:pt idx="1364">
                  <c:v>-5.4719999999999995</c:v>
                </c:pt>
                <c:pt idx="1365">
                  <c:v>-5.4699999999999989</c:v>
                </c:pt>
                <c:pt idx="1366">
                  <c:v>-5.4679999999999991</c:v>
                </c:pt>
                <c:pt idx="1367">
                  <c:v>-5.4659999999999993</c:v>
                </c:pt>
                <c:pt idx="1368">
                  <c:v>-5.4639999999999986</c:v>
                </c:pt>
                <c:pt idx="1369">
                  <c:v>-5.4619999999999997</c:v>
                </c:pt>
                <c:pt idx="1370">
                  <c:v>-5.4599999999999991</c:v>
                </c:pt>
                <c:pt idx="1371">
                  <c:v>-5.4579999999999993</c:v>
                </c:pt>
                <c:pt idx="1372">
                  <c:v>-5.4559999999999995</c:v>
                </c:pt>
                <c:pt idx="1373">
                  <c:v>-5.4539999999999988</c:v>
                </c:pt>
                <c:pt idx="1374">
                  <c:v>-5.4519999999999991</c:v>
                </c:pt>
                <c:pt idx="1375">
                  <c:v>-5.4499999999999993</c:v>
                </c:pt>
                <c:pt idx="1376">
                  <c:v>-5.4479999999999995</c:v>
                </c:pt>
                <c:pt idx="1377">
                  <c:v>-5.4459999999999997</c:v>
                </c:pt>
                <c:pt idx="1378">
                  <c:v>-5.4439999999999991</c:v>
                </c:pt>
                <c:pt idx="1379">
                  <c:v>-5.4419999999999993</c:v>
                </c:pt>
                <c:pt idx="1380">
                  <c:v>-5.4399999999999995</c:v>
                </c:pt>
                <c:pt idx="1381">
                  <c:v>-5.4379999999999988</c:v>
                </c:pt>
                <c:pt idx="1382">
                  <c:v>-5.4359999999999999</c:v>
                </c:pt>
                <c:pt idx="1383">
                  <c:v>-5.4339999999999993</c:v>
                </c:pt>
                <c:pt idx="1384">
                  <c:v>-5.4319999999999995</c:v>
                </c:pt>
                <c:pt idx="1385">
                  <c:v>-5.43</c:v>
                </c:pt>
                <c:pt idx="1386">
                  <c:v>-5.427999999999999</c:v>
                </c:pt>
                <c:pt idx="1387">
                  <c:v>-5.4259999999999993</c:v>
                </c:pt>
                <c:pt idx="1388">
                  <c:v>-5.4239999999999995</c:v>
                </c:pt>
                <c:pt idx="1389">
                  <c:v>-5.4219999999999988</c:v>
                </c:pt>
                <c:pt idx="1390">
                  <c:v>-5.42</c:v>
                </c:pt>
                <c:pt idx="1391">
                  <c:v>-5.4179999999999993</c:v>
                </c:pt>
                <c:pt idx="1392">
                  <c:v>-5.4159999999999995</c:v>
                </c:pt>
                <c:pt idx="1393">
                  <c:v>-5.4139999999999997</c:v>
                </c:pt>
                <c:pt idx="1394">
                  <c:v>-5.411999999999999</c:v>
                </c:pt>
                <c:pt idx="1395">
                  <c:v>-5.4099999999999993</c:v>
                </c:pt>
                <c:pt idx="1396">
                  <c:v>-5.4079999999999995</c:v>
                </c:pt>
                <c:pt idx="1397">
                  <c:v>-5.4059999999999988</c:v>
                </c:pt>
                <c:pt idx="1398">
                  <c:v>-5.4039999999999999</c:v>
                </c:pt>
                <c:pt idx="1399">
                  <c:v>-5.4019999999999992</c:v>
                </c:pt>
                <c:pt idx="1400">
                  <c:v>-5.3999999999999995</c:v>
                </c:pt>
                <c:pt idx="1401">
                  <c:v>-5.3979999999999997</c:v>
                </c:pt>
                <c:pt idx="1402">
                  <c:v>-5.395999999999999</c:v>
                </c:pt>
                <c:pt idx="1403">
                  <c:v>-5.3939999999999992</c:v>
                </c:pt>
                <c:pt idx="1404">
                  <c:v>-5.3919999999999995</c:v>
                </c:pt>
                <c:pt idx="1405">
                  <c:v>-5.3899999999999988</c:v>
                </c:pt>
                <c:pt idx="1406">
                  <c:v>-5.3879999999999999</c:v>
                </c:pt>
                <c:pt idx="1407">
                  <c:v>-5.3859999999999992</c:v>
                </c:pt>
                <c:pt idx="1408">
                  <c:v>-5.3839999999999995</c:v>
                </c:pt>
                <c:pt idx="1409">
                  <c:v>-5.3819999999999997</c:v>
                </c:pt>
                <c:pt idx="1410">
                  <c:v>-5.379999999999999</c:v>
                </c:pt>
                <c:pt idx="1411">
                  <c:v>-5.3779999999999992</c:v>
                </c:pt>
                <c:pt idx="1412">
                  <c:v>-5.3759999999999994</c:v>
                </c:pt>
                <c:pt idx="1413">
                  <c:v>-5.3739999999999988</c:v>
                </c:pt>
                <c:pt idx="1414">
                  <c:v>-5.3719999999999999</c:v>
                </c:pt>
                <c:pt idx="1415">
                  <c:v>-5.3699999999999992</c:v>
                </c:pt>
                <c:pt idx="1416">
                  <c:v>-5.3679999999999994</c:v>
                </c:pt>
                <c:pt idx="1417">
                  <c:v>-5.3659999999999997</c:v>
                </c:pt>
                <c:pt idx="1418">
                  <c:v>-5.363999999999999</c:v>
                </c:pt>
                <c:pt idx="1419">
                  <c:v>-5.3619999999999992</c:v>
                </c:pt>
                <c:pt idx="1420">
                  <c:v>-5.3599999999999994</c:v>
                </c:pt>
                <c:pt idx="1421">
                  <c:v>-5.3579999999999988</c:v>
                </c:pt>
                <c:pt idx="1422">
                  <c:v>-5.3559999999999999</c:v>
                </c:pt>
                <c:pt idx="1423">
                  <c:v>-5.3539999999999992</c:v>
                </c:pt>
                <c:pt idx="1424">
                  <c:v>-5.3519999999999994</c:v>
                </c:pt>
                <c:pt idx="1425">
                  <c:v>-5.35</c:v>
                </c:pt>
                <c:pt idx="1426">
                  <c:v>-5.347999999999999</c:v>
                </c:pt>
                <c:pt idx="1427">
                  <c:v>-5.3459999999999992</c:v>
                </c:pt>
                <c:pt idx="1428">
                  <c:v>-5.3439999999999994</c:v>
                </c:pt>
                <c:pt idx="1429">
                  <c:v>-5.3419999999999987</c:v>
                </c:pt>
                <c:pt idx="1430">
                  <c:v>-5.34</c:v>
                </c:pt>
                <c:pt idx="1431">
                  <c:v>-5.3379999999999992</c:v>
                </c:pt>
                <c:pt idx="1432">
                  <c:v>-5.3359999999999994</c:v>
                </c:pt>
                <c:pt idx="1433">
                  <c:v>-5.3339999999999996</c:v>
                </c:pt>
                <c:pt idx="1434">
                  <c:v>-5.331999999999999</c:v>
                </c:pt>
                <c:pt idx="1435">
                  <c:v>-5.3299999999999992</c:v>
                </c:pt>
                <c:pt idx="1436">
                  <c:v>-5.3279999999999994</c:v>
                </c:pt>
                <c:pt idx="1437">
                  <c:v>-5.3259999999999987</c:v>
                </c:pt>
                <c:pt idx="1438">
                  <c:v>-5.3239999999999998</c:v>
                </c:pt>
                <c:pt idx="1439">
                  <c:v>-5.3219999999999992</c:v>
                </c:pt>
                <c:pt idx="1440">
                  <c:v>-5.3199999999999994</c:v>
                </c:pt>
                <c:pt idx="1441">
                  <c:v>-5.3179999999999996</c:v>
                </c:pt>
                <c:pt idx="1442">
                  <c:v>-5.3159999999999989</c:v>
                </c:pt>
                <c:pt idx="1443">
                  <c:v>-5.3139999999999992</c:v>
                </c:pt>
                <c:pt idx="1444">
                  <c:v>-5.3119999999999994</c:v>
                </c:pt>
                <c:pt idx="1445">
                  <c:v>-5.3099999999999987</c:v>
                </c:pt>
                <c:pt idx="1446">
                  <c:v>-5.3079999999999998</c:v>
                </c:pt>
                <c:pt idx="1447">
                  <c:v>-5.3059999999999992</c:v>
                </c:pt>
                <c:pt idx="1448">
                  <c:v>-5.3039999999999994</c:v>
                </c:pt>
                <c:pt idx="1449">
                  <c:v>-5.3019999999999996</c:v>
                </c:pt>
                <c:pt idx="1450">
                  <c:v>-5.2999999999999989</c:v>
                </c:pt>
                <c:pt idx="1451">
                  <c:v>-5.2979999999999992</c:v>
                </c:pt>
                <c:pt idx="1452">
                  <c:v>-5.2959999999999994</c:v>
                </c:pt>
                <c:pt idx="1453">
                  <c:v>-5.2939999999999987</c:v>
                </c:pt>
                <c:pt idx="1454">
                  <c:v>-5.2919999999999998</c:v>
                </c:pt>
                <c:pt idx="1455">
                  <c:v>-5.2899999999999991</c:v>
                </c:pt>
                <c:pt idx="1456">
                  <c:v>-5.2879999999999994</c:v>
                </c:pt>
                <c:pt idx="1457">
                  <c:v>-5.2859999999999996</c:v>
                </c:pt>
                <c:pt idx="1458">
                  <c:v>-5.2839999999999989</c:v>
                </c:pt>
                <c:pt idx="1459">
                  <c:v>-5.2819999999999991</c:v>
                </c:pt>
                <c:pt idx="1460">
                  <c:v>-5.2799999999999994</c:v>
                </c:pt>
                <c:pt idx="1461">
                  <c:v>-5.2779999999999987</c:v>
                </c:pt>
                <c:pt idx="1462">
                  <c:v>-5.2759999999999998</c:v>
                </c:pt>
                <c:pt idx="1463">
                  <c:v>-5.2739999999999991</c:v>
                </c:pt>
                <c:pt idx="1464">
                  <c:v>-5.2719999999999994</c:v>
                </c:pt>
                <c:pt idx="1465">
                  <c:v>-5.27</c:v>
                </c:pt>
                <c:pt idx="1466">
                  <c:v>-5.2679999999999989</c:v>
                </c:pt>
                <c:pt idx="1467">
                  <c:v>-5.2659999999999991</c:v>
                </c:pt>
                <c:pt idx="1468">
                  <c:v>-5.2639999999999993</c:v>
                </c:pt>
                <c:pt idx="1469">
                  <c:v>-5.2619999999999987</c:v>
                </c:pt>
                <c:pt idx="1470">
                  <c:v>-5.26</c:v>
                </c:pt>
                <c:pt idx="1471">
                  <c:v>-5.2579999999999991</c:v>
                </c:pt>
                <c:pt idx="1472">
                  <c:v>-5.2559999999999993</c:v>
                </c:pt>
                <c:pt idx="1473">
                  <c:v>-5.2539999999999996</c:v>
                </c:pt>
                <c:pt idx="1474">
                  <c:v>-5.2519999999999989</c:v>
                </c:pt>
                <c:pt idx="1475">
                  <c:v>-5.2499999999999991</c:v>
                </c:pt>
                <c:pt idx="1476">
                  <c:v>-5.2479999999999993</c:v>
                </c:pt>
                <c:pt idx="1477">
                  <c:v>-5.2459999999999987</c:v>
                </c:pt>
                <c:pt idx="1478">
                  <c:v>-5.2439999999999998</c:v>
                </c:pt>
                <c:pt idx="1479">
                  <c:v>-5.2419999999999991</c:v>
                </c:pt>
                <c:pt idx="1480">
                  <c:v>-5.2399999999999993</c:v>
                </c:pt>
                <c:pt idx="1481">
                  <c:v>-5.2379999999999995</c:v>
                </c:pt>
                <c:pt idx="1482">
                  <c:v>-5.2359999999999989</c:v>
                </c:pt>
                <c:pt idx="1483">
                  <c:v>-5.2339999999999991</c:v>
                </c:pt>
                <c:pt idx="1484">
                  <c:v>-5.2319999999999993</c:v>
                </c:pt>
                <c:pt idx="1485">
                  <c:v>-5.2299999999999986</c:v>
                </c:pt>
                <c:pt idx="1486">
                  <c:v>-5.2279999999999998</c:v>
                </c:pt>
                <c:pt idx="1487">
                  <c:v>-5.2259999999999991</c:v>
                </c:pt>
                <c:pt idx="1488">
                  <c:v>-5.2239999999999993</c:v>
                </c:pt>
                <c:pt idx="1489">
                  <c:v>-5.2219999999999995</c:v>
                </c:pt>
                <c:pt idx="1490">
                  <c:v>-5.2199999999999989</c:v>
                </c:pt>
                <c:pt idx="1491">
                  <c:v>-5.2179999999999991</c:v>
                </c:pt>
                <c:pt idx="1492">
                  <c:v>-5.2159999999999993</c:v>
                </c:pt>
                <c:pt idx="1493">
                  <c:v>-5.2139999999999986</c:v>
                </c:pt>
                <c:pt idx="1494">
                  <c:v>-5.2119999999999997</c:v>
                </c:pt>
                <c:pt idx="1495">
                  <c:v>-5.2099999999999991</c:v>
                </c:pt>
                <c:pt idx="1496">
                  <c:v>-5.2079999999999993</c:v>
                </c:pt>
                <c:pt idx="1497">
                  <c:v>-5.2059999999999995</c:v>
                </c:pt>
                <c:pt idx="1498">
                  <c:v>-5.2039999999999988</c:v>
                </c:pt>
                <c:pt idx="1499">
                  <c:v>-5.2019999999999991</c:v>
                </c:pt>
                <c:pt idx="1500">
                  <c:v>-5.1999999999999993</c:v>
                </c:pt>
                <c:pt idx="1501">
                  <c:v>-5.1979999999999995</c:v>
                </c:pt>
                <c:pt idx="1502">
                  <c:v>-5.1959999999999997</c:v>
                </c:pt>
                <c:pt idx="1503">
                  <c:v>-5.1939999999999991</c:v>
                </c:pt>
                <c:pt idx="1504">
                  <c:v>-5.1919999999999993</c:v>
                </c:pt>
                <c:pt idx="1505">
                  <c:v>-5.1899999999999995</c:v>
                </c:pt>
                <c:pt idx="1506">
                  <c:v>-5.1879999999999988</c:v>
                </c:pt>
                <c:pt idx="1507">
                  <c:v>-5.1859999999999999</c:v>
                </c:pt>
                <c:pt idx="1508">
                  <c:v>-5.1839999999999993</c:v>
                </c:pt>
                <c:pt idx="1509">
                  <c:v>-5.1819999999999995</c:v>
                </c:pt>
                <c:pt idx="1510">
                  <c:v>-5.18</c:v>
                </c:pt>
                <c:pt idx="1511">
                  <c:v>-5.177999999999999</c:v>
                </c:pt>
                <c:pt idx="1512">
                  <c:v>-5.1759999999999993</c:v>
                </c:pt>
                <c:pt idx="1513">
                  <c:v>-5.1739999999999995</c:v>
                </c:pt>
                <c:pt idx="1514">
                  <c:v>-5.1719999999999988</c:v>
                </c:pt>
                <c:pt idx="1515">
                  <c:v>-5.17</c:v>
                </c:pt>
                <c:pt idx="1516">
                  <c:v>-5.1679999999999993</c:v>
                </c:pt>
                <c:pt idx="1517">
                  <c:v>-5.1659999999999995</c:v>
                </c:pt>
                <c:pt idx="1518">
                  <c:v>-5.1639999999999997</c:v>
                </c:pt>
                <c:pt idx="1519">
                  <c:v>-5.161999999999999</c:v>
                </c:pt>
                <c:pt idx="1520">
                  <c:v>-5.1599999999999993</c:v>
                </c:pt>
                <c:pt idx="1521">
                  <c:v>-5.1579999999999995</c:v>
                </c:pt>
                <c:pt idx="1522">
                  <c:v>-5.1559999999999988</c:v>
                </c:pt>
                <c:pt idx="1523">
                  <c:v>-5.1539999999999999</c:v>
                </c:pt>
                <c:pt idx="1524">
                  <c:v>-5.1519999999999992</c:v>
                </c:pt>
                <c:pt idx="1525">
                  <c:v>-5.1499999999999995</c:v>
                </c:pt>
                <c:pt idx="1526">
                  <c:v>-5.1479999999999997</c:v>
                </c:pt>
                <c:pt idx="1527">
                  <c:v>-5.145999999999999</c:v>
                </c:pt>
                <c:pt idx="1528">
                  <c:v>-5.1439999999999992</c:v>
                </c:pt>
                <c:pt idx="1529">
                  <c:v>-5.1419999999999995</c:v>
                </c:pt>
                <c:pt idx="1530">
                  <c:v>-5.1399999999999988</c:v>
                </c:pt>
                <c:pt idx="1531">
                  <c:v>-5.1379999999999999</c:v>
                </c:pt>
                <c:pt idx="1532">
                  <c:v>-5.1359999999999992</c:v>
                </c:pt>
                <c:pt idx="1533">
                  <c:v>-5.1339999999999995</c:v>
                </c:pt>
                <c:pt idx="1534">
                  <c:v>-5.1319999999999997</c:v>
                </c:pt>
                <c:pt idx="1535">
                  <c:v>-5.129999999999999</c:v>
                </c:pt>
                <c:pt idx="1536">
                  <c:v>-5.1279999999999992</c:v>
                </c:pt>
                <c:pt idx="1537">
                  <c:v>-5.1259999999999994</c:v>
                </c:pt>
                <c:pt idx="1538">
                  <c:v>-5.1239999999999988</c:v>
                </c:pt>
                <c:pt idx="1539">
                  <c:v>-5.1219999999999999</c:v>
                </c:pt>
                <c:pt idx="1540">
                  <c:v>-5.1199999999999992</c:v>
                </c:pt>
                <c:pt idx="1541">
                  <c:v>-5.1179999999999994</c:v>
                </c:pt>
                <c:pt idx="1542">
                  <c:v>-5.1159999999999997</c:v>
                </c:pt>
                <c:pt idx="1543">
                  <c:v>-5.113999999999999</c:v>
                </c:pt>
                <c:pt idx="1544">
                  <c:v>-5.1119999999999992</c:v>
                </c:pt>
                <c:pt idx="1545">
                  <c:v>-5.1099999999999994</c:v>
                </c:pt>
                <c:pt idx="1546">
                  <c:v>-5.1079999999999988</c:v>
                </c:pt>
                <c:pt idx="1547">
                  <c:v>-5.1059999999999999</c:v>
                </c:pt>
                <c:pt idx="1548">
                  <c:v>-5.1039999999999992</c:v>
                </c:pt>
                <c:pt idx="1549">
                  <c:v>-5.1019999999999994</c:v>
                </c:pt>
                <c:pt idx="1550">
                  <c:v>-5.0999999999999996</c:v>
                </c:pt>
                <c:pt idx="1551">
                  <c:v>-5.097999999999999</c:v>
                </c:pt>
                <c:pt idx="1552">
                  <c:v>-5.0959999999999992</c:v>
                </c:pt>
                <c:pt idx="1553">
                  <c:v>-5.0939999999999994</c:v>
                </c:pt>
                <c:pt idx="1554">
                  <c:v>-5.0919999999999987</c:v>
                </c:pt>
                <c:pt idx="1555">
                  <c:v>-5.09</c:v>
                </c:pt>
                <c:pt idx="1556">
                  <c:v>-5.0879999999999992</c:v>
                </c:pt>
                <c:pt idx="1557">
                  <c:v>-5.0859999999999994</c:v>
                </c:pt>
                <c:pt idx="1558">
                  <c:v>-5.0839999999999996</c:v>
                </c:pt>
                <c:pt idx="1559">
                  <c:v>-5.081999999999999</c:v>
                </c:pt>
                <c:pt idx="1560">
                  <c:v>-5.0799999999999992</c:v>
                </c:pt>
                <c:pt idx="1561">
                  <c:v>-5.0779999999999994</c:v>
                </c:pt>
                <c:pt idx="1562">
                  <c:v>-5.0759999999999987</c:v>
                </c:pt>
                <c:pt idx="1563">
                  <c:v>-5.0739999999999998</c:v>
                </c:pt>
                <c:pt idx="1564">
                  <c:v>-5.0719999999999992</c:v>
                </c:pt>
                <c:pt idx="1565">
                  <c:v>-5.0699999999999994</c:v>
                </c:pt>
                <c:pt idx="1566">
                  <c:v>-5.0679999999999996</c:v>
                </c:pt>
                <c:pt idx="1567">
                  <c:v>-5.0659999999999989</c:v>
                </c:pt>
                <c:pt idx="1568">
                  <c:v>-5.0639999999999992</c:v>
                </c:pt>
                <c:pt idx="1569">
                  <c:v>-5.0619999999999994</c:v>
                </c:pt>
                <c:pt idx="1570">
                  <c:v>-5.0599999999999987</c:v>
                </c:pt>
                <c:pt idx="1571">
                  <c:v>-5.0579999999999998</c:v>
                </c:pt>
                <c:pt idx="1572">
                  <c:v>-5.0559999999999992</c:v>
                </c:pt>
                <c:pt idx="1573">
                  <c:v>-5.0539999999999994</c:v>
                </c:pt>
                <c:pt idx="1574">
                  <c:v>-5.0519999999999996</c:v>
                </c:pt>
                <c:pt idx="1575">
                  <c:v>-5.0499999999999989</c:v>
                </c:pt>
                <c:pt idx="1576">
                  <c:v>-5.0479999999999992</c:v>
                </c:pt>
                <c:pt idx="1577">
                  <c:v>-5.0459999999999994</c:v>
                </c:pt>
                <c:pt idx="1578">
                  <c:v>-5.0439999999999987</c:v>
                </c:pt>
                <c:pt idx="1579">
                  <c:v>-5.0419999999999998</c:v>
                </c:pt>
                <c:pt idx="1580">
                  <c:v>-5.0399999999999991</c:v>
                </c:pt>
                <c:pt idx="1581">
                  <c:v>-5.0379999999999994</c:v>
                </c:pt>
                <c:pt idx="1582">
                  <c:v>-5.0359999999999996</c:v>
                </c:pt>
                <c:pt idx="1583">
                  <c:v>-5.0339999999999989</c:v>
                </c:pt>
                <c:pt idx="1584">
                  <c:v>-5.0319999999999991</c:v>
                </c:pt>
                <c:pt idx="1585">
                  <c:v>-5.0299999999999994</c:v>
                </c:pt>
                <c:pt idx="1586">
                  <c:v>-5.0279999999999987</c:v>
                </c:pt>
                <c:pt idx="1587">
                  <c:v>-5.0259999999999998</c:v>
                </c:pt>
                <c:pt idx="1588">
                  <c:v>-5.0239999999999991</c:v>
                </c:pt>
                <c:pt idx="1589">
                  <c:v>-5.0219999999999994</c:v>
                </c:pt>
                <c:pt idx="1590">
                  <c:v>-5.0199999999999996</c:v>
                </c:pt>
                <c:pt idx="1591">
                  <c:v>-5.0179999999999989</c:v>
                </c:pt>
                <c:pt idx="1592">
                  <c:v>-5.0159999999999991</c:v>
                </c:pt>
                <c:pt idx="1593">
                  <c:v>-5.0139999999999993</c:v>
                </c:pt>
                <c:pt idx="1594">
                  <c:v>-5.0119999999999987</c:v>
                </c:pt>
                <c:pt idx="1595">
                  <c:v>-5.01</c:v>
                </c:pt>
                <c:pt idx="1596">
                  <c:v>-5.0079999999999991</c:v>
                </c:pt>
                <c:pt idx="1597">
                  <c:v>-5.0059999999999993</c:v>
                </c:pt>
                <c:pt idx="1598">
                  <c:v>-5.0039999999999996</c:v>
                </c:pt>
                <c:pt idx="1599">
                  <c:v>-5.0019999999999989</c:v>
                </c:pt>
                <c:pt idx="1600">
                  <c:v>-4.9999999999999991</c:v>
                </c:pt>
                <c:pt idx="1601">
                  <c:v>-4.9979999999999993</c:v>
                </c:pt>
                <c:pt idx="1602">
                  <c:v>-4.9959999999999987</c:v>
                </c:pt>
                <c:pt idx="1603">
                  <c:v>-4.9939999999999998</c:v>
                </c:pt>
                <c:pt idx="1604">
                  <c:v>-4.9919999999999991</c:v>
                </c:pt>
                <c:pt idx="1605">
                  <c:v>-4.9899999999999993</c:v>
                </c:pt>
                <c:pt idx="1606">
                  <c:v>-4.9879999999999995</c:v>
                </c:pt>
                <c:pt idx="1607">
                  <c:v>-4.9859999999999989</c:v>
                </c:pt>
                <c:pt idx="1608">
                  <c:v>-4.9839999999999991</c:v>
                </c:pt>
                <c:pt idx="1609">
                  <c:v>-4.9819999999999993</c:v>
                </c:pt>
                <c:pt idx="1610">
                  <c:v>-4.9799999999999986</c:v>
                </c:pt>
                <c:pt idx="1611">
                  <c:v>-4.9779999999999998</c:v>
                </c:pt>
                <c:pt idx="1612">
                  <c:v>-4.9759999999999991</c:v>
                </c:pt>
                <c:pt idx="1613">
                  <c:v>-4.9739999999999993</c:v>
                </c:pt>
                <c:pt idx="1614">
                  <c:v>-4.9719999999999995</c:v>
                </c:pt>
                <c:pt idx="1615">
                  <c:v>-4.9699999999999989</c:v>
                </c:pt>
                <c:pt idx="1616">
                  <c:v>-4.9679999999999991</c:v>
                </c:pt>
                <c:pt idx="1617">
                  <c:v>-4.9659999999999993</c:v>
                </c:pt>
                <c:pt idx="1618">
                  <c:v>-4.9639999999999986</c:v>
                </c:pt>
                <c:pt idx="1619">
                  <c:v>-4.9619999999999997</c:v>
                </c:pt>
                <c:pt idx="1620">
                  <c:v>-4.9599999999999991</c:v>
                </c:pt>
                <c:pt idx="1621">
                  <c:v>-4.9579999999999993</c:v>
                </c:pt>
                <c:pt idx="1622">
                  <c:v>-4.9559999999999995</c:v>
                </c:pt>
                <c:pt idx="1623">
                  <c:v>-4.9539999999999988</c:v>
                </c:pt>
                <c:pt idx="1624">
                  <c:v>-4.9519999999999991</c:v>
                </c:pt>
                <c:pt idx="1625">
                  <c:v>-4.9499999999999993</c:v>
                </c:pt>
                <c:pt idx="1626">
                  <c:v>-4.9479999999999995</c:v>
                </c:pt>
                <c:pt idx="1627">
                  <c:v>-4.9459999999999997</c:v>
                </c:pt>
                <c:pt idx="1628">
                  <c:v>-4.9439999999999991</c:v>
                </c:pt>
                <c:pt idx="1629">
                  <c:v>-4.9419999999999993</c:v>
                </c:pt>
                <c:pt idx="1630">
                  <c:v>-4.9399999999999995</c:v>
                </c:pt>
                <c:pt idx="1631">
                  <c:v>-4.9379999999999988</c:v>
                </c:pt>
                <c:pt idx="1632">
                  <c:v>-4.9359999999999999</c:v>
                </c:pt>
                <c:pt idx="1633">
                  <c:v>-4.9339999999999993</c:v>
                </c:pt>
                <c:pt idx="1634">
                  <c:v>-4.9319999999999995</c:v>
                </c:pt>
                <c:pt idx="1635">
                  <c:v>-4.93</c:v>
                </c:pt>
                <c:pt idx="1636">
                  <c:v>-4.927999999999999</c:v>
                </c:pt>
                <c:pt idx="1637">
                  <c:v>-4.9259999999999993</c:v>
                </c:pt>
                <c:pt idx="1638">
                  <c:v>-4.9239999999999995</c:v>
                </c:pt>
                <c:pt idx="1639">
                  <c:v>-4.9219999999999988</c:v>
                </c:pt>
                <c:pt idx="1640">
                  <c:v>-4.92</c:v>
                </c:pt>
                <c:pt idx="1641">
                  <c:v>-4.9179999999999993</c:v>
                </c:pt>
                <c:pt idx="1642">
                  <c:v>-4.9159999999999995</c:v>
                </c:pt>
                <c:pt idx="1643">
                  <c:v>-4.9139999999999997</c:v>
                </c:pt>
                <c:pt idx="1644">
                  <c:v>-4.911999999999999</c:v>
                </c:pt>
                <c:pt idx="1645">
                  <c:v>-4.9099999999999993</c:v>
                </c:pt>
                <c:pt idx="1646">
                  <c:v>-4.9079999999999995</c:v>
                </c:pt>
                <c:pt idx="1647">
                  <c:v>-4.9059999999999988</c:v>
                </c:pt>
                <c:pt idx="1648">
                  <c:v>-4.9039999999999999</c:v>
                </c:pt>
                <c:pt idx="1649">
                  <c:v>-4.9019999999999992</c:v>
                </c:pt>
                <c:pt idx="1650">
                  <c:v>-4.8999999999999995</c:v>
                </c:pt>
                <c:pt idx="1651">
                  <c:v>-4.8979999999999997</c:v>
                </c:pt>
                <c:pt idx="1652">
                  <c:v>-4.895999999999999</c:v>
                </c:pt>
                <c:pt idx="1653">
                  <c:v>-4.8939999999999992</c:v>
                </c:pt>
                <c:pt idx="1654">
                  <c:v>-4.8919999999999995</c:v>
                </c:pt>
                <c:pt idx="1655">
                  <c:v>-4.8899999999999988</c:v>
                </c:pt>
                <c:pt idx="1656">
                  <c:v>-4.8879999999999999</c:v>
                </c:pt>
                <c:pt idx="1657">
                  <c:v>-4.8859999999999992</c:v>
                </c:pt>
                <c:pt idx="1658">
                  <c:v>-4.8839999999999995</c:v>
                </c:pt>
                <c:pt idx="1659">
                  <c:v>-4.8819999999999997</c:v>
                </c:pt>
                <c:pt idx="1660">
                  <c:v>-4.879999999999999</c:v>
                </c:pt>
                <c:pt idx="1661">
                  <c:v>-4.8779999999999992</c:v>
                </c:pt>
                <c:pt idx="1662">
                  <c:v>-4.8759999999999994</c:v>
                </c:pt>
                <c:pt idx="1663">
                  <c:v>-4.8739999999999988</c:v>
                </c:pt>
                <c:pt idx="1664">
                  <c:v>-4.8719999999999999</c:v>
                </c:pt>
                <c:pt idx="1665">
                  <c:v>-4.8699999999999992</c:v>
                </c:pt>
                <c:pt idx="1666">
                  <c:v>-4.8679999999999994</c:v>
                </c:pt>
                <c:pt idx="1667">
                  <c:v>-4.8659999999999997</c:v>
                </c:pt>
                <c:pt idx="1668">
                  <c:v>-4.863999999999999</c:v>
                </c:pt>
                <c:pt idx="1669">
                  <c:v>-4.8619999999999992</c:v>
                </c:pt>
                <c:pt idx="1670">
                  <c:v>-4.8599999999999994</c:v>
                </c:pt>
                <c:pt idx="1671">
                  <c:v>-4.8579999999999988</c:v>
                </c:pt>
                <c:pt idx="1672">
                  <c:v>-4.8559999999999999</c:v>
                </c:pt>
                <c:pt idx="1673">
                  <c:v>-4.8539999999999992</c:v>
                </c:pt>
                <c:pt idx="1674">
                  <c:v>-4.8519999999999994</c:v>
                </c:pt>
                <c:pt idx="1675">
                  <c:v>-4.8499999999999996</c:v>
                </c:pt>
                <c:pt idx="1676">
                  <c:v>-4.847999999999999</c:v>
                </c:pt>
                <c:pt idx="1677">
                  <c:v>-4.8459999999999992</c:v>
                </c:pt>
                <c:pt idx="1678">
                  <c:v>-4.8439999999999994</c:v>
                </c:pt>
                <c:pt idx="1679">
                  <c:v>-4.8419999999999987</c:v>
                </c:pt>
                <c:pt idx="1680">
                  <c:v>-4.84</c:v>
                </c:pt>
                <c:pt idx="1681">
                  <c:v>-4.8379999999999992</c:v>
                </c:pt>
                <c:pt idx="1682">
                  <c:v>-4.8359999999999994</c:v>
                </c:pt>
                <c:pt idx="1683">
                  <c:v>-4.8339999999999996</c:v>
                </c:pt>
                <c:pt idx="1684">
                  <c:v>-4.831999999999999</c:v>
                </c:pt>
                <c:pt idx="1685">
                  <c:v>-4.8299999999999992</c:v>
                </c:pt>
                <c:pt idx="1686">
                  <c:v>-4.8279999999999994</c:v>
                </c:pt>
                <c:pt idx="1687">
                  <c:v>-4.8259999999999987</c:v>
                </c:pt>
                <c:pt idx="1688">
                  <c:v>-4.8239999999999998</c:v>
                </c:pt>
                <c:pt idx="1689">
                  <c:v>-4.8219999999999992</c:v>
                </c:pt>
                <c:pt idx="1690">
                  <c:v>-4.8199999999999994</c:v>
                </c:pt>
                <c:pt idx="1691">
                  <c:v>-4.8179999999999996</c:v>
                </c:pt>
                <c:pt idx="1692">
                  <c:v>-4.8159999999999989</c:v>
                </c:pt>
                <c:pt idx="1693">
                  <c:v>-4.8139999999999992</c:v>
                </c:pt>
                <c:pt idx="1694">
                  <c:v>-4.8119999999999994</c:v>
                </c:pt>
                <c:pt idx="1695">
                  <c:v>-4.8099999999999987</c:v>
                </c:pt>
                <c:pt idx="1696">
                  <c:v>-4.8079999999999998</c:v>
                </c:pt>
                <c:pt idx="1697">
                  <c:v>-4.8059999999999992</c:v>
                </c:pt>
                <c:pt idx="1698">
                  <c:v>-4.8039999999999994</c:v>
                </c:pt>
                <c:pt idx="1699">
                  <c:v>-4.8019999999999996</c:v>
                </c:pt>
                <c:pt idx="1700">
                  <c:v>-4.7999999999999989</c:v>
                </c:pt>
                <c:pt idx="1701">
                  <c:v>-4.7979999999999992</c:v>
                </c:pt>
                <c:pt idx="1702">
                  <c:v>-4.7959999999999994</c:v>
                </c:pt>
                <c:pt idx="1703">
                  <c:v>-4.7939999999999987</c:v>
                </c:pt>
                <c:pt idx="1704">
                  <c:v>-4.7919999999999998</c:v>
                </c:pt>
                <c:pt idx="1705">
                  <c:v>-4.7899999999999991</c:v>
                </c:pt>
                <c:pt idx="1706">
                  <c:v>-4.7879999999999994</c:v>
                </c:pt>
                <c:pt idx="1707">
                  <c:v>-4.7859999999999996</c:v>
                </c:pt>
                <c:pt idx="1708">
                  <c:v>-4.7839999999999989</c:v>
                </c:pt>
                <c:pt idx="1709">
                  <c:v>-4.7819999999999991</c:v>
                </c:pt>
                <c:pt idx="1710">
                  <c:v>-4.7799999999999994</c:v>
                </c:pt>
                <c:pt idx="1711">
                  <c:v>-4.7779999999999987</c:v>
                </c:pt>
                <c:pt idx="1712">
                  <c:v>-4.7759999999999998</c:v>
                </c:pt>
                <c:pt idx="1713">
                  <c:v>-4.7739999999999991</c:v>
                </c:pt>
                <c:pt idx="1714">
                  <c:v>-4.7719999999999994</c:v>
                </c:pt>
                <c:pt idx="1715">
                  <c:v>-4.7699999999999996</c:v>
                </c:pt>
                <c:pt idx="1716">
                  <c:v>-4.7679999999999989</c:v>
                </c:pt>
                <c:pt idx="1717">
                  <c:v>-4.7659999999999991</c:v>
                </c:pt>
                <c:pt idx="1718">
                  <c:v>-4.7639999999999993</c:v>
                </c:pt>
                <c:pt idx="1719">
                  <c:v>-4.7619999999999987</c:v>
                </c:pt>
                <c:pt idx="1720">
                  <c:v>-4.76</c:v>
                </c:pt>
                <c:pt idx="1721">
                  <c:v>-4.7579999999999991</c:v>
                </c:pt>
                <c:pt idx="1722">
                  <c:v>-4.7559999999999993</c:v>
                </c:pt>
                <c:pt idx="1723">
                  <c:v>-4.7539999999999996</c:v>
                </c:pt>
                <c:pt idx="1724">
                  <c:v>-4.7519999999999989</c:v>
                </c:pt>
                <c:pt idx="1725">
                  <c:v>-4.7499999999999991</c:v>
                </c:pt>
                <c:pt idx="1726">
                  <c:v>-4.7479999999999993</c:v>
                </c:pt>
                <c:pt idx="1727">
                  <c:v>-4.7459999999999987</c:v>
                </c:pt>
                <c:pt idx="1728">
                  <c:v>-4.7439999999999998</c:v>
                </c:pt>
                <c:pt idx="1729">
                  <c:v>-4.7419999999999991</c:v>
                </c:pt>
                <c:pt idx="1730">
                  <c:v>-4.7399999999999993</c:v>
                </c:pt>
                <c:pt idx="1731">
                  <c:v>-4.7379999999999995</c:v>
                </c:pt>
                <c:pt idx="1732">
                  <c:v>-4.7359999999999989</c:v>
                </c:pt>
                <c:pt idx="1733">
                  <c:v>-4.7339999999999991</c:v>
                </c:pt>
                <c:pt idx="1734">
                  <c:v>-4.7319999999999993</c:v>
                </c:pt>
                <c:pt idx="1735">
                  <c:v>-4.7299999999999986</c:v>
                </c:pt>
                <c:pt idx="1736">
                  <c:v>-4.7279999999999998</c:v>
                </c:pt>
                <c:pt idx="1737">
                  <c:v>-4.7259999999999991</c:v>
                </c:pt>
                <c:pt idx="1738">
                  <c:v>-4.7239999999999993</c:v>
                </c:pt>
                <c:pt idx="1739">
                  <c:v>-4.7219999999999995</c:v>
                </c:pt>
                <c:pt idx="1740">
                  <c:v>-4.7199999999999989</c:v>
                </c:pt>
                <c:pt idx="1741">
                  <c:v>-4.7179999999999991</c:v>
                </c:pt>
                <c:pt idx="1742">
                  <c:v>-4.7159999999999993</c:v>
                </c:pt>
                <c:pt idx="1743">
                  <c:v>-4.7139999999999986</c:v>
                </c:pt>
                <c:pt idx="1744">
                  <c:v>-4.7119999999999997</c:v>
                </c:pt>
                <c:pt idx="1745">
                  <c:v>-4.7099999999999991</c:v>
                </c:pt>
                <c:pt idx="1746">
                  <c:v>-4.7079999999999993</c:v>
                </c:pt>
                <c:pt idx="1747">
                  <c:v>-4.7059999999999995</c:v>
                </c:pt>
                <c:pt idx="1748">
                  <c:v>-4.7039999999999988</c:v>
                </c:pt>
                <c:pt idx="1749">
                  <c:v>-4.7019999999999991</c:v>
                </c:pt>
                <c:pt idx="1750">
                  <c:v>-4.6999999999999993</c:v>
                </c:pt>
                <c:pt idx="1751">
                  <c:v>-4.6979999999999995</c:v>
                </c:pt>
                <c:pt idx="1752">
                  <c:v>-4.6959999999999997</c:v>
                </c:pt>
                <c:pt idx="1753">
                  <c:v>-4.6939999999999991</c:v>
                </c:pt>
                <c:pt idx="1754">
                  <c:v>-4.6919999999999993</c:v>
                </c:pt>
                <c:pt idx="1755">
                  <c:v>-4.6899999999999995</c:v>
                </c:pt>
                <c:pt idx="1756">
                  <c:v>-4.6879999999999988</c:v>
                </c:pt>
                <c:pt idx="1757">
                  <c:v>-4.6859999999999999</c:v>
                </c:pt>
                <c:pt idx="1758">
                  <c:v>-4.6839999999999993</c:v>
                </c:pt>
                <c:pt idx="1759">
                  <c:v>-4.6819999999999995</c:v>
                </c:pt>
                <c:pt idx="1760">
                  <c:v>-4.68</c:v>
                </c:pt>
                <c:pt idx="1761">
                  <c:v>-4.677999999999999</c:v>
                </c:pt>
                <c:pt idx="1762">
                  <c:v>-4.6759999999999993</c:v>
                </c:pt>
                <c:pt idx="1763">
                  <c:v>-4.6739999999999995</c:v>
                </c:pt>
                <c:pt idx="1764">
                  <c:v>-4.6719999999999988</c:v>
                </c:pt>
                <c:pt idx="1765">
                  <c:v>-4.67</c:v>
                </c:pt>
                <c:pt idx="1766">
                  <c:v>-4.6679999999999993</c:v>
                </c:pt>
                <c:pt idx="1767">
                  <c:v>-4.6659999999999995</c:v>
                </c:pt>
                <c:pt idx="1768">
                  <c:v>-4.6639999999999997</c:v>
                </c:pt>
                <c:pt idx="1769">
                  <c:v>-4.661999999999999</c:v>
                </c:pt>
                <c:pt idx="1770">
                  <c:v>-4.6599999999999993</c:v>
                </c:pt>
                <c:pt idx="1771">
                  <c:v>-4.6579999999999995</c:v>
                </c:pt>
                <c:pt idx="1772">
                  <c:v>-4.6559999999999988</c:v>
                </c:pt>
                <c:pt idx="1773">
                  <c:v>-4.6539999999999999</c:v>
                </c:pt>
                <c:pt idx="1774">
                  <c:v>-4.6519999999999992</c:v>
                </c:pt>
                <c:pt idx="1775">
                  <c:v>-4.6499999999999995</c:v>
                </c:pt>
                <c:pt idx="1776">
                  <c:v>-4.6479999999999997</c:v>
                </c:pt>
                <c:pt idx="1777">
                  <c:v>-4.645999999999999</c:v>
                </c:pt>
                <c:pt idx="1778">
                  <c:v>-4.6439999999999992</c:v>
                </c:pt>
                <c:pt idx="1779">
                  <c:v>-4.6419999999999995</c:v>
                </c:pt>
                <c:pt idx="1780">
                  <c:v>-4.6399999999999988</c:v>
                </c:pt>
                <c:pt idx="1781">
                  <c:v>-4.6379999999999999</c:v>
                </c:pt>
                <c:pt idx="1782">
                  <c:v>-4.6359999999999992</c:v>
                </c:pt>
                <c:pt idx="1783">
                  <c:v>-4.6339999999999995</c:v>
                </c:pt>
                <c:pt idx="1784">
                  <c:v>-4.6319999999999997</c:v>
                </c:pt>
                <c:pt idx="1785">
                  <c:v>-4.629999999999999</c:v>
                </c:pt>
                <c:pt idx="1786">
                  <c:v>-4.6279999999999992</c:v>
                </c:pt>
                <c:pt idx="1787">
                  <c:v>-4.6259999999999994</c:v>
                </c:pt>
                <c:pt idx="1788">
                  <c:v>-4.6239999999999988</c:v>
                </c:pt>
                <c:pt idx="1789">
                  <c:v>-4.6219999999999999</c:v>
                </c:pt>
                <c:pt idx="1790">
                  <c:v>-4.6199999999999992</c:v>
                </c:pt>
                <c:pt idx="1791">
                  <c:v>-4.6179999999999994</c:v>
                </c:pt>
                <c:pt idx="1792">
                  <c:v>-4.6159999999999997</c:v>
                </c:pt>
                <c:pt idx="1793">
                  <c:v>-4.613999999999999</c:v>
                </c:pt>
                <c:pt idx="1794">
                  <c:v>-4.6119999999999992</c:v>
                </c:pt>
                <c:pt idx="1795">
                  <c:v>-4.6099999999999994</c:v>
                </c:pt>
                <c:pt idx="1796">
                  <c:v>-4.6079999999999988</c:v>
                </c:pt>
                <c:pt idx="1797">
                  <c:v>-4.6059999999999999</c:v>
                </c:pt>
                <c:pt idx="1798">
                  <c:v>-4.6039999999999992</c:v>
                </c:pt>
                <c:pt idx="1799">
                  <c:v>-4.6019999999999994</c:v>
                </c:pt>
                <c:pt idx="1800">
                  <c:v>-4.5999999999999996</c:v>
                </c:pt>
                <c:pt idx="1801">
                  <c:v>-4.597999999999999</c:v>
                </c:pt>
                <c:pt idx="1802">
                  <c:v>-4.5959999999999992</c:v>
                </c:pt>
                <c:pt idx="1803">
                  <c:v>-4.5939999999999994</c:v>
                </c:pt>
                <c:pt idx="1804">
                  <c:v>-4.5919999999999987</c:v>
                </c:pt>
                <c:pt idx="1805">
                  <c:v>-4.59</c:v>
                </c:pt>
                <c:pt idx="1806">
                  <c:v>-4.5879999999999992</c:v>
                </c:pt>
                <c:pt idx="1807">
                  <c:v>-4.5859999999999994</c:v>
                </c:pt>
                <c:pt idx="1808">
                  <c:v>-4.5839999999999996</c:v>
                </c:pt>
                <c:pt idx="1809">
                  <c:v>-4.581999999999999</c:v>
                </c:pt>
                <c:pt idx="1810">
                  <c:v>-4.5799999999999992</c:v>
                </c:pt>
                <c:pt idx="1811">
                  <c:v>-4.5779999999999994</c:v>
                </c:pt>
                <c:pt idx="1812">
                  <c:v>-4.5759999999999987</c:v>
                </c:pt>
                <c:pt idx="1813">
                  <c:v>-4.5739999999999998</c:v>
                </c:pt>
                <c:pt idx="1814">
                  <c:v>-4.5719999999999992</c:v>
                </c:pt>
                <c:pt idx="1815">
                  <c:v>-4.5699999999999994</c:v>
                </c:pt>
                <c:pt idx="1816">
                  <c:v>-4.5679999999999996</c:v>
                </c:pt>
                <c:pt idx="1817">
                  <c:v>-4.5659999999999989</c:v>
                </c:pt>
                <c:pt idx="1818">
                  <c:v>-4.5639999999999992</c:v>
                </c:pt>
                <c:pt idx="1819">
                  <c:v>-4.5619999999999994</c:v>
                </c:pt>
                <c:pt idx="1820">
                  <c:v>-4.5599999999999987</c:v>
                </c:pt>
                <c:pt idx="1821">
                  <c:v>-4.5579999999999998</c:v>
                </c:pt>
                <c:pt idx="1822">
                  <c:v>-4.5559999999999992</c:v>
                </c:pt>
                <c:pt idx="1823">
                  <c:v>-4.5539999999999994</c:v>
                </c:pt>
                <c:pt idx="1824">
                  <c:v>-4.5519999999999996</c:v>
                </c:pt>
                <c:pt idx="1825">
                  <c:v>-4.5499999999999989</c:v>
                </c:pt>
                <c:pt idx="1826">
                  <c:v>-4.5479999999999992</c:v>
                </c:pt>
                <c:pt idx="1827">
                  <c:v>-4.5459999999999994</c:v>
                </c:pt>
                <c:pt idx="1828">
                  <c:v>-4.5439999999999987</c:v>
                </c:pt>
                <c:pt idx="1829">
                  <c:v>-4.5419999999999998</c:v>
                </c:pt>
                <c:pt idx="1830">
                  <c:v>-4.5399999999999991</c:v>
                </c:pt>
                <c:pt idx="1831">
                  <c:v>-4.5379999999999994</c:v>
                </c:pt>
                <c:pt idx="1832">
                  <c:v>-4.5359999999999996</c:v>
                </c:pt>
                <c:pt idx="1833">
                  <c:v>-4.5339999999999989</c:v>
                </c:pt>
                <c:pt idx="1834">
                  <c:v>-4.5319999999999991</c:v>
                </c:pt>
                <c:pt idx="1835">
                  <c:v>-4.5299999999999994</c:v>
                </c:pt>
                <c:pt idx="1836">
                  <c:v>-4.5279999999999987</c:v>
                </c:pt>
                <c:pt idx="1837">
                  <c:v>-4.5259999999999998</c:v>
                </c:pt>
                <c:pt idx="1838">
                  <c:v>-4.5239999999999991</c:v>
                </c:pt>
                <c:pt idx="1839">
                  <c:v>-4.5219999999999994</c:v>
                </c:pt>
                <c:pt idx="1840">
                  <c:v>-4.5199999999999996</c:v>
                </c:pt>
                <c:pt idx="1841">
                  <c:v>-4.5179999999999989</c:v>
                </c:pt>
                <c:pt idx="1842">
                  <c:v>-4.5159999999999991</c:v>
                </c:pt>
                <c:pt idx="1843">
                  <c:v>-4.5139999999999993</c:v>
                </c:pt>
                <c:pt idx="1844">
                  <c:v>-4.5119999999999987</c:v>
                </c:pt>
                <c:pt idx="1845">
                  <c:v>-4.51</c:v>
                </c:pt>
                <c:pt idx="1846">
                  <c:v>-4.5079999999999991</c:v>
                </c:pt>
                <c:pt idx="1847">
                  <c:v>-4.5059999999999993</c:v>
                </c:pt>
                <c:pt idx="1848">
                  <c:v>-4.5039999999999996</c:v>
                </c:pt>
                <c:pt idx="1849">
                  <c:v>-4.5019999999999989</c:v>
                </c:pt>
                <c:pt idx="1850">
                  <c:v>-4.4999999999999991</c:v>
                </c:pt>
                <c:pt idx="1851">
                  <c:v>-4.4979999999999993</c:v>
                </c:pt>
                <c:pt idx="1852">
                  <c:v>-4.4959999999999987</c:v>
                </c:pt>
                <c:pt idx="1853">
                  <c:v>-4.4939999999999998</c:v>
                </c:pt>
                <c:pt idx="1854">
                  <c:v>-4.4919999999999991</c:v>
                </c:pt>
                <c:pt idx="1855">
                  <c:v>-4.4899999999999993</c:v>
                </c:pt>
                <c:pt idx="1856">
                  <c:v>-4.4879999999999995</c:v>
                </c:pt>
                <c:pt idx="1857">
                  <c:v>-4.4859999999999989</c:v>
                </c:pt>
                <c:pt idx="1858">
                  <c:v>-4.4839999999999991</c:v>
                </c:pt>
                <c:pt idx="1859">
                  <c:v>-4.4819999999999993</c:v>
                </c:pt>
                <c:pt idx="1860">
                  <c:v>-4.4799999999999986</c:v>
                </c:pt>
                <c:pt idx="1861">
                  <c:v>-4.4779999999999998</c:v>
                </c:pt>
                <c:pt idx="1862">
                  <c:v>-4.4759999999999991</c:v>
                </c:pt>
                <c:pt idx="1863">
                  <c:v>-4.4739999999999993</c:v>
                </c:pt>
                <c:pt idx="1864">
                  <c:v>-4.4719999999999995</c:v>
                </c:pt>
                <c:pt idx="1865">
                  <c:v>-4.4699999999999989</c:v>
                </c:pt>
                <c:pt idx="1866">
                  <c:v>-4.4679999999999991</c:v>
                </c:pt>
                <c:pt idx="1867">
                  <c:v>-4.4659999999999993</c:v>
                </c:pt>
                <c:pt idx="1868">
                  <c:v>-4.4639999999999986</c:v>
                </c:pt>
                <c:pt idx="1869">
                  <c:v>-4.4619999999999997</c:v>
                </c:pt>
                <c:pt idx="1870">
                  <c:v>-4.4599999999999991</c:v>
                </c:pt>
                <c:pt idx="1871">
                  <c:v>-4.4579999999999993</c:v>
                </c:pt>
                <c:pt idx="1872">
                  <c:v>-4.4559999999999995</c:v>
                </c:pt>
                <c:pt idx="1873">
                  <c:v>-4.4539999999999988</c:v>
                </c:pt>
                <c:pt idx="1874">
                  <c:v>-4.4519999999999991</c:v>
                </c:pt>
                <c:pt idx="1875">
                  <c:v>-4.4499999999999993</c:v>
                </c:pt>
                <c:pt idx="1876">
                  <c:v>-4.4479999999999995</c:v>
                </c:pt>
                <c:pt idx="1877">
                  <c:v>-4.4459999999999997</c:v>
                </c:pt>
                <c:pt idx="1878">
                  <c:v>-4.4439999999999991</c:v>
                </c:pt>
                <c:pt idx="1879">
                  <c:v>-4.4419999999999993</c:v>
                </c:pt>
                <c:pt idx="1880">
                  <c:v>-4.4399999999999995</c:v>
                </c:pt>
                <c:pt idx="1881">
                  <c:v>-4.4379999999999988</c:v>
                </c:pt>
                <c:pt idx="1882">
                  <c:v>-4.4359999999999999</c:v>
                </c:pt>
                <c:pt idx="1883">
                  <c:v>-4.4339999999999993</c:v>
                </c:pt>
                <c:pt idx="1884">
                  <c:v>-4.4319999999999995</c:v>
                </c:pt>
                <c:pt idx="1885">
                  <c:v>-4.43</c:v>
                </c:pt>
                <c:pt idx="1886">
                  <c:v>-4.427999999999999</c:v>
                </c:pt>
                <c:pt idx="1887">
                  <c:v>-4.4259999999999993</c:v>
                </c:pt>
                <c:pt idx="1888">
                  <c:v>-4.4239999999999995</c:v>
                </c:pt>
                <c:pt idx="1889">
                  <c:v>-4.4219999999999988</c:v>
                </c:pt>
                <c:pt idx="1890">
                  <c:v>-4.42</c:v>
                </c:pt>
                <c:pt idx="1891">
                  <c:v>-4.4179999999999993</c:v>
                </c:pt>
                <c:pt idx="1892">
                  <c:v>-4.4159999999999995</c:v>
                </c:pt>
                <c:pt idx="1893">
                  <c:v>-4.4139999999999997</c:v>
                </c:pt>
                <c:pt idx="1894">
                  <c:v>-4.411999999999999</c:v>
                </c:pt>
                <c:pt idx="1895">
                  <c:v>-4.4099999999999993</c:v>
                </c:pt>
                <c:pt idx="1896">
                  <c:v>-4.4079999999999995</c:v>
                </c:pt>
                <c:pt idx="1897">
                  <c:v>-4.4059999999999988</c:v>
                </c:pt>
                <c:pt idx="1898">
                  <c:v>-4.4039999999999999</c:v>
                </c:pt>
                <c:pt idx="1899">
                  <c:v>-4.4019999999999992</c:v>
                </c:pt>
                <c:pt idx="1900">
                  <c:v>-4.3999999999999995</c:v>
                </c:pt>
                <c:pt idx="1901">
                  <c:v>-4.3979999999999997</c:v>
                </c:pt>
                <c:pt idx="1902">
                  <c:v>-4.395999999999999</c:v>
                </c:pt>
                <c:pt idx="1903">
                  <c:v>-4.3939999999999992</c:v>
                </c:pt>
                <c:pt idx="1904">
                  <c:v>-4.3919999999999995</c:v>
                </c:pt>
                <c:pt idx="1905">
                  <c:v>-4.3899999999999988</c:v>
                </c:pt>
                <c:pt idx="1906">
                  <c:v>-4.3879999999999999</c:v>
                </c:pt>
                <c:pt idx="1907">
                  <c:v>-4.3859999999999992</c:v>
                </c:pt>
                <c:pt idx="1908">
                  <c:v>-4.3839999999999995</c:v>
                </c:pt>
                <c:pt idx="1909">
                  <c:v>-4.3819999999999997</c:v>
                </c:pt>
                <c:pt idx="1910">
                  <c:v>-4.379999999999999</c:v>
                </c:pt>
                <c:pt idx="1911">
                  <c:v>-4.3779999999999992</c:v>
                </c:pt>
                <c:pt idx="1912">
                  <c:v>-4.3759999999999994</c:v>
                </c:pt>
                <c:pt idx="1913">
                  <c:v>-4.3739999999999988</c:v>
                </c:pt>
                <c:pt idx="1914">
                  <c:v>-4.3719999999999999</c:v>
                </c:pt>
                <c:pt idx="1915">
                  <c:v>-4.3699999999999992</c:v>
                </c:pt>
                <c:pt idx="1916">
                  <c:v>-4.3679999999999994</c:v>
                </c:pt>
                <c:pt idx="1917">
                  <c:v>-4.3659999999999997</c:v>
                </c:pt>
                <c:pt idx="1918">
                  <c:v>-4.363999999999999</c:v>
                </c:pt>
                <c:pt idx="1919">
                  <c:v>-4.3619999999999992</c:v>
                </c:pt>
                <c:pt idx="1920">
                  <c:v>-4.3599999999999994</c:v>
                </c:pt>
                <c:pt idx="1921">
                  <c:v>-4.3579999999999988</c:v>
                </c:pt>
                <c:pt idx="1922">
                  <c:v>-4.3559999999999999</c:v>
                </c:pt>
                <c:pt idx="1923">
                  <c:v>-4.3539999999999992</c:v>
                </c:pt>
                <c:pt idx="1924">
                  <c:v>-4.3519999999999994</c:v>
                </c:pt>
                <c:pt idx="1925">
                  <c:v>-4.3499999999999996</c:v>
                </c:pt>
                <c:pt idx="1926">
                  <c:v>-4.347999999999999</c:v>
                </c:pt>
                <c:pt idx="1927">
                  <c:v>-4.3459999999999992</c:v>
                </c:pt>
                <c:pt idx="1928">
                  <c:v>-4.3439999999999994</c:v>
                </c:pt>
                <c:pt idx="1929">
                  <c:v>-4.3419999999999987</c:v>
                </c:pt>
                <c:pt idx="1930">
                  <c:v>-4.34</c:v>
                </c:pt>
                <c:pt idx="1931">
                  <c:v>-4.3379999999999992</c:v>
                </c:pt>
                <c:pt idx="1932">
                  <c:v>-4.3359999999999994</c:v>
                </c:pt>
                <c:pt idx="1933">
                  <c:v>-4.3339999999999996</c:v>
                </c:pt>
                <c:pt idx="1934">
                  <c:v>-4.331999999999999</c:v>
                </c:pt>
                <c:pt idx="1935">
                  <c:v>-4.3299999999999992</c:v>
                </c:pt>
                <c:pt idx="1936">
                  <c:v>-4.3279999999999994</c:v>
                </c:pt>
                <c:pt idx="1937">
                  <c:v>-4.3259999999999987</c:v>
                </c:pt>
                <c:pt idx="1938">
                  <c:v>-4.3239999999999998</c:v>
                </c:pt>
                <c:pt idx="1939">
                  <c:v>-4.3219999999999992</c:v>
                </c:pt>
                <c:pt idx="1940">
                  <c:v>-4.3199999999999994</c:v>
                </c:pt>
                <c:pt idx="1941">
                  <c:v>-4.3179999999999996</c:v>
                </c:pt>
                <c:pt idx="1942">
                  <c:v>-4.3159999999999989</c:v>
                </c:pt>
                <c:pt idx="1943">
                  <c:v>-4.3139999999999992</c:v>
                </c:pt>
                <c:pt idx="1944">
                  <c:v>-4.3119999999999994</c:v>
                </c:pt>
                <c:pt idx="1945">
                  <c:v>-4.3099999999999987</c:v>
                </c:pt>
                <c:pt idx="1946">
                  <c:v>-4.3079999999999998</c:v>
                </c:pt>
                <c:pt idx="1947">
                  <c:v>-4.3059999999999992</c:v>
                </c:pt>
                <c:pt idx="1948">
                  <c:v>-4.3039999999999994</c:v>
                </c:pt>
                <c:pt idx="1949">
                  <c:v>-4.3019999999999996</c:v>
                </c:pt>
                <c:pt idx="1950">
                  <c:v>-4.2999999999999989</c:v>
                </c:pt>
                <c:pt idx="1951">
                  <c:v>-4.2979999999999992</c:v>
                </c:pt>
                <c:pt idx="1952">
                  <c:v>-4.2959999999999994</c:v>
                </c:pt>
                <c:pt idx="1953">
                  <c:v>-4.2939999999999987</c:v>
                </c:pt>
                <c:pt idx="1954">
                  <c:v>-4.2919999999999998</c:v>
                </c:pt>
                <c:pt idx="1955">
                  <c:v>-4.2899999999999991</c:v>
                </c:pt>
                <c:pt idx="1956">
                  <c:v>-4.2879999999999994</c:v>
                </c:pt>
                <c:pt idx="1957">
                  <c:v>-4.2859999999999996</c:v>
                </c:pt>
                <c:pt idx="1958">
                  <c:v>-4.2839999999999989</c:v>
                </c:pt>
                <c:pt idx="1959">
                  <c:v>-4.2819999999999991</c:v>
                </c:pt>
                <c:pt idx="1960">
                  <c:v>-4.2799999999999994</c:v>
                </c:pt>
                <c:pt idx="1961">
                  <c:v>-4.2779999999999987</c:v>
                </c:pt>
                <c:pt idx="1962">
                  <c:v>-4.2759999999999998</c:v>
                </c:pt>
                <c:pt idx="1963">
                  <c:v>-4.2739999999999991</c:v>
                </c:pt>
                <c:pt idx="1964">
                  <c:v>-4.2719999999999994</c:v>
                </c:pt>
                <c:pt idx="1965">
                  <c:v>-4.2699999999999996</c:v>
                </c:pt>
                <c:pt idx="1966">
                  <c:v>-4.2679999999999989</c:v>
                </c:pt>
                <c:pt idx="1967">
                  <c:v>-4.2659999999999991</c:v>
                </c:pt>
                <c:pt idx="1968">
                  <c:v>-4.2639999999999993</c:v>
                </c:pt>
                <c:pt idx="1969">
                  <c:v>-4.2619999999999987</c:v>
                </c:pt>
                <c:pt idx="1970">
                  <c:v>-4.26</c:v>
                </c:pt>
                <c:pt idx="1971">
                  <c:v>-4.2579999999999991</c:v>
                </c:pt>
                <c:pt idx="1972">
                  <c:v>-4.2559999999999993</c:v>
                </c:pt>
                <c:pt idx="1973">
                  <c:v>-4.2539999999999996</c:v>
                </c:pt>
                <c:pt idx="1974">
                  <c:v>-4.2519999999999989</c:v>
                </c:pt>
                <c:pt idx="1975">
                  <c:v>-4.2499999999999991</c:v>
                </c:pt>
                <c:pt idx="1976">
                  <c:v>-4.2479999999999993</c:v>
                </c:pt>
                <c:pt idx="1977">
                  <c:v>-4.2459999999999987</c:v>
                </c:pt>
                <c:pt idx="1978">
                  <c:v>-4.2439999999999998</c:v>
                </c:pt>
                <c:pt idx="1979">
                  <c:v>-4.2419999999999991</c:v>
                </c:pt>
                <c:pt idx="1980">
                  <c:v>-4.2399999999999993</c:v>
                </c:pt>
                <c:pt idx="1981">
                  <c:v>-4.2379999999999995</c:v>
                </c:pt>
                <c:pt idx="1982">
                  <c:v>-4.2359999999999989</c:v>
                </c:pt>
                <c:pt idx="1983">
                  <c:v>-4.2339999999999991</c:v>
                </c:pt>
                <c:pt idx="1984">
                  <c:v>-4.2319999999999993</c:v>
                </c:pt>
                <c:pt idx="1985">
                  <c:v>-4.2299999999999986</c:v>
                </c:pt>
                <c:pt idx="1986">
                  <c:v>-4.2279999999999998</c:v>
                </c:pt>
                <c:pt idx="1987">
                  <c:v>-4.2259999999999991</c:v>
                </c:pt>
                <c:pt idx="1988">
                  <c:v>-4.2239999999999993</c:v>
                </c:pt>
                <c:pt idx="1989">
                  <c:v>-4.2219999999999995</c:v>
                </c:pt>
                <c:pt idx="1990">
                  <c:v>-4.2199999999999989</c:v>
                </c:pt>
                <c:pt idx="1991">
                  <c:v>-4.2179999999999991</c:v>
                </c:pt>
                <c:pt idx="1992">
                  <c:v>-4.2159999999999993</c:v>
                </c:pt>
                <c:pt idx="1993">
                  <c:v>-4.2139999999999986</c:v>
                </c:pt>
                <c:pt idx="1994">
                  <c:v>-4.2119999999999997</c:v>
                </c:pt>
                <c:pt idx="1995">
                  <c:v>-4.2099999999999991</c:v>
                </c:pt>
                <c:pt idx="1996">
                  <c:v>-4.2079999999999993</c:v>
                </c:pt>
                <c:pt idx="1997">
                  <c:v>-4.2059999999999995</c:v>
                </c:pt>
                <c:pt idx="1998">
                  <c:v>-4.2039999999999988</c:v>
                </c:pt>
                <c:pt idx="1999">
                  <c:v>-4.2019999999999991</c:v>
                </c:pt>
                <c:pt idx="2000">
                  <c:v>-4.1999999999999993</c:v>
                </c:pt>
                <c:pt idx="2001">
                  <c:v>-4.1979999999999995</c:v>
                </c:pt>
                <c:pt idx="2002">
                  <c:v>-4.1959999999999997</c:v>
                </c:pt>
                <c:pt idx="2003">
                  <c:v>-4.1939999999999991</c:v>
                </c:pt>
                <c:pt idx="2004">
                  <c:v>-4.1919999999999993</c:v>
                </c:pt>
                <c:pt idx="2005">
                  <c:v>-4.1899999999999995</c:v>
                </c:pt>
                <c:pt idx="2006">
                  <c:v>-4.1879999999999997</c:v>
                </c:pt>
                <c:pt idx="2007">
                  <c:v>-4.1859999999999991</c:v>
                </c:pt>
                <c:pt idx="2008">
                  <c:v>-4.1839999999999993</c:v>
                </c:pt>
                <c:pt idx="2009">
                  <c:v>-4.1819999999999995</c:v>
                </c:pt>
                <c:pt idx="2010">
                  <c:v>-4.18</c:v>
                </c:pt>
                <c:pt idx="2011">
                  <c:v>-4.177999999999999</c:v>
                </c:pt>
                <c:pt idx="2012">
                  <c:v>-4.1759999999999993</c:v>
                </c:pt>
                <c:pt idx="2013">
                  <c:v>-4.1739999999999995</c:v>
                </c:pt>
                <c:pt idx="2014">
                  <c:v>-4.1719999999999997</c:v>
                </c:pt>
                <c:pt idx="2015">
                  <c:v>-4.169999999999999</c:v>
                </c:pt>
                <c:pt idx="2016">
                  <c:v>-4.1679999999999993</c:v>
                </c:pt>
                <c:pt idx="2017">
                  <c:v>-4.1659999999999995</c:v>
                </c:pt>
                <c:pt idx="2018">
                  <c:v>-4.1639999999999997</c:v>
                </c:pt>
                <c:pt idx="2019">
                  <c:v>-4.161999999999999</c:v>
                </c:pt>
                <c:pt idx="2020">
                  <c:v>-4.1599999999999993</c:v>
                </c:pt>
                <c:pt idx="2021">
                  <c:v>-4.1579999999999995</c:v>
                </c:pt>
                <c:pt idx="2022">
                  <c:v>-4.1559999999999997</c:v>
                </c:pt>
                <c:pt idx="2023">
                  <c:v>-4.153999999999999</c:v>
                </c:pt>
                <c:pt idx="2024">
                  <c:v>-4.1519999999999992</c:v>
                </c:pt>
                <c:pt idx="2025">
                  <c:v>-4.1499999999999995</c:v>
                </c:pt>
                <c:pt idx="2026">
                  <c:v>-4.1479999999999997</c:v>
                </c:pt>
                <c:pt idx="2027">
                  <c:v>-4.145999999999999</c:v>
                </c:pt>
                <c:pt idx="2028">
                  <c:v>-4.1439999999999992</c:v>
                </c:pt>
                <c:pt idx="2029">
                  <c:v>-4.1419999999999995</c:v>
                </c:pt>
                <c:pt idx="2030">
                  <c:v>-4.1399999999999997</c:v>
                </c:pt>
                <c:pt idx="2031">
                  <c:v>-4.137999999999999</c:v>
                </c:pt>
                <c:pt idx="2032">
                  <c:v>-4.1359999999999992</c:v>
                </c:pt>
                <c:pt idx="2033">
                  <c:v>-4.1339999999999995</c:v>
                </c:pt>
                <c:pt idx="2034">
                  <c:v>-4.1319999999999997</c:v>
                </c:pt>
                <c:pt idx="2035">
                  <c:v>-4.129999999999999</c:v>
                </c:pt>
                <c:pt idx="2036">
                  <c:v>-4.1279999999999992</c:v>
                </c:pt>
                <c:pt idx="2037">
                  <c:v>-4.1259999999999994</c:v>
                </c:pt>
                <c:pt idx="2038">
                  <c:v>-4.1239999999999997</c:v>
                </c:pt>
                <c:pt idx="2039">
                  <c:v>-4.121999999999999</c:v>
                </c:pt>
                <c:pt idx="2040">
                  <c:v>-4.1199999999999992</c:v>
                </c:pt>
                <c:pt idx="2041">
                  <c:v>-4.1179999999999994</c:v>
                </c:pt>
                <c:pt idx="2042">
                  <c:v>-4.1159999999999997</c:v>
                </c:pt>
                <c:pt idx="2043">
                  <c:v>-4.113999999999999</c:v>
                </c:pt>
                <c:pt idx="2044">
                  <c:v>-4.1119999999999992</c:v>
                </c:pt>
                <c:pt idx="2045">
                  <c:v>-4.1099999999999994</c:v>
                </c:pt>
                <c:pt idx="2046">
                  <c:v>-4.1079999999999997</c:v>
                </c:pt>
                <c:pt idx="2047">
                  <c:v>-4.105999999999999</c:v>
                </c:pt>
                <c:pt idx="2048">
                  <c:v>-4.1039999999999992</c:v>
                </c:pt>
                <c:pt idx="2049">
                  <c:v>-4.1019999999999994</c:v>
                </c:pt>
                <c:pt idx="2050">
                  <c:v>-4.0999999999999996</c:v>
                </c:pt>
                <c:pt idx="2051">
                  <c:v>-4.097999999999999</c:v>
                </c:pt>
                <c:pt idx="2052">
                  <c:v>-4.0959999999999992</c:v>
                </c:pt>
                <c:pt idx="2053">
                  <c:v>-4.0939999999999994</c:v>
                </c:pt>
                <c:pt idx="2054">
                  <c:v>-4.0919999999999996</c:v>
                </c:pt>
                <c:pt idx="2055">
                  <c:v>-4.089999999999999</c:v>
                </c:pt>
                <c:pt idx="2056">
                  <c:v>-4.0879999999999992</c:v>
                </c:pt>
                <c:pt idx="2057">
                  <c:v>-4.0859999999999994</c:v>
                </c:pt>
                <c:pt idx="2058">
                  <c:v>-4.0839999999999996</c:v>
                </c:pt>
                <c:pt idx="2059">
                  <c:v>-4.081999999999999</c:v>
                </c:pt>
                <c:pt idx="2060">
                  <c:v>-4.0799999999999992</c:v>
                </c:pt>
                <c:pt idx="2061">
                  <c:v>-4.0779999999999994</c:v>
                </c:pt>
                <c:pt idx="2062">
                  <c:v>-4.0759999999999996</c:v>
                </c:pt>
                <c:pt idx="2063">
                  <c:v>-4.073999999999999</c:v>
                </c:pt>
                <c:pt idx="2064">
                  <c:v>-4.0719999999999992</c:v>
                </c:pt>
                <c:pt idx="2065">
                  <c:v>-4.0699999999999994</c:v>
                </c:pt>
                <c:pt idx="2066">
                  <c:v>-4.0679999999999996</c:v>
                </c:pt>
                <c:pt idx="2067">
                  <c:v>-4.0659999999999989</c:v>
                </c:pt>
                <c:pt idx="2068">
                  <c:v>-4.0639999999999992</c:v>
                </c:pt>
                <c:pt idx="2069">
                  <c:v>-4.0619999999999994</c:v>
                </c:pt>
                <c:pt idx="2070">
                  <c:v>-4.0599999999999996</c:v>
                </c:pt>
                <c:pt idx="2071">
                  <c:v>-4.0579999999999989</c:v>
                </c:pt>
                <c:pt idx="2072">
                  <c:v>-4.0559999999999992</c:v>
                </c:pt>
                <c:pt idx="2073">
                  <c:v>-4.0539999999999994</c:v>
                </c:pt>
                <c:pt idx="2074">
                  <c:v>-4.0519999999999996</c:v>
                </c:pt>
                <c:pt idx="2075">
                  <c:v>-4.0499999999999989</c:v>
                </c:pt>
                <c:pt idx="2076">
                  <c:v>-4.0479999999999992</c:v>
                </c:pt>
                <c:pt idx="2077">
                  <c:v>-4.0459999999999994</c:v>
                </c:pt>
                <c:pt idx="2078">
                  <c:v>-4.0439999999999996</c:v>
                </c:pt>
                <c:pt idx="2079">
                  <c:v>-4.0419999999999989</c:v>
                </c:pt>
                <c:pt idx="2080">
                  <c:v>-4.0399999999999991</c:v>
                </c:pt>
                <c:pt idx="2081">
                  <c:v>-4.0379999999999994</c:v>
                </c:pt>
                <c:pt idx="2082">
                  <c:v>-4.0359999999999996</c:v>
                </c:pt>
                <c:pt idx="2083">
                  <c:v>-4.0339999999999989</c:v>
                </c:pt>
                <c:pt idx="2084">
                  <c:v>-4.0319999999999991</c:v>
                </c:pt>
                <c:pt idx="2085">
                  <c:v>-4.0299999999999994</c:v>
                </c:pt>
                <c:pt idx="2086">
                  <c:v>-4.0279999999999996</c:v>
                </c:pt>
                <c:pt idx="2087">
                  <c:v>-4.0259999999999989</c:v>
                </c:pt>
                <c:pt idx="2088">
                  <c:v>-4.0239999999999991</c:v>
                </c:pt>
                <c:pt idx="2089">
                  <c:v>-4.0219999999999994</c:v>
                </c:pt>
                <c:pt idx="2090">
                  <c:v>-4.0199999999999996</c:v>
                </c:pt>
                <c:pt idx="2091">
                  <c:v>-4.0179999999999989</c:v>
                </c:pt>
                <c:pt idx="2092">
                  <c:v>-4.0159999999999991</c:v>
                </c:pt>
                <c:pt idx="2093">
                  <c:v>-4.0139999999999993</c:v>
                </c:pt>
                <c:pt idx="2094">
                  <c:v>-4.0119999999999996</c:v>
                </c:pt>
                <c:pt idx="2095">
                  <c:v>-4.0099999999999989</c:v>
                </c:pt>
                <c:pt idx="2096">
                  <c:v>-4.0079999999999991</c:v>
                </c:pt>
                <c:pt idx="2097">
                  <c:v>-4.0059999999999993</c:v>
                </c:pt>
                <c:pt idx="2098">
                  <c:v>-4.0039999999999996</c:v>
                </c:pt>
                <c:pt idx="2099">
                  <c:v>-4.0019999999999989</c:v>
                </c:pt>
                <c:pt idx="2100">
                  <c:v>-3.9999999999999991</c:v>
                </c:pt>
                <c:pt idx="2101">
                  <c:v>-3.9979999999999993</c:v>
                </c:pt>
                <c:pt idx="2102">
                  <c:v>-3.9959999999999996</c:v>
                </c:pt>
                <c:pt idx="2103">
                  <c:v>-3.9939999999999989</c:v>
                </c:pt>
                <c:pt idx="2104">
                  <c:v>-3.9919999999999991</c:v>
                </c:pt>
                <c:pt idx="2105">
                  <c:v>-3.9899999999999993</c:v>
                </c:pt>
                <c:pt idx="2106">
                  <c:v>-3.9879999999999995</c:v>
                </c:pt>
                <c:pt idx="2107">
                  <c:v>-3.9859999999999989</c:v>
                </c:pt>
                <c:pt idx="2108">
                  <c:v>-3.9839999999999991</c:v>
                </c:pt>
                <c:pt idx="2109">
                  <c:v>-3.9819999999999993</c:v>
                </c:pt>
                <c:pt idx="2110">
                  <c:v>-3.9799999999999995</c:v>
                </c:pt>
                <c:pt idx="2111">
                  <c:v>-3.9779999999999989</c:v>
                </c:pt>
                <c:pt idx="2112">
                  <c:v>-3.9759999999999991</c:v>
                </c:pt>
                <c:pt idx="2113">
                  <c:v>-3.9739999999999993</c:v>
                </c:pt>
                <c:pt idx="2114">
                  <c:v>-3.9719999999999995</c:v>
                </c:pt>
                <c:pt idx="2115">
                  <c:v>-3.9699999999999989</c:v>
                </c:pt>
                <c:pt idx="2116">
                  <c:v>-3.9679999999999991</c:v>
                </c:pt>
                <c:pt idx="2117">
                  <c:v>-3.9659999999999993</c:v>
                </c:pt>
                <c:pt idx="2118">
                  <c:v>-3.9639999999999995</c:v>
                </c:pt>
                <c:pt idx="2119">
                  <c:v>-3.9619999999999989</c:v>
                </c:pt>
                <c:pt idx="2120">
                  <c:v>-3.9599999999999991</c:v>
                </c:pt>
                <c:pt idx="2121">
                  <c:v>-3.9579999999999993</c:v>
                </c:pt>
                <c:pt idx="2122">
                  <c:v>-3.9559999999999995</c:v>
                </c:pt>
                <c:pt idx="2123">
                  <c:v>-3.9539999999999988</c:v>
                </c:pt>
                <c:pt idx="2124">
                  <c:v>-3.9519999999999991</c:v>
                </c:pt>
                <c:pt idx="2125">
                  <c:v>-3.9499999999999993</c:v>
                </c:pt>
                <c:pt idx="2126">
                  <c:v>-3.9479999999999995</c:v>
                </c:pt>
                <c:pt idx="2127">
                  <c:v>-3.9459999999999997</c:v>
                </c:pt>
                <c:pt idx="2128">
                  <c:v>-3.9439999999999991</c:v>
                </c:pt>
                <c:pt idx="2129">
                  <c:v>-3.9419999999999993</c:v>
                </c:pt>
                <c:pt idx="2130">
                  <c:v>-3.9399999999999995</c:v>
                </c:pt>
                <c:pt idx="2131">
                  <c:v>-3.9379999999999997</c:v>
                </c:pt>
                <c:pt idx="2132">
                  <c:v>-3.9359999999999991</c:v>
                </c:pt>
                <c:pt idx="2133">
                  <c:v>-3.9339999999999993</c:v>
                </c:pt>
                <c:pt idx="2134">
                  <c:v>-3.9319999999999995</c:v>
                </c:pt>
                <c:pt idx="2135">
                  <c:v>-3.9299999999999997</c:v>
                </c:pt>
                <c:pt idx="2136">
                  <c:v>-3.927999999999999</c:v>
                </c:pt>
                <c:pt idx="2137">
                  <c:v>-3.9259999999999993</c:v>
                </c:pt>
                <c:pt idx="2138">
                  <c:v>-3.9239999999999995</c:v>
                </c:pt>
                <c:pt idx="2139">
                  <c:v>-3.9219999999999997</c:v>
                </c:pt>
                <c:pt idx="2140">
                  <c:v>-3.919999999999999</c:v>
                </c:pt>
                <c:pt idx="2141">
                  <c:v>-3.9179999999999993</c:v>
                </c:pt>
                <c:pt idx="2142">
                  <c:v>-3.9159999999999995</c:v>
                </c:pt>
                <c:pt idx="2143">
                  <c:v>-3.9139999999999997</c:v>
                </c:pt>
                <c:pt idx="2144">
                  <c:v>-3.911999999999999</c:v>
                </c:pt>
                <c:pt idx="2145">
                  <c:v>-3.9099999999999993</c:v>
                </c:pt>
                <c:pt idx="2146">
                  <c:v>-3.9079999999999995</c:v>
                </c:pt>
                <c:pt idx="2147">
                  <c:v>-3.9059999999999997</c:v>
                </c:pt>
                <c:pt idx="2148">
                  <c:v>-3.903999999999999</c:v>
                </c:pt>
                <c:pt idx="2149">
                  <c:v>-3.9019999999999992</c:v>
                </c:pt>
                <c:pt idx="2150">
                  <c:v>-3.8999999999999995</c:v>
                </c:pt>
                <c:pt idx="2151">
                  <c:v>-3.8979999999999997</c:v>
                </c:pt>
                <c:pt idx="2152">
                  <c:v>-3.895999999999999</c:v>
                </c:pt>
                <c:pt idx="2153">
                  <c:v>-3.8939999999999992</c:v>
                </c:pt>
                <c:pt idx="2154">
                  <c:v>-3.8919999999999995</c:v>
                </c:pt>
                <c:pt idx="2155">
                  <c:v>-3.8899999999999997</c:v>
                </c:pt>
                <c:pt idx="2156">
                  <c:v>-3.887999999999999</c:v>
                </c:pt>
                <c:pt idx="2157">
                  <c:v>-3.8859999999999992</c:v>
                </c:pt>
                <c:pt idx="2158">
                  <c:v>-3.8839999999999995</c:v>
                </c:pt>
                <c:pt idx="2159">
                  <c:v>-3.8819999999999997</c:v>
                </c:pt>
                <c:pt idx="2160">
                  <c:v>-3.879999999999999</c:v>
                </c:pt>
                <c:pt idx="2161">
                  <c:v>-3.8779999999999992</c:v>
                </c:pt>
                <c:pt idx="2162">
                  <c:v>-3.8759999999999994</c:v>
                </c:pt>
                <c:pt idx="2163">
                  <c:v>-3.8739999999999997</c:v>
                </c:pt>
                <c:pt idx="2164">
                  <c:v>-3.871999999999999</c:v>
                </c:pt>
                <c:pt idx="2165">
                  <c:v>-3.8699999999999992</c:v>
                </c:pt>
                <c:pt idx="2166">
                  <c:v>-3.8679999999999994</c:v>
                </c:pt>
                <c:pt idx="2167">
                  <c:v>-3.8659999999999997</c:v>
                </c:pt>
                <c:pt idx="2168">
                  <c:v>-3.863999999999999</c:v>
                </c:pt>
                <c:pt idx="2169">
                  <c:v>-3.8619999999999992</c:v>
                </c:pt>
                <c:pt idx="2170">
                  <c:v>-3.8599999999999994</c:v>
                </c:pt>
                <c:pt idx="2171">
                  <c:v>-3.8579999999999997</c:v>
                </c:pt>
                <c:pt idx="2172">
                  <c:v>-3.855999999999999</c:v>
                </c:pt>
                <c:pt idx="2173">
                  <c:v>-3.8539999999999992</c:v>
                </c:pt>
                <c:pt idx="2174">
                  <c:v>-3.8519999999999994</c:v>
                </c:pt>
                <c:pt idx="2175">
                  <c:v>-3.8499999999999996</c:v>
                </c:pt>
                <c:pt idx="2176">
                  <c:v>-3.847999999999999</c:v>
                </c:pt>
                <c:pt idx="2177">
                  <c:v>-3.8459999999999992</c:v>
                </c:pt>
                <c:pt idx="2178">
                  <c:v>-3.8439999999999994</c:v>
                </c:pt>
                <c:pt idx="2179">
                  <c:v>-3.8419999999999996</c:v>
                </c:pt>
                <c:pt idx="2180">
                  <c:v>-3.839999999999999</c:v>
                </c:pt>
                <c:pt idx="2181">
                  <c:v>-3.8379999999999992</c:v>
                </c:pt>
                <c:pt idx="2182">
                  <c:v>-3.8359999999999994</c:v>
                </c:pt>
                <c:pt idx="2183">
                  <c:v>-3.8339999999999996</c:v>
                </c:pt>
                <c:pt idx="2184">
                  <c:v>-3.831999999999999</c:v>
                </c:pt>
                <c:pt idx="2185">
                  <c:v>-3.8299999999999992</c:v>
                </c:pt>
                <c:pt idx="2186">
                  <c:v>-3.8279999999999994</c:v>
                </c:pt>
                <c:pt idx="2187">
                  <c:v>-3.8259999999999996</c:v>
                </c:pt>
                <c:pt idx="2188">
                  <c:v>-3.823999999999999</c:v>
                </c:pt>
                <c:pt idx="2189">
                  <c:v>-3.8219999999999992</c:v>
                </c:pt>
                <c:pt idx="2190">
                  <c:v>-3.8199999999999994</c:v>
                </c:pt>
                <c:pt idx="2191">
                  <c:v>-3.8179999999999996</c:v>
                </c:pt>
                <c:pt idx="2192">
                  <c:v>-3.8159999999999989</c:v>
                </c:pt>
                <c:pt idx="2193">
                  <c:v>-3.8139999999999992</c:v>
                </c:pt>
                <c:pt idx="2194">
                  <c:v>-3.8119999999999994</c:v>
                </c:pt>
                <c:pt idx="2195">
                  <c:v>-3.8099999999999996</c:v>
                </c:pt>
                <c:pt idx="2196">
                  <c:v>-3.8079999999999989</c:v>
                </c:pt>
                <c:pt idx="2197">
                  <c:v>-3.8059999999999992</c:v>
                </c:pt>
                <c:pt idx="2198">
                  <c:v>-3.8039999999999994</c:v>
                </c:pt>
                <c:pt idx="2199">
                  <c:v>-3.8019999999999996</c:v>
                </c:pt>
                <c:pt idx="2200">
                  <c:v>-3.7999999999999989</c:v>
                </c:pt>
                <c:pt idx="2201">
                  <c:v>-3.7979999999999992</c:v>
                </c:pt>
                <c:pt idx="2202">
                  <c:v>-3.7959999999999994</c:v>
                </c:pt>
                <c:pt idx="2203">
                  <c:v>-3.7939999999999996</c:v>
                </c:pt>
                <c:pt idx="2204">
                  <c:v>-3.7919999999999989</c:v>
                </c:pt>
                <c:pt idx="2205">
                  <c:v>-3.7899999999999991</c:v>
                </c:pt>
                <c:pt idx="2206">
                  <c:v>-3.7879999999999994</c:v>
                </c:pt>
                <c:pt idx="2207">
                  <c:v>-3.7859999999999996</c:v>
                </c:pt>
                <c:pt idx="2208">
                  <c:v>-3.7839999999999989</c:v>
                </c:pt>
                <c:pt idx="2209">
                  <c:v>-3.7819999999999991</c:v>
                </c:pt>
                <c:pt idx="2210">
                  <c:v>-3.7799999999999994</c:v>
                </c:pt>
                <c:pt idx="2211">
                  <c:v>-3.7779999999999996</c:v>
                </c:pt>
                <c:pt idx="2212">
                  <c:v>-3.7759999999999989</c:v>
                </c:pt>
                <c:pt idx="2213">
                  <c:v>-3.7739999999999991</c:v>
                </c:pt>
                <c:pt idx="2214">
                  <c:v>-3.7719999999999994</c:v>
                </c:pt>
                <c:pt idx="2215">
                  <c:v>-3.7699999999999996</c:v>
                </c:pt>
                <c:pt idx="2216">
                  <c:v>-3.7679999999999989</c:v>
                </c:pt>
                <c:pt idx="2217">
                  <c:v>-3.7659999999999991</c:v>
                </c:pt>
                <c:pt idx="2218">
                  <c:v>-3.7639999999999993</c:v>
                </c:pt>
                <c:pt idx="2219">
                  <c:v>-3.7619999999999996</c:v>
                </c:pt>
                <c:pt idx="2220">
                  <c:v>-3.7599999999999989</c:v>
                </c:pt>
                <c:pt idx="2221">
                  <c:v>-3.7579999999999991</c:v>
                </c:pt>
                <c:pt idx="2222">
                  <c:v>-3.7559999999999993</c:v>
                </c:pt>
                <c:pt idx="2223">
                  <c:v>-3.7539999999999996</c:v>
                </c:pt>
                <c:pt idx="2224">
                  <c:v>-3.7519999999999989</c:v>
                </c:pt>
                <c:pt idx="2225">
                  <c:v>-3.7499999999999991</c:v>
                </c:pt>
                <c:pt idx="2226">
                  <c:v>-3.7479999999999993</c:v>
                </c:pt>
                <c:pt idx="2227">
                  <c:v>-3.7459999999999996</c:v>
                </c:pt>
                <c:pt idx="2228">
                  <c:v>-3.7439999999999989</c:v>
                </c:pt>
                <c:pt idx="2229">
                  <c:v>-3.7419999999999991</c:v>
                </c:pt>
                <c:pt idx="2230">
                  <c:v>-3.7399999999999993</c:v>
                </c:pt>
                <c:pt idx="2231">
                  <c:v>-3.7379999999999995</c:v>
                </c:pt>
                <c:pt idx="2232">
                  <c:v>-3.7359999999999989</c:v>
                </c:pt>
                <c:pt idx="2233">
                  <c:v>-3.7339999999999991</c:v>
                </c:pt>
                <c:pt idx="2234">
                  <c:v>-3.7319999999999993</c:v>
                </c:pt>
                <c:pt idx="2235">
                  <c:v>-3.7299999999999995</c:v>
                </c:pt>
                <c:pt idx="2236">
                  <c:v>-3.7279999999999989</c:v>
                </c:pt>
                <c:pt idx="2237">
                  <c:v>-3.7259999999999991</c:v>
                </c:pt>
                <c:pt idx="2238">
                  <c:v>-3.7239999999999993</c:v>
                </c:pt>
                <c:pt idx="2239">
                  <c:v>-3.7219999999999995</c:v>
                </c:pt>
                <c:pt idx="2240">
                  <c:v>-3.7199999999999989</c:v>
                </c:pt>
                <c:pt idx="2241">
                  <c:v>-3.7179999999999991</c:v>
                </c:pt>
                <c:pt idx="2242">
                  <c:v>-3.7159999999999993</c:v>
                </c:pt>
                <c:pt idx="2243">
                  <c:v>-3.7139999999999995</c:v>
                </c:pt>
                <c:pt idx="2244">
                  <c:v>-3.7119999999999989</c:v>
                </c:pt>
                <c:pt idx="2245">
                  <c:v>-3.7099999999999991</c:v>
                </c:pt>
                <c:pt idx="2246">
                  <c:v>-3.7079999999999993</c:v>
                </c:pt>
                <c:pt idx="2247">
                  <c:v>-3.7059999999999995</c:v>
                </c:pt>
                <c:pt idx="2248">
                  <c:v>-3.7039999999999988</c:v>
                </c:pt>
                <c:pt idx="2249">
                  <c:v>-3.7019999999999991</c:v>
                </c:pt>
                <c:pt idx="2250">
                  <c:v>-3.6999999999999993</c:v>
                </c:pt>
                <c:pt idx="2251">
                  <c:v>-3.6979999999999995</c:v>
                </c:pt>
                <c:pt idx="2252">
                  <c:v>-3.6959999999999997</c:v>
                </c:pt>
                <c:pt idx="2253">
                  <c:v>-3.6939999999999991</c:v>
                </c:pt>
                <c:pt idx="2254">
                  <c:v>-3.6919999999999993</c:v>
                </c:pt>
                <c:pt idx="2255">
                  <c:v>-3.6899999999999995</c:v>
                </c:pt>
                <c:pt idx="2256">
                  <c:v>-3.6879999999999997</c:v>
                </c:pt>
                <c:pt idx="2257">
                  <c:v>-3.6859999999999991</c:v>
                </c:pt>
                <c:pt idx="2258">
                  <c:v>-3.6839999999999993</c:v>
                </c:pt>
                <c:pt idx="2259">
                  <c:v>-3.6819999999999995</c:v>
                </c:pt>
                <c:pt idx="2260">
                  <c:v>-3.6799999999999997</c:v>
                </c:pt>
                <c:pt idx="2261">
                  <c:v>-3.677999999999999</c:v>
                </c:pt>
                <c:pt idx="2262">
                  <c:v>-3.6759999999999993</c:v>
                </c:pt>
                <c:pt idx="2263">
                  <c:v>-3.6739999999999995</c:v>
                </c:pt>
                <c:pt idx="2264">
                  <c:v>-3.6719999999999997</c:v>
                </c:pt>
                <c:pt idx="2265">
                  <c:v>-3.669999999999999</c:v>
                </c:pt>
                <c:pt idx="2266">
                  <c:v>-3.6679999999999993</c:v>
                </c:pt>
                <c:pt idx="2267">
                  <c:v>-3.6659999999999995</c:v>
                </c:pt>
                <c:pt idx="2268">
                  <c:v>-3.6639999999999997</c:v>
                </c:pt>
                <c:pt idx="2269">
                  <c:v>-3.661999999999999</c:v>
                </c:pt>
                <c:pt idx="2270">
                  <c:v>-3.6599999999999993</c:v>
                </c:pt>
                <c:pt idx="2271">
                  <c:v>-3.6579999999999995</c:v>
                </c:pt>
                <c:pt idx="2272">
                  <c:v>-3.6559999999999997</c:v>
                </c:pt>
                <c:pt idx="2273">
                  <c:v>-3.653999999999999</c:v>
                </c:pt>
                <c:pt idx="2274">
                  <c:v>-3.6519999999999992</c:v>
                </c:pt>
                <c:pt idx="2275">
                  <c:v>-3.6499999999999995</c:v>
                </c:pt>
                <c:pt idx="2276">
                  <c:v>-3.6479999999999997</c:v>
                </c:pt>
                <c:pt idx="2277">
                  <c:v>-3.645999999999999</c:v>
                </c:pt>
                <c:pt idx="2278">
                  <c:v>-3.6439999999999992</c:v>
                </c:pt>
                <c:pt idx="2279">
                  <c:v>-3.6419999999999995</c:v>
                </c:pt>
                <c:pt idx="2280">
                  <c:v>-3.6399999999999997</c:v>
                </c:pt>
                <c:pt idx="2281">
                  <c:v>-3.637999999999999</c:v>
                </c:pt>
                <c:pt idx="2282">
                  <c:v>-3.6359999999999992</c:v>
                </c:pt>
                <c:pt idx="2283">
                  <c:v>-3.6339999999999995</c:v>
                </c:pt>
                <c:pt idx="2284">
                  <c:v>-3.6319999999999997</c:v>
                </c:pt>
                <c:pt idx="2285">
                  <c:v>-3.629999999999999</c:v>
                </c:pt>
                <c:pt idx="2286">
                  <c:v>-3.6279999999999992</c:v>
                </c:pt>
                <c:pt idx="2287">
                  <c:v>-3.6259999999999994</c:v>
                </c:pt>
                <c:pt idx="2288">
                  <c:v>-3.6239999999999997</c:v>
                </c:pt>
                <c:pt idx="2289">
                  <c:v>-3.621999999999999</c:v>
                </c:pt>
                <c:pt idx="2290">
                  <c:v>-3.6199999999999992</c:v>
                </c:pt>
                <c:pt idx="2291">
                  <c:v>-3.6179999999999994</c:v>
                </c:pt>
                <c:pt idx="2292">
                  <c:v>-3.6159999999999997</c:v>
                </c:pt>
                <c:pt idx="2293">
                  <c:v>-3.613999999999999</c:v>
                </c:pt>
                <c:pt idx="2294">
                  <c:v>-3.6119999999999992</c:v>
                </c:pt>
                <c:pt idx="2295">
                  <c:v>-3.6099999999999994</c:v>
                </c:pt>
                <c:pt idx="2296">
                  <c:v>-3.6079999999999997</c:v>
                </c:pt>
                <c:pt idx="2297">
                  <c:v>-3.605999999999999</c:v>
                </c:pt>
                <c:pt idx="2298">
                  <c:v>-3.6039999999999992</c:v>
                </c:pt>
                <c:pt idx="2299">
                  <c:v>-3.6019999999999994</c:v>
                </c:pt>
                <c:pt idx="2300">
                  <c:v>-3.5999999999999996</c:v>
                </c:pt>
                <c:pt idx="2301">
                  <c:v>-3.597999999999999</c:v>
                </c:pt>
                <c:pt idx="2302">
                  <c:v>-3.5959999999999992</c:v>
                </c:pt>
                <c:pt idx="2303">
                  <c:v>-3.5939999999999994</c:v>
                </c:pt>
                <c:pt idx="2304">
                  <c:v>-3.5919999999999996</c:v>
                </c:pt>
                <c:pt idx="2305">
                  <c:v>-3.589999999999999</c:v>
                </c:pt>
                <c:pt idx="2306">
                  <c:v>-3.5879999999999992</c:v>
                </c:pt>
                <c:pt idx="2307">
                  <c:v>-3.5859999999999994</c:v>
                </c:pt>
                <c:pt idx="2308">
                  <c:v>-3.5839999999999996</c:v>
                </c:pt>
                <c:pt idx="2309">
                  <c:v>-3.581999999999999</c:v>
                </c:pt>
                <c:pt idx="2310">
                  <c:v>-3.5799999999999992</c:v>
                </c:pt>
                <c:pt idx="2311">
                  <c:v>-3.5779999999999994</c:v>
                </c:pt>
                <c:pt idx="2312">
                  <c:v>-3.5759999999999996</c:v>
                </c:pt>
                <c:pt idx="2313">
                  <c:v>-3.573999999999999</c:v>
                </c:pt>
                <c:pt idx="2314">
                  <c:v>-3.5719999999999992</c:v>
                </c:pt>
                <c:pt idx="2315">
                  <c:v>-3.5699999999999994</c:v>
                </c:pt>
                <c:pt idx="2316">
                  <c:v>-3.5679999999999996</c:v>
                </c:pt>
                <c:pt idx="2317">
                  <c:v>-3.5659999999999989</c:v>
                </c:pt>
                <c:pt idx="2318">
                  <c:v>-3.5639999999999992</c:v>
                </c:pt>
                <c:pt idx="2319">
                  <c:v>-3.5619999999999994</c:v>
                </c:pt>
                <c:pt idx="2320">
                  <c:v>-3.5599999999999996</c:v>
                </c:pt>
                <c:pt idx="2321">
                  <c:v>-3.5579999999999989</c:v>
                </c:pt>
                <c:pt idx="2322">
                  <c:v>-3.5559999999999992</c:v>
                </c:pt>
                <c:pt idx="2323">
                  <c:v>-3.5539999999999994</c:v>
                </c:pt>
                <c:pt idx="2324">
                  <c:v>-3.5519999999999996</c:v>
                </c:pt>
                <c:pt idx="2325">
                  <c:v>-3.5499999999999989</c:v>
                </c:pt>
                <c:pt idx="2326">
                  <c:v>-3.5479999999999992</c:v>
                </c:pt>
                <c:pt idx="2327">
                  <c:v>-3.5459999999999994</c:v>
                </c:pt>
                <c:pt idx="2328">
                  <c:v>-3.5439999999999996</c:v>
                </c:pt>
                <c:pt idx="2329">
                  <c:v>-3.5419999999999989</c:v>
                </c:pt>
                <c:pt idx="2330">
                  <c:v>-3.5399999999999991</c:v>
                </c:pt>
                <c:pt idx="2331">
                  <c:v>-3.5379999999999994</c:v>
                </c:pt>
                <c:pt idx="2332">
                  <c:v>-3.5359999999999996</c:v>
                </c:pt>
                <c:pt idx="2333">
                  <c:v>-3.5339999999999989</c:v>
                </c:pt>
                <c:pt idx="2334">
                  <c:v>-3.5319999999999991</c:v>
                </c:pt>
                <c:pt idx="2335">
                  <c:v>-3.5299999999999994</c:v>
                </c:pt>
                <c:pt idx="2336">
                  <c:v>-3.5279999999999996</c:v>
                </c:pt>
                <c:pt idx="2337">
                  <c:v>-3.5259999999999989</c:v>
                </c:pt>
                <c:pt idx="2338">
                  <c:v>-3.5239999999999991</c:v>
                </c:pt>
                <c:pt idx="2339">
                  <c:v>-3.5219999999999994</c:v>
                </c:pt>
                <c:pt idx="2340">
                  <c:v>-3.5199999999999996</c:v>
                </c:pt>
                <c:pt idx="2341">
                  <c:v>-3.5179999999999989</c:v>
                </c:pt>
                <c:pt idx="2342">
                  <c:v>-3.5159999999999991</c:v>
                </c:pt>
                <c:pt idx="2343">
                  <c:v>-3.5139999999999993</c:v>
                </c:pt>
                <c:pt idx="2344">
                  <c:v>-3.5119999999999996</c:v>
                </c:pt>
                <c:pt idx="2345">
                  <c:v>-3.5099999999999989</c:v>
                </c:pt>
                <c:pt idx="2346">
                  <c:v>-3.5079999999999991</c:v>
                </c:pt>
                <c:pt idx="2347">
                  <c:v>-3.5059999999999993</c:v>
                </c:pt>
                <c:pt idx="2348">
                  <c:v>-3.5039999999999996</c:v>
                </c:pt>
                <c:pt idx="2349">
                  <c:v>-3.5019999999999989</c:v>
                </c:pt>
                <c:pt idx="2350">
                  <c:v>-3.4999999999999991</c:v>
                </c:pt>
                <c:pt idx="2351">
                  <c:v>-3.4979999999999993</c:v>
                </c:pt>
                <c:pt idx="2352">
                  <c:v>-3.4959999999999996</c:v>
                </c:pt>
                <c:pt idx="2353">
                  <c:v>-3.4939999999999989</c:v>
                </c:pt>
                <c:pt idx="2354">
                  <c:v>-3.4919999999999991</c:v>
                </c:pt>
                <c:pt idx="2355">
                  <c:v>-3.4899999999999993</c:v>
                </c:pt>
                <c:pt idx="2356">
                  <c:v>-3.4879999999999995</c:v>
                </c:pt>
                <c:pt idx="2357">
                  <c:v>-3.4859999999999989</c:v>
                </c:pt>
                <c:pt idx="2358">
                  <c:v>-3.4839999999999991</c:v>
                </c:pt>
                <c:pt idx="2359">
                  <c:v>-3.4819999999999993</c:v>
                </c:pt>
                <c:pt idx="2360">
                  <c:v>-3.4799999999999995</c:v>
                </c:pt>
                <c:pt idx="2361">
                  <c:v>-3.4779999999999989</c:v>
                </c:pt>
                <c:pt idx="2362">
                  <c:v>-3.4759999999999991</c:v>
                </c:pt>
                <c:pt idx="2363">
                  <c:v>-3.4739999999999993</c:v>
                </c:pt>
                <c:pt idx="2364">
                  <c:v>-3.4719999999999995</c:v>
                </c:pt>
                <c:pt idx="2365">
                  <c:v>-3.4699999999999989</c:v>
                </c:pt>
                <c:pt idx="2366">
                  <c:v>-3.4679999999999991</c:v>
                </c:pt>
                <c:pt idx="2367">
                  <c:v>-3.4659999999999993</c:v>
                </c:pt>
                <c:pt idx="2368">
                  <c:v>-3.4639999999999995</c:v>
                </c:pt>
                <c:pt idx="2369">
                  <c:v>-3.4619999999999989</c:v>
                </c:pt>
                <c:pt idx="2370">
                  <c:v>-3.4599999999999991</c:v>
                </c:pt>
                <c:pt idx="2371">
                  <c:v>-3.4579999999999993</c:v>
                </c:pt>
                <c:pt idx="2372">
                  <c:v>-3.4559999999999995</c:v>
                </c:pt>
                <c:pt idx="2373">
                  <c:v>-3.4539999999999988</c:v>
                </c:pt>
                <c:pt idx="2374">
                  <c:v>-3.4519999999999991</c:v>
                </c:pt>
                <c:pt idx="2375">
                  <c:v>-3.4499999999999993</c:v>
                </c:pt>
                <c:pt idx="2376">
                  <c:v>-3.4479999999999995</c:v>
                </c:pt>
                <c:pt idx="2377">
                  <c:v>-3.4459999999999997</c:v>
                </c:pt>
                <c:pt idx="2378">
                  <c:v>-3.4439999999999991</c:v>
                </c:pt>
                <c:pt idx="2379">
                  <c:v>-3.4419999999999993</c:v>
                </c:pt>
                <c:pt idx="2380">
                  <c:v>-3.4399999999999995</c:v>
                </c:pt>
                <c:pt idx="2381">
                  <c:v>-3.4379999999999997</c:v>
                </c:pt>
                <c:pt idx="2382">
                  <c:v>-3.4359999999999991</c:v>
                </c:pt>
                <c:pt idx="2383">
                  <c:v>-3.4339999999999993</c:v>
                </c:pt>
                <c:pt idx="2384">
                  <c:v>-3.4319999999999995</c:v>
                </c:pt>
                <c:pt idx="2385">
                  <c:v>-3.4299999999999997</c:v>
                </c:pt>
                <c:pt idx="2386">
                  <c:v>-3.427999999999999</c:v>
                </c:pt>
                <c:pt idx="2387">
                  <c:v>-3.4259999999999993</c:v>
                </c:pt>
                <c:pt idx="2388">
                  <c:v>-3.4239999999999995</c:v>
                </c:pt>
                <c:pt idx="2389">
                  <c:v>-3.4219999999999997</c:v>
                </c:pt>
                <c:pt idx="2390">
                  <c:v>-3.419999999999999</c:v>
                </c:pt>
                <c:pt idx="2391">
                  <c:v>-3.4179999999999993</c:v>
                </c:pt>
                <c:pt idx="2392">
                  <c:v>-3.4159999999999995</c:v>
                </c:pt>
                <c:pt idx="2393">
                  <c:v>-3.4139999999999997</c:v>
                </c:pt>
                <c:pt idx="2394">
                  <c:v>-3.411999999999999</c:v>
                </c:pt>
                <c:pt idx="2395">
                  <c:v>-3.4099999999999993</c:v>
                </c:pt>
                <c:pt idx="2396">
                  <c:v>-3.4079999999999995</c:v>
                </c:pt>
                <c:pt idx="2397">
                  <c:v>-3.4059999999999997</c:v>
                </c:pt>
                <c:pt idx="2398">
                  <c:v>-3.403999999999999</c:v>
                </c:pt>
                <c:pt idx="2399">
                  <c:v>-3.4019999999999992</c:v>
                </c:pt>
                <c:pt idx="2400">
                  <c:v>-3.3999999999999995</c:v>
                </c:pt>
                <c:pt idx="2401">
                  <c:v>-3.3979999999999997</c:v>
                </c:pt>
                <c:pt idx="2402">
                  <c:v>-3.395999999999999</c:v>
                </c:pt>
                <c:pt idx="2403">
                  <c:v>-3.3939999999999992</c:v>
                </c:pt>
                <c:pt idx="2404">
                  <c:v>-3.3919999999999995</c:v>
                </c:pt>
                <c:pt idx="2405">
                  <c:v>-3.3899999999999997</c:v>
                </c:pt>
                <c:pt idx="2406">
                  <c:v>-3.387999999999999</c:v>
                </c:pt>
                <c:pt idx="2407">
                  <c:v>-3.3859999999999992</c:v>
                </c:pt>
                <c:pt idx="2408">
                  <c:v>-3.3839999999999995</c:v>
                </c:pt>
                <c:pt idx="2409">
                  <c:v>-3.3819999999999997</c:v>
                </c:pt>
                <c:pt idx="2410">
                  <c:v>-3.379999999999999</c:v>
                </c:pt>
                <c:pt idx="2411">
                  <c:v>-3.3779999999999992</c:v>
                </c:pt>
                <c:pt idx="2412">
                  <c:v>-3.3759999999999994</c:v>
                </c:pt>
                <c:pt idx="2413">
                  <c:v>-3.3739999999999997</c:v>
                </c:pt>
                <c:pt idx="2414">
                  <c:v>-3.371999999999999</c:v>
                </c:pt>
                <c:pt idx="2415">
                  <c:v>-3.3699999999999992</c:v>
                </c:pt>
                <c:pt idx="2416">
                  <c:v>-3.3679999999999994</c:v>
                </c:pt>
                <c:pt idx="2417">
                  <c:v>-3.3659999999999997</c:v>
                </c:pt>
                <c:pt idx="2418">
                  <c:v>-3.363999999999999</c:v>
                </c:pt>
                <c:pt idx="2419">
                  <c:v>-3.3619999999999992</c:v>
                </c:pt>
                <c:pt idx="2420">
                  <c:v>-3.3599999999999994</c:v>
                </c:pt>
                <c:pt idx="2421">
                  <c:v>-3.3579999999999997</c:v>
                </c:pt>
                <c:pt idx="2422">
                  <c:v>-3.355999999999999</c:v>
                </c:pt>
                <c:pt idx="2423">
                  <c:v>-3.3539999999999992</c:v>
                </c:pt>
                <c:pt idx="2424">
                  <c:v>-3.3519999999999994</c:v>
                </c:pt>
                <c:pt idx="2425">
                  <c:v>-3.3499999999999996</c:v>
                </c:pt>
                <c:pt idx="2426">
                  <c:v>-3.347999999999999</c:v>
                </c:pt>
                <c:pt idx="2427">
                  <c:v>-3.3459999999999992</c:v>
                </c:pt>
                <c:pt idx="2428">
                  <c:v>-3.3439999999999994</c:v>
                </c:pt>
                <c:pt idx="2429">
                  <c:v>-3.3419999999999996</c:v>
                </c:pt>
                <c:pt idx="2430">
                  <c:v>-3.339999999999999</c:v>
                </c:pt>
                <c:pt idx="2431">
                  <c:v>-3.3379999999999992</c:v>
                </c:pt>
                <c:pt idx="2432">
                  <c:v>-3.3359999999999994</c:v>
                </c:pt>
                <c:pt idx="2433">
                  <c:v>-3.3339999999999996</c:v>
                </c:pt>
                <c:pt idx="2434">
                  <c:v>-3.331999999999999</c:v>
                </c:pt>
                <c:pt idx="2435">
                  <c:v>-3.3299999999999992</c:v>
                </c:pt>
                <c:pt idx="2436">
                  <c:v>-3.3279999999999994</c:v>
                </c:pt>
                <c:pt idx="2437">
                  <c:v>-3.3259999999999996</c:v>
                </c:pt>
                <c:pt idx="2438">
                  <c:v>-3.323999999999999</c:v>
                </c:pt>
                <c:pt idx="2439">
                  <c:v>-3.3219999999999992</c:v>
                </c:pt>
                <c:pt idx="2440">
                  <c:v>-3.3199999999999994</c:v>
                </c:pt>
                <c:pt idx="2441">
                  <c:v>-3.3179999999999996</c:v>
                </c:pt>
                <c:pt idx="2442">
                  <c:v>-3.3159999999999989</c:v>
                </c:pt>
                <c:pt idx="2443">
                  <c:v>-3.3139999999999992</c:v>
                </c:pt>
                <c:pt idx="2444">
                  <c:v>-3.3119999999999994</c:v>
                </c:pt>
                <c:pt idx="2445">
                  <c:v>-3.3099999999999996</c:v>
                </c:pt>
                <c:pt idx="2446">
                  <c:v>-3.3079999999999989</c:v>
                </c:pt>
                <c:pt idx="2447">
                  <c:v>-3.3059999999999992</c:v>
                </c:pt>
                <c:pt idx="2448">
                  <c:v>-3.3039999999999994</c:v>
                </c:pt>
                <c:pt idx="2449">
                  <c:v>-3.3019999999999996</c:v>
                </c:pt>
                <c:pt idx="2450">
                  <c:v>-3.2999999999999989</c:v>
                </c:pt>
                <c:pt idx="2451">
                  <c:v>-3.2979999999999992</c:v>
                </c:pt>
                <c:pt idx="2452">
                  <c:v>-3.2959999999999994</c:v>
                </c:pt>
                <c:pt idx="2453">
                  <c:v>-3.2939999999999996</c:v>
                </c:pt>
                <c:pt idx="2454">
                  <c:v>-3.2919999999999989</c:v>
                </c:pt>
                <c:pt idx="2455">
                  <c:v>-3.2899999999999991</c:v>
                </c:pt>
                <c:pt idx="2456">
                  <c:v>-3.2879999999999994</c:v>
                </c:pt>
                <c:pt idx="2457">
                  <c:v>-3.2859999999999996</c:v>
                </c:pt>
                <c:pt idx="2458">
                  <c:v>-3.2839999999999989</c:v>
                </c:pt>
                <c:pt idx="2459">
                  <c:v>-3.2819999999999991</c:v>
                </c:pt>
                <c:pt idx="2460">
                  <c:v>-3.2799999999999994</c:v>
                </c:pt>
                <c:pt idx="2461">
                  <c:v>-3.2779999999999996</c:v>
                </c:pt>
                <c:pt idx="2462">
                  <c:v>-3.2759999999999989</c:v>
                </c:pt>
                <c:pt idx="2463">
                  <c:v>-3.2739999999999991</c:v>
                </c:pt>
                <c:pt idx="2464">
                  <c:v>-3.2719999999999994</c:v>
                </c:pt>
                <c:pt idx="2465">
                  <c:v>-3.2699999999999996</c:v>
                </c:pt>
                <c:pt idx="2466">
                  <c:v>-3.2679999999999989</c:v>
                </c:pt>
                <c:pt idx="2467">
                  <c:v>-3.2659999999999991</c:v>
                </c:pt>
                <c:pt idx="2468">
                  <c:v>-3.2639999999999993</c:v>
                </c:pt>
                <c:pt idx="2469">
                  <c:v>-3.2619999999999996</c:v>
                </c:pt>
                <c:pt idx="2470">
                  <c:v>-3.2599999999999989</c:v>
                </c:pt>
                <c:pt idx="2471">
                  <c:v>-3.2579999999999991</c:v>
                </c:pt>
                <c:pt idx="2472">
                  <c:v>-3.2559999999999993</c:v>
                </c:pt>
                <c:pt idx="2473">
                  <c:v>-3.2539999999999996</c:v>
                </c:pt>
                <c:pt idx="2474">
                  <c:v>-3.2519999999999989</c:v>
                </c:pt>
                <c:pt idx="2475">
                  <c:v>-3.2499999999999991</c:v>
                </c:pt>
                <c:pt idx="2476">
                  <c:v>-3.2479999999999993</c:v>
                </c:pt>
                <c:pt idx="2477">
                  <c:v>-3.2459999999999996</c:v>
                </c:pt>
                <c:pt idx="2478">
                  <c:v>-3.2439999999999989</c:v>
                </c:pt>
                <c:pt idx="2479">
                  <c:v>-3.2419999999999991</c:v>
                </c:pt>
                <c:pt idx="2480">
                  <c:v>-3.2399999999999993</c:v>
                </c:pt>
                <c:pt idx="2481">
                  <c:v>-3.2379999999999995</c:v>
                </c:pt>
                <c:pt idx="2482">
                  <c:v>-3.2359999999999989</c:v>
                </c:pt>
                <c:pt idx="2483">
                  <c:v>-3.2339999999999991</c:v>
                </c:pt>
                <c:pt idx="2484">
                  <c:v>-3.2319999999999993</c:v>
                </c:pt>
                <c:pt idx="2485">
                  <c:v>-3.2299999999999995</c:v>
                </c:pt>
                <c:pt idx="2486">
                  <c:v>-3.2279999999999989</c:v>
                </c:pt>
                <c:pt idx="2487">
                  <c:v>-3.2259999999999991</c:v>
                </c:pt>
                <c:pt idx="2488">
                  <c:v>-3.2239999999999993</c:v>
                </c:pt>
                <c:pt idx="2489">
                  <c:v>-3.2219999999999995</c:v>
                </c:pt>
                <c:pt idx="2490">
                  <c:v>-3.2199999999999989</c:v>
                </c:pt>
                <c:pt idx="2491">
                  <c:v>-3.2179999999999991</c:v>
                </c:pt>
                <c:pt idx="2492">
                  <c:v>-3.2159999999999993</c:v>
                </c:pt>
                <c:pt idx="2493">
                  <c:v>-3.2139999999999995</c:v>
                </c:pt>
                <c:pt idx="2494">
                  <c:v>-3.2119999999999989</c:v>
                </c:pt>
                <c:pt idx="2495">
                  <c:v>-3.2099999999999991</c:v>
                </c:pt>
                <c:pt idx="2496">
                  <c:v>-3.2079999999999993</c:v>
                </c:pt>
                <c:pt idx="2497">
                  <c:v>-3.2059999999999995</c:v>
                </c:pt>
                <c:pt idx="2498">
                  <c:v>-3.2039999999999988</c:v>
                </c:pt>
                <c:pt idx="2499">
                  <c:v>-3.2019999999999991</c:v>
                </c:pt>
                <c:pt idx="2500">
                  <c:v>-3.1999999999999993</c:v>
                </c:pt>
                <c:pt idx="2501">
                  <c:v>-3.1979999999999995</c:v>
                </c:pt>
                <c:pt idx="2502">
                  <c:v>-3.1959999999999997</c:v>
                </c:pt>
                <c:pt idx="2503">
                  <c:v>-3.1939999999999991</c:v>
                </c:pt>
                <c:pt idx="2504">
                  <c:v>-3.1919999999999993</c:v>
                </c:pt>
                <c:pt idx="2505">
                  <c:v>-3.1899999999999995</c:v>
                </c:pt>
                <c:pt idx="2506">
                  <c:v>-3.1879999999999997</c:v>
                </c:pt>
                <c:pt idx="2507">
                  <c:v>-3.1859999999999991</c:v>
                </c:pt>
                <c:pt idx="2508">
                  <c:v>-3.1839999999999993</c:v>
                </c:pt>
                <c:pt idx="2509">
                  <c:v>-3.1819999999999995</c:v>
                </c:pt>
                <c:pt idx="2510">
                  <c:v>-3.1799999999999997</c:v>
                </c:pt>
                <c:pt idx="2511">
                  <c:v>-3.177999999999999</c:v>
                </c:pt>
                <c:pt idx="2512">
                  <c:v>-3.1759999999999993</c:v>
                </c:pt>
                <c:pt idx="2513">
                  <c:v>-3.1739999999999995</c:v>
                </c:pt>
                <c:pt idx="2514">
                  <c:v>-3.1719999999999997</c:v>
                </c:pt>
                <c:pt idx="2515">
                  <c:v>-3.169999999999999</c:v>
                </c:pt>
                <c:pt idx="2516">
                  <c:v>-3.1679999999999993</c:v>
                </c:pt>
                <c:pt idx="2517">
                  <c:v>-3.1659999999999995</c:v>
                </c:pt>
                <c:pt idx="2518">
                  <c:v>-3.1639999999999997</c:v>
                </c:pt>
                <c:pt idx="2519">
                  <c:v>-3.161999999999999</c:v>
                </c:pt>
                <c:pt idx="2520">
                  <c:v>-3.1599999999999993</c:v>
                </c:pt>
                <c:pt idx="2521">
                  <c:v>-3.1579999999999995</c:v>
                </c:pt>
                <c:pt idx="2522">
                  <c:v>-3.1559999999999997</c:v>
                </c:pt>
                <c:pt idx="2523">
                  <c:v>-3.153999999999999</c:v>
                </c:pt>
                <c:pt idx="2524">
                  <c:v>-3.1519999999999992</c:v>
                </c:pt>
                <c:pt idx="2525">
                  <c:v>-3.1499999999999995</c:v>
                </c:pt>
                <c:pt idx="2526">
                  <c:v>-3.1479999999999997</c:v>
                </c:pt>
                <c:pt idx="2527">
                  <c:v>-3.145999999999999</c:v>
                </c:pt>
                <c:pt idx="2528">
                  <c:v>-3.1439999999999992</c:v>
                </c:pt>
                <c:pt idx="2529">
                  <c:v>-3.1419999999999995</c:v>
                </c:pt>
                <c:pt idx="2530">
                  <c:v>-3.1399999999999997</c:v>
                </c:pt>
                <c:pt idx="2531">
                  <c:v>-3.137999999999999</c:v>
                </c:pt>
                <c:pt idx="2532">
                  <c:v>-3.1359999999999992</c:v>
                </c:pt>
                <c:pt idx="2533">
                  <c:v>-3.1339999999999995</c:v>
                </c:pt>
                <c:pt idx="2534">
                  <c:v>-3.1319999999999997</c:v>
                </c:pt>
                <c:pt idx="2535">
                  <c:v>-3.129999999999999</c:v>
                </c:pt>
                <c:pt idx="2536">
                  <c:v>-3.1279999999999992</c:v>
                </c:pt>
                <c:pt idx="2537">
                  <c:v>-3.1259999999999994</c:v>
                </c:pt>
                <c:pt idx="2538">
                  <c:v>-3.1239999999999997</c:v>
                </c:pt>
                <c:pt idx="2539">
                  <c:v>-3.121999999999999</c:v>
                </c:pt>
                <c:pt idx="2540">
                  <c:v>-3.1199999999999992</c:v>
                </c:pt>
                <c:pt idx="2541">
                  <c:v>-3.1179999999999994</c:v>
                </c:pt>
                <c:pt idx="2542">
                  <c:v>-3.1159999999999997</c:v>
                </c:pt>
                <c:pt idx="2543">
                  <c:v>-3.113999999999999</c:v>
                </c:pt>
                <c:pt idx="2544">
                  <c:v>-3.1119999999999992</c:v>
                </c:pt>
                <c:pt idx="2545">
                  <c:v>-3.1099999999999994</c:v>
                </c:pt>
                <c:pt idx="2546">
                  <c:v>-3.1079999999999997</c:v>
                </c:pt>
                <c:pt idx="2547">
                  <c:v>-3.105999999999999</c:v>
                </c:pt>
                <c:pt idx="2548">
                  <c:v>-3.1039999999999992</c:v>
                </c:pt>
                <c:pt idx="2549">
                  <c:v>-3.1019999999999994</c:v>
                </c:pt>
                <c:pt idx="2550">
                  <c:v>-3.0999999999999996</c:v>
                </c:pt>
                <c:pt idx="2551">
                  <c:v>-3.097999999999999</c:v>
                </c:pt>
                <c:pt idx="2552">
                  <c:v>-3.0959999999999992</c:v>
                </c:pt>
                <c:pt idx="2553">
                  <c:v>-3.0939999999999994</c:v>
                </c:pt>
                <c:pt idx="2554">
                  <c:v>-3.0919999999999996</c:v>
                </c:pt>
                <c:pt idx="2555">
                  <c:v>-3.089999999999999</c:v>
                </c:pt>
                <c:pt idx="2556">
                  <c:v>-3.0879999999999992</c:v>
                </c:pt>
                <c:pt idx="2557">
                  <c:v>-3.0859999999999994</c:v>
                </c:pt>
                <c:pt idx="2558">
                  <c:v>-3.0839999999999996</c:v>
                </c:pt>
                <c:pt idx="2559">
                  <c:v>-3.081999999999999</c:v>
                </c:pt>
                <c:pt idx="2560">
                  <c:v>-3.0799999999999992</c:v>
                </c:pt>
                <c:pt idx="2561">
                  <c:v>-3.0779999999999994</c:v>
                </c:pt>
                <c:pt idx="2562">
                  <c:v>-3.0759999999999996</c:v>
                </c:pt>
                <c:pt idx="2563">
                  <c:v>-3.073999999999999</c:v>
                </c:pt>
                <c:pt idx="2564">
                  <c:v>-3.0719999999999992</c:v>
                </c:pt>
                <c:pt idx="2565">
                  <c:v>-3.0699999999999994</c:v>
                </c:pt>
                <c:pt idx="2566">
                  <c:v>-3.0679999999999996</c:v>
                </c:pt>
                <c:pt idx="2567">
                  <c:v>-3.0659999999999989</c:v>
                </c:pt>
                <c:pt idx="2568">
                  <c:v>-3.0639999999999992</c:v>
                </c:pt>
                <c:pt idx="2569">
                  <c:v>-3.0619999999999994</c:v>
                </c:pt>
                <c:pt idx="2570">
                  <c:v>-3.0599999999999996</c:v>
                </c:pt>
                <c:pt idx="2571">
                  <c:v>-3.0579999999999989</c:v>
                </c:pt>
                <c:pt idx="2572">
                  <c:v>-3.0559999999999992</c:v>
                </c:pt>
                <c:pt idx="2573">
                  <c:v>-3.0539999999999994</c:v>
                </c:pt>
                <c:pt idx="2574">
                  <c:v>-3.0519999999999996</c:v>
                </c:pt>
                <c:pt idx="2575">
                  <c:v>-3.0499999999999989</c:v>
                </c:pt>
                <c:pt idx="2576">
                  <c:v>-3.0479999999999992</c:v>
                </c:pt>
                <c:pt idx="2577">
                  <c:v>-3.0459999999999994</c:v>
                </c:pt>
                <c:pt idx="2578">
                  <c:v>-3.0439999999999996</c:v>
                </c:pt>
                <c:pt idx="2579">
                  <c:v>-3.0419999999999989</c:v>
                </c:pt>
                <c:pt idx="2580">
                  <c:v>-3.0399999999999991</c:v>
                </c:pt>
                <c:pt idx="2581">
                  <c:v>-3.0379999999999994</c:v>
                </c:pt>
                <c:pt idx="2582">
                  <c:v>-3.0359999999999996</c:v>
                </c:pt>
                <c:pt idx="2583">
                  <c:v>-3.0339999999999989</c:v>
                </c:pt>
                <c:pt idx="2584">
                  <c:v>-3.0319999999999991</c:v>
                </c:pt>
                <c:pt idx="2585">
                  <c:v>-3.0299999999999994</c:v>
                </c:pt>
                <c:pt idx="2586">
                  <c:v>-3.0279999999999996</c:v>
                </c:pt>
                <c:pt idx="2587">
                  <c:v>-3.0259999999999989</c:v>
                </c:pt>
                <c:pt idx="2588">
                  <c:v>-3.0239999999999991</c:v>
                </c:pt>
                <c:pt idx="2589">
                  <c:v>-3.0219999999999994</c:v>
                </c:pt>
                <c:pt idx="2590">
                  <c:v>-3.0199999999999996</c:v>
                </c:pt>
                <c:pt idx="2591">
                  <c:v>-3.0179999999999989</c:v>
                </c:pt>
                <c:pt idx="2592">
                  <c:v>-3.0159999999999991</c:v>
                </c:pt>
                <c:pt idx="2593">
                  <c:v>-3.0139999999999993</c:v>
                </c:pt>
                <c:pt idx="2594">
                  <c:v>-3.0119999999999996</c:v>
                </c:pt>
                <c:pt idx="2595">
                  <c:v>-3.0099999999999989</c:v>
                </c:pt>
                <c:pt idx="2596">
                  <c:v>-3.0079999999999991</c:v>
                </c:pt>
                <c:pt idx="2597">
                  <c:v>-3.0059999999999993</c:v>
                </c:pt>
                <c:pt idx="2598">
                  <c:v>-3.0039999999999996</c:v>
                </c:pt>
                <c:pt idx="2599">
                  <c:v>-3.0019999999999989</c:v>
                </c:pt>
                <c:pt idx="2600">
                  <c:v>-2.9999999999999991</c:v>
                </c:pt>
                <c:pt idx="2601">
                  <c:v>-2.9979999999999993</c:v>
                </c:pt>
                <c:pt idx="2602">
                  <c:v>-2.9959999999999996</c:v>
                </c:pt>
                <c:pt idx="2603">
                  <c:v>-2.9939999999999989</c:v>
                </c:pt>
                <c:pt idx="2604">
                  <c:v>-2.9919999999999991</c:v>
                </c:pt>
                <c:pt idx="2605">
                  <c:v>-2.9899999999999993</c:v>
                </c:pt>
                <c:pt idx="2606">
                  <c:v>-2.9879999999999995</c:v>
                </c:pt>
                <c:pt idx="2607">
                  <c:v>-2.9859999999999989</c:v>
                </c:pt>
                <c:pt idx="2608">
                  <c:v>-2.9839999999999991</c:v>
                </c:pt>
                <c:pt idx="2609">
                  <c:v>-2.9819999999999993</c:v>
                </c:pt>
                <c:pt idx="2610">
                  <c:v>-2.9799999999999995</c:v>
                </c:pt>
                <c:pt idx="2611">
                  <c:v>-2.9779999999999989</c:v>
                </c:pt>
                <c:pt idx="2612">
                  <c:v>-2.9759999999999991</c:v>
                </c:pt>
                <c:pt idx="2613">
                  <c:v>-2.9739999999999993</c:v>
                </c:pt>
                <c:pt idx="2614">
                  <c:v>-2.9719999999999995</c:v>
                </c:pt>
                <c:pt idx="2615">
                  <c:v>-2.9699999999999989</c:v>
                </c:pt>
                <c:pt idx="2616">
                  <c:v>-2.9679999999999991</c:v>
                </c:pt>
                <c:pt idx="2617">
                  <c:v>-2.9659999999999993</c:v>
                </c:pt>
                <c:pt idx="2618">
                  <c:v>-2.9639999999999995</c:v>
                </c:pt>
                <c:pt idx="2619">
                  <c:v>-2.9619999999999989</c:v>
                </c:pt>
                <c:pt idx="2620">
                  <c:v>-2.9599999999999991</c:v>
                </c:pt>
                <c:pt idx="2621">
                  <c:v>-2.9579999999999993</c:v>
                </c:pt>
                <c:pt idx="2622">
                  <c:v>-2.9559999999999995</c:v>
                </c:pt>
                <c:pt idx="2623">
                  <c:v>-2.9539999999999988</c:v>
                </c:pt>
                <c:pt idx="2624">
                  <c:v>-2.9519999999999991</c:v>
                </c:pt>
                <c:pt idx="2625">
                  <c:v>-2.9499999999999993</c:v>
                </c:pt>
                <c:pt idx="2626">
                  <c:v>-2.9479999999999995</c:v>
                </c:pt>
                <c:pt idx="2627">
                  <c:v>-2.9459999999999997</c:v>
                </c:pt>
                <c:pt idx="2628">
                  <c:v>-2.9439999999999991</c:v>
                </c:pt>
                <c:pt idx="2629">
                  <c:v>-2.9419999999999993</c:v>
                </c:pt>
                <c:pt idx="2630">
                  <c:v>-2.9399999999999995</c:v>
                </c:pt>
                <c:pt idx="2631">
                  <c:v>-2.9379999999999997</c:v>
                </c:pt>
                <c:pt idx="2632">
                  <c:v>-2.9359999999999991</c:v>
                </c:pt>
                <c:pt idx="2633">
                  <c:v>-2.9339999999999993</c:v>
                </c:pt>
                <c:pt idx="2634">
                  <c:v>-2.9319999999999995</c:v>
                </c:pt>
                <c:pt idx="2635">
                  <c:v>-2.9299999999999997</c:v>
                </c:pt>
                <c:pt idx="2636">
                  <c:v>-2.927999999999999</c:v>
                </c:pt>
                <c:pt idx="2637">
                  <c:v>-2.9259999999999993</c:v>
                </c:pt>
                <c:pt idx="2638">
                  <c:v>-2.9239999999999995</c:v>
                </c:pt>
                <c:pt idx="2639">
                  <c:v>-2.9219999999999997</c:v>
                </c:pt>
                <c:pt idx="2640">
                  <c:v>-2.919999999999999</c:v>
                </c:pt>
                <c:pt idx="2641">
                  <c:v>-2.9179999999999993</c:v>
                </c:pt>
                <c:pt idx="2642">
                  <c:v>-2.9159999999999995</c:v>
                </c:pt>
                <c:pt idx="2643">
                  <c:v>-2.9139999999999997</c:v>
                </c:pt>
                <c:pt idx="2644">
                  <c:v>-2.911999999999999</c:v>
                </c:pt>
                <c:pt idx="2645">
                  <c:v>-2.9099999999999993</c:v>
                </c:pt>
                <c:pt idx="2646">
                  <c:v>-2.9079999999999995</c:v>
                </c:pt>
                <c:pt idx="2647">
                  <c:v>-2.9059999999999997</c:v>
                </c:pt>
                <c:pt idx="2648">
                  <c:v>-2.903999999999999</c:v>
                </c:pt>
                <c:pt idx="2649">
                  <c:v>-2.9019999999999992</c:v>
                </c:pt>
                <c:pt idx="2650">
                  <c:v>-2.8999999999999995</c:v>
                </c:pt>
                <c:pt idx="2651">
                  <c:v>-2.8979999999999997</c:v>
                </c:pt>
                <c:pt idx="2652">
                  <c:v>-2.895999999999999</c:v>
                </c:pt>
                <c:pt idx="2653">
                  <c:v>-2.8939999999999992</c:v>
                </c:pt>
                <c:pt idx="2654">
                  <c:v>-2.8919999999999995</c:v>
                </c:pt>
                <c:pt idx="2655">
                  <c:v>-2.8899999999999997</c:v>
                </c:pt>
                <c:pt idx="2656">
                  <c:v>-2.887999999999999</c:v>
                </c:pt>
                <c:pt idx="2657">
                  <c:v>-2.8859999999999992</c:v>
                </c:pt>
                <c:pt idx="2658">
                  <c:v>-2.8839999999999995</c:v>
                </c:pt>
                <c:pt idx="2659">
                  <c:v>-2.8819999999999997</c:v>
                </c:pt>
                <c:pt idx="2660">
                  <c:v>-2.879999999999999</c:v>
                </c:pt>
                <c:pt idx="2661">
                  <c:v>-2.8779999999999992</c:v>
                </c:pt>
                <c:pt idx="2662">
                  <c:v>-2.8759999999999994</c:v>
                </c:pt>
                <c:pt idx="2663">
                  <c:v>-2.8739999999999997</c:v>
                </c:pt>
                <c:pt idx="2664">
                  <c:v>-2.871999999999999</c:v>
                </c:pt>
                <c:pt idx="2665">
                  <c:v>-2.8699999999999992</c:v>
                </c:pt>
                <c:pt idx="2666">
                  <c:v>-2.8679999999999994</c:v>
                </c:pt>
                <c:pt idx="2667">
                  <c:v>-2.8659999999999997</c:v>
                </c:pt>
                <c:pt idx="2668">
                  <c:v>-2.863999999999999</c:v>
                </c:pt>
                <c:pt idx="2669">
                  <c:v>-2.8619999999999992</c:v>
                </c:pt>
                <c:pt idx="2670">
                  <c:v>-2.8599999999999994</c:v>
                </c:pt>
                <c:pt idx="2671">
                  <c:v>-2.8579999999999997</c:v>
                </c:pt>
                <c:pt idx="2672">
                  <c:v>-2.855999999999999</c:v>
                </c:pt>
                <c:pt idx="2673">
                  <c:v>-2.8539999999999992</c:v>
                </c:pt>
                <c:pt idx="2674">
                  <c:v>-2.8519999999999994</c:v>
                </c:pt>
                <c:pt idx="2675">
                  <c:v>-2.8499999999999996</c:v>
                </c:pt>
                <c:pt idx="2676">
                  <c:v>-2.847999999999999</c:v>
                </c:pt>
                <c:pt idx="2677">
                  <c:v>-2.8459999999999992</c:v>
                </c:pt>
                <c:pt idx="2678">
                  <c:v>-2.8439999999999994</c:v>
                </c:pt>
                <c:pt idx="2679">
                  <c:v>-2.8419999999999996</c:v>
                </c:pt>
                <c:pt idx="2680">
                  <c:v>-2.839999999999999</c:v>
                </c:pt>
                <c:pt idx="2681">
                  <c:v>-2.8379999999999992</c:v>
                </c:pt>
                <c:pt idx="2682">
                  <c:v>-2.8359999999999994</c:v>
                </c:pt>
                <c:pt idx="2683">
                  <c:v>-2.8339999999999996</c:v>
                </c:pt>
                <c:pt idx="2684">
                  <c:v>-2.831999999999999</c:v>
                </c:pt>
                <c:pt idx="2685">
                  <c:v>-2.8299999999999992</c:v>
                </c:pt>
                <c:pt idx="2686">
                  <c:v>-2.8279999999999994</c:v>
                </c:pt>
                <c:pt idx="2687">
                  <c:v>-2.8259999999999996</c:v>
                </c:pt>
                <c:pt idx="2688">
                  <c:v>-2.823999999999999</c:v>
                </c:pt>
                <c:pt idx="2689">
                  <c:v>-2.8219999999999992</c:v>
                </c:pt>
                <c:pt idx="2690">
                  <c:v>-2.8199999999999994</c:v>
                </c:pt>
                <c:pt idx="2691">
                  <c:v>-2.8179999999999996</c:v>
                </c:pt>
                <c:pt idx="2692">
                  <c:v>-2.8159999999999989</c:v>
                </c:pt>
                <c:pt idx="2693">
                  <c:v>-2.8139999999999992</c:v>
                </c:pt>
                <c:pt idx="2694">
                  <c:v>-2.8119999999999994</c:v>
                </c:pt>
                <c:pt idx="2695">
                  <c:v>-2.8099999999999996</c:v>
                </c:pt>
                <c:pt idx="2696">
                  <c:v>-2.8079999999999989</c:v>
                </c:pt>
                <c:pt idx="2697">
                  <c:v>-2.8059999999999992</c:v>
                </c:pt>
                <c:pt idx="2698">
                  <c:v>-2.8039999999999994</c:v>
                </c:pt>
                <c:pt idx="2699">
                  <c:v>-2.8019999999999996</c:v>
                </c:pt>
                <c:pt idx="2700">
                  <c:v>-2.7999999999999989</c:v>
                </c:pt>
                <c:pt idx="2701">
                  <c:v>-2.7979999999999992</c:v>
                </c:pt>
                <c:pt idx="2702">
                  <c:v>-2.7959999999999994</c:v>
                </c:pt>
                <c:pt idx="2703">
                  <c:v>-2.7939999999999996</c:v>
                </c:pt>
                <c:pt idx="2704">
                  <c:v>-2.7919999999999989</c:v>
                </c:pt>
                <c:pt idx="2705">
                  <c:v>-2.7899999999999991</c:v>
                </c:pt>
                <c:pt idx="2706">
                  <c:v>-2.7879999999999994</c:v>
                </c:pt>
                <c:pt idx="2707">
                  <c:v>-2.7859999999999996</c:v>
                </c:pt>
                <c:pt idx="2708">
                  <c:v>-2.7839999999999989</c:v>
                </c:pt>
                <c:pt idx="2709">
                  <c:v>-2.7819999999999991</c:v>
                </c:pt>
                <c:pt idx="2710">
                  <c:v>-2.7799999999999994</c:v>
                </c:pt>
                <c:pt idx="2711">
                  <c:v>-2.7779999999999996</c:v>
                </c:pt>
                <c:pt idx="2712">
                  <c:v>-2.7759999999999989</c:v>
                </c:pt>
                <c:pt idx="2713">
                  <c:v>-2.7739999999999991</c:v>
                </c:pt>
                <c:pt idx="2714">
                  <c:v>-2.7719999999999994</c:v>
                </c:pt>
                <c:pt idx="2715">
                  <c:v>-2.7699999999999996</c:v>
                </c:pt>
                <c:pt idx="2716">
                  <c:v>-2.7679999999999989</c:v>
                </c:pt>
                <c:pt idx="2717">
                  <c:v>-2.7659999999999991</c:v>
                </c:pt>
                <c:pt idx="2718">
                  <c:v>-2.7639999999999993</c:v>
                </c:pt>
                <c:pt idx="2719">
                  <c:v>-2.7619999999999996</c:v>
                </c:pt>
                <c:pt idx="2720">
                  <c:v>-2.7599999999999989</c:v>
                </c:pt>
                <c:pt idx="2721">
                  <c:v>-2.7579999999999991</c:v>
                </c:pt>
                <c:pt idx="2722">
                  <c:v>-2.7559999999999993</c:v>
                </c:pt>
                <c:pt idx="2723">
                  <c:v>-2.7539999999999996</c:v>
                </c:pt>
                <c:pt idx="2724">
                  <c:v>-2.7519999999999989</c:v>
                </c:pt>
                <c:pt idx="2725">
                  <c:v>-2.7499999999999991</c:v>
                </c:pt>
                <c:pt idx="2726">
                  <c:v>-2.7479999999999993</c:v>
                </c:pt>
                <c:pt idx="2727">
                  <c:v>-2.7459999999999996</c:v>
                </c:pt>
                <c:pt idx="2728">
                  <c:v>-2.7439999999999989</c:v>
                </c:pt>
                <c:pt idx="2729">
                  <c:v>-2.7419999999999991</c:v>
                </c:pt>
                <c:pt idx="2730">
                  <c:v>-2.7399999999999993</c:v>
                </c:pt>
                <c:pt idx="2731">
                  <c:v>-2.7379999999999995</c:v>
                </c:pt>
                <c:pt idx="2732">
                  <c:v>-2.7359999999999989</c:v>
                </c:pt>
                <c:pt idx="2733">
                  <c:v>-2.7339999999999991</c:v>
                </c:pt>
                <c:pt idx="2734">
                  <c:v>-2.7319999999999993</c:v>
                </c:pt>
                <c:pt idx="2735">
                  <c:v>-2.7299999999999995</c:v>
                </c:pt>
                <c:pt idx="2736">
                  <c:v>-2.7279999999999989</c:v>
                </c:pt>
                <c:pt idx="2737">
                  <c:v>-2.7259999999999991</c:v>
                </c:pt>
                <c:pt idx="2738">
                  <c:v>-2.7239999999999993</c:v>
                </c:pt>
                <c:pt idx="2739">
                  <c:v>-2.7219999999999995</c:v>
                </c:pt>
                <c:pt idx="2740">
                  <c:v>-2.7199999999999989</c:v>
                </c:pt>
                <c:pt idx="2741">
                  <c:v>-2.7179999999999991</c:v>
                </c:pt>
                <c:pt idx="2742">
                  <c:v>-2.7159999999999993</c:v>
                </c:pt>
                <c:pt idx="2743">
                  <c:v>-2.7139999999999995</c:v>
                </c:pt>
                <c:pt idx="2744">
                  <c:v>-2.7119999999999989</c:v>
                </c:pt>
                <c:pt idx="2745">
                  <c:v>-2.7099999999999991</c:v>
                </c:pt>
                <c:pt idx="2746">
                  <c:v>-2.7079999999999993</c:v>
                </c:pt>
                <c:pt idx="2747">
                  <c:v>-2.7059999999999995</c:v>
                </c:pt>
                <c:pt idx="2748">
                  <c:v>-2.7039999999999988</c:v>
                </c:pt>
                <c:pt idx="2749">
                  <c:v>-2.7019999999999991</c:v>
                </c:pt>
                <c:pt idx="2750">
                  <c:v>-2.6999999999999993</c:v>
                </c:pt>
                <c:pt idx="2751">
                  <c:v>-2.6979999999999995</c:v>
                </c:pt>
                <c:pt idx="2752">
                  <c:v>-2.6959999999999997</c:v>
                </c:pt>
                <c:pt idx="2753">
                  <c:v>-2.6939999999999991</c:v>
                </c:pt>
                <c:pt idx="2754">
                  <c:v>-2.6919999999999993</c:v>
                </c:pt>
                <c:pt idx="2755">
                  <c:v>-2.6899999999999995</c:v>
                </c:pt>
                <c:pt idx="2756">
                  <c:v>-2.6879999999999997</c:v>
                </c:pt>
                <c:pt idx="2757">
                  <c:v>-2.6859999999999991</c:v>
                </c:pt>
                <c:pt idx="2758">
                  <c:v>-2.6839999999999993</c:v>
                </c:pt>
                <c:pt idx="2759">
                  <c:v>-2.6819999999999995</c:v>
                </c:pt>
                <c:pt idx="2760">
                  <c:v>-2.6799999999999997</c:v>
                </c:pt>
                <c:pt idx="2761">
                  <c:v>-2.677999999999999</c:v>
                </c:pt>
                <c:pt idx="2762">
                  <c:v>-2.6759999999999993</c:v>
                </c:pt>
                <c:pt idx="2763">
                  <c:v>-2.6739999999999995</c:v>
                </c:pt>
                <c:pt idx="2764">
                  <c:v>-2.6719999999999997</c:v>
                </c:pt>
                <c:pt idx="2765">
                  <c:v>-2.669999999999999</c:v>
                </c:pt>
                <c:pt idx="2766">
                  <c:v>-2.6679999999999993</c:v>
                </c:pt>
                <c:pt idx="2767">
                  <c:v>-2.6659999999999995</c:v>
                </c:pt>
                <c:pt idx="2768">
                  <c:v>-2.6639999999999997</c:v>
                </c:pt>
                <c:pt idx="2769">
                  <c:v>-2.661999999999999</c:v>
                </c:pt>
                <c:pt idx="2770">
                  <c:v>-2.6599999999999993</c:v>
                </c:pt>
                <c:pt idx="2771">
                  <c:v>-2.6579999999999995</c:v>
                </c:pt>
                <c:pt idx="2772">
                  <c:v>-2.6559999999999997</c:v>
                </c:pt>
                <c:pt idx="2773">
                  <c:v>-2.653999999999999</c:v>
                </c:pt>
                <c:pt idx="2774">
                  <c:v>-2.6519999999999992</c:v>
                </c:pt>
                <c:pt idx="2775">
                  <c:v>-2.6499999999999995</c:v>
                </c:pt>
                <c:pt idx="2776">
                  <c:v>-2.6479999999999997</c:v>
                </c:pt>
                <c:pt idx="2777">
                  <c:v>-2.645999999999999</c:v>
                </c:pt>
                <c:pt idx="2778">
                  <c:v>-2.6439999999999992</c:v>
                </c:pt>
                <c:pt idx="2779">
                  <c:v>-2.6419999999999995</c:v>
                </c:pt>
                <c:pt idx="2780">
                  <c:v>-2.6399999999999997</c:v>
                </c:pt>
                <c:pt idx="2781">
                  <c:v>-2.637999999999999</c:v>
                </c:pt>
                <c:pt idx="2782">
                  <c:v>-2.6359999999999992</c:v>
                </c:pt>
                <c:pt idx="2783">
                  <c:v>-2.6339999999999995</c:v>
                </c:pt>
                <c:pt idx="2784">
                  <c:v>-2.6319999999999997</c:v>
                </c:pt>
                <c:pt idx="2785">
                  <c:v>-2.629999999999999</c:v>
                </c:pt>
                <c:pt idx="2786">
                  <c:v>-2.6279999999999992</c:v>
                </c:pt>
                <c:pt idx="2787">
                  <c:v>-2.6259999999999994</c:v>
                </c:pt>
                <c:pt idx="2788">
                  <c:v>-2.6239999999999997</c:v>
                </c:pt>
                <c:pt idx="2789">
                  <c:v>-2.621999999999999</c:v>
                </c:pt>
                <c:pt idx="2790">
                  <c:v>-2.6199999999999992</c:v>
                </c:pt>
                <c:pt idx="2791">
                  <c:v>-2.6179999999999994</c:v>
                </c:pt>
                <c:pt idx="2792">
                  <c:v>-2.6159999999999997</c:v>
                </c:pt>
                <c:pt idx="2793">
                  <c:v>-2.613999999999999</c:v>
                </c:pt>
                <c:pt idx="2794">
                  <c:v>-2.6119999999999992</c:v>
                </c:pt>
                <c:pt idx="2795">
                  <c:v>-2.6099999999999994</c:v>
                </c:pt>
                <c:pt idx="2796">
                  <c:v>-2.6079999999999997</c:v>
                </c:pt>
                <c:pt idx="2797">
                  <c:v>-2.605999999999999</c:v>
                </c:pt>
                <c:pt idx="2798">
                  <c:v>-2.6039999999999992</c:v>
                </c:pt>
                <c:pt idx="2799">
                  <c:v>-2.6019999999999994</c:v>
                </c:pt>
                <c:pt idx="2800">
                  <c:v>-2.5999999999999996</c:v>
                </c:pt>
                <c:pt idx="2801">
                  <c:v>-2.597999999999999</c:v>
                </c:pt>
                <c:pt idx="2802">
                  <c:v>-2.5959999999999992</c:v>
                </c:pt>
                <c:pt idx="2803">
                  <c:v>-2.5939999999999994</c:v>
                </c:pt>
                <c:pt idx="2804">
                  <c:v>-2.5919999999999996</c:v>
                </c:pt>
                <c:pt idx="2805">
                  <c:v>-2.589999999999999</c:v>
                </c:pt>
                <c:pt idx="2806">
                  <c:v>-2.5879999999999992</c:v>
                </c:pt>
                <c:pt idx="2807">
                  <c:v>-2.5859999999999994</c:v>
                </c:pt>
                <c:pt idx="2808">
                  <c:v>-2.5839999999999996</c:v>
                </c:pt>
                <c:pt idx="2809">
                  <c:v>-2.581999999999999</c:v>
                </c:pt>
                <c:pt idx="2810">
                  <c:v>-2.5799999999999992</c:v>
                </c:pt>
                <c:pt idx="2811">
                  <c:v>-2.5779999999999994</c:v>
                </c:pt>
                <c:pt idx="2812">
                  <c:v>-2.5759999999999996</c:v>
                </c:pt>
                <c:pt idx="2813">
                  <c:v>-2.573999999999999</c:v>
                </c:pt>
                <c:pt idx="2814">
                  <c:v>-2.5719999999999992</c:v>
                </c:pt>
                <c:pt idx="2815">
                  <c:v>-2.5699999999999994</c:v>
                </c:pt>
                <c:pt idx="2816">
                  <c:v>-2.5679999999999996</c:v>
                </c:pt>
                <c:pt idx="2817">
                  <c:v>-2.5659999999999989</c:v>
                </c:pt>
                <c:pt idx="2818">
                  <c:v>-2.5639999999999992</c:v>
                </c:pt>
                <c:pt idx="2819">
                  <c:v>-2.5619999999999994</c:v>
                </c:pt>
                <c:pt idx="2820">
                  <c:v>-2.5599999999999996</c:v>
                </c:pt>
                <c:pt idx="2821">
                  <c:v>-2.5579999999999989</c:v>
                </c:pt>
                <c:pt idx="2822">
                  <c:v>-2.5559999999999992</c:v>
                </c:pt>
                <c:pt idx="2823">
                  <c:v>-2.5539999999999994</c:v>
                </c:pt>
                <c:pt idx="2824">
                  <c:v>-2.5519999999999996</c:v>
                </c:pt>
                <c:pt idx="2825">
                  <c:v>-2.5499999999999989</c:v>
                </c:pt>
                <c:pt idx="2826">
                  <c:v>-2.5479999999999992</c:v>
                </c:pt>
                <c:pt idx="2827">
                  <c:v>-2.5459999999999994</c:v>
                </c:pt>
                <c:pt idx="2828">
                  <c:v>-2.5439999999999996</c:v>
                </c:pt>
                <c:pt idx="2829">
                  <c:v>-2.5419999999999989</c:v>
                </c:pt>
                <c:pt idx="2830">
                  <c:v>-2.5399999999999991</c:v>
                </c:pt>
                <c:pt idx="2831">
                  <c:v>-2.5379999999999994</c:v>
                </c:pt>
                <c:pt idx="2832">
                  <c:v>-2.5359999999999996</c:v>
                </c:pt>
                <c:pt idx="2833">
                  <c:v>-2.5339999999999989</c:v>
                </c:pt>
                <c:pt idx="2834">
                  <c:v>-2.5319999999999991</c:v>
                </c:pt>
                <c:pt idx="2835">
                  <c:v>-2.5299999999999994</c:v>
                </c:pt>
                <c:pt idx="2836">
                  <c:v>-2.5279999999999996</c:v>
                </c:pt>
                <c:pt idx="2837">
                  <c:v>-2.5259999999999989</c:v>
                </c:pt>
                <c:pt idx="2838">
                  <c:v>-2.5239999999999991</c:v>
                </c:pt>
                <c:pt idx="2839">
                  <c:v>-2.5219999999999994</c:v>
                </c:pt>
                <c:pt idx="2840">
                  <c:v>-2.5199999999999996</c:v>
                </c:pt>
                <c:pt idx="2841">
                  <c:v>-2.5179999999999989</c:v>
                </c:pt>
                <c:pt idx="2842">
                  <c:v>-2.5159999999999991</c:v>
                </c:pt>
                <c:pt idx="2843">
                  <c:v>-2.5139999999999993</c:v>
                </c:pt>
                <c:pt idx="2844">
                  <c:v>-2.5119999999999996</c:v>
                </c:pt>
                <c:pt idx="2845">
                  <c:v>-2.5099999999999989</c:v>
                </c:pt>
                <c:pt idx="2846">
                  <c:v>-2.5079999999999991</c:v>
                </c:pt>
                <c:pt idx="2847">
                  <c:v>-2.5059999999999993</c:v>
                </c:pt>
                <c:pt idx="2848">
                  <c:v>-2.5039999999999996</c:v>
                </c:pt>
                <c:pt idx="2849">
                  <c:v>-2.5019999999999989</c:v>
                </c:pt>
                <c:pt idx="2850">
                  <c:v>-2.4999999999999991</c:v>
                </c:pt>
                <c:pt idx="2851">
                  <c:v>-2.4979999999999993</c:v>
                </c:pt>
                <c:pt idx="2852">
                  <c:v>-2.4959999999999996</c:v>
                </c:pt>
                <c:pt idx="2853">
                  <c:v>-2.4939999999999989</c:v>
                </c:pt>
                <c:pt idx="2854">
                  <c:v>-2.4919999999999991</c:v>
                </c:pt>
                <c:pt idx="2855">
                  <c:v>-2.4899999999999993</c:v>
                </c:pt>
                <c:pt idx="2856">
                  <c:v>-2.4879999999999995</c:v>
                </c:pt>
                <c:pt idx="2857">
                  <c:v>-2.4859999999999989</c:v>
                </c:pt>
                <c:pt idx="2858">
                  <c:v>-2.4839999999999991</c:v>
                </c:pt>
                <c:pt idx="2859">
                  <c:v>-2.4819999999999993</c:v>
                </c:pt>
                <c:pt idx="2860">
                  <c:v>-2.4799999999999995</c:v>
                </c:pt>
                <c:pt idx="2861">
                  <c:v>-2.4779999999999989</c:v>
                </c:pt>
                <c:pt idx="2862">
                  <c:v>-2.4759999999999991</c:v>
                </c:pt>
                <c:pt idx="2863">
                  <c:v>-2.4739999999999993</c:v>
                </c:pt>
                <c:pt idx="2864">
                  <c:v>-2.4719999999999995</c:v>
                </c:pt>
                <c:pt idx="2865">
                  <c:v>-2.4699999999999989</c:v>
                </c:pt>
                <c:pt idx="2866">
                  <c:v>-2.4679999999999991</c:v>
                </c:pt>
                <c:pt idx="2867">
                  <c:v>-2.4659999999999993</c:v>
                </c:pt>
                <c:pt idx="2868">
                  <c:v>-2.4639999999999995</c:v>
                </c:pt>
                <c:pt idx="2869">
                  <c:v>-2.4619999999999989</c:v>
                </c:pt>
                <c:pt idx="2870">
                  <c:v>-2.4599999999999991</c:v>
                </c:pt>
                <c:pt idx="2871">
                  <c:v>-2.4579999999999993</c:v>
                </c:pt>
                <c:pt idx="2872">
                  <c:v>-2.4559999999999995</c:v>
                </c:pt>
                <c:pt idx="2873">
                  <c:v>-2.4539999999999988</c:v>
                </c:pt>
                <c:pt idx="2874">
                  <c:v>-2.4519999999999991</c:v>
                </c:pt>
                <c:pt idx="2875">
                  <c:v>-2.4499999999999993</c:v>
                </c:pt>
                <c:pt idx="2876">
                  <c:v>-2.4479999999999995</c:v>
                </c:pt>
                <c:pt idx="2877">
                  <c:v>-2.4459999999999997</c:v>
                </c:pt>
                <c:pt idx="2878">
                  <c:v>-2.4439999999999991</c:v>
                </c:pt>
                <c:pt idx="2879">
                  <c:v>-2.4419999999999993</c:v>
                </c:pt>
                <c:pt idx="2880">
                  <c:v>-2.4399999999999995</c:v>
                </c:pt>
                <c:pt idx="2881">
                  <c:v>-2.4379999999999997</c:v>
                </c:pt>
                <c:pt idx="2882">
                  <c:v>-2.4359999999999991</c:v>
                </c:pt>
                <c:pt idx="2883">
                  <c:v>-2.4339999999999993</c:v>
                </c:pt>
                <c:pt idx="2884">
                  <c:v>-2.4319999999999995</c:v>
                </c:pt>
                <c:pt idx="2885">
                  <c:v>-2.4299999999999997</c:v>
                </c:pt>
                <c:pt idx="2886">
                  <c:v>-2.427999999999999</c:v>
                </c:pt>
                <c:pt idx="2887">
                  <c:v>-2.4259999999999993</c:v>
                </c:pt>
                <c:pt idx="2888">
                  <c:v>-2.4239999999999995</c:v>
                </c:pt>
                <c:pt idx="2889">
                  <c:v>-2.4219999999999997</c:v>
                </c:pt>
                <c:pt idx="2890">
                  <c:v>-2.419999999999999</c:v>
                </c:pt>
                <c:pt idx="2891">
                  <c:v>-2.4179999999999993</c:v>
                </c:pt>
                <c:pt idx="2892">
                  <c:v>-2.4159999999999995</c:v>
                </c:pt>
                <c:pt idx="2893">
                  <c:v>-2.4139999999999997</c:v>
                </c:pt>
                <c:pt idx="2894">
                  <c:v>-2.411999999999999</c:v>
                </c:pt>
                <c:pt idx="2895">
                  <c:v>-2.4099999999999993</c:v>
                </c:pt>
                <c:pt idx="2896">
                  <c:v>-2.4079999999999995</c:v>
                </c:pt>
                <c:pt idx="2897">
                  <c:v>-2.4059999999999997</c:v>
                </c:pt>
                <c:pt idx="2898">
                  <c:v>-2.403999999999999</c:v>
                </c:pt>
                <c:pt idx="2899">
                  <c:v>-2.4019999999999992</c:v>
                </c:pt>
                <c:pt idx="2900">
                  <c:v>-2.3999999999999995</c:v>
                </c:pt>
                <c:pt idx="2901">
                  <c:v>-2.3979999999999997</c:v>
                </c:pt>
                <c:pt idx="2902">
                  <c:v>-2.395999999999999</c:v>
                </c:pt>
                <c:pt idx="2903">
                  <c:v>-2.3939999999999992</c:v>
                </c:pt>
                <c:pt idx="2904">
                  <c:v>-2.3919999999999995</c:v>
                </c:pt>
                <c:pt idx="2905">
                  <c:v>-2.3899999999999997</c:v>
                </c:pt>
                <c:pt idx="2906">
                  <c:v>-2.387999999999999</c:v>
                </c:pt>
                <c:pt idx="2907">
                  <c:v>-2.3859999999999992</c:v>
                </c:pt>
                <c:pt idx="2908">
                  <c:v>-2.3839999999999995</c:v>
                </c:pt>
                <c:pt idx="2909">
                  <c:v>-2.3819999999999997</c:v>
                </c:pt>
                <c:pt idx="2910">
                  <c:v>-2.379999999999999</c:v>
                </c:pt>
                <c:pt idx="2911">
                  <c:v>-2.3779999999999992</c:v>
                </c:pt>
                <c:pt idx="2912">
                  <c:v>-2.3759999999999994</c:v>
                </c:pt>
                <c:pt idx="2913">
                  <c:v>-2.3739999999999997</c:v>
                </c:pt>
                <c:pt idx="2914">
                  <c:v>-2.371999999999999</c:v>
                </c:pt>
                <c:pt idx="2915">
                  <c:v>-2.3699999999999992</c:v>
                </c:pt>
                <c:pt idx="2916">
                  <c:v>-2.3679999999999994</c:v>
                </c:pt>
                <c:pt idx="2917">
                  <c:v>-2.3659999999999997</c:v>
                </c:pt>
                <c:pt idx="2918">
                  <c:v>-2.363999999999999</c:v>
                </c:pt>
                <c:pt idx="2919">
                  <c:v>-2.3619999999999992</c:v>
                </c:pt>
                <c:pt idx="2920">
                  <c:v>-2.3599999999999994</c:v>
                </c:pt>
                <c:pt idx="2921">
                  <c:v>-2.3579999999999997</c:v>
                </c:pt>
                <c:pt idx="2922">
                  <c:v>-2.355999999999999</c:v>
                </c:pt>
                <c:pt idx="2923">
                  <c:v>-2.3539999999999992</c:v>
                </c:pt>
                <c:pt idx="2924">
                  <c:v>-2.3519999999999994</c:v>
                </c:pt>
                <c:pt idx="2925">
                  <c:v>-2.3499999999999996</c:v>
                </c:pt>
                <c:pt idx="2926">
                  <c:v>-2.347999999999999</c:v>
                </c:pt>
                <c:pt idx="2927">
                  <c:v>-2.3459999999999992</c:v>
                </c:pt>
                <c:pt idx="2928">
                  <c:v>-2.3439999999999994</c:v>
                </c:pt>
                <c:pt idx="2929">
                  <c:v>-2.3419999999999996</c:v>
                </c:pt>
                <c:pt idx="2930">
                  <c:v>-2.339999999999999</c:v>
                </c:pt>
                <c:pt idx="2931">
                  <c:v>-2.3379999999999992</c:v>
                </c:pt>
                <c:pt idx="2932">
                  <c:v>-2.3359999999999994</c:v>
                </c:pt>
                <c:pt idx="2933">
                  <c:v>-2.3339999999999996</c:v>
                </c:pt>
                <c:pt idx="2934">
                  <c:v>-2.331999999999999</c:v>
                </c:pt>
                <c:pt idx="2935">
                  <c:v>-2.3299999999999992</c:v>
                </c:pt>
                <c:pt idx="2936">
                  <c:v>-2.3279999999999994</c:v>
                </c:pt>
                <c:pt idx="2937">
                  <c:v>-2.3259999999999996</c:v>
                </c:pt>
                <c:pt idx="2938">
                  <c:v>-2.323999999999999</c:v>
                </c:pt>
                <c:pt idx="2939">
                  <c:v>-2.3219999999999992</c:v>
                </c:pt>
                <c:pt idx="2940">
                  <c:v>-2.3199999999999994</c:v>
                </c:pt>
                <c:pt idx="2941">
                  <c:v>-2.3179999999999996</c:v>
                </c:pt>
                <c:pt idx="2942">
                  <c:v>-2.3159999999999989</c:v>
                </c:pt>
                <c:pt idx="2943">
                  <c:v>-2.3139999999999992</c:v>
                </c:pt>
                <c:pt idx="2944">
                  <c:v>-2.3119999999999994</c:v>
                </c:pt>
                <c:pt idx="2945">
                  <c:v>-2.3099999999999996</c:v>
                </c:pt>
                <c:pt idx="2946">
                  <c:v>-2.3079999999999989</c:v>
                </c:pt>
                <c:pt idx="2947">
                  <c:v>-2.3059999999999992</c:v>
                </c:pt>
                <c:pt idx="2948">
                  <c:v>-2.3039999999999994</c:v>
                </c:pt>
                <c:pt idx="2949">
                  <c:v>-2.3019999999999996</c:v>
                </c:pt>
                <c:pt idx="2950">
                  <c:v>-2.2999999999999989</c:v>
                </c:pt>
                <c:pt idx="2951">
                  <c:v>-2.2979999999999992</c:v>
                </c:pt>
                <c:pt idx="2952">
                  <c:v>-2.2959999999999994</c:v>
                </c:pt>
                <c:pt idx="2953">
                  <c:v>-2.2939999999999996</c:v>
                </c:pt>
                <c:pt idx="2954">
                  <c:v>-2.2919999999999989</c:v>
                </c:pt>
                <c:pt idx="2955">
                  <c:v>-2.2899999999999991</c:v>
                </c:pt>
                <c:pt idx="2956">
                  <c:v>-2.2879999999999994</c:v>
                </c:pt>
                <c:pt idx="2957">
                  <c:v>-2.2859999999999996</c:v>
                </c:pt>
                <c:pt idx="2958">
                  <c:v>-2.2839999999999989</c:v>
                </c:pt>
                <c:pt idx="2959">
                  <c:v>-2.2819999999999991</c:v>
                </c:pt>
                <c:pt idx="2960">
                  <c:v>-2.2799999999999994</c:v>
                </c:pt>
                <c:pt idx="2961">
                  <c:v>-2.2779999999999996</c:v>
                </c:pt>
                <c:pt idx="2962">
                  <c:v>-2.2759999999999989</c:v>
                </c:pt>
                <c:pt idx="2963">
                  <c:v>-2.2739999999999991</c:v>
                </c:pt>
                <c:pt idx="2964">
                  <c:v>-2.2719999999999994</c:v>
                </c:pt>
                <c:pt idx="2965">
                  <c:v>-2.2699999999999996</c:v>
                </c:pt>
                <c:pt idx="2966">
                  <c:v>-2.2679999999999989</c:v>
                </c:pt>
                <c:pt idx="2967">
                  <c:v>-2.2659999999999991</c:v>
                </c:pt>
                <c:pt idx="2968">
                  <c:v>-2.2639999999999993</c:v>
                </c:pt>
                <c:pt idx="2969">
                  <c:v>-2.2619999999999996</c:v>
                </c:pt>
                <c:pt idx="2970">
                  <c:v>-2.2599999999999989</c:v>
                </c:pt>
                <c:pt idx="2971">
                  <c:v>-2.2579999999999991</c:v>
                </c:pt>
                <c:pt idx="2972">
                  <c:v>-2.2559999999999993</c:v>
                </c:pt>
                <c:pt idx="2973">
                  <c:v>-2.2539999999999996</c:v>
                </c:pt>
                <c:pt idx="2974">
                  <c:v>-2.2519999999999989</c:v>
                </c:pt>
                <c:pt idx="2975">
                  <c:v>-2.2499999999999991</c:v>
                </c:pt>
                <c:pt idx="2976">
                  <c:v>-2.2479999999999993</c:v>
                </c:pt>
                <c:pt idx="2977">
                  <c:v>-2.2459999999999996</c:v>
                </c:pt>
                <c:pt idx="2978">
                  <c:v>-2.2439999999999989</c:v>
                </c:pt>
                <c:pt idx="2979">
                  <c:v>-2.2419999999999991</c:v>
                </c:pt>
                <c:pt idx="2980">
                  <c:v>-2.2399999999999993</c:v>
                </c:pt>
                <c:pt idx="2981">
                  <c:v>-2.2379999999999995</c:v>
                </c:pt>
                <c:pt idx="2982">
                  <c:v>-2.2359999999999989</c:v>
                </c:pt>
                <c:pt idx="2983">
                  <c:v>-2.2339999999999991</c:v>
                </c:pt>
                <c:pt idx="2984">
                  <c:v>-2.2319999999999993</c:v>
                </c:pt>
                <c:pt idx="2985">
                  <c:v>-2.2299999999999995</c:v>
                </c:pt>
                <c:pt idx="2986">
                  <c:v>-2.2279999999999989</c:v>
                </c:pt>
                <c:pt idx="2987">
                  <c:v>-2.2259999999999991</c:v>
                </c:pt>
                <c:pt idx="2988">
                  <c:v>-2.2239999999999993</c:v>
                </c:pt>
                <c:pt idx="2989">
                  <c:v>-2.2219999999999995</c:v>
                </c:pt>
                <c:pt idx="2990">
                  <c:v>-2.2199999999999989</c:v>
                </c:pt>
                <c:pt idx="2991">
                  <c:v>-2.2179999999999991</c:v>
                </c:pt>
                <c:pt idx="2992">
                  <c:v>-2.2159999999999993</c:v>
                </c:pt>
                <c:pt idx="2993">
                  <c:v>-2.2139999999999995</c:v>
                </c:pt>
                <c:pt idx="2994">
                  <c:v>-2.2119999999999989</c:v>
                </c:pt>
                <c:pt idx="2995">
                  <c:v>-2.2099999999999991</c:v>
                </c:pt>
                <c:pt idx="2996">
                  <c:v>-2.2079999999999993</c:v>
                </c:pt>
                <c:pt idx="2997">
                  <c:v>-2.2059999999999995</c:v>
                </c:pt>
                <c:pt idx="2998">
                  <c:v>-2.2039999999999988</c:v>
                </c:pt>
                <c:pt idx="2999">
                  <c:v>-2.2019999999999991</c:v>
                </c:pt>
                <c:pt idx="3000">
                  <c:v>-2.1999999999999993</c:v>
                </c:pt>
                <c:pt idx="3001">
                  <c:v>-2.1979999999999995</c:v>
                </c:pt>
                <c:pt idx="3002">
                  <c:v>-2.1959999999999997</c:v>
                </c:pt>
                <c:pt idx="3003">
                  <c:v>-2.1939999999999991</c:v>
                </c:pt>
                <c:pt idx="3004">
                  <c:v>-2.1919999999999993</c:v>
                </c:pt>
                <c:pt idx="3005">
                  <c:v>-2.1899999999999995</c:v>
                </c:pt>
                <c:pt idx="3006">
                  <c:v>-2.1879999999999997</c:v>
                </c:pt>
                <c:pt idx="3007">
                  <c:v>-2.1859999999999991</c:v>
                </c:pt>
                <c:pt idx="3008">
                  <c:v>-2.1839999999999993</c:v>
                </c:pt>
                <c:pt idx="3009">
                  <c:v>-2.1819999999999995</c:v>
                </c:pt>
                <c:pt idx="3010">
                  <c:v>-2.1799999999999997</c:v>
                </c:pt>
                <c:pt idx="3011">
                  <c:v>-2.177999999999999</c:v>
                </c:pt>
                <c:pt idx="3012">
                  <c:v>-2.1759999999999993</c:v>
                </c:pt>
                <c:pt idx="3013">
                  <c:v>-2.1739999999999995</c:v>
                </c:pt>
                <c:pt idx="3014">
                  <c:v>-2.1719999999999997</c:v>
                </c:pt>
                <c:pt idx="3015">
                  <c:v>-2.169999999999999</c:v>
                </c:pt>
                <c:pt idx="3016">
                  <c:v>-2.1679999999999993</c:v>
                </c:pt>
                <c:pt idx="3017">
                  <c:v>-2.1659999999999995</c:v>
                </c:pt>
                <c:pt idx="3018">
                  <c:v>-2.1639999999999997</c:v>
                </c:pt>
                <c:pt idx="3019">
                  <c:v>-2.161999999999999</c:v>
                </c:pt>
                <c:pt idx="3020">
                  <c:v>-2.1599999999999993</c:v>
                </c:pt>
                <c:pt idx="3021">
                  <c:v>-2.1579999999999995</c:v>
                </c:pt>
                <c:pt idx="3022">
                  <c:v>-2.1559999999999997</c:v>
                </c:pt>
                <c:pt idx="3023">
                  <c:v>-2.153999999999999</c:v>
                </c:pt>
                <c:pt idx="3024">
                  <c:v>-2.1519999999999992</c:v>
                </c:pt>
                <c:pt idx="3025">
                  <c:v>-2.1499999999999995</c:v>
                </c:pt>
                <c:pt idx="3026">
                  <c:v>-2.1479999999999997</c:v>
                </c:pt>
                <c:pt idx="3027">
                  <c:v>-2.145999999999999</c:v>
                </c:pt>
                <c:pt idx="3028">
                  <c:v>-2.1439999999999992</c:v>
                </c:pt>
                <c:pt idx="3029">
                  <c:v>-2.1419999999999995</c:v>
                </c:pt>
                <c:pt idx="3030">
                  <c:v>-2.1399999999999997</c:v>
                </c:pt>
                <c:pt idx="3031">
                  <c:v>-2.137999999999999</c:v>
                </c:pt>
                <c:pt idx="3032">
                  <c:v>-2.1359999999999992</c:v>
                </c:pt>
                <c:pt idx="3033">
                  <c:v>-2.1339999999999995</c:v>
                </c:pt>
                <c:pt idx="3034">
                  <c:v>-2.1319999999999997</c:v>
                </c:pt>
                <c:pt idx="3035">
                  <c:v>-2.129999999999999</c:v>
                </c:pt>
                <c:pt idx="3036">
                  <c:v>-2.1279999999999992</c:v>
                </c:pt>
                <c:pt idx="3037">
                  <c:v>-2.1259999999999994</c:v>
                </c:pt>
                <c:pt idx="3038">
                  <c:v>-2.1239999999999997</c:v>
                </c:pt>
                <c:pt idx="3039">
                  <c:v>-2.121999999999999</c:v>
                </c:pt>
                <c:pt idx="3040">
                  <c:v>-2.1199999999999992</c:v>
                </c:pt>
                <c:pt idx="3041">
                  <c:v>-2.1179999999999994</c:v>
                </c:pt>
                <c:pt idx="3042">
                  <c:v>-2.1159999999999997</c:v>
                </c:pt>
                <c:pt idx="3043">
                  <c:v>-2.113999999999999</c:v>
                </c:pt>
                <c:pt idx="3044">
                  <c:v>-2.1119999999999992</c:v>
                </c:pt>
                <c:pt idx="3045">
                  <c:v>-2.1099999999999994</c:v>
                </c:pt>
                <c:pt idx="3046">
                  <c:v>-2.1079999999999997</c:v>
                </c:pt>
                <c:pt idx="3047">
                  <c:v>-2.105999999999999</c:v>
                </c:pt>
                <c:pt idx="3048">
                  <c:v>-2.1039999999999992</c:v>
                </c:pt>
                <c:pt idx="3049">
                  <c:v>-2.1019999999999994</c:v>
                </c:pt>
                <c:pt idx="3050">
                  <c:v>-2.0999999999999996</c:v>
                </c:pt>
                <c:pt idx="3051">
                  <c:v>-2.097999999999999</c:v>
                </c:pt>
                <c:pt idx="3052">
                  <c:v>-2.0959999999999992</c:v>
                </c:pt>
                <c:pt idx="3053">
                  <c:v>-2.0939999999999994</c:v>
                </c:pt>
                <c:pt idx="3054">
                  <c:v>-2.0919999999999996</c:v>
                </c:pt>
                <c:pt idx="3055">
                  <c:v>-2.089999999999999</c:v>
                </c:pt>
                <c:pt idx="3056">
                  <c:v>-2.0879999999999992</c:v>
                </c:pt>
                <c:pt idx="3057">
                  <c:v>-2.0859999999999994</c:v>
                </c:pt>
                <c:pt idx="3058">
                  <c:v>-2.0839999999999996</c:v>
                </c:pt>
                <c:pt idx="3059">
                  <c:v>-2.081999999999999</c:v>
                </c:pt>
                <c:pt idx="3060">
                  <c:v>-2.0799999999999992</c:v>
                </c:pt>
                <c:pt idx="3061">
                  <c:v>-2.0779999999999994</c:v>
                </c:pt>
                <c:pt idx="3062">
                  <c:v>-2.0759999999999996</c:v>
                </c:pt>
                <c:pt idx="3063">
                  <c:v>-2.073999999999999</c:v>
                </c:pt>
                <c:pt idx="3064">
                  <c:v>-2.0719999999999992</c:v>
                </c:pt>
                <c:pt idx="3065">
                  <c:v>-2.0699999999999994</c:v>
                </c:pt>
                <c:pt idx="3066">
                  <c:v>-2.0679999999999996</c:v>
                </c:pt>
                <c:pt idx="3067">
                  <c:v>-2.0659999999999989</c:v>
                </c:pt>
                <c:pt idx="3068">
                  <c:v>-2.0639999999999992</c:v>
                </c:pt>
                <c:pt idx="3069">
                  <c:v>-2.0619999999999994</c:v>
                </c:pt>
                <c:pt idx="3070">
                  <c:v>-2.0599999999999996</c:v>
                </c:pt>
                <c:pt idx="3071">
                  <c:v>-2.0579999999999989</c:v>
                </c:pt>
                <c:pt idx="3072">
                  <c:v>-2.0559999999999992</c:v>
                </c:pt>
                <c:pt idx="3073">
                  <c:v>-2.0539999999999994</c:v>
                </c:pt>
                <c:pt idx="3074">
                  <c:v>-2.0519999999999996</c:v>
                </c:pt>
                <c:pt idx="3075">
                  <c:v>-2.0499999999999989</c:v>
                </c:pt>
                <c:pt idx="3076">
                  <c:v>-2.0479999999999992</c:v>
                </c:pt>
                <c:pt idx="3077">
                  <c:v>-2.0459999999999994</c:v>
                </c:pt>
                <c:pt idx="3078">
                  <c:v>-2.0439999999999996</c:v>
                </c:pt>
                <c:pt idx="3079">
                  <c:v>-2.0419999999999989</c:v>
                </c:pt>
                <c:pt idx="3080">
                  <c:v>-2.0399999999999991</c:v>
                </c:pt>
                <c:pt idx="3081">
                  <c:v>-2.0379999999999994</c:v>
                </c:pt>
                <c:pt idx="3082">
                  <c:v>-2.0359999999999996</c:v>
                </c:pt>
                <c:pt idx="3083">
                  <c:v>-2.0339999999999989</c:v>
                </c:pt>
                <c:pt idx="3084">
                  <c:v>-2.0319999999999991</c:v>
                </c:pt>
                <c:pt idx="3085">
                  <c:v>-2.0299999999999994</c:v>
                </c:pt>
                <c:pt idx="3086">
                  <c:v>-2.0279999999999996</c:v>
                </c:pt>
                <c:pt idx="3087">
                  <c:v>-2.0259999999999989</c:v>
                </c:pt>
                <c:pt idx="3088">
                  <c:v>-2.0239999999999991</c:v>
                </c:pt>
                <c:pt idx="3089">
                  <c:v>-2.0219999999999994</c:v>
                </c:pt>
                <c:pt idx="3090">
                  <c:v>-2.0199999999999996</c:v>
                </c:pt>
                <c:pt idx="3091">
                  <c:v>-2.0179999999999989</c:v>
                </c:pt>
                <c:pt idx="3092">
                  <c:v>-2.0159999999999991</c:v>
                </c:pt>
                <c:pt idx="3093">
                  <c:v>-2.0139999999999993</c:v>
                </c:pt>
                <c:pt idx="3094">
                  <c:v>-2.0119999999999996</c:v>
                </c:pt>
                <c:pt idx="3095">
                  <c:v>-2.0099999999999989</c:v>
                </c:pt>
                <c:pt idx="3096">
                  <c:v>-2.0079999999999991</c:v>
                </c:pt>
                <c:pt idx="3097">
                  <c:v>-2.0059999999999993</c:v>
                </c:pt>
                <c:pt idx="3098">
                  <c:v>-2.0039999999999996</c:v>
                </c:pt>
                <c:pt idx="3099">
                  <c:v>-2.0019999999999989</c:v>
                </c:pt>
                <c:pt idx="3100">
                  <c:v>-1.9999999999999991</c:v>
                </c:pt>
                <c:pt idx="3101">
                  <c:v>-1.9979999999999993</c:v>
                </c:pt>
                <c:pt idx="3102">
                  <c:v>-1.9959999999999996</c:v>
                </c:pt>
                <c:pt idx="3103">
                  <c:v>-1.9939999999999989</c:v>
                </c:pt>
                <c:pt idx="3104">
                  <c:v>-1.9919999999999991</c:v>
                </c:pt>
                <c:pt idx="3105">
                  <c:v>-1.9899999999999993</c:v>
                </c:pt>
                <c:pt idx="3106">
                  <c:v>-1.9879999999999995</c:v>
                </c:pt>
                <c:pt idx="3107">
                  <c:v>-1.9859999999999989</c:v>
                </c:pt>
                <c:pt idx="3108">
                  <c:v>-1.9839999999999991</c:v>
                </c:pt>
                <c:pt idx="3109">
                  <c:v>-1.9819999999999993</c:v>
                </c:pt>
                <c:pt idx="3110">
                  <c:v>-1.9799999999999995</c:v>
                </c:pt>
                <c:pt idx="3111">
                  <c:v>-1.9779999999999989</c:v>
                </c:pt>
                <c:pt idx="3112">
                  <c:v>-1.9759999999999991</c:v>
                </c:pt>
                <c:pt idx="3113">
                  <c:v>-1.9739999999999993</c:v>
                </c:pt>
                <c:pt idx="3114">
                  <c:v>-1.9719999999999995</c:v>
                </c:pt>
                <c:pt idx="3115">
                  <c:v>-1.9699999999999989</c:v>
                </c:pt>
                <c:pt idx="3116">
                  <c:v>-1.9679999999999991</c:v>
                </c:pt>
                <c:pt idx="3117">
                  <c:v>-1.9659999999999993</c:v>
                </c:pt>
                <c:pt idx="3118">
                  <c:v>-1.9639999999999995</c:v>
                </c:pt>
                <c:pt idx="3119">
                  <c:v>-1.9619999999999989</c:v>
                </c:pt>
                <c:pt idx="3120">
                  <c:v>-1.9599999999999991</c:v>
                </c:pt>
                <c:pt idx="3121">
                  <c:v>-1.9579999999999993</c:v>
                </c:pt>
                <c:pt idx="3122">
                  <c:v>-1.9559999999999995</c:v>
                </c:pt>
                <c:pt idx="3123">
                  <c:v>-1.9539999999999988</c:v>
                </c:pt>
                <c:pt idx="3124">
                  <c:v>-1.9519999999999991</c:v>
                </c:pt>
                <c:pt idx="3125">
                  <c:v>-1.9499999999999993</c:v>
                </c:pt>
                <c:pt idx="3126">
                  <c:v>-1.9479999999999995</c:v>
                </c:pt>
                <c:pt idx="3127">
                  <c:v>-1.9459999999999997</c:v>
                </c:pt>
                <c:pt idx="3128">
                  <c:v>-1.9439999999999991</c:v>
                </c:pt>
                <c:pt idx="3129">
                  <c:v>-1.9419999999999993</c:v>
                </c:pt>
                <c:pt idx="3130">
                  <c:v>-1.9399999999999995</c:v>
                </c:pt>
                <c:pt idx="3131">
                  <c:v>-1.9379999999999997</c:v>
                </c:pt>
                <c:pt idx="3132">
                  <c:v>-1.9359999999999991</c:v>
                </c:pt>
                <c:pt idx="3133">
                  <c:v>-1.9339999999999993</c:v>
                </c:pt>
                <c:pt idx="3134">
                  <c:v>-1.9319999999999995</c:v>
                </c:pt>
                <c:pt idx="3135">
                  <c:v>-1.9299999999999997</c:v>
                </c:pt>
                <c:pt idx="3136">
                  <c:v>-1.927999999999999</c:v>
                </c:pt>
                <c:pt idx="3137">
                  <c:v>-1.9259999999999993</c:v>
                </c:pt>
                <c:pt idx="3138">
                  <c:v>-1.9239999999999995</c:v>
                </c:pt>
                <c:pt idx="3139">
                  <c:v>-1.9219999999999997</c:v>
                </c:pt>
                <c:pt idx="3140">
                  <c:v>-1.919999999999999</c:v>
                </c:pt>
                <c:pt idx="3141">
                  <c:v>-1.9179999999999993</c:v>
                </c:pt>
                <c:pt idx="3142">
                  <c:v>-1.9159999999999995</c:v>
                </c:pt>
                <c:pt idx="3143">
                  <c:v>-1.9139999999999997</c:v>
                </c:pt>
                <c:pt idx="3144">
                  <c:v>-1.911999999999999</c:v>
                </c:pt>
                <c:pt idx="3145">
                  <c:v>-1.9099999999999993</c:v>
                </c:pt>
                <c:pt idx="3146">
                  <c:v>-1.9079999999999995</c:v>
                </c:pt>
                <c:pt idx="3147">
                  <c:v>-1.9059999999999997</c:v>
                </c:pt>
                <c:pt idx="3148">
                  <c:v>-1.903999999999999</c:v>
                </c:pt>
                <c:pt idx="3149">
                  <c:v>-1.9019999999999992</c:v>
                </c:pt>
                <c:pt idx="3150">
                  <c:v>-1.8999999999999995</c:v>
                </c:pt>
                <c:pt idx="3151">
                  <c:v>-1.8979999999999997</c:v>
                </c:pt>
                <c:pt idx="3152">
                  <c:v>-1.895999999999999</c:v>
                </c:pt>
                <c:pt idx="3153">
                  <c:v>-1.8939999999999992</c:v>
                </c:pt>
                <c:pt idx="3154">
                  <c:v>-1.8919999999999995</c:v>
                </c:pt>
                <c:pt idx="3155">
                  <c:v>-1.8899999999999997</c:v>
                </c:pt>
                <c:pt idx="3156">
                  <c:v>-1.887999999999999</c:v>
                </c:pt>
                <c:pt idx="3157">
                  <c:v>-1.8859999999999992</c:v>
                </c:pt>
                <c:pt idx="3158">
                  <c:v>-1.8839999999999995</c:v>
                </c:pt>
                <c:pt idx="3159">
                  <c:v>-1.8819999999999997</c:v>
                </c:pt>
                <c:pt idx="3160">
                  <c:v>-1.879999999999999</c:v>
                </c:pt>
                <c:pt idx="3161">
                  <c:v>-1.8779999999999992</c:v>
                </c:pt>
                <c:pt idx="3162">
                  <c:v>-1.8759999999999994</c:v>
                </c:pt>
                <c:pt idx="3163">
                  <c:v>-1.8739999999999997</c:v>
                </c:pt>
                <c:pt idx="3164">
                  <c:v>-1.871999999999999</c:v>
                </c:pt>
                <c:pt idx="3165">
                  <c:v>-1.8699999999999992</c:v>
                </c:pt>
                <c:pt idx="3166">
                  <c:v>-1.8679999999999994</c:v>
                </c:pt>
                <c:pt idx="3167">
                  <c:v>-1.8659999999999997</c:v>
                </c:pt>
                <c:pt idx="3168">
                  <c:v>-1.863999999999999</c:v>
                </c:pt>
                <c:pt idx="3169">
                  <c:v>-1.8619999999999992</c:v>
                </c:pt>
                <c:pt idx="3170">
                  <c:v>-1.8599999999999994</c:v>
                </c:pt>
                <c:pt idx="3171">
                  <c:v>-1.8579999999999997</c:v>
                </c:pt>
                <c:pt idx="3172">
                  <c:v>-1.855999999999999</c:v>
                </c:pt>
                <c:pt idx="3173">
                  <c:v>-1.8539999999999992</c:v>
                </c:pt>
                <c:pt idx="3174">
                  <c:v>-1.8519999999999994</c:v>
                </c:pt>
                <c:pt idx="3175">
                  <c:v>-1.8499999999999996</c:v>
                </c:pt>
                <c:pt idx="3176">
                  <c:v>-1.847999999999999</c:v>
                </c:pt>
                <c:pt idx="3177">
                  <c:v>-1.8459999999999992</c:v>
                </c:pt>
                <c:pt idx="3178">
                  <c:v>-1.8439999999999994</c:v>
                </c:pt>
                <c:pt idx="3179">
                  <c:v>-1.8419999999999996</c:v>
                </c:pt>
                <c:pt idx="3180">
                  <c:v>-1.839999999999999</c:v>
                </c:pt>
                <c:pt idx="3181">
                  <c:v>-1.8379999999999992</c:v>
                </c:pt>
                <c:pt idx="3182">
                  <c:v>-1.8359999999999994</c:v>
                </c:pt>
                <c:pt idx="3183">
                  <c:v>-1.8339999999999996</c:v>
                </c:pt>
                <c:pt idx="3184">
                  <c:v>-1.831999999999999</c:v>
                </c:pt>
                <c:pt idx="3185">
                  <c:v>-1.8299999999999992</c:v>
                </c:pt>
                <c:pt idx="3186">
                  <c:v>-1.8279999999999994</c:v>
                </c:pt>
                <c:pt idx="3187">
                  <c:v>-1.8259999999999996</c:v>
                </c:pt>
                <c:pt idx="3188">
                  <c:v>-1.823999999999999</c:v>
                </c:pt>
                <c:pt idx="3189">
                  <c:v>-1.8219999999999992</c:v>
                </c:pt>
                <c:pt idx="3190">
                  <c:v>-1.8199999999999994</c:v>
                </c:pt>
                <c:pt idx="3191">
                  <c:v>-1.8179999999999996</c:v>
                </c:pt>
                <c:pt idx="3192">
                  <c:v>-1.8159999999999989</c:v>
                </c:pt>
                <c:pt idx="3193">
                  <c:v>-1.8139999999999992</c:v>
                </c:pt>
                <c:pt idx="3194">
                  <c:v>-1.8119999999999994</c:v>
                </c:pt>
                <c:pt idx="3195">
                  <c:v>-1.8099999999999996</c:v>
                </c:pt>
                <c:pt idx="3196">
                  <c:v>-1.8079999999999989</c:v>
                </c:pt>
                <c:pt idx="3197">
                  <c:v>-1.8059999999999992</c:v>
                </c:pt>
                <c:pt idx="3198">
                  <c:v>-1.8039999999999994</c:v>
                </c:pt>
                <c:pt idx="3199">
                  <c:v>-1.8019999999999996</c:v>
                </c:pt>
                <c:pt idx="3200">
                  <c:v>-1.7999999999999989</c:v>
                </c:pt>
                <c:pt idx="3201">
                  <c:v>-1.7979999999999992</c:v>
                </c:pt>
                <c:pt idx="3202">
                  <c:v>-1.7959999999999994</c:v>
                </c:pt>
                <c:pt idx="3203">
                  <c:v>-1.7939999999999996</c:v>
                </c:pt>
                <c:pt idx="3204">
                  <c:v>-1.7919999999999989</c:v>
                </c:pt>
                <c:pt idx="3205">
                  <c:v>-1.7899999999999991</c:v>
                </c:pt>
                <c:pt idx="3206">
                  <c:v>-1.7879999999999994</c:v>
                </c:pt>
                <c:pt idx="3207">
                  <c:v>-1.7859999999999996</c:v>
                </c:pt>
                <c:pt idx="3208">
                  <c:v>-1.7839999999999989</c:v>
                </c:pt>
                <c:pt idx="3209">
                  <c:v>-1.7819999999999991</c:v>
                </c:pt>
                <c:pt idx="3210">
                  <c:v>-1.7799999999999994</c:v>
                </c:pt>
                <c:pt idx="3211">
                  <c:v>-1.7779999999999996</c:v>
                </c:pt>
                <c:pt idx="3212">
                  <c:v>-1.7759999999999989</c:v>
                </c:pt>
                <c:pt idx="3213">
                  <c:v>-1.7739999999999991</c:v>
                </c:pt>
                <c:pt idx="3214">
                  <c:v>-1.7719999999999994</c:v>
                </c:pt>
                <c:pt idx="3215">
                  <c:v>-1.7699999999999996</c:v>
                </c:pt>
                <c:pt idx="3216">
                  <c:v>-1.7679999999999989</c:v>
                </c:pt>
                <c:pt idx="3217">
                  <c:v>-1.7659999999999991</c:v>
                </c:pt>
                <c:pt idx="3218">
                  <c:v>-1.7639999999999993</c:v>
                </c:pt>
                <c:pt idx="3219">
                  <c:v>-1.7619999999999996</c:v>
                </c:pt>
                <c:pt idx="3220">
                  <c:v>-1.7599999999999989</c:v>
                </c:pt>
                <c:pt idx="3221">
                  <c:v>-1.7579999999999991</c:v>
                </c:pt>
                <c:pt idx="3222">
                  <c:v>-1.7559999999999993</c:v>
                </c:pt>
                <c:pt idx="3223">
                  <c:v>-1.7539999999999996</c:v>
                </c:pt>
                <c:pt idx="3224">
                  <c:v>-1.7519999999999989</c:v>
                </c:pt>
                <c:pt idx="3225">
                  <c:v>-1.7499999999999991</c:v>
                </c:pt>
                <c:pt idx="3226">
                  <c:v>-1.7479999999999993</c:v>
                </c:pt>
                <c:pt idx="3227">
                  <c:v>-1.7459999999999996</c:v>
                </c:pt>
                <c:pt idx="3228">
                  <c:v>-1.7439999999999989</c:v>
                </c:pt>
                <c:pt idx="3229">
                  <c:v>-1.7419999999999991</c:v>
                </c:pt>
                <c:pt idx="3230">
                  <c:v>-1.7399999999999993</c:v>
                </c:pt>
                <c:pt idx="3231">
                  <c:v>-1.7379999999999995</c:v>
                </c:pt>
                <c:pt idx="3232">
                  <c:v>-1.7359999999999989</c:v>
                </c:pt>
                <c:pt idx="3233">
                  <c:v>-1.7339999999999991</c:v>
                </c:pt>
                <c:pt idx="3234">
                  <c:v>-1.7319999999999993</c:v>
                </c:pt>
                <c:pt idx="3235">
                  <c:v>-1.7299999999999995</c:v>
                </c:pt>
                <c:pt idx="3236">
                  <c:v>-1.7279999999999989</c:v>
                </c:pt>
                <c:pt idx="3237">
                  <c:v>-1.7259999999999991</c:v>
                </c:pt>
                <c:pt idx="3238">
                  <c:v>-1.7239999999999993</c:v>
                </c:pt>
                <c:pt idx="3239">
                  <c:v>-1.7219999999999995</c:v>
                </c:pt>
                <c:pt idx="3240">
                  <c:v>-1.7199999999999989</c:v>
                </c:pt>
                <c:pt idx="3241">
                  <c:v>-1.7179999999999991</c:v>
                </c:pt>
                <c:pt idx="3242">
                  <c:v>-1.7159999999999993</c:v>
                </c:pt>
                <c:pt idx="3243">
                  <c:v>-1.7139999999999995</c:v>
                </c:pt>
                <c:pt idx="3244">
                  <c:v>-1.7119999999999989</c:v>
                </c:pt>
                <c:pt idx="3245">
                  <c:v>-1.7099999999999991</c:v>
                </c:pt>
                <c:pt idx="3246">
                  <c:v>-1.7079999999999993</c:v>
                </c:pt>
                <c:pt idx="3247">
                  <c:v>-1.7059999999999995</c:v>
                </c:pt>
                <c:pt idx="3248">
                  <c:v>-1.7039999999999988</c:v>
                </c:pt>
                <c:pt idx="3249">
                  <c:v>-1.7019999999999991</c:v>
                </c:pt>
                <c:pt idx="3250">
                  <c:v>-1.6999999999999993</c:v>
                </c:pt>
                <c:pt idx="3251">
                  <c:v>-1.6979999999999995</c:v>
                </c:pt>
                <c:pt idx="3252">
                  <c:v>-1.6959999999999997</c:v>
                </c:pt>
                <c:pt idx="3253">
                  <c:v>-1.6939999999999991</c:v>
                </c:pt>
                <c:pt idx="3254">
                  <c:v>-1.6919999999999993</c:v>
                </c:pt>
                <c:pt idx="3255">
                  <c:v>-1.6899999999999995</c:v>
                </c:pt>
                <c:pt idx="3256">
                  <c:v>-1.6879999999999997</c:v>
                </c:pt>
                <c:pt idx="3257">
                  <c:v>-1.6859999999999991</c:v>
                </c:pt>
                <c:pt idx="3258">
                  <c:v>-1.6839999999999993</c:v>
                </c:pt>
                <c:pt idx="3259">
                  <c:v>-1.6819999999999995</c:v>
                </c:pt>
                <c:pt idx="3260">
                  <c:v>-1.6799999999999997</c:v>
                </c:pt>
                <c:pt idx="3261">
                  <c:v>-1.677999999999999</c:v>
                </c:pt>
                <c:pt idx="3262">
                  <c:v>-1.6759999999999993</c:v>
                </c:pt>
                <c:pt idx="3263">
                  <c:v>-1.6739999999999995</c:v>
                </c:pt>
                <c:pt idx="3264">
                  <c:v>-1.6719999999999997</c:v>
                </c:pt>
                <c:pt idx="3265">
                  <c:v>-1.669999999999999</c:v>
                </c:pt>
                <c:pt idx="3266">
                  <c:v>-1.6679999999999993</c:v>
                </c:pt>
                <c:pt idx="3267">
                  <c:v>-1.6659999999999995</c:v>
                </c:pt>
                <c:pt idx="3268">
                  <c:v>-1.6639999999999997</c:v>
                </c:pt>
                <c:pt idx="3269">
                  <c:v>-1.661999999999999</c:v>
                </c:pt>
                <c:pt idx="3270">
                  <c:v>-1.6599999999999993</c:v>
                </c:pt>
                <c:pt idx="3271">
                  <c:v>-1.6579999999999995</c:v>
                </c:pt>
                <c:pt idx="3272">
                  <c:v>-1.6559999999999997</c:v>
                </c:pt>
                <c:pt idx="3273">
                  <c:v>-1.653999999999999</c:v>
                </c:pt>
                <c:pt idx="3274">
                  <c:v>-1.6519999999999992</c:v>
                </c:pt>
                <c:pt idx="3275">
                  <c:v>-1.6499999999999995</c:v>
                </c:pt>
                <c:pt idx="3276">
                  <c:v>-1.6479999999999997</c:v>
                </c:pt>
                <c:pt idx="3277">
                  <c:v>-1.645999999999999</c:v>
                </c:pt>
                <c:pt idx="3278">
                  <c:v>-1.6439999999999992</c:v>
                </c:pt>
                <c:pt idx="3279">
                  <c:v>-1.6419999999999995</c:v>
                </c:pt>
                <c:pt idx="3280">
                  <c:v>-1.6399999999999997</c:v>
                </c:pt>
                <c:pt idx="3281">
                  <c:v>-1.637999999999999</c:v>
                </c:pt>
                <c:pt idx="3282">
                  <c:v>-1.6359999999999992</c:v>
                </c:pt>
                <c:pt idx="3283">
                  <c:v>-1.6339999999999995</c:v>
                </c:pt>
                <c:pt idx="3284">
                  <c:v>-1.6319999999999997</c:v>
                </c:pt>
                <c:pt idx="3285">
                  <c:v>-1.629999999999999</c:v>
                </c:pt>
                <c:pt idx="3286">
                  <c:v>-1.6279999999999992</c:v>
                </c:pt>
                <c:pt idx="3287">
                  <c:v>-1.6259999999999994</c:v>
                </c:pt>
                <c:pt idx="3288">
                  <c:v>-1.6239999999999997</c:v>
                </c:pt>
                <c:pt idx="3289">
                  <c:v>-1.621999999999999</c:v>
                </c:pt>
                <c:pt idx="3290">
                  <c:v>-1.6199999999999992</c:v>
                </c:pt>
                <c:pt idx="3291">
                  <c:v>-1.6179999999999994</c:v>
                </c:pt>
                <c:pt idx="3292">
                  <c:v>-1.6159999999999997</c:v>
                </c:pt>
                <c:pt idx="3293">
                  <c:v>-1.613999999999999</c:v>
                </c:pt>
                <c:pt idx="3294">
                  <c:v>-1.6119999999999992</c:v>
                </c:pt>
                <c:pt idx="3295">
                  <c:v>-1.6099999999999994</c:v>
                </c:pt>
                <c:pt idx="3296">
                  <c:v>-1.6079999999999997</c:v>
                </c:pt>
                <c:pt idx="3297">
                  <c:v>-1.605999999999999</c:v>
                </c:pt>
                <c:pt idx="3298">
                  <c:v>-1.6039999999999992</c:v>
                </c:pt>
                <c:pt idx="3299">
                  <c:v>-1.6019999999999994</c:v>
                </c:pt>
                <c:pt idx="3300">
                  <c:v>-1.5999999999999996</c:v>
                </c:pt>
                <c:pt idx="3301">
                  <c:v>-1.597999999999999</c:v>
                </c:pt>
                <c:pt idx="3302">
                  <c:v>-1.5959999999999992</c:v>
                </c:pt>
                <c:pt idx="3303">
                  <c:v>-1.5939999999999994</c:v>
                </c:pt>
                <c:pt idx="3304">
                  <c:v>-1.5919999999999996</c:v>
                </c:pt>
                <c:pt idx="3305">
                  <c:v>-1.589999999999999</c:v>
                </c:pt>
                <c:pt idx="3306">
                  <c:v>-1.5879999999999992</c:v>
                </c:pt>
                <c:pt idx="3307">
                  <c:v>-1.5859999999999994</c:v>
                </c:pt>
                <c:pt idx="3308">
                  <c:v>-1.5839999999999996</c:v>
                </c:pt>
                <c:pt idx="3309">
                  <c:v>-1.581999999999999</c:v>
                </c:pt>
                <c:pt idx="3310">
                  <c:v>-1.5799999999999992</c:v>
                </c:pt>
                <c:pt idx="3311">
                  <c:v>-1.5779999999999994</c:v>
                </c:pt>
                <c:pt idx="3312">
                  <c:v>-1.5759999999999996</c:v>
                </c:pt>
                <c:pt idx="3313">
                  <c:v>-1.573999999999999</c:v>
                </c:pt>
                <c:pt idx="3314">
                  <c:v>-1.5719999999999992</c:v>
                </c:pt>
                <c:pt idx="3315">
                  <c:v>-1.5699999999999994</c:v>
                </c:pt>
                <c:pt idx="3316">
                  <c:v>-1.5679999999999996</c:v>
                </c:pt>
                <c:pt idx="3317">
                  <c:v>-1.5659999999999989</c:v>
                </c:pt>
                <c:pt idx="3318">
                  <c:v>-1.5639999999999992</c:v>
                </c:pt>
                <c:pt idx="3319">
                  <c:v>-1.5619999999999994</c:v>
                </c:pt>
                <c:pt idx="3320">
                  <c:v>-1.5599999999999996</c:v>
                </c:pt>
                <c:pt idx="3321">
                  <c:v>-1.5579999999999989</c:v>
                </c:pt>
                <c:pt idx="3322">
                  <c:v>-1.5559999999999992</c:v>
                </c:pt>
                <c:pt idx="3323">
                  <c:v>-1.5539999999999994</c:v>
                </c:pt>
                <c:pt idx="3324">
                  <c:v>-1.5519999999999996</c:v>
                </c:pt>
                <c:pt idx="3325">
                  <c:v>-1.5499999999999989</c:v>
                </c:pt>
                <c:pt idx="3326">
                  <c:v>-1.5479999999999992</c:v>
                </c:pt>
                <c:pt idx="3327">
                  <c:v>-1.5459999999999994</c:v>
                </c:pt>
                <c:pt idx="3328">
                  <c:v>-1.5439999999999996</c:v>
                </c:pt>
                <c:pt idx="3329">
                  <c:v>-1.5419999999999989</c:v>
                </c:pt>
                <c:pt idx="3330">
                  <c:v>-1.5399999999999991</c:v>
                </c:pt>
                <c:pt idx="3331">
                  <c:v>-1.5379999999999994</c:v>
                </c:pt>
                <c:pt idx="3332">
                  <c:v>-1.5359999999999996</c:v>
                </c:pt>
                <c:pt idx="3333">
                  <c:v>-1.5339999999999989</c:v>
                </c:pt>
                <c:pt idx="3334">
                  <c:v>-1.5319999999999991</c:v>
                </c:pt>
                <c:pt idx="3335">
                  <c:v>-1.5299999999999994</c:v>
                </c:pt>
                <c:pt idx="3336">
                  <c:v>-1.5279999999999996</c:v>
                </c:pt>
                <c:pt idx="3337">
                  <c:v>-1.5259999999999989</c:v>
                </c:pt>
                <c:pt idx="3338">
                  <c:v>-1.5239999999999991</c:v>
                </c:pt>
                <c:pt idx="3339">
                  <c:v>-1.5219999999999994</c:v>
                </c:pt>
                <c:pt idx="3340">
                  <c:v>-1.5199999999999996</c:v>
                </c:pt>
                <c:pt idx="3341">
                  <c:v>-1.5179999999999989</c:v>
                </c:pt>
                <c:pt idx="3342">
                  <c:v>-1.5159999999999991</c:v>
                </c:pt>
                <c:pt idx="3343">
                  <c:v>-1.5139999999999993</c:v>
                </c:pt>
                <c:pt idx="3344">
                  <c:v>-1.5119999999999996</c:v>
                </c:pt>
                <c:pt idx="3345">
                  <c:v>-1.5099999999999989</c:v>
                </c:pt>
                <c:pt idx="3346">
                  <c:v>-1.5079999999999991</c:v>
                </c:pt>
                <c:pt idx="3347">
                  <c:v>-1.5059999999999993</c:v>
                </c:pt>
                <c:pt idx="3348">
                  <c:v>-1.5039999999999996</c:v>
                </c:pt>
                <c:pt idx="3349">
                  <c:v>-1.5019999999999989</c:v>
                </c:pt>
                <c:pt idx="3350">
                  <c:v>-1.4999999999999991</c:v>
                </c:pt>
                <c:pt idx="3351">
                  <c:v>-1.4979999999999993</c:v>
                </c:pt>
                <c:pt idx="3352">
                  <c:v>-1.4959999999999996</c:v>
                </c:pt>
                <c:pt idx="3353">
                  <c:v>-1.4939999999999989</c:v>
                </c:pt>
                <c:pt idx="3354">
                  <c:v>-1.4919999999999991</c:v>
                </c:pt>
                <c:pt idx="3355">
                  <c:v>-1.4899999999999993</c:v>
                </c:pt>
                <c:pt idx="3356">
                  <c:v>-1.4879999999999995</c:v>
                </c:pt>
                <c:pt idx="3357">
                  <c:v>-1.4859999999999989</c:v>
                </c:pt>
                <c:pt idx="3358">
                  <c:v>-1.4839999999999991</c:v>
                </c:pt>
                <c:pt idx="3359">
                  <c:v>-1.4819999999999993</c:v>
                </c:pt>
                <c:pt idx="3360">
                  <c:v>-1.4799999999999995</c:v>
                </c:pt>
                <c:pt idx="3361">
                  <c:v>-1.4779999999999989</c:v>
                </c:pt>
                <c:pt idx="3362">
                  <c:v>-1.4759999999999991</c:v>
                </c:pt>
                <c:pt idx="3363">
                  <c:v>-1.4739999999999993</c:v>
                </c:pt>
                <c:pt idx="3364">
                  <c:v>-1.4719999999999995</c:v>
                </c:pt>
                <c:pt idx="3365">
                  <c:v>-1.4699999999999989</c:v>
                </c:pt>
                <c:pt idx="3366">
                  <c:v>-1.4679999999999991</c:v>
                </c:pt>
                <c:pt idx="3367">
                  <c:v>-1.4659999999999993</c:v>
                </c:pt>
                <c:pt idx="3368">
                  <c:v>-1.4639999999999995</c:v>
                </c:pt>
                <c:pt idx="3369">
                  <c:v>-1.4619999999999989</c:v>
                </c:pt>
                <c:pt idx="3370">
                  <c:v>-1.4599999999999991</c:v>
                </c:pt>
                <c:pt idx="3371">
                  <c:v>-1.4579999999999993</c:v>
                </c:pt>
                <c:pt idx="3372">
                  <c:v>-1.4559999999999995</c:v>
                </c:pt>
                <c:pt idx="3373">
                  <c:v>-1.4539999999999988</c:v>
                </c:pt>
                <c:pt idx="3374">
                  <c:v>-1.4519999999999991</c:v>
                </c:pt>
                <c:pt idx="3375">
                  <c:v>-1.4499999999999993</c:v>
                </c:pt>
                <c:pt idx="3376">
                  <c:v>-1.4479999999999995</c:v>
                </c:pt>
                <c:pt idx="3377">
                  <c:v>-1.4459999999999997</c:v>
                </c:pt>
                <c:pt idx="3378">
                  <c:v>-1.4439999999999991</c:v>
                </c:pt>
                <c:pt idx="3379">
                  <c:v>-1.4419999999999993</c:v>
                </c:pt>
                <c:pt idx="3380">
                  <c:v>-1.4399999999999995</c:v>
                </c:pt>
                <c:pt idx="3381">
                  <c:v>-1.4379999999999997</c:v>
                </c:pt>
                <c:pt idx="3382">
                  <c:v>-1.4359999999999991</c:v>
                </c:pt>
                <c:pt idx="3383">
                  <c:v>-1.4339999999999993</c:v>
                </c:pt>
                <c:pt idx="3384">
                  <c:v>-1.4319999999999995</c:v>
                </c:pt>
                <c:pt idx="3385">
                  <c:v>-1.4299999999999997</c:v>
                </c:pt>
                <c:pt idx="3386">
                  <c:v>-1.427999999999999</c:v>
                </c:pt>
                <c:pt idx="3387">
                  <c:v>-1.4259999999999993</c:v>
                </c:pt>
                <c:pt idx="3388">
                  <c:v>-1.4239999999999995</c:v>
                </c:pt>
                <c:pt idx="3389">
                  <c:v>-1.4219999999999997</c:v>
                </c:pt>
                <c:pt idx="3390">
                  <c:v>-1.419999999999999</c:v>
                </c:pt>
                <c:pt idx="3391">
                  <c:v>-1.4179999999999993</c:v>
                </c:pt>
                <c:pt idx="3392">
                  <c:v>-1.4159999999999995</c:v>
                </c:pt>
                <c:pt idx="3393">
                  <c:v>-1.4139999999999997</c:v>
                </c:pt>
                <c:pt idx="3394">
                  <c:v>-1.411999999999999</c:v>
                </c:pt>
                <c:pt idx="3395">
                  <c:v>-1.4099999999999993</c:v>
                </c:pt>
                <c:pt idx="3396">
                  <c:v>-1.4079999999999995</c:v>
                </c:pt>
                <c:pt idx="3397">
                  <c:v>-1.4059999999999997</c:v>
                </c:pt>
                <c:pt idx="3398">
                  <c:v>-1.403999999999999</c:v>
                </c:pt>
                <c:pt idx="3399">
                  <c:v>-1.4019999999999992</c:v>
                </c:pt>
                <c:pt idx="3400">
                  <c:v>-1.3999999999999995</c:v>
                </c:pt>
                <c:pt idx="3401">
                  <c:v>-1.3979999999999997</c:v>
                </c:pt>
                <c:pt idx="3402">
                  <c:v>-1.395999999999999</c:v>
                </c:pt>
                <c:pt idx="3403">
                  <c:v>-1.3939999999999992</c:v>
                </c:pt>
                <c:pt idx="3404">
                  <c:v>-1.3919999999999995</c:v>
                </c:pt>
                <c:pt idx="3405">
                  <c:v>-1.3899999999999997</c:v>
                </c:pt>
                <c:pt idx="3406">
                  <c:v>-1.387999999999999</c:v>
                </c:pt>
                <c:pt idx="3407">
                  <c:v>-1.3859999999999992</c:v>
                </c:pt>
                <c:pt idx="3408">
                  <c:v>-1.3839999999999995</c:v>
                </c:pt>
                <c:pt idx="3409">
                  <c:v>-1.3819999999999997</c:v>
                </c:pt>
                <c:pt idx="3410">
                  <c:v>-1.379999999999999</c:v>
                </c:pt>
                <c:pt idx="3411">
                  <c:v>-1.3779999999999992</c:v>
                </c:pt>
                <c:pt idx="3412">
                  <c:v>-1.3759999999999994</c:v>
                </c:pt>
                <c:pt idx="3413">
                  <c:v>-1.3739999999999997</c:v>
                </c:pt>
                <c:pt idx="3414">
                  <c:v>-1.371999999999999</c:v>
                </c:pt>
                <c:pt idx="3415">
                  <c:v>-1.3699999999999992</c:v>
                </c:pt>
                <c:pt idx="3416">
                  <c:v>-1.3679999999999994</c:v>
                </c:pt>
                <c:pt idx="3417">
                  <c:v>-1.3659999999999997</c:v>
                </c:pt>
                <c:pt idx="3418">
                  <c:v>-1.363999999999999</c:v>
                </c:pt>
                <c:pt idx="3419">
                  <c:v>-1.3619999999999992</c:v>
                </c:pt>
                <c:pt idx="3420">
                  <c:v>-1.3599999999999994</c:v>
                </c:pt>
                <c:pt idx="3421">
                  <c:v>-1.3579999999999997</c:v>
                </c:pt>
                <c:pt idx="3422">
                  <c:v>-1.355999999999999</c:v>
                </c:pt>
                <c:pt idx="3423">
                  <c:v>-1.3539999999999992</c:v>
                </c:pt>
                <c:pt idx="3424">
                  <c:v>-1.3519999999999994</c:v>
                </c:pt>
                <c:pt idx="3425">
                  <c:v>-1.3499999999999996</c:v>
                </c:pt>
                <c:pt idx="3426">
                  <c:v>-1.347999999999999</c:v>
                </c:pt>
                <c:pt idx="3427">
                  <c:v>-1.3459999999999992</c:v>
                </c:pt>
                <c:pt idx="3428">
                  <c:v>-1.3439999999999994</c:v>
                </c:pt>
                <c:pt idx="3429">
                  <c:v>-1.3419999999999996</c:v>
                </c:pt>
                <c:pt idx="3430">
                  <c:v>-1.339999999999999</c:v>
                </c:pt>
                <c:pt idx="3431">
                  <c:v>-1.3379999999999992</c:v>
                </c:pt>
                <c:pt idx="3432">
                  <c:v>-1.3359999999999994</c:v>
                </c:pt>
                <c:pt idx="3433">
                  <c:v>-1.3339999999999996</c:v>
                </c:pt>
                <c:pt idx="3434">
                  <c:v>-1.331999999999999</c:v>
                </c:pt>
                <c:pt idx="3435">
                  <c:v>-1.3299999999999992</c:v>
                </c:pt>
                <c:pt idx="3436">
                  <c:v>-1.3279999999999994</c:v>
                </c:pt>
                <c:pt idx="3437">
                  <c:v>-1.3259999999999996</c:v>
                </c:pt>
                <c:pt idx="3438">
                  <c:v>-1.323999999999999</c:v>
                </c:pt>
                <c:pt idx="3439">
                  <c:v>-1.3219999999999992</c:v>
                </c:pt>
                <c:pt idx="3440">
                  <c:v>-1.3199999999999994</c:v>
                </c:pt>
                <c:pt idx="3441">
                  <c:v>-1.3179999999999996</c:v>
                </c:pt>
                <c:pt idx="3442">
                  <c:v>-1.3159999999999989</c:v>
                </c:pt>
                <c:pt idx="3443">
                  <c:v>-1.3139999999999992</c:v>
                </c:pt>
                <c:pt idx="3444">
                  <c:v>-1.3119999999999994</c:v>
                </c:pt>
                <c:pt idx="3445">
                  <c:v>-1.3099999999999996</c:v>
                </c:pt>
                <c:pt idx="3446">
                  <c:v>-1.3079999999999989</c:v>
                </c:pt>
                <c:pt idx="3447">
                  <c:v>-1.3059999999999992</c:v>
                </c:pt>
                <c:pt idx="3448">
                  <c:v>-1.3039999999999994</c:v>
                </c:pt>
                <c:pt idx="3449">
                  <c:v>-1.3019999999999996</c:v>
                </c:pt>
                <c:pt idx="3450">
                  <c:v>-1.2999999999999989</c:v>
                </c:pt>
                <c:pt idx="3451">
                  <c:v>-1.2979999999999992</c:v>
                </c:pt>
                <c:pt idx="3452">
                  <c:v>-1.2959999999999994</c:v>
                </c:pt>
                <c:pt idx="3453">
                  <c:v>-1.2939999999999996</c:v>
                </c:pt>
                <c:pt idx="3454">
                  <c:v>-1.2919999999999989</c:v>
                </c:pt>
                <c:pt idx="3455">
                  <c:v>-1.2899999999999991</c:v>
                </c:pt>
                <c:pt idx="3456">
                  <c:v>-1.2879999999999994</c:v>
                </c:pt>
                <c:pt idx="3457">
                  <c:v>-1.2859999999999996</c:v>
                </c:pt>
                <c:pt idx="3458">
                  <c:v>-1.2839999999999989</c:v>
                </c:pt>
                <c:pt idx="3459">
                  <c:v>-1.2819999999999991</c:v>
                </c:pt>
                <c:pt idx="3460">
                  <c:v>-1.2799999999999994</c:v>
                </c:pt>
                <c:pt idx="3461">
                  <c:v>-1.2779999999999996</c:v>
                </c:pt>
                <c:pt idx="3462">
                  <c:v>-1.2759999999999989</c:v>
                </c:pt>
                <c:pt idx="3463">
                  <c:v>-1.2739999999999991</c:v>
                </c:pt>
                <c:pt idx="3464">
                  <c:v>-1.2719999999999994</c:v>
                </c:pt>
                <c:pt idx="3465">
                  <c:v>-1.2699999999999996</c:v>
                </c:pt>
                <c:pt idx="3466">
                  <c:v>-1.2679999999999989</c:v>
                </c:pt>
                <c:pt idx="3467">
                  <c:v>-1.2659999999999991</c:v>
                </c:pt>
                <c:pt idx="3468">
                  <c:v>-1.2639999999999993</c:v>
                </c:pt>
                <c:pt idx="3469">
                  <c:v>-1.2619999999999996</c:v>
                </c:pt>
                <c:pt idx="3470">
                  <c:v>-1.2599999999999989</c:v>
                </c:pt>
                <c:pt idx="3471">
                  <c:v>-1.2579999999999991</c:v>
                </c:pt>
                <c:pt idx="3472">
                  <c:v>-1.2559999999999993</c:v>
                </c:pt>
                <c:pt idx="3473">
                  <c:v>-1.2539999999999996</c:v>
                </c:pt>
                <c:pt idx="3474">
                  <c:v>-1.2519999999999989</c:v>
                </c:pt>
                <c:pt idx="3475">
                  <c:v>-1.2499999999999991</c:v>
                </c:pt>
                <c:pt idx="3476">
                  <c:v>-1.2479999999999993</c:v>
                </c:pt>
                <c:pt idx="3477">
                  <c:v>-1.2459999999999996</c:v>
                </c:pt>
                <c:pt idx="3478">
                  <c:v>-1.2439999999999989</c:v>
                </c:pt>
                <c:pt idx="3479">
                  <c:v>-1.2419999999999991</c:v>
                </c:pt>
                <c:pt idx="3480">
                  <c:v>-1.2399999999999993</c:v>
                </c:pt>
                <c:pt idx="3481">
                  <c:v>-1.2379999999999995</c:v>
                </c:pt>
                <c:pt idx="3482">
                  <c:v>-1.2359999999999989</c:v>
                </c:pt>
                <c:pt idx="3483">
                  <c:v>-1.2339999999999991</c:v>
                </c:pt>
                <c:pt idx="3484">
                  <c:v>-1.2319999999999993</c:v>
                </c:pt>
                <c:pt idx="3485">
                  <c:v>-1.2299999999999995</c:v>
                </c:pt>
                <c:pt idx="3486">
                  <c:v>-1.2279999999999989</c:v>
                </c:pt>
                <c:pt idx="3487">
                  <c:v>-1.2259999999999991</c:v>
                </c:pt>
                <c:pt idx="3488">
                  <c:v>-1.2239999999999993</c:v>
                </c:pt>
                <c:pt idx="3489">
                  <c:v>-1.2219999999999995</c:v>
                </c:pt>
                <c:pt idx="3490">
                  <c:v>-1.2199999999999989</c:v>
                </c:pt>
                <c:pt idx="3491">
                  <c:v>-1.2179999999999991</c:v>
                </c:pt>
                <c:pt idx="3492">
                  <c:v>-1.2159999999999993</c:v>
                </c:pt>
                <c:pt idx="3493">
                  <c:v>-1.2139999999999995</c:v>
                </c:pt>
                <c:pt idx="3494">
                  <c:v>-1.2119999999999989</c:v>
                </c:pt>
                <c:pt idx="3495">
                  <c:v>-1.2099999999999991</c:v>
                </c:pt>
                <c:pt idx="3496">
                  <c:v>-1.2079999999999993</c:v>
                </c:pt>
                <c:pt idx="3497">
                  <c:v>-1.2059999999999995</c:v>
                </c:pt>
                <c:pt idx="3498">
                  <c:v>-1.2039999999999988</c:v>
                </c:pt>
                <c:pt idx="3499">
                  <c:v>-1.2019999999999991</c:v>
                </c:pt>
                <c:pt idx="3500">
                  <c:v>-1.1999999999999993</c:v>
                </c:pt>
                <c:pt idx="3501">
                  <c:v>-1.1979999999999995</c:v>
                </c:pt>
                <c:pt idx="3502">
                  <c:v>-1.1959999999999997</c:v>
                </c:pt>
                <c:pt idx="3503">
                  <c:v>-1.1939999999999991</c:v>
                </c:pt>
                <c:pt idx="3504">
                  <c:v>-1.1919999999999993</c:v>
                </c:pt>
                <c:pt idx="3505">
                  <c:v>-1.1899999999999995</c:v>
                </c:pt>
                <c:pt idx="3506">
                  <c:v>-1.1879999999999997</c:v>
                </c:pt>
                <c:pt idx="3507">
                  <c:v>-1.1859999999999991</c:v>
                </c:pt>
                <c:pt idx="3508">
                  <c:v>-1.1839999999999993</c:v>
                </c:pt>
                <c:pt idx="3509">
                  <c:v>-1.1819999999999995</c:v>
                </c:pt>
                <c:pt idx="3510">
                  <c:v>-1.1799999999999997</c:v>
                </c:pt>
                <c:pt idx="3511">
                  <c:v>-1.177999999999999</c:v>
                </c:pt>
                <c:pt idx="3512">
                  <c:v>-1.1759999999999993</c:v>
                </c:pt>
                <c:pt idx="3513">
                  <c:v>-1.1739999999999995</c:v>
                </c:pt>
                <c:pt idx="3514">
                  <c:v>-1.1719999999999997</c:v>
                </c:pt>
                <c:pt idx="3515">
                  <c:v>-1.169999999999999</c:v>
                </c:pt>
                <c:pt idx="3516">
                  <c:v>-1.1679999999999993</c:v>
                </c:pt>
                <c:pt idx="3517">
                  <c:v>-1.1659999999999995</c:v>
                </c:pt>
                <c:pt idx="3518">
                  <c:v>-1.1639999999999997</c:v>
                </c:pt>
                <c:pt idx="3519">
                  <c:v>-1.161999999999999</c:v>
                </c:pt>
                <c:pt idx="3520">
                  <c:v>-1.1599999999999993</c:v>
                </c:pt>
                <c:pt idx="3521">
                  <c:v>-1.1579999999999995</c:v>
                </c:pt>
                <c:pt idx="3522">
                  <c:v>-1.1559999999999997</c:v>
                </c:pt>
                <c:pt idx="3523">
                  <c:v>-1.153999999999999</c:v>
                </c:pt>
                <c:pt idx="3524">
                  <c:v>-1.1519999999999992</c:v>
                </c:pt>
                <c:pt idx="3525">
                  <c:v>-1.1499999999999995</c:v>
                </c:pt>
                <c:pt idx="3526">
                  <c:v>-1.1479999999999997</c:v>
                </c:pt>
                <c:pt idx="3527">
                  <c:v>-1.145999999999999</c:v>
                </c:pt>
                <c:pt idx="3528">
                  <c:v>-1.1439999999999992</c:v>
                </c:pt>
                <c:pt idx="3529">
                  <c:v>-1.1419999999999995</c:v>
                </c:pt>
                <c:pt idx="3530">
                  <c:v>-1.1399999999999997</c:v>
                </c:pt>
                <c:pt idx="3531">
                  <c:v>-1.137999999999999</c:v>
                </c:pt>
                <c:pt idx="3532">
                  <c:v>-1.1359999999999992</c:v>
                </c:pt>
                <c:pt idx="3533">
                  <c:v>-1.1339999999999995</c:v>
                </c:pt>
                <c:pt idx="3534">
                  <c:v>-1.1319999999999997</c:v>
                </c:pt>
                <c:pt idx="3535">
                  <c:v>-1.129999999999999</c:v>
                </c:pt>
                <c:pt idx="3536">
                  <c:v>-1.1279999999999992</c:v>
                </c:pt>
                <c:pt idx="3537">
                  <c:v>-1.1259999999999994</c:v>
                </c:pt>
                <c:pt idx="3538">
                  <c:v>-1.1239999999999997</c:v>
                </c:pt>
                <c:pt idx="3539">
                  <c:v>-1.121999999999999</c:v>
                </c:pt>
                <c:pt idx="3540">
                  <c:v>-1.1199999999999992</c:v>
                </c:pt>
                <c:pt idx="3541">
                  <c:v>-1.1179999999999994</c:v>
                </c:pt>
                <c:pt idx="3542">
                  <c:v>-1.1159999999999997</c:v>
                </c:pt>
                <c:pt idx="3543">
                  <c:v>-1.113999999999999</c:v>
                </c:pt>
                <c:pt idx="3544">
                  <c:v>-1.1119999999999992</c:v>
                </c:pt>
                <c:pt idx="3545">
                  <c:v>-1.1099999999999994</c:v>
                </c:pt>
                <c:pt idx="3546">
                  <c:v>-1.1079999999999997</c:v>
                </c:pt>
                <c:pt idx="3547">
                  <c:v>-1.105999999999999</c:v>
                </c:pt>
                <c:pt idx="3548">
                  <c:v>-1.1039999999999992</c:v>
                </c:pt>
                <c:pt idx="3549">
                  <c:v>-1.1019999999999994</c:v>
                </c:pt>
                <c:pt idx="3550">
                  <c:v>-1.0999999999999996</c:v>
                </c:pt>
                <c:pt idx="3551">
                  <c:v>-1.097999999999999</c:v>
                </c:pt>
                <c:pt idx="3552">
                  <c:v>-1.0959999999999992</c:v>
                </c:pt>
                <c:pt idx="3553">
                  <c:v>-1.0939999999999994</c:v>
                </c:pt>
                <c:pt idx="3554">
                  <c:v>-1.0919999999999996</c:v>
                </c:pt>
                <c:pt idx="3555">
                  <c:v>-1.089999999999999</c:v>
                </c:pt>
                <c:pt idx="3556">
                  <c:v>-1.0879999999999992</c:v>
                </c:pt>
                <c:pt idx="3557">
                  <c:v>-1.0859999999999994</c:v>
                </c:pt>
                <c:pt idx="3558">
                  <c:v>-1.0839999999999996</c:v>
                </c:pt>
                <c:pt idx="3559">
                  <c:v>-1.081999999999999</c:v>
                </c:pt>
                <c:pt idx="3560">
                  <c:v>-1.0799999999999992</c:v>
                </c:pt>
                <c:pt idx="3561">
                  <c:v>-1.0779999999999994</c:v>
                </c:pt>
                <c:pt idx="3562">
                  <c:v>-1.0759999999999996</c:v>
                </c:pt>
                <c:pt idx="3563">
                  <c:v>-1.073999999999999</c:v>
                </c:pt>
                <c:pt idx="3564">
                  <c:v>-1.0719999999999992</c:v>
                </c:pt>
                <c:pt idx="3565">
                  <c:v>-1.0699999999999994</c:v>
                </c:pt>
                <c:pt idx="3566">
                  <c:v>-1.0679999999999996</c:v>
                </c:pt>
                <c:pt idx="3567">
                  <c:v>-1.0659999999999989</c:v>
                </c:pt>
                <c:pt idx="3568">
                  <c:v>-1.0639999999999992</c:v>
                </c:pt>
                <c:pt idx="3569">
                  <c:v>-1.0619999999999994</c:v>
                </c:pt>
                <c:pt idx="3570">
                  <c:v>-1.0599999999999996</c:v>
                </c:pt>
                <c:pt idx="3571">
                  <c:v>-1.0579999999999989</c:v>
                </c:pt>
                <c:pt idx="3572">
                  <c:v>-1.0559999999999992</c:v>
                </c:pt>
                <c:pt idx="3573">
                  <c:v>-1.0539999999999994</c:v>
                </c:pt>
                <c:pt idx="3574">
                  <c:v>-1.0519999999999996</c:v>
                </c:pt>
                <c:pt idx="3575">
                  <c:v>-1.0499999999999989</c:v>
                </c:pt>
                <c:pt idx="3576">
                  <c:v>-1.0479999999999992</c:v>
                </c:pt>
                <c:pt idx="3577">
                  <c:v>-1.0459999999999994</c:v>
                </c:pt>
                <c:pt idx="3578">
                  <c:v>-1.0439999999999996</c:v>
                </c:pt>
                <c:pt idx="3579">
                  <c:v>-1.0419999999999989</c:v>
                </c:pt>
                <c:pt idx="3580">
                  <c:v>-1.0399999999999991</c:v>
                </c:pt>
                <c:pt idx="3581">
                  <c:v>-1.0379999999999994</c:v>
                </c:pt>
                <c:pt idx="3582">
                  <c:v>-1.0359999999999996</c:v>
                </c:pt>
                <c:pt idx="3583">
                  <c:v>-1.0339999999999989</c:v>
                </c:pt>
                <c:pt idx="3584">
                  <c:v>-1.0319999999999991</c:v>
                </c:pt>
                <c:pt idx="3585">
                  <c:v>-1.0299999999999994</c:v>
                </c:pt>
                <c:pt idx="3586">
                  <c:v>-1.0279999999999996</c:v>
                </c:pt>
                <c:pt idx="3587">
                  <c:v>-1.0259999999999989</c:v>
                </c:pt>
                <c:pt idx="3588">
                  <c:v>-1.0239999999999991</c:v>
                </c:pt>
                <c:pt idx="3589">
                  <c:v>-1.0219999999999994</c:v>
                </c:pt>
                <c:pt idx="3590">
                  <c:v>-1.0199999999999996</c:v>
                </c:pt>
                <c:pt idx="3591">
                  <c:v>-1.0179999999999989</c:v>
                </c:pt>
                <c:pt idx="3592">
                  <c:v>-1.0159999999999991</c:v>
                </c:pt>
                <c:pt idx="3593">
                  <c:v>-1.0139999999999993</c:v>
                </c:pt>
                <c:pt idx="3594">
                  <c:v>-1.0119999999999996</c:v>
                </c:pt>
                <c:pt idx="3595">
                  <c:v>-1.0099999999999989</c:v>
                </c:pt>
                <c:pt idx="3596">
                  <c:v>-1.0079999999999991</c:v>
                </c:pt>
                <c:pt idx="3597">
                  <c:v>-1.0059999999999993</c:v>
                </c:pt>
                <c:pt idx="3598">
                  <c:v>-1.0039999999999996</c:v>
                </c:pt>
                <c:pt idx="3599">
                  <c:v>-1.0019999999999989</c:v>
                </c:pt>
                <c:pt idx="3600">
                  <c:v>-0.99999999999999911</c:v>
                </c:pt>
                <c:pt idx="3601">
                  <c:v>-0.99799999999999933</c:v>
                </c:pt>
                <c:pt idx="3602">
                  <c:v>-0.99599999999999955</c:v>
                </c:pt>
                <c:pt idx="3603">
                  <c:v>-0.99399999999999888</c:v>
                </c:pt>
                <c:pt idx="3604">
                  <c:v>-0.9919999999999991</c:v>
                </c:pt>
                <c:pt idx="3605">
                  <c:v>-0.98999999999999932</c:v>
                </c:pt>
                <c:pt idx="3606">
                  <c:v>-0.98799999999999955</c:v>
                </c:pt>
                <c:pt idx="3607">
                  <c:v>-0.98599999999999888</c:v>
                </c:pt>
                <c:pt idx="3608">
                  <c:v>-0.9839999999999991</c:v>
                </c:pt>
                <c:pt idx="3609">
                  <c:v>-0.98199999999999932</c:v>
                </c:pt>
                <c:pt idx="3610">
                  <c:v>-0.97999999999999954</c:v>
                </c:pt>
                <c:pt idx="3611">
                  <c:v>-0.97799999999999887</c:v>
                </c:pt>
                <c:pt idx="3612">
                  <c:v>-0.97599999999999909</c:v>
                </c:pt>
                <c:pt idx="3613">
                  <c:v>-0.97399999999999931</c:v>
                </c:pt>
                <c:pt idx="3614">
                  <c:v>-0.97199999999999953</c:v>
                </c:pt>
                <c:pt idx="3615">
                  <c:v>-0.96999999999999886</c:v>
                </c:pt>
                <c:pt idx="3616">
                  <c:v>-0.96799999999999908</c:v>
                </c:pt>
                <c:pt idx="3617">
                  <c:v>-0.9659999999999993</c:v>
                </c:pt>
                <c:pt idx="3618">
                  <c:v>-0.96399999999999952</c:v>
                </c:pt>
                <c:pt idx="3619">
                  <c:v>-0.96199999999999886</c:v>
                </c:pt>
                <c:pt idx="3620">
                  <c:v>-0.95999999999999908</c:v>
                </c:pt>
                <c:pt idx="3621">
                  <c:v>-0.9579999999999993</c:v>
                </c:pt>
                <c:pt idx="3622">
                  <c:v>-0.95599999999999952</c:v>
                </c:pt>
                <c:pt idx="3623">
                  <c:v>-0.95399999999999885</c:v>
                </c:pt>
                <c:pt idx="3624">
                  <c:v>-0.95199999999999907</c:v>
                </c:pt>
                <c:pt idx="3625">
                  <c:v>-0.94999999999999929</c:v>
                </c:pt>
                <c:pt idx="3626">
                  <c:v>-0.94799999999999951</c:v>
                </c:pt>
                <c:pt idx="3627">
                  <c:v>-0.94599999999999973</c:v>
                </c:pt>
                <c:pt idx="3628">
                  <c:v>-0.94399999999999906</c:v>
                </c:pt>
                <c:pt idx="3629">
                  <c:v>-0.94199999999999928</c:v>
                </c:pt>
                <c:pt idx="3630">
                  <c:v>-0.9399999999999995</c:v>
                </c:pt>
                <c:pt idx="3631">
                  <c:v>-0.93799999999999972</c:v>
                </c:pt>
                <c:pt idx="3632">
                  <c:v>-0.93599999999999905</c:v>
                </c:pt>
                <c:pt idx="3633">
                  <c:v>-0.93399999999999928</c:v>
                </c:pt>
                <c:pt idx="3634">
                  <c:v>-0.9319999999999995</c:v>
                </c:pt>
                <c:pt idx="3635">
                  <c:v>-0.92999999999999972</c:v>
                </c:pt>
                <c:pt idx="3636">
                  <c:v>-0.92799999999999905</c:v>
                </c:pt>
                <c:pt idx="3637">
                  <c:v>-0.92599999999999927</c:v>
                </c:pt>
                <c:pt idx="3638">
                  <c:v>-0.92399999999999949</c:v>
                </c:pt>
                <c:pt idx="3639">
                  <c:v>-0.92199999999999971</c:v>
                </c:pt>
                <c:pt idx="3640">
                  <c:v>-0.91999999999999904</c:v>
                </c:pt>
                <c:pt idx="3641">
                  <c:v>-0.91799999999999926</c:v>
                </c:pt>
                <c:pt idx="3642">
                  <c:v>-0.91599999999999948</c:v>
                </c:pt>
                <c:pt idx="3643">
                  <c:v>-0.9139999999999997</c:v>
                </c:pt>
                <c:pt idx="3644">
                  <c:v>-0.91199999999999903</c:v>
                </c:pt>
                <c:pt idx="3645">
                  <c:v>-0.90999999999999925</c:v>
                </c:pt>
                <c:pt idx="3646">
                  <c:v>-0.90799999999999947</c:v>
                </c:pt>
                <c:pt idx="3647">
                  <c:v>-0.90599999999999969</c:v>
                </c:pt>
                <c:pt idx="3648">
                  <c:v>-0.90399999999999903</c:v>
                </c:pt>
                <c:pt idx="3649">
                  <c:v>-0.90199999999999925</c:v>
                </c:pt>
                <c:pt idx="3650">
                  <c:v>-0.89999999999999947</c:v>
                </c:pt>
                <c:pt idx="3651">
                  <c:v>-0.89799999999999969</c:v>
                </c:pt>
                <c:pt idx="3652">
                  <c:v>-0.89599999999999902</c:v>
                </c:pt>
                <c:pt idx="3653">
                  <c:v>-0.89399999999999924</c:v>
                </c:pt>
                <c:pt idx="3654">
                  <c:v>-0.89199999999999946</c:v>
                </c:pt>
                <c:pt idx="3655">
                  <c:v>-0.88999999999999968</c:v>
                </c:pt>
                <c:pt idx="3656">
                  <c:v>-0.88799999999999901</c:v>
                </c:pt>
                <c:pt idx="3657">
                  <c:v>-0.88599999999999923</c:v>
                </c:pt>
                <c:pt idx="3658">
                  <c:v>-0.88399999999999945</c:v>
                </c:pt>
                <c:pt idx="3659">
                  <c:v>-0.88199999999999967</c:v>
                </c:pt>
                <c:pt idx="3660">
                  <c:v>-0.87999999999999901</c:v>
                </c:pt>
                <c:pt idx="3661">
                  <c:v>-0.87799999999999923</c:v>
                </c:pt>
                <c:pt idx="3662">
                  <c:v>-0.87599999999999945</c:v>
                </c:pt>
                <c:pt idx="3663">
                  <c:v>-0.87399999999999967</c:v>
                </c:pt>
                <c:pt idx="3664">
                  <c:v>-0.871999999999999</c:v>
                </c:pt>
                <c:pt idx="3665">
                  <c:v>-0.86999999999999922</c:v>
                </c:pt>
                <c:pt idx="3666">
                  <c:v>-0.86799999999999944</c:v>
                </c:pt>
                <c:pt idx="3667">
                  <c:v>-0.86599999999999966</c:v>
                </c:pt>
                <c:pt idx="3668">
                  <c:v>-0.86399999999999899</c:v>
                </c:pt>
                <c:pt idx="3669">
                  <c:v>-0.86199999999999921</c:v>
                </c:pt>
                <c:pt idx="3670">
                  <c:v>-0.85999999999999943</c:v>
                </c:pt>
                <c:pt idx="3671">
                  <c:v>-0.85799999999999965</c:v>
                </c:pt>
                <c:pt idx="3672">
                  <c:v>-0.85599999999999898</c:v>
                </c:pt>
                <c:pt idx="3673">
                  <c:v>-0.8539999999999992</c:v>
                </c:pt>
                <c:pt idx="3674">
                  <c:v>-0.85199999999999942</c:v>
                </c:pt>
                <c:pt idx="3675">
                  <c:v>-0.84999999999999964</c:v>
                </c:pt>
                <c:pt idx="3676">
                  <c:v>-0.84799999999999898</c:v>
                </c:pt>
                <c:pt idx="3677">
                  <c:v>-0.8459999999999992</c:v>
                </c:pt>
                <c:pt idx="3678">
                  <c:v>-0.84399999999999942</c:v>
                </c:pt>
                <c:pt idx="3679">
                  <c:v>-0.84199999999999964</c:v>
                </c:pt>
                <c:pt idx="3680">
                  <c:v>-0.83999999999999897</c:v>
                </c:pt>
                <c:pt idx="3681">
                  <c:v>-0.83799999999999919</c:v>
                </c:pt>
                <c:pt idx="3682">
                  <c:v>-0.83599999999999941</c:v>
                </c:pt>
                <c:pt idx="3683">
                  <c:v>-0.83399999999999963</c:v>
                </c:pt>
                <c:pt idx="3684">
                  <c:v>-0.83199999999999896</c:v>
                </c:pt>
                <c:pt idx="3685">
                  <c:v>-0.82999999999999918</c:v>
                </c:pt>
                <c:pt idx="3686">
                  <c:v>-0.8279999999999994</c:v>
                </c:pt>
                <c:pt idx="3687">
                  <c:v>-0.82599999999999962</c:v>
                </c:pt>
                <c:pt idx="3688">
                  <c:v>-0.82399999999999896</c:v>
                </c:pt>
                <c:pt idx="3689">
                  <c:v>-0.82199999999999918</c:v>
                </c:pt>
                <c:pt idx="3690">
                  <c:v>-0.8199999999999994</c:v>
                </c:pt>
                <c:pt idx="3691">
                  <c:v>-0.81799999999999962</c:v>
                </c:pt>
                <c:pt idx="3692">
                  <c:v>-0.81599999999999895</c:v>
                </c:pt>
                <c:pt idx="3693">
                  <c:v>-0.81399999999999917</c:v>
                </c:pt>
                <c:pt idx="3694">
                  <c:v>-0.81199999999999939</c:v>
                </c:pt>
                <c:pt idx="3695">
                  <c:v>-0.80999999999999961</c:v>
                </c:pt>
                <c:pt idx="3696">
                  <c:v>-0.80799999999999894</c:v>
                </c:pt>
                <c:pt idx="3697">
                  <c:v>-0.80599999999999916</c:v>
                </c:pt>
                <c:pt idx="3698">
                  <c:v>-0.80399999999999938</c:v>
                </c:pt>
                <c:pt idx="3699">
                  <c:v>-0.8019999999999996</c:v>
                </c:pt>
                <c:pt idx="3700">
                  <c:v>-0.79999999999999893</c:v>
                </c:pt>
                <c:pt idx="3701">
                  <c:v>-0.79799999999999915</c:v>
                </c:pt>
                <c:pt idx="3702">
                  <c:v>-0.79599999999999937</c:v>
                </c:pt>
                <c:pt idx="3703">
                  <c:v>-0.79399999999999959</c:v>
                </c:pt>
                <c:pt idx="3704">
                  <c:v>-0.79199999999999893</c:v>
                </c:pt>
                <c:pt idx="3705">
                  <c:v>-0.78999999999999915</c:v>
                </c:pt>
                <c:pt idx="3706">
                  <c:v>-0.78799999999999937</c:v>
                </c:pt>
                <c:pt idx="3707">
                  <c:v>-0.78599999999999959</c:v>
                </c:pt>
                <c:pt idx="3708">
                  <c:v>-0.78399999999999892</c:v>
                </c:pt>
                <c:pt idx="3709">
                  <c:v>-0.78199999999999914</c:v>
                </c:pt>
                <c:pt idx="3710">
                  <c:v>-0.77999999999999936</c:v>
                </c:pt>
                <c:pt idx="3711">
                  <c:v>-0.77799999999999958</c:v>
                </c:pt>
                <c:pt idx="3712">
                  <c:v>-0.77599999999999891</c:v>
                </c:pt>
                <c:pt idx="3713">
                  <c:v>-0.77399999999999913</c:v>
                </c:pt>
                <c:pt idx="3714">
                  <c:v>-0.77199999999999935</c:v>
                </c:pt>
                <c:pt idx="3715">
                  <c:v>-0.76999999999999957</c:v>
                </c:pt>
                <c:pt idx="3716">
                  <c:v>-0.76799999999999891</c:v>
                </c:pt>
                <c:pt idx="3717">
                  <c:v>-0.76599999999999913</c:v>
                </c:pt>
                <c:pt idx="3718">
                  <c:v>-0.76399999999999935</c:v>
                </c:pt>
                <c:pt idx="3719">
                  <c:v>-0.76199999999999957</c:v>
                </c:pt>
                <c:pt idx="3720">
                  <c:v>-0.7599999999999989</c:v>
                </c:pt>
                <c:pt idx="3721">
                  <c:v>-0.75799999999999912</c:v>
                </c:pt>
                <c:pt idx="3722">
                  <c:v>-0.75599999999999934</c:v>
                </c:pt>
                <c:pt idx="3723">
                  <c:v>-0.75399999999999956</c:v>
                </c:pt>
                <c:pt idx="3724">
                  <c:v>-0.75199999999999889</c:v>
                </c:pt>
                <c:pt idx="3725">
                  <c:v>-0.74999999999999911</c:v>
                </c:pt>
                <c:pt idx="3726">
                  <c:v>-0.74799999999999933</c:v>
                </c:pt>
                <c:pt idx="3727">
                  <c:v>-0.74599999999999955</c:v>
                </c:pt>
                <c:pt idx="3728">
                  <c:v>-0.74399999999999888</c:v>
                </c:pt>
                <c:pt idx="3729">
                  <c:v>-0.7419999999999991</c:v>
                </c:pt>
                <c:pt idx="3730">
                  <c:v>-0.73999999999999932</c:v>
                </c:pt>
                <c:pt idx="3731">
                  <c:v>-0.73799999999999955</c:v>
                </c:pt>
                <c:pt idx="3732">
                  <c:v>-0.73599999999999888</c:v>
                </c:pt>
                <c:pt idx="3733">
                  <c:v>-0.7339999999999991</c:v>
                </c:pt>
                <c:pt idx="3734">
                  <c:v>-0.73199999999999932</c:v>
                </c:pt>
                <c:pt idx="3735">
                  <c:v>-0.72999999999999954</c:v>
                </c:pt>
                <c:pt idx="3736">
                  <c:v>-0.72799999999999887</c:v>
                </c:pt>
                <c:pt idx="3737">
                  <c:v>-0.72599999999999909</c:v>
                </c:pt>
                <c:pt idx="3738">
                  <c:v>-0.72399999999999931</c:v>
                </c:pt>
                <c:pt idx="3739">
                  <c:v>-0.72199999999999953</c:v>
                </c:pt>
                <c:pt idx="3740">
                  <c:v>-0.71999999999999886</c:v>
                </c:pt>
                <c:pt idx="3741">
                  <c:v>-0.71799999999999908</c:v>
                </c:pt>
                <c:pt idx="3742">
                  <c:v>-0.7159999999999993</c:v>
                </c:pt>
                <c:pt idx="3743">
                  <c:v>-0.71399999999999952</c:v>
                </c:pt>
                <c:pt idx="3744">
                  <c:v>-0.71199999999999886</c:v>
                </c:pt>
                <c:pt idx="3745">
                  <c:v>-0.70999999999999908</c:v>
                </c:pt>
                <c:pt idx="3746">
                  <c:v>-0.7079999999999993</c:v>
                </c:pt>
                <c:pt idx="3747">
                  <c:v>-0.70599999999999952</c:v>
                </c:pt>
                <c:pt idx="3748">
                  <c:v>-0.70399999999999885</c:v>
                </c:pt>
                <c:pt idx="3749">
                  <c:v>-0.70199999999999907</c:v>
                </c:pt>
                <c:pt idx="3750">
                  <c:v>-0.69999999999999929</c:v>
                </c:pt>
                <c:pt idx="3751">
                  <c:v>-0.69799999999999951</c:v>
                </c:pt>
                <c:pt idx="3752">
                  <c:v>-0.69599999999999973</c:v>
                </c:pt>
                <c:pt idx="3753">
                  <c:v>-0.69399999999999906</c:v>
                </c:pt>
                <c:pt idx="3754">
                  <c:v>-0.69199999999999928</c:v>
                </c:pt>
                <c:pt idx="3755">
                  <c:v>-0.6899999999999995</c:v>
                </c:pt>
                <c:pt idx="3756">
                  <c:v>-0.68799999999999972</c:v>
                </c:pt>
                <c:pt idx="3757">
                  <c:v>-0.68599999999999905</c:v>
                </c:pt>
                <c:pt idx="3758">
                  <c:v>-0.68399999999999928</c:v>
                </c:pt>
                <c:pt idx="3759">
                  <c:v>-0.6819999999999995</c:v>
                </c:pt>
                <c:pt idx="3760">
                  <c:v>-0.67999999999999972</c:v>
                </c:pt>
                <c:pt idx="3761">
                  <c:v>-0.67799999999999905</c:v>
                </c:pt>
                <c:pt idx="3762">
                  <c:v>-0.67599999999999927</c:v>
                </c:pt>
                <c:pt idx="3763">
                  <c:v>-0.67399999999999949</c:v>
                </c:pt>
                <c:pt idx="3764">
                  <c:v>-0.67199999999999971</c:v>
                </c:pt>
                <c:pt idx="3765">
                  <c:v>-0.66999999999999904</c:v>
                </c:pt>
                <c:pt idx="3766">
                  <c:v>-0.66799999999999926</c:v>
                </c:pt>
                <c:pt idx="3767">
                  <c:v>-0.66599999999999948</c:v>
                </c:pt>
                <c:pt idx="3768">
                  <c:v>-0.6639999999999997</c:v>
                </c:pt>
                <c:pt idx="3769">
                  <c:v>-0.66199999999999903</c:v>
                </c:pt>
                <c:pt idx="3770">
                  <c:v>-0.65999999999999925</c:v>
                </c:pt>
                <c:pt idx="3771">
                  <c:v>-0.65799999999999947</c:v>
                </c:pt>
                <c:pt idx="3772">
                  <c:v>-0.65599999999999969</c:v>
                </c:pt>
                <c:pt idx="3773">
                  <c:v>-0.65399999999999903</c:v>
                </c:pt>
                <c:pt idx="3774">
                  <c:v>-0.65199999999999925</c:v>
                </c:pt>
                <c:pt idx="3775">
                  <c:v>-0.64999999999999947</c:v>
                </c:pt>
                <c:pt idx="3776">
                  <c:v>-0.64799999999999969</c:v>
                </c:pt>
                <c:pt idx="3777">
                  <c:v>-0.64599999999999902</c:v>
                </c:pt>
                <c:pt idx="3778">
                  <c:v>-0.64399999999999924</c:v>
                </c:pt>
                <c:pt idx="3779">
                  <c:v>-0.64199999999999946</c:v>
                </c:pt>
                <c:pt idx="3780">
                  <c:v>-0.63999999999999968</c:v>
                </c:pt>
                <c:pt idx="3781">
                  <c:v>-0.63799999999999901</c:v>
                </c:pt>
                <c:pt idx="3782">
                  <c:v>-0.63599999999999923</c:v>
                </c:pt>
                <c:pt idx="3783">
                  <c:v>-0.63399999999999945</c:v>
                </c:pt>
                <c:pt idx="3784">
                  <c:v>-0.63199999999999967</c:v>
                </c:pt>
                <c:pt idx="3785">
                  <c:v>-0.62999999999999901</c:v>
                </c:pt>
                <c:pt idx="3786">
                  <c:v>-0.62799999999999923</c:v>
                </c:pt>
                <c:pt idx="3787">
                  <c:v>-0.62599999999999945</c:v>
                </c:pt>
                <c:pt idx="3788">
                  <c:v>-0.62399999999999967</c:v>
                </c:pt>
                <c:pt idx="3789">
                  <c:v>-0.621999999999999</c:v>
                </c:pt>
                <c:pt idx="3790">
                  <c:v>-0.61999999999999922</c:v>
                </c:pt>
                <c:pt idx="3791">
                  <c:v>-0.61799999999999944</c:v>
                </c:pt>
                <c:pt idx="3792">
                  <c:v>-0.61599999999999966</c:v>
                </c:pt>
                <c:pt idx="3793">
                  <c:v>-0.61399999999999899</c:v>
                </c:pt>
                <c:pt idx="3794">
                  <c:v>-0.61199999999999921</c:v>
                </c:pt>
                <c:pt idx="3795">
                  <c:v>-0.60999999999999943</c:v>
                </c:pt>
                <c:pt idx="3796">
                  <c:v>-0.60799999999999965</c:v>
                </c:pt>
                <c:pt idx="3797">
                  <c:v>-0.60599999999999898</c:v>
                </c:pt>
                <c:pt idx="3798">
                  <c:v>-0.6039999999999992</c:v>
                </c:pt>
                <c:pt idx="3799">
                  <c:v>-0.60199999999999942</c:v>
                </c:pt>
                <c:pt idx="3800">
                  <c:v>-0.59999999999999964</c:v>
                </c:pt>
                <c:pt idx="3801">
                  <c:v>-0.59799999999999898</c:v>
                </c:pt>
                <c:pt idx="3802">
                  <c:v>-0.5959999999999992</c:v>
                </c:pt>
                <c:pt idx="3803">
                  <c:v>-0.59399999999999942</c:v>
                </c:pt>
                <c:pt idx="3804">
                  <c:v>-0.59199999999999964</c:v>
                </c:pt>
                <c:pt idx="3805">
                  <c:v>-0.58999999999999897</c:v>
                </c:pt>
                <c:pt idx="3806">
                  <c:v>-0.58799999999999919</c:v>
                </c:pt>
                <c:pt idx="3807">
                  <c:v>-0.58599999999999941</c:v>
                </c:pt>
                <c:pt idx="3808">
                  <c:v>-0.58399999999999963</c:v>
                </c:pt>
                <c:pt idx="3809">
                  <c:v>-0.58199999999999896</c:v>
                </c:pt>
                <c:pt idx="3810">
                  <c:v>-0.57999999999999918</c:v>
                </c:pt>
                <c:pt idx="3811">
                  <c:v>-0.5779999999999994</c:v>
                </c:pt>
                <c:pt idx="3812">
                  <c:v>-0.57599999999999962</c:v>
                </c:pt>
                <c:pt idx="3813">
                  <c:v>-0.57399999999999896</c:v>
                </c:pt>
                <c:pt idx="3814">
                  <c:v>-0.57199999999999918</c:v>
                </c:pt>
                <c:pt idx="3815">
                  <c:v>-0.5699999999999994</c:v>
                </c:pt>
                <c:pt idx="3816">
                  <c:v>-0.56799999999999962</c:v>
                </c:pt>
                <c:pt idx="3817">
                  <c:v>-0.56599999999999895</c:v>
                </c:pt>
                <c:pt idx="3818">
                  <c:v>-0.56399999999999917</c:v>
                </c:pt>
                <c:pt idx="3819">
                  <c:v>-0.56199999999999939</c:v>
                </c:pt>
                <c:pt idx="3820">
                  <c:v>-0.55999999999999961</c:v>
                </c:pt>
                <c:pt idx="3821">
                  <c:v>-0.55799999999999894</c:v>
                </c:pt>
                <c:pt idx="3822">
                  <c:v>-0.55599999999999916</c:v>
                </c:pt>
                <c:pt idx="3823">
                  <c:v>-0.55399999999999938</c:v>
                </c:pt>
                <c:pt idx="3824">
                  <c:v>-0.5519999999999996</c:v>
                </c:pt>
                <c:pt idx="3825">
                  <c:v>-0.54999999999999893</c:v>
                </c:pt>
                <c:pt idx="3826">
                  <c:v>-0.54799999999999915</c:v>
                </c:pt>
                <c:pt idx="3827">
                  <c:v>-0.54599999999999937</c:v>
                </c:pt>
                <c:pt idx="3828">
                  <c:v>-0.54399999999999959</c:v>
                </c:pt>
                <c:pt idx="3829">
                  <c:v>-0.54199999999999893</c:v>
                </c:pt>
                <c:pt idx="3830">
                  <c:v>-0.53999999999999915</c:v>
                </c:pt>
                <c:pt idx="3831">
                  <c:v>-0.53799999999999937</c:v>
                </c:pt>
                <c:pt idx="3832">
                  <c:v>-0.53599999999999959</c:v>
                </c:pt>
                <c:pt idx="3833">
                  <c:v>-0.53399999999999892</c:v>
                </c:pt>
                <c:pt idx="3834">
                  <c:v>-0.53199999999999914</c:v>
                </c:pt>
                <c:pt idx="3835">
                  <c:v>-0.52999999999999936</c:v>
                </c:pt>
                <c:pt idx="3836">
                  <c:v>-0.52799999999999958</c:v>
                </c:pt>
                <c:pt idx="3837">
                  <c:v>-0.52599999999999891</c:v>
                </c:pt>
                <c:pt idx="3838">
                  <c:v>-0.52399999999999913</c:v>
                </c:pt>
                <c:pt idx="3839">
                  <c:v>-0.52199999999999935</c:v>
                </c:pt>
                <c:pt idx="3840">
                  <c:v>-0.51999999999999957</c:v>
                </c:pt>
                <c:pt idx="3841">
                  <c:v>-0.51799999999999891</c:v>
                </c:pt>
                <c:pt idx="3842">
                  <c:v>-0.51599999999999913</c:v>
                </c:pt>
                <c:pt idx="3843">
                  <c:v>-0.51399999999999935</c:v>
                </c:pt>
                <c:pt idx="3844">
                  <c:v>-0.51199999999999957</c:v>
                </c:pt>
                <c:pt idx="3845">
                  <c:v>-0.5099999999999989</c:v>
                </c:pt>
                <c:pt idx="3846">
                  <c:v>-0.50799999999999912</c:v>
                </c:pt>
                <c:pt idx="3847">
                  <c:v>-0.50599999999999934</c:v>
                </c:pt>
                <c:pt idx="3848">
                  <c:v>-0.50399999999999956</c:v>
                </c:pt>
                <c:pt idx="3849">
                  <c:v>-0.50199999999999889</c:v>
                </c:pt>
                <c:pt idx="3850">
                  <c:v>-0.49999999999999911</c:v>
                </c:pt>
                <c:pt idx="3851">
                  <c:v>-0.49799999999999933</c:v>
                </c:pt>
                <c:pt idx="3852">
                  <c:v>-0.49599999999999955</c:v>
                </c:pt>
                <c:pt idx="3853">
                  <c:v>-0.49399999999999888</c:v>
                </c:pt>
                <c:pt idx="3854">
                  <c:v>-0.4919999999999991</c:v>
                </c:pt>
                <c:pt idx="3855">
                  <c:v>-0.48999999999999932</c:v>
                </c:pt>
                <c:pt idx="3856">
                  <c:v>-0.48799999999999955</c:v>
                </c:pt>
                <c:pt idx="3857">
                  <c:v>-0.48599999999999888</c:v>
                </c:pt>
                <c:pt idx="3858">
                  <c:v>-0.4839999999999991</c:v>
                </c:pt>
                <c:pt idx="3859">
                  <c:v>-0.48199999999999932</c:v>
                </c:pt>
                <c:pt idx="3860">
                  <c:v>-0.47999999999999954</c:v>
                </c:pt>
                <c:pt idx="3861">
                  <c:v>-0.47799999999999887</c:v>
                </c:pt>
                <c:pt idx="3862">
                  <c:v>-0.47599999999999909</c:v>
                </c:pt>
                <c:pt idx="3863">
                  <c:v>-0.47399999999999931</c:v>
                </c:pt>
                <c:pt idx="3864">
                  <c:v>-0.47199999999999953</c:v>
                </c:pt>
                <c:pt idx="3865">
                  <c:v>-0.46999999999999886</c:v>
                </c:pt>
                <c:pt idx="3866">
                  <c:v>-0.46799999999999908</c:v>
                </c:pt>
                <c:pt idx="3867">
                  <c:v>-0.4659999999999993</c:v>
                </c:pt>
                <c:pt idx="3868">
                  <c:v>-0.46399999999999952</c:v>
                </c:pt>
                <c:pt idx="3869">
                  <c:v>-0.46199999999999886</c:v>
                </c:pt>
                <c:pt idx="3870">
                  <c:v>-0.45999999999999908</c:v>
                </c:pt>
                <c:pt idx="3871">
                  <c:v>-0.4579999999999993</c:v>
                </c:pt>
                <c:pt idx="3872">
                  <c:v>-0.45599999999999952</c:v>
                </c:pt>
                <c:pt idx="3873">
                  <c:v>-0.45399999999999885</c:v>
                </c:pt>
                <c:pt idx="3874">
                  <c:v>-0.45199999999999907</c:v>
                </c:pt>
                <c:pt idx="3875">
                  <c:v>-0.44999999999999929</c:v>
                </c:pt>
                <c:pt idx="3876">
                  <c:v>-0.44799999999999951</c:v>
                </c:pt>
                <c:pt idx="3877">
                  <c:v>-0.44599999999999973</c:v>
                </c:pt>
                <c:pt idx="3878">
                  <c:v>-0.44399999999999906</c:v>
                </c:pt>
                <c:pt idx="3879">
                  <c:v>-0.44199999999999928</c:v>
                </c:pt>
                <c:pt idx="3880">
                  <c:v>-0.4399999999999995</c:v>
                </c:pt>
                <c:pt idx="3881">
                  <c:v>-0.43799999999999972</c:v>
                </c:pt>
                <c:pt idx="3882">
                  <c:v>-0.43599999999999905</c:v>
                </c:pt>
                <c:pt idx="3883">
                  <c:v>-0.43399999999999928</c:v>
                </c:pt>
                <c:pt idx="3884">
                  <c:v>-0.4319999999999995</c:v>
                </c:pt>
                <c:pt idx="3885">
                  <c:v>-0.42999999999999972</c:v>
                </c:pt>
                <c:pt idx="3886">
                  <c:v>-0.42799999999999905</c:v>
                </c:pt>
                <c:pt idx="3887">
                  <c:v>-0.42599999999999927</c:v>
                </c:pt>
                <c:pt idx="3888">
                  <c:v>-0.42399999999999949</c:v>
                </c:pt>
                <c:pt idx="3889">
                  <c:v>-0.42199999999999971</c:v>
                </c:pt>
                <c:pt idx="3890">
                  <c:v>-0.41999999999999904</c:v>
                </c:pt>
                <c:pt idx="3891">
                  <c:v>-0.41799999999999926</c:v>
                </c:pt>
                <c:pt idx="3892">
                  <c:v>-0.41599999999999948</c:v>
                </c:pt>
                <c:pt idx="3893">
                  <c:v>-0.4139999999999997</c:v>
                </c:pt>
                <c:pt idx="3894">
                  <c:v>-0.41199999999999903</c:v>
                </c:pt>
                <c:pt idx="3895">
                  <c:v>-0.40999999999999925</c:v>
                </c:pt>
                <c:pt idx="3896">
                  <c:v>-0.40799999999999947</c:v>
                </c:pt>
                <c:pt idx="3897">
                  <c:v>-0.40599999999999969</c:v>
                </c:pt>
                <c:pt idx="3898">
                  <c:v>-0.40399999999999903</c:v>
                </c:pt>
                <c:pt idx="3899">
                  <c:v>-0.40199999999999925</c:v>
                </c:pt>
                <c:pt idx="3900">
                  <c:v>-0.39999999999999947</c:v>
                </c:pt>
                <c:pt idx="3901">
                  <c:v>-0.39799999999999969</c:v>
                </c:pt>
                <c:pt idx="3902">
                  <c:v>-0.39599999999999902</c:v>
                </c:pt>
                <c:pt idx="3903">
                  <c:v>-0.39399999999999924</c:v>
                </c:pt>
                <c:pt idx="3904">
                  <c:v>-0.39199999999999946</c:v>
                </c:pt>
                <c:pt idx="3905">
                  <c:v>-0.38999999999999968</c:v>
                </c:pt>
                <c:pt idx="3906">
                  <c:v>-0.38799999999999901</c:v>
                </c:pt>
                <c:pt idx="3907">
                  <c:v>-0.38599999999999923</c:v>
                </c:pt>
                <c:pt idx="3908">
                  <c:v>-0.38399999999999945</c:v>
                </c:pt>
                <c:pt idx="3909">
                  <c:v>-0.38199999999999967</c:v>
                </c:pt>
                <c:pt idx="3910">
                  <c:v>-0.37999999999999901</c:v>
                </c:pt>
                <c:pt idx="3911">
                  <c:v>-0.37799999999999923</c:v>
                </c:pt>
                <c:pt idx="3912">
                  <c:v>-0.37599999999999945</c:v>
                </c:pt>
                <c:pt idx="3913">
                  <c:v>-0.37399999999999967</c:v>
                </c:pt>
                <c:pt idx="3914">
                  <c:v>-0.371999999999999</c:v>
                </c:pt>
                <c:pt idx="3915">
                  <c:v>-0.36999999999999922</c:v>
                </c:pt>
                <c:pt idx="3916">
                  <c:v>-0.36799999999999944</c:v>
                </c:pt>
                <c:pt idx="3917">
                  <c:v>-0.36599999999999966</c:v>
                </c:pt>
                <c:pt idx="3918">
                  <c:v>-0.36399999999999899</c:v>
                </c:pt>
                <c:pt idx="3919">
                  <c:v>-0.36199999999999921</c:v>
                </c:pt>
                <c:pt idx="3920">
                  <c:v>-0.35999999999999943</c:v>
                </c:pt>
                <c:pt idx="3921">
                  <c:v>-0.35799999999999965</c:v>
                </c:pt>
                <c:pt idx="3922">
                  <c:v>-0.35599999999999898</c:v>
                </c:pt>
                <c:pt idx="3923">
                  <c:v>-0.3539999999999992</c:v>
                </c:pt>
                <c:pt idx="3924">
                  <c:v>-0.35199999999999942</c:v>
                </c:pt>
                <c:pt idx="3925">
                  <c:v>-0.34999999999999964</c:v>
                </c:pt>
                <c:pt idx="3926">
                  <c:v>-0.34799999999999898</c:v>
                </c:pt>
                <c:pt idx="3927">
                  <c:v>-0.3459999999999992</c:v>
                </c:pt>
                <c:pt idx="3928">
                  <c:v>-0.34399999999999942</c:v>
                </c:pt>
                <c:pt idx="3929">
                  <c:v>-0.34199999999999964</c:v>
                </c:pt>
                <c:pt idx="3930">
                  <c:v>-0.33999999999999897</c:v>
                </c:pt>
                <c:pt idx="3931">
                  <c:v>-0.33799999999999919</c:v>
                </c:pt>
                <c:pt idx="3932">
                  <c:v>-0.33599999999999941</c:v>
                </c:pt>
                <c:pt idx="3933">
                  <c:v>-0.33399999999999963</c:v>
                </c:pt>
                <c:pt idx="3934">
                  <c:v>-0.33199999999999896</c:v>
                </c:pt>
                <c:pt idx="3935">
                  <c:v>-0.32999999999999918</c:v>
                </c:pt>
                <c:pt idx="3936">
                  <c:v>-0.3279999999999994</c:v>
                </c:pt>
                <c:pt idx="3937">
                  <c:v>-0.32599999999999962</c:v>
                </c:pt>
                <c:pt idx="3938">
                  <c:v>-0.32399999999999896</c:v>
                </c:pt>
                <c:pt idx="3939">
                  <c:v>-0.32199999999999918</c:v>
                </c:pt>
                <c:pt idx="3940">
                  <c:v>-0.3199999999999994</c:v>
                </c:pt>
                <c:pt idx="3941">
                  <c:v>-0.31799999999999962</c:v>
                </c:pt>
                <c:pt idx="3942">
                  <c:v>-0.31599999999999895</c:v>
                </c:pt>
                <c:pt idx="3943">
                  <c:v>-0.31399999999999917</c:v>
                </c:pt>
                <c:pt idx="3944">
                  <c:v>-0.31199999999999939</c:v>
                </c:pt>
                <c:pt idx="3945">
                  <c:v>-0.30999999999999961</c:v>
                </c:pt>
                <c:pt idx="3946">
                  <c:v>-0.30799999999999894</c:v>
                </c:pt>
                <c:pt idx="3947">
                  <c:v>-0.30599999999999916</c:v>
                </c:pt>
                <c:pt idx="3948">
                  <c:v>-0.30399999999999938</c:v>
                </c:pt>
                <c:pt idx="3949">
                  <c:v>-0.3019999999999996</c:v>
                </c:pt>
                <c:pt idx="3950">
                  <c:v>-0.29999999999999893</c:v>
                </c:pt>
                <c:pt idx="3951">
                  <c:v>-0.29799999999999915</c:v>
                </c:pt>
                <c:pt idx="3952">
                  <c:v>-0.29599999999999937</c:v>
                </c:pt>
                <c:pt idx="3953">
                  <c:v>-0.29399999999999959</c:v>
                </c:pt>
                <c:pt idx="3954">
                  <c:v>-0.29199999999999893</c:v>
                </c:pt>
                <c:pt idx="3955">
                  <c:v>-0.28999999999999915</c:v>
                </c:pt>
                <c:pt idx="3956">
                  <c:v>-0.28799999999999937</c:v>
                </c:pt>
                <c:pt idx="3957">
                  <c:v>-0.28599999999999959</c:v>
                </c:pt>
                <c:pt idx="3958">
                  <c:v>-0.28399999999999892</c:v>
                </c:pt>
                <c:pt idx="3959">
                  <c:v>-0.28199999999999914</c:v>
                </c:pt>
                <c:pt idx="3960">
                  <c:v>-0.27999999999999936</c:v>
                </c:pt>
                <c:pt idx="3961">
                  <c:v>-0.27799999999999958</c:v>
                </c:pt>
                <c:pt idx="3962">
                  <c:v>-0.27599999999999891</c:v>
                </c:pt>
                <c:pt idx="3963">
                  <c:v>-0.27399999999999913</c:v>
                </c:pt>
                <c:pt idx="3964">
                  <c:v>-0.27199999999999935</c:v>
                </c:pt>
                <c:pt idx="3965">
                  <c:v>-0.26999999999999957</c:v>
                </c:pt>
                <c:pt idx="3966">
                  <c:v>-0.26799999999999891</c:v>
                </c:pt>
                <c:pt idx="3967">
                  <c:v>-0.26599999999999913</c:v>
                </c:pt>
                <c:pt idx="3968">
                  <c:v>-0.26399999999999935</c:v>
                </c:pt>
                <c:pt idx="3969">
                  <c:v>-0.26199999999999957</c:v>
                </c:pt>
                <c:pt idx="3970">
                  <c:v>-0.2599999999999989</c:v>
                </c:pt>
                <c:pt idx="3971">
                  <c:v>-0.25799999999999912</c:v>
                </c:pt>
                <c:pt idx="3972">
                  <c:v>-0.25599999999999934</c:v>
                </c:pt>
                <c:pt idx="3973">
                  <c:v>-0.25399999999999956</c:v>
                </c:pt>
                <c:pt idx="3974">
                  <c:v>-0.25199999999999889</c:v>
                </c:pt>
                <c:pt idx="3975">
                  <c:v>-0.24999999999999911</c:v>
                </c:pt>
                <c:pt idx="3976">
                  <c:v>-0.24799999999999933</c:v>
                </c:pt>
                <c:pt idx="3977">
                  <c:v>-0.24599999999999955</c:v>
                </c:pt>
                <c:pt idx="3978">
                  <c:v>-0.24399999999999888</c:v>
                </c:pt>
                <c:pt idx="3979">
                  <c:v>-0.2419999999999991</c:v>
                </c:pt>
                <c:pt idx="3980">
                  <c:v>-0.23999999999999932</c:v>
                </c:pt>
                <c:pt idx="3981">
                  <c:v>-0.23799999999999955</c:v>
                </c:pt>
                <c:pt idx="3982">
                  <c:v>-0.23599999999999888</c:v>
                </c:pt>
                <c:pt idx="3983">
                  <c:v>-0.2339999999999991</c:v>
                </c:pt>
                <c:pt idx="3984">
                  <c:v>-0.23199999999999932</c:v>
                </c:pt>
                <c:pt idx="3985">
                  <c:v>-0.22999999999999954</c:v>
                </c:pt>
                <c:pt idx="3986">
                  <c:v>-0.22799999999999887</c:v>
                </c:pt>
                <c:pt idx="3987">
                  <c:v>-0.22599999999999909</c:v>
                </c:pt>
                <c:pt idx="3988">
                  <c:v>-0.22399999999999931</c:v>
                </c:pt>
                <c:pt idx="3989">
                  <c:v>-0.22199999999999953</c:v>
                </c:pt>
                <c:pt idx="3990">
                  <c:v>-0.21999999999999886</c:v>
                </c:pt>
                <c:pt idx="3991">
                  <c:v>-0.21799999999999908</c:v>
                </c:pt>
                <c:pt idx="3992">
                  <c:v>-0.2159999999999993</c:v>
                </c:pt>
                <c:pt idx="3993">
                  <c:v>-0.21399999999999952</c:v>
                </c:pt>
                <c:pt idx="3994">
                  <c:v>-0.21199999999999886</c:v>
                </c:pt>
                <c:pt idx="3995">
                  <c:v>-0.20999999999999908</c:v>
                </c:pt>
                <c:pt idx="3996">
                  <c:v>-0.2079999999999993</c:v>
                </c:pt>
                <c:pt idx="3997">
                  <c:v>-0.20599999999999952</c:v>
                </c:pt>
                <c:pt idx="3998">
                  <c:v>-0.20399999999999885</c:v>
                </c:pt>
                <c:pt idx="3999">
                  <c:v>-0.20199999999999907</c:v>
                </c:pt>
                <c:pt idx="4000">
                  <c:v>-0.19999999999999929</c:v>
                </c:pt>
                <c:pt idx="4001">
                  <c:v>-0.19799999999999862</c:v>
                </c:pt>
                <c:pt idx="4002">
                  <c:v>-0.19599999999999973</c:v>
                </c:pt>
                <c:pt idx="4003">
                  <c:v>-0.19399999999999906</c:v>
                </c:pt>
                <c:pt idx="4004">
                  <c:v>-0.19200000000000017</c:v>
                </c:pt>
                <c:pt idx="4005">
                  <c:v>-0.1899999999999995</c:v>
                </c:pt>
                <c:pt idx="4006">
                  <c:v>-0.18799999999999883</c:v>
                </c:pt>
                <c:pt idx="4007">
                  <c:v>-0.18599999999999994</c:v>
                </c:pt>
                <c:pt idx="4008">
                  <c:v>-0.18399999999999928</c:v>
                </c:pt>
                <c:pt idx="4009">
                  <c:v>-0.18199999999999861</c:v>
                </c:pt>
                <c:pt idx="4010">
                  <c:v>-0.17999999999999972</c:v>
                </c:pt>
                <c:pt idx="4011">
                  <c:v>-0.17799999999999905</c:v>
                </c:pt>
                <c:pt idx="4012">
                  <c:v>-0.17600000000000016</c:v>
                </c:pt>
                <c:pt idx="4013">
                  <c:v>-0.17399999999999949</c:v>
                </c:pt>
                <c:pt idx="4014">
                  <c:v>-0.17199999999999882</c:v>
                </c:pt>
                <c:pt idx="4015">
                  <c:v>-0.16999999999999993</c:v>
                </c:pt>
                <c:pt idx="4016">
                  <c:v>-0.16799999999999926</c:v>
                </c:pt>
                <c:pt idx="4017">
                  <c:v>-0.16599999999999859</c:v>
                </c:pt>
                <c:pt idx="4018">
                  <c:v>-0.1639999999999997</c:v>
                </c:pt>
                <c:pt idx="4019">
                  <c:v>-0.16199999999999903</c:v>
                </c:pt>
                <c:pt idx="4020">
                  <c:v>-0.16000000000000014</c:v>
                </c:pt>
                <c:pt idx="4021">
                  <c:v>-0.15799999999999947</c:v>
                </c:pt>
                <c:pt idx="4022">
                  <c:v>-0.15599999999999881</c:v>
                </c:pt>
                <c:pt idx="4023">
                  <c:v>-0.15399999999999991</c:v>
                </c:pt>
                <c:pt idx="4024">
                  <c:v>-0.15199999999999925</c:v>
                </c:pt>
                <c:pt idx="4025">
                  <c:v>-0.14999999999999858</c:v>
                </c:pt>
                <c:pt idx="4026">
                  <c:v>-0.14799999999999969</c:v>
                </c:pt>
                <c:pt idx="4027">
                  <c:v>-0.14599999999999902</c:v>
                </c:pt>
                <c:pt idx="4028">
                  <c:v>-0.14400000000000013</c:v>
                </c:pt>
                <c:pt idx="4029">
                  <c:v>-0.14199999999999946</c:v>
                </c:pt>
                <c:pt idx="4030">
                  <c:v>-0.13999999999999879</c:v>
                </c:pt>
                <c:pt idx="4031">
                  <c:v>-0.1379999999999999</c:v>
                </c:pt>
                <c:pt idx="4032">
                  <c:v>-0.13599999999999923</c:v>
                </c:pt>
                <c:pt idx="4033">
                  <c:v>-0.13399999999999856</c:v>
                </c:pt>
                <c:pt idx="4034">
                  <c:v>-0.13199999999999967</c:v>
                </c:pt>
                <c:pt idx="4035">
                  <c:v>-0.12999999999999901</c:v>
                </c:pt>
                <c:pt idx="4036">
                  <c:v>-0.12800000000000011</c:v>
                </c:pt>
                <c:pt idx="4037">
                  <c:v>-0.12599999999999945</c:v>
                </c:pt>
                <c:pt idx="4038">
                  <c:v>-0.12399999999999878</c:v>
                </c:pt>
                <c:pt idx="4039">
                  <c:v>-0.12199999999999989</c:v>
                </c:pt>
                <c:pt idx="4040">
                  <c:v>-0.11999999999999922</c:v>
                </c:pt>
                <c:pt idx="4041">
                  <c:v>-0.11799999999999855</c:v>
                </c:pt>
                <c:pt idx="4042">
                  <c:v>-0.11599999999999966</c:v>
                </c:pt>
                <c:pt idx="4043">
                  <c:v>-0.11399999999999899</c:v>
                </c:pt>
                <c:pt idx="4044">
                  <c:v>-0.1120000000000001</c:v>
                </c:pt>
                <c:pt idx="4045">
                  <c:v>-0.10999999999999943</c:v>
                </c:pt>
                <c:pt idx="4046">
                  <c:v>-0.10799999999999876</c:v>
                </c:pt>
                <c:pt idx="4047">
                  <c:v>-0.10599999999999987</c:v>
                </c:pt>
                <c:pt idx="4048">
                  <c:v>-0.1039999999999992</c:v>
                </c:pt>
                <c:pt idx="4049">
                  <c:v>-0.10199999999999854</c:v>
                </c:pt>
                <c:pt idx="4050">
                  <c:v>-9.9999999999999645E-2</c:v>
                </c:pt>
                <c:pt idx="4051">
                  <c:v>-9.7999999999998977E-2</c:v>
                </c:pt>
                <c:pt idx="4052">
                  <c:v>-9.6000000000000085E-2</c:v>
                </c:pt>
                <c:pt idx="4053">
                  <c:v>-9.3999999999999417E-2</c:v>
                </c:pt>
                <c:pt idx="4054">
                  <c:v>-9.1999999999998749E-2</c:v>
                </c:pt>
                <c:pt idx="4055">
                  <c:v>-8.9999999999999858E-2</c:v>
                </c:pt>
                <c:pt idx="4056">
                  <c:v>-8.799999999999919E-2</c:v>
                </c:pt>
                <c:pt idx="4057">
                  <c:v>-8.5999999999998522E-2</c:v>
                </c:pt>
                <c:pt idx="4058">
                  <c:v>-8.3999999999999631E-2</c:v>
                </c:pt>
                <c:pt idx="4059">
                  <c:v>-8.1999999999998963E-2</c:v>
                </c:pt>
                <c:pt idx="4060">
                  <c:v>-8.0000000000000071E-2</c:v>
                </c:pt>
                <c:pt idx="4061">
                  <c:v>-7.7999999999999403E-2</c:v>
                </c:pt>
                <c:pt idx="4062">
                  <c:v>-7.5999999999998735E-2</c:v>
                </c:pt>
                <c:pt idx="4063">
                  <c:v>-7.3999999999999844E-2</c:v>
                </c:pt>
                <c:pt idx="4064">
                  <c:v>-7.1999999999999176E-2</c:v>
                </c:pt>
                <c:pt idx="4065">
                  <c:v>-6.9999999999998508E-2</c:v>
                </c:pt>
                <c:pt idx="4066">
                  <c:v>-6.7999999999999616E-2</c:v>
                </c:pt>
                <c:pt idx="4067">
                  <c:v>-6.5999999999998948E-2</c:v>
                </c:pt>
                <c:pt idx="4068">
                  <c:v>-6.4000000000000057E-2</c:v>
                </c:pt>
                <c:pt idx="4069">
                  <c:v>-6.1999999999999389E-2</c:v>
                </c:pt>
                <c:pt idx="4070">
                  <c:v>-5.9999999999998721E-2</c:v>
                </c:pt>
                <c:pt idx="4071">
                  <c:v>-5.7999999999999829E-2</c:v>
                </c:pt>
                <c:pt idx="4072">
                  <c:v>-5.5999999999999162E-2</c:v>
                </c:pt>
                <c:pt idx="4073">
                  <c:v>-5.3999999999998494E-2</c:v>
                </c:pt>
                <c:pt idx="4074">
                  <c:v>-5.1999999999999602E-2</c:v>
                </c:pt>
                <c:pt idx="4075">
                  <c:v>-4.9999999999998934E-2</c:v>
                </c:pt>
                <c:pt idx="4076">
                  <c:v>-4.8000000000000043E-2</c:v>
                </c:pt>
                <c:pt idx="4077">
                  <c:v>-4.5999999999999375E-2</c:v>
                </c:pt>
                <c:pt idx="4078">
                  <c:v>-4.3999999999998707E-2</c:v>
                </c:pt>
                <c:pt idx="4079">
                  <c:v>-4.1999999999999815E-2</c:v>
                </c:pt>
                <c:pt idx="4080">
                  <c:v>-3.9999999999999147E-2</c:v>
                </c:pt>
                <c:pt idx="4081">
                  <c:v>-3.7999999999998479E-2</c:v>
                </c:pt>
                <c:pt idx="4082">
                  <c:v>-3.5999999999999588E-2</c:v>
                </c:pt>
                <c:pt idx="4083">
                  <c:v>-3.399999999999892E-2</c:v>
                </c:pt>
                <c:pt idx="4084">
                  <c:v>-3.2000000000000028E-2</c:v>
                </c:pt>
                <c:pt idx="4085">
                  <c:v>-2.9999999999999361E-2</c:v>
                </c:pt>
                <c:pt idx="4086">
                  <c:v>-2.7999999999998693E-2</c:v>
                </c:pt>
                <c:pt idx="4087">
                  <c:v>-2.5999999999999801E-2</c:v>
                </c:pt>
                <c:pt idx="4088">
                  <c:v>-2.3999999999999133E-2</c:v>
                </c:pt>
                <c:pt idx="4089">
                  <c:v>-2.1999999999998465E-2</c:v>
                </c:pt>
                <c:pt idx="4090">
                  <c:v>-1.9999999999999574E-2</c:v>
                </c:pt>
                <c:pt idx="4091">
                  <c:v>-1.7999999999998906E-2</c:v>
                </c:pt>
                <c:pt idx="4092">
                  <c:v>-1.6000000000000014E-2</c:v>
                </c:pt>
                <c:pt idx="4093">
                  <c:v>-1.3999999999999346E-2</c:v>
                </c:pt>
                <c:pt idx="4094">
                  <c:v>-1.1999999999998678E-2</c:v>
                </c:pt>
                <c:pt idx="4095">
                  <c:v>-9.9999999999997868E-3</c:v>
                </c:pt>
                <c:pt idx="4096">
                  <c:v>-7.9999999999991189E-3</c:v>
                </c:pt>
                <c:pt idx="4097">
                  <c:v>-5.999999999998451E-3</c:v>
                </c:pt>
                <c:pt idx="4098">
                  <c:v>-3.9999999999995595E-3</c:v>
                </c:pt>
                <c:pt idx="4099">
                  <c:v>-1.9999999999988916E-3</c:v>
                </c:pt>
                <c:pt idx="4100">
                  <c:v>0</c:v>
                </c:pt>
                <c:pt idx="4101">
                  <c:v>2.0000000000006679E-3</c:v>
                </c:pt>
                <c:pt idx="4102">
                  <c:v>4.0000000000013358E-3</c:v>
                </c:pt>
                <c:pt idx="4103">
                  <c:v>6.0000000000002274E-3</c:v>
                </c:pt>
                <c:pt idx="4104">
                  <c:v>8.0000000000008953E-3</c:v>
                </c:pt>
                <c:pt idx="4105">
                  <c:v>1.0000000000001563E-2</c:v>
                </c:pt>
                <c:pt idx="4106">
                  <c:v>1.2000000000000455E-2</c:v>
                </c:pt>
                <c:pt idx="4107">
                  <c:v>1.4000000000001123E-2</c:v>
                </c:pt>
                <c:pt idx="4108">
                  <c:v>1.6000000000000014E-2</c:v>
                </c:pt>
                <c:pt idx="4109">
                  <c:v>1.8000000000000682E-2</c:v>
                </c:pt>
                <c:pt idx="4110">
                  <c:v>2.000000000000135E-2</c:v>
                </c:pt>
                <c:pt idx="4111">
                  <c:v>2.2000000000000242E-2</c:v>
                </c:pt>
                <c:pt idx="4112">
                  <c:v>2.4000000000000909E-2</c:v>
                </c:pt>
                <c:pt idx="4113">
                  <c:v>2.6000000000001577E-2</c:v>
                </c:pt>
                <c:pt idx="4114">
                  <c:v>2.8000000000000469E-2</c:v>
                </c:pt>
                <c:pt idx="4115">
                  <c:v>3.0000000000001137E-2</c:v>
                </c:pt>
                <c:pt idx="4116">
                  <c:v>3.2000000000000028E-2</c:v>
                </c:pt>
                <c:pt idx="4117">
                  <c:v>3.4000000000000696E-2</c:v>
                </c:pt>
                <c:pt idx="4118">
                  <c:v>3.6000000000001364E-2</c:v>
                </c:pt>
                <c:pt idx="4119">
                  <c:v>3.8000000000000256E-2</c:v>
                </c:pt>
                <c:pt idx="4120">
                  <c:v>4.0000000000000924E-2</c:v>
                </c:pt>
                <c:pt idx="4121">
                  <c:v>4.2000000000001592E-2</c:v>
                </c:pt>
                <c:pt idx="4122">
                  <c:v>4.4000000000000483E-2</c:v>
                </c:pt>
                <c:pt idx="4123">
                  <c:v>4.6000000000001151E-2</c:v>
                </c:pt>
                <c:pt idx="4124">
                  <c:v>4.8000000000000043E-2</c:v>
                </c:pt>
                <c:pt idx="4125">
                  <c:v>5.0000000000000711E-2</c:v>
                </c:pt>
                <c:pt idx="4126">
                  <c:v>5.2000000000001378E-2</c:v>
                </c:pt>
                <c:pt idx="4127">
                  <c:v>5.400000000000027E-2</c:v>
                </c:pt>
                <c:pt idx="4128">
                  <c:v>5.6000000000000938E-2</c:v>
                </c:pt>
                <c:pt idx="4129">
                  <c:v>5.7999999999999829E-2</c:v>
                </c:pt>
                <c:pt idx="4130">
                  <c:v>6.0000000000000497E-2</c:v>
                </c:pt>
                <c:pt idx="4131">
                  <c:v>6.2000000000001165E-2</c:v>
                </c:pt>
                <c:pt idx="4132">
                  <c:v>6.4000000000000057E-2</c:v>
                </c:pt>
                <c:pt idx="4133">
                  <c:v>6.6000000000000725E-2</c:v>
                </c:pt>
                <c:pt idx="4134">
                  <c:v>6.8000000000001393E-2</c:v>
                </c:pt>
                <c:pt idx="4135">
                  <c:v>7.0000000000000284E-2</c:v>
                </c:pt>
                <c:pt idx="4136">
                  <c:v>7.2000000000000952E-2</c:v>
                </c:pt>
                <c:pt idx="4137">
                  <c:v>7.3999999999999844E-2</c:v>
                </c:pt>
                <c:pt idx="4138">
                  <c:v>7.6000000000000512E-2</c:v>
                </c:pt>
                <c:pt idx="4139">
                  <c:v>7.800000000000118E-2</c:v>
                </c:pt>
                <c:pt idx="4140">
                  <c:v>8.0000000000000071E-2</c:v>
                </c:pt>
                <c:pt idx="4141">
                  <c:v>8.2000000000000739E-2</c:v>
                </c:pt>
                <c:pt idx="4142">
                  <c:v>8.4000000000001407E-2</c:v>
                </c:pt>
                <c:pt idx="4143">
                  <c:v>8.6000000000000298E-2</c:v>
                </c:pt>
                <c:pt idx="4144">
                  <c:v>8.8000000000000966E-2</c:v>
                </c:pt>
                <c:pt idx="4145">
                  <c:v>8.9999999999999858E-2</c:v>
                </c:pt>
                <c:pt idx="4146">
                  <c:v>9.2000000000000526E-2</c:v>
                </c:pt>
                <c:pt idx="4147">
                  <c:v>9.4000000000001194E-2</c:v>
                </c:pt>
                <c:pt idx="4148">
                  <c:v>9.6000000000000085E-2</c:v>
                </c:pt>
                <c:pt idx="4149">
                  <c:v>9.8000000000000753E-2</c:v>
                </c:pt>
                <c:pt idx="4150">
                  <c:v>0.10000000000000142</c:v>
                </c:pt>
                <c:pt idx="4151">
                  <c:v>0.10200000000000031</c:v>
                </c:pt>
                <c:pt idx="4152">
                  <c:v>0.10400000000000098</c:v>
                </c:pt>
                <c:pt idx="4153">
                  <c:v>0.10599999999999987</c:v>
                </c:pt>
                <c:pt idx="4154">
                  <c:v>0.10800000000000054</c:v>
                </c:pt>
                <c:pt idx="4155">
                  <c:v>0.11000000000000121</c:v>
                </c:pt>
                <c:pt idx="4156">
                  <c:v>0.1120000000000001</c:v>
                </c:pt>
                <c:pt idx="4157">
                  <c:v>0.11400000000000077</c:v>
                </c:pt>
                <c:pt idx="4158">
                  <c:v>0.11600000000000144</c:v>
                </c:pt>
                <c:pt idx="4159">
                  <c:v>0.11800000000000033</c:v>
                </c:pt>
                <c:pt idx="4160">
                  <c:v>0.12000000000000099</c:v>
                </c:pt>
                <c:pt idx="4161">
                  <c:v>0.12199999999999989</c:v>
                </c:pt>
                <c:pt idx="4162">
                  <c:v>0.12400000000000055</c:v>
                </c:pt>
                <c:pt idx="4163">
                  <c:v>0.12600000000000122</c:v>
                </c:pt>
                <c:pt idx="4164">
                  <c:v>0.12800000000000011</c:v>
                </c:pt>
                <c:pt idx="4165">
                  <c:v>0.13000000000000078</c:v>
                </c:pt>
                <c:pt idx="4166">
                  <c:v>0.13200000000000145</c:v>
                </c:pt>
                <c:pt idx="4167">
                  <c:v>0.13400000000000034</c:v>
                </c:pt>
                <c:pt idx="4168">
                  <c:v>0.13600000000000101</c:v>
                </c:pt>
                <c:pt idx="4169">
                  <c:v>0.1379999999999999</c:v>
                </c:pt>
                <c:pt idx="4170">
                  <c:v>0.14000000000000057</c:v>
                </c:pt>
                <c:pt idx="4171">
                  <c:v>0.14200000000000124</c:v>
                </c:pt>
                <c:pt idx="4172">
                  <c:v>0.14400000000000013</c:v>
                </c:pt>
                <c:pt idx="4173">
                  <c:v>0.1460000000000008</c:v>
                </c:pt>
                <c:pt idx="4174">
                  <c:v>0.14800000000000146</c:v>
                </c:pt>
                <c:pt idx="4175">
                  <c:v>0.15000000000000036</c:v>
                </c:pt>
                <c:pt idx="4176">
                  <c:v>0.15200000000000102</c:v>
                </c:pt>
                <c:pt idx="4177">
                  <c:v>0.15399999999999991</c:v>
                </c:pt>
                <c:pt idx="4178">
                  <c:v>0.15600000000000058</c:v>
                </c:pt>
                <c:pt idx="4179">
                  <c:v>0.15800000000000125</c:v>
                </c:pt>
                <c:pt idx="4180">
                  <c:v>0.16000000000000014</c:v>
                </c:pt>
                <c:pt idx="4181">
                  <c:v>0.16200000000000081</c:v>
                </c:pt>
                <c:pt idx="4182">
                  <c:v>0.16400000000000148</c:v>
                </c:pt>
                <c:pt idx="4183">
                  <c:v>0.16600000000000037</c:v>
                </c:pt>
                <c:pt idx="4184">
                  <c:v>0.16800000000000104</c:v>
                </c:pt>
                <c:pt idx="4185">
                  <c:v>0.16999999999999993</c:v>
                </c:pt>
                <c:pt idx="4186">
                  <c:v>0.1720000000000006</c:v>
                </c:pt>
                <c:pt idx="4187">
                  <c:v>0.17400000000000126</c:v>
                </c:pt>
                <c:pt idx="4188">
                  <c:v>0.17600000000000016</c:v>
                </c:pt>
                <c:pt idx="4189">
                  <c:v>0.17800000000000082</c:v>
                </c:pt>
                <c:pt idx="4190">
                  <c:v>0.18000000000000149</c:v>
                </c:pt>
                <c:pt idx="4191">
                  <c:v>0.18200000000000038</c:v>
                </c:pt>
                <c:pt idx="4192">
                  <c:v>0.18400000000000105</c:v>
                </c:pt>
                <c:pt idx="4193">
                  <c:v>0.18599999999999994</c:v>
                </c:pt>
                <c:pt idx="4194">
                  <c:v>0.18800000000000061</c:v>
                </c:pt>
                <c:pt idx="4195">
                  <c:v>0.19000000000000128</c:v>
                </c:pt>
                <c:pt idx="4196">
                  <c:v>0.19200000000000017</c:v>
                </c:pt>
                <c:pt idx="4197">
                  <c:v>0.19400000000000084</c:v>
                </c:pt>
                <c:pt idx="4198">
                  <c:v>0.19600000000000151</c:v>
                </c:pt>
                <c:pt idx="4199">
                  <c:v>0.1980000000000004</c:v>
                </c:pt>
                <c:pt idx="4200">
                  <c:v>0.20000000000000107</c:v>
                </c:pt>
                <c:pt idx="4201">
                  <c:v>0.20199999999999996</c:v>
                </c:pt>
                <c:pt idx="4202">
                  <c:v>0.20400000000000063</c:v>
                </c:pt>
                <c:pt idx="4203">
                  <c:v>0.20600000000000129</c:v>
                </c:pt>
                <c:pt idx="4204">
                  <c:v>0.20800000000000018</c:v>
                </c:pt>
                <c:pt idx="4205">
                  <c:v>0.21000000000000085</c:v>
                </c:pt>
                <c:pt idx="4206">
                  <c:v>0.21200000000000152</c:v>
                </c:pt>
                <c:pt idx="4207">
                  <c:v>0.21400000000000041</c:v>
                </c:pt>
                <c:pt idx="4208">
                  <c:v>0.21600000000000108</c:v>
                </c:pt>
                <c:pt idx="4209">
                  <c:v>0.21799999999999997</c:v>
                </c:pt>
                <c:pt idx="4210">
                  <c:v>0.22000000000000064</c:v>
                </c:pt>
                <c:pt idx="4211">
                  <c:v>0.22200000000000131</c:v>
                </c:pt>
                <c:pt idx="4212">
                  <c:v>0.2240000000000002</c:v>
                </c:pt>
                <c:pt idx="4213">
                  <c:v>0.22600000000000087</c:v>
                </c:pt>
                <c:pt idx="4214">
                  <c:v>0.22800000000000153</c:v>
                </c:pt>
                <c:pt idx="4215">
                  <c:v>0.23000000000000043</c:v>
                </c:pt>
                <c:pt idx="4216">
                  <c:v>0.23200000000000109</c:v>
                </c:pt>
                <c:pt idx="4217">
                  <c:v>0.23399999999999999</c:v>
                </c:pt>
                <c:pt idx="4218">
                  <c:v>0.23600000000000065</c:v>
                </c:pt>
                <c:pt idx="4219">
                  <c:v>0.23800000000000132</c:v>
                </c:pt>
                <c:pt idx="4220">
                  <c:v>0.24000000000000021</c:v>
                </c:pt>
                <c:pt idx="4221">
                  <c:v>0.24200000000000088</c:v>
                </c:pt>
                <c:pt idx="4222">
                  <c:v>0.24400000000000155</c:v>
                </c:pt>
                <c:pt idx="4223">
                  <c:v>0.24600000000000044</c:v>
                </c:pt>
                <c:pt idx="4224">
                  <c:v>0.24800000000000111</c:v>
                </c:pt>
                <c:pt idx="4225">
                  <c:v>0.25</c:v>
                </c:pt>
                <c:pt idx="4226">
                  <c:v>0.25200000000000067</c:v>
                </c:pt>
                <c:pt idx="4227">
                  <c:v>0.25400000000000134</c:v>
                </c:pt>
                <c:pt idx="4228">
                  <c:v>0.25600000000000023</c:v>
                </c:pt>
                <c:pt idx="4229">
                  <c:v>0.2580000000000009</c:v>
                </c:pt>
                <c:pt idx="4230">
                  <c:v>0.26000000000000156</c:v>
                </c:pt>
                <c:pt idx="4231">
                  <c:v>0.26200000000000045</c:v>
                </c:pt>
                <c:pt idx="4232">
                  <c:v>0.26400000000000112</c:v>
                </c:pt>
                <c:pt idx="4233">
                  <c:v>0.26600000000000001</c:v>
                </c:pt>
                <c:pt idx="4234">
                  <c:v>0.26800000000000068</c:v>
                </c:pt>
                <c:pt idx="4235">
                  <c:v>0.27000000000000135</c:v>
                </c:pt>
                <c:pt idx="4236">
                  <c:v>0.27200000000000024</c:v>
                </c:pt>
                <c:pt idx="4237">
                  <c:v>0.27400000000000091</c:v>
                </c:pt>
                <c:pt idx="4238">
                  <c:v>0.27600000000000158</c:v>
                </c:pt>
                <c:pt idx="4239">
                  <c:v>0.27800000000000047</c:v>
                </c:pt>
                <c:pt idx="4240">
                  <c:v>0.28000000000000114</c:v>
                </c:pt>
                <c:pt idx="4241">
                  <c:v>0.28200000000000003</c:v>
                </c:pt>
                <c:pt idx="4242">
                  <c:v>0.2840000000000007</c:v>
                </c:pt>
                <c:pt idx="4243">
                  <c:v>0.28600000000000136</c:v>
                </c:pt>
                <c:pt idx="4244">
                  <c:v>0.28800000000000026</c:v>
                </c:pt>
                <c:pt idx="4245">
                  <c:v>0.29000000000000092</c:v>
                </c:pt>
                <c:pt idx="4246">
                  <c:v>0.29200000000000159</c:v>
                </c:pt>
                <c:pt idx="4247">
                  <c:v>0.29400000000000048</c:v>
                </c:pt>
                <c:pt idx="4248">
                  <c:v>0.29600000000000115</c:v>
                </c:pt>
                <c:pt idx="4249">
                  <c:v>0.29800000000000004</c:v>
                </c:pt>
                <c:pt idx="4250">
                  <c:v>0.30000000000000071</c:v>
                </c:pt>
                <c:pt idx="4251">
                  <c:v>0.30200000000000138</c:v>
                </c:pt>
                <c:pt idx="4252">
                  <c:v>0.30400000000000027</c:v>
                </c:pt>
                <c:pt idx="4253">
                  <c:v>0.30600000000000094</c:v>
                </c:pt>
                <c:pt idx="4254">
                  <c:v>0.30799999999999983</c:v>
                </c:pt>
                <c:pt idx="4255">
                  <c:v>0.3100000000000005</c:v>
                </c:pt>
                <c:pt idx="4256">
                  <c:v>0.31200000000000117</c:v>
                </c:pt>
                <c:pt idx="4257">
                  <c:v>0.31400000000000006</c:v>
                </c:pt>
                <c:pt idx="4258">
                  <c:v>0.31600000000000072</c:v>
                </c:pt>
                <c:pt idx="4259">
                  <c:v>0.31800000000000139</c:v>
                </c:pt>
                <c:pt idx="4260">
                  <c:v>0.32000000000000028</c:v>
                </c:pt>
                <c:pt idx="4261">
                  <c:v>0.32200000000000095</c:v>
                </c:pt>
                <c:pt idx="4262">
                  <c:v>0.32399999999999984</c:v>
                </c:pt>
                <c:pt idx="4263">
                  <c:v>0.32600000000000051</c:v>
                </c:pt>
                <c:pt idx="4264">
                  <c:v>0.32800000000000118</c:v>
                </c:pt>
                <c:pt idx="4265">
                  <c:v>0.33000000000000007</c:v>
                </c:pt>
                <c:pt idx="4266">
                  <c:v>0.33200000000000074</c:v>
                </c:pt>
                <c:pt idx="4267">
                  <c:v>0.33400000000000141</c:v>
                </c:pt>
                <c:pt idx="4268">
                  <c:v>0.3360000000000003</c:v>
                </c:pt>
                <c:pt idx="4269">
                  <c:v>0.33800000000000097</c:v>
                </c:pt>
                <c:pt idx="4270">
                  <c:v>0.33999999999999986</c:v>
                </c:pt>
                <c:pt idx="4271">
                  <c:v>0.34200000000000053</c:v>
                </c:pt>
                <c:pt idx="4272">
                  <c:v>0.34400000000000119</c:v>
                </c:pt>
                <c:pt idx="4273">
                  <c:v>0.34600000000000009</c:v>
                </c:pt>
                <c:pt idx="4274">
                  <c:v>0.34800000000000075</c:v>
                </c:pt>
                <c:pt idx="4275">
                  <c:v>0.35000000000000142</c:v>
                </c:pt>
                <c:pt idx="4276">
                  <c:v>0.35200000000000031</c:v>
                </c:pt>
                <c:pt idx="4277">
                  <c:v>0.35400000000000098</c:v>
                </c:pt>
                <c:pt idx="4278">
                  <c:v>0.35599999999999987</c:v>
                </c:pt>
                <c:pt idx="4279">
                  <c:v>0.35800000000000054</c:v>
                </c:pt>
                <c:pt idx="4280">
                  <c:v>0.36000000000000121</c:v>
                </c:pt>
                <c:pt idx="4281">
                  <c:v>0.3620000000000001</c:v>
                </c:pt>
                <c:pt idx="4282">
                  <c:v>0.36400000000000077</c:v>
                </c:pt>
                <c:pt idx="4283">
                  <c:v>0.36600000000000144</c:v>
                </c:pt>
                <c:pt idx="4284">
                  <c:v>0.36800000000000033</c:v>
                </c:pt>
                <c:pt idx="4285">
                  <c:v>0.37000000000000099</c:v>
                </c:pt>
                <c:pt idx="4286">
                  <c:v>0.37199999999999989</c:v>
                </c:pt>
                <c:pt idx="4287">
                  <c:v>0.37400000000000055</c:v>
                </c:pt>
                <c:pt idx="4288">
                  <c:v>0.37600000000000122</c:v>
                </c:pt>
                <c:pt idx="4289">
                  <c:v>0.37800000000000011</c:v>
                </c:pt>
                <c:pt idx="4290">
                  <c:v>0.38000000000000078</c:v>
                </c:pt>
                <c:pt idx="4291">
                  <c:v>0.38200000000000145</c:v>
                </c:pt>
                <c:pt idx="4292">
                  <c:v>0.38400000000000034</c:v>
                </c:pt>
                <c:pt idx="4293">
                  <c:v>0.38600000000000101</c:v>
                </c:pt>
                <c:pt idx="4294">
                  <c:v>0.3879999999999999</c:v>
                </c:pt>
                <c:pt idx="4295">
                  <c:v>0.39000000000000057</c:v>
                </c:pt>
                <c:pt idx="4296">
                  <c:v>0.39200000000000124</c:v>
                </c:pt>
                <c:pt idx="4297">
                  <c:v>0.39400000000000013</c:v>
                </c:pt>
                <c:pt idx="4298">
                  <c:v>0.3960000000000008</c:v>
                </c:pt>
                <c:pt idx="4299">
                  <c:v>0.39800000000000146</c:v>
                </c:pt>
                <c:pt idx="4300">
                  <c:v>0.40000000000000036</c:v>
                </c:pt>
                <c:pt idx="4301">
                  <c:v>0.40200000000000102</c:v>
                </c:pt>
                <c:pt idx="4302">
                  <c:v>0.40399999999999991</c:v>
                </c:pt>
                <c:pt idx="4303">
                  <c:v>0.40600000000000058</c:v>
                </c:pt>
                <c:pt idx="4304">
                  <c:v>0.40800000000000125</c:v>
                </c:pt>
                <c:pt idx="4305">
                  <c:v>0.41000000000000014</c:v>
                </c:pt>
                <c:pt idx="4306">
                  <c:v>0.41200000000000081</c:v>
                </c:pt>
                <c:pt idx="4307">
                  <c:v>0.41400000000000148</c:v>
                </c:pt>
                <c:pt idx="4308">
                  <c:v>0.41600000000000037</c:v>
                </c:pt>
                <c:pt idx="4309">
                  <c:v>0.41800000000000104</c:v>
                </c:pt>
                <c:pt idx="4310">
                  <c:v>0.41999999999999993</c:v>
                </c:pt>
                <c:pt idx="4311">
                  <c:v>0.4220000000000006</c:v>
                </c:pt>
                <c:pt idx="4312">
                  <c:v>0.42400000000000126</c:v>
                </c:pt>
                <c:pt idx="4313">
                  <c:v>0.42600000000000016</c:v>
                </c:pt>
                <c:pt idx="4314">
                  <c:v>0.42800000000000082</c:v>
                </c:pt>
                <c:pt idx="4315">
                  <c:v>0.43000000000000149</c:v>
                </c:pt>
                <c:pt idx="4316">
                  <c:v>0.43200000000000038</c:v>
                </c:pt>
                <c:pt idx="4317">
                  <c:v>0.43400000000000105</c:v>
                </c:pt>
                <c:pt idx="4318">
                  <c:v>0.43599999999999994</c:v>
                </c:pt>
                <c:pt idx="4319">
                  <c:v>0.43800000000000061</c:v>
                </c:pt>
                <c:pt idx="4320">
                  <c:v>0.44000000000000128</c:v>
                </c:pt>
                <c:pt idx="4321">
                  <c:v>0.44200000000000017</c:v>
                </c:pt>
                <c:pt idx="4322">
                  <c:v>0.44400000000000084</c:v>
                </c:pt>
                <c:pt idx="4323">
                  <c:v>0.44600000000000151</c:v>
                </c:pt>
                <c:pt idx="4324">
                  <c:v>0.4480000000000004</c:v>
                </c:pt>
                <c:pt idx="4325">
                  <c:v>0.45000000000000107</c:v>
                </c:pt>
                <c:pt idx="4326">
                  <c:v>0.45199999999999996</c:v>
                </c:pt>
                <c:pt idx="4327">
                  <c:v>0.45400000000000063</c:v>
                </c:pt>
                <c:pt idx="4328">
                  <c:v>0.45600000000000129</c:v>
                </c:pt>
                <c:pt idx="4329">
                  <c:v>0.45800000000000018</c:v>
                </c:pt>
                <c:pt idx="4330">
                  <c:v>0.46000000000000085</c:v>
                </c:pt>
                <c:pt idx="4331">
                  <c:v>0.46200000000000152</c:v>
                </c:pt>
                <c:pt idx="4332">
                  <c:v>0.46400000000000041</c:v>
                </c:pt>
                <c:pt idx="4333">
                  <c:v>0.46600000000000108</c:v>
                </c:pt>
                <c:pt idx="4334">
                  <c:v>0.46799999999999997</c:v>
                </c:pt>
                <c:pt idx="4335">
                  <c:v>0.47000000000000064</c:v>
                </c:pt>
                <c:pt idx="4336">
                  <c:v>0.47200000000000131</c:v>
                </c:pt>
                <c:pt idx="4337">
                  <c:v>0.4740000000000002</c:v>
                </c:pt>
                <c:pt idx="4338">
                  <c:v>0.47600000000000087</c:v>
                </c:pt>
                <c:pt idx="4339">
                  <c:v>0.47800000000000153</c:v>
                </c:pt>
                <c:pt idx="4340">
                  <c:v>0.48000000000000043</c:v>
                </c:pt>
                <c:pt idx="4341">
                  <c:v>0.48200000000000109</c:v>
                </c:pt>
                <c:pt idx="4342">
                  <c:v>0.48399999999999999</c:v>
                </c:pt>
                <c:pt idx="4343">
                  <c:v>0.48600000000000065</c:v>
                </c:pt>
                <c:pt idx="4344">
                  <c:v>0.48800000000000132</c:v>
                </c:pt>
                <c:pt idx="4345">
                  <c:v>0.49000000000000021</c:v>
                </c:pt>
                <c:pt idx="4346">
                  <c:v>0.49200000000000088</c:v>
                </c:pt>
                <c:pt idx="4347">
                  <c:v>0.49400000000000155</c:v>
                </c:pt>
                <c:pt idx="4348">
                  <c:v>0.49600000000000044</c:v>
                </c:pt>
                <c:pt idx="4349">
                  <c:v>0.49800000000000111</c:v>
                </c:pt>
                <c:pt idx="4350">
                  <c:v>0.5</c:v>
                </c:pt>
                <c:pt idx="4351">
                  <c:v>0.50200000000000067</c:v>
                </c:pt>
                <c:pt idx="4352">
                  <c:v>0.50400000000000134</c:v>
                </c:pt>
                <c:pt idx="4353">
                  <c:v>0.50600000000000023</c:v>
                </c:pt>
                <c:pt idx="4354">
                  <c:v>0.5080000000000009</c:v>
                </c:pt>
                <c:pt idx="4355">
                  <c:v>0.51000000000000156</c:v>
                </c:pt>
                <c:pt idx="4356">
                  <c:v>0.51200000000000045</c:v>
                </c:pt>
                <c:pt idx="4357">
                  <c:v>0.51400000000000112</c:v>
                </c:pt>
                <c:pt idx="4358">
                  <c:v>0.51600000000000001</c:v>
                </c:pt>
                <c:pt idx="4359">
                  <c:v>0.51800000000000068</c:v>
                </c:pt>
                <c:pt idx="4360">
                  <c:v>0.52000000000000135</c:v>
                </c:pt>
                <c:pt idx="4361">
                  <c:v>0.52200000000000024</c:v>
                </c:pt>
                <c:pt idx="4362">
                  <c:v>0.52400000000000091</c:v>
                </c:pt>
                <c:pt idx="4363">
                  <c:v>0.52600000000000158</c:v>
                </c:pt>
                <c:pt idx="4364">
                  <c:v>0.52800000000000047</c:v>
                </c:pt>
                <c:pt idx="4365">
                  <c:v>0.53000000000000114</c:v>
                </c:pt>
                <c:pt idx="4366">
                  <c:v>0.53200000000000003</c:v>
                </c:pt>
                <c:pt idx="4367">
                  <c:v>0.5340000000000007</c:v>
                </c:pt>
                <c:pt idx="4368">
                  <c:v>0.53600000000000136</c:v>
                </c:pt>
                <c:pt idx="4369">
                  <c:v>0.53800000000000026</c:v>
                </c:pt>
                <c:pt idx="4370">
                  <c:v>0.54000000000000092</c:v>
                </c:pt>
                <c:pt idx="4371">
                  <c:v>0.54200000000000159</c:v>
                </c:pt>
                <c:pt idx="4372">
                  <c:v>0.54400000000000048</c:v>
                </c:pt>
                <c:pt idx="4373">
                  <c:v>0.54600000000000115</c:v>
                </c:pt>
                <c:pt idx="4374">
                  <c:v>0.54800000000000004</c:v>
                </c:pt>
                <c:pt idx="4375">
                  <c:v>0.55000000000000071</c:v>
                </c:pt>
                <c:pt idx="4376">
                  <c:v>0.55200000000000138</c:v>
                </c:pt>
                <c:pt idx="4377">
                  <c:v>0.55400000000000027</c:v>
                </c:pt>
                <c:pt idx="4378">
                  <c:v>0.55600000000000094</c:v>
                </c:pt>
                <c:pt idx="4379">
                  <c:v>0.55799999999999983</c:v>
                </c:pt>
                <c:pt idx="4380">
                  <c:v>0.5600000000000005</c:v>
                </c:pt>
                <c:pt idx="4381">
                  <c:v>0.56200000000000117</c:v>
                </c:pt>
                <c:pt idx="4382">
                  <c:v>0.56400000000000006</c:v>
                </c:pt>
                <c:pt idx="4383">
                  <c:v>0.56600000000000072</c:v>
                </c:pt>
                <c:pt idx="4384">
                  <c:v>0.56800000000000139</c:v>
                </c:pt>
                <c:pt idx="4385">
                  <c:v>0.57000000000000028</c:v>
                </c:pt>
                <c:pt idx="4386">
                  <c:v>0.57200000000000095</c:v>
                </c:pt>
                <c:pt idx="4387">
                  <c:v>0.57399999999999984</c:v>
                </c:pt>
                <c:pt idx="4388">
                  <c:v>0.57600000000000051</c:v>
                </c:pt>
                <c:pt idx="4389">
                  <c:v>0.57800000000000118</c:v>
                </c:pt>
                <c:pt idx="4390">
                  <c:v>0.58000000000000007</c:v>
                </c:pt>
                <c:pt idx="4391">
                  <c:v>0.58200000000000074</c:v>
                </c:pt>
                <c:pt idx="4392">
                  <c:v>0.58400000000000141</c:v>
                </c:pt>
                <c:pt idx="4393">
                  <c:v>0.5860000000000003</c:v>
                </c:pt>
                <c:pt idx="4394">
                  <c:v>0.58800000000000097</c:v>
                </c:pt>
                <c:pt idx="4395">
                  <c:v>0.58999999999999986</c:v>
                </c:pt>
                <c:pt idx="4396">
                  <c:v>0.59200000000000053</c:v>
                </c:pt>
                <c:pt idx="4397">
                  <c:v>0.59400000000000119</c:v>
                </c:pt>
                <c:pt idx="4398">
                  <c:v>0.59600000000000009</c:v>
                </c:pt>
                <c:pt idx="4399">
                  <c:v>0.59800000000000075</c:v>
                </c:pt>
                <c:pt idx="4400">
                  <c:v>0.60000000000000142</c:v>
                </c:pt>
                <c:pt idx="4401">
                  <c:v>0.60200000000000031</c:v>
                </c:pt>
                <c:pt idx="4402">
                  <c:v>0.60400000000000098</c:v>
                </c:pt>
                <c:pt idx="4403">
                  <c:v>0.60599999999999987</c:v>
                </c:pt>
                <c:pt idx="4404">
                  <c:v>0.60800000000000054</c:v>
                </c:pt>
                <c:pt idx="4405">
                  <c:v>0.61000000000000121</c:v>
                </c:pt>
                <c:pt idx="4406">
                  <c:v>0.6120000000000001</c:v>
                </c:pt>
                <c:pt idx="4407">
                  <c:v>0.61400000000000077</c:v>
                </c:pt>
                <c:pt idx="4408">
                  <c:v>0.61600000000000144</c:v>
                </c:pt>
                <c:pt idx="4409">
                  <c:v>0.61800000000000033</c:v>
                </c:pt>
                <c:pt idx="4410">
                  <c:v>0.62000000000000099</c:v>
                </c:pt>
                <c:pt idx="4411">
                  <c:v>0.62199999999999989</c:v>
                </c:pt>
                <c:pt idx="4412">
                  <c:v>0.62400000000000055</c:v>
                </c:pt>
                <c:pt idx="4413">
                  <c:v>0.62600000000000122</c:v>
                </c:pt>
                <c:pt idx="4414">
                  <c:v>0.62800000000000011</c:v>
                </c:pt>
                <c:pt idx="4415">
                  <c:v>0.63000000000000078</c:v>
                </c:pt>
                <c:pt idx="4416">
                  <c:v>0.63200000000000145</c:v>
                </c:pt>
                <c:pt idx="4417">
                  <c:v>0.63400000000000034</c:v>
                </c:pt>
                <c:pt idx="4418">
                  <c:v>0.63600000000000101</c:v>
                </c:pt>
                <c:pt idx="4419">
                  <c:v>0.6379999999999999</c:v>
                </c:pt>
                <c:pt idx="4420">
                  <c:v>0.64000000000000057</c:v>
                </c:pt>
                <c:pt idx="4421">
                  <c:v>0.64200000000000124</c:v>
                </c:pt>
                <c:pt idx="4422">
                  <c:v>0.64400000000000013</c:v>
                </c:pt>
                <c:pt idx="4423">
                  <c:v>0.6460000000000008</c:v>
                </c:pt>
                <c:pt idx="4424">
                  <c:v>0.64800000000000146</c:v>
                </c:pt>
                <c:pt idx="4425">
                  <c:v>0.65000000000000036</c:v>
                </c:pt>
                <c:pt idx="4426">
                  <c:v>0.65200000000000102</c:v>
                </c:pt>
                <c:pt idx="4427">
                  <c:v>0.65399999999999991</c:v>
                </c:pt>
                <c:pt idx="4428">
                  <c:v>0.65600000000000058</c:v>
                </c:pt>
                <c:pt idx="4429">
                  <c:v>0.65800000000000125</c:v>
                </c:pt>
                <c:pt idx="4430">
                  <c:v>0.66000000000000014</c:v>
                </c:pt>
                <c:pt idx="4431">
                  <c:v>0.66200000000000081</c:v>
                </c:pt>
                <c:pt idx="4432">
                  <c:v>0.66400000000000148</c:v>
                </c:pt>
                <c:pt idx="4433">
                  <c:v>0.66600000000000037</c:v>
                </c:pt>
                <c:pt idx="4434">
                  <c:v>0.66800000000000104</c:v>
                </c:pt>
                <c:pt idx="4435">
                  <c:v>0.66999999999999993</c:v>
                </c:pt>
                <c:pt idx="4436">
                  <c:v>0.6720000000000006</c:v>
                </c:pt>
                <c:pt idx="4437">
                  <c:v>0.67400000000000126</c:v>
                </c:pt>
                <c:pt idx="4438">
                  <c:v>0.67600000000000016</c:v>
                </c:pt>
                <c:pt idx="4439">
                  <c:v>0.67800000000000082</c:v>
                </c:pt>
                <c:pt idx="4440">
                  <c:v>0.68000000000000149</c:v>
                </c:pt>
                <c:pt idx="4441">
                  <c:v>0.68200000000000038</c:v>
                </c:pt>
                <c:pt idx="4442">
                  <c:v>0.68400000000000105</c:v>
                </c:pt>
                <c:pt idx="4443">
                  <c:v>0.68599999999999994</c:v>
                </c:pt>
                <c:pt idx="4444">
                  <c:v>0.68800000000000061</c:v>
                </c:pt>
                <c:pt idx="4445">
                  <c:v>0.69000000000000128</c:v>
                </c:pt>
                <c:pt idx="4446">
                  <c:v>0.69200000000000017</c:v>
                </c:pt>
                <c:pt idx="4447">
                  <c:v>0.69400000000000084</c:v>
                </c:pt>
                <c:pt idx="4448">
                  <c:v>0.69600000000000151</c:v>
                </c:pt>
                <c:pt idx="4449">
                  <c:v>0.6980000000000004</c:v>
                </c:pt>
                <c:pt idx="4450">
                  <c:v>0.70000000000000107</c:v>
                </c:pt>
                <c:pt idx="4451">
                  <c:v>0.70199999999999996</c:v>
                </c:pt>
                <c:pt idx="4452">
                  <c:v>0.70400000000000063</c:v>
                </c:pt>
                <c:pt idx="4453">
                  <c:v>0.70600000000000129</c:v>
                </c:pt>
                <c:pt idx="4454">
                  <c:v>0.70800000000000018</c:v>
                </c:pt>
                <c:pt idx="4455">
                  <c:v>0.71000000000000085</c:v>
                </c:pt>
                <c:pt idx="4456">
                  <c:v>0.71200000000000152</c:v>
                </c:pt>
                <c:pt idx="4457">
                  <c:v>0.71400000000000041</c:v>
                </c:pt>
                <c:pt idx="4458">
                  <c:v>0.71600000000000108</c:v>
                </c:pt>
                <c:pt idx="4459">
                  <c:v>0.71799999999999997</c:v>
                </c:pt>
                <c:pt idx="4460">
                  <c:v>0.72000000000000064</c:v>
                </c:pt>
                <c:pt idx="4461">
                  <c:v>0.72200000000000131</c:v>
                </c:pt>
                <c:pt idx="4462">
                  <c:v>0.7240000000000002</c:v>
                </c:pt>
                <c:pt idx="4463">
                  <c:v>0.72600000000000087</c:v>
                </c:pt>
                <c:pt idx="4464">
                  <c:v>0.72800000000000153</c:v>
                </c:pt>
                <c:pt idx="4465">
                  <c:v>0.73000000000000043</c:v>
                </c:pt>
                <c:pt idx="4466">
                  <c:v>0.73200000000000109</c:v>
                </c:pt>
                <c:pt idx="4467">
                  <c:v>0.73399999999999999</c:v>
                </c:pt>
                <c:pt idx="4468">
                  <c:v>0.73600000000000065</c:v>
                </c:pt>
                <c:pt idx="4469">
                  <c:v>0.73800000000000132</c:v>
                </c:pt>
                <c:pt idx="4470">
                  <c:v>0.74000000000000021</c:v>
                </c:pt>
                <c:pt idx="4471">
                  <c:v>0.74200000000000088</c:v>
                </c:pt>
                <c:pt idx="4472">
                  <c:v>0.74400000000000155</c:v>
                </c:pt>
                <c:pt idx="4473">
                  <c:v>0.74600000000000044</c:v>
                </c:pt>
                <c:pt idx="4474">
                  <c:v>0.74800000000000111</c:v>
                </c:pt>
                <c:pt idx="4475">
                  <c:v>0.75</c:v>
                </c:pt>
                <c:pt idx="4476">
                  <c:v>0.75200000000000067</c:v>
                </c:pt>
                <c:pt idx="4477">
                  <c:v>0.75400000000000134</c:v>
                </c:pt>
                <c:pt idx="4478">
                  <c:v>0.75600000000000023</c:v>
                </c:pt>
                <c:pt idx="4479">
                  <c:v>0.7580000000000009</c:v>
                </c:pt>
                <c:pt idx="4480">
                  <c:v>0.76000000000000156</c:v>
                </c:pt>
                <c:pt idx="4481">
                  <c:v>0.76200000000000045</c:v>
                </c:pt>
                <c:pt idx="4482">
                  <c:v>0.76400000000000112</c:v>
                </c:pt>
                <c:pt idx="4483">
                  <c:v>0.76600000000000001</c:v>
                </c:pt>
                <c:pt idx="4484">
                  <c:v>0.76800000000000068</c:v>
                </c:pt>
                <c:pt idx="4485">
                  <c:v>0.77000000000000135</c:v>
                </c:pt>
                <c:pt idx="4486">
                  <c:v>0.77200000000000024</c:v>
                </c:pt>
                <c:pt idx="4487">
                  <c:v>0.77400000000000091</c:v>
                </c:pt>
                <c:pt idx="4488">
                  <c:v>0.77600000000000158</c:v>
                </c:pt>
                <c:pt idx="4489">
                  <c:v>0.77800000000000047</c:v>
                </c:pt>
                <c:pt idx="4490">
                  <c:v>0.78000000000000114</c:v>
                </c:pt>
                <c:pt idx="4491">
                  <c:v>0.78200000000000003</c:v>
                </c:pt>
                <c:pt idx="4492">
                  <c:v>0.7840000000000007</c:v>
                </c:pt>
                <c:pt idx="4493">
                  <c:v>0.78600000000000136</c:v>
                </c:pt>
                <c:pt idx="4494">
                  <c:v>0.78800000000000026</c:v>
                </c:pt>
                <c:pt idx="4495">
                  <c:v>0.79000000000000092</c:v>
                </c:pt>
                <c:pt idx="4496">
                  <c:v>0.79200000000000159</c:v>
                </c:pt>
                <c:pt idx="4497">
                  <c:v>0.79400000000000048</c:v>
                </c:pt>
                <c:pt idx="4498">
                  <c:v>0.79600000000000115</c:v>
                </c:pt>
                <c:pt idx="4499">
                  <c:v>0.79800000000000004</c:v>
                </c:pt>
                <c:pt idx="4500">
                  <c:v>0.80000000000000071</c:v>
                </c:pt>
                <c:pt idx="4501">
                  <c:v>0.80200000000000138</c:v>
                </c:pt>
                <c:pt idx="4502">
                  <c:v>0.80400000000000027</c:v>
                </c:pt>
                <c:pt idx="4503">
                  <c:v>0.80600000000000094</c:v>
                </c:pt>
                <c:pt idx="4504">
                  <c:v>0.80799999999999983</c:v>
                </c:pt>
                <c:pt idx="4505">
                  <c:v>0.8100000000000005</c:v>
                </c:pt>
                <c:pt idx="4506">
                  <c:v>0.81200000000000117</c:v>
                </c:pt>
                <c:pt idx="4507">
                  <c:v>0.81400000000000006</c:v>
                </c:pt>
                <c:pt idx="4508">
                  <c:v>0.81600000000000072</c:v>
                </c:pt>
                <c:pt idx="4509">
                  <c:v>0.81800000000000139</c:v>
                </c:pt>
                <c:pt idx="4510">
                  <c:v>0.82000000000000028</c:v>
                </c:pt>
                <c:pt idx="4511">
                  <c:v>0.82200000000000095</c:v>
                </c:pt>
                <c:pt idx="4512">
                  <c:v>0.82399999999999984</c:v>
                </c:pt>
                <c:pt idx="4513">
                  <c:v>0.82600000000000051</c:v>
                </c:pt>
                <c:pt idx="4514">
                  <c:v>0.82800000000000118</c:v>
                </c:pt>
                <c:pt idx="4515">
                  <c:v>0.83000000000000007</c:v>
                </c:pt>
                <c:pt idx="4516">
                  <c:v>0.83200000000000074</c:v>
                </c:pt>
                <c:pt idx="4517">
                  <c:v>0.83400000000000141</c:v>
                </c:pt>
                <c:pt idx="4518">
                  <c:v>0.8360000000000003</c:v>
                </c:pt>
                <c:pt idx="4519">
                  <c:v>0.83800000000000097</c:v>
                </c:pt>
                <c:pt idx="4520">
                  <c:v>0.83999999999999986</c:v>
                </c:pt>
                <c:pt idx="4521">
                  <c:v>0.84200000000000053</c:v>
                </c:pt>
                <c:pt idx="4522">
                  <c:v>0.84400000000000119</c:v>
                </c:pt>
                <c:pt idx="4523">
                  <c:v>0.84600000000000009</c:v>
                </c:pt>
                <c:pt idx="4524">
                  <c:v>0.84800000000000075</c:v>
                </c:pt>
                <c:pt idx="4525">
                  <c:v>0.85000000000000142</c:v>
                </c:pt>
                <c:pt idx="4526">
                  <c:v>0.85200000000000031</c:v>
                </c:pt>
                <c:pt idx="4527">
                  <c:v>0.85400000000000098</c:v>
                </c:pt>
                <c:pt idx="4528">
                  <c:v>0.85599999999999987</c:v>
                </c:pt>
                <c:pt idx="4529">
                  <c:v>0.85800000000000054</c:v>
                </c:pt>
                <c:pt idx="4530">
                  <c:v>0.86000000000000121</c:v>
                </c:pt>
                <c:pt idx="4531">
                  <c:v>0.8620000000000001</c:v>
                </c:pt>
                <c:pt idx="4532">
                  <c:v>0.86400000000000077</c:v>
                </c:pt>
                <c:pt idx="4533">
                  <c:v>0.86600000000000144</c:v>
                </c:pt>
                <c:pt idx="4534">
                  <c:v>0.86800000000000033</c:v>
                </c:pt>
                <c:pt idx="4535">
                  <c:v>0.87000000000000099</c:v>
                </c:pt>
                <c:pt idx="4536">
                  <c:v>0.87199999999999989</c:v>
                </c:pt>
                <c:pt idx="4537">
                  <c:v>0.87400000000000055</c:v>
                </c:pt>
                <c:pt idx="4538">
                  <c:v>0.87600000000000122</c:v>
                </c:pt>
                <c:pt idx="4539">
                  <c:v>0.87800000000000011</c:v>
                </c:pt>
                <c:pt idx="4540">
                  <c:v>0.88000000000000078</c:v>
                </c:pt>
                <c:pt idx="4541">
                  <c:v>0.88200000000000145</c:v>
                </c:pt>
                <c:pt idx="4542">
                  <c:v>0.88400000000000034</c:v>
                </c:pt>
                <c:pt idx="4543">
                  <c:v>0.88600000000000101</c:v>
                </c:pt>
                <c:pt idx="4544">
                  <c:v>0.8879999999999999</c:v>
                </c:pt>
                <c:pt idx="4545">
                  <c:v>0.89000000000000057</c:v>
                </c:pt>
                <c:pt idx="4546">
                  <c:v>0.89200000000000124</c:v>
                </c:pt>
                <c:pt idx="4547">
                  <c:v>0.89400000000000013</c:v>
                </c:pt>
                <c:pt idx="4548">
                  <c:v>0.8960000000000008</c:v>
                </c:pt>
                <c:pt idx="4549">
                  <c:v>0.89800000000000146</c:v>
                </c:pt>
                <c:pt idx="4550">
                  <c:v>0.90000000000000036</c:v>
                </c:pt>
                <c:pt idx="4551">
                  <c:v>0.90200000000000102</c:v>
                </c:pt>
                <c:pt idx="4552">
                  <c:v>0.90399999999999991</c:v>
                </c:pt>
                <c:pt idx="4553">
                  <c:v>0.90600000000000058</c:v>
                </c:pt>
                <c:pt idx="4554">
                  <c:v>0.90800000000000125</c:v>
                </c:pt>
                <c:pt idx="4555">
                  <c:v>0.91000000000000014</c:v>
                </c:pt>
                <c:pt idx="4556">
                  <c:v>0.91200000000000081</c:v>
                </c:pt>
                <c:pt idx="4557">
                  <c:v>0.91400000000000148</c:v>
                </c:pt>
                <c:pt idx="4558">
                  <c:v>0.91600000000000037</c:v>
                </c:pt>
                <c:pt idx="4559">
                  <c:v>0.91800000000000104</c:v>
                </c:pt>
                <c:pt idx="4560">
                  <c:v>0.91999999999999993</c:v>
                </c:pt>
                <c:pt idx="4561">
                  <c:v>0.9220000000000006</c:v>
                </c:pt>
                <c:pt idx="4562">
                  <c:v>0.92400000000000126</c:v>
                </c:pt>
                <c:pt idx="4563">
                  <c:v>0.92600000000000016</c:v>
                </c:pt>
                <c:pt idx="4564">
                  <c:v>0.92800000000000082</c:v>
                </c:pt>
                <c:pt idx="4565">
                  <c:v>0.93000000000000149</c:v>
                </c:pt>
                <c:pt idx="4566">
                  <c:v>0.93200000000000038</c:v>
                </c:pt>
                <c:pt idx="4567">
                  <c:v>0.93400000000000105</c:v>
                </c:pt>
                <c:pt idx="4568">
                  <c:v>0.93599999999999994</c:v>
                </c:pt>
                <c:pt idx="4569">
                  <c:v>0.93800000000000061</c:v>
                </c:pt>
                <c:pt idx="4570">
                  <c:v>0.94000000000000128</c:v>
                </c:pt>
                <c:pt idx="4571">
                  <c:v>0.94200000000000017</c:v>
                </c:pt>
                <c:pt idx="4572">
                  <c:v>0.94400000000000084</c:v>
                </c:pt>
                <c:pt idx="4573">
                  <c:v>0.94600000000000151</c:v>
                </c:pt>
                <c:pt idx="4574">
                  <c:v>0.9480000000000004</c:v>
                </c:pt>
                <c:pt idx="4575">
                  <c:v>0.95000000000000107</c:v>
                </c:pt>
                <c:pt idx="4576">
                  <c:v>0.95199999999999996</c:v>
                </c:pt>
                <c:pt idx="4577">
                  <c:v>0.95400000000000063</c:v>
                </c:pt>
                <c:pt idx="4578">
                  <c:v>0.95600000000000129</c:v>
                </c:pt>
                <c:pt idx="4579">
                  <c:v>0.95800000000000018</c:v>
                </c:pt>
                <c:pt idx="4580">
                  <c:v>0.96000000000000085</c:v>
                </c:pt>
                <c:pt idx="4581">
                  <c:v>0.96200000000000152</c:v>
                </c:pt>
                <c:pt idx="4582">
                  <c:v>0.96400000000000041</c:v>
                </c:pt>
                <c:pt idx="4583">
                  <c:v>0.96600000000000108</c:v>
                </c:pt>
                <c:pt idx="4584">
                  <c:v>0.96799999999999997</c:v>
                </c:pt>
                <c:pt idx="4585">
                  <c:v>0.97000000000000064</c:v>
                </c:pt>
                <c:pt idx="4586">
                  <c:v>0.97200000000000131</c:v>
                </c:pt>
                <c:pt idx="4587">
                  <c:v>0.9740000000000002</c:v>
                </c:pt>
                <c:pt idx="4588">
                  <c:v>0.97600000000000087</c:v>
                </c:pt>
                <c:pt idx="4589">
                  <c:v>0.97800000000000153</c:v>
                </c:pt>
                <c:pt idx="4590">
                  <c:v>0.98000000000000043</c:v>
                </c:pt>
                <c:pt idx="4591">
                  <c:v>0.98200000000000109</c:v>
                </c:pt>
                <c:pt idx="4592">
                  <c:v>0.98399999999999999</c:v>
                </c:pt>
                <c:pt idx="4593">
                  <c:v>0.98600000000000065</c:v>
                </c:pt>
                <c:pt idx="4594">
                  <c:v>0.98800000000000132</c:v>
                </c:pt>
                <c:pt idx="4595">
                  <c:v>0.99000000000000021</c:v>
                </c:pt>
                <c:pt idx="4596">
                  <c:v>0.99200000000000088</c:v>
                </c:pt>
                <c:pt idx="4597">
                  <c:v>0.99400000000000155</c:v>
                </c:pt>
                <c:pt idx="4598">
                  <c:v>0.99600000000000044</c:v>
                </c:pt>
                <c:pt idx="4599">
                  <c:v>0.99800000000000111</c:v>
                </c:pt>
                <c:pt idx="4600">
                  <c:v>1</c:v>
                </c:pt>
                <c:pt idx="4601">
                  <c:v>1.0020000000000007</c:v>
                </c:pt>
                <c:pt idx="4602">
                  <c:v>1.0040000000000013</c:v>
                </c:pt>
                <c:pt idx="4603">
                  <c:v>1.0060000000000002</c:v>
                </c:pt>
                <c:pt idx="4604">
                  <c:v>1.0080000000000009</c:v>
                </c:pt>
                <c:pt idx="4605">
                  <c:v>1.0100000000000016</c:v>
                </c:pt>
                <c:pt idx="4606">
                  <c:v>1.0120000000000005</c:v>
                </c:pt>
                <c:pt idx="4607">
                  <c:v>1.0140000000000011</c:v>
                </c:pt>
                <c:pt idx="4608">
                  <c:v>1.016</c:v>
                </c:pt>
                <c:pt idx="4609">
                  <c:v>1.0180000000000007</c:v>
                </c:pt>
                <c:pt idx="4610">
                  <c:v>1.0200000000000014</c:v>
                </c:pt>
                <c:pt idx="4611">
                  <c:v>1.0220000000000002</c:v>
                </c:pt>
                <c:pt idx="4612">
                  <c:v>1.0240000000000009</c:v>
                </c:pt>
                <c:pt idx="4613">
                  <c:v>1.0260000000000016</c:v>
                </c:pt>
                <c:pt idx="4614">
                  <c:v>1.0280000000000005</c:v>
                </c:pt>
                <c:pt idx="4615">
                  <c:v>1.0300000000000011</c:v>
                </c:pt>
                <c:pt idx="4616">
                  <c:v>1.032</c:v>
                </c:pt>
                <c:pt idx="4617">
                  <c:v>1.0340000000000007</c:v>
                </c:pt>
                <c:pt idx="4618">
                  <c:v>1.0360000000000014</c:v>
                </c:pt>
                <c:pt idx="4619">
                  <c:v>1.0380000000000003</c:v>
                </c:pt>
                <c:pt idx="4620">
                  <c:v>1.0400000000000009</c:v>
                </c:pt>
                <c:pt idx="4621">
                  <c:v>1.0420000000000016</c:v>
                </c:pt>
                <c:pt idx="4622">
                  <c:v>1.0440000000000005</c:v>
                </c:pt>
                <c:pt idx="4623">
                  <c:v>1.0460000000000012</c:v>
                </c:pt>
                <c:pt idx="4624">
                  <c:v>1.048</c:v>
                </c:pt>
                <c:pt idx="4625">
                  <c:v>1.0500000000000007</c:v>
                </c:pt>
                <c:pt idx="4626">
                  <c:v>1.0520000000000014</c:v>
                </c:pt>
                <c:pt idx="4627">
                  <c:v>1.0540000000000003</c:v>
                </c:pt>
                <c:pt idx="4628">
                  <c:v>1.0560000000000009</c:v>
                </c:pt>
                <c:pt idx="4629">
                  <c:v>1.0579999999999998</c:v>
                </c:pt>
                <c:pt idx="4630">
                  <c:v>1.0600000000000005</c:v>
                </c:pt>
                <c:pt idx="4631">
                  <c:v>1.0620000000000012</c:v>
                </c:pt>
                <c:pt idx="4632">
                  <c:v>1.0640000000000001</c:v>
                </c:pt>
                <c:pt idx="4633">
                  <c:v>1.0660000000000007</c:v>
                </c:pt>
                <c:pt idx="4634">
                  <c:v>1.0680000000000014</c:v>
                </c:pt>
                <c:pt idx="4635">
                  <c:v>1.0700000000000003</c:v>
                </c:pt>
                <c:pt idx="4636">
                  <c:v>1.072000000000001</c:v>
                </c:pt>
                <c:pt idx="4637">
                  <c:v>1.0739999999999998</c:v>
                </c:pt>
                <c:pt idx="4638">
                  <c:v>1.0760000000000005</c:v>
                </c:pt>
                <c:pt idx="4639">
                  <c:v>1.0780000000000012</c:v>
                </c:pt>
                <c:pt idx="4640">
                  <c:v>1.08</c:v>
                </c:pt>
                <c:pt idx="4641">
                  <c:v>1.0820000000000007</c:v>
                </c:pt>
                <c:pt idx="4642">
                  <c:v>1.0840000000000014</c:v>
                </c:pt>
                <c:pt idx="4643">
                  <c:v>1.0860000000000003</c:v>
                </c:pt>
                <c:pt idx="4644">
                  <c:v>1.088000000000001</c:v>
                </c:pt>
                <c:pt idx="4645">
                  <c:v>1.0899999999999999</c:v>
                </c:pt>
                <c:pt idx="4646">
                  <c:v>1.0920000000000005</c:v>
                </c:pt>
                <c:pt idx="4647">
                  <c:v>1.0940000000000012</c:v>
                </c:pt>
                <c:pt idx="4648">
                  <c:v>1.0960000000000001</c:v>
                </c:pt>
                <c:pt idx="4649">
                  <c:v>1.0980000000000008</c:v>
                </c:pt>
                <c:pt idx="4650">
                  <c:v>1.1000000000000014</c:v>
                </c:pt>
                <c:pt idx="4651">
                  <c:v>1.1020000000000003</c:v>
                </c:pt>
                <c:pt idx="4652">
                  <c:v>1.104000000000001</c:v>
                </c:pt>
                <c:pt idx="4653">
                  <c:v>1.1059999999999999</c:v>
                </c:pt>
                <c:pt idx="4654">
                  <c:v>1.1080000000000005</c:v>
                </c:pt>
                <c:pt idx="4655">
                  <c:v>1.1100000000000012</c:v>
                </c:pt>
                <c:pt idx="4656">
                  <c:v>1.1120000000000001</c:v>
                </c:pt>
                <c:pt idx="4657">
                  <c:v>1.1140000000000008</c:v>
                </c:pt>
                <c:pt idx="4658">
                  <c:v>1.1160000000000014</c:v>
                </c:pt>
                <c:pt idx="4659">
                  <c:v>1.1180000000000003</c:v>
                </c:pt>
                <c:pt idx="4660">
                  <c:v>1.120000000000001</c:v>
                </c:pt>
                <c:pt idx="4661">
                  <c:v>1.1219999999999999</c:v>
                </c:pt>
                <c:pt idx="4662">
                  <c:v>1.1240000000000006</c:v>
                </c:pt>
                <c:pt idx="4663">
                  <c:v>1.1260000000000012</c:v>
                </c:pt>
                <c:pt idx="4664">
                  <c:v>1.1280000000000001</c:v>
                </c:pt>
                <c:pt idx="4665">
                  <c:v>1.1300000000000008</c:v>
                </c:pt>
                <c:pt idx="4666">
                  <c:v>1.1320000000000014</c:v>
                </c:pt>
                <c:pt idx="4667">
                  <c:v>1.1340000000000003</c:v>
                </c:pt>
                <c:pt idx="4668">
                  <c:v>1.136000000000001</c:v>
                </c:pt>
                <c:pt idx="4669">
                  <c:v>1.1379999999999999</c:v>
                </c:pt>
                <c:pt idx="4670">
                  <c:v>1.1400000000000006</c:v>
                </c:pt>
                <c:pt idx="4671">
                  <c:v>1.1420000000000012</c:v>
                </c:pt>
                <c:pt idx="4672">
                  <c:v>1.1440000000000001</c:v>
                </c:pt>
                <c:pt idx="4673">
                  <c:v>1.1460000000000008</c:v>
                </c:pt>
                <c:pt idx="4674">
                  <c:v>1.1480000000000015</c:v>
                </c:pt>
                <c:pt idx="4675">
                  <c:v>1.1500000000000004</c:v>
                </c:pt>
                <c:pt idx="4676">
                  <c:v>1.152000000000001</c:v>
                </c:pt>
                <c:pt idx="4677">
                  <c:v>1.1539999999999999</c:v>
                </c:pt>
                <c:pt idx="4678">
                  <c:v>1.1560000000000006</c:v>
                </c:pt>
                <c:pt idx="4679">
                  <c:v>1.1580000000000013</c:v>
                </c:pt>
                <c:pt idx="4680">
                  <c:v>1.1600000000000001</c:v>
                </c:pt>
                <c:pt idx="4681">
                  <c:v>1.1620000000000008</c:v>
                </c:pt>
                <c:pt idx="4682">
                  <c:v>1.1640000000000015</c:v>
                </c:pt>
                <c:pt idx="4683">
                  <c:v>1.1660000000000004</c:v>
                </c:pt>
                <c:pt idx="4684">
                  <c:v>1.168000000000001</c:v>
                </c:pt>
                <c:pt idx="4685">
                  <c:v>1.17</c:v>
                </c:pt>
                <c:pt idx="4686">
                  <c:v>1.1720000000000006</c:v>
                </c:pt>
                <c:pt idx="4687">
                  <c:v>1.1740000000000013</c:v>
                </c:pt>
                <c:pt idx="4688">
                  <c:v>1.1760000000000002</c:v>
                </c:pt>
                <c:pt idx="4689">
                  <c:v>1.1780000000000008</c:v>
                </c:pt>
                <c:pt idx="4690">
                  <c:v>1.1800000000000015</c:v>
                </c:pt>
                <c:pt idx="4691">
                  <c:v>1.1820000000000004</c:v>
                </c:pt>
                <c:pt idx="4692">
                  <c:v>1.1840000000000011</c:v>
                </c:pt>
                <c:pt idx="4693">
                  <c:v>1.1859999999999999</c:v>
                </c:pt>
                <c:pt idx="4694">
                  <c:v>1.1880000000000006</c:v>
                </c:pt>
                <c:pt idx="4695">
                  <c:v>1.1900000000000013</c:v>
                </c:pt>
                <c:pt idx="4696">
                  <c:v>1.1920000000000002</c:v>
                </c:pt>
                <c:pt idx="4697">
                  <c:v>1.1940000000000008</c:v>
                </c:pt>
                <c:pt idx="4698">
                  <c:v>1.1960000000000015</c:v>
                </c:pt>
                <c:pt idx="4699">
                  <c:v>1.1980000000000004</c:v>
                </c:pt>
                <c:pt idx="4700">
                  <c:v>1.2000000000000011</c:v>
                </c:pt>
                <c:pt idx="4701">
                  <c:v>1.202</c:v>
                </c:pt>
                <c:pt idx="4702">
                  <c:v>1.2040000000000006</c:v>
                </c:pt>
                <c:pt idx="4703">
                  <c:v>1.2060000000000013</c:v>
                </c:pt>
                <c:pt idx="4704">
                  <c:v>1.2080000000000002</c:v>
                </c:pt>
                <c:pt idx="4705">
                  <c:v>1.2100000000000009</c:v>
                </c:pt>
                <c:pt idx="4706">
                  <c:v>1.2120000000000015</c:v>
                </c:pt>
                <c:pt idx="4707">
                  <c:v>1.2140000000000004</c:v>
                </c:pt>
                <c:pt idx="4708">
                  <c:v>1.2160000000000011</c:v>
                </c:pt>
                <c:pt idx="4709">
                  <c:v>1.218</c:v>
                </c:pt>
                <c:pt idx="4710">
                  <c:v>1.2200000000000006</c:v>
                </c:pt>
                <c:pt idx="4711">
                  <c:v>1.2220000000000013</c:v>
                </c:pt>
                <c:pt idx="4712">
                  <c:v>1.2240000000000002</c:v>
                </c:pt>
                <c:pt idx="4713">
                  <c:v>1.2260000000000009</c:v>
                </c:pt>
                <c:pt idx="4714">
                  <c:v>1.2280000000000015</c:v>
                </c:pt>
                <c:pt idx="4715">
                  <c:v>1.2300000000000004</c:v>
                </c:pt>
                <c:pt idx="4716">
                  <c:v>1.2320000000000011</c:v>
                </c:pt>
                <c:pt idx="4717">
                  <c:v>1.234</c:v>
                </c:pt>
                <c:pt idx="4718">
                  <c:v>1.2360000000000007</c:v>
                </c:pt>
                <c:pt idx="4719">
                  <c:v>1.2380000000000013</c:v>
                </c:pt>
                <c:pt idx="4720">
                  <c:v>1.2400000000000002</c:v>
                </c:pt>
                <c:pt idx="4721">
                  <c:v>1.2420000000000009</c:v>
                </c:pt>
                <c:pt idx="4722">
                  <c:v>1.2440000000000015</c:v>
                </c:pt>
                <c:pt idx="4723">
                  <c:v>1.2460000000000004</c:v>
                </c:pt>
                <c:pt idx="4724">
                  <c:v>1.2480000000000011</c:v>
                </c:pt>
                <c:pt idx="4725">
                  <c:v>1.25</c:v>
                </c:pt>
                <c:pt idx="4726">
                  <c:v>1.2520000000000007</c:v>
                </c:pt>
                <c:pt idx="4727">
                  <c:v>1.2540000000000013</c:v>
                </c:pt>
                <c:pt idx="4728">
                  <c:v>1.2560000000000002</c:v>
                </c:pt>
                <c:pt idx="4729">
                  <c:v>1.2580000000000009</c:v>
                </c:pt>
                <c:pt idx="4730">
                  <c:v>1.2600000000000016</c:v>
                </c:pt>
                <c:pt idx="4731">
                  <c:v>1.2620000000000005</c:v>
                </c:pt>
                <c:pt idx="4732">
                  <c:v>1.2640000000000011</c:v>
                </c:pt>
                <c:pt idx="4733">
                  <c:v>1.266</c:v>
                </c:pt>
                <c:pt idx="4734">
                  <c:v>1.2680000000000007</c:v>
                </c:pt>
                <c:pt idx="4735">
                  <c:v>1.2700000000000014</c:v>
                </c:pt>
                <c:pt idx="4736">
                  <c:v>1.2720000000000002</c:v>
                </c:pt>
                <c:pt idx="4737">
                  <c:v>1.2740000000000009</c:v>
                </c:pt>
                <c:pt idx="4738">
                  <c:v>1.2760000000000016</c:v>
                </c:pt>
                <c:pt idx="4739">
                  <c:v>1.2780000000000005</c:v>
                </c:pt>
                <c:pt idx="4740">
                  <c:v>1.2800000000000011</c:v>
                </c:pt>
                <c:pt idx="4741">
                  <c:v>1.282</c:v>
                </c:pt>
                <c:pt idx="4742">
                  <c:v>1.2840000000000007</c:v>
                </c:pt>
                <c:pt idx="4743">
                  <c:v>1.2860000000000014</c:v>
                </c:pt>
                <c:pt idx="4744">
                  <c:v>1.2880000000000003</c:v>
                </c:pt>
                <c:pt idx="4745">
                  <c:v>1.2900000000000009</c:v>
                </c:pt>
                <c:pt idx="4746">
                  <c:v>1.2920000000000016</c:v>
                </c:pt>
                <c:pt idx="4747">
                  <c:v>1.2940000000000005</c:v>
                </c:pt>
                <c:pt idx="4748">
                  <c:v>1.2960000000000012</c:v>
                </c:pt>
                <c:pt idx="4749">
                  <c:v>1.298</c:v>
                </c:pt>
                <c:pt idx="4750">
                  <c:v>1.3000000000000007</c:v>
                </c:pt>
                <c:pt idx="4751">
                  <c:v>1.3020000000000014</c:v>
                </c:pt>
                <c:pt idx="4752">
                  <c:v>1.3040000000000003</c:v>
                </c:pt>
                <c:pt idx="4753">
                  <c:v>1.3060000000000009</c:v>
                </c:pt>
                <c:pt idx="4754">
                  <c:v>1.3079999999999998</c:v>
                </c:pt>
                <c:pt idx="4755">
                  <c:v>1.3100000000000005</c:v>
                </c:pt>
                <c:pt idx="4756">
                  <c:v>1.3120000000000012</c:v>
                </c:pt>
                <c:pt idx="4757">
                  <c:v>1.3140000000000001</c:v>
                </c:pt>
                <c:pt idx="4758">
                  <c:v>1.3160000000000007</c:v>
                </c:pt>
                <c:pt idx="4759">
                  <c:v>1.3180000000000014</c:v>
                </c:pt>
                <c:pt idx="4760">
                  <c:v>1.3200000000000003</c:v>
                </c:pt>
                <c:pt idx="4761">
                  <c:v>1.322000000000001</c:v>
                </c:pt>
                <c:pt idx="4762">
                  <c:v>1.3239999999999998</c:v>
                </c:pt>
                <c:pt idx="4763">
                  <c:v>1.3260000000000005</c:v>
                </c:pt>
                <c:pt idx="4764">
                  <c:v>1.3280000000000012</c:v>
                </c:pt>
                <c:pt idx="4765">
                  <c:v>1.33</c:v>
                </c:pt>
                <c:pt idx="4766">
                  <c:v>1.3320000000000007</c:v>
                </c:pt>
                <c:pt idx="4767">
                  <c:v>1.3340000000000014</c:v>
                </c:pt>
                <c:pt idx="4768">
                  <c:v>1.3360000000000003</c:v>
                </c:pt>
                <c:pt idx="4769">
                  <c:v>1.338000000000001</c:v>
                </c:pt>
                <c:pt idx="4770">
                  <c:v>1.3399999999999999</c:v>
                </c:pt>
                <c:pt idx="4771">
                  <c:v>1.3420000000000005</c:v>
                </c:pt>
                <c:pt idx="4772">
                  <c:v>1.3440000000000012</c:v>
                </c:pt>
                <c:pt idx="4773">
                  <c:v>1.3460000000000001</c:v>
                </c:pt>
                <c:pt idx="4774">
                  <c:v>1.3480000000000008</c:v>
                </c:pt>
                <c:pt idx="4775">
                  <c:v>1.3500000000000014</c:v>
                </c:pt>
                <c:pt idx="4776">
                  <c:v>1.3520000000000003</c:v>
                </c:pt>
                <c:pt idx="4777">
                  <c:v>1.354000000000001</c:v>
                </c:pt>
                <c:pt idx="4778">
                  <c:v>1.3559999999999999</c:v>
                </c:pt>
                <c:pt idx="4779">
                  <c:v>1.3580000000000005</c:v>
                </c:pt>
                <c:pt idx="4780">
                  <c:v>1.3600000000000012</c:v>
                </c:pt>
                <c:pt idx="4781">
                  <c:v>1.3620000000000001</c:v>
                </c:pt>
                <c:pt idx="4782">
                  <c:v>1.3640000000000008</c:v>
                </c:pt>
                <c:pt idx="4783">
                  <c:v>1.3660000000000014</c:v>
                </c:pt>
                <c:pt idx="4784">
                  <c:v>1.3680000000000003</c:v>
                </c:pt>
                <c:pt idx="4785">
                  <c:v>1.370000000000001</c:v>
                </c:pt>
                <c:pt idx="4786">
                  <c:v>1.3719999999999999</c:v>
                </c:pt>
                <c:pt idx="4787">
                  <c:v>1.3740000000000006</c:v>
                </c:pt>
                <c:pt idx="4788">
                  <c:v>1.3760000000000012</c:v>
                </c:pt>
                <c:pt idx="4789">
                  <c:v>1.3780000000000001</c:v>
                </c:pt>
                <c:pt idx="4790">
                  <c:v>1.3800000000000008</c:v>
                </c:pt>
                <c:pt idx="4791">
                  <c:v>1.3820000000000014</c:v>
                </c:pt>
                <c:pt idx="4792">
                  <c:v>1.3840000000000003</c:v>
                </c:pt>
                <c:pt idx="4793">
                  <c:v>1.386000000000001</c:v>
                </c:pt>
                <c:pt idx="4794">
                  <c:v>1.3879999999999999</c:v>
                </c:pt>
                <c:pt idx="4795">
                  <c:v>1.3900000000000006</c:v>
                </c:pt>
                <c:pt idx="4796">
                  <c:v>1.3920000000000012</c:v>
                </c:pt>
                <c:pt idx="4797">
                  <c:v>1.3940000000000001</c:v>
                </c:pt>
                <c:pt idx="4798">
                  <c:v>1.3960000000000008</c:v>
                </c:pt>
                <c:pt idx="4799">
                  <c:v>1.3980000000000015</c:v>
                </c:pt>
                <c:pt idx="4800">
                  <c:v>1.4000000000000004</c:v>
                </c:pt>
                <c:pt idx="4801">
                  <c:v>1.402000000000001</c:v>
                </c:pt>
                <c:pt idx="4802">
                  <c:v>1.4039999999999999</c:v>
                </c:pt>
                <c:pt idx="4803">
                  <c:v>1.4060000000000006</c:v>
                </c:pt>
                <c:pt idx="4804">
                  <c:v>1.4080000000000013</c:v>
                </c:pt>
                <c:pt idx="4805">
                  <c:v>1.4100000000000001</c:v>
                </c:pt>
                <c:pt idx="4806">
                  <c:v>1.4120000000000008</c:v>
                </c:pt>
                <c:pt idx="4807">
                  <c:v>1.4140000000000015</c:v>
                </c:pt>
                <c:pt idx="4808">
                  <c:v>1.4160000000000004</c:v>
                </c:pt>
                <c:pt idx="4809">
                  <c:v>1.418000000000001</c:v>
                </c:pt>
                <c:pt idx="4810">
                  <c:v>1.42</c:v>
                </c:pt>
                <c:pt idx="4811">
                  <c:v>1.4220000000000006</c:v>
                </c:pt>
                <c:pt idx="4812">
                  <c:v>1.4240000000000013</c:v>
                </c:pt>
                <c:pt idx="4813">
                  <c:v>1.4260000000000002</c:v>
                </c:pt>
                <c:pt idx="4814">
                  <c:v>1.4280000000000008</c:v>
                </c:pt>
                <c:pt idx="4815">
                  <c:v>1.4300000000000015</c:v>
                </c:pt>
                <c:pt idx="4816">
                  <c:v>1.4320000000000004</c:v>
                </c:pt>
                <c:pt idx="4817">
                  <c:v>1.4340000000000011</c:v>
                </c:pt>
                <c:pt idx="4818">
                  <c:v>1.4359999999999999</c:v>
                </c:pt>
                <c:pt idx="4819">
                  <c:v>1.4380000000000006</c:v>
                </c:pt>
                <c:pt idx="4820">
                  <c:v>1.4400000000000013</c:v>
                </c:pt>
                <c:pt idx="4821">
                  <c:v>1.4420000000000002</c:v>
                </c:pt>
                <c:pt idx="4822">
                  <c:v>1.4440000000000008</c:v>
                </c:pt>
                <c:pt idx="4823">
                  <c:v>1.4460000000000015</c:v>
                </c:pt>
                <c:pt idx="4824">
                  <c:v>1.4480000000000004</c:v>
                </c:pt>
                <c:pt idx="4825">
                  <c:v>1.4500000000000011</c:v>
                </c:pt>
                <c:pt idx="4826">
                  <c:v>1.452</c:v>
                </c:pt>
                <c:pt idx="4827">
                  <c:v>1.4540000000000006</c:v>
                </c:pt>
                <c:pt idx="4828">
                  <c:v>1.4560000000000013</c:v>
                </c:pt>
                <c:pt idx="4829">
                  <c:v>1.4580000000000002</c:v>
                </c:pt>
                <c:pt idx="4830">
                  <c:v>1.4600000000000009</c:v>
                </c:pt>
                <c:pt idx="4831">
                  <c:v>1.4620000000000015</c:v>
                </c:pt>
                <c:pt idx="4832">
                  <c:v>1.4640000000000004</c:v>
                </c:pt>
                <c:pt idx="4833">
                  <c:v>1.4660000000000011</c:v>
                </c:pt>
                <c:pt idx="4834">
                  <c:v>1.468</c:v>
                </c:pt>
                <c:pt idx="4835">
                  <c:v>1.4700000000000006</c:v>
                </c:pt>
                <c:pt idx="4836">
                  <c:v>1.4720000000000013</c:v>
                </c:pt>
                <c:pt idx="4837">
                  <c:v>1.4740000000000002</c:v>
                </c:pt>
                <c:pt idx="4838">
                  <c:v>1.4760000000000009</c:v>
                </c:pt>
                <c:pt idx="4839">
                  <c:v>1.4780000000000015</c:v>
                </c:pt>
                <c:pt idx="4840">
                  <c:v>1.4800000000000004</c:v>
                </c:pt>
                <c:pt idx="4841">
                  <c:v>1.4820000000000011</c:v>
                </c:pt>
                <c:pt idx="4842">
                  <c:v>1.484</c:v>
                </c:pt>
                <c:pt idx="4843">
                  <c:v>1.4860000000000007</c:v>
                </c:pt>
                <c:pt idx="4844">
                  <c:v>1.4880000000000013</c:v>
                </c:pt>
                <c:pt idx="4845">
                  <c:v>1.4900000000000002</c:v>
                </c:pt>
                <c:pt idx="4846">
                  <c:v>1.4920000000000009</c:v>
                </c:pt>
                <c:pt idx="4847">
                  <c:v>1.4940000000000015</c:v>
                </c:pt>
                <c:pt idx="4848">
                  <c:v>1.4960000000000004</c:v>
                </c:pt>
                <c:pt idx="4849">
                  <c:v>1.4980000000000011</c:v>
                </c:pt>
                <c:pt idx="4850">
                  <c:v>1.5</c:v>
                </c:pt>
                <c:pt idx="4851">
                  <c:v>1.5020000000000007</c:v>
                </c:pt>
                <c:pt idx="4852">
                  <c:v>1.5040000000000013</c:v>
                </c:pt>
                <c:pt idx="4853">
                  <c:v>1.5060000000000002</c:v>
                </c:pt>
                <c:pt idx="4854">
                  <c:v>1.5080000000000009</c:v>
                </c:pt>
                <c:pt idx="4855">
                  <c:v>1.5100000000000016</c:v>
                </c:pt>
                <c:pt idx="4856">
                  <c:v>1.5120000000000005</c:v>
                </c:pt>
                <c:pt idx="4857">
                  <c:v>1.5140000000000011</c:v>
                </c:pt>
                <c:pt idx="4858">
                  <c:v>1.516</c:v>
                </c:pt>
                <c:pt idx="4859">
                  <c:v>1.5180000000000007</c:v>
                </c:pt>
                <c:pt idx="4860">
                  <c:v>1.5200000000000014</c:v>
                </c:pt>
                <c:pt idx="4861">
                  <c:v>1.5220000000000002</c:v>
                </c:pt>
                <c:pt idx="4862">
                  <c:v>1.5240000000000009</c:v>
                </c:pt>
                <c:pt idx="4863">
                  <c:v>1.5260000000000016</c:v>
                </c:pt>
                <c:pt idx="4864">
                  <c:v>1.5280000000000005</c:v>
                </c:pt>
                <c:pt idx="4865">
                  <c:v>1.5300000000000011</c:v>
                </c:pt>
                <c:pt idx="4866">
                  <c:v>1.532</c:v>
                </c:pt>
                <c:pt idx="4867">
                  <c:v>1.5340000000000007</c:v>
                </c:pt>
                <c:pt idx="4868">
                  <c:v>1.5360000000000014</c:v>
                </c:pt>
                <c:pt idx="4869">
                  <c:v>1.5380000000000003</c:v>
                </c:pt>
                <c:pt idx="4870">
                  <c:v>1.5400000000000009</c:v>
                </c:pt>
                <c:pt idx="4871">
                  <c:v>1.5420000000000016</c:v>
                </c:pt>
                <c:pt idx="4872">
                  <c:v>1.5440000000000005</c:v>
                </c:pt>
                <c:pt idx="4873">
                  <c:v>1.5460000000000012</c:v>
                </c:pt>
                <c:pt idx="4874">
                  <c:v>1.548</c:v>
                </c:pt>
                <c:pt idx="4875">
                  <c:v>1.5500000000000007</c:v>
                </c:pt>
                <c:pt idx="4876">
                  <c:v>1.5520000000000014</c:v>
                </c:pt>
                <c:pt idx="4877">
                  <c:v>1.5540000000000003</c:v>
                </c:pt>
                <c:pt idx="4878">
                  <c:v>1.5560000000000009</c:v>
                </c:pt>
                <c:pt idx="4879">
                  <c:v>1.5579999999999998</c:v>
                </c:pt>
                <c:pt idx="4880">
                  <c:v>1.5600000000000005</c:v>
                </c:pt>
                <c:pt idx="4881">
                  <c:v>1.5620000000000012</c:v>
                </c:pt>
                <c:pt idx="4882">
                  <c:v>1.5640000000000001</c:v>
                </c:pt>
                <c:pt idx="4883">
                  <c:v>1.5660000000000007</c:v>
                </c:pt>
                <c:pt idx="4884">
                  <c:v>1.5680000000000014</c:v>
                </c:pt>
                <c:pt idx="4885">
                  <c:v>1.5700000000000003</c:v>
                </c:pt>
                <c:pt idx="4886">
                  <c:v>1.572000000000001</c:v>
                </c:pt>
                <c:pt idx="4887">
                  <c:v>1.5739999999999998</c:v>
                </c:pt>
                <c:pt idx="4888">
                  <c:v>1.5760000000000005</c:v>
                </c:pt>
                <c:pt idx="4889">
                  <c:v>1.5780000000000012</c:v>
                </c:pt>
                <c:pt idx="4890">
                  <c:v>1.58</c:v>
                </c:pt>
                <c:pt idx="4891">
                  <c:v>1.5820000000000007</c:v>
                </c:pt>
                <c:pt idx="4892">
                  <c:v>1.5840000000000014</c:v>
                </c:pt>
                <c:pt idx="4893">
                  <c:v>1.5860000000000003</c:v>
                </c:pt>
                <c:pt idx="4894">
                  <c:v>1.588000000000001</c:v>
                </c:pt>
                <c:pt idx="4895">
                  <c:v>1.5899999999999999</c:v>
                </c:pt>
                <c:pt idx="4896">
                  <c:v>1.5920000000000005</c:v>
                </c:pt>
                <c:pt idx="4897">
                  <c:v>1.5940000000000012</c:v>
                </c:pt>
                <c:pt idx="4898">
                  <c:v>1.5960000000000001</c:v>
                </c:pt>
                <c:pt idx="4899">
                  <c:v>1.5980000000000008</c:v>
                </c:pt>
                <c:pt idx="4900">
                  <c:v>1.6000000000000014</c:v>
                </c:pt>
                <c:pt idx="4901">
                  <c:v>1.6020000000000003</c:v>
                </c:pt>
                <c:pt idx="4902">
                  <c:v>1.604000000000001</c:v>
                </c:pt>
                <c:pt idx="4903">
                  <c:v>1.6059999999999999</c:v>
                </c:pt>
                <c:pt idx="4904">
                  <c:v>1.6080000000000005</c:v>
                </c:pt>
                <c:pt idx="4905">
                  <c:v>1.6100000000000012</c:v>
                </c:pt>
                <c:pt idx="4906">
                  <c:v>1.6120000000000001</c:v>
                </c:pt>
                <c:pt idx="4907">
                  <c:v>1.6140000000000008</c:v>
                </c:pt>
                <c:pt idx="4908">
                  <c:v>1.6160000000000014</c:v>
                </c:pt>
                <c:pt idx="4909">
                  <c:v>1.6180000000000003</c:v>
                </c:pt>
                <c:pt idx="4910">
                  <c:v>1.620000000000001</c:v>
                </c:pt>
                <c:pt idx="4911">
                  <c:v>1.6219999999999999</c:v>
                </c:pt>
                <c:pt idx="4912">
                  <c:v>1.6240000000000006</c:v>
                </c:pt>
                <c:pt idx="4913">
                  <c:v>1.6260000000000012</c:v>
                </c:pt>
                <c:pt idx="4914">
                  <c:v>1.6280000000000001</c:v>
                </c:pt>
                <c:pt idx="4915">
                  <c:v>1.6300000000000008</c:v>
                </c:pt>
                <c:pt idx="4916">
                  <c:v>1.6320000000000014</c:v>
                </c:pt>
                <c:pt idx="4917">
                  <c:v>1.6340000000000003</c:v>
                </c:pt>
                <c:pt idx="4918">
                  <c:v>1.636000000000001</c:v>
                </c:pt>
                <c:pt idx="4919">
                  <c:v>1.6379999999999999</c:v>
                </c:pt>
                <c:pt idx="4920">
                  <c:v>1.6400000000000006</c:v>
                </c:pt>
                <c:pt idx="4921">
                  <c:v>1.6420000000000012</c:v>
                </c:pt>
                <c:pt idx="4922">
                  <c:v>1.6440000000000001</c:v>
                </c:pt>
                <c:pt idx="4923">
                  <c:v>1.6460000000000008</c:v>
                </c:pt>
                <c:pt idx="4924">
                  <c:v>1.6480000000000015</c:v>
                </c:pt>
                <c:pt idx="4925">
                  <c:v>1.6500000000000004</c:v>
                </c:pt>
                <c:pt idx="4926">
                  <c:v>1.652000000000001</c:v>
                </c:pt>
                <c:pt idx="4927">
                  <c:v>1.6539999999999999</c:v>
                </c:pt>
                <c:pt idx="4928">
                  <c:v>1.6560000000000006</c:v>
                </c:pt>
                <c:pt idx="4929">
                  <c:v>1.6580000000000013</c:v>
                </c:pt>
                <c:pt idx="4930">
                  <c:v>1.6600000000000001</c:v>
                </c:pt>
                <c:pt idx="4931">
                  <c:v>1.6620000000000008</c:v>
                </c:pt>
                <c:pt idx="4932">
                  <c:v>1.6640000000000015</c:v>
                </c:pt>
                <c:pt idx="4933">
                  <c:v>1.6660000000000004</c:v>
                </c:pt>
                <c:pt idx="4934">
                  <c:v>1.668000000000001</c:v>
                </c:pt>
                <c:pt idx="4935">
                  <c:v>1.67</c:v>
                </c:pt>
                <c:pt idx="4936">
                  <c:v>1.6720000000000006</c:v>
                </c:pt>
                <c:pt idx="4937">
                  <c:v>1.6740000000000013</c:v>
                </c:pt>
                <c:pt idx="4938">
                  <c:v>1.6760000000000002</c:v>
                </c:pt>
                <c:pt idx="4939">
                  <c:v>1.6780000000000008</c:v>
                </c:pt>
                <c:pt idx="4940">
                  <c:v>1.6800000000000015</c:v>
                </c:pt>
                <c:pt idx="4941">
                  <c:v>1.6820000000000004</c:v>
                </c:pt>
                <c:pt idx="4942">
                  <c:v>1.6840000000000011</c:v>
                </c:pt>
                <c:pt idx="4943">
                  <c:v>1.6859999999999999</c:v>
                </c:pt>
                <c:pt idx="4944">
                  <c:v>1.6880000000000006</c:v>
                </c:pt>
                <c:pt idx="4945">
                  <c:v>1.6900000000000013</c:v>
                </c:pt>
                <c:pt idx="4946">
                  <c:v>1.6920000000000002</c:v>
                </c:pt>
                <c:pt idx="4947">
                  <c:v>1.6940000000000008</c:v>
                </c:pt>
                <c:pt idx="4948">
                  <c:v>1.6960000000000015</c:v>
                </c:pt>
                <c:pt idx="4949">
                  <c:v>1.6980000000000004</c:v>
                </c:pt>
                <c:pt idx="4950">
                  <c:v>1.7000000000000011</c:v>
                </c:pt>
                <c:pt idx="4951">
                  <c:v>1.702</c:v>
                </c:pt>
                <c:pt idx="4952">
                  <c:v>1.7040000000000006</c:v>
                </c:pt>
                <c:pt idx="4953">
                  <c:v>1.7060000000000013</c:v>
                </c:pt>
                <c:pt idx="4954">
                  <c:v>1.7080000000000002</c:v>
                </c:pt>
                <c:pt idx="4955">
                  <c:v>1.7100000000000009</c:v>
                </c:pt>
                <c:pt idx="4956">
                  <c:v>1.7120000000000015</c:v>
                </c:pt>
                <c:pt idx="4957">
                  <c:v>1.7140000000000004</c:v>
                </c:pt>
                <c:pt idx="4958">
                  <c:v>1.7160000000000011</c:v>
                </c:pt>
                <c:pt idx="4959">
                  <c:v>1.718</c:v>
                </c:pt>
                <c:pt idx="4960">
                  <c:v>1.7200000000000006</c:v>
                </c:pt>
                <c:pt idx="4961">
                  <c:v>1.7220000000000013</c:v>
                </c:pt>
                <c:pt idx="4962">
                  <c:v>1.7240000000000002</c:v>
                </c:pt>
                <c:pt idx="4963">
                  <c:v>1.7260000000000009</c:v>
                </c:pt>
                <c:pt idx="4964">
                  <c:v>1.7280000000000015</c:v>
                </c:pt>
                <c:pt idx="4965">
                  <c:v>1.7300000000000004</c:v>
                </c:pt>
                <c:pt idx="4966">
                  <c:v>1.7320000000000011</c:v>
                </c:pt>
                <c:pt idx="4967">
                  <c:v>1.734</c:v>
                </c:pt>
                <c:pt idx="4968">
                  <c:v>1.7360000000000007</c:v>
                </c:pt>
                <c:pt idx="4969">
                  <c:v>1.7380000000000013</c:v>
                </c:pt>
                <c:pt idx="4970">
                  <c:v>1.7400000000000002</c:v>
                </c:pt>
                <c:pt idx="4971">
                  <c:v>1.7420000000000009</c:v>
                </c:pt>
                <c:pt idx="4972">
                  <c:v>1.7440000000000015</c:v>
                </c:pt>
                <c:pt idx="4973">
                  <c:v>1.7460000000000004</c:v>
                </c:pt>
                <c:pt idx="4974">
                  <c:v>1.7480000000000011</c:v>
                </c:pt>
                <c:pt idx="4975">
                  <c:v>1.75</c:v>
                </c:pt>
                <c:pt idx="4976">
                  <c:v>1.7520000000000007</c:v>
                </c:pt>
                <c:pt idx="4977">
                  <c:v>1.7540000000000013</c:v>
                </c:pt>
                <c:pt idx="4978">
                  <c:v>1.7560000000000002</c:v>
                </c:pt>
                <c:pt idx="4979">
                  <c:v>1.7580000000000009</c:v>
                </c:pt>
                <c:pt idx="4980">
                  <c:v>1.7600000000000016</c:v>
                </c:pt>
                <c:pt idx="4981">
                  <c:v>1.7620000000000005</c:v>
                </c:pt>
                <c:pt idx="4982">
                  <c:v>1.7640000000000011</c:v>
                </c:pt>
                <c:pt idx="4983">
                  <c:v>1.766</c:v>
                </c:pt>
                <c:pt idx="4984">
                  <c:v>1.7680000000000007</c:v>
                </c:pt>
                <c:pt idx="4985">
                  <c:v>1.7700000000000014</c:v>
                </c:pt>
                <c:pt idx="4986">
                  <c:v>1.7720000000000002</c:v>
                </c:pt>
                <c:pt idx="4987">
                  <c:v>1.7740000000000009</c:v>
                </c:pt>
                <c:pt idx="4988">
                  <c:v>1.7760000000000016</c:v>
                </c:pt>
                <c:pt idx="4989">
                  <c:v>1.7780000000000005</c:v>
                </c:pt>
                <c:pt idx="4990">
                  <c:v>1.7800000000000011</c:v>
                </c:pt>
                <c:pt idx="4991">
                  <c:v>1.782</c:v>
                </c:pt>
                <c:pt idx="4992">
                  <c:v>1.7840000000000007</c:v>
                </c:pt>
                <c:pt idx="4993">
                  <c:v>1.7860000000000014</c:v>
                </c:pt>
                <c:pt idx="4994">
                  <c:v>1.7880000000000003</c:v>
                </c:pt>
                <c:pt idx="4995">
                  <c:v>1.7900000000000009</c:v>
                </c:pt>
                <c:pt idx="4996">
                  <c:v>1.7920000000000016</c:v>
                </c:pt>
                <c:pt idx="4997">
                  <c:v>1.7940000000000005</c:v>
                </c:pt>
                <c:pt idx="4998">
                  <c:v>1.7960000000000012</c:v>
                </c:pt>
                <c:pt idx="4999">
                  <c:v>1.798</c:v>
                </c:pt>
                <c:pt idx="5000">
                  <c:v>1.8000000000000007</c:v>
                </c:pt>
                <c:pt idx="5001">
                  <c:v>1.8020000000000014</c:v>
                </c:pt>
                <c:pt idx="5002">
                  <c:v>1.8040000000000003</c:v>
                </c:pt>
                <c:pt idx="5003">
                  <c:v>1.8060000000000009</c:v>
                </c:pt>
                <c:pt idx="5004">
                  <c:v>1.8079999999999998</c:v>
                </c:pt>
                <c:pt idx="5005">
                  <c:v>1.8100000000000005</c:v>
                </c:pt>
                <c:pt idx="5006">
                  <c:v>1.8120000000000012</c:v>
                </c:pt>
                <c:pt idx="5007">
                  <c:v>1.8140000000000001</c:v>
                </c:pt>
                <c:pt idx="5008">
                  <c:v>1.8160000000000007</c:v>
                </c:pt>
                <c:pt idx="5009">
                  <c:v>1.8180000000000014</c:v>
                </c:pt>
                <c:pt idx="5010">
                  <c:v>1.8200000000000003</c:v>
                </c:pt>
                <c:pt idx="5011">
                  <c:v>1.822000000000001</c:v>
                </c:pt>
                <c:pt idx="5012">
                  <c:v>1.8239999999999998</c:v>
                </c:pt>
                <c:pt idx="5013">
                  <c:v>1.8260000000000005</c:v>
                </c:pt>
                <c:pt idx="5014">
                  <c:v>1.8280000000000012</c:v>
                </c:pt>
                <c:pt idx="5015">
                  <c:v>1.83</c:v>
                </c:pt>
                <c:pt idx="5016">
                  <c:v>1.8320000000000007</c:v>
                </c:pt>
                <c:pt idx="5017">
                  <c:v>1.8340000000000014</c:v>
                </c:pt>
                <c:pt idx="5018">
                  <c:v>1.8360000000000003</c:v>
                </c:pt>
                <c:pt idx="5019">
                  <c:v>1.838000000000001</c:v>
                </c:pt>
                <c:pt idx="5020">
                  <c:v>1.8399999999999999</c:v>
                </c:pt>
                <c:pt idx="5021">
                  <c:v>1.8420000000000005</c:v>
                </c:pt>
                <c:pt idx="5022">
                  <c:v>1.8440000000000012</c:v>
                </c:pt>
                <c:pt idx="5023">
                  <c:v>1.8460000000000001</c:v>
                </c:pt>
                <c:pt idx="5024">
                  <c:v>1.8480000000000008</c:v>
                </c:pt>
                <c:pt idx="5025">
                  <c:v>1.8500000000000014</c:v>
                </c:pt>
                <c:pt idx="5026">
                  <c:v>1.8520000000000003</c:v>
                </c:pt>
                <c:pt idx="5027">
                  <c:v>1.854000000000001</c:v>
                </c:pt>
                <c:pt idx="5028">
                  <c:v>1.8559999999999999</c:v>
                </c:pt>
                <c:pt idx="5029">
                  <c:v>1.8580000000000005</c:v>
                </c:pt>
                <c:pt idx="5030">
                  <c:v>1.8600000000000012</c:v>
                </c:pt>
                <c:pt idx="5031">
                  <c:v>1.8620000000000001</c:v>
                </c:pt>
                <c:pt idx="5032">
                  <c:v>1.8640000000000008</c:v>
                </c:pt>
                <c:pt idx="5033">
                  <c:v>1.8660000000000014</c:v>
                </c:pt>
                <c:pt idx="5034">
                  <c:v>1.8680000000000003</c:v>
                </c:pt>
                <c:pt idx="5035">
                  <c:v>1.870000000000001</c:v>
                </c:pt>
                <c:pt idx="5036">
                  <c:v>1.8719999999999999</c:v>
                </c:pt>
                <c:pt idx="5037">
                  <c:v>1.8740000000000006</c:v>
                </c:pt>
                <c:pt idx="5038">
                  <c:v>1.8760000000000012</c:v>
                </c:pt>
                <c:pt idx="5039">
                  <c:v>1.8780000000000001</c:v>
                </c:pt>
                <c:pt idx="5040">
                  <c:v>1.8800000000000008</c:v>
                </c:pt>
                <c:pt idx="5041">
                  <c:v>1.8820000000000014</c:v>
                </c:pt>
                <c:pt idx="5042">
                  <c:v>1.8840000000000003</c:v>
                </c:pt>
                <c:pt idx="5043">
                  <c:v>1.886000000000001</c:v>
                </c:pt>
                <c:pt idx="5044">
                  <c:v>1.8879999999999999</c:v>
                </c:pt>
                <c:pt idx="5045">
                  <c:v>1.8900000000000006</c:v>
                </c:pt>
                <c:pt idx="5046">
                  <c:v>1.8920000000000012</c:v>
                </c:pt>
                <c:pt idx="5047">
                  <c:v>1.8940000000000001</c:v>
                </c:pt>
                <c:pt idx="5048">
                  <c:v>1.8960000000000008</c:v>
                </c:pt>
                <c:pt idx="5049">
                  <c:v>1.8980000000000015</c:v>
                </c:pt>
                <c:pt idx="5050">
                  <c:v>1.9000000000000004</c:v>
                </c:pt>
                <c:pt idx="5051">
                  <c:v>1.902000000000001</c:v>
                </c:pt>
                <c:pt idx="5052">
                  <c:v>1.9039999999999999</c:v>
                </c:pt>
                <c:pt idx="5053">
                  <c:v>1.9060000000000006</c:v>
                </c:pt>
                <c:pt idx="5054">
                  <c:v>1.9080000000000013</c:v>
                </c:pt>
                <c:pt idx="5055">
                  <c:v>1.9100000000000001</c:v>
                </c:pt>
                <c:pt idx="5056">
                  <c:v>1.9120000000000008</c:v>
                </c:pt>
                <c:pt idx="5057">
                  <c:v>1.9140000000000015</c:v>
                </c:pt>
                <c:pt idx="5058">
                  <c:v>1.9160000000000004</c:v>
                </c:pt>
                <c:pt idx="5059">
                  <c:v>1.918000000000001</c:v>
                </c:pt>
                <c:pt idx="5060">
                  <c:v>1.92</c:v>
                </c:pt>
                <c:pt idx="5061">
                  <c:v>1.9220000000000006</c:v>
                </c:pt>
                <c:pt idx="5062">
                  <c:v>1.9240000000000013</c:v>
                </c:pt>
                <c:pt idx="5063">
                  <c:v>1.9260000000000002</c:v>
                </c:pt>
                <c:pt idx="5064">
                  <c:v>1.9280000000000008</c:v>
                </c:pt>
                <c:pt idx="5065">
                  <c:v>1.9300000000000015</c:v>
                </c:pt>
                <c:pt idx="5066">
                  <c:v>1.9320000000000004</c:v>
                </c:pt>
                <c:pt idx="5067">
                  <c:v>1.9340000000000011</c:v>
                </c:pt>
                <c:pt idx="5068">
                  <c:v>1.9359999999999999</c:v>
                </c:pt>
                <c:pt idx="5069">
                  <c:v>1.9380000000000006</c:v>
                </c:pt>
                <c:pt idx="5070">
                  <c:v>1.9400000000000013</c:v>
                </c:pt>
                <c:pt idx="5071">
                  <c:v>1.9420000000000002</c:v>
                </c:pt>
                <c:pt idx="5072">
                  <c:v>1.9440000000000008</c:v>
                </c:pt>
                <c:pt idx="5073">
                  <c:v>1.9460000000000015</c:v>
                </c:pt>
                <c:pt idx="5074">
                  <c:v>1.9480000000000004</c:v>
                </c:pt>
                <c:pt idx="5075">
                  <c:v>1.9500000000000011</c:v>
                </c:pt>
                <c:pt idx="5076">
                  <c:v>1.952</c:v>
                </c:pt>
                <c:pt idx="5077">
                  <c:v>1.9540000000000006</c:v>
                </c:pt>
                <c:pt idx="5078">
                  <c:v>1.9560000000000013</c:v>
                </c:pt>
                <c:pt idx="5079">
                  <c:v>1.9580000000000002</c:v>
                </c:pt>
                <c:pt idx="5080">
                  <c:v>1.9600000000000009</c:v>
                </c:pt>
                <c:pt idx="5081">
                  <c:v>1.9620000000000015</c:v>
                </c:pt>
                <c:pt idx="5082">
                  <c:v>1.9640000000000004</c:v>
                </c:pt>
                <c:pt idx="5083">
                  <c:v>1.9660000000000011</c:v>
                </c:pt>
                <c:pt idx="5084">
                  <c:v>1.968</c:v>
                </c:pt>
                <c:pt idx="5085">
                  <c:v>1.9700000000000006</c:v>
                </c:pt>
                <c:pt idx="5086">
                  <c:v>1.9720000000000013</c:v>
                </c:pt>
                <c:pt idx="5087">
                  <c:v>1.9740000000000002</c:v>
                </c:pt>
                <c:pt idx="5088">
                  <c:v>1.9760000000000009</c:v>
                </c:pt>
                <c:pt idx="5089">
                  <c:v>1.9780000000000015</c:v>
                </c:pt>
                <c:pt idx="5090">
                  <c:v>1.9800000000000004</c:v>
                </c:pt>
                <c:pt idx="5091">
                  <c:v>1.9820000000000011</c:v>
                </c:pt>
                <c:pt idx="5092">
                  <c:v>1.984</c:v>
                </c:pt>
                <c:pt idx="5093">
                  <c:v>1.9860000000000007</c:v>
                </c:pt>
                <c:pt idx="5094">
                  <c:v>1.9880000000000013</c:v>
                </c:pt>
                <c:pt idx="5095">
                  <c:v>1.9900000000000002</c:v>
                </c:pt>
                <c:pt idx="5096">
                  <c:v>1.9920000000000009</c:v>
                </c:pt>
                <c:pt idx="5097">
                  <c:v>1.9940000000000015</c:v>
                </c:pt>
                <c:pt idx="5098">
                  <c:v>1.9960000000000004</c:v>
                </c:pt>
                <c:pt idx="5099">
                  <c:v>1.9980000000000011</c:v>
                </c:pt>
                <c:pt idx="5100">
                  <c:v>2</c:v>
                </c:pt>
                <c:pt idx="5101">
                  <c:v>2.0020000000000007</c:v>
                </c:pt>
                <c:pt idx="5102">
                  <c:v>2.0040000000000013</c:v>
                </c:pt>
                <c:pt idx="5103">
                  <c:v>2.0060000000000002</c:v>
                </c:pt>
                <c:pt idx="5104">
                  <c:v>2.0080000000000009</c:v>
                </c:pt>
                <c:pt idx="5105">
                  <c:v>2.0100000000000016</c:v>
                </c:pt>
                <c:pt idx="5106">
                  <c:v>2.0120000000000005</c:v>
                </c:pt>
                <c:pt idx="5107">
                  <c:v>2.0140000000000011</c:v>
                </c:pt>
                <c:pt idx="5108">
                  <c:v>2.016</c:v>
                </c:pt>
                <c:pt idx="5109">
                  <c:v>2.0180000000000007</c:v>
                </c:pt>
                <c:pt idx="5110">
                  <c:v>2.0200000000000014</c:v>
                </c:pt>
                <c:pt idx="5111">
                  <c:v>2.0220000000000002</c:v>
                </c:pt>
                <c:pt idx="5112">
                  <c:v>2.0240000000000009</c:v>
                </c:pt>
                <c:pt idx="5113">
                  <c:v>2.0260000000000016</c:v>
                </c:pt>
                <c:pt idx="5114">
                  <c:v>2.0280000000000005</c:v>
                </c:pt>
                <c:pt idx="5115">
                  <c:v>2.0300000000000011</c:v>
                </c:pt>
                <c:pt idx="5116">
                  <c:v>2.032</c:v>
                </c:pt>
                <c:pt idx="5117">
                  <c:v>2.0340000000000007</c:v>
                </c:pt>
                <c:pt idx="5118">
                  <c:v>2.0360000000000014</c:v>
                </c:pt>
                <c:pt idx="5119">
                  <c:v>2.0380000000000003</c:v>
                </c:pt>
                <c:pt idx="5120">
                  <c:v>2.0400000000000009</c:v>
                </c:pt>
                <c:pt idx="5121">
                  <c:v>2.0420000000000016</c:v>
                </c:pt>
                <c:pt idx="5122">
                  <c:v>2.0440000000000005</c:v>
                </c:pt>
                <c:pt idx="5123">
                  <c:v>2.0460000000000012</c:v>
                </c:pt>
                <c:pt idx="5124">
                  <c:v>2.048</c:v>
                </c:pt>
                <c:pt idx="5125">
                  <c:v>2.0500000000000007</c:v>
                </c:pt>
                <c:pt idx="5126">
                  <c:v>2.0520000000000014</c:v>
                </c:pt>
                <c:pt idx="5127">
                  <c:v>2.0540000000000003</c:v>
                </c:pt>
                <c:pt idx="5128">
                  <c:v>2.0560000000000009</c:v>
                </c:pt>
                <c:pt idx="5129">
                  <c:v>2.0579999999999998</c:v>
                </c:pt>
                <c:pt idx="5130">
                  <c:v>2.0600000000000005</c:v>
                </c:pt>
                <c:pt idx="5131">
                  <c:v>2.0620000000000012</c:v>
                </c:pt>
                <c:pt idx="5132">
                  <c:v>2.0640000000000001</c:v>
                </c:pt>
                <c:pt idx="5133">
                  <c:v>2.0660000000000007</c:v>
                </c:pt>
                <c:pt idx="5134">
                  <c:v>2.0680000000000014</c:v>
                </c:pt>
                <c:pt idx="5135">
                  <c:v>2.0700000000000003</c:v>
                </c:pt>
                <c:pt idx="5136">
                  <c:v>2.072000000000001</c:v>
                </c:pt>
                <c:pt idx="5137">
                  <c:v>2.0739999999999998</c:v>
                </c:pt>
                <c:pt idx="5138">
                  <c:v>2.0760000000000005</c:v>
                </c:pt>
                <c:pt idx="5139">
                  <c:v>2.0780000000000012</c:v>
                </c:pt>
                <c:pt idx="5140">
                  <c:v>2.08</c:v>
                </c:pt>
                <c:pt idx="5141">
                  <c:v>2.0820000000000007</c:v>
                </c:pt>
                <c:pt idx="5142">
                  <c:v>2.0840000000000014</c:v>
                </c:pt>
                <c:pt idx="5143">
                  <c:v>2.0860000000000003</c:v>
                </c:pt>
                <c:pt idx="5144">
                  <c:v>2.088000000000001</c:v>
                </c:pt>
                <c:pt idx="5145">
                  <c:v>2.09</c:v>
                </c:pt>
                <c:pt idx="5146">
                  <c:v>2.0920000000000005</c:v>
                </c:pt>
                <c:pt idx="5147">
                  <c:v>2.0940000000000012</c:v>
                </c:pt>
                <c:pt idx="5148">
                  <c:v>2.0960000000000001</c:v>
                </c:pt>
                <c:pt idx="5149">
                  <c:v>2.0980000000000008</c:v>
                </c:pt>
                <c:pt idx="5150">
                  <c:v>2.1000000000000014</c:v>
                </c:pt>
                <c:pt idx="5151">
                  <c:v>2.1020000000000003</c:v>
                </c:pt>
                <c:pt idx="5152">
                  <c:v>2.104000000000001</c:v>
                </c:pt>
                <c:pt idx="5153">
                  <c:v>2.1059999999999999</c:v>
                </c:pt>
                <c:pt idx="5154">
                  <c:v>2.1080000000000005</c:v>
                </c:pt>
                <c:pt idx="5155">
                  <c:v>2.1100000000000012</c:v>
                </c:pt>
                <c:pt idx="5156">
                  <c:v>2.1120000000000001</c:v>
                </c:pt>
                <c:pt idx="5157">
                  <c:v>2.1140000000000008</c:v>
                </c:pt>
                <c:pt idx="5158">
                  <c:v>2.1160000000000014</c:v>
                </c:pt>
                <c:pt idx="5159">
                  <c:v>2.1180000000000003</c:v>
                </c:pt>
                <c:pt idx="5160">
                  <c:v>2.120000000000001</c:v>
                </c:pt>
                <c:pt idx="5161">
                  <c:v>2.1219999999999999</c:v>
                </c:pt>
                <c:pt idx="5162">
                  <c:v>2.1240000000000006</c:v>
                </c:pt>
                <c:pt idx="5163">
                  <c:v>2.1260000000000012</c:v>
                </c:pt>
                <c:pt idx="5164">
                  <c:v>2.1280000000000001</c:v>
                </c:pt>
                <c:pt idx="5165">
                  <c:v>2.1300000000000008</c:v>
                </c:pt>
                <c:pt idx="5166">
                  <c:v>2.1320000000000014</c:v>
                </c:pt>
                <c:pt idx="5167">
                  <c:v>2.1340000000000003</c:v>
                </c:pt>
                <c:pt idx="5168">
                  <c:v>2.136000000000001</c:v>
                </c:pt>
                <c:pt idx="5169">
                  <c:v>2.1379999999999999</c:v>
                </c:pt>
                <c:pt idx="5170">
                  <c:v>2.1400000000000006</c:v>
                </c:pt>
                <c:pt idx="5171">
                  <c:v>2.1420000000000012</c:v>
                </c:pt>
                <c:pt idx="5172">
                  <c:v>2.1440000000000001</c:v>
                </c:pt>
                <c:pt idx="5173">
                  <c:v>2.1460000000000008</c:v>
                </c:pt>
                <c:pt idx="5174">
                  <c:v>2.1480000000000015</c:v>
                </c:pt>
                <c:pt idx="5175">
                  <c:v>2.1500000000000004</c:v>
                </c:pt>
                <c:pt idx="5176">
                  <c:v>2.152000000000001</c:v>
                </c:pt>
                <c:pt idx="5177">
                  <c:v>2.1539999999999999</c:v>
                </c:pt>
                <c:pt idx="5178">
                  <c:v>2.1560000000000006</c:v>
                </c:pt>
                <c:pt idx="5179">
                  <c:v>2.1580000000000013</c:v>
                </c:pt>
                <c:pt idx="5180">
                  <c:v>2.16</c:v>
                </c:pt>
                <c:pt idx="5181">
                  <c:v>2.1620000000000008</c:v>
                </c:pt>
                <c:pt idx="5182">
                  <c:v>2.1640000000000015</c:v>
                </c:pt>
                <c:pt idx="5183">
                  <c:v>2.1660000000000004</c:v>
                </c:pt>
                <c:pt idx="5184">
                  <c:v>2.168000000000001</c:v>
                </c:pt>
                <c:pt idx="5185">
                  <c:v>2.17</c:v>
                </c:pt>
                <c:pt idx="5186">
                  <c:v>2.1720000000000006</c:v>
                </c:pt>
                <c:pt idx="5187">
                  <c:v>2.1740000000000013</c:v>
                </c:pt>
                <c:pt idx="5188">
                  <c:v>2.1760000000000002</c:v>
                </c:pt>
                <c:pt idx="5189">
                  <c:v>2.1780000000000008</c:v>
                </c:pt>
                <c:pt idx="5190">
                  <c:v>2.1800000000000015</c:v>
                </c:pt>
                <c:pt idx="5191">
                  <c:v>2.1820000000000004</c:v>
                </c:pt>
                <c:pt idx="5192">
                  <c:v>2.1840000000000011</c:v>
                </c:pt>
                <c:pt idx="5193">
                  <c:v>2.1859999999999999</c:v>
                </c:pt>
                <c:pt idx="5194">
                  <c:v>2.1880000000000006</c:v>
                </c:pt>
                <c:pt idx="5195">
                  <c:v>2.1900000000000013</c:v>
                </c:pt>
                <c:pt idx="5196">
                  <c:v>2.1920000000000002</c:v>
                </c:pt>
                <c:pt idx="5197">
                  <c:v>2.1940000000000008</c:v>
                </c:pt>
                <c:pt idx="5198">
                  <c:v>2.1960000000000015</c:v>
                </c:pt>
                <c:pt idx="5199">
                  <c:v>2.1980000000000004</c:v>
                </c:pt>
                <c:pt idx="5200">
                  <c:v>2.2000000000000011</c:v>
                </c:pt>
                <c:pt idx="5201">
                  <c:v>2.202</c:v>
                </c:pt>
                <c:pt idx="5202">
                  <c:v>2.2040000000000006</c:v>
                </c:pt>
                <c:pt idx="5203">
                  <c:v>2.2060000000000013</c:v>
                </c:pt>
                <c:pt idx="5204">
                  <c:v>2.2080000000000002</c:v>
                </c:pt>
                <c:pt idx="5205">
                  <c:v>2.2100000000000009</c:v>
                </c:pt>
                <c:pt idx="5206">
                  <c:v>2.2120000000000015</c:v>
                </c:pt>
                <c:pt idx="5207">
                  <c:v>2.2140000000000004</c:v>
                </c:pt>
                <c:pt idx="5208">
                  <c:v>2.2160000000000011</c:v>
                </c:pt>
                <c:pt idx="5209">
                  <c:v>2.218</c:v>
                </c:pt>
                <c:pt idx="5210">
                  <c:v>2.2200000000000006</c:v>
                </c:pt>
                <c:pt idx="5211">
                  <c:v>2.2220000000000013</c:v>
                </c:pt>
                <c:pt idx="5212">
                  <c:v>2.2240000000000002</c:v>
                </c:pt>
                <c:pt idx="5213">
                  <c:v>2.2260000000000009</c:v>
                </c:pt>
                <c:pt idx="5214">
                  <c:v>2.2280000000000015</c:v>
                </c:pt>
                <c:pt idx="5215">
                  <c:v>2.2300000000000004</c:v>
                </c:pt>
                <c:pt idx="5216">
                  <c:v>2.2320000000000011</c:v>
                </c:pt>
                <c:pt idx="5217">
                  <c:v>2.234</c:v>
                </c:pt>
                <c:pt idx="5218">
                  <c:v>2.2360000000000007</c:v>
                </c:pt>
                <c:pt idx="5219">
                  <c:v>2.2380000000000013</c:v>
                </c:pt>
                <c:pt idx="5220">
                  <c:v>2.2400000000000002</c:v>
                </c:pt>
                <c:pt idx="5221">
                  <c:v>2.2420000000000009</c:v>
                </c:pt>
                <c:pt idx="5222">
                  <c:v>2.2440000000000015</c:v>
                </c:pt>
                <c:pt idx="5223">
                  <c:v>2.2460000000000004</c:v>
                </c:pt>
                <c:pt idx="5224">
                  <c:v>2.2480000000000011</c:v>
                </c:pt>
                <c:pt idx="5225">
                  <c:v>2.25</c:v>
                </c:pt>
                <c:pt idx="5226">
                  <c:v>2.2520000000000007</c:v>
                </c:pt>
                <c:pt idx="5227">
                  <c:v>2.2540000000000013</c:v>
                </c:pt>
                <c:pt idx="5228">
                  <c:v>2.2560000000000002</c:v>
                </c:pt>
                <c:pt idx="5229">
                  <c:v>2.2580000000000009</c:v>
                </c:pt>
                <c:pt idx="5230">
                  <c:v>2.2600000000000016</c:v>
                </c:pt>
                <c:pt idx="5231">
                  <c:v>2.2620000000000005</c:v>
                </c:pt>
                <c:pt idx="5232">
                  <c:v>2.2640000000000011</c:v>
                </c:pt>
                <c:pt idx="5233">
                  <c:v>2.266</c:v>
                </c:pt>
                <c:pt idx="5234">
                  <c:v>2.2680000000000007</c:v>
                </c:pt>
                <c:pt idx="5235">
                  <c:v>2.2700000000000014</c:v>
                </c:pt>
                <c:pt idx="5236">
                  <c:v>2.2720000000000002</c:v>
                </c:pt>
                <c:pt idx="5237">
                  <c:v>2.2740000000000009</c:v>
                </c:pt>
                <c:pt idx="5238">
                  <c:v>2.2760000000000016</c:v>
                </c:pt>
                <c:pt idx="5239">
                  <c:v>2.2780000000000005</c:v>
                </c:pt>
                <c:pt idx="5240">
                  <c:v>2.2800000000000011</c:v>
                </c:pt>
                <c:pt idx="5241">
                  <c:v>2.282</c:v>
                </c:pt>
                <c:pt idx="5242">
                  <c:v>2.2840000000000007</c:v>
                </c:pt>
                <c:pt idx="5243">
                  <c:v>2.2860000000000014</c:v>
                </c:pt>
                <c:pt idx="5244">
                  <c:v>2.2880000000000003</c:v>
                </c:pt>
                <c:pt idx="5245">
                  <c:v>2.2900000000000009</c:v>
                </c:pt>
                <c:pt idx="5246">
                  <c:v>2.2920000000000016</c:v>
                </c:pt>
                <c:pt idx="5247">
                  <c:v>2.2940000000000005</c:v>
                </c:pt>
                <c:pt idx="5248">
                  <c:v>2.2960000000000012</c:v>
                </c:pt>
                <c:pt idx="5249">
                  <c:v>2.298</c:v>
                </c:pt>
                <c:pt idx="5250">
                  <c:v>2.3000000000000007</c:v>
                </c:pt>
                <c:pt idx="5251">
                  <c:v>2.3020000000000014</c:v>
                </c:pt>
                <c:pt idx="5252">
                  <c:v>2.3040000000000003</c:v>
                </c:pt>
                <c:pt idx="5253">
                  <c:v>2.3060000000000009</c:v>
                </c:pt>
                <c:pt idx="5254">
                  <c:v>2.3079999999999998</c:v>
                </c:pt>
                <c:pt idx="5255">
                  <c:v>2.3100000000000005</c:v>
                </c:pt>
                <c:pt idx="5256">
                  <c:v>2.3120000000000012</c:v>
                </c:pt>
                <c:pt idx="5257">
                  <c:v>2.3140000000000001</c:v>
                </c:pt>
                <c:pt idx="5258">
                  <c:v>2.3160000000000007</c:v>
                </c:pt>
                <c:pt idx="5259">
                  <c:v>2.3180000000000014</c:v>
                </c:pt>
                <c:pt idx="5260">
                  <c:v>2.3200000000000003</c:v>
                </c:pt>
                <c:pt idx="5261">
                  <c:v>2.322000000000001</c:v>
                </c:pt>
                <c:pt idx="5262">
                  <c:v>2.3239999999999998</c:v>
                </c:pt>
                <c:pt idx="5263">
                  <c:v>2.3260000000000005</c:v>
                </c:pt>
                <c:pt idx="5264">
                  <c:v>2.3280000000000012</c:v>
                </c:pt>
                <c:pt idx="5265">
                  <c:v>2.33</c:v>
                </c:pt>
                <c:pt idx="5266">
                  <c:v>2.3320000000000007</c:v>
                </c:pt>
                <c:pt idx="5267">
                  <c:v>2.3340000000000014</c:v>
                </c:pt>
                <c:pt idx="5268">
                  <c:v>2.3360000000000003</c:v>
                </c:pt>
                <c:pt idx="5269">
                  <c:v>2.338000000000001</c:v>
                </c:pt>
                <c:pt idx="5270">
                  <c:v>2.34</c:v>
                </c:pt>
                <c:pt idx="5271">
                  <c:v>2.3420000000000005</c:v>
                </c:pt>
                <c:pt idx="5272">
                  <c:v>2.3440000000000012</c:v>
                </c:pt>
                <c:pt idx="5273">
                  <c:v>2.3460000000000001</c:v>
                </c:pt>
                <c:pt idx="5274">
                  <c:v>2.3480000000000008</c:v>
                </c:pt>
                <c:pt idx="5275">
                  <c:v>2.3500000000000014</c:v>
                </c:pt>
                <c:pt idx="5276">
                  <c:v>2.3520000000000003</c:v>
                </c:pt>
                <c:pt idx="5277">
                  <c:v>2.354000000000001</c:v>
                </c:pt>
                <c:pt idx="5278">
                  <c:v>2.3559999999999999</c:v>
                </c:pt>
                <c:pt idx="5279">
                  <c:v>2.3580000000000005</c:v>
                </c:pt>
                <c:pt idx="5280">
                  <c:v>2.3600000000000012</c:v>
                </c:pt>
                <c:pt idx="5281">
                  <c:v>2.3620000000000001</c:v>
                </c:pt>
                <c:pt idx="5282">
                  <c:v>2.3640000000000008</c:v>
                </c:pt>
                <c:pt idx="5283">
                  <c:v>2.3660000000000014</c:v>
                </c:pt>
                <c:pt idx="5284">
                  <c:v>2.3680000000000003</c:v>
                </c:pt>
                <c:pt idx="5285">
                  <c:v>2.370000000000001</c:v>
                </c:pt>
                <c:pt idx="5286">
                  <c:v>2.3719999999999999</c:v>
                </c:pt>
                <c:pt idx="5287">
                  <c:v>2.3740000000000006</c:v>
                </c:pt>
                <c:pt idx="5288">
                  <c:v>2.3760000000000012</c:v>
                </c:pt>
                <c:pt idx="5289">
                  <c:v>2.3780000000000001</c:v>
                </c:pt>
                <c:pt idx="5290">
                  <c:v>2.3800000000000008</c:v>
                </c:pt>
                <c:pt idx="5291">
                  <c:v>2.3820000000000014</c:v>
                </c:pt>
                <c:pt idx="5292">
                  <c:v>2.3840000000000003</c:v>
                </c:pt>
                <c:pt idx="5293">
                  <c:v>2.386000000000001</c:v>
                </c:pt>
                <c:pt idx="5294">
                  <c:v>2.3879999999999999</c:v>
                </c:pt>
                <c:pt idx="5295">
                  <c:v>2.3900000000000006</c:v>
                </c:pt>
                <c:pt idx="5296">
                  <c:v>2.3920000000000012</c:v>
                </c:pt>
                <c:pt idx="5297">
                  <c:v>2.3940000000000001</c:v>
                </c:pt>
                <c:pt idx="5298">
                  <c:v>2.3960000000000008</c:v>
                </c:pt>
                <c:pt idx="5299">
                  <c:v>2.3980000000000015</c:v>
                </c:pt>
                <c:pt idx="5300">
                  <c:v>2.4000000000000004</c:v>
                </c:pt>
                <c:pt idx="5301">
                  <c:v>2.402000000000001</c:v>
                </c:pt>
                <c:pt idx="5302">
                  <c:v>2.4039999999999999</c:v>
                </c:pt>
                <c:pt idx="5303">
                  <c:v>2.4060000000000006</c:v>
                </c:pt>
                <c:pt idx="5304">
                  <c:v>2.4080000000000013</c:v>
                </c:pt>
                <c:pt idx="5305">
                  <c:v>2.41</c:v>
                </c:pt>
                <c:pt idx="5306">
                  <c:v>2.4120000000000008</c:v>
                </c:pt>
                <c:pt idx="5307">
                  <c:v>2.4140000000000015</c:v>
                </c:pt>
                <c:pt idx="5308">
                  <c:v>2.4160000000000004</c:v>
                </c:pt>
                <c:pt idx="5309">
                  <c:v>2.418000000000001</c:v>
                </c:pt>
                <c:pt idx="5310">
                  <c:v>2.42</c:v>
                </c:pt>
                <c:pt idx="5311">
                  <c:v>2.4220000000000006</c:v>
                </c:pt>
                <c:pt idx="5312">
                  <c:v>2.4240000000000013</c:v>
                </c:pt>
                <c:pt idx="5313">
                  <c:v>2.4260000000000002</c:v>
                </c:pt>
                <c:pt idx="5314">
                  <c:v>2.4280000000000008</c:v>
                </c:pt>
                <c:pt idx="5315">
                  <c:v>2.4300000000000015</c:v>
                </c:pt>
                <c:pt idx="5316">
                  <c:v>2.4320000000000004</c:v>
                </c:pt>
                <c:pt idx="5317">
                  <c:v>2.4340000000000011</c:v>
                </c:pt>
                <c:pt idx="5318">
                  <c:v>2.4359999999999999</c:v>
                </c:pt>
                <c:pt idx="5319">
                  <c:v>2.4380000000000006</c:v>
                </c:pt>
                <c:pt idx="5320">
                  <c:v>2.4400000000000013</c:v>
                </c:pt>
                <c:pt idx="5321">
                  <c:v>2.4420000000000002</c:v>
                </c:pt>
                <c:pt idx="5322">
                  <c:v>2.4440000000000008</c:v>
                </c:pt>
                <c:pt idx="5323">
                  <c:v>2.4460000000000015</c:v>
                </c:pt>
                <c:pt idx="5324">
                  <c:v>2.4480000000000004</c:v>
                </c:pt>
                <c:pt idx="5325">
                  <c:v>2.4500000000000011</c:v>
                </c:pt>
                <c:pt idx="5326">
                  <c:v>2.452</c:v>
                </c:pt>
                <c:pt idx="5327">
                  <c:v>2.4540000000000006</c:v>
                </c:pt>
                <c:pt idx="5328">
                  <c:v>2.4560000000000013</c:v>
                </c:pt>
                <c:pt idx="5329">
                  <c:v>2.4580000000000002</c:v>
                </c:pt>
                <c:pt idx="5330">
                  <c:v>2.4600000000000009</c:v>
                </c:pt>
                <c:pt idx="5331">
                  <c:v>2.4620000000000015</c:v>
                </c:pt>
                <c:pt idx="5332">
                  <c:v>2.4640000000000004</c:v>
                </c:pt>
                <c:pt idx="5333">
                  <c:v>2.4660000000000011</c:v>
                </c:pt>
              </c:numCache>
            </c:numRef>
          </c:xVal>
          <c:yVal>
            <c:numRef>
              <c:f>'contact force'!$D$4:$D$5337</c:f>
              <c:numCache>
                <c:formatCode>0.00E+00</c:formatCode>
                <c:ptCount val="5334"/>
                <c:pt idx="0">
                  <c:v>1.0003380040923102</c:v>
                </c:pt>
                <c:pt idx="1">
                  <c:v>0.99427465098811152</c:v>
                </c:pt>
                <c:pt idx="2">
                  <c:v>0.99387707529332536</c:v>
                </c:pt>
                <c:pt idx="3">
                  <c:v>0.99349244994690356</c:v>
                </c:pt>
                <c:pt idx="4">
                  <c:v>0.99312077494884621</c:v>
                </c:pt>
                <c:pt idx="5">
                  <c:v>0.99276464036882595</c:v>
                </c:pt>
                <c:pt idx="6">
                  <c:v>0.9924227511720064</c:v>
                </c:pt>
                <c:pt idx="7">
                  <c:v>0.99209510735838802</c:v>
                </c:pt>
                <c:pt idx="8">
                  <c:v>0.99178170892797013</c:v>
                </c:pt>
                <c:pt idx="9">
                  <c:v>0.99148255588075318</c:v>
                </c:pt>
                <c:pt idx="10">
                  <c:v>0.99119894325157343</c:v>
                </c:pt>
                <c:pt idx="11">
                  <c:v>0.99093216607526746</c:v>
                </c:pt>
                <c:pt idx="12">
                  <c:v>0.99068092931699858</c:v>
                </c:pt>
                <c:pt idx="13">
                  <c:v>0.99044134787225768</c:v>
                </c:pt>
                <c:pt idx="14">
                  <c:v>0.99021989691522705</c:v>
                </c:pt>
                <c:pt idx="15">
                  <c:v>0.99001269134139713</c:v>
                </c:pt>
                <c:pt idx="16">
                  <c:v>0.98982232122044089</c:v>
                </c:pt>
                <c:pt idx="17">
                  <c:v>0.98964749151752185</c:v>
                </c:pt>
                <c:pt idx="18">
                  <c:v>0.98948690719780363</c:v>
                </c:pt>
                <c:pt idx="19">
                  <c:v>0.9893431583309592</c:v>
                </c:pt>
                <c:pt idx="20">
                  <c:v>0.98921494988215175</c:v>
                </c:pt>
                <c:pt idx="21">
                  <c:v>0.98910228185138183</c:v>
                </c:pt>
                <c:pt idx="22">
                  <c:v>0.98900515423864899</c:v>
                </c:pt>
                <c:pt idx="23">
                  <c:v>0.98892356704395346</c:v>
                </c:pt>
                <c:pt idx="24">
                  <c:v>0.98885493019762227</c:v>
                </c:pt>
                <c:pt idx="25">
                  <c:v>0.9888018337693284</c:v>
                </c:pt>
                <c:pt idx="26">
                  <c:v>0.9887655727939082</c:v>
                </c:pt>
                <c:pt idx="27">
                  <c:v>0.98874485223652508</c:v>
                </c:pt>
                <c:pt idx="28">
                  <c:v>0.98873449195783369</c:v>
                </c:pt>
                <c:pt idx="29">
                  <c:v>0.98874096713201598</c:v>
                </c:pt>
                <c:pt idx="30">
                  <c:v>0.98876168768939876</c:v>
                </c:pt>
                <c:pt idx="31">
                  <c:v>0.98879665362998259</c:v>
                </c:pt>
                <c:pt idx="32">
                  <c:v>0.98884586495376725</c:v>
                </c:pt>
                <c:pt idx="33">
                  <c:v>0.98890673159107978</c:v>
                </c:pt>
                <c:pt idx="34">
                  <c:v>0.98898184361159314</c:v>
                </c:pt>
                <c:pt idx="35">
                  <c:v>0.98906990598047084</c:v>
                </c:pt>
                <c:pt idx="36">
                  <c:v>0.98916962366287653</c:v>
                </c:pt>
                <c:pt idx="37">
                  <c:v>0.98928229169364645</c:v>
                </c:pt>
                <c:pt idx="38">
                  <c:v>0.98940661503794447</c:v>
                </c:pt>
                <c:pt idx="39">
                  <c:v>0.98954388873060695</c:v>
                </c:pt>
                <c:pt idx="40">
                  <c:v>0.9896915227019607</c:v>
                </c:pt>
                <c:pt idx="41">
                  <c:v>0.98985081198684244</c:v>
                </c:pt>
                <c:pt idx="42">
                  <c:v>0.99001916651557931</c:v>
                </c:pt>
                <c:pt idx="43">
                  <c:v>0.99020047139268053</c:v>
                </c:pt>
                <c:pt idx="44">
                  <c:v>0.99038954647880018</c:v>
                </c:pt>
                <c:pt idx="45">
                  <c:v>0.99058898184361166</c:v>
                </c:pt>
                <c:pt idx="46">
                  <c:v>0.99079748245227794</c:v>
                </c:pt>
                <c:pt idx="47">
                  <c:v>0.99101634333963584</c:v>
                </c:pt>
                <c:pt idx="48">
                  <c:v>0.99124038436633954</c:v>
                </c:pt>
                <c:pt idx="49">
                  <c:v>0.99147349063689816</c:v>
                </c:pt>
                <c:pt idx="50">
                  <c:v>0.99171566215131191</c:v>
                </c:pt>
                <c:pt idx="51">
                  <c:v>0.99196819394441715</c:v>
                </c:pt>
                <c:pt idx="52">
                  <c:v>0.99221943070268581</c:v>
                </c:pt>
                <c:pt idx="53">
                  <c:v>0.99248102773964608</c:v>
                </c:pt>
                <c:pt idx="54">
                  <c:v>0.99274909995078875</c:v>
                </c:pt>
                <c:pt idx="55">
                  <c:v>0.99302235230127689</c:v>
                </c:pt>
                <c:pt idx="56">
                  <c:v>0.99330207982594731</c:v>
                </c:pt>
                <c:pt idx="57">
                  <c:v>0.9935843974202907</c:v>
                </c:pt>
                <c:pt idx="58">
                  <c:v>0.99387319018881604</c:v>
                </c:pt>
                <c:pt idx="59">
                  <c:v>0.99416327799217807</c:v>
                </c:pt>
                <c:pt idx="60">
                  <c:v>0.9944585459348857</c:v>
                </c:pt>
                <c:pt idx="61">
                  <c:v>0.99475769898210253</c:v>
                </c:pt>
                <c:pt idx="62">
                  <c:v>0.99506073713382892</c:v>
                </c:pt>
                <c:pt idx="63">
                  <c:v>0.99536118521588235</c:v>
                </c:pt>
                <c:pt idx="64">
                  <c:v>0.99566681343728136</c:v>
                </c:pt>
                <c:pt idx="65">
                  <c:v>0.99597373669351708</c:v>
                </c:pt>
                <c:pt idx="66">
                  <c:v>0.99628065994975268</c:v>
                </c:pt>
                <c:pt idx="67">
                  <c:v>0.99659017327566113</c:v>
                </c:pt>
                <c:pt idx="68">
                  <c:v>0.9968983915667331</c:v>
                </c:pt>
                <c:pt idx="69">
                  <c:v>0.99720660985780518</c:v>
                </c:pt>
                <c:pt idx="70">
                  <c:v>0.99751482814887726</c:v>
                </c:pt>
                <c:pt idx="71">
                  <c:v>0.99782175140511287</c:v>
                </c:pt>
                <c:pt idx="72">
                  <c:v>0.99812867466134836</c:v>
                </c:pt>
                <c:pt idx="73">
                  <c:v>0.99843300784791111</c:v>
                </c:pt>
                <c:pt idx="74">
                  <c:v>0.99873475096480102</c:v>
                </c:pt>
                <c:pt idx="75">
                  <c:v>0.99903649408169082</c:v>
                </c:pt>
                <c:pt idx="76">
                  <c:v>0.99933305705923492</c:v>
                </c:pt>
                <c:pt idx="77">
                  <c:v>0.99962832500194254</c:v>
                </c:pt>
                <c:pt idx="78">
                  <c:v>0.99991970784014095</c:v>
                </c:pt>
                <c:pt idx="79">
                  <c:v>1.0002059105389933</c:v>
                </c:pt>
                <c:pt idx="80">
                  <c:v>1.0004921132378461</c:v>
                </c:pt>
                <c:pt idx="81">
                  <c:v>1.0007731357973528</c:v>
                </c:pt>
                <c:pt idx="82">
                  <c:v>1.0010463881478413</c:v>
                </c:pt>
                <c:pt idx="83">
                  <c:v>1.0013196404983293</c:v>
                </c:pt>
                <c:pt idx="84">
                  <c:v>1.0015838276049627</c:v>
                </c:pt>
                <c:pt idx="85">
                  <c:v>1.0018441296070864</c:v>
                </c:pt>
                <c:pt idx="86">
                  <c:v>1.002100546504701</c:v>
                </c:pt>
                <c:pt idx="87">
                  <c:v>1.0023491931932969</c:v>
                </c:pt>
                <c:pt idx="88">
                  <c:v>1.002592659742547</c:v>
                </c:pt>
                <c:pt idx="89">
                  <c:v>1.0028309461524516</c:v>
                </c:pt>
                <c:pt idx="90">
                  <c:v>1.0030614623533372</c:v>
                </c:pt>
                <c:pt idx="91">
                  <c:v>1.003285503380041</c:v>
                </c:pt>
                <c:pt idx="92">
                  <c:v>1.0035004791628894</c:v>
                </c:pt>
                <c:pt idx="93">
                  <c:v>1.0037141599109016</c:v>
                </c:pt>
                <c:pt idx="94">
                  <c:v>1.0039174803802222</c:v>
                </c:pt>
                <c:pt idx="95">
                  <c:v>1.0041130306405244</c:v>
                </c:pt>
                <c:pt idx="96">
                  <c:v>1.0043021057266439</c:v>
                </c:pt>
                <c:pt idx="97">
                  <c:v>1.0044834106037452</c:v>
                </c:pt>
                <c:pt idx="98">
                  <c:v>1.0046569452718279</c:v>
                </c:pt>
                <c:pt idx="99">
                  <c:v>1.0048240047657282</c:v>
                </c:pt>
                <c:pt idx="100">
                  <c:v>1.0049807039809371</c:v>
                </c:pt>
                <c:pt idx="101">
                  <c:v>1.0051322230568003</c:v>
                </c:pt>
                <c:pt idx="102">
                  <c:v>1.0052746768888083</c:v>
                </c:pt>
                <c:pt idx="103">
                  <c:v>1.0054067704421248</c:v>
                </c:pt>
                <c:pt idx="104">
                  <c:v>1.005534978890932</c:v>
                </c:pt>
                <c:pt idx="105">
                  <c:v>1.0056528270610479</c:v>
                </c:pt>
                <c:pt idx="106">
                  <c:v>1.0057616099873086</c:v>
                </c:pt>
                <c:pt idx="107">
                  <c:v>1.0058639177393873</c:v>
                </c:pt>
                <c:pt idx="108">
                  <c:v>1.0059571602476107</c:v>
                </c:pt>
                <c:pt idx="109">
                  <c:v>1.0060426325468155</c:v>
                </c:pt>
                <c:pt idx="110">
                  <c:v>1.0061190396021653</c:v>
                </c:pt>
                <c:pt idx="111">
                  <c:v>1.00618638141366</c:v>
                </c:pt>
                <c:pt idx="112">
                  <c:v>1.006248543085809</c:v>
                </c:pt>
                <c:pt idx="113">
                  <c:v>1.0063016395141029</c:v>
                </c:pt>
                <c:pt idx="114">
                  <c:v>1.0063443756637054</c:v>
                </c:pt>
                <c:pt idx="115">
                  <c:v>1.0063832267087984</c:v>
                </c:pt>
                <c:pt idx="116">
                  <c:v>1.0064104224403636</c:v>
                </c:pt>
                <c:pt idx="117">
                  <c:v>1.0064311429977466</c:v>
                </c:pt>
                <c:pt idx="118">
                  <c:v>1.0064440933461112</c:v>
                </c:pt>
                <c:pt idx="119">
                  <c:v>1.0064492734854567</c:v>
                </c:pt>
                <c:pt idx="120">
                  <c:v>1.0064466834157839</c:v>
                </c:pt>
                <c:pt idx="121">
                  <c:v>1.006437618171929</c:v>
                </c:pt>
                <c:pt idx="122">
                  <c:v>1.0064181926493823</c:v>
                </c:pt>
                <c:pt idx="123">
                  <c:v>1.0063961770571628</c:v>
                </c:pt>
                <c:pt idx="124">
                  <c:v>1.0063650962210884</c:v>
                </c:pt>
                <c:pt idx="125">
                  <c:v>1.0063236551063224</c:v>
                </c:pt>
                <c:pt idx="126">
                  <c:v>1.0062822139915564</c:v>
                </c:pt>
                <c:pt idx="127">
                  <c:v>1.006227822528426</c:v>
                </c:pt>
                <c:pt idx="128">
                  <c:v>1.0061695459607862</c:v>
                </c:pt>
                <c:pt idx="129">
                  <c:v>1.0061047942189645</c:v>
                </c:pt>
                <c:pt idx="130">
                  <c:v>1.0060361573726333</c:v>
                </c:pt>
                <c:pt idx="131">
                  <c:v>1.0059571602476107</c:v>
                </c:pt>
                <c:pt idx="132">
                  <c:v>1.0058742780180787</c:v>
                </c:pt>
                <c:pt idx="133">
                  <c:v>1.0057836255795283</c:v>
                </c:pt>
                <c:pt idx="134">
                  <c:v>1.0056916781061411</c:v>
                </c:pt>
                <c:pt idx="135">
                  <c:v>1.0055919604237353</c:v>
                </c:pt>
                <c:pt idx="136">
                  <c:v>1.0054870626019841</c:v>
                </c:pt>
                <c:pt idx="137">
                  <c:v>1.0053795747105596</c:v>
                </c:pt>
                <c:pt idx="138">
                  <c:v>1.0052643166101167</c:v>
                </c:pt>
                <c:pt idx="139">
                  <c:v>1.0051464684400009</c:v>
                </c:pt>
                <c:pt idx="140">
                  <c:v>1.005024735165376</c:v>
                </c:pt>
                <c:pt idx="141">
                  <c:v>1.0048978217514051</c:v>
                </c:pt>
                <c:pt idx="142">
                  <c:v>1.0047670232329251</c:v>
                </c:pt>
                <c:pt idx="143">
                  <c:v>1.0046323396099355</c:v>
                </c:pt>
                <c:pt idx="144">
                  <c:v>1.0044937708824366</c:v>
                </c:pt>
                <c:pt idx="145">
                  <c:v>1.004355202154938</c:v>
                </c:pt>
                <c:pt idx="146">
                  <c:v>1.004210158253257</c:v>
                </c:pt>
                <c:pt idx="147">
                  <c:v>1.0040638193167397</c:v>
                </c:pt>
                <c:pt idx="148">
                  <c:v>1.0039161853453857</c:v>
                </c:pt>
                <c:pt idx="149">
                  <c:v>1.0037633712346863</c:v>
                </c:pt>
                <c:pt idx="150">
                  <c:v>1.0036105571239866</c:v>
                </c:pt>
                <c:pt idx="151">
                  <c:v>1.0034551529436142</c:v>
                </c:pt>
                <c:pt idx="152">
                  <c:v>1.0032971586935688</c:v>
                </c:pt>
                <c:pt idx="153">
                  <c:v>1.0031404594783599</c:v>
                </c:pt>
                <c:pt idx="154">
                  <c:v>1.0029811701934781</c:v>
                </c:pt>
                <c:pt idx="155">
                  <c:v>1.0028179958040873</c:v>
                </c:pt>
                <c:pt idx="156">
                  <c:v>1.0026587065192054</c:v>
                </c:pt>
                <c:pt idx="157">
                  <c:v>1.0024968271646508</c:v>
                </c:pt>
                <c:pt idx="158">
                  <c:v>1.0023336527752595</c:v>
                </c:pt>
                <c:pt idx="159">
                  <c:v>1.002171773420705</c:v>
                </c:pt>
                <c:pt idx="160">
                  <c:v>1.0020085990313141</c:v>
                </c:pt>
                <c:pt idx="161">
                  <c:v>1.0018467196767593</c:v>
                </c:pt>
                <c:pt idx="162">
                  <c:v>1.0016835452873682</c:v>
                </c:pt>
                <c:pt idx="163">
                  <c:v>1.0015203708979772</c:v>
                </c:pt>
                <c:pt idx="164">
                  <c:v>1.0013649667176046</c:v>
                </c:pt>
                <c:pt idx="165">
                  <c:v>1.0185319485094149</c:v>
                </c:pt>
                <c:pt idx="166">
                  <c:v>1.0589486907197803</c:v>
                </c:pt>
                <c:pt idx="167">
                  <c:v>1.0643295604651763</c:v>
                </c:pt>
                <c:pt idx="168">
                  <c:v>1.04499857546168</c:v>
                </c:pt>
                <c:pt idx="169">
                  <c:v>1.0438796653629983</c:v>
                </c:pt>
                <c:pt idx="170">
                  <c:v>1.0258722059623404</c:v>
                </c:pt>
                <c:pt idx="171">
                  <c:v>0.9993757932088374</c:v>
                </c:pt>
                <c:pt idx="172">
                  <c:v>0.98814784117692767</c:v>
                </c:pt>
                <c:pt idx="173">
                  <c:v>0.98641249449610202</c:v>
                </c:pt>
                <c:pt idx="174">
                  <c:v>0.98311274573286023</c:v>
                </c:pt>
                <c:pt idx="175">
                  <c:v>0.94563314253153408</c:v>
                </c:pt>
                <c:pt idx="176">
                  <c:v>0.91089901318345468</c:v>
                </c:pt>
                <c:pt idx="177">
                  <c:v>0.94509829314408567</c:v>
                </c:pt>
                <c:pt idx="178">
                  <c:v>0.98043202362143544</c:v>
                </c:pt>
                <c:pt idx="179">
                  <c:v>0.97822010412080085</c:v>
                </c:pt>
                <c:pt idx="180">
                  <c:v>0.97219301199202257</c:v>
                </c:pt>
                <c:pt idx="181">
                  <c:v>0.96847755704628447</c:v>
                </c:pt>
                <c:pt idx="182">
                  <c:v>0.96552617265404439</c:v>
                </c:pt>
                <c:pt idx="183">
                  <c:v>0.96578647465616829</c:v>
                </c:pt>
                <c:pt idx="184">
                  <c:v>0.9627263073376674</c:v>
                </c:pt>
                <c:pt idx="185">
                  <c:v>0.95674195135849149</c:v>
                </c:pt>
                <c:pt idx="186">
                  <c:v>0.96251003651998246</c:v>
                </c:pt>
                <c:pt idx="187">
                  <c:v>0.95650107487891434</c:v>
                </c:pt>
                <c:pt idx="188">
                  <c:v>0.94203553575591192</c:v>
                </c:pt>
                <c:pt idx="189">
                  <c:v>0.93906861094563443</c:v>
                </c:pt>
                <c:pt idx="190">
                  <c:v>0.94753295863658737</c:v>
                </c:pt>
                <c:pt idx="191">
                  <c:v>0.9704641404853791</c:v>
                </c:pt>
                <c:pt idx="192">
                  <c:v>0.96534486777694317</c:v>
                </c:pt>
                <c:pt idx="193">
                  <c:v>0.94712243259343665</c:v>
                </c:pt>
                <c:pt idx="194">
                  <c:v>0.93602009894066163</c:v>
                </c:pt>
                <c:pt idx="195">
                  <c:v>0.91537594861301774</c:v>
                </c:pt>
                <c:pt idx="196">
                  <c:v>0.91367038773343001</c:v>
                </c:pt>
                <c:pt idx="197">
                  <c:v>0.92572975213033226</c:v>
                </c:pt>
                <c:pt idx="198">
                  <c:v>0.93658084902483874</c:v>
                </c:pt>
                <c:pt idx="199">
                  <c:v>0.93594239685047531</c:v>
                </c:pt>
                <c:pt idx="200">
                  <c:v>0.92208293403092534</c:v>
                </c:pt>
                <c:pt idx="201">
                  <c:v>0.91945789841746739</c:v>
                </c:pt>
                <c:pt idx="202">
                  <c:v>0.92909425263539591</c:v>
                </c:pt>
                <c:pt idx="203">
                  <c:v>0.93840166800486935</c:v>
                </c:pt>
                <c:pt idx="204">
                  <c:v>0.94193193296899691</c:v>
                </c:pt>
                <c:pt idx="205">
                  <c:v>0.94253930430728583</c:v>
                </c:pt>
                <c:pt idx="206">
                  <c:v>0.94657204278795093</c:v>
                </c:pt>
                <c:pt idx="207">
                  <c:v>0.93264523815690648</c:v>
                </c:pt>
                <c:pt idx="208">
                  <c:v>0.92172032427672301</c:v>
                </c:pt>
                <c:pt idx="209">
                  <c:v>0.93535056593022348</c:v>
                </c:pt>
                <c:pt idx="210">
                  <c:v>0.94625216918335098</c:v>
                </c:pt>
                <c:pt idx="211">
                  <c:v>0.94123649926183006</c:v>
                </c:pt>
                <c:pt idx="212">
                  <c:v>0.93059649304566294</c:v>
                </c:pt>
                <c:pt idx="213">
                  <c:v>0.92415369473438835</c:v>
                </c:pt>
                <c:pt idx="214">
                  <c:v>0.91443316325209145</c:v>
                </c:pt>
                <c:pt idx="215">
                  <c:v>0.91385428268020408</c:v>
                </c:pt>
                <c:pt idx="216">
                  <c:v>0.91767075034318424</c:v>
                </c:pt>
                <c:pt idx="217">
                  <c:v>0.91163459297055094</c:v>
                </c:pt>
                <c:pt idx="218">
                  <c:v>0.93368774120023834</c:v>
                </c:pt>
                <c:pt idx="219">
                  <c:v>0.9613781760729363</c:v>
                </c:pt>
                <c:pt idx="220">
                  <c:v>0.95906524385505976</c:v>
                </c:pt>
                <c:pt idx="221">
                  <c:v>0.95770157217229146</c:v>
                </c:pt>
                <c:pt idx="222">
                  <c:v>0.96338418503457746</c:v>
                </c:pt>
                <c:pt idx="223">
                  <c:v>0.97023362428449322</c:v>
                </c:pt>
                <c:pt idx="224">
                  <c:v>0.95377502654821422</c:v>
                </c:pt>
                <c:pt idx="225">
                  <c:v>0.92485171851122794</c:v>
                </c:pt>
                <c:pt idx="226">
                  <c:v>0.91783651480224815</c:v>
                </c:pt>
                <c:pt idx="227">
                  <c:v>0.93682172550441611</c:v>
                </c:pt>
                <c:pt idx="228">
                  <c:v>0.95841902147167757</c:v>
                </c:pt>
                <c:pt idx="229">
                  <c:v>0.96654277500064756</c:v>
                </c:pt>
                <c:pt idx="230">
                  <c:v>0.97293765702297397</c:v>
                </c:pt>
                <c:pt idx="231">
                  <c:v>0.98116889844336808</c:v>
                </c:pt>
                <c:pt idx="232">
                  <c:v>0.9753813877593307</c:v>
                </c:pt>
                <c:pt idx="233">
                  <c:v>0.95631977000181312</c:v>
                </c:pt>
                <c:pt idx="234">
                  <c:v>0.96724727395166921</c:v>
                </c:pt>
                <c:pt idx="235">
                  <c:v>0.98338858815302133</c:v>
                </c:pt>
                <c:pt idx="236">
                  <c:v>0.96730166541479978</c:v>
                </c:pt>
                <c:pt idx="237">
                  <c:v>0.9525266129658887</c:v>
                </c:pt>
                <c:pt idx="238">
                  <c:v>0.93061850863788231</c:v>
                </c:pt>
                <c:pt idx="239">
                  <c:v>0.9292198710145303</c:v>
                </c:pt>
                <c:pt idx="240">
                  <c:v>0.94714444818565624</c:v>
                </c:pt>
                <c:pt idx="241">
                  <c:v>0.95343184231655842</c:v>
                </c:pt>
                <c:pt idx="242">
                  <c:v>0.9655883343261934</c:v>
                </c:pt>
                <c:pt idx="243">
                  <c:v>0.98231888937812428</c:v>
                </c:pt>
                <c:pt idx="244">
                  <c:v>1.0042969255872984</c:v>
                </c:pt>
                <c:pt idx="245">
                  <c:v>1.0225115905617861</c:v>
                </c:pt>
                <c:pt idx="246">
                  <c:v>1.0064803543215313</c:v>
                </c:pt>
                <c:pt idx="247">
                  <c:v>0.99737625942137831</c:v>
                </c:pt>
                <c:pt idx="248">
                  <c:v>1.0040741795954311</c:v>
                </c:pt>
                <c:pt idx="249">
                  <c:v>1.0139410500142454</c:v>
                </c:pt>
                <c:pt idx="250">
                  <c:v>1.0253451267839107</c:v>
                </c:pt>
                <c:pt idx="251">
                  <c:v>1.0150806806703101</c:v>
                </c:pt>
                <c:pt idx="252">
                  <c:v>1.0067121655572535</c:v>
                </c:pt>
                <c:pt idx="253">
                  <c:v>1.0095819627547979</c:v>
                </c:pt>
                <c:pt idx="254">
                  <c:v>1.0146844000103603</c:v>
                </c:pt>
                <c:pt idx="255">
                  <c:v>1.0219301199202258</c:v>
                </c:pt>
                <c:pt idx="256">
                  <c:v>1.03318915278821</c:v>
                </c:pt>
                <c:pt idx="257">
                  <c:v>1.0398365666036418</c:v>
                </c:pt>
                <c:pt idx="258">
                  <c:v>1.0525473335232718</c:v>
                </c:pt>
                <c:pt idx="259">
                  <c:v>1.0462469890440054</c:v>
                </c:pt>
                <c:pt idx="260">
                  <c:v>1.0332500194255225</c:v>
                </c:pt>
                <c:pt idx="261">
                  <c:v>1.0411354865445879</c:v>
                </c:pt>
                <c:pt idx="262">
                  <c:v>1.0306107384288636</c:v>
                </c:pt>
                <c:pt idx="263">
                  <c:v>1.0257388173741873</c:v>
                </c:pt>
                <c:pt idx="264">
                  <c:v>1.0333251314460359</c:v>
                </c:pt>
                <c:pt idx="265">
                  <c:v>1.0330220932943095</c:v>
                </c:pt>
                <c:pt idx="266">
                  <c:v>1.0355642466782355</c:v>
                </c:pt>
                <c:pt idx="267">
                  <c:v>1.0362389598280195</c:v>
                </c:pt>
                <c:pt idx="268">
                  <c:v>1.0295060737133828</c:v>
                </c:pt>
                <c:pt idx="269">
                  <c:v>1.0312077494884613</c:v>
                </c:pt>
                <c:pt idx="270">
                  <c:v>1.0440260042995158</c:v>
                </c:pt>
                <c:pt idx="271">
                  <c:v>1.0707594084280867</c:v>
                </c:pt>
                <c:pt idx="272">
                  <c:v>1.0670322981688207</c:v>
                </c:pt>
                <c:pt idx="273">
                  <c:v>1.0422155455981765</c:v>
                </c:pt>
                <c:pt idx="274">
                  <c:v>1.038344686472066</c:v>
                </c:pt>
                <c:pt idx="275">
                  <c:v>1.0364111994612655</c:v>
                </c:pt>
                <c:pt idx="276">
                  <c:v>1.0327980522676061</c:v>
                </c:pt>
                <c:pt idx="277">
                  <c:v>1.0295501048978217</c:v>
                </c:pt>
                <c:pt idx="278">
                  <c:v>1.042009635059183</c:v>
                </c:pt>
                <c:pt idx="279">
                  <c:v>1.0459063948820224</c:v>
                </c:pt>
                <c:pt idx="280">
                  <c:v>1.0346007407599265</c:v>
                </c:pt>
                <c:pt idx="281">
                  <c:v>1.0318293662099511</c:v>
                </c:pt>
                <c:pt idx="282">
                  <c:v>1.0370017353466807</c:v>
                </c:pt>
                <c:pt idx="283">
                  <c:v>1.0607254785153721</c:v>
                </c:pt>
                <c:pt idx="284">
                  <c:v>1.0762011448107955</c:v>
                </c:pt>
                <c:pt idx="285">
                  <c:v>1.064484964645549</c:v>
                </c:pt>
                <c:pt idx="286">
                  <c:v>1.0595081457691213</c:v>
                </c:pt>
                <c:pt idx="287">
                  <c:v>1.0712346862130593</c:v>
                </c:pt>
                <c:pt idx="288">
                  <c:v>1.0744878137221892</c:v>
                </c:pt>
                <c:pt idx="289">
                  <c:v>1.0589227900230516</c:v>
                </c:pt>
                <c:pt idx="290">
                  <c:v>1.0634942629956745</c:v>
                </c:pt>
                <c:pt idx="291">
                  <c:v>1.0651648579346784</c:v>
                </c:pt>
                <c:pt idx="292">
                  <c:v>1.0548615607759848</c:v>
                </c:pt>
                <c:pt idx="293">
                  <c:v>1.0537776166178872</c:v>
                </c:pt>
                <c:pt idx="294">
                  <c:v>1.0531961459763268</c:v>
                </c:pt>
                <c:pt idx="295">
                  <c:v>1.0568131782744956</c:v>
                </c:pt>
                <c:pt idx="296">
                  <c:v>1.0656634463467067</c:v>
                </c:pt>
                <c:pt idx="297">
                  <c:v>1.0547566629542335</c:v>
                </c:pt>
                <c:pt idx="298">
                  <c:v>1.056526975575643</c:v>
                </c:pt>
                <c:pt idx="299">
                  <c:v>1.0625022663109638</c:v>
                </c:pt>
                <c:pt idx="300">
                  <c:v>1.0561099743583102</c:v>
                </c:pt>
                <c:pt idx="301">
                  <c:v>1.0622834054236059</c:v>
                </c:pt>
                <c:pt idx="302">
                  <c:v>1.0715506747131498</c:v>
                </c:pt>
                <c:pt idx="303">
                  <c:v>1.0766246212023103</c:v>
                </c:pt>
                <c:pt idx="304">
                  <c:v>1.0619272708435856</c:v>
                </c:pt>
                <c:pt idx="305">
                  <c:v>1.0401668004869331</c:v>
                </c:pt>
                <c:pt idx="306">
                  <c:v>1.0394739568494393</c:v>
                </c:pt>
                <c:pt idx="307">
                  <c:v>1.0419720790489264</c:v>
                </c:pt>
                <c:pt idx="308">
                  <c:v>1.0372594472791319</c:v>
                </c:pt>
                <c:pt idx="309">
                  <c:v>1.0398598772306975</c:v>
                </c:pt>
                <c:pt idx="310">
                  <c:v>1.0474695019296019</c:v>
                </c:pt>
                <c:pt idx="311">
                  <c:v>1.0504752777849724</c:v>
                </c:pt>
                <c:pt idx="312">
                  <c:v>1.0538009272449429</c:v>
                </c:pt>
                <c:pt idx="313">
                  <c:v>1.041230024087648</c:v>
                </c:pt>
                <c:pt idx="314">
                  <c:v>1.0213123883032453</c:v>
                </c:pt>
                <c:pt idx="315">
                  <c:v>1.0157372633323836</c:v>
                </c:pt>
                <c:pt idx="316">
                  <c:v>1.0259822839234376</c:v>
                </c:pt>
                <c:pt idx="317">
                  <c:v>1.0320611774456732</c:v>
                </c:pt>
                <c:pt idx="318">
                  <c:v>1.0274935895775597</c:v>
                </c:pt>
                <c:pt idx="319">
                  <c:v>1.0202543448418762</c:v>
                </c:pt>
                <c:pt idx="320">
                  <c:v>1.0189890958066772</c:v>
                </c:pt>
                <c:pt idx="321">
                  <c:v>1.0391191173042555</c:v>
                </c:pt>
                <c:pt idx="322">
                  <c:v>1.065326737289233</c:v>
                </c:pt>
                <c:pt idx="323">
                  <c:v>1.0641780413893134</c:v>
                </c:pt>
                <c:pt idx="324">
                  <c:v>1.0350954440674454</c:v>
                </c:pt>
                <c:pt idx="325">
                  <c:v>1.0244476676422596</c:v>
                </c:pt>
                <c:pt idx="326">
                  <c:v>1.0337421326633687</c:v>
                </c:pt>
                <c:pt idx="327">
                  <c:v>1.0419073273071047</c:v>
                </c:pt>
                <c:pt idx="328">
                  <c:v>1.032119454013313</c:v>
                </c:pt>
                <c:pt idx="329">
                  <c:v>1.0156258903364501</c:v>
                </c:pt>
                <c:pt idx="330">
                  <c:v>1.0101440078738118</c:v>
                </c:pt>
                <c:pt idx="331">
                  <c:v>1.0052423010178975</c:v>
                </c:pt>
                <c:pt idx="332">
                  <c:v>0.9945414281644176</c:v>
                </c:pt>
                <c:pt idx="333">
                  <c:v>0.99608251961977778</c:v>
                </c:pt>
                <c:pt idx="334">
                  <c:v>1.0048499054624569</c:v>
                </c:pt>
                <c:pt idx="335">
                  <c:v>1.0100494703307519</c:v>
                </c:pt>
                <c:pt idx="336">
                  <c:v>1.0227615322852186</c:v>
                </c:pt>
                <c:pt idx="337">
                  <c:v>1.0190616177575176</c:v>
                </c:pt>
                <c:pt idx="338">
                  <c:v>1.0070670051024373</c:v>
                </c:pt>
                <c:pt idx="339">
                  <c:v>1.0032349970214198</c:v>
                </c:pt>
                <c:pt idx="340">
                  <c:v>1.0057072185241782</c:v>
                </c:pt>
                <c:pt idx="341">
                  <c:v>1.0061086793234737</c:v>
                </c:pt>
                <c:pt idx="342">
                  <c:v>1.0054857675671476</c:v>
                </c:pt>
                <c:pt idx="343">
                  <c:v>1.0113937164909736</c:v>
                </c:pt>
                <c:pt idx="344">
                  <c:v>1.0103330829599315</c:v>
                </c:pt>
                <c:pt idx="345">
                  <c:v>0.99965552073350761</c:v>
                </c:pt>
                <c:pt idx="346">
                  <c:v>0.99256650003885105</c:v>
                </c:pt>
                <c:pt idx="347">
                  <c:v>0.99994431350203317</c:v>
                </c:pt>
                <c:pt idx="348">
                  <c:v>1.017551607138232</c:v>
                </c:pt>
                <c:pt idx="349">
                  <c:v>1.0233326426480871</c:v>
                </c:pt>
                <c:pt idx="350">
                  <c:v>1.0194086870936827</c:v>
                </c:pt>
                <c:pt idx="351">
                  <c:v>1.0246781838431454</c:v>
                </c:pt>
                <c:pt idx="352">
                  <c:v>1.0290554015903028</c:v>
                </c:pt>
                <c:pt idx="353">
                  <c:v>1.020620839700588</c:v>
                </c:pt>
                <c:pt idx="354">
                  <c:v>0.99815716542775001</c:v>
                </c:pt>
                <c:pt idx="355">
                  <c:v>0.98897018829806527</c:v>
                </c:pt>
                <c:pt idx="356">
                  <c:v>0.98978606024502058</c:v>
                </c:pt>
                <c:pt idx="357">
                  <c:v>1.0057279390815614</c:v>
                </c:pt>
                <c:pt idx="358">
                  <c:v>1.0134709523686187</c:v>
                </c:pt>
                <c:pt idx="359">
                  <c:v>1.0043072858659898</c:v>
                </c:pt>
                <c:pt idx="360">
                  <c:v>0.99905721463907371</c:v>
                </c:pt>
                <c:pt idx="361">
                  <c:v>0.98761687689398847</c:v>
                </c:pt>
                <c:pt idx="362">
                  <c:v>0.98659638944287598</c:v>
                </c:pt>
                <c:pt idx="363">
                  <c:v>0.99352223574814169</c:v>
                </c:pt>
                <c:pt idx="364">
                  <c:v>0.99844725323111194</c:v>
                </c:pt>
                <c:pt idx="365">
                  <c:v>0.99709523686187151</c:v>
                </c:pt>
                <c:pt idx="366">
                  <c:v>0.99063948820223258</c:v>
                </c:pt>
                <c:pt idx="367">
                  <c:v>0.98503198736045994</c:v>
                </c:pt>
                <c:pt idx="368">
                  <c:v>0.97876919889145031</c:v>
                </c:pt>
                <c:pt idx="369">
                  <c:v>0.97672563391955247</c:v>
                </c:pt>
                <c:pt idx="370">
                  <c:v>0.97962780698800789</c:v>
                </c:pt>
                <c:pt idx="371">
                  <c:v>0.97828874096713203</c:v>
                </c:pt>
                <c:pt idx="372">
                  <c:v>0.98469139319847698</c:v>
                </c:pt>
                <c:pt idx="373">
                  <c:v>1.0007226294387319</c:v>
                </c:pt>
                <c:pt idx="374">
                  <c:v>0.98672589292651969</c:v>
                </c:pt>
                <c:pt idx="375">
                  <c:v>0.96307467170866889</c:v>
                </c:pt>
                <c:pt idx="376">
                  <c:v>0.98433655365329331</c:v>
                </c:pt>
                <c:pt idx="377">
                  <c:v>1.0134100857313062</c:v>
                </c:pt>
                <c:pt idx="378">
                  <c:v>0.99158227356315887</c:v>
                </c:pt>
                <c:pt idx="379">
                  <c:v>0.96190655028620264</c:v>
                </c:pt>
                <c:pt idx="380">
                  <c:v>0.96435675619674166</c:v>
                </c:pt>
                <c:pt idx="381">
                  <c:v>0.97527389986790636</c:v>
                </c:pt>
                <c:pt idx="382">
                  <c:v>0.97902432075422829</c:v>
                </c:pt>
                <c:pt idx="383">
                  <c:v>0.972893625838535</c:v>
                </c:pt>
                <c:pt idx="384">
                  <c:v>0.96639773109896665</c:v>
                </c:pt>
                <c:pt idx="385">
                  <c:v>0.95837369525240224</c:v>
                </c:pt>
                <c:pt idx="386">
                  <c:v>0.96124478748478326</c:v>
                </c:pt>
                <c:pt idx="387">
                  <c:v>0.96786112046414052</c:v>
                </c:pt>
                <c:pt idx="388">
                  <c:v>0.97234064596337633</c:v>
                </c:pt>
                <c:pt idx="389">
                  <c:v>0.98081276386334781</c:v>
                </c:pt>
                <c:pt idx="390">
                  <c:v>0.98062498381206442</c:v>
                </c:pt>
                <c:pt idx="391">
                  <c:v>0.96657774094123128</c:v>
                </c:pt>
                <c:pt idx="392">
                  <c:v>0.96399932658188514</c:v>
                </c:pt>
                <c:pt idx="393">
                  <c:v>0.96942940765106578</c:v>
                </c:pt>
                <c:pt idx="394">
                  <c:v>0.96375326996296207</c:v>
                </c:pt>
                <c:pt idx="395">
                  <c:v>0.95863658732419899</c:v>
                </c:pt>
                <c:pt idx="396">
                  <c:v>0.96114636483721416</c:v>
                </c:pt>
                <c:pt idx="397">
                  <c:v>0.96383097205314827</c:v>
                </c:pt>
                <c:pt idx="398">
                  <c:v>0.96738972778367727</c:v>
                </c:pt>
                <c:pt idx="399">
                  <c:v>0.96577870444714964</c:v>
                </c:pt>
                <c:pt idx="400">
                  <c:v>0.96298272423528197</c:v>
                </c:pt>
                <c:pt idx="401">
                  <c:v>0.96891268875132741</c:v>
                </c:pt>
                <c:pt idx="402">
                  <c:v>0.97491906032272269</c:v>
                </c:pt>
                <c:pt idx="403">
                  <c:v>0.97590587686808772</c:v>
                </c:pt>
                <c:pt idx="404">
                  <c:v>0.98441814084798884</c:v>
                </c:pt>
                <c:pt idx="405">
                  <c:v>1.0025253179310523</c:v>
                </c:pt>
                <c:pt idx="406">
                  <c:v>0.99079359734776873</c:v>
                </c:pt>
                <c:pt idx="407">
                  <c:v>0.96248931596259935</c:v>
                </c:pt>
                <c:pt idx="408">
                  <c:v>0.96078893522235742</c:v>
                </c:pt>
                <c:pt idx="409">
                  <c:v>0.96757232769561496</c:v>
                </c:pt>
                <c:pt idx="410">
                  <c:v>0.97106633168432233</c:v>
                </c:pt>
                <c:pt idx="411">
                  <c:v>0.95860680152296096</c:v>
                </c:pt>
                <c:pt idx="412">
                  <c:v>0.96553782796757226</c:v>
                </c:pt>
                <c:pt idx="413">
                  <c:v>0.98806625398223213</c:v>
                </c:pt>
                <c:pt idx="414">
                  <c:v>0.98643321505348491</c:v>
                </c:pt>
                <c:pt idx="415">
                  <c:v>0.98338211297883915</c:v>
                </c:pt>
                <c:pt idx="416">
                  <c:v>0.98164806133284976</c:v>
                </c:pt>
                <c:pt idx="417">
                  <c:v>0.98230982413426926</c:v>
                </c:pt>
                <c:pt idx="418">
                  <c:v>0.99177911885829728</c:v>
                </c:pt>
                <c:pt idx="419">
                  <c:v>0.98919034422025953</c:v>
                </c:pt>
                <c:pt idx="420">
                  <c:v>0.98414359346266422</c:v>
                </c:pt>
                <c:pt idx="421">
                  <c:v>0.9822450723924474</c:v>
                </c:pt>
                <c:pt idx="422">
                  <c:v>0.97358646947602878</c:v>
                </c:pt>
                <c:pt idx="423">
                  <c:v>0.97256339195524355</c:v>
                </c:pt>
                <c:pt idx="424">
                  <c:v>0.9797521303323059</c:v>
                </c:pt>
                <c:pt idx="425">
                  <c:v>0.99253282913310359</c:v>
                </c:pt>
                <c:pt idx="426">
                  <c:v>1.0019801082649122</c:v>
                </c:pt>
                <c:pt idx="427">
                  <c:v>1.0056450568520292</c:v>
                </c:pt>
                <c:pt idx="428">
                  <c:v>1.0121137558600326</c:v>
                </c:pt>
                <c:pt idx="429">
                  <c:v>1.0239141132896477</c:v>
                </c:pt>
                <c:pt idx="430">
                  <c:v>1.0249423709497785</c:v>
                </c:pt>
                <c:pt idx="431">
                  <c:v>1.0141016343339635</c:v>
                </c:pt>
                <c:pt idx="432">
                  <c:v>1.0367453184490663</c:v>
                </c:pt>
                <c:pt idx="433">
                  <c:v>1.0452834831256961</c:v>
                </c:pt>
                <c:pt idx="434">
                  <c:v>1.0299360252790801</c:v>
                </c:pt>
                <c:pt idx="435">
                  <c:v>1.0347172938952058</c:v>
                </c:pt>
                <c:pt idx="436">
                  <c:v>1.0341681991245564</c:v>
                </c:pt>
                <c:pt idx="437">
                  <c:v>1.0393392732264497</c:v>
                </c:pt>
                <c:pt idx="438">
                  <c:v>1.0352767489445467</c:v>
                </c:pt>
                <c:pt idx="439">
                  <c:v>1.032068947654692</c:v>
                </c:pt>
                <c:pt idx="440">
                  <c:v>1.0381491362117641</c:v>
                </c:pt>
                <c:pt idx="441">
                  <c:v>1.0337032816182756</c:v>
                </c:pt>
                <c:pt idx="442">
                  <c:v>1.0155779740475017</c:v>
                </c:pt>
                <c:pt idx="443">
                  <c:v>1.0019451423243284</c:v>
                </c:pt>
                <c:pt idx="444">
                  <c:v>1.0040573441425575</c:v>
                </c:pt>
                <c:pt idx="445">
                  <c:v>1.0054106555466342</c:v>
                </c:pt>
                <c:pt idx="446">
                  <c:v>1.001389572379497</c:v>
                </c:pt>
                <c:pt idx="447">
                  <c:v>1.0006008961641066</c:v>
                </c:pt>
                <c:pt idx="448">
                  <c:v>1.0103201326115672</c:v>
                </c:pt>
                <c:pt idx="449">
                  <c:v>1.0211505089486907</c:v>
                </c:pt>
                <c:pt idx="450">
                  <c:v>1.0233300525784144</c:v>
                </c:pt>
                <c:pt idx="451">
                  <c:v>1.0165337097567924</c:v>
                </c:pt>
                <c:pt idx="452">
                  <c:v>1.012538527286384</c:v>
                </c:pt>
                <c:pt idx="453">
                  <c:v>1.0153358025330881</c:v>
                </c:pt>
                <c:pt idx="454">
                  <c:v>1.0225271309798234</c:v>
                </c:pt>
                <c:pt idx="455">
                  <c:v>1.0222720091170452</c:v>
                </c:pt>
                <c:pt idx="456">
                  <c:v>1.0142531534098267</c:v>
                </c:pt>
                <c:pt idx="457">
                  <c:v>1.0128493356471289</c:v>
                </c:pt>
                <c:pt idx="458">
                  <c:v>1.0111385946281957</c:v>
                </c:pt>
                <c:pt idx="459">
                  <c:v>1.0095897329638168</c:v>
                </c:pt>
                <c:pt idx="460">
                  <c:v>1.0256481649356368</c:v>
                </c:pt>
                <c:pt idx="461">
                  <c:v>1.0223497112072315</c:v>
                </c:pt>
                <c:pt idx="462">
                  <c:v>1.0119389261571134</c:v>
                </c:pt>
                <c:pt idx="463">
                  <c:v>1.0212851925716802</c:v>
                </c:pt>
                <c:pt idx="464">
                  <c:v>1.0220117071149213</c:v>
                </c:pt>
                <c:pt idx="465">
                  <c:v>1.028558108213111</c:v>
                </c:pt>
                <c:pt idx="466">
                  <c:v>1.0392835867284829</c:v>
                </c:pt>
                <c:pt idx="467">
                  <c:v>1.0495726385039756</c:v>
                </c:pt>
                <c:pt idx="468">
                  <c:v>1.0513869823098241</c:v>
                </c:pt>
                <c:pt idx="469">
                  <c:v>1.0383848325519955</c:v>
                </c:pt>
                <c:pt idx="470">
                  <c:v>1.0309293169986273</c:v>
                </c:pt>
                <c:pt idx="471">
                  <c:v>1.041393198477039</c:v>
                </c:pt>
                <c:pt idx="472">
                  <c:v>1.0462651195317154</c:v>
                </c:pt>
                <c:pt idx="473">
                  <c:v>1.0448315159677797</c:v>
                </c:pt>
                <c:pt idx="474">
                  <c:v>1.0465409619518766</c:v>
                </c:pt>
                <c:pt idx="475">
                  <c:v>1.0536079670543137</c:v>
                </c:pt>
                <c:pt idx="476">
                  <c:v>1.0577974047501877</c:v>
                </c:pt>
                <c:pt idx="477">
                  <c:v>1.0589396254759254</c:v>
                </c:pt>
                <c:pt idx="478">
                  <c:v>1.0686705172369138</c:v>
                </c:pt>
                <c:pt idx="479">
                  <c:v>1.0679258722059624</c:v>
                </c:pt>
                <c:pt idx="480">
                  <c:v>1.0519218316972727</c:v>
                </c:pt>
                <c:pt idx="481">
                  <c:v>1.0421689243440648</c:v>
                </c:pt>
                <c:pt idx="482">
                  <c:v>1.0453171540314434</c:v>
                </c:pt>
                <c:pt idx="483">
                  <c:v>1.0483086845036131</c:v>
                </c:pt>
                <c:pt idx="484">
                  <c:v>1.0517288715066435</c:v>
                </c:pt>
                <c:pt idx="485">
                  <c:v>1.0498005646351887</c:v>
                </c:pt>
                <c:pt idx="486">
                  <c:v>1.0673133207283276</c:v>
                </c:pt>
                <c:pt idx="487">
                  <c:v>1.0752531793105233</c:v>
                </c:pt>
                <c:pt idx="488">
                  <c:v>1.0553821647802326</c:v>
                </c:pt>
                <c:pt idx="489">
                  <c:v>1.0513183454634929</c:v>
                </c:pt>
                <c:pt idx="490">
                  <c:v>1.0436154782563649</c:v>
                </c:pt>
                <c:pt idx="491">
                  <c:v>1.0451980108264913</c:v>
                </c:pt>
                <c:pt idx="492">
                  <c:v>1.0586883887176566</c:v>
                </c:pt>
                <c:pt idx="493">
                  <c:v>1.0575358077132275</c:v>
                </c:pt>
                <c:pt idx="494">
                  <c:v>1.0541855525913648</c:v>
                </c:pt>
                <c:pt idx="495">
                  <c:v>1.0654575358077132</c:v>
                </c:pt>
                <c:pt idx="496">
                  <c:v>1.0670905747364605</c:v>
                </c:pt>
                <c:pt idx="497">
                  <c:v>1.0671760470356653</c:v>
                </c:pt>
                <c:pt idx="498">
                  <c:v>1.0600093242508224</c:v>
                </c:pt>
                <c:pt idx="499">
                  <c:v>1.0473089176098838</c:v>
                </c:pt>
                <c:pt idx="500">
                  <c:v>1.0612797534253671</c:v>
                </c:pt>
                <c:pt idx="501">
                  <c:v>1.0721334403895464</c:v>
                </c:pt>
                <c:pt idx="502">
                  <c:v>1.0545559325545857</c:v>
                </c:pt>
                <c:pt idx="503">
                  <c:v>1.0299023543733326</c:v>
                </c:pt>
                <c:pt idx="504">
                  <c:v>1.0076666062317077</c:v>
                </c:pt>
                <c:pt idx="505">
                  <c:v>0.99992100287497732</c:v>
                </c:pt>
                <c:pt idx="506">
                  <c:v>1.0106943976792977</c:v>
                </c:pt>
                <c:pt idx="507">
                  <c:v>1.0316428811935041</c:v>
                </c:pt>
                <c:pt idx="508">
                  <c:v>1.0560257970939417</c:v>
                </c:pt>
                <c:pt idx="509">
                  <c:v>1.0644370483566008</c:v>
                </c:pt>
                <c:pt idx="510">
                  <c:v>1.0505827656763966</c:v>
                </c:pt>
                <c:pt idx="511">
                  <c:v>1.0306586547178118</c:v>
                </c:pt>
                <c:pt idx="512">
                  <c:v>1.0198295734155249</c:v>
                </c:pt>
                <c:pt idx="513">
                  <c:v>1.014668859592323</c:v>
                </c:pt>
                <c:pt idx="514">
                  <c:v>1.0478567173456965</c:v>
                </c:pt>
                <c:pt idx="515">
                  <c:v>1.0702944909218057</c:v>
                </c:pt>
                <c:pt idx="516">
                  <c:v>1.0445323629205625</c:v>
                </c:pt>
                <c:pt idx="517">
                  <c:v>1.0382151829884223</c:v>
                </c:pt>
                <c:pt idx="518">
                  <c:v>1.0393820093760522</c:v>
                </c:pt>
                <c:pt idx="519">
                  <c:v>1.0295151389572381</c:v>
                </c:pt>
                <c:pt idx="520">
                  <c:v>1.0213978606024503</c:v>
                </c:pt>
                <c:pt idx="521">
                  <c:v>1.025210443160921</c:v>
                </c:pt>
                <c:pt idx="522">
                  <c:v>1.025424123908933</c:v>
                </c:pt>
                <c:pt idx="523">
                  <c:v>1.0226851252298685</c:v>
                </c:pt>
                <c:pt idx="524">
                  <c:v>1.0291512341681992</c:v>
                </c:pt>
                <c:pt idx="525">
                  <c:v>1.0361677329120154</c:v>
                </c:pt>
                <c:pt idx="526">
                  <c:v>1.0369201481519852</c:v>
                </c:pt>
                <c:pt idx="527">
                  <c:v>1.0429083892356705</c:v>
                </c:pt>
                <c:pt idx="528">
                  <c:v>1.0336683156776918</c:v>
                </c:pt>
                <c:pt idx="529">
                  <c:v>1.0276386334792404</c:v>
                </c:pt>
                <c:pt idx="530">
                  <c:v>1.0292263461887126</c:v>
                </c:pt>
                <c:pt idx="531">
                  <c:v>1.0083413193814914</c:v>
                </c:pt>
                <c:pt idx="532">
                  <c:v>1.0059908311533581</c:v>
                </c:pt>
                <c:pt idx="533">
                  <c:v>1.0117990623947786</c:v>
                </c:pt>
                <c:pt idx="534">
                  <c:v>1.011551710741019</c:v>
                </c:pt>
                <c:pt idx="535">
                  <c:v>1.0066163329793572</c:v>
                </c:pt>
                <c:pt idx="536">
                  <c:v>1.0054520966614002</c:v>
                </c:pt>
                <c:pt idx="537">
                  <c:v>1.008609391592634</c:v>
                </c:pt>
                <c:pt idx="538">
                  <c:v>1.0083102385454168</c:v>
                </c:pt>
                <c:pt idx="539">
                  <c:v>1.0021277422362662</c:v>
                </c:pt>
                <c:pt idx="540">
                  <c:v>0.99718718433525866</c:v>
                </c:pt>
                <c:pt idx="541">
                  <c:v>1.0121551969747986</c:v>
                </c:pt>
                <c:pt idx="542">
                  <c:v>1.0144681291926751</c:v>
                </c:pt>
                <c:pt idx="543">
                  <c:v>0.99337719184646078</c:v>
                </c:pt>
                <c:pt idx="544">
                  <c:v>0.98590225077054561</c:v>
                </c:pt>
                <c:pt idx="545">
                  <c:v>0.97653396876375975</c:v>
                </c:pt>
                <c:pt idx="546">
                  <c:v>0.96193245098293145</c:v>
                </c:pt>
                <c:pt idx="547">
                  <c:v>0.95993550726514543</c:v>
                </c:pt>
                <c:pt idx="548">
                  <c:v>0.96145199305861317</c:v>
                </c:pt>
                <c:pt idx="549">
                  <c:v>0.96415084565774822</c:v>
                </c:pt>
                <c:pt idx="550">
                  <c:v>0.96027869149680134</c:v>
                </c:pt>
                <c:pt idx="551">
                  <c:v>0.95120049729337719</c:v>
                </c:pt>
                <c:pt idx="552">
                  <c:v>0.94396125255769381</c:v>
                </c:pt>
                <c:pt idx="553">
                  <c:v>0.93922013002149751</c:v>
                </c:pt>
                <c:pt idx="554">
                  <c:v>0.95488616643787705</c:v>
                </c:pt>
                <c:pt idx="555">
                  <c:v>0.96329223756119042</c:v>
                </c:pt>
                <c:pt idx="556">
                  <c:v>0.97454479525499227</c:v>
                </c:pt>
                <c:pt idx="557">
                  <c:v>0.96821466497448794</c:v>
                </c:pt>
                <c:pt idx="558">
                  <c:v>0.93451656349555801</c:v>
                </c:pt>
                <c:pt idx="559">
                  <c:v>0.93220751638219068</c:v>
                </c:pt>
                <c:pt idx="560">
                  <c:v>0.93845735450283618</c:v>
                </c:pt>
                <c:pt idx="561">
                  <c:v>0.94453106788572616</c:v>
                </c:pt>
                <c:pt idx="562">
                  <c:v>0.95268978735527987</c:v>
                </c:pt>
                <c:pt idx="563">
                  <c:v>0.95637157139527063</c:v>
                </c:pt>
                <c:pt idx="564">
                  <c:v>0.95526043150560758</c:v>
                </c:pt>
                <c:pt idx="565">
                  <c:v>0.94329301458209225</c:v>
                </c:pt>
                <c:pt idx="566">
                  <c:v>0.93558108213110924</c:v>
                </c:pt>
                <c:pt idx="567">
                  <c:v>0.93092154678960859</c:v>
                </c:pt>
                <c:pt idx="568">
                  <c:v>0.91682120749048157</c:v>
                </c:pt>
                <c:pt idx="569">
                  <c:v>0.93448418762464713</c:v>
                </c:pt>
                <c:pt idx="570">
                  <c:v>0.96470253049807031</c:v>
                </c:pt>
                <c:pt idx="571">
                  <c:v>0.95309124815457535</c:v>
                </c:pt>
                <c:pt idx="572">
                  <c:v>0.94382268383019507</c:v>
                </c:pt>
                <c:pt idx="573">
                  <c:v>0.95178455800461026</c:v>
                </c:pt>
                <c:pt idx="574">
                  <c:v>0.96232484653837191</c:v>
                </c:pt>
                <c:pt idx="575">
                  <c:v>0.97250770545727683</c:v>
                </c:pt>
                <c:pt idx="576">
                  <c:v>0.97407728767903856</c:v>
                </c:pt>
                <c:pt idx="577">
                  <c:v>0.97226164883835386</c:v>
                </c:pt>
                <c:pt idx="578">
                  <c:v>0.97078012898546973</c:v>
                </c:pt>
                <c:pt idx="579">
                  <c:v>0.9665142842342459</c:v>
                </c:pt>
                <c:pt idx="580">
                  <c:v>0.96549379678313352</c:v>
                </c:pt>
                <c:pt idx="581">
                  <c:v>0.96392680463104452</c:v>
                </c:pt>
                <c:pt idx="582">
                  <c:v>0.96375845010230776</c:v>
                </c:pt>
                <c:pt idx="583">
                  <c:v>0.97106115154497652</c:v>
                </c:pt>
                <c:pt idx="584">
                  <c:v>0.97397238985728707</c:v>
                </c:pt>
                <c:pt idx="585">
                  <c:v>0.94562666735735179</c:v>
                </c:pt>
                <c:pt idx="586">
                  <c:v>0.91996296200367789</c:v>
                </c:pt>
                <c:pt idx="587">
                  <c:v>0.94238131005724057</c:v>
                </c:pt>
                <c:pt idx="588">
                  <c:v>0.96405760314952482</c:v>
                </c:pt>
                <c:pt idx="589">
                  <c:v>0.96631355383459816</c:v>
                </c:pt>
                <c:pt idx="590">
                  <c:v>0.96813307777979229</c:v>
                </c:pt>
                <c:pt idx="591">
                  <c:v>0.97170348882384938</c:v>
                </c:pt>
                <c:pt idx="592">
                  <c:v>0.96668522883265562</c:v>
                </c:pt>
                <c:pt idx="593">
                  <c:v>0.9578764018752105</c:v>
                </c:pt>
                <c:pt idx="594">
                  <c:v>0.95226631096376502</c:v>
                </c:pt>
                <c:pt idx="595">
                  <c:v>0.95789323732808418</c:v>
                </c:pt>
                <c:pt idx="596">
                  <c:v>0.96260457406304223</c:v>
                </c:pt>
                <c:pt idx="597">
                  <c:v>0.96192338573907643</c:v>
                </c:pt>
                <c:pt idx="598">
                  <c:v>0.97021808386645603</c:v>
                </c:pt>
                <c:pt idx="599">
                  <c:v>0.96036804890051541</c:v>
                </c:pt>
                <c:pt idx="600">
                  <c:v>0.9458196275479811</c:v>
                </c:pt>
                <c:pt idx="601">
                  <c:v>0.95894869071978039</c:v>
                </c:pt>
                <c:pt idx="602">
                  <c:v>0.95670180527856208</c:v>
                </c:pt>
                <c:pt idx="603">
                  <c:v>0.94100209795643508</c:v>
                </c:pt>
                <c:pt idx="604">
                  <c:v>0.93748089823616243</c:v>
                </c:pt>
                <c:pt idx="605">
                  <c:v>0.93928229169364652</c:v>
                </c:pt>
                <c:pt idx="606">
                  <c:v>0.94991970784014079</c:v>
                </c:pt>
                <c:pt idx="607">
                  <c:v>0.95709938097334823</c:v>
                </c:pt>
                <c:pt idx="608">
                  <c:v>0.94490144784894703</c:v>
                </c:pt>
                <c:pt idx="609">
                  <c:v>0.94376958740190109</c:v>
                </c:pt>
                <c:pt idx="610">
                  <c:v>0.9601142220725738</c:v>
                </c:pt>
                <c:pt idx="611">
                  <c:v>0.97494625605428775</c:v>
                </c:pt>
                <c:pt idx="612">
                  <c:v>0.99814810018389499</c:v>
                </c:pt>
                <c:pt idx="613">
                  <c:v>1.0159975653345075</c:v>
                </c:pt>
                <c:pt idx="614">
                  <c:v>1.0016408091377658</c:v>
                </c:pt>
                <c:pt idx="615">
                  <c:v>0.98872672174881504</c:v>
                </c:pt>
                <c:pt idx="616">
                  <c:v>0.97759719236447473</c:v>
                </c:pt>
                <c:pt idx="617">
                  <c:v>0.96269134139708368</c:v>
                </c:pt>
                <c:pt idx="618">
                  <c:v>0.97164650729104618</c:v>
                </c:pt>
                <c:pt idx="619">
                  <c:v>0.97843507990364942</c:v>
                </c:pt>
                <c:pt idx="620">
                  <c:v>0.97067393612888186</c:v>
                </c:pt>
                <c:pt idx="621">
                  <c:v>0.95881141702711803</c:v>
                </c:pt>
                <c:pt idx="622">
                  <c:v>0.95140122769302493</c:v>
                </c:pt>
                <c:pt idx="623">
                  <c:v>0.95413116112823437</c:v>
                </c:pt>
                <c:pt idx="624">
                  <c:v>0.97233935092854007</c:v>
                </c:pt>
                <c:pt idx="625">
                  <c:v>0.99174803802222289</c:v>
                </c:pt>
                <c:pt idx="626">
                  <c:v>0.99992747804915949</c:v>
                </c:pt>
                <c:pt idx="627">
                  <c:v>1.0285840089098397</c:v>
                </c:pt>
                <c:pt idx="628">
                  <c:v>1.0200885803828124</c:v>
                </c:pt>
                <c:pt idx="629">
                  <c:v>0.98763889248620784</c:v>
                </c:pt>
                <c:pt idx="630">
                  <c:v>0.99215208889119122</c:v>
                </c:pt>
                <c:pt idx="631">
                  <c:v>0.99503354140226374</c:v>
                </c:pt>
                <c:pt idx="632">
                  <c:v>1.0027040327384806</c:v>
                </c:pt>
                <c:pt idx="633">
                  <c:v>1.0097166463777876</c:v>
                </c:pt>
                <c:pt idx="634">
                  <c:v>1.0127716335569426</c:v>
                </c:pt>
                <c:pt idx="635">
                  <c:v>1.0082428967339221</c:v>
                </c:pt>
                <c:pt idx="636">
                  <c:v>1.0060659431738712</c:v>
                </c:pt>
                <c:pt idx="637">
                  <c:v>1.0057046284545055</c:v>
                </c:pt>
                <c:pt idx="638">
                  <c:v>1.0034240721075396</c:v>
                </c:pt>
                <c:pt idx="639">
                  <c:v>1.0142505633401537</c:v>
                </c:pt>
                <c:pt idx="640">
                  <c:v>1.0193763112227718</c:v>
                </c:pt>
                <c:pt idx="641">
                  <c:v>1.035503380040923</c:v>
                </c:pt>
                <c:pt idx="642">
                  <c:v>1.0528672071278717</c:v>
                </c:pt>
                <c:pt idx="643">
                  <c:v>1.0461692869538191</c:v>
                </c:pt>
                <c:pt idx="644">
                  <c:v>1.036320547022715</c:v>
                </c:pt>
                <c:pt idx="645">
                  <c:v>1.0300150224041027</c:v>
                </c:pt>
                <c:pt idx="646">
                  <c:v>1.014772462379238</c:v>
                </c:pt>
                <c:pt idx="647">
                  <c:v>1.0015605169779067</c:v>
                </c:pt>
                <c:pt idx="648">
                  <c:v>0.99129218575979705</c:v>
                </c:pt>
                <c:pt idx="649">
                  <c:v>0.99420212903727112</c:v>
                </c:pt>
                <c:pt idx="650">
                  <c:v>1.0168730088839388</c:v>
                </c:pt>
                <c:pt idx="651">
                  <c:v>1.0260794115361704</c:v>
                </c:pt>
                <c:pt idx="652">
                  <c:v>1.0202400994586753</c:v>
                </c:pt>
                <c:pt idx="653">
                  <c:v>1.0140640783237069</c:v>
                </c:pt>
                <c:pt idx="654">
                  <c:v>1.0021989691522701</c:v>
                </c:pt>
                <c:pt idx="655">
                  <c:v>1.0178429899764303</c:v>
                </c:pt>
                <c:pt idx="656">
                  <c:v>1.0351265249035198</c:v>
                </c:pt>
                <c:pt idx="657">
                  <c:v>1.0205094667046544</c:v>
                </c:pt>
                <c:pt idx="658">
                  <c:v>1.0250200730399648</c:v>
                </c:pt>
                <c:pt idx="659">
                  <c:v>1.0295980211867699</c:v>
                </c:pt>
                <c:pt idx="660">
                  <c:v>1.0297443601232874</c:v>
                </c:pt>
                <c:pt idx="661">
                  <c:v>1.0244632080602969</c:v>
                </c:pt>
                <c:pt idx="662">
                  <c:v>1.0210883472765417</c:v>
                </c:pt>
                <c:pt idx="663">
                  <c:v>1.0207529332539045</c:v>
                </c:pt>
                <c:pt idx="664">
                  <c:v>1.0141482555880754</c:v>
                </c:pt>
                <c:pt idx="665">
                  <c:v>0.9973930948742521</c:v>
                </c:pt>
                <c:pt idx="666">
                  <c:v>0.99963739024579756</c:v>
                </c:pt>
                <c:pt idx="667">
                  <c:v>1.0185552591364708</c:v>
                </c:pt>
                <c:pt idx="668">
                  <c:v>1.0168367479085187</c:v>
                </c:pt>
                <c:pt idx="669">
                  <c:v>1.0190991737677744</c:v>
                </c:pt>
                <c:pt idx="670">
                  <c:v>1.0306275738817374</c:v>
                </c:pt>
                <c:pt idx="671">
                  <c:v>1.0290139604755366</c:v>
                </c:pt>
                <c:pt idx="672">
                  <c:v>1.0275130151001062</c:v>
                </c:pt>
                <c:pt idx="673">
                  <c:v>1.0298518480147116</c:v>
                </c:pt>
                <c:pt idx="674">
                  <c:v>1.0308852858141884</c:v>
                </c:pt>
                <c:pt idx="675">
                  <c:v>1.0338055893703539</c:v>
                </c:pt>
                <c:pt idx="676">
                  <c:v>1.0400567225258359</c:v>
                </c:pt>
                <c:pt idx="677">
                  <c:v>1.0420497811391127</c:v>
                </c:pt>
                <c:pt idx="678">
                  <c:v>1.0396630319355591</c:v>
                </c:pt>
                <c:pt idx="679">
                  <c:v>1.0424965681576834</c:v>
                </c:pt>
                <c:pt idx="680">
                  <c:v>1.0503056282213992</c:v>
                </c:pt>
                <c:pt idx="681">
                  <c:v>1.0498899220389029</c:v>
                </c:pt>
                <c:pt idx="682">
                  <c:v>1.0331140407676966</c:v>
                </c:pt>
                <c:pt idx="683">
                  <c:v>1.0121733274625087</c:v>
                </c:pt>
                <c:pt idx="684">
                  <c:v>1.0048913465772229</c:v>
                </c:pt>
                <c:pt idx="685">
                  <c:v>1.0149304566292832</c:v>
                </c:pt>
                <c:pt idx="686">
                  <c:v>1.0329586365873242</c:v>
                </c:pt>
                <c:pt idx="687">
                  <c:v>1.0275699966329093</c:v>
                </c:pt>
                <c:pt idx="688">
                  <c:v>1.0578233054469166</c:v>
                </c:pt>
                <c:pt idx="689">
                  <c:v>1.0833937682923671</c:v>
                </c:pt>
                <c:pt idx="690">
                  <c:v>1.0665155792690824</c:v>
                </c:pt>
                <c:pt idx="691">
                  <c:v>1.0931622160636121</c:v>
                </c:pt>
                <c:pt idx="692">
                  <c:v>1.1074917765287886</c:v>
                </c:pt>
                <c:pt idx="693">
                  <c:v>1.0885505970110596</c:v>
                </c:pt>
                <c:pt idx="694">
                  <c:v>1.0737030226113082</c:v>
                </c:pt>
                <c:pt idx="695">
                  <c:v>1.0715014633893651</c:v>
                </c:pt>
                <c:pt idx="696">
                  <c:v>1.074584941334922</c:v>
                </c:pt>
                <c:pt idx="697">
                  <c:v>1.0673871377140045</c:v>
                </c:pt>
                <c:pt idx="698">
                  <c:v>1.0833212463415265</c:v>
                </c:pt>
                <c:pt idx="699">
                  <c:v>1.0932943096169288</c:v>
                </c:pt>
                <c:pt idx="700">
                  <c:v>1.0593138905436557</c:v>
                </c:pt>
                <c:pt idx="701">
                  <c:v>1.0445789841746744</c:v>
                </c:pt>
                <c:pt idx="702">
                  <c:v>1.0371700898754177</c:v>
                </c:pt>
                <c:pt idx="703">
                  <c:v>1.0252130332305938</c:v>
                </c:pt>
                <c:pt idx="704">
                  <c:v>1.0268214664974489</c:v>
                </c:pt>
                <c:pt idx="705">
                  <c:v>1.0324626382449686</c:v>
                </c:pt>
                <c:pt idx="706">
                  <c:v>1.0284558004610325</c:v>
                </c:pt>
                <c:pt idx="707">
                  <c:v>1.0208397005879457</c:v>
                </c:pt>
                <c:pt idx="708">
                  <c:v>1.0163044885907431</c:v>
                </c:pt>
                <c:pt idx="709">
                  <c:v>1.0169040897200134</c:v>
                </c:pt>
                <c:pt idx="710">
                  <c:v>1.0229531974410111</c:v>
                </c:pt>
                <c:pt idx="711">
                  <c:v>1.0334934859747729</c:v>
                </c:pt>
                <c:pt idx="712">
                  <c:v>1.0400502473516537</c:v>
                </c:pt>
                <c:pt idx="713">
                  <c:v>1.0435325960268331</c:v>
                </c:pt>
                <c:pt idx="714">
                  <c:v>1.050388510450931</c:v>
                </c:pt>
                <c:pt idx="715">
                  <c:v>1.0401486699992228</c:v>
                </c:pt>
                <c:pt idx="716">
                  <c:v>1.0184697868372659</c:v>
                </c:pt>
                <c:pt idx="717">
                  <c:v>1.0096777953326945</c:v>
                </c:pt>
                <c:pt idx="718">
                  <c:v>1.0017664275169</c:v>
                </c:pt>
                <c:pt idx="719">
                  <c:v>0.9983967468724908</c:v>
                </c:pt>
                <c:pt idx="720">
                  <c:v>1.002841306431143</c:v>
                </c:pt>
                <c:pt idx="721">
                  <c:v>1.0117174752000828</c:v>
                </c:pt>
                <c:pt idx="722">
                  <c:v>1.0123157812945167</c:v>
                </c:pt>
                <c:pt idx="723">
                  <c:v>1.0019917635784403</c:v>
                </c:pt>
                <c:pt idx="724">
                  <c:v>1.0026936724597892</c:v>
                </c:pt>
                <c:pt idx="725">
                  <c:v>1.0098047087466653</c:v>
                </c:pt>
                <c:pt idx="726">
                  <c:v>1.0234673262710767</c:v>
                </c:pt>
                <c:pt idx="727">
                  <c:v>1.0199681421430236</c:v>
                </c:pt>
                <c:pt idx="728">
                  <c:v>1.0019580926726928</c:v>
                </c:pt>
                <c:pt idx="729">
                  <c:v>1.0024256002486467</c:v>
                </c:pt>
                <c:pt idx="730">
                  <c:v>0.9986777694319976</c:v>
                </c:pt>
                <c:pt idx="731">
                  <c:v>0.99818177108964234</c:v>
                </c:pt>
                <c:pt idx="732">
                  <c:v>0.99911160610220406</c:v>
                </c:pt>
                <c:pt idx="733">
                  <c:v>1.000358724649693</c:v>
                </c:pt>
                <c:pt idx="734">
                  <c:v>0.99966976611670855</c:v>
                </c:pt>
                <c:pt idx="735">
                  <c:v>0.99584941334921906</c:v>
                </c:pt>
                <c:pt idx="736">
                  <c:v>0.99810924913880184</c:v>
                </c:pt>
                <c:pt idx="737">
                  <c:v>0.99901836359398066</c:v>
                </c:pt>
                <c:pt idx="738">
                  <c:v>0.99662513921624485</c:v>
                </c:pt>
                <c:pt idx="739">
                  <c:v>1.0005089486907197</c:v>
                </c:pt>
                <c:pt idx="740">
                  <c:v>1.0166813437281463</c:v>
                </c:pt>
                <c:pt idx="741">
                  <c:v>1.004589603460333</c:v>
                </c:pt>
                <c:pt idx="742">
                  <c:v>0.98403869564091273</c:v>
                </c:pt>
                <c:pt idx="743">
                  <c:v>0.98089823616255278</c:v>
                </c:pt>
                <c:pt idx="744">
                  <c:v>0.98060426325468164</c:v>
                </c:pt>
                <c:pt idx="745">
                  <c:v>1.0002836126291796</c:v>
                </c:pt>
                <c:pt idx="746">
                  <c:v>1.0028348312569608</c:v>
                </c:pt>
                <c:pt idx="747">
                  <c:v>0.9926584475122382</c:v>
                </c:pt>
                <c:pt idx="748">
                  <c:v>1.0012548887565074</c:v>
                </c:pt>
                <c:pt idx="749">
                  <c:v>1.0054508016265638</c:v>
                </c:pt>
                <c:pt idx="750">
                  <c:v>1.0018221140148669</c:v>
                </c:pt>
                <c:pt idx="751">
                  <c:v>1.0100209795643502</c:v>
                </c:pt>
                <c:pt idx="752">
                  <c:v>1.014165091040949</c:v>
                </c:pt>
                <c:pt idx="753">
                  <c:v>1.0217630604263255</c:v>
                </c:pt>
                <c:pt idx="754">
                  <c:v>1.0393496335051413</c:v>
                </c:pt>
                <c:pt idx="755">
                  <c:v>1.0296057913957886</c:v>
                </c:pt>
                <c:pt idx="756">
                  <c:v>1.0019296019062913</c:v>
                </c:pt>
                <c:pt idx="757">
                  <c:v>0.99969437177860077</c:v>
                </c:pt>
                <c:pt idx="758">
                  <c:v>1.0013403610557123</c:v>
                </c:pt>
                <c:pt idx="759">
                  <c:v>1.0024657463285762</c:v>
                </c:pt>
                <c:pt idx="760">
                  <c:v>1.0102165298246522</c:v>
                </c:pt>
                <c:pt idx="761">
                  <c:v>1.0151687430391878</c:v>
                </c:pt>
                <c:pt idx="762">
                  <c:v>1.0204304695796318</c:v>
                </c:pt>
                <c:pt idx="763">
                  <c:v>1.0122147685772747</c:v>
                </c:pt>
                <c:pt idx="764">
                  <c:v>0.99998057447745348</c:v>
                </c:pt>
                <c:pt idx="765">
                  <c:v>1.0041946178352197</c:v>
                </c:pt>
                <c:pt idx="766">
                  <c:v>1.0052099251469866</c:v>
                </c:pt>
                <c:pt idx="767">
                  <c:v>1.0061229247066747</c:v>
                </c:pt>
                <c:pt idx="768">
                  <c:v>1.0228742003159885</c:v>
                </c:pt>
                <c:pt idx="769">
                  <c:v>1.0097619725970628</c:v>
                </c:pt>
                <c:pt idx="770">
                  <c:v>0.99938226838301958</c:v>
                </c:pt>
                <c:pt idx="771">
                  <c:v>1.020813799891217</c:v>
                </c:pt>
                <c:pt idx="772">
                  <c:v>1.0209976948379911</c:v>
                </c:pt>
                <c:pt idx="773">
                  <c:v>0.99495324924240469</c:v>
                </c:pt>
                <c:pt idx="774">
                  <c:v>0.98639954414773756</c:v>
                </c:pt>
                <c:pt idx="775">
                  <c:v>0.98609650599601117</c:v>
                </c:pt>
                <c:pt idx="776">
                  <c:v>0.97812686161257734</c:v>
                </c:pt>
                <c:pt idx="777">
                  <c:v>0.98853246652334947</c:v>
                </c:pt>
                <c:pt idx="778">
                  <c:v>1.0068390789712245</c:v>
                </c:pt>
                <c:pt idx="779">
                  <c:v>1.0093643969022768</c:v>
                </c:pt>
                <c:pt idx="780">
                  <c:v>1.0001295034836437</c:v>
                </c:pt>
                <c:pt idx="781">
                  <c:v>1.025696081224585</c:v>
                </c:pt>
                <c:pt idx="782">
                  <c:v>1.022514180631459</c:v>
                </c:pt>
                <c:pt idx="783">
                  <c:v>0.98665984614986135</c:v>
                </c:pt>
                <c:pt idx="784">
                  <c:v>0.98662876531378696</c:v>
                </c:pt>
                <c:pt idx="785">
                  <c:v>0.98259473179828538</c:v>
                </c:pt>
                <c:pt idx="786">
                  <c:v>0.98233313476132511</c:v>
                </c:pt>
                <c:pt idx="787">
                  <c:v>0.98458261027221627</c:v>
                </c:pt>
                <c:pt idx="788">
                  <c:v>0.98512781993835641</c:v>
                </c:pt>
                <c:pt idx="789">
                  <c:v>0.97836255795280891</c:v>
                </c:pt>
                <c:pt idx="790">
                  <c:v>0.97277836773809212</c:v>
                </c:pt>
                <c:pt idx="791">
                  <c:v>0.98077002771374555</c:v>
                </c:pt>
                <c:pt idx="792">
                  <c:v>0.98664819083633348</c:v>
                </c:pt>
                <c:pt idx="793">
                  <c:v>0.98949079230231296</c:v>
                </c:pt>
                <c:pt idx="794">
                  <c:v>1.015471781190914</c:v>
                </c:pt>
                <c:pt idx="795">
                  <c:v>1.0171397860602449</c:v>
                </c:pt>
                <c:pt idx="796">
                  <c:v>0.99045559325545862</c:v>
                </c:pt>
                <c:pt idx="797">
                  <c:v>0.99242663627651584</c:v>
                </c:pt>
                <c:pt idx="798">
                  <c:v>0.99973840296303973</c:v>
                </c:pt>
                <c:pt idx="799">
                  <c:v>0.99649952083711046</c:v>
                </c:pt>
                <c:pt idx="800">
                  <c:v>0.98861793882255444</c:v>
                </c:pt>
                <c:pt idx="801">
                  <c:v>0.98504493770882429</c:v>
                </c:pt>
                <c:pt idx="802">
                  <c:v>0.98191872361366528</c:v>
                </c:pt>
                <c:pt idx="803">
                  <c:v>0.98957237949700849</c:v>
                </c:pt>
                <c:pt idx="804">
                  <c:v>0.98801315755393815</c:v>
                </c:pt>
                <c:pt idx="805">
                  <c:v>0.97605998601362365</c:v>
                </c:pt>
                <c:pt idx="806">
                  <c:v>0.9816105053225932</c:v>
                </c:pt>
                <c:pt idx="807">
                  <c:v>1.0000375560102566</c:v>
                </c:pt>
                <c:pt idx="808">
                  <c:v>1.0336644305731824</c:v>
                </c:pt>
                <c:pt idx="809">
                  <c:v>1.0297883913077261</c:v>
                </c:pt>
                <c:pt idx="810">
                  <c:v>0.99647621021005461</c:v>
                </c:pt>
                <c:pt idx="811">
                  <c:v>1.0038151726281437</c:v>
                </c:pt>
                <c:pt idx="812">
                  <c:v>1.014307544872957</c:v>
                </c:pt>
                <c:pt idx="813">
                  <c:v>1.0099834235540934</c:v>
                </c:pt>
                <c:pt idx="814">
                  <c:v>0.99417493330570583</c:v>
                </c:pt>
                <c:pt idx="815">
                  <c:v>0.98611981662306714</c:v>
                </c:pt>
                <c:pt idx="816">
                  <c:v>0.98724261182625805</c:v>
                </c:pt>
                <c:pt idx="817">
                  <c:v>0.98373565748918657</c:v>
                </c:pt>
                <c:pt idx="818">
                  <c:v>0.97578802869797188</c:v>
                </c:pt>
                <c:pt idx="819">
                  <c:v>0.9705884638296769</c:v>
                </c:pt>
                <c:pt idx="820">
                  <c:v>0.96926882333134756</c:v>
                </c:pt>
                <c:pt idx="821">
                  <c:v>0.9757815535237897</c:v>
                </c:pt>
                <c:pt idx="822">
                  <c:v>0.99983294050609972</c:v>
                </c:pt>
                <c:pt idx="823">
                  <c:v>1.0149149162112461</c:v>
                </c:pt>
                <c:pt idx="824">
                  <c:v>0.99843041777823827</c:v>
                </c:pt>
                <c:pt idx="825">
                  <c:v>0.98004998834468648</c:v>
                </c:pt>
                <c:pt idx="826">
                  <c:v>0.97316169804967756</c:v>
                </c:pt>
                <c:pt idx="827">
                  <c:v>0.97080084954285273</c:v>
                </c:pt>
                <c:pt idx="828">
                  <c:v>0.9699746173172058</c:v>
                </c:pt>
                <c:pt idx="829">
                  <c:v>0.9672589292651973</c:v>
                </c:pt>
                <c:pt idx="830">
                  <c:v>0.9618676992411096</c:v>
                </c:pt>
                <c:pt idx="831">
                  <c:v>0.96313553834598142</c:v>
                </c:pt>
                <c:pt idx="832">
                  <c:v>0.96369369836048591</c:v>
                </c:pt>
                <c:pt idx="833">
                  <c:v>0.9577313579735296</c:v>
                </c:pt>
                <c:pt idx="834">
                  <c:v>0.95615659561242194</c:v>
                </c:pt>
                <c:pt idx="835">
                  <c:v>0.96330389287471829</c:v>
                </c:pt>
                <c:pt idx="836">
                  <c:v>0.98809215467896083</c:v>
                </c:pt>
                <c:pt idx="837">
                  <c:v>0.99697220855240998</c:v>
                </c:pt>
                <c:pt idx="838">
                  <c:v>0.97688621823927058</c:v>
                </c:pt>
                <c:pt idx="839">
                  <c:v>0.95596752052630207</c:v>
                </c:pt>
                <c:pt idx="840">
                  <c:v>0.9454233468880312</c:v>
                </c:pt>
                <c:pt idx="841">
                  <c:v>0.96763837447227341</c:v>
                </c:pt>
                <c:pt idx="842">
                  <c:v>0.97540599342122292</c:v>
                </c:pt>
                <c:pt idx="843">
                  <c:v>0.96799968919163926</c:v>
                </c:pt>
                <c:pt idx="844">
                  <c:v>0.96684192804786462</c:v>
                </c:pt>
                <c:pt idx="845">
                  <c:v>0.96346059208992718</c:v>
                </c:pt>
                <c:pt idx="846">
                  <c:v>0.96969229972286253</c:v>
                </c:pt>
                <c:pt idx="847">
                  <c:v>0.97984925794503874</c:v>
                </c:pt>
                <c:pt idx="848">
                  <c:v>0.97010930094019521</c:v>
                </c:pt>
                <c:pt idx="849">
                  <c:v>0.98498666114118461</c:v>
                </c:pt>
                <c:pt idx="850">
                  <c:v>0.97773964619648279</c:v>
                </c:pt>
                <c:pt idx="851">
                  <c:v>0.97766712424564217</c:v>
                </c:pt>
                <c:pt idx="852">
                  <c:v>1.0064194876842187</c:v>
                </c:pt>
                <c:pt idx="853">
                  <c:v>0.9789194229324768</c:v>
                </c:pt>
                <c:pt idx="854">
                  <c:v>0.98814654614209119</c:v>
                </c:pt>
                <c:pt idx="855">
                  <c:v>0.99997021419876186</c:v>
                </c:pt>
                <c:pt idx="856">
                  <c:v>0.98363205470227155</c:v>
                </c:pt>
                <c:pt idx="857">
                  <c:v>0.97638115465306008</c:v>
                </c:pt>
                <c:pt idx="858">
                  <c:v>0.96504830479939918</c:v>
                </c:pt>
                <c:pt idx="859">
                  <c:v>0.95821052086301128</c:v>
                </c:pt>
                <c:pt idx="860">
                  <c:v>0.95987334559299642</c:v>
                </c:pt>
                <c:pt idx="861">
                  <c:v>0.96267580097904626</c:v>
                </c:pt>
                <c:pt idx="862">
                  <c:v>0.96426869382786384</c:v>
                </c:pt>
                <c:pt idx="863">
                  <c:v>0.96697531663601743</c:v>
                </c:pt>
                <c:pt idx="864">
                  <c:v>0.96830531741303849</c:v>
                </c:pt>
                <c:pt idx="865">
                  <c:v>1.0069750576290504</c:v>
                </c:pt>
                <c:pt idx="866">
                  <c:v>1.0138646429588958</c:v>
                </c:pt>
                <c:pt idx="867">
                  <c:v>0.97844285011266796</c:v>
                </c:pt>
                <c:pt idx="868">
                  <c:v>0.98029604496360956</c:v>
                </c:pt>
                <c:pt idx="869">
                  <c:v>0.98850656582662078</c:v>
                </c:pt>
                <c:pt idx="870">
                  <c:v>0.98754953508249377</c:v>
                </c:pt>
                <c:pt idx="871">
                  <c:v>0.97986350332823957</c:v>
                </c:pt>
                <c:pt idx="872">
                  <c:v>0.97942060141417797</c:v>
                </c:pt>
                <c:pt idx="873">
                  <c:v>0.98524696314330862</c:v>
                </c:pt>
                <c:pt idx="874">
                  <c:v>0.9877554456214872</c:v>
                </c:pt>
                <c:pt idx="875">
                  <c:v>0.99072884560594687</c:v>
                </c:pt>
                <c:pt idx="876">
                  <c:v>0.99133362687456295</c:v>
                </c:pt>
                <c:pt idx="877">
                  <c:v>0.99458804941852941</c:v>
                </c:pt>
                <c:pt idx="878">
                  <c:v>0.9952705327773318</c:v>
                </c:pt>
                <c:pt idx="879">
                  <c:v>1.0001644694242275</c:v>
                </c:pt>
                <c:pt idx="880">
                  <c:v>1.0246794788779818</c:v>
                </c:pt>
                <c:pt idx="881">
                  <c:v>1.0203385221062446</c:v>
                </c:pt>
                <c:pt idx="882">
                  <c:v>1.0008106918076096</c:v>
                </c:pt>
                <c:pt idx="883">
                  <c:v>1.0046310445750992</c:v>
                </c:pt>
                <c:pt idx="884">
                  <c:v>1.0041609469294723</c:v>
                </c:pt>
                <c:pt idx="885">
                  <c:v>1.0014193581807351</c:v>
                </c:pt>
                <c:pt idx="886">
                  <c:v>0.99293299489756282</c:v>
                </c:pt>
                <c:pt idx="887">
                  <c:v>0.98765831800875448</c:v>
                </c:pt>
                <c:pt idx="888">
                  <c:v>0.9968206894765469</c:v>
                </c:pt>
                <c:pt idx="889">
                  <c:v>1.0065878422129555</c:v>
                </c:pt>
                <c:pt idx="890">
                  <c:v>1.0059364396902275</c:v>
                </c:pt>
                <c:pt idx="891">
                  <c:v>1.0175166411976484</c:v>
                </c:pt>
                <c:pt idx="892">
                  <c:v>1.016771996166697</c:v>
                </c:pt>
                <c:pt idx="893">
                  <c:v>1.0099911937631123</c:v>
                </c:pt>
                <c:pt idx="894">
                  <c:v>1.0186899427594602</c:v>
                </c:pt>
                <c:pt idx="895">
                  <c:v>1.0155973995700485</c:v>
                </c:pt>
                <c:pt idx="896">
                  <c:v>1.0222538786293351</c:v>
                </c:pt>
                <c:pt idx="897">
                  <c:v>1.0288546711906552</c:v>
                </c:pt>
                <c:pt idx="898">
                  <c:v>1.0331490067082805</c:v>
                </c:pt>
                <c:pt idx="899">
                  <c:v>1.0654989769224792</c:v>
                </c:pt>
                <c:pt idx="900">
                  <c:v>1.0699292910979306</c:v>
                </c:pt>
                <c:pt idx="901">
                  <c:v>1.0385039757569479</c:v>
                </c:pt>
                <c:pt idx="902">
                  <c:v>1.0362324846538373</c:v>
                </c:pt>
                <c:pt idx="903">
                  <c:v>1.0371441891786888</c:v>
                </c:pt>
                <c:pt idx="904">
                  <c:v>1.0407767618948949</c:v>
                </c:pt>
                <c:pt idx="905">
                  <c:v>1.0473387034111217</c:v>
                </c:pt>
                <c:pt idx="906">
                  <c:v>1.0448250407935973</c:v>
                </c:pt>
                <c:pt idx="907">
                  <c:v>1.067305550519309</c:v>
                </c:pt>
                <c:pt idx="908">
                  <c:v>1.0741847755704628</c:v>
                </c:pt>
                <c:pt idx="909">
                  <c:v>1.0398805977880805</c:v>
                </c:pt>
                <c:pt idx="910">
                  <c:v>1.0337486078375508</c:v>
                </c:pt>
                <c:pt idx="911">
                  <c:v>1.0375352896992929</c:v>
                </c:pt>
                <c:pt idx="912">
                  <c:v>1.0406563236551063</c:v>
                </c:pt>
                <c:pt idx="913">
                  <c:v>1.0389196819394442</c:v>
                </c:pt>
                <c:pt idx="914">
                  <c:v>1.0234815716542776</c:v>
                </c:pt>
                <c:pt idx="915">
                  <c:v>1.042743919811443</c:v>
                </c:pt>
                <c:pt idx="916">
                  <c:v>1.0539498562511331</c:v>
                </c:pt>
                <c:pt idx="917">
                  <c:v>1.008885234012795</c:v>
                </c:pt>
                <c:pt idx="918">
                  <c:v>1.0042503043331865</c:v>
                </c:pt>
                <c:pt idx="919">
                  <c:v>1.0284998316454712</c:v>
                </c:pt>
                <c:pt idx="920">
                  <c:v>1.0305356264083503</c:v>
                </c:pt>
                <c:pt idx="921">
                  <c:v>1.0336773809215467</c:v>
                </c:pt>
                <c:pt idx="922">
                  <c:v>1.026199849775959</c:v>
                </c:pt>
                <c:pt idx="923">
                  <c:v>1.0341876246471029</c:v>
                </c:pt>
                <c:pt idx="924">
                  <c:v>1.0604030148410992</c:v>
                </c:pt>
                <c:pt idx="925">
                  <c:v>1.0507951513895724</c:v>
                </c:pt>
                <c:pt idx="926">
                  <c:v>1.0341979849257945</c:v>
                </c:pt>
                <c:pt idx="927">
                  <c:v>1.0345631847496697</c:v>
                </c:pt>
                <c:pt idx="928">
                  <c:v>1.0369007226294387</c:v>
                </c:pt>
                <c:pt idx="929">
                  <c:v>1.0358957755963636</c:v>
                </c:pt>
                <c:pt idx="930">
                  <c:v>1.0245137144189178</c:v>
                </c:pt>
                <c:pt idx="931">
                  <c:v>1.0334313243026236</c:v>
                </c:pt>
                <c:pt idx="932">
                  <c:v>1.0541635369991451</c:v>
                </c:pt>
                <c:pt idx="933">
                  <c:v>1.0387409671320158</c:v>
                </c:pt>
                <c:pt idx="934">
                  <c:v>1.0160247610660726</c:v>
                </c:pt>
                <c:pt idx="935">
                  <c:v>1.0184192804786449</c:v>
                </c:pt>
                <c:pt idx="936">
                  <c:v>1.0245616307078662</c:v>
                </c:pt>
                <c:pt idx="937">
                  <c:v>1.0220311326374678</c:v>
                </c:pt>
                <c:pt idx="938">
                  <c:v>1.0193128545157866</c:v>
                </c:pt>
                <c:pt idx="939">
                  <c:v>1.0243609003082184</c:v>
                </c:pt>
                <c:pt idx="940">
                  <c:v>1.0398287963946231</c:v>
                </c:pt>
                <c:pt idx="941">
                  <c:v>1.0359190862234195</c:v>
                </c:pt>
                <c:pt idx="942">
                  <c:v>1.0125462974954027</c:v>
                </c:pt>
                <c:pt idx="943">
                  <c:v>1.0031689502447616</c:v>
                </c:pt>
                <c:pt idx="944">
                  <c:v>1.0136017508870989</c:v>
                </c:pt>
                <c:pt idx="945">
                  <c:v>1.0205379574710558</c:v>
                </c:pt>
                <c:pt idx="946">
                  <c:v>1.0096777953326945</c:v>
                </c:pt>
                <c:pt idx="947">
                  <c:v>1.0162345567095756</c:v>
                </c:pt>
                <c:pt idx="948">
                  <c:v>1.058277862674506</c:v>
                </c:pt>
                <c:pt idx="949">
                  <c:v>1.0626550804216635</c:v>
                </c:pt>
                <c:pt idx="950">
                  <c:v>1.0164948587116993</c:v>
                </c:pt>
                <c:pt idx="951">
                  <c:v>1.0153448677769432</c:v>
                </c:pt>
                <c:pt idx="952">
                  <c:v>1.0312984019270119</c:v>
                </c:pt>
                <c:pt idx="953">
                  <c:v>1.022182651713331</c:v>
                </c:pt>
                <c:pt idx="954">
                  <c:v>1.0100222745991867</c:v>
                </c:pt>
                <c:pt idx="955">
                  <c:v>1.0129982646533191</c:v>
                </c:pt>
                <c:pt idx="956">
                  <c:v>1.0309526276256833</c:v>
                </c:pt>
                <c:pt idx="957">
                  <c:v>1.0286474656168252</c:v>
                </c:pt>
                <c:pt idx="958">
                  <c:v>1.0086806185086379</c:v>
                </c:pt>
                <c:pt idx="959">
                  <c:v>1.0065282706104794</c:v>
                </c:pt>
                <c:pt idx="960">
                  <c:v>1.0093864124944962</c:v>
                </c:pt>
                <c:pt idx="961">
                  <c:v>0.99841876246471017</c:v>
                </c:pt>
                <c:pt idx="962">
                  <c:v>0.98372659224533132</c:v>
                </c:pt>
                <c:pt idx="963">
                  <c:v>0.98435338910616699</c:v>
                </c:pt>
                <c:pt idx="964">
                  <c:v>1.0051697790670568</c:v>
                </c:pt>
                <c:pt idx="965">
                  <c:v>0.99943018467196765</c:v>
                </c:pt>
                <c:pt idx="966">
                  <c:v>0.97239762749617975</c:v>
                </c:pt>
                <c:pt idx="967">
                  <c:v>0.97802325882566243</c:v>
                </c:pt>
                <c:pt idx="968">
                  <c:v>0.97012354632339615</c:v>
                </c:pt>
                <c:pt idx="969">
                  <c:v>0.95790100753710272</c:v>
                </c:pt>
                <c:pt idx="970">
                  <c:v>0.95865083270739992</c:v>
                </c:pt>
                <c:pt idx="971">
                  <c:v>0.96777305809526282</c:v>
                </c:pt>
                <c:pt idx="972">
                  <c:v>1.0294931233650184</c:v>
                </c:pt>
                <c:pt idx="973">
                  <c:v>1.0516744800435132</c:v>
                </c:pt>
                <c:pt idx="974">
                  <c:v>1.0077999948198606</c:v>
                </c:pt>
                <c:pt idx="975">
                  <c:v>0.99743842109352743</c:v>
                </c:pt>
                <c:pt idx="976">
                  <c:v>0.98990908855448212</c:v>
                </c:pt>
                <c:pt idx="977">
                  <c:v>0.97872387267217498</c:v>
                </c:pt>
                <c:pt idx="978">
                  <c:v>0.97273174648398031</c:v>
                </c:pt>
                <c:pt idx="979">
                  <c:v>0.97462379238001506</c:v>
                </c:pt>
                <c:pt idx="980">
                  <c:v>1.0055738299360253</c:v>
                </c:pt>
                <c:pt idx="981">
                  <c:v>1.0130267554197208</c:v>
                </c:pt>
                <c:pt idx="982">
                  <c:v>0.97417571032660766</c:v>
                </c:pt>
                <c:pt idx="983">
                  <c:v>0.96307337667383264</c:v>
                </c:pt>
                <c:pt idx="984">
                  <c:v>0.96755290217306844</c:v>
                </c:pt>
                <c:pt idx="985">
                  <c:v>0.9707399829055402</c:v>
                </c:pt>
                <c:pt idx="986">
                  <c:v>0.97171514413737725</c:v>
                </c:pt>
                <c:pt idx="987">
                  <c:v>0.98756248543085812</c:v>
                </c:pt>
                <c:pt idx="988">
                  <c:v>1.0062860990960656</c:v>
                </c:pt>
                <c:pt idx="989">
                  <c:v>0.98150690253567818</c:v>
                </c:pt>
                <c:pt idx="990">
                  <c:v>0.95160195809267278</c:v>
                </c:pt>
                <c:pt idx="991">
                  <c:v>0.9587298298324225</c:v>
                </c:pt>
                <c:pt idx="992">
                  <c:v>0.96426221865368167</c:v>
                </c:pt>
                <c:pt idx="993">
                  <c:v>0.97256339195524355</c:v>
                </c:pt>
                <c:pt idx="994">
                  <c:v>0.9857054054754073</c:v>
                </c:pt>
                <c:pt idx="995">
                  <c:v>0.98850915589629362</c:v>
                </c:pt>
                <c:pt idx="996">
                  <c:v>1.0121513118702894</c:v>
                </c:pt>
                <c:pt idx="997">
                  <c:v>1.0252298686834675</c:v>
                </c:pt>
                <c:pt idx="998">
                  <c:v>1.0064881245305499</c:v>
                </c:pt>
                <c:pt idx="999">
                  <c:v>1.001431013494263</c:v>
                </c:pt>
                <c:pt idx="1000">
                  <c:v>1.0000479162889482</c:v>
                </c:pt>
                <c:pt idx="1001">
                  <c:v>1.0034175969333574</c:v>
                </c:pt>
                <c:pt idx="1002">
                  <c:v>0.9964723251055454</c:v>
                </c:pt>
                <c:pt idx="1003">
                  <c:v>0.98298065217954367</c:v>
                </c:pt>
                <c:pt idx="1004">
                  <c:v>1.0118081276386335</c:v>
                </c:pt>
                <c:pt idx="1005">
                  <c:v>1.0238286409904427</c:v>
                </c:pt>
                <c:pt idx="1006">
                  <c:v>0.99594265585744257</c:v>
                </c:pt>
                <c:pt idx="1007">
                  <c:v>0.99225828174777897</c:v>
                </c:pt>
                <c:pt idx="1008">
                  <c:v>0.99168069621072819</c:v>
                </c:pt>
                <c:pt idx="1009">
                  <c:v>0.99245771711259045</c:v>
                </c:pt>
                <c:pt idx="1010">
                  <c:v>0.99747338703411115</c:v>
                </c:pt>
                <c:pt idx="1011">
                  <c:v>1.0106995778186434</c:v>
                </c:pt>
                <c:pt idx="1012">
                  <c:v>1.0179776735994197</c:v>
                </c:pt>
                <c:pt idx="1013">
                  <c:v>1.0154031443445828</c:v>
                </c:pt>
                <c:pt idx="1014">
                  <c:v>1.0118676992411095</c:v>
                </c:pt>
                <c:pt idx="1015">
                  <c:v>1.0106115154497655</c:v>
                </c:pt>
                <c:pt idx="1016">
                  <c:v>1.0246406278328886</c:v>
                </c:pt>
                <c:pt idx="1017">
                  <c:v>1.0305511668263878</c:v>
                </c:pt>
                <c:pt idx="1018">
                  <c:v>1.004737237431687</c:v>
                </c:pt>
                <c:pt idx="1019">
                  <c:v>0.99071978036209163</c:v>
                </c:pt>
                <c:pt idx="1020">
                  <c:v>0.9892693413452821</c:v>
                </c:pt>
                <c:pt idx="1021">
                  <c:v>0.97792483617809312</c:v>
                </c:pt>
                <c:pt idx="1022">
                  <c:v>0.97876142868243154</c:v>
                </c:pt>
                <c:pt idx="1023">
                  <c:v>0.98820223264005802</c:v>
                </c:pt>
                <c:pt idx="1024">
                  <c:v>0.98287834442746502</c:v>
                </c:pt>
                <c:pt idx="1025">
                  <c:v>0.97613768810380996</c:v>
                </c:pt>
                <c:pt idx="1026">
                  <c:v>0.97230049988344691</c:v>
                </c:pt>
                <c:pt idx="1027">
                  <c:v>0.97114403377450853</c:v>
                </c:pt>
                <c:pt idx="1028">
                  <c:v>0.97571809681680433</c:v>
                </c:pt>
                <c:pt idx="1029">
                  <c:v>0.99563573260120697</c:v>
                </c:pt>
                <c:pt idx="1030">
                  <c:v>1.0107021678883161</c:v>
                </c:pt>
                <c:pt idx="1031">
                  <c:v>0.98713512393483394</c:v>
                </c:pt>
                <c:pt idx="1032">
                  <c:v>0.96818099406874047</c:v>
                </c:pt>
                <c:pt idx="1033">
                  <c:v>0.97249605014374885</c:v>
                </c:pt>
                <c:pt idx="1034">
                  <c:v>0.97952161413142014</c:v>
                </c:pt>
                <c:pt idx="1035">
                  <c:v>0.98247299852366032</c:v>
                </c:pt>
                <c:pt idx="1036">
                  <c:v>0.97230697505762909</c:v>
                </c:pt>
                <c:pt idx="1037">
                  <c:v>0.96208526509363101</c:v>
                </c:pt>
                <c:pt idx="1038">
                  <c:v>0.95467896086404713</c:v>
                </c:pt>
                <c:pt idx="1039">
                  <c:v>0.99091533062239379</c:v>
                </c:pt>
                <c:pt idx="1040">
                  <c:v>1.0238428863736435</c:v>
                </c:pt>
                <c:pt idx="1041">
                  <c:v>1.0078647465616826</c:v>
                </c:pt>
                <c:pt idx="1042">
                  <c:v>0.99465668626486048</c:v>
                </c:pt>
                <c:pt idx="1043">
                  <c:v>0.97873682302053933</c:v>
                </c:pt>
                <c:pt idx="1044">
                  <c:v>0.97094718847937012</c:v>
                </c:pt>
                <c:pt idx="1045">
                  <c:v>0.97481286746613494</c:v>
                </c:pt>
                <c:pt idx="1046">
                  <c:v>0.98064052423010184</c:v>
                </c:pt>
                <c:pt idx="1047">
                  <c:v>0.96942681758139293</c:v>
                </c:pt>
                <c:pt idx="1048">
                  <c:v>0.97349711207231471</c:v>
                </c:pt>
                <c:pt idx="1049">
                  <c:v>0.99837473128027143</c:v>
                </c:pt>
                <c:pt idx="1050">
                  <c:v>1.0017211012976248</c:v>
                </c:pt>
                <c:pt idx="1051">
                  <c:v>0.99564997798440791</c:v>
                </c:pt>
                <c:pt idx="1052">
                  <c:v>0.99484705638581683</c:v>
                </c:pt>
                <c:pt idx="1053">
                  <c:v>0.99334999611489549</c:v>
                </c:pt>
                <c:pt idx="1054">
                  <c:v>0.99245771711259045</c:v>
                </c:pt>
                <c:pt idx="1055">
                  <c:v>0.99695666813437278</c:v>
                </c:pt>
                <c:pt idx="1056">
                  <c:v>0.99611619052552525</c:v>
                </c:pt>
                <c:pt idx="1057">
                  <c:v>0.98034137118288478</c:v>
                </c:pt>
                <c:pt idx="1058">
                  <c:v>0.9746004817529591</c:v>
                </c:pt>
                <c:pt idx="1059">
                  <c:v>1.0148592297132792</c:v>
                </c:pt>
                <c:pt idx="1060">
                  <c:v>1.0334753554870626</c:v>
                </c:pt>
                <c:pt idx="1061">
                  <c:v>1.0068960605040276</c:v>
                </c:pt>
                <c:pt idx="1062">
                  <c:v>0.99876712683571189</c:v>
                </c:pt>
                <c:pt idx="1063">
                  <c:v>0.99333963583620399</c:v>
                </c:pt>
                <c:pt idx="1064">
                  <c:v>0.99859747727213855</c:v>
                </c:pt>
                <c:pt idx="1065">
                  <c:v>1.0020215493796785</c:v>
                </c:pt>
                <c:pt idx="1066">
                  <c:v>0.99301717216193119</c:v>
                </c:pt>
                <c:pt idx="1067">
                  <c:v>0.98823849361547833</c:v>
                </c:pt>
                <c:pt idx="1068">
                  <c:v>1.0302986350332826</c:v>
                </c:pt>
                <c:pt idx="1069">
                  <c:v>1.048320339817141</c:v>
                </c:pt>
                <c:pt idx="1070">
                  <c:v>1.01889714833329</c:v>
                </c:pt>
                <c:pt idx="1071">
                  <c:v>1.0225659820249164</c:v>
                </c:pt>
                <c:pt idx="1072">
                  <c:v>1.0284829961925974</c:v>
                </c:pt>
                <c:pt idx="1073">
                  <c:v>1.0395309383822424</c:v>
                </c:pt>
                <c:pt idx="1074">
                  <c:v>1.0557395943950894</c:v>
                </c:pt>
                <c:pt idx="1075">
                  <c:v>1.0903390401201793</c:v>
                </c:pt>
                <c:pt idx="1076">
                  <c:v>1.083722707140822</c:v>
                </c:pt>
                <c:pt idx="1077">
                  <c:v>1.04221425056334</c:v>
                </c:pt>
                <c:pt idx="1078">
                  <c:v>1.033103680489005</c:v>
                </c:pt>
                <c:pt idx="1079">
                  <c:v>1.0251055453391698</c:v>
                </c:pt>
                <c:pt idx="1080">
                  <c:v>1.0175036908492838</c:v>
                </c:pt>
                <c:pt idx="1081">
                  <c:v>1.0123831231060114</c:v>
                </c:pt>
                <c:pt idx="1082">
                  <c:v>1.0242404620684298</c:v>
                </c:pt>
                <c:pt idx="1083">
                  <c:v>1.0286902017664274</c:v>
                </c:pt>
                <c:pt idx="1084">
                  <c:v>1.0168147323162993</c:v>
                </c:pt>
                <c:pt idx="1085">
                  <c:v>1.0184387060011915</c:v>
                </c:pt>
                <c:pt idx="1086">
                  <c:v>1.0308166489678574</c:v>
                </c:pt>
                <c:pt idx="1087">
                  <c:v>1.0424784376699734</c:v>
                </c:pt>
                <c:pt idx="1088">
                  <c:v>1.0422466264342511</c:v>
                </c:pt>
                <c:pt idx="1089">
                  <c:v>1.0393884845502344</c:v>
                </c:pt>
                <c:pt idx="1090">
                  <c:v>1.0797482452277967</c:v>
                </c:pt>
                <c:pt idx="1091">
                  <c:v>1.0939418270351473</c:v>
                </c:pt>
                <c:pt idx="1092">
                  <c:v>1.0749410759149423</c:v>
                </c:pt>
                <c:pt idx="1093">
                  <c:v>1.1032984537284054</c:v>
                </c:pt>
                <c:pt idx="1094">
                  <c:v>1.1221606361211116</c:v>
                </c:pt>
                <c:pt idx="1095">
                  <c:v>1.1157553938200937</c:v>
                </c:pt>
                <c:pt idx="1096">
                  <c:v>1.0926338418503458</c:v>
                </c:pt>
                <c:pt idx="1097">
                  <c:v>1.0881530213162733</c:v>
                </c:pt>
                <c:pt idx="1098">
                  <c:v>1.0683053174130384</c:v>
                </c:pt>
                <c:pt idx="1099">
                  <c:v>1.0140938641249451</c:v>
                </c:pt>
                <c:pt idx="1100">
                  <c:v>0.9806573596829754</c:v>
                </c:pt>
                <c:pt idx="1101">
                  <c:v>0.96281048460203589</c:v>
                </c:pt>
                <c:pt idx="1102">
                  <c:v>0.96796472325105554</c:v>
                </c:pt>
                <c:pt idx="1103">
                  <c:v>0.97452018959310005</c:v>
                </c:pt>
                <c:pt idx="1104">
                  <c:v>0.97536196223678417</c:v>
                </c:pt>
                <c:pt idx="1105">
                  <c:v>0.95913388070139083</c:v>
                </c:pt>
                <c:pt idx="1106">
                  <c:v>0.93400761480483818</c:v>
                </c:pt>
                <c:pt idx="1107">
                  <c:v>0.93449972804268433</c:v>
                </c:pt>
                <c:pt idx="1108">
                  <c:v>0.93698619492864355</c:v>
                </c:pt>
                <c:pt idx="1109">
                  <c:v>0.92457069595172114</c:v>
                </c:pt>
                <c:pt idx="1110">
                  <c:v>0.9281320417519231</c:v>
                </c:pt>
                <c:pt idx="1111">
                  <c:v>0.95798129969696177</c:v>
                </c:pt>
                <c:pt idx="1112">
                  <c:v>0.95141029293687995</c:v>
                </c:pt>
                <c:pt idx="1113">
                  <c:v>0.91489160558419025</c:v>
                </c:pt>
                <c:pt idx="1114">
                  <c:v>0.92367323681007019</c:v>
                </c:pt>
                <c:pt idx="1115">
                  <c:v>0.93315159677795345</c:v>
                </c:pt>
                <c:pt idx="1116">
                  <c:v>0.9298958791991504</c:v>
                </c:pt>
                <c:pt idx="1117">
                  <c:v>0.92227589422155465</c:v>
                </c:pt>
                <c:pt idx="1118">
                  <c:v>0.95644150327643818</c:v>
                </c:pt>
                <c:pt idx="1119">
                  <c:v>0.9557952808930561</c:v>
                </c:pt>
                <c:pt idx="1120">
                  <c:v>0.91884146183532345</c:v>
                </c:pt>
                <c:pt idx="1121">
                  <c:v>0.91805278561993309</c:v>
                </c:pt>
                <c:pt idx="1122">
                  <c:v>0.91079282032686681</c:v>
                </c:pt>
                <c:pt idx="1123">
                  <c:v>0.91122795203190965</c:v>
                </c:pt>
                <c:pt idx="1124">
                  <c:v>0.889973840296304</c:v>
                </c:pt>
                <c:pt idx="1125">
                  <c:v>0.90880623688777229</c:v>
                </c:pt>
                <c:pt idx="1126">
                  <c:v>0.90801885570721841</c:v>
                </c:pt>
                <c:pt idx="1127">
                  <c:v>0.87405527208681921</c:v>
                </c:pt>
                <c:pt idx="1128">
                  <c:v>0.89535471004170009</c:v>
                </c:pt>
                <c:pt idx="1129">
                  <c:v>0.90466730555051933</c:v>
                </c:pt>
                <c:pt idx="1130">
                  <c:v>0.90871040430987593</c:v>
                </c:pt>
                <c:pt idx="1131">
                  <c:v>0.91901629153824249</c:v>
                </c:pt>
                <c:pt idx="1132">
                  <c:v>0.91703747830816651</c:v>
                </c:pt>
                <c:pt idx="1133">
                  <c:v>0.9116773291201532</c:v>
                </c:pt>
                <c:pt idx="1134">
                  <c:v>0.91545494573804043</c:v>
                </c:pt>
                <c:pt idx="1135">
                  <c:v>0.92380015022404105</c:v>
                </c:pt>
                <c:pt idx="1136">
                  <c:v>0.929307933383408</c:v>
                </c:pt>
                <c:pt idx="1137">
                  <c:v>0.91950192960190635</c:v>
                </c:pt>
                <c:pt idx="1138">
                  <c:v>0.91907845321039128</c:v>
                </c:pt>
                <c:pt idx="1139">
                  <c:v>0.9536092620891502</c:v>
                </c:pt>
                <c:pt idx="1140">
                  <c:v>0.95039628065994974</c:v>
                </c:pt>
                <c:pt idx="1141">
                  <c:v>0.90865730788158194</c:v>
                </c:pt>
                <c:pt idx="1142">
                  <c:v>0.89889274521484619</c:v>
                </c:pt>
                <c:pt idx="1143">
                  <c:v>0.90172628143697064</c:v>
                </c:pt>
                <c:pt idx="1144">
                  <c:v>0.90317542541894369</c:v>
                </c:pt>
                <c:pt idx="1145">
                  <c:v>0.90130021497578294</c:v>
                </c:pt>
                <c:pt idx="1146">
                  <c:v>0.90562304125980986</c:v>
                </c:pt>
                <c:pt idx="1147">
                  <c:v>0.92363697583464988</c:v>
                </c:pt>
                <c:pt idx="1148">
                  <c:v>0.94481209044523295</c:v>
                </c:pt>
                <c:pt idx="1149">
                  <c:v>0.92292341163977309</c:v>
                </c:pt>
                <c:pt idx="1150">
                  <c:v>0.91361599627029977</c:v>
                </c:pt>
                <c:pt idx="1151">
                  <c:v>0.94596726151933486</c:v>
                </c:pt>
                <c:pt idx="1152">
                  <c:v>0.94540780646999401</c:v>
                </c:pt>
                <c:pt idx="1153">
                  <c:v>0.93204434199279973</c:v>
                </c:pt>
                <c:pt idx="1154">
                  <c:v>0.92637338444404149</c:v>
                </c:pt>
                <c:pt idx="1155">
                  <c:v>0.92831205159418784</c:v>
                </c:pt>
                <c:pt idx="1156">
                  <c:v>0.96498355305757733</c:v>
                </c:pt>
                <c:pt idx="1157">
                  <c:v>0.99177005361444226</c:v>
                </c:pt>
                <c:pt idx="1158">
                  <c:v>0.95806806703100322</c:v>
                </c:pt>
                <c:pt idx="1159">
                  <c:v>0.91065554663420445</c:v>
                </c:pt>
                <c:pt idx="1160">
                  <c:v>0.94120153332124634</c:v>
                </c:pt>
                <c:pt idx="1161">
                  <c:v>0.98119738920976984</c:v>
                </c:pt>
                <c:pt idx="1162">
                  <c:v>0.95860421145328811</c:v>
                </c:pt>
                <c:pt idx="1163">
                  <c:v>0.96612188867880544</c:v>
                </c:pt>
                <c:pt idx="1164">
                  <c:v>0.9650055686497967</c:v>
                </c:pt>
                <c:pt idx="1165">
                  <c:v>0.96787277577766839</c:v>
                </c:pt>
                <c:pt idx="1166">
                  <c:v>1.0064894195653864</c:v>
                </c:pt>
                <c:pt idx="1167">
                  <c:v>1.0102968219845114</c:v>
                </c:pt>
                <c:pt idx="1168">
                  <c:v>0.97384029630397062</c:v>
                </c:pt>
                <c:pt idx="1169">
                  <c:v>0.97310342148203799</c:v>
                </c:pt>
                <c:pt idx="1170">
                  <c:v>0.9736745318449066</c:v>
                </c:pt>
                <c:pt idx="1171">
                  <c:v>0.98419798492579458</c:v>
                </c:pt>
                <c:pt idx="1172">
                  <c:v>0.9970291900852134</c:v>
                </c:pt>
                <c:pt idx="1173">
                  <c:v>1.0141469605532387</c:v>
                </c:pt>
                <c:pt idx="1174">
                  <c:v>1.0692688233313477</c:v>
                </c:pt>
                <c:pt idx="1175">
                  <c:v>1.0829948975627444</c:v>
                </c:pt>
                <c:pt idx="1176">
                  <c:v>1.050278432489834</c:v>
                </c:pt>
                <c:pt idx="1177">
                  <c:v>1.0547242870833224</c:v>
                </c:pt>
                <c:pt idx="1178">
                  <c:v>1.0551671889973839</c:v>
                </c:pt>
                <c:pt idx="1179">
                  <c:v>1.0534745784661608</c:v>
                </c:pt>
                <c:pt idx="1180">
                  <c:v>1.0482141469605533</c:v>
                </c:pt>
                <c:pt idx="1181">
                  <c:v>1.0462249734517857</c:v>
                </c:pt>
                <c:pt idx="1182">
                  <c:v>1.0543655624336294</c:v>
                </c:pt>
                <c:pt idx="1183">
                  <c:v>1.062292470667461</c:v>
                </c:pt>
                <c:pt idx="1184">
                  <c:v>1.0340503509544408</c:v>
                </c:pt>
                <c:pt idx="1185">
                  <c:v>0.99760677562226419</c:v>
                </c:pt>
                <c:pt idx="1186">
                  <c:v>1.0006306819653448</c:v>
                </c:pt>
                <c:pt idx="1187">
                  <c:v>1.0090911445517885</c:v>
                </c:pt>
                <c:pt idx="1188">
                  <c:v>1.0089823616255278</c:v>
                </c:pt>
                <c:pt idx="1189">
                  <c:v>1.0138011862519101</c:v>
                </c:pt>
                <c:pt idx="1190">
                  <c:v>1.0185306534745784</c:v>
                </c:pt>
                <c:pt idx="1191">
                  <c:v>1.0572003936905903</c:v>
                </c:pt>
                <c:pt idx="1192">
                  <c:v>1.0896863425626149</c:v>
                </c:pt>
                <c:pt idx="1193">
                  <c:v>1.0776140278173483</c:v>
                </c:pt>
                <c:pt idx="1194">
                  <c:v>1.0810510502732524</c:v>
                </c:pt>
                <c:pt idx="1195">
                  <c:v>1.0869602942319148</c:v>
                </c:pt>
                <c:pt idx="1196">
                  <c:v>1.0832396591468312</c:v>
                </c:pt>
                <c:pt idx="1197">
                  <c:v>1.0818099406874044</c:v>
                </c:pt>
                <c:pt idx="1198">
                  <c:v>1.0865122121785076</c:v>
                </c:pt>
                <c:pt idx="1199">
                  <c:v>1.0883356212282111</c:v>
                </c:pt>
                <c:pt idx="1200">
                  <c:v>1.1154937967831333</c:v>
                </c:pt>
                <c:pt idx="1201">
                  <c:v>1.1059623403869563</c:v>
                </c:pt>
                <c:pt idx="1202">
                  <c:v>1.0675321816156855</c:v>
                </c:pt>
                <c:pt idx="1203">
                  <c:v>1.0621344764174157</c:v>
                </c:pt>
                <c:pt idx="1204">
                  <c:v>1.0487282757906187</c:v>
                </c:pt>
                <c:pt idx="1205">
                  <c:v>1.0451332590846694</c:v>
                </c:pt>
                <c:pt idx="1206">
                  <c:v>1.0523660286461707</c:v>
                </c:pt>
                <c:pt idx="1207">
                  <c:v>1.0617589163148489</c:v>
                </c:pt>
                <c:pt idx="1208">
                  <c:v>1.0912287290528115</c:v>
                </c:pt>
                <c:pt idx="1209">
                  <c:v>1.0834429796161518</c:v>
                </c:pt>
                <c:pt idx="1210">
                  <c:v>1.0460229480173018</c:v>
                </c:pt>
                <c:pt idx="1211">
                  <c:v>1.0332176435546117</c:v>
                </c:pt>
                <c:pt idx="1212">
                  <c:v>1.0233391178222693</c:v>
                </c:pt>
                <c:pt idx="1213">
                  <c:v>1.0444391204123391</c:v>
                </c:pt>
                <c:pt idx="1214">
                  <c:v>1.0607202983760262</c:v>
                </c:pt>
                <c:pt idx="1215">
                  <c:v>1.0608899479395997</c:v>
                </c:pt>
                <c:pt idx="1216">
                  <c:v>1.0645225206558058</c:v>
                </c:pt>
                <c:pt idx="1217">
                  <c:v>1.0937372115309902</c:v>
                </c:pt>
                <c:pt idx="1218">
                  <c:v>1.082160895128079</c:v>
                </c:pt>
                <c:pt idx="1219">
                  <c:v>1.0359177911885831</c:v>
                </c:pt>
                <c:pt idx="1220">
                  <c:v>1.0346991634074956</c:v>
                </c:pt>
                <c:pt idx="1221">
                  <c:v>1.0333989484317128</c:v>
                </c:pt>
                <c:pt idx="1222">
                  <c:v>1.0288598513300007</c:v>
                </c:pt>
                <c:pt idx="1223">
                  <c:v>1.0308270092465486</c:v>
                </c:pt>
                <c:pt idx="1224">
                  <c:v>1.0306081483591909</c:v>
                </c:pt>
                <c:pt idx="1225">
                  <c:v>1.0515100106192856</c:v>
                </c:pt>
                <c:pt idx="1226">
                  <c:v>1.0450944080395763</c:v>
                </c:pt>
                <c:pt idx="1227">
                  <c:v>1.0052759719236446</c:v>
                </c:pt>
                <c:pt idx="1228">
                  <c:v>0.99846797378849483</c:v>
                </c:pt>
                <c:pt idx="1229">
                  <c:v>1.0092504338366703</c:v>
                </c:pt>
                <c:pt idx="1230">
                  <c:v>1.0107526742469373</c:v>
                </c:pt>
                <c:pt idx="1231">
                  <c:v>0.99649952083711046</c:v>
                </c:pt>
                <c:pt idx="1232">
                  <c:v>0.99018363593980674</c:v>
                </c:pt>
                <c:pt idx="1233">
                  <c:v>0.98562640835038473</c:v>
                </c:pt>
                <c:pt idx="1234">
                  <c:v>1.0126071641327152</c:v>
                </c:pt>
                <c:pt idx="1235">
                  <c:v>1.0165103991297366</c:v>
                </c:pt>
                <c:pt idx="1236">
                  <c:v>0.9909917376777434</c:v>
                </c:pt>
                <c:pt idx="1237">
                  <c:v>0.99068610945634439</c:v>
                </c:pt>
                <c:pt idx="1238">
                  <c:v>0.97778497241575801</c:v>
                </c:pt>
                <c:pt idx="1239">
                  <c:v>0.9784001139630657</c:v>
                </c:pt>
                <c:pt idx="1240">
                  <c:v>0.9921689243440649</c:v>
                </c:pt>
                <c:pt idx="1241">
                  <c:v>0.98415395374135561</c:v>
                </c:pt>
                <c:pt idx="1242">
                  <c:v>0.97062342977026095</c:v>
                </c:pt>
                <c:pt idx="1243">
                  <c:v>0.98991038358931849</c:v>
                </c:pt>
                <c:pt idx="1244">
                  <c:v>1.005279857028154</c:v>
                </c:pt>
                <c:pt idx="1245">
                  <c:v>0.98809733481830653</c:v>
                </c:pt>
                <c:pt idx="1246">
                  <c:v>0.97804268434820896</c:v>
                </c:pt>
                <c:pt idx="1247">
                  <c:v>0.97351006242067917</c:v>
                </c:pt>
                <c:pt idx="1248">
                  <c:v>0.96711906550286197</c:v>
                </c:pt>
                <c:pt idx="1249">
                  <c:v>0.9766932580486416</c:v>
                </c:pt>
                <c:pt idx="1250">
                  <c:v>0.99135952757129175</c:v>
                </c:pt>
                <c:pt idx="1251">
                  <c:v>0.98923308036986202</c:v>
                </c:pt>
                <c:pt idx="1252">
                  <c:v>0.99819083633349737</c:v>
                </c:pt>
                <c:pt idx="1253">
                  <c:v>0.99597632676318992</c:v>
                </c:pt>
                <c:pt idx="1254">
                  <c:v>0.97693801963272808</c:v>
                </c:pt>
                <c:pt idx="1255">
                  <c:v>0.97093035302649644</c:v>
                </c:pt>
                <c:pt idx="1256">
                  <c:v>0.97179414126239994</c:v>
                </c:pt>
                <c:pt idx="1257">
                  <c:v>0.98007200393690586</c:v>
                </c:pt>
                <c:pt idx="1258">
                  <c:v>0.97623093061203359</c:v>
                </c:pt>
                <c:pt idx="1259">
                  <c:v>0.96828718692532822</c:v>
                </c:pt>
                <c:pt idx="1260">
                  <c:v>0.96342692118417983</c:v>
                </c:pt>
                <c:pt idx="1261">
                  <c:v>0.96894506462223828</c:v>
                </c:pt>
                <c:pt idx="1262">
                  <c:v>0.9919759641534357</c:v>
                </c:pt>
                <c:pt idx="1263">
                  <c:v>0.98819964257038517</c:v>
                </c:pt>
                <c:pt idx="1264">
                  <c:v>0.95588981843611587</c:v>
                </c:pt>
                <c:pt idx="1265">
                  <c:v>0.9772229272967442</c:v>
                </c:pt>
                <c:pt idx="1266">
                  <c:v>0.99078194203424064</c:v>
                </c:pt>
                <c:pt idx="1267">
                  <c:v>0.98014193581807363</c:v>
                </c:pt>
                <c:pt idx="1268">
                  <c:v>0.99126499002823176</c:v>
                </c:pt>
                <c:pt idx="1269">
                  <c:v>0.99778160532518323</c:v>
                </c:pt>
                <c:pt idx="1270">
                  <c:v>1.0216762930922842</c:v>
                </c:pt>
                <c:pt idx="1271">
                  <c:v>1.0439988085679506</c:v>
                </c:pt>
                <c:pt idx="1272">
                  <c:v>1.006899945608537</c:v>
                </c:pt>
                <c:pt idx="1273">
                  <c:v>0.97785360926208909</c:v>
                </c:pt>
                <c:pt idx="1274">
                  <c:v>0.993760522158046</c:v>
                </c:pt>
                <c:pt idx="1275">
                  <c:v>0.98742003159885006</c:v>
                </c:pt>
                <c:pt idx="1276">
                  <c:v>0.97434147478567168</c:v>
                </c:pt>
                <c:pt idx="1277">
                  <c:v>0.98148100183894949</c:v>
                </c:pt>
                <c:pt idx="1278">
                  <c:v>0.98744593229557887</c:v>
                </c:pt>
                <c:pt idx="1279">
                  <c:v>0.98133077779792266</c:v>
                </c:pt>
                <c:pt idx="1280">
                  <c:v>1.0162669325804865</c:v>
                </c:pt>
                <c:pt idx="1281">
                  <c:v>1.0361185215882307</c:v>
                </c:pt>
                <c:pt idx="1282">
                  <c:v>1.0137454997539432</c:v>
                </c:pt>
                <c:pt idx="1283">
                  <c:v>1.0186912377942967</c:v>
                </c:pt>
                <c:pt idx="1284">
                  <c:v>1.0384262736667615</c:v>
                </c:pt>
                <c:pt idx="1285">
                  <c:v>1.0369719495454428</c:v>
                </c:pt>
                <c:pt idx="1286">
                  <c:v>1.012506151415473</c:v>
                </c:pt>
                <c:pt idx="1287">
                  <c:v>1.001810458701339</c:v>
                </c:pt>
                <c:pt idx="1288">
                  <c:v>1.0132248957496957</c:v>
                </c:pt>
                <c:pt idx="1289">
                  <c:v>1.002079825947318</c:v>
                </c:pt>
                <c:pt idx="1290">
                  <c:v>0.97127871739749794</c:v>
                </c:pt>
                <c:pt idx="1291">
                  <c:v>0.9702245590406382</c:v>
                </c:pt>
                <c:pt idx="1292">
                  <c:v>0.98232018441296076</c:v>
                </c:pt>
                <c:pt idx="1293">
                  <c:v>0.98985210702167881</c:v>
                </c:pt>
                <c:pt idx="1294">
                  <c:v>0.98888989613820621</c:v>
                </c:pt>
                <c:pt idx="1295">
                  <c:v>0.99464891605584194</c:v>
                </c:pt>
                <c:pt idx="1296">
                  <c:v>0.9917881841021523</c:v>
                </c:pt>
                <c:pt idx="1297">
                  <c:v>1.0095599471625787</c:v>
                </c:pt>
                <c:pt idx="1298">
                  <c:v>1.0137195990572145</c:v>
                </c:pt>
                <c:pt idx="1299">
                  <c:v>0.98302856846849185</c:v>
                </c:pt>
                <c:pt idx="1300">
                  <c:v>0.98205599730632742</c:v>
                </c:pt>
                <c:pt idx="1301">
                  <c:v>0.98319303789271928</c:v>
                </c:pt>
                <c:pt idx="1302">
                  <c:v>0.98748348830583543</c:v>
                </c:pt>
                <c:pt idx="1303">
                  <c:v>0.99403895464787995</c:v>
                </c:pt>
                <c:pt idx="1304">
                  <c:v>0.99089461006501067</c:v>
                </c:pt>
                <c:pt idx="1305">
                  <c:v>0.98468621305913129</c:v>
                </c:pt>
                <c:pt idx="1306">
                  <c:v>0.99903519904685434</c:v>
                </c:pt>
                <c:pt idx="1307">
                  <c:v>1.0080460514387837</c:v>
                </c:pt>
                <c:pt idx="1308">
                  <c:v>1.0004157061824963</c:v>
                </c:pt>
                <c:pt idx="1309">
                  <c:v>0.99819342640317021</c:v>
                </c:pt>
                <c:pt idx="1310">
                  <c:v>0.98383796524126499</c:v>
                </c:pt>
                <c:pt idx="1311">
                  <c:v>0.98824108368515118</c:v>
                </c:pt>
                <c:pt idx="1312">
                  <c:v>1.0061293998808569</c:v>
                </c:pt>
                <c:pt idx="1313">
                  <c:v>1.0142026470512056</c:v>
                </c:pt>
                <c:pt idx="1314">
                  <c:v>1.029968401149991</c:v>
                </c:pt>
                <c:pt idx="1315">
                  <c:v>1.0283068714548422</c:v>
                </c:pt>
                <c:pt idx="1316">
                  <c:v>1.0045028361262918</c:v>
                </c:pt>
                <c:pt idx="1317">
                  <c:v>1.0029371390090394</c:v>
                </c:pt>
                <c:pt idx="1318">
                  <c:v>1.0066603641637961</c:v>
                </c:pt>
                <c:pt idx="1319">
                  <c:v>1.0019930586132766</c:v>
                </c:pt>
                <c:pt idx="1320">
                  <c:v>0.99832422492165052</c:v>
                </c:pt>
                <c:pt idx="1321">
                  <c:v>0.99604237353984815</c:v>
                </c:pt>
                <c:pt idx="1322">
                  <c:v>1.0151415473076226</c:v>
                </c:pt>
                <c:pt idx="1323">
                  <c:v>1.0237664793182937</c:v>
                </c:pt>
                <c:pt idx="1324">
                  <c:v>1.010965059960113</c:v>
                </c:pt>
                <c:pt idx="1325">
                  <c:v>1.0194203424072108</c:v>
                </c:pt>
                <c:pt idx="1326">
                  <c:v>1.0180955217695355</c:v>
                </c:pt>
                <c:pt idx="1327">
                  <c:v>1.0083361392421455</c:v>
                </c:pt>
                <c:pt idx="1328">
                  <c:v>1.0010684037400606</c:v>
                </c:pt>
                <c:pt idx="1329">
                  <c:v>1.0006242067911626</c:v>
                </c:pt>
                <c:pt idx="1330">
                  <c:v>1.0100650107487892</c:v>
                </c:pt>
                <c:pt idx="1331">
                  <c:v>1.0486725892926518</c:v>
                </c:pt>
                <c:pt idx="1332">
                  <c:v>1.0526069051257478</c:v>
                </c:pt>
                <c:pt idx="1333">
                  <c:v>1.0252557693801962</c:v>
                </c:pt>
                <c:pt idx="1334">
                  <c:v>1.0255057111036288</c:v>
                </c:pt>
                <c:pt idx="1335">
                  <c:v>1.0238532466523349</c:v>
                </c:pt>
                <c:pt idx="1336">
                  <c:v>1.0237250382035277</c:v>
                </c:pt>
                <c:pt idx="1337">
                  <c:v>1.0155222875495351</c:v>
                </c:pt>
                <c:pt idx="1338">
                  <c:v>0.99518635551296331</c:v>
                </c:pt>
                <c:pt idx="1339">
                  <c:v>1.0231500427361497</c:v>
                </c:pt>
                <c:pt idx="1340">
                  <c:v>1.0318073506177317</c:v>
                </c:pt>
                <c:pt idx="1341">
                  <c:v>0.99318164158615863</c:v>
                </c:pt>
                <c:pt idx="1342">
                  <c:v>0.98983786163847809</c:v>
                </c:pt>
                <c:pt idx="1343">
                  <c:v>0.99075604133751194</c:v>
                </c:pt>
                <c:pt idx="1344">
                  <c:v>0.98414359346266422</c:v>
                </c:pt>
                <c:pt idx="1345">
                  <c:v>0.98330700095832579</c:v>
                </c:pt>
                <c:pt idx="1346">
                  <c:v>0.99005801756067247</c:v>
                </c:pt>
                <c:pt idx="1347">
                  <c:v>0.99264420212903726</c:v>
                </c:pt>
                <c:pt idx="1348">
                  <c:v>1.0327333005257842</c:v>
                </c:pt>
                <c:pt idx="1349">
                  <c:v>1.0361923385739076</c:v>
                </c:pt>
                <c:pt idx="1350">
                  <c:v>0.99599834235540941</c:v>
                </c:pt>
                <c:pt idx="1351">
                  <c:v>1.0008560180268851</c:v>
                </c:pt>
                <c:pt idx="1352">
                  <c:v>1.0176875857960579</c:v>
                </c:pt>
                <c:pt idx="1353">
                  <c:v>1.0085511150249942</c:v>
                </c:pt>
                <c:pt idx="1354">
                  <c:v>0.97893237328084126</c:v>
                </c:pt>
                <c:pt idx="1355">
                  <c:v>0.96804890051542392</c:v>
                </c:pt>
                <c:pt idx="1356">
                  <c:v>1.0008106918076096</c:v>
                </c:pt>
                <c:pt idx="1357">
                  <c:v>1.0089823616255278</c:v>
                </c:pt>
                <c:pt idx="1358">
                  <c:v>0.98182418607060529</c:v>
                </c:pt>
                <c:pt idx="1359">
                  <c:v>0.98894040249682713</c:v>
                </c:pt>
                <c:pt idx="1360">
                  <c:v>0.99676888808308939</c:v>
                </c:pt>
                <c:pt idx="1361">
                  <c:v>1.0040521640032116</c:v>
                </c:pt>
                <c:pt idx="1362">
                  <c:v>0.99692817736797124</c:v>
                </c:pt>
                <c:pt idx="1363">
                  <c:v>0.98882255432671129</c:v>
                </c:pt>
                <c:pt idx="1364">
                  <c:v>0.99429925665000396</c:v>
                </c:pt>
                <c:pt idx="1365">
                  <c:v>1.024976041855526</c:v>
                </c:pt>
                <c:pt idx="1366">
                  <c:v>1.0243103939495972</c:v>
                </c:pt>
                <c:pt idx="1367">
                  <c:v>0.98410344738273459</c:v>
                </c:pt>
                <c:pt idx="1368">
                  <c:v>0.9789051775492762</c:v>
                </c:pt>
                <c:pt idx="1369">
                  <c:v>0.98793545546375194</c:v>
                </c:pt>
                <c:pt idx="1370">
                  <c:v>0.98521847237690696</c:v>
                </c:pt>
                <c:pt idx="1371">
                  <c:v>0.98155352378978999</c:v>
                </c:pt>
                <c:pt idx="1372">
                  <c:v>0.9811727835478774</c:v>
                </c:pt>
                <c:pt idx="1373">
                  <c:v>1.0078233054469166</c:v>
                </c:pt>
                <c:pt idx="1374">
                  <c:v>1.0029021730684555</c:v>
                </c:pt>
                <c:pt idx="1375">
                  <c:v>0.98318138257919141</c:v>
                </c:pt>
                <c:pt idx="1376">
                  <c:v>1.0114014866999921</c:v>
                </c:pt>
                <c:pt idx="1377">
                  <c:v>1.0197143153150821</c:v>
                </c:pt>
                <c:pt idx="1378">
                  <c:v>1.0262788469009816</c:v>
                </c:pt>
                <c:pt idx="1379">
                  <c:v>1.0083218938589449</c:v>
                </c:pt>
                <c:pt idx="1380">
                  <c:v>1.0004221813566785</c:v>
                </c:pt>
                <c:pt idx="1381">
                  <c:v>1.0266013105752545</c:v>
                </c:pt>
                <c:pt idx="1382">
                  <c:v>1.0164702530498071</c:v>
                </c:pt>
                <c:pt idx="1383">
                  <c:v>0.98712605869097869</c:v>
                </c:pt>
                <c:pt idx="1384">
                  <c:v>0.98153927840658917</c:v>
                </c:pt>
                <c:pt idx="1385">
                  <c:v>0.96962366287653134</c:v>
                </c:pt>
                <c:pt idx="1386">
                  <c:v>0.96478670776243869</c:v>
                </c:pt>
                <c:pt idx="1387">
                  <c:v>0.96705819886554956</c:v>
                </c:pt>
                <c:pt idx="1388">
                  <c:v>0.96364448703670125</c:v>
                </c:pt>
                <c:pt idx="1389">
                  <c:v>0.9865950944080395</c:v>
                </c:pt>
                <c:pt idx="1390">
                  <c:v>0.99218705483177494</c:v>
                </c:pt>
                <c:pt idx="1391">
                  <c:v>0.96254241239089344</c:v>
                </c:pt>
                <c:pt idx="1392">
                  <c:v>0.95968686057654962</c:v>
                </c:pt>
                <c:pt idx="1393">
                  <c:v>0.95823383149006702</c:v>
                </c:pt>
                <c:pt idx="1394">
                  <c:v>0.95682224351835055</c:v>
                </c:pt>
                <c:pt idx="1395">
                  <c:v>0.96657644590639491</c:v>
                </c:pt>
                <c:pt idx="1396">
                  <c:v>0.96316532414721956</c:v>
                </c:pt>
                <c:pt idx="1397">
                  <c:v>0.98438706001191423</c:v>
                </c:pt>
                <c:pt idx="1398">
                  <c:v>0.99378383278510196</c:v>
                </c:pt>
                <c:pt idx="1399">
                  <c:v>0.9612797534253672</c:v>
                </c:pt>
                <c:pt idx="1400">
                  <c:v>0.94637390245797615</c:v>
                </c:pt>
                <c:pt idx="1401">
                  <c:v>0.93174389391074608</c:v>
                </c:pt>
                <c:pt idx="1402">
                  <c:v>0.9329923074930716</c:v>
                </c:pt>
                <c:pt idx="1403">
                  <c:v>0.93717267994509057</c:v>
                </c:pt>
                <c:pt idx="1404">
                  <c:v>0.93305835426972983</c:v>
                </c:pt>
                <c:pt idx="1405">
                  <c:v>0.96453935610867936</c:v>
                </c:pt>
                <c:pt idx="1406">
                  <c:v>0.98539071201015305</c:v>
                </c:pt>
                <c:pt idx="1407">
                  <c:v>0.96548991167862408</c:v>
                </c:pt>
                <c:pt idx="1408">
                  <c:v>0.95762257504726878</c:v>
                </c:pt>
                <c:pt idx="1409">
                  <c:v>0.95335155015669915</c:v>
                </c:pt>
                <c:pt idx="1410">
                  <c:v>0.95266000155404185</c:v>
                </c:pt>
                <c:pt idx="1411">
                  <c:v>0.95669144499987058</c:v>
                </c:pt>
                <c:pt idx="1412">
                  <c:v>0.96147659872050562</c:v>
                </c:pt>
                <c:pt idx="1413">
                  <c:v>0.99237483488305833</c:v>
                </c:pt>
                <c:pt idx="1414">
                  <c:v>0.99620036778989363</c:v>
                </c:pt>
                <c:pt idx="1415">
                  <c:v>0.95386956409127399</c:v>
                </c:pt>
                <c:pt idx="1416">
                  <c:v>0.97074516304488589</c:v>
                </c:pt>
                <c:pt idx="1417">
                  <c:v>0.98169986272630727</c:v>
                </c:pt>
                <c:pt idx="1418">
                  <c:v>0.96310834261441636</c:v>
                </c:pt>
                <c:pt idx="1419">
                  <c:v>0.97158305058406069</c:v>
                </c:pt>
                <c:pt idx="1420">
                  <c:v>0.96602864617058204</c:v>
                </c:pt>
                <c:pt idx="1421">
                  <c:v>0.98718045015410927</c:v>
                </c:pt>
                <c:pt idx="1422">
                  <c:v>0.99597114662384412</c:v>
                </c:pt>
                <c:pt idx="1423">
                  <c:v>0.97162578673366318</c:v>
                </c:pt>
                <c:pt idx="1424">
                  <c:v>0.97621798026366913</c:v>
                </c:pt>
                <c:pt idx="1425">
                  <c:v>0.98196016472843117</c:v>
                </c:pt>
                <c:pt idx="1426">
                  <c:v>0.97826672537491266</c:v>
                </c:pt>
                <c:pt idx="1427">
                  <c:v>0.9698969152270196</c:v>
                </c:pt>
                <c:pt idx="1428">
                  <c:v>0.96334533398948441</c:v>
                </c:pt>
                <c:pt idx="1429">
                  <c:v>0.98968634256261501</c:v>
                </c:pt>
                <c:pt idx="1430">
                  <c:v>1.0049185423087881</c:v>
                </c:pt>
                <c:pt idx="1431">
                  <c:v>0.98305705923489339</c:v>
                </c:pt>
                <c:pt idx="1432">
                  <c:v>0.98155352378978999</c:v>
                </c:pt>
                <c:pt idx="1433">
                  <c:v>0.98320080810173793</c:v>
                </c:pt>
                <c:pt idx="1434">
                  <c:v>0.98899608899479396</c:v>
                </c:pt>
                <c:pt idx="1435">
                  <c:v>0.99472532311119166</c:v>
                </c:pt>
                <c:pt idx="1436">
                  <c:v>0.98656012846745578</c:v>
                </c:pt>
                <c:pt idx="1437">
                  <c:v>1.0097438421093528</c:v>
                </c:pt>
                <c:pt idx="1438">
                  <c:v>1.0335258618456837</c:v>
                </c:pt>
                <c:pt idx="1439">
                  <c:v>1.0079061876764486</c:v>
                </c:pt>
                <c:pt idx="1440">
                  <c:v>1.008316713719599</c:v>
                </c:pt>
                <c:pt idx="1441">
                  <c:v>1.0162293765702297</c:v>
                </c:pt>
                <c:pt idx="1442">
                  <c:v>0.99956357326012069</c:v>
                </c:pt>
                <c:pt idx="1443">
                  <c:v>0.99205496127845838</c:v>
                </c:pt>
                <c:pt idx="1444">
                  <c:v>0.9825934367634489</c:v>
                </c:pt>
                <c:pt idx="1445">
                  <c:v>0.9876725633919553</c:v>
                </c:pt>
                <c:pt idx="1446">
                  <c:v>1.0156129399880858</c:v>
                </c:pt>
                <c:pt idx="1447">
                  <c:v>1.0210611515449766</c:v>
                </c:pt>
                <c:pt idx="1448">
                  <c:v>1.0088683985599214</c:v>
                </c:pt>
                <c:pt idx="1449">
                  <c:v>1.0136846331166307</c:v>
                </c:pt>
                <c:pt idx="1450">
                  <c:v>1.0104159651894635</c:v>
                </c:pt>
                <c:pt idx="1451">
                  <c:v>1.0039887072962264</c:v>
                </c:pt>
                <c:pt idx="1452">
                  <c:v>1.0007640705534979</c:v>
                </c:pt>
                <c:pt idx="1453">
                  <c:v>1.0092335983837966</c:v>
                </c:pt>
                <c:pt idx="1454">
                  <c:v>1.0424149809629879</c:v>
                </c:pt>
                <c:pt idx="1455">
                  <c:v>1.0439249915822737</c:v>
                </c:pt>
                <c:pt idx="1456">
                  <c:v>1.0089137247791966</c:v>
                </c:pt>
                <c:pt idx="1457">
                  <c:v>1.0039705768085163</c:v>
                </c:pt>
                <c:pt idx="1458">
                  <c:v>1.0196288430158771</c:v>
                </c:pt>
                <c:pt idx="1459">
                  <c:v>1.026623326167474</c:v>
                </c:pt>
                <c:pt idx="1460">
                  <c:v>1.0188777228107435</c:v>
                </c:pt>
                <c:pt idx="1461">
                  <c:v>1.0153267372892332</c:v>
                </c:pt>
                <c:pt idx="1462">
                  <c:v>1.0519878784739309</c:v>
                </c:pt>
                <c:pt idx="1463">
                  <c:v>1.0623481571654276</c:v>
                </c:pt>
                <c:pt idx="1464">
                  <c:v>1.0328161827553162</c:v>
                </c:pt>
                <c:pt idx="1465">
                  <c:v>1.0331943329275557</c:v>
                </c:pt>
                <c:pt idx="1466">
                  <c:v>1.0358426791680695</c:v>
                </c:pt>
                <c:pt idx="1467">
                  <c:v>1.038869175580823</c:v>
                </c:pt>
                <c:pt idx="1468">
                  <c:v>1.0492242741329743</c:v>
                </c:pt>
                <c:pt idx="1469">
                  <c:v>1.0739192934289932</c:v>
                </c:pt>
                <c:pt idx="1470">
                  <c:v>1.0822204667305551</c:v>
                </c:pt>
                <c:pt idx="1471">
                  <c:v>1.0563158848973038</c:v>
                </c:pt>
                <c:pt idx="1472">
                  <c:v>1.0442383900126913</c:v>
                </c:pt>
                <c:pt idx="1473">
                  <c:v>1.0451656349555805</c:v>
                </c:pt>
                <c:pt idx="1474">
                  <c:v>1.0370509466704654</c:v>
                </c:pt>
                <c:pt idx="1475">
                  <c:v>1.034916729260017</c:v>
                </c:pt>
                <c:pt idx="1476">
                  <c:v>1.0282926260716412</c:v>
                </c:pt>
                <c:pt idx="1477">
                  <c:v>1.0545533424849129</c:v>
                </c:pt>
                <c:pt idx="1478">
                  <c:v>1.0587272397627496</c:v>
                </c:pt>
                <c:pt idx="1479">
                  <c:v>1.0304812349452199</c:v>
                </c:pt>
                <c:pt idx="1480">
                  <c:v>1.0337680333600974</c:v>
                </c:pt>
                <c:pt idx="1481">
                  <c:v>1.0346991634074956</c:v>
                </c:pt>
                <c:pt idx="1482">
                  <c:v>1.0229208215701002</c:v>
                </c:pt>
                <c:pt idx="1483">
                  <c:v>1.0126460151778083</c:v>
                </c:pt>
                <c:pt idx="1484">
                  <c:v>1.0384987956176022</c:v>
                </c:pt>
                <c:pt idx="1485">
                  <c:v>1.0611321194540133</c:v>
                </c:pt>
                <c:pt idx="1486">
                  <c:v>1.0392641612059363</c:v>
                </c:pt>
                <c:pt idx="1487">
                  <c:v>1.0311326374679479</c:v>
                </c:pt>
                <c:pt idx="1488">
                  <c:v>1.0341189878007719</c:v>
                </c:pt>
                <c:pt idx="1489">
                  <c:v>1.017157916547955</c:v>
                </c:pt>
                <c:pt idx="1490">
                  <c:v>1.0013999326581886</c:v>
                </c:pt>
                <c:pt idx="1491">
                  <c:v>0.99267916806962109</c:v>
                </c:pt>
                <c:pt idx="1492">
                  <c:v>1.0300033670905748</c:v>
                </c:pt>
                <c:pt idx="1493">
                  <c:v>1.0434186329612267</c:v>
                </c:pt>
                <c:pt idx="1494">
                  <c:v>1.025148281488772</c:v>
                </c:pt>
                <c:pt idx="1495">
                  <c:v>1.0260509207697688</c:v>
                </c:pt>
                <c:pt idx="1496">
                  <c:v>0.99858711699344704</c:v>
                </c:pt>
                <c:pt idx="1497">
                  <c:v>0.98915926338418492</c:v>
                </c:pt>
                <c:pt idx="1498">
                  <c:v>0.99666399026133801</c:v>
                </c:pt>
                <c:pt idx="1499">
                  <c:v>1.0055712398663523</c:v>
                </c:pt>
                <c:pt idx="1500">
                  <c:v>1.0197104302105726</c:v>
                </c:pt>
                <c:pt idx="1501">
                  <c:v>1.0182755316118004</c:v>
                </c:pt>
                <c:pt idx="1502">
                  <c:v>1.0087505503898055</c:v>
                </c:pt>
                <c:pt idx="1503">
                  <c:v>0.98812971068921751</c:v>
                </c:pt>
                <c:pt idx="1504">
                  <c:v>0.95668885493019773</c:v>
                </c:pt>
                <c:pt idx="1505">
                  <c:v>0.94789556839078981</c:v>
                </c:pt>
                <c:pt idx="1506">
                  <c:v>0.96396954078064701</c:v>
                </c:pt>
                <c:pt idx="1507">
                  <c:v>0.98537128648760641</c:v>
                </c:pt>
                <c:pt idx="1508">
                  <c:v>1.0072949312336503</c:v>
                </c:pt>
                <c:pt idx="1509">
                  <c:v>0.99807298816338152</c:v>
                </c:pt>
                <c:pt idx="1510">
                  <c:v>0.95541195058147066</c:v>
                </c:pt>
                <c:pt idx="1511">
                  <c:v>0.94382527389986792</c:v>
                </c:pt>
                <c:pt idx="1512">
                  <c:v>0.96359009557357089</c:v>
                </c:pt>
                <c:pt idx="1513">
                  <c:v>0.96653241472195595</c:v>
                </c:pt>
                <c:pt idx="1514">
                  <c:v>0.96702582299463857</c:v>
                </c:pt>
                <c:pt idx="1515">
                  <c:v>0.97015203708979769</c:v>
                </c:pt>
                <c:pt idx="1516">
                  <c:v>0.99289284881763318</c:v>
                </c:pt>
                <c:pt idx="1517">
                  <c:v>0.99192675282965115</c:v>
                </c:pt>
                <c:pt idx="1518">
                  <c:v>0.95538086974539627</c:v>
                </c:pt>
                <c:pt idx="1519">
                  <c:v>0.95045844233209875</c:v>
                </c:pt>
                <c:pt idx="1520">
                  <c:v>0.95103214276464043</c:v>
                </c:pt>
                <c:pt idx="1521">
                  <c:v>0.95947576989821026</c:v>
                </c:pt>
                <c:pt idx="1522">
                  <c:v>0.96274961796472336</c:v>
                </c:pt>
                <c:pt idx="1523">
                  <c:v>0.96665673806625407</c:v>
                </c:pt>
                <c:pt idx="1524">
                  <c:v>1.001285969592582</c:v>
                </c:pt>
                <c:pt idx="1525">
                  <c:v>1.0069672874200315</c:v>
                </c:pt>
                <c:pt idx="1526">
                  <c:v>0.97216711129529387</c:v>
                </c:pt>
                <c:pt idx="1527">
                  <c:v>0.9777435313009919</c:v>
                </c:pt>
                <c:pt idx="1528">
                  <c:v>0.98983268149913228</c:v>
                </c:pt>
                <c:pt idx="1529">
                  <c:v>0.98852987645367663</c:v>
                </c:pt>
                <c:pt idx="1530">
                  <c:v>0.98527674894454664</c:v>
                </c:pt>
                <c:pt idx="1531">
                  <c:v>0.99291097930534344</c:v>
                </c:pt>
                <c:pt idx="1532">
                  <c:v>1.0122328990649849</c:v>
                </c:pt>
                <c:pt idx="1533">
                  <c:v>0.99937449817400081</c:v>
                </c:pt>
                <c:pt idx="1534">
                  <c:v>0.98035432153124924</c:v>
                </c:pt>
                <c:pt idx="1535">
                  <c:v>0.98039835271568798</c:v>
                </c:pt>
                <c:pt idx="1536">
                  <c:v>0.97311378176072927</c:v>
                </c:pt>
                <c:pt idx="1537">
                  <c:v>0.98149783729182316</c:v>
                </c:pt>
                <c:pt idx="1538">
                  <c:v>0.99364008391825731</c:v>
                </c:pt>
                <c:pt idx="1539">
                  <c:v>1.0204097490222488</c:v>
                </c:pt>
                <c:pt idx="1540">
                  <c:v>1.0184451811753736</c:v>
                </c:pt>
                <c:pt idx="1541">
                  <c:v>1.0097917583983009</c:v>
                </c:pt>
                <c:pt idx="1542">
                  <c:v>1.0218122717501101</c:v>
                </c:pt>
                <c:pt idx="1543">
                  <c:v>0.99820508171669808</c:v>
                </c:pt>
                <c:pt idx="1544">
                  <c:v>0.99462949053329541</c:v>
                </c:pt>
                <c:pt idx="1545">
                  <c:v>0.99559299645160448</c:v>
                </c:pt>
                <c:pt idx="1546">
                  <c:v>0.99727395166929989</c:v>
                </c:pt>
                <c:pt idx="1547">
                  <c:v>0.99886425444844473</c:v>
                </c:pt>
                <c:pt idx="1548">
                  <c:v>1.0333406718640732</c:v>
                </c:pt>
                <c:pt idx="1549">
                  <c:v>1.0426921184179856</c:v>
                </c:pt>
                <c:pt idx="1550">
                  <c:v>1.017047838586858</c:v>
                </c:pt>
                <c:pt idx="1551">
                  <c:v>1.0220427879509959</c:v>
                </c:pt>
                <c:pt idx="1552">
                  <c:v>1.0241161387241315</c:v>
                </c:pt>
                <c:pt idx="1553">
                  <c:v>1.0241873656401357</c:v>
                </c:pt>
                <c:pt idx="1554">
                  <c:v>1.0180877515605169</c:v>
                </c:pt>
                <c:pt idx="1555">
                  <c:v>1.018768939884483</c:v>
                </c:pt>
                <c:pt idx="1556">
                  <c:v>1.0465331917428577</c:v>
                </c:pt>
                <c:pt idx="1557">
                  <c:v>1.0438913206765261</c:v>
                </c:pt>
                <c:pt idx="1558">
                  <c:v>1.0150379445207076</c:v>
                </c:pt>
                <c:pt idx="1559">
                  <c:v>1.0177873034784635</c:v>
                </c:pt>
                <c:pt idx="1560">
                  <c:v>1.0132365510632237</c:v>
                </c:pt>
                <c:pt idx="1561">
                  <c:v>1.0129050221450957</c:v>
                </c:pt>
                <c:pt idx="1562">
                  <c:v>1.0174907405009195</c:v>
                </c:pt>
                <c:pt idx="1563">
                  <c:v>1.010799295501049</c:v>
                </c:pt>
                <c:pt idx="1564">
                  <c:v>1.0275389157968349</c:v>
                </c:pt>
                <c:pt idx="1565">
                  <c:v>1.0435947576989821</c:v>
                </c:pt>
                <c:pt idx="1566">
                  <c:v>1.0168445181175374</c:v>
                </c:pt>
                <c:pt idx="1567">
                  <c:v>1.0034862337796886</c:v>
                </c:pt>
                <c:pt idx="1568">
                  <c:v>1.0097956435028101</c:v>
                </c:pt>
                <c:pt idx="1569">
                  <c:v>1.0172589292651972</c:v>
                </c:pt>
                <c:pt idx="1570">
                  <c:v>1.0382993602527908</c:v>
                </c:pt>
                <c:pt idx="1571">
                  <c:v>1.0446294905332953</c:v>
                </c:pt>
                <c:pt idx="1572">
                  <c:v>1.0699888627004066</c:v>
                </c:pt>
                <c:pt idx="1573">
                  <c:v>1.0690939936284287</c:v>
                </c:pt>
                <c:pt idx="1574">
                  <c:v>1.0238105105027326</c:v>
                </c:pt>
                <c:pt idx="1575">
                  <c:v>1.0237496438654199</c:v>
                </c:pt>
                <c:pt idx="1576">
                  <c:v>1.0311080318060557</c:v>
                </c:pt>
                <c:pt idx="1577">
                  <c:v>1.0488435338910618</c:v>
                </c:pt>
                <c:pt idx="1578">
                  <c:v>1.0554883576368204</c:v>
                </c:pt>
                <c:pt idx="1579">
                  <c:v>1.0619169105648942</c:v>
                </c:pt>
                <c:pt idx="1580">
                  <c:v>1.0694915693232148</c:v>
                </c:pt>
                <c:pt idx="1581">
                  <c:v>1.0285736486311481</c:v>
                </c:pt>
                <c:pt idx="1582">
                  <c:v>1.0195213551244529</c:v>
                </c:pt>
                <c:pt idx="1583">
                  <c:v>1.033251314460359</c:v>
                </c:pt>
                <c:pt idx="1584">
                  <c:v>1.0182962521691834</c:v>
                </c:pt>
                <c:pt idx="1585">
                  <c:v>1.0182651713331088</c:v>
                </c:pt>
                <c:pt idx="1586">
                  <c:v>1.0089486907197804</c:v>
                </c:pt>
                <c:pt idx="1587">
                  <c:v>1.0329573415524878</c:v>
                </c:pt>
                <c:pt idx="1588">
                  <c:v>1.0414566551840243</c:v>
                </c:pt>
                <c:pt idx="1589">
                  <c:v>1.006041337511979</c:v>
                </c:pt>
                <c:pt idx="1590">
                  <c:v>0.99420730917661682</c:v>
                </c:pt>
                <c:pt idx="1591">
                  <c:v>0.99758994016939051</c:v>
                </c:pt>
                <c:pt idx="1592">
                  <c:v>0.99768965785179631</c:v>
                </c:pt>
                <c:pt idx="1593">
                  <c:v>0.98806236887772281</c:v>
                </c:pt>
                <c:pt idx="1594">
                  <c:v>1.0023919293428993</c:v>
                </c:pt>
                <c:pt idx="1595">
                  <c:v>1.0280012432334429</c:v>
                </c:pt>
                <c:pt idx="1596">
                  <c:v>1.018179699033904</c:v>
                </c:pt>
                <c:pt idx="1597">
                  <c:v>0.99523815690642081</c:v>
                </c:pt>
                <c:pt idx="1598">
                  <c:v>0.98465124711854757</c:v>
                </c:pt>
                <c:pt idx="1599">
                  <c:v>0.97743013287057423</c:v>
                </c:pt>
                <c:pt idx="1600">
                  <c:v>0.97863322023362431</c:v>
                </c:pt>
                <c:pt idx="1601">
                  <c:v>0.98541531767204538</c:v>
                </c:pt>
                <c:pt idx="1602">
                  <c:v>0.99512937398015999</c:v>
                </c:pt>
                <c:pt idx="1603">
                  <c:v>1.0064220777538915</c:v>
                </c:pt>
                <c:pt idx="1604">
                  <c:v>0.98834209640239323</c:v>
                </c:pt>
                <c:pt idx="1605">
                  <c:v>0.95959750317283532</c:v>
                </c:pt>
                <c:pt idx="1606">
                  <c:v>0.94310005439146316</c:v>
                </c:pt>
                <c:pt idx="1607">
                  <c:v>0.93178015488616639</c:v>
                </c:pt>
                <c:pt idx="1608">
                  <c:v>0.94273226449791492</c:v>
                </c:pt>
                <c:pt idx="1609">
                  <c:v>0.94934859747727218</c:v>
                </c:pt>
                <c:pt idx="1610">
                  <c:v>0.95120826750239573</c:v>
                </c:pt>
                <c:pt idx="1611">
                  <c:v>0.96879613561604805</c:v>
                </c:pt>
                <c:pt idx="1612">
                  <c:v>0.96557926908233838</c:v>
                </c:pt>
                <c:pt idx="1613">
                  <c:v>0.94301846719676763</c:v>
                </c:pt>
                <c:pt idx="1614">
                  <c:v>0.94200186485016446</c:v>
                </c:pt>
                <c:pt idx="1615">
                  <c:v>0.93192260871817445</c:v>
                </c:pt>
                <c:pt idx="1616">
                  <c:v>0.92781993835634169</c:v>
                </c:pt>
                <c:pt idx="1617">
                  <c:v>0.93357248309979546</c:v>
                </c:pt>
                <c:pt idx="1618">
                  <c:v>0.93312310601155168</c:v>
                </c:pt>
                <c:pt idx="1619">
                  <c:v>0.95599083115335803</c:v>
                </c:pt>
                <c:pt idx="1620">
                  <c:v>0.93182418607060535</c:v>
                </c:pt>
                <c:pt idx="1621">
                  <c:v>0.89611489549068868</c:v>
                </c:pt>
                <c:pt idx="1622">
                  <c:v>0.91800357429614854</c:v>
                </c:pt>
                <c:pt idx="1623">
                  <c:v>0.92328472635913905</c:v>
                </c:pt>
                <c:pt idx="1624">
                  <c:v>0.90450672123080111</c:v>
                </c:pt>
                <c:pt idx="1625">
                  <c:v>0.87656634463467065</c:v>
                </c:pt>
                <c:pt idx="1626">
                  <c:v>0.89278536092620897</c:v>
                </c:pt>
                <c:pt idx="1627">
                  <c:v>0.93229687378590487</c:v>
                </c:pt>
                <c:pt idx="1628">
                  <c:v>0.94541816674868562</c:v>
                </c:pt>
                <c:pt idx="1629">
                  <c:v>0.91622549146572052</c:v>
                </c:pt>
                <c:pt idx="1630">
                  <c:v>0.89067315910797995</c:v>
                </c:pt>
                <c:pt idx="1631">
                  <c:v>0.90141029293688013</c:v>
                </c:pt>
                <c:pt idx="1632">
                  <c:v>0.9235372581522443</c:v>
                </c:pt>
                <c:pt idx="1633">
                  <c:v>0.93283042813851691</c:v>
                </c:pt>
                <c:pt idx="1634">
                  <c:v>0.92400735579787097</c:v>
                </c:pt>
                <c:pt idx="1635">
                  <c:v>0.94101504830479943</c:v>
                </c:pt>
                <c:pt idx="1636">
                  <c:v>0.94937967831334658</c:v>
                </c:pt>
                <c:pt idx="1637">
                  <c:v>0.92396332461343222</c:v>
                </c:pt>
                <c:pt idx="1638">
                  <c:v>0.91989173508767386</c:v>
                </c:pt>
                <c:pt idx="1639">
                  <c:v>0.92491647025304979</c:v>
                </c:pt>
                <c:pt idx="1640">
                  <c:v>0.93150819757051462</c:v>
                </c:pt>
                <c:pt idx="1641">
                  <c:v>0.92705457276800751</c:v>
                </c:pt>
                <c:pt idx="1642">
                  <c:v>0.91160092206480359</c:v>
                </c:pt>
                <c:pt idx="1643">
                  <c:v>0.94804190732730698</c:v>
                </c:pt>
                <c:pt idx="1644">
                  <c:v>0.97313061721360306</c:v>
                </c:pt>
                <c:pt idx="1645">
                  <c:v>0.94613561604807161</c:v>
                </c:pt>
                <c:pt idx="1646">
                  <c:v>0.94328653940791007</c:v>
                </c:pt>
                <c:pt idx="1647">
                  <c:v>0.94144629490533305</c:v>
                </c:pt>
                <c:pt idx="1648">
                  <c:v>0.94422673469916341</c:v>
                </c:pt>
                <c:pt idx="1649">
                  <c:v>0.93053951151285963</c:v>
                </c:pt>
                <c:pt idx="1650">
                  <c:v>0.92252713097982331</c:v>
                </c:pt>
                <c:pt idx="1651">
                  <c:v>0.94301458209225819</c:v>
                </c:pt>
                <c:pt idx="1652">
                  <c:v>0.95415058665078101</c:v>
                </c:pt>
                <c:pt idx="1653">
                  <c:v>0.95103602786914976</c:v>
                </c:pt>
                <c:pt idx="1654">
                  <c:v>0.9441283120515942</c:v>
                </c:pt>
                <c:pt idx="1655">
                  <c:v>0.93822295319744098</c:v>
                </c:pt>
                <c:pt idx="1656">
                  <c:v>0.93319692299722867</c:v>
                </c:pt>
                <c:pt idx="1657">
                  <c:v>0.93547229920484865</c:v>
                </c:pt>
                <c:pt idx="1658">
                  <c:v>0.96116449532492421</c:v>
                </c:pt>
                <c:pt idx="1659">
                  <c:v>0.94996762412908919</c:v>
                </c:pt>
                <c:pt idx="1660">
                  <c:v>0.93350902639280997</c:v>
                </c:pt>
                <c:pt idx="1661">
                  <c:v>0.96419228677251423</c:v>
                </c:pt>
                <c:pt idx="1662">
                  <c:v>0.9727693024942371</c:v>
                </c:pt>
                <c:pt idx="1663">
                  <c:v>0.97339091921572696</c:v>
                </c:pt>
                <c:pt idx="1664">
                  <c:v>0.97787173974979935</c:v>
                </c:pt>
                <c:pt idx="1665">
                  <c:v>0.97240410267036193</c:v>
                </c:pt>
                <c:pt idx="1666">
                  <c:v>1.0023245875314046</c:v>
                </c:pt>
                <c:pt idx="1667">
                  <c:v>1.0191121241161387</c:v>
                </c:pt>
                <c:pt idx="1668">
                  <c:v>0.98608226061281057</c:v>
                </c:pt>
                <c:pt idx="1669">
                  <c:v>0.9785865989795125</c:v>
                </c:pt>
                <c:pt idx="1670">
                  <c:v>0.97107669196301383</c:v>
                </c:pt>
                <c:pt idx="1671">
                  <c:v>0.96425962858400882</c:v>
                </c:pt>
                <c:pt idx="1672">
                  <c:v>0.9738454764433162</c:v>
                </c:pt>
                <c:pt idx="1673">
                  <c:v>0.98905954570177934</c:v>
                </c:pt>
                <c:pt idx="1674">
                  <c:v>1.0255212515216658</c:v>
                </c:pt>
                <c:pt idx="1675">
                  <c:v>1.0359799528607321</c:v>
                </c:pt>
                <c:pt idx="1676">
                  <c:v>1.0149330466989563</c:v>
                </c:pt>
                <c:pt idx="1677">
                  <c:v>1.0129322178766609</c:v>
                </c:pt>
                <c:pt idx="1678">
                  <c:v>0.99760677562226419</c:v>
                </c:pt>
                <c:pt idx="1679">
                  <c:v>0.99994949364137908</c:v>
                </c:pt>
                <c:pt idx="1680">
                  <c:v>1.0141625009712762</c:v>
                </c:pt>
                <c:pt idx="1681">
                  <c:v>1.0410901603253127</c:v>
                </c:pt>
                <c:pt idx="1682">
                  <c:v>1.0439301717216192</c:v>
                </c:pt>
                <c:pt idx="1683">
                  <c:v>1.0102437255562176</c:v>
                </c:pt>
                <c:pt idx="1684">
                  <c:v>0.99314797068041127</c:v>
                </c:pt>
                <c:pt idx="1685">
                  <c:v>0.99240462068429636</c:v>
                </c:pt>
                <c:pt idx="1686">
                  <c:v>0.99775440959361816</c:v>
                </c:pt>
                <c:pt idx="1687">
                  <c:v>0.99624310393949589</c:v>
                </c:pt>
                <c:pt idx="1688">
                  <c:v>0.98615866766816018</c:v>
                </c:pt>
                <c:pt idx="1689">
                  <c:v>1.0131394234504909</c:v>
                </c:pt>
                <c:pt idx="1690">
                  <c:v>1.0353816467662982</c:v>
                </c:pt>
                <c:pt idx="1691">
                  <c:v>1.0075668885493021</c:v>
                </c:pt>
                <c:pt idx="1692">
                  <c:v>1.0048887565075502</c:v>
                </c:pt>
                <c:pt idx="1693">
                  <c:v>1.0240565671216557</c:v>
                </c:pt>
                <c:pt idx="1694">
                  <c:v>1.0232536455230647</c:v>
                </c:pt>
                <c:pt idx="1695">
                  <c:v>1.0125721981921314</c:v>
                </c:pt>
                <c:pt idx="1696">
                  <c:v>1.0406602087596155</c:v>
                </c:pt>
                <c:pt idx="1697">
                  <c:v>1.0522196897096532</c:v>
                </c:pt>
                <c:pt idx="1698">
                  <c:v>1.0376414825558808</c:v>
                </c:pt>
                <c:pt idx="1699">
                  <c:v>1.0413698878499831</c:v>
                </c:pt>
                <c:pt idx="1700">
                  <c:v>1.0448198606542516</c:v>
                </c:pt>
                <c:pt idx="1701">
                  <c:v>1.0492825507006138</c:v>
                </c:pt>
                <c:pt idx="1702">
                  <c:v>1.0612525576938019</c:v>
                </c:pt>
                <c:pt idx="1703">
                  <c:v>1.0981947214380066</c:v>
                </c:pt>
                <c:pt idx="1704">
                  <c:v>1.0919824393276178</c:v>
                </c:pt>
                <c:pt idx="1705">
                  <c:v>1.0541972079048927</c:v>
                </c:pt>
                <c:pt idx="1706">
                  <c:v>1.0495065917273174</c:v>
                </c:pt>
                <c:pt idx="1707">
                  <c:v>1.0377191846460672</c:v>
                </c:pt>
                <c:pt idx="1708">
                  <c:v>1.0368774120023829</c:v>
                </c:pt>
                <c:pt idx="1709">
                  <c:v>1.0467507575953794</c:v>
                </c:pt>
                <c:pt idx="1710">
                  <c:v>1.0822165816260458</c:v>
                </c:pt>
                <c:pt idx="1711">
                  <c:v>1.0847406045222616</c:v>
                </c:pt>
                <c:pt idx="1712">
                  <c:v>1.0520241394493512</c:v>
                </c:pt>
                <c:pt idx="1713">
                  <c:v>1.0562019218316974</c:v>
                </c:pt>
                <c:pt idx="1714">
                  <c:v>1.0562576083296642</c:v>
                </c:pt>
                <c:pt idx="1715">
                  <c:v>1.0561695459607865</c:v>
                </c:pt>
                <c:pt idx="1716">
                  <c:v>1.0684102152347899</c:v>
                </c:pt>
                <c:pt idx="1717">
                  <c:v>1.0858180735061773</c:v>
                </c:pt>
                <c:pt idx="1718">
                  <c:v>1.0967015462715948</c:v>
                </c:pt>
                <c:pt idx="1719">
                  <c:v>1.0764743971612836</c:v>
                </c:pt>
                <c:pt idx="1720">
                  <c:v>1.0480535626408352</c:v>
                </c:pt>
                <c:pt idx="1721">
                  <c:v>1.0456227822528426</c:v>
                </c:pt>
                <c:pt idx="1722">
                  <c:v>1.0428410474241758</c:v>
                </c:pt>
                <c:pt idx="1723">
                  <c:v>1.0402250770545729</c:v>
                </c:pt>
                <c:pt idx="1724">
                  <c:v>1.0562187572845709</c:v>
                </c:pt>
                <c:pt idx="1725">
                  <c:v>1.0600507653655884</c:v>
                </c:pt>
                <c:pt idx="1726">
                  <c:v>1.042382605092077</c:v>
                </c:pt>
                <c:pt idx="1727">
                  <c:v>1.0352042269937061</c:v>
                </c:pt>
                <c:pt idx="1728">
                  <c:v>1.0261467533476651</c:v>
                </c:pt>
                <c:pt idx="1729">
                  <c:v>1.0187378590484084</c:v>
                </c:pt>
                <c:pt idx="1730">
                  <c:v>1.0135253438317491</c:v>
                </c:pt>
                <c:pt idx="1731">
                  <c:v>1.0148825403403352</c:v>
                </c:pt>
                <c:pt idx="1732">
                  <c:v>1.0261299178947914</c:v>
                </c:pt>
                <c:pt idx="1733">
                  <c:v>1.0367725141806314</c:v>
                </c:pt>
                <c:pt idx="1734">
                  <c:v>1.0247196249579114</c:v>
                </c:pt>
                <c:pt idx="1735">
                  <c:v>1.0278393638788883</c:v>
                </c:pt>
                <c:pt idx="1736">
                  <c:v>1.0340995622782254</c:v>
                </c:pt>
                <c:pt idx="1737">
                  <c:v>1.0073350773135796</c:v>
                </c:pt>
                <c:pt idx="1738">
                  <c:v>0.99857416664508269</c:v>
                </c:pt>
                <c:pt idx="1739">
                  <c:v>0.99975394338107693</c:v>
                </c:pt>
                <c:pt idx="1740">
                  <c:v>1.0218834986661141</c:v>
                </c:pt>
                <c:pt idx="1741">
                  <c:v>1.021485922971328</c:v>
                </c:pt>
                <c:pt idx="1742">
                  <c:v>0.98709886295941363</c:v>
                </c:pt>
                <c:pt idx="1743">
                  <c:v>0.98622730451449148</c:v>
                </c:pt>
                <c:pt idx="1744">
                  <c:v>0.98871247636561421</c:v>
                </c:pt>
                <c:pt idx="1745">
                  <c:v>0.99362842860472944</c:v>
                </c:pt>
                <c:pt idx="1746">
                  <c:v>0.99974876324173123</c:v>
                </c:pt>
                <c:pt idx="1747">
                  <c:v>0.99863373824755886</c:v>
                </c:pt>
                <c:pt idx="1748">
                  <c:v>1.0263785645833872</c:v>
                </c:pt>
                <c:pt idx="1749">
                  <c:v>1.0447551089124296</c:v>
                </c:pt>
                <c:pt idx="1750">
                  <c:v>1.0163796006112564</c:v>
                </c:pt>
                <c:pt idx="1751">
                  <c:v>0.98902198969152277</c:v>
                </c:pt>
                <c:pt idx="1752">
                  <c:v>0.97444637260742317</c:v>
                </c:pt>
                <c:pt idx="1753">
                  <c:v>0.99317387137713997</c:v>
                </c:pt>
                <c:pt idx="1754">
                  <c:v>1.0173327462508741</c:v>
                </c:pt>
                <c:pt idx="1755">
                  <c:v>1.0141922867725142</c:v>
                </c:pt>
                <c:pt idx="1756">
                  <c:v>1.0051438783703281</c:v>
                </c:pt>
                <c:pt idx="1757">
                  <c:v>1.0349983164547127</c:v>
                </c:pt>
                <c:pt idx="1758">
                  <c:v>1.02786785464529</c:v>
                </c:pt>
                <c:pt idx="1759">
                  <c:v>0.98437281462871351</c:v>
                </c:pt>
                <c:pt idx="1760">
                  <c:v>0.98174648398041908</c:v>
                </c:pt>
                <c:pt idx="1761">
                  <c:v>0.97597321867958242</c:v>
                </c:pt>
                <c:pt idx="1762">
                  <c:v>0.97568572094589345</c:v>
                </c:pt>
                <c:pt idx="1763">
                  <c:v>0.98180087544354944</c:v>
                </c:pt>
                <c:pt idx="1764">
                  <c:v>0.99705897588645132</c:v>
                </c:pt>
                <c:pt idx="1765">
                  <c:v>1.04588178922013</c:v>
                </c:pt>
                <c:pt idx="1766">
                  <c:v>1.0479357144707193</c:v>
                </c:pt>
                <c:pt idx="1767">
                  <c:v>1.0141249449610195</c:v>
                </c:pt>
                <c:pt idx="1768">
                  <c:v>1.0137066487088502</c:v>
                </c:pt>
                <c:pt idx="1769">
                  <c:v>1.0016498743816209</c:v>
                </c:pt>
                <c:pt idx="1770">
                  <c:v>1.0002356963402315</c:v>
                </c:pt>
                <c:pt idx="1771">
                  <c:v>1.0050700613846513</c:v>
                </c:pt>
                <c:pt idx="1772">
                  <c:v>1.0107759848739932</c:v>
                </c:pt>
                <c:pt idx="1773">
                  <c:v>1.056255018259991</c:v>
                </c:pt>
                <c:pt idx="1774">
                  <c:v>1.0598435597917584</c:v>
                </c:pt>
                <c:pt idx="1775">
                  <c:v>1.0102230049988343</c:v>
                </c:pt>
                <c:pt idx="1776">
                  <c:v>1.0062938693050842</c:v>
                </c:pt>
                <c:pt idx="1777">
                  <c:v>1.0177251418063145</c:v>
                </c:pt>
                <c:pt idx="1778">
                  <c:v>1.0273705612680981</c:v>
                </c:pt>
                <c:pt idx="1779">
                  <c:v>1.0251961977777202</c:v>
                </c:pt>
                <c:pt idx="1780">
                  <c:v>1.0426934134528218</c:v>
                </c:pt>
                <c:pt idx="1781">
                  <c:v>1.0553705094667047</c:v>
                </c:pt>
                <c:pt idx="1782">
                  <c:v>1.039461006501075</c:v>
                </c:pt>
                <c:pt idx="1783">
                  <c:v>1.0287989846926884</c:v>
                </c:pt>
                <c:pt idx="1784">
                  <c:v>1.0080861975187132</c:v>
                </c:pt>
                <c:pt idx="1785">
                  <c:v>0.98883679970991223</c:v>
                </c:pt>
                <c:pt idx="1786">
                  <c:v>0.98836022689010328</c:v>
                </c:pt>
                <c:pt idx="1787">
                  <c:v>0.98395969851589005</c:v>
                </c:pt>
                <c:pt idx="1788">
                  <c:v>0.99503354140226374</c:v>
                </c:pt>
                <c:pt idx="1789">
                  <c:v>1.0190149965034059</c:v>
                </c:pt>
                <c:pt idx="1790">
                  <c:v>1.0105066176280142</c:v>
                </c:pt>
                <c:pt idx="1791">
                  <c:v>0.98918775415058668</c:v>
                </c:pt>
                <c:pt idx="1792">
                  <c:v>0.986090030821829</c:v>
                </c:pt>
                <c:pt idx="1793">
                  <c:v>0.99805485767567148</c:v>
                </c:pt>
                <c:pt idx="1794">
                  <c:v>1.0158861923385738</c:v>
                </c:pt>
                <c:pt idx="1795">
                  <c:v>1.0234556709575486</c:v>
                </c:pt>
                <c:pt idx="1796">
                  <c:v>1.0130850319873603</c:v>
                </c:pt>
                <c:pt idx="1797">
                  <c:v>1.0347833406718641</c:v>
                </c:pt>
                <c:pt idx="1798">
                  <c:v>1.0506436323137094</c:v>
                </c:pt>
                <c:pt idx="1799">
                  <c:v>1.0362791059079488</c:v>
                </c:pt>
                <c:pt idx="1800">
                  <c:v>1.0316778471340879</c:v>
                </c:pt>
                <c:pt idx="1801">
                  <c:v>1.0075850190370121</c:v>
                </c:pt>
                <c:pt idx="1802">
                  <c:v>0.99649304566292829</c:v>
                </c:pt>
                <c:pt idx="1803">
                  <c:v>1.0161063482607682</c:v>
                </c:pt>
                <c:pt idx="1804">
                  <c:v>1.0417040068377841</c:v>
                </c:pt>
                <c:pt idx="1805">
                  <c:v>1.0274120023828641</c:v>
                </c:pt>
                <c:pt idx="1806">
                  <c:v>0.99955191794659271</c:v>
                </c:pt>
                <c:pt idx="1807">
                  <c:v>1.0040223782019737</c:v>
                </c:pt>
                <c:pt idx="1808">
                  <c:v>1.004628454505426</c:v>
                </c:pt>
                <c:pt idx="1809">
                  <c:v>0.99234634411665679</c:v>
                </c:pt>
                <c:pt idx="1810">
                  <c:v>0.99794736978424725</c:v>
                </c:pt>
                <c:pt idx="1811">
                  <c:v>1.0054844725323111</c:v>
                </c:pt>
                <c:pt idx="1812">
                  <c:v>1.0266893729441322</c:v>
                </c:pt>
                <c:pt idx="1813">
                  <c:v>1.0183454634929681</c:v>
                </c:pt>
                <c:pt idx="1814">
                  <c:v>0.98695899919707841</c:v>
                </c:pt>
                <c:pt idx="1815">
                  <c:v>0.99547903338599797</c:v>
                </c:pt>
                <c:pt idx="1816">
                  <c:v>0.99776347483747319</c:v>
                </c:pt>
                <c:pt idx="1817">
                  <c:v>1.0008586080965578</c:v>
                </c:pt>
                <c:pt idx="1818">
                  <c:v>1.0192545779481468</c:v>
                </c:pt>
                <c:pt idx="1819">
                  <c:v>1.0338483255199564</c:v>
                </c:pt>
                <c:pt idx="1820">
                  <c:v>1.0044380843844698</c:v>
                </c:pt>
                <c:pt idx="1821">
                  <c:v>0.97784713408790691</c:v>
                </c:pt>
                <c:pt idx="1822">
                  <c:v>0.97981040689994559</c:v>
                </c:pt>
                <c:pt idx="1823">
                  <c:v>0.97783547877437904</c:v>
                </c:pt>
                <c:pt idx="1824">
                  <c:v>0.98479629102022848</c:v>
                </c:pt>
                <c:pt idx="1825">
                  <c:v>0.99754072884560607</c:v>
                </c:pt>
                <c:pt idx="1826">
                  <c:v>1.0322644979149938</c:v>
                </c:pt>
                <c:pt idx="1827">
                  <c:v>1.0233455929964517</c:v>
                </c:pt>
                <c:pt idx="1828">
                  <c:v>0.9769950011655314</c:v>
                </c:pt>
                <c:pt idx="1829">
                  <c:v>0.97916806962107272</c:v>
                </c:pt>
                <c:pt idx="1830">
                  <c:v>0.97767877955917004</c:v>
                </c:pt>
                <c:pt idx="1831">
                  <c:v>0.97713745499753946</c:v>
                </c:pt>
                <c:pt idx="1832">
                  <c:v>0.99042321738454764</c:v>
                </c:pt>
                <c:pt idx="1833">
                  <c:v>0.99552824470978263</c:v>
                </c:pt>
                <c:pt idx="1834">
                  <c:v>1.0100455852262424</c:v>
                </c:pt>
                <c:pt idx="1835">
                  <c:v>1.0093384962055481</c:v>
                </c:pt>
                <c:pt idx="1836">
                  <c:v>0.98497889093216617</c:v>
                </c:pt>
                <c:pt idx="1837">
                  <c:v>0.98531300991996673</c:v>
                </c:pt>
                <c:pt idx="1838">
                  <c:v>0.98273200549094775</c:v>
                </c:pt>
                <c:pt idx="1839">
                  <c:v>0.97453443497630099</c:v>
                </c:pt>
                <c:pt idx="1840">
                  <c:v>0.98327203501774196</c:v>
                </c:pt>
                <c:pt idx="1841">
                  <c:v>1.0093592167629308</c:v>
                </c:pt>
                <c:pt idx="1842">
                  <c:v>1.0489885777927426</c:v>
                </c:pt>
                <c:pt idx="1843">
                  <c:v>1.0366598461498615</c:v>
                </c:pt>
                <c:pt idx="1844">
                  <c:v>0.99168069621072819</c:v>
                </c:pt>
                <c:pt idx="1845">
                  <c:v>0.99023025719391855</c:v>
                </c:pt>
                <c:pt idx="1846">
                  <c:v>0.98002926778730337</c:v>
                </c:pt>
                <c:pt idx="1847">
                  <c:v>0.96738325260949509</c:v>
                </c:pt>
                <c:pt idx="1848">
                  <c:v>0.96472066098578058</c:v>
                </c:pt>
                <c:pt idx="1849">
                  <c:v>0.99680903416301903</c:v>
                </c:pt>
                <c:pt idx="1850">
                  <c:v>1.01147141858116</c:v>
                </c:pt>
                <c:pt idx="1851">
                  <c:v>0.99001139630656065</c:v>
                </c:pt>
                <c:pt idx="1852">
                  <c:v>0.99580538216478032</c:v>
                </c:pt>
                <c:pt idx="1853">
                  <c:v>1.0078181253075706</c:v>
                </c:pt>
                <c:pt idx="1854">
                  <c:v>1.0189813255976585</c:v>
                </c:pt>
                <c:pt idx="1855">
                  <c:v>1.0158810121992281</c:v>
                </c:pt>
                <c:pt idx="1856">
                  <c:v>1.0120995104768318</c:v>
                </c:pt>
                <c:pt idx="1857">
                  <c:v>1.0342161154135048</c:v>
                </c:pt>
                <c:pt idx="1858">
                  <c:v>1.0393107824600483</c:v>
                </c:pt>
                <c:pt idx="1859">
                  <c:v>1.0199033904012018</c:v>
                </c:pt>
                <c:pt idx="1860">
                  <c:v>1.0113509803413712</c:v>
                </c:pt>
                <c:pt idx="1861">
                  <c:v>1.0076497707788339</c:v>
                </c:pt>
                <c:pt idx="1862">
                  <c:v>0.99971250226631103</c:v>
                </c:pt>
                <c:pt idx="1863">
                  <c:v>0.99181796990339033</c:v>
                </c:pt>
                <c:pt idx="1864">
                  <c:v>1.010695692714134</c:v>
                </c:pt>
                <c:pt idx="1865">
                  <c:v>1.0097425470745163</c:v>
                </c:pt>
                <c:pt idx="1866">
                  <c:v>0.99286953819057722</c:v>
                </c:pt>
                <c:pt idx="1867">
                  <c:v>1.0161361340620063</c:v>
                </c:pt>
                <c:pt idx="1868">
                  <c:v>1.0265469191121241</c:v>
                </c:pt>
                <c:pt idx="1869">
                  <c:v>0.99511253852728643</c:v>
                </c:pt>
                <c:pt idx="1870">
                  <c:v>0.97441011163200286</c:v>
                </c:pt>
                <c:pt idx="1871">
                  <c:v>1.0163562899842005</c:v>
                </c:pt>
                <c:pt idx="1872">
                  <c:v>1.031058820482271</c:v>
                </c:pt>
                <c:pt idx="1873">
                  <c:v>1.0078388458649539</c:v>
                </c:pt>
                <c:pt idx="1874">
                  <c:v>1.0190098163640602</c:v>
                </c:pt>
                <c:pt idx="1875">
                  <c:v>1.0185060478126862</c:v>
                </c:pt>
                <c:pt idx="1876">
                  <c:v>1.0018583749902872</c:v>
                </c:pt>
                <c:pt idx="1877">
                  <c:v>1.0008922790023052</c:v>
                </c:pt>
                <c:pt idx="1878">
                  <c:v>1.0334144888497501</c:v>
                </c:pt>
                <c:pt idx="1879">
                  <c:v>1.0315004273614961</c:v>
                </c:pt>
                <c:pt idx="1880">
                  <c:v>1.014876065166153</c:v>
                </c:pt>
                <c:pt idx="1881">
                  <c:v>1.0269185941101817</c:v>
                </c:pt>
                <c:pt idx="1882">
                  <c:v>1.0183143826568934</c:v>
                </c:pt>
                <c:pt idx="1883">
                  <c:v>1.0031637701054159</c:v>
                </c:pt>
                <c:pt idx="1884">
                  <c:v>1.0095897329638168</c:v>
                </c:pt>
                <c:pt idx="1885">
                  <c:v>1.0463402315522288</c:v>
                </c:pt>
                <c:pt idx="1886">
                  <c:v>1.0429226346188711</c:v>
                </c:pt>
                <c:pt idx="1887">
                  <c:v>1.0075047268771531</c:v>
                </c:pt>
                <c:pt idx="1888">
                  <c:v>0.99587142894143854</c:v>
                </c:pt>
                <c:pt idx="1889">
                  <c:v>0.99677665829210815</c:v>
                </c:pt>
                <c:pt idx="1890">
                  <c:v>0.99533916962366298</c:v>
                </c:pt>
                <c:pt idx="1891">
                  <c:v>1.0096156336605455</c:v>
                </c:pt>
                <c:pt idx="1892">
                  <c:v>1.0369719495454428</c:v>
                </c:pt>
                <c:pt idx="1893">
                  <c:v>1.003202621150509</c:v>
                </c:pt>
                <c:pt idx="1894">
                  <c:v>1.013762335206817</c:v>
                </c:pt>
                <c:pt idx="1895">
                  <c:v>1.0461045352119973</c:v>
                </c:pt>
                <c:pt idx="1896">
                  <c:v>1.0339130772617784</c:v>
                </c:pt>
                <c:pt idx="1897">
                  <c:v>1.051368851822114</c:v>
                </c:pt>
                <c:pt idx="1898">
                  <c:v>1.0561293998808567</c:v>
                </c:pt>
                <c:pt idx="1899">
                  <c:v>1.0995480328420835</c:v>
                </c:pt>
                <c:pt idx="1900">
                  <c:v>1.1070307441270171</c:v>
                </c:pt>
                <c:pt idx="1901">
                  <c:v>1.0564415032764383</c:v>
                </c:pt>
                <c:pt idx="1902">
                  <c:v>1.0392874718329923</c:v>
                </c:pt>
                <c:pt idx="1903">
                  <c:v>1.0302287031521147</c:v>
                </c:pt>
                <c:pt idx="1904">
                  <c:v>1.0145548965267166</c:v>
                </c:pt>
                <c:pt idx="1905">
                  <c:v>0.98333937682923667</c:v>
                </c:pt>
                <c:pt idx="1906">
                  <c:v>0.94816493563676851</c:v>
                </c:pt>
                <c:pt idx="1907">
                  <c:v>0.945387085912611</c:v>
                </c:pt>
                <c:pt idx="1908">
                  <c:v>0.95005698153280327</c:v>
                </c:pt>
                <c:pt idx="1909">
                  <c:v>0.94259628584008903</c:v>
                </c:pt>
                <c:pt idx="1910">
                  <c:v>0.93257660131057518</c:v>
                </c:pt>
                <c:pt idx="1911">
                  <c:v>0.90437851278199388</c:v>
                </c:pt>
                <c:pt idx="1912">
                  <c:v>0.89879302753244061</c:v>
                </c:pt>
                <c:pt idx="1913">
                  <c:v>0.91847237690693884</c:v>
                </c:pt>
                <c:pt idx="1914">
                  <c:v>0.94445854593488565</c:v>
                </c:pt>
                <c:pt idx="1915">
                  <c:v>0.95200600896164111</c:v>
                </c:pt>
                <c:pt idx="1916">
                  <c:v>0.9338405553109379</c:v>
                </c:pt>
                <c:pt idx="1917">
                  <c:v>0.92732912015333213</c:v>
                </c:pt>
                <c:pt idx="1918">
                  <c:v>0.92062731487477012</c:v>
                </c:pt>
                <c:pt idx="1919">
                  <c:v>0.90838276049625732</c:v>
                </c:pt>
                <c:pt idx="1920">
                  <c:v>0.89441839985495608</c:v>
                </c:pt>
                <c:pt idx="1921">
                  <c:v>0.89790204356497183</c:v>
                </c:pt>
                <c:pt idx="1922">
                  <c:v>0.9359113160144007</c:v>
                </c:pt>
                <c:pt idx="1923">
                  <c:v>0.9351045093113004</c:v>
                </c:pt>
                <c:pt idx="1924">
                  <c:v>0.90813281877282492</c:v>
                </c:pt>
                <c:pt idx="1925">
                  <c:v>0.89880079774145927</c:v>
                </c:pt>
                <c:pt idx="1926">
                  <c:v>0.89111476598720518</c:v>
                </c:pt>
                <c:pt idx="1927">
                  <c:v>0.89879302753244061</c:v>
                </c:pt>
                <c:pt idx="1928">
                  <c:v>0.90304592193529998</c:v>
                </c:pt>
                <c:pt idx="1929">
                  <c:v>0.92963298712735365</c:v>
                </c:pt>
                <c:pt idx="1930">
                  <c:v>0.92852184723769082</c:v>
                </c:pt>
                <c:pt idx="1931">
                  <c:v>0.88606672019477328</c:v>
                </c:pt>
                <c:pt idx="1932">
                  <c:v>0.8870069154860265</c:v>
                </c:pt>
                <c:pt idx="1933">
                  <c:v>0.90979175839830095</c:v>
                </c:pt>
                <c:pt idx="1934">
                  <c:v>0.89990028231759434</c:v>
                </c:pt>
                <c:pt idx="1935">
                  <c:v>0.88326555984355981</c:v>
                </c:pt>
                <c:pt idx="1936">
                  <c:v>0.88657178378098378</c:v>
                </c:pt>
                <c:pt idx="1937">
                  <c:v>0.9347457846616074</c:v>
                </c:pt>
                <c:pt idx="1938">
                  <c:v>0.96015436815250321</c:v>
                </c:pt>
                <c:pt idx="1939">
                  <c:v>0.92274469683234484</c:v>
                </c:pt>
                <c:pt idx="1940">
                  <c:v>0.90577456033567305</c:v>
                </c:pt>
                <c:pt idx="1941">
                  <c:v>0.90759149421119423</c:v>
                </c:pt>
                <c:pt idx="1942">
                  <c:v>0.90151389572379503</c:v>
                </c:pt>
                <c:pt idx="1943">
                  <c:v>0.90518920458960339</c:v>
                </c:pt>
                <c:pt idx="1944">
                  <c:v>0.93566137429096841</c:v>
                </c:pt>
                <c:pt idx="1945">
                  <c:v>0.92754539097101707</c:v>
                </c:pt>
                <c:pt idx="1946">
                  <c:v>0.90865860291641853</c:v>
                </c:pt>
                <c:pt idx="1947">
                  <c:v>0.91222512885596618</c:v>
                </c:pt>
                <c:pt idx="1948">
                  <c:v>0.91971172524540912</c:v>
                </c:pt>
                <c:pt idx="1949">
                  <c:v>0.92191328446735221</c:v>
                </c:pt>
                <c:pt idx="1950">
                  <c:v>0.9104858970706311</c:v>
                </c:pt>
                <c:pt idx="1951">
                  <c:v>0.94369706545106058</c:v>
                </c:pt>
                <c:pt idx="1952">
                  <c:v>0.96483462405138709</c:v>
                </c:pt>
                <c:pt idx="1953">
                  <c:v>0.95058276567639677</c:v>
                </c:pt>
                <c:pt idx="1954">
                  <c:v>0.96098060037815014</c:v>
                </c:pt>
                <c:pt idx="1955">
                  <c:v>0.95962858400890994</c:v>
                </c:pt>
                <c:pt idx="1956">
                  <c:v>0.95661633297935711</c:v>
                </c:pt>
                <c:pt idx="1957">
                  <c:v>0.95462456940091689</c:v>
                </c:pt>
                <c:pt idx="1958">
                  <c:v>0.94988992203890288</c:v>
                </c:pt>
                <c:pt idx="1959">
                  <c:v>0.9650988111580201</c:v>
                </c:pt>
                <c:pt idx="1960">
                  <c:v>0.95538475484990537</c:v>
                </c:pt>
                <c:pt idx="1961">
                  <c:v>0.93179958040871291</c:v>
                </c:pt>
                <c:pt idx="1962">
                  <c:v>0.94788261804242546</c:v>
                </c:pt>
                <c:pt idx="1963">
                  <c:v>0.95742313968245751</c:v>
                </c:pt>
                <c:pt idx="1964">
                  <c:v>0.95924784376699734</c:v>
                </c:pt>
                <c:pt idx="1965">
                  <c:v>0.97703773731513366</c:v>
                </c:pt>
                <c:pt idx="1966">
                  <c:v>0.969474733870341</c:v>
                </c:pt>
                <c:pt idx="1967">
                  <c:v>0.92291046129140875</c:v>
                </c:pt>
                <c:pt idx="1968">
                  <c:v>0.92536584734129346</c:v>
                </c:pt>
                <c:pt idx="1969">
                  <c:v>0.95933461110103857</c:v>
                </c:pt>
                <c:pt idx="1970">
                  <c:v>0.96933616514284227</c:v>
                </c:pt>
                <c:pt idx="1971">
                  <c:v>0.96553135279339009</c:v>
                </c:pt>
                <c:pt idx="1972">
                  <c:v>1.0029759900541324</c:v>
                </c:pt>
                <c:pt idx="1973">
                  <c:v>1.0120930353026496</c:v>
                </c:pt>
                <c:pt idx="1974">
                  <c:v>0.98553705094667043</c:v>
                </c:pt>
                <c:pt idx="1975">
                  <c:v>0.98369680644409341</c:v>
                </c:pt>
                <c:pt idx="1976">
                  <c:v>0.98358931855266907</c:v>
                </c:pt>
                <c:pt idx="1977">
                  <c:v>0.98720894092051081</c:v>
                </c:pt>
                <c:pt idx="1978">
                  <c:v>1.0081354088424979</c:v>
                </c:pt>
                <c:pt idx="1979">
                  <c:v>1.0053743945712139</c:v>
                </c:pt>
                <c:pt idx="1980">
                  <c:v>0.97452536973244575</c:v>
                </c:pt>
                <c:pt idx="1981">
                  <c:v>0.97313838742262171</c:v>
                </c:pt>
                <c:pt idx="1982">
                  <c:v>0.97327048097593827</c:v>
                </c:pt>
                <c:pt idx="1983">
                  <c:v>0.97376906938796659</c:v>
                </c:pt>
                <c:pt idx="1984">
                  <c:v>0.99246807739128173</c:v>
                </c:pt>
                <c:pt idx="1985">
                  <c:v>0.99962832500194254</c:v>
                </c:pt>
                <c:pt idx="1986">
                  <c:v>0.98752233935092859</c:v>
                </c:pt>
                <c:pt idx="1987">
                  <c:v>0.99312466005335553</c:v>
                </c:pt>
                <c:pt idx="1988">
                  <c:v>0.98065994975264847</c:v>
                </c:pt>
                <c:pt idx="1989">
                  <c:v>0.96445258877463813</c:v>
                </c:pt>
                <c:pt idx="1990">
                  <c:v>1.0059429148644097</c:v>
                </c:pt>
                <c:pt idx="1991">
                  <c:v>1.0305421015825325</c:v>
                </c:pt>
                <c:pt idx="1992">
                  <c:v>0.99269600352249476</c:v>
                </c:pt>
                <c:pt idx="1993">
                  <c:v>0.97593566266932585</c:v>
                </c:pt>
                <c:pt idx="1994">
                  <c:v>0.98198218032065054</c:v>
                </c:pt>
                <c:pt idx="1995">
                  <c:v>1.0062213473542438</c:v>
                </c:pt>
                <c:pt idx="1996">
                  <c:v>1.0497914993913338</c:v>
                </c:pt>
                <c:pt idx="1997">
                  <c:v>1.0766673573519128</c:v>
                </c:pt>
                <c:pt idx="1998">
                  <c:v>1.063619881374809</c:v>
                </c:pt>
                <c:pt idx="1999">
                  <c:v>1.0610233365277526</c:v>
                </c:pt>
                <c:pt idx="2000">
                  <c:v>1.0742831982180321</c:v>
                </c:pt>
                <c:pt idx="2001">
                  <c:v>1.0841047424175709</c:v>
                </c:pt>
                <c:pt idx="2002">
                  <c:v>1.1139112642130073</c:v>
                </c:pt>
                <c:pt idx="2003">
                  <c:v>1.1087544354943148</c:v>
                </c:pt>
                <c:pt idx="2004">
                  <c:v>1.0694578984174674</c:v>
                </c:pt>
                <c:pt idx="2005">
                  <c:v>1.0699474215856406</c:v>
                </c:pt>
                <c:pt idx="2006">
                  <c:v>1.0497319277888575</c:v>
                </c:pt>
                <c:pt idx="2007">
                  <c:v>1.0294180113445053</c:v>
                </c:pt>
                <c:pt idx="2008">
                  <c:v>1.0228508896889326</c:v>
                </c:pt>
                <c:pt idx="2009">
                  <c:v>1.0109197337408375</c:v>
                </c:pt>
                <c:pt idx="2010">
                  <c:v>0.99424745525654645</c:v>
                </c:pt>
                <c:pt idx="2011">
                  <c:v>0.98332383641119947</c:v>
                </c:pt>
                <c:pt idx="2012">
                  <c:v>1.0323357248309979</c:v>
                </c:pt>
                <c:pt idx="2013">
                  <c:v>1.0543331865627186</c:v>
                </c:pt>
                <c:pt idx="2014">
                  <c:v>1.0432943096169287</c:v>
                </c:pt>
                <c:pt idx="2015">
                  <c:v>1.0555531093786423</c:v>
                </c:pt>
                <c:pt idx="2016">
                  <c:v>1.0513170504286566</c:v>
                </c:pt>
                <c:pt idx="2017">
                  <c:v>1.0510101271724208</c:v>
                </c:pt>
                <c:pt idx="2018">
                  <c:v>1.0825481105441737</c:v>
                </c:pt>
                <c:pt idx="2019">
                  <c:v>1.1087388950762775</c:v>
                </c:pt>
                <c:pt idx="2020">
                  <c:v>1.0988966303193557</c:v>
                </c:pt>
                <c:pt idx="2021">
                  <c:v>1.0859126110492372</c:v>
                </c:pt>
                <c:pt idx="2022">
                  <c:v>1.0706830013727369</c:v>
                </c:pt>
                <c:pt idx="2023">
                  <c:v>1.0936750498588412</c:v>
                </c:pt>
                <c:pt idx="2024">
                  <c:v>1.1351200497293377</c:v>
                </c:pt>
                <c:pt idx="2025">
                  <c:v>1.1284648657048875</c:v>
                </c:pt>
                <c:pt idx="2026">
                  <c:v>1.1141780413893134</c:v>
                </c:pt>
                <c:pt idx="2027">
                  <c:v>1.1119479914009687</c:v>
                </c:pt>
                <c:pt idx="2028">
                  <c:v>1.1012898546970913</c:v>
                </c:pt>
                <c:pt idx="2029">
                  <c:v>1.1195356005076538</c:v>
                </c:pt>
                <c:pt idx="2030">
                  <c:v>1.1015242560024865</c:v>
                </c:pt>
                <c:pt idx="2031">
                  <c:v>1.0560361573726333</c:v>
                </c:pt>
                <c:pt idx="2032">
                  <c:v>1.0556243362946462</c:v>
                </c:pt>
                <c:pt idx="2033">
                  <c:v>1.0573778134631822</c:v>
                </c:pt>
                <c:pt idx="2034">
                  <c:v>1.0575202672951902</c:v>
                </c:pt>
                <c:pt idx="2035">
                  <c:v>1.0557408894299256</c:v>
                </c:pt>
                <c:pt idx="2036">
                  <c:v>1.0859566422336759</c:v>
                </c:pt>
                <c:pt idx="2037">
                  <c:v>1.1150081587194696</c:v>
                </c:pt>
                <c:pt idx="2038">
                  <c:v>1.0847030485120051</c:v>
                </c:pt>
                <c:pt idx="2039">
                  <c:v>1.057095495868839</c:v>
                </c:pt>
                <c:pt idx="2040">
                  <c:v>1.0615309901836361</c:v>
                </c:pt>
                <c:pt idx="2041">
                  <c:v>1.0661970006993189</c:v>
                </c:pt>
                <c:pt idx="2042">
                  <c:v>1.0578479111088088</c:v>
                </c:pt>
                <c:pt idx="2043">
                  <c:v>1.0598837058716881</c:v>
                </c:pt>
                <c:pt idx="2044">
                  <c:v>1.0810186744023416</c:v>
                </c:pt>
                <c:pt idx="2045">
                  <c:v>1.0963894428760135</c:v>
                </c:pt>
                <c:pt idx="2046">
                  <c:v>1.0723872672174881</c:v>
                </c:pt>
                <c:pt idx="2047">
                  <c:v>1.0398974332409543</c:v>
                </c:pt>
                <c:pt idx="2048">
                  <c:v>1.0282110388769456</c:v>
                </c:pt>
                <c:pt idx="2049">
                  <c:v>1.0280452744178818</c:v>
                </c:pt>
                <c:pt idx="2050">
                  <c:v>1.0283806884405191</c:v>
                </c:pt>
                <c:pt idx="2051">
                  <c:v>1.0227602372503821</c:v>
                </c:pt>
                <c:pt idx="2052">
                  <c:v>1.0492126188194464</c:v>
                </c:pt>
                <c:pt idx="2053">
                  <c:v>1.055712398663524</c:v>
                </c:pt>
                <c:pt idx="2054">
                  <c:v>1.0274223626615555</c:v>
                </c:pt>
                <c:pt idx="2055">
                  <c:v>1.0278315936698699</c:v>
                </c:pt>
                <c:pt idx="2056">
                  <c:v>1.0244334222590588</c:v>
                </c:pt>
                <c:pt idx="2057">
                  <c:v>1.0216646377787562</c:v>
                </c:pt>
                <c:pt idx="2058">
                  <c:v>1.0242728379393407</c:v>
                </c:pt>
                <c:pt idx="2059">
                  <c:v>1.0418620010878292</c:v>
                </c:pt>
                <c:pt idx="2060">
                  <c:v>1.0517236913672978</c:v>
                </c:pt>
                <c:pt idx="2061">
                  <c:v>1.0270066564790592</c:v>
                </c:pt>
                <c:pt idx="2062">
                  <c:v>1.003745240746976</c:v>
                </c:pt>
                <c:pt idx="2063">
                  <c:v>0.9950982931440856</c:v>
                </c:pt>
                <c:pt idx="2064">
                  <c:v>0.98126343598642796</c:v>
                </c:pt>
                <c:pt idx="2065">
                  <c:v>0.97100676008184617</c:v>
                </c:pt>
                <c:pt idx="2066">
                  <c:v>0.96904478230464397</c:v>
                </c:pt>
                <c:pt idx="2067">
                  <c:v>0.97483358802351783</c:v>
                </c:pt>
                <c:pt idx="2068">
                  <c:v>0.98845217436349042</c:v>
                </c:pt>
                <c:pt idx="2069">
                  <c:v>0.97338055893703546</c:v>
                </c:pt>
                <c:pt idx="2070">
                  <c:v>0.95162397368489215</c:v>
                </c:pt>
                <c:pt idx="2071">
                  <c:v>0.95329715869356879</c:v>
                </c:pt>
                <c:pt idx="2072">
                  <c:v>0.95591960423735389</c:v>
                </c:pt>
                <c:pt idx="2073">
                  <c:v>0.95591053899349887</c:v>
                </c:pt>
                <c:pt idx="2074">
                  <c:v>0.979133103680489</c:v>
                </c:pt>
                <c:pt idx="2075">
                  <c:v>1.006752311637183</c:v>
                </c:pt>
                <c:pt idx="2076">
                  <c:v>1.0031857856976352</c:v>
                </c:pt>
                <c:pt idx="2077">
                  <c:v>1.0067717371597296</c:v>
                </c:pt>
                <c:pt idx="2078">
                  <c:v>1.0187533994664457</c:v>
                </c:pt>
                <c:pt idx="2079">
                  <c:v>1.0088930042218136</c:v>
                </c:pt>
                <c:pt idx="2080">
                  <c:v>0.99400916884664192</c:v>
                </c:pt>
                <c:pt idx="2081">
                  <c:v>0.99007096790903681</c:v>
                </c:pt>
                <c:pt idx="2082">
                  <c:v>1.0245240746976094</c:v>
                </c:pt>
                <c:pt idx="2083">
                  <c:v>1.033209873345593</c:v>
                </c:pt>
                <c:pt idx="2084">
                  <c:v>0.98420446009997675</c:v>
                </c:pt>
                <c:pt idx="2085">
                  <c:v>0.96251521665932815</c:v>
                </c:pt>
                <c:pt idx="2086">
                  <c:v>0.94064855344608767</c:v>
                </c:pt>
                <c:pt idx="2087">
                  <c:v>0.91209044523297678</c:v>
                </c:pt>
                <c:pt idx="2088">
                  <c:v>0.89898469268823333</c:v>
                </c:pt>
                <c:pt idx="2089">
                  <c:v>0.90951591597813986</c:v>
                </c:pt>
                <c:pt idx="2090">
                  <c:v>0.88629205625631324</c:v>
                </c:pt>
                <c:pt idx="2091">
                  <c:v>0.85665777409412303</c:v>
                </c:pt>
                <c:pt idx="2092">
                  <c:v>0.86596259939392362</c:v>
                </c:pt>
                <c:pt idx="2093">
                  <c:v>0.87381439560724183</c:v>
                </c:pt>
                <c:pt idx="2094">
                  <c:v>0.865350047916289</c:v>
                </c:pt>
                <c:pt idx="2095">
                  <c:v>0.85424900929835001</c:v>
                </c:pt>
                <c:pt idx="2096">
                  <c:v>0.88309332021031361</c:v>
                </c:pt>
                <c:pt idx="2097">
                  <c:v>0.91337382475588591</c:v>
                </c:pt>
                <c:pt idx="2098">
                  <c:v>0.90784402600429948</c:v>
                </c:pt>
                <c:pt idx="2099">
                  <c:v>0.90965189463596574</c:v>
                </c:pt>
                <c:pt idx="2100">
                  <c:v>0.9120839700587946</c:v>
                </c:pt>
                <c:pt idx="2101">
                  <c:v>0.91002097956435024</c:v>
                </c:pt>
                <c:pt idx="2102">
                  <c:v>0.91141573208319304</c:v>
                </c:pt>
                <c:pt idx="2103">
                  <c:v>0.94127276023725037</c:v>
                </c:pt>
                <c:pt idx="2104">
                  <c:v>0.94872957082545517</c:v>
                </c:pt>
                <c:pt idx="2105">
                  <c:v>0.91294128312051592</c:v>
                </c:pt>
                <c:pt idx="2106">
                  <c:v>0.89843689295242046</c:v>
                </c:pt>
                <c:pt idx="2107">
                  <c:v>0.89299515656971173</c:v>
                </c:pt>
                <c:pt idx="2108">
                  <c:v>0.89524074697609357</c:v>
                </c:pt>
                <c:pt idx="2109">
                  <c:v>0.89927607552643174</c:v>
                </c:pt>
                <c:pt idx="2110">
                  <c:v>0.89989121707373931</c:v>
                </c:pt>
                <c:pt idx="2111">
                  <c:v>0.91841798544380837</c:v>
                </c:pt>
                <c:pt idx="2112">
                  <c:v>0.88718433525861851</c:v>
                </c:pt>
                <c:pt idx="2113">
                  <c:v>0.8702413944935119</c:v>
                </c:pt>
                <c:pt idx="2114">
                  <c:v>0.90083529746950186</c:v>
                </c:pt>
                <c:pt idx="2115">
                  <c:v>0.89827760366753862</c:v>
                </c:pt>
                <c:pt idx="2116">
                  <c:v>0.92218912688751331</c:v>
                </c:pt>
                <c:pt idx="2117">
                  <c:v>0.93564194876842177</c:v>
                </c:pt>
                <c:pt idx="2118">
                  <c:v>0.97718407625165116</c:v>
                </c:pt>
                <c:pt idx="2119">
                  <c:v>1.0086029164184518</c:v>
                </c:pt>
                <c:pt idx="2120">
                  <c:v>0.98525343831749079</c:v>
                </c:pt>
                <c:pt idx="2121">
                  <c:v>0.97308011085498203</c:v>
                </c:pt>
                <c:pt idx="2122">
                  <c:v>0.9821142738739671</c:v>
                </c:pt>
                <c:pt idx="2123">
                  <c:v>0.9868709368282006</c:v>
                </c:pt>
                <c:pt idx="2124">
                  <c:v>0.99035328550338009</c:v>
                </c:pt>
                <c:pt idx="2125">
                  <c:v>0.99666658033101097</c:v>
                </c:pt>
                <c:pt idx="2126">
                  <c:v>1.0100805511668263</c:v>
                </c:pt>
                <c:pt idx="2127">
                  <c:v>0.99551788443109113</c:v>
                </c:pt>
                <c:pt idx="2128">
                  <c:v>0.95401460799295512</c:v>
                </c:pt>
                <c:pt idx="2129">
                  <c:v>0.94699033904012009</c:v>
                </c:pt>
                <c:pt idx="2130">
                  <c:v>0.93157812945168228</c:v>
                </c:pt>
                <c:pt idx="2131">
                  <c:v>0.91906679789686341</c:v>
                </c:pt>
                <c:pt idx="2132">
                  <c:v>0.92701313165324151</c:v>
                </c:pt>
                <c:pt idx="2133">
                  <c:v>0.924994172343236</c:v>
                </c:pt>
                <c:pt idx="2134">
                  <c:v>0.95776243880960399</c:v>
                </c:pt>
                <c:pt idx="2135">
                  <c:v>0.97511331554818825</c:v>
                </c:pt>
                <c:pt idx="2136">
                  <c:v>0.95633272035017747</c:v>
                </c:pt>
                <c:pt idx="2137">
                  <c:v>0.96418840166800479</c:v>
                </c:pt>
                <c:pt idx="2138">
                  <c:v>0.96705042865653079</c:v>
                </c:pt>
                <c:pt idx="2139">
                  <c:v>0.96889326322878089</c:v>
                </c:pt>
                <c:pt idx="2140">
                  <c:v>0.9726656997073222</c:v>
                </c:pt>
                <c:pt idx="2141">
                  <c:v>0.97737315133777103</c:v>
                </c:pt>
                <c:pt idx="2142">
                  <c:v>1.008165194643736</c:v>
                </c:pt>
                <c:pt idx="2143">
                  <c:v>1.0215843456188971</c:v>
                </c:pt>
                <c:pt idx="2144">
                  <c:v>1.0044316092102876</c:v>
                </c:pt>
                <c:pt idx="2145">
                  <c:v>1.0052850371675</c:v>
                </c:pt>
                <c:pt idx="2146">
                  <c:v>0.99790074853013544</c:v>
                </c:pt>
                <c:pt idx="2147">
                  <c:v>0.9836242844932529</c:v>
                </c:pt>
                <c:pt idx="2148">
                  <c:v>0.98013675567872771</c:v>
                </c:pt>
                <c:pt idx="2149">
                  <c:v>0.99151752182133701</c:v>
                </c:pt>
                <c:pt idx="2150">
                  <c:v>1.0275143101349427</c:v>
                </c:pt>
                <c:pt idx="2151">
                  <c:v>1.0475705146468441</c:v>
                </c:pt>
                <c:pt idx="2152">
                  <c:v>1.022958377580357</c:v>
                </c:pt>
                <c:pt idx="2153">
                  <c:v>1.0017457069595173</c:v>
                </c:pt>
                <c:pt idx="2154">
                  <c:v>0.97649382268383011</c:v>
                </c:pt>
                <c:pt idx="2155">
                  <c:v>0.96300991996684704</c:v>
                </c:pt>
                <c:pt idx="2156">
                  <c:v>0.9741329741770054</c:v>
                </c:pt>
                <c:pt idx="2157">
                  <c:v>0.98627910590794887</c:v>
                </c:pt>
                <c:pt idx="2158">
                  <c:v>1.0157100676008186</c:v>
                </c:pt>
                <c:pt idx="2159">
                  <c:v>1.0409282809707581</c:v>
                </c:pt>
                <c:pt idx="2160">
                  <c:v>1.0277927426247766</c:v>
                </c:pt>
                <c:pt idx="2161">
                  <c:v>1.0116876893988449</c:v>
                </c:pt>
                <c:pt idx="2162">
                  <c:v>1.0107293636198813</c:v>
                </c:pt>
                <c:pt idx="2163">
                  <c:v>1.0155986946048849</c:v>
                </c:pt>
                <c:pt idx="2164">
                  <c:v>1.0500582765676396</c:v>
                </c:pt>
                <c:pt idx="2165">
                  <c:v>1.0617576212800124</c:v>
                </c:pt>
                <c:pt idx="2166">
                  <c:v>1.0344220259524981</c:v>
                </c:pt>
                <c:pt idx="2167">
                  <c:v>1.0292470667460953</c:v>
                </c:pt>
                <c:pt idx="2168">
                  <c:v>1.0506863684633116</c:v>
                </c:pt>
                <c:pt idx="2169">
                  <c:v>1.0820689476546919</c:v>
                </c:pt>
                <c:pt idx="2170">
                  <c:v>1.0552707917842989</c:v>
                </c:pt>
                <c:pt idx="2171">
                  <c:v>1.0261907845321039</c:v>
                </c:pt>
                <c:pt idx="2172">
                  <c:v>1.03004869330985</c:v>
                </c:pt>
                <c:pt idx="2173">
                  <c:v>1.0299696961848273</c:v>
                </c:pt>
                <c:pt idx="2174">
                  <c:v>1.0499080525266129</c:v>
                </c:pt>
                <c:pt idx="2175">
                  <c:v>1.0509414903260899</c:v>
                </c:pt>
                <c:pt idx="2176">
                  <c:v>1.0317115180398353</c:v>
                </c:pt>
                <c:pt idx="2177">
                  <c:v>1.038137480898236</c:v>
                </c:pt>
                <c:pt idx="2178">
                  <c:v>1.0353699914527701</c:v>
                </c:pt>
                <c:pt idx="2179">
                  <c:v>1.0628182548110543</c:v>
                </c:pt>
                <c:pt idx="2180">
                  <c:v>1.0897705198269834</c:v>
                </c:pt>
                <c:pt idx="2181">
                  <c:v>1.077598487399311</c:v>
                </c:pt>
                <c:pt idx="2182">
                  <c:v>1.0611217591753217</c:v>
                </c:pt>
                <c:pt idx="2183">
                  <c:v>1.0524644512937398</c:v>
                </c:pt>
                <c:pt idx="2184">
                  <c:v>1.0594628195498459</c:v>
                </c:pt>
                <c:pt idx="2185">
                  <c:v>1.0788857520267294</c:v>
                </c:pt>
                <c:pt idx="2186">
                  <c:v>1.064484964645549</c:v>
                </c:pt>
                <c:pt idx="2187">
                  <c:v>1.0353933020798261</c:v>
                </c:pt>
                <c:pt idx="2188">
                  <c:v>1.0380157476236112</c:v>
                </c:pt>
                <c:pt idx="2189">
                  <c:v>1.0558652127742236</c:v>
                </c:pt>
                <c:pt idx="2190">
                  <c:v>1.1158939625475925</c:v>
                </c:pt>
                <c:pt idx="2191">
                  <c:v>1.1224973451785853</c:v>
                </c:pt>
                <c:pt idx="2192">
                  <c:v>1.0719909865575383</c:v>
                </c:pt>
                <c:pt idx="2193">
                  <c:v>1.0839066020875963</c:v>
                </c:pt>
                <c:pt idx="2194">
                  <c:v>1.098426532673729</c:v>
                </c:pt>
                <c:pt idx="2195">
                  <c:v>1.1111411846978685</c:v>
                </c:pt>
                <c:pt idx="2196">
                  <c:v>1.0867414333445569</c:v>
                </c:pt>
                <c:pt idx="2197">
                  <c:v>1.0869667694060969</c:v>
                </c:pt>
                <c:pt idx="2198">
                  <c:v>1.1205353674013832</c:v>
                </c:pt>
                <c:pt idx="2199">
                  <c:v>1.0835647128907768</c:v>
                </c:pt>
                <c:pt idx="2200">
                  <c:v>1.0784104742417571</c:v>
                </c:pt>
                <c:pt idx="2201">
                  <c:v>1.1095716024761064</c:v>
                </c:pt>
                <c:pt idx="2202">
                  <c:v>1.1185669144499988</c:v>
                </c:pt>
                <c:pt idx="2203">
                  <c:v>1.1027869149680127</c:v>
                </c:pt>
                <c:pt idx="2204">
                  <c:v>1.0929796161516745</c:v>
                </c:pt>
                <c:pt idx="2205">
                  <c:v>1.0824639332798052</c:v>
                </c:pt>
                <c:pt idx="2206">
                  <c:v>1.094450775725867</c:v>
                </c:pt>
                <c:pt idx="2207">
                  <c:v>1.1202439845631849</c:v>
                </c:pt>
                <c:pt idx="2208">
                  <c:v>1.0911186510917144</c:v>
                </c:pt>
                <c:pt idx="2209">
                  <c:v>1.0347393094874253</c:v>
                </c:pt>
                <c:pt idx="2210">
                  <c:v>1.0428708332254137</c:v>
                </c:pt>
                <c:pt idx="2211">
                  <c:v>1.055940324794737</c:v>
                </c:pt>
                <c:pt idx="2212">
                  <c:v>1.0570631199979279</c:v>
                </c:pt>
                <c:pt idx="2213">
                  <c:v>1.0667551607138233</c:v>
                </c:pt>
                <c:pt idx="2214">
                  <c:v>1.1120749048149394</c:v>
                </c:pt>
                <c:pt idx="2215">
                  <c:v>1.1284570954958688</c:v>
                </c:pt>
                <c:pt idx="2216">
                  <c:v>1.1081651946437359</c:v>
                </c:pt>
                <c:pt idx="2217">
                  <c:v>1.0998329405060996</c:v>
                </c:pt>
                <c:pt idx="2218">
                  <c:v>1.0796239218834986</c:v>
                </c:pt>
                <c:pt idx="2219">
                  <c:v>1.0708241601699084</c:v>
                </c:pt>
                <c:pt idx="2220">
                  <c:v>1.0783573778134632</c:v>
                </c:pt>
                <c:pt idx="2221">
                  <c:v>1.0984796291020227</c:v>
                </c:pt>
                <c:pt idx="2222">
                  <c:v>1.0541013753269963</c:v>
                </c:pt>
                <c:pt idx="2223">
                  <c:v>1.004311170970499</c:v>
                </c:pt>
                <c:pt idx="2224">
                  <c:v>1.0074619907275506</c:v>
                </c:pt>
                <c:pt idx="2225">
                  <c:v>1.0139021989691523</c:v>
                </c:pt>
                <c:pt idx="2226">
                  <c:v>1.0606879225051153</c:v>
                </c:pt>
                <c:pt idx="2227">
                  <c:v>1.0764109404542983</c:v>
                </c:pt>
                <c:pt idx="2228">
                  <c:v>1.0416146494340697</c:v>
                </c:pt>
                <c:pt idx="2229">
                  <c:v>1.0479991711777046</c:v>
                </c:pt>
                <c:pt idx="2230">
                  <c:v>1.05987205055816</c:v>
                </c:pt>
                <c:pt idx="2231">
                  <c:v>1.0541531767204539</c:v>
                </c:pt>
                <c:pt idx="2232">
                  <c:v>1.0434976300862493</c:v>
                </c:pt>
                <c:pt idx="2233">
                  <c:v>1.021909399362843</c:v>
                </c:pt>
                <c:pt idx="2234">
                  <c:v>1.0042321738454765</c:v>
                </c:pt>
                <c:pt idx="2235">
                  <c:v>0.99352353078297795</c:v>
                </c:pt>
                <c:pt idx="2236">
                  <c:v>0.97630086249320103</c:v>
                </c:pt>
                <c:pt idx="2237">
                  <c:v>1.0207153772436479</c:v>
                </c:pt>
                <c:pt idx="2238">
                  <c:v>1.0604030148410992</c:v>
                </c:pt>
                <c:pt idx="2239">
                  <c:v>1.0254163536999146</c:v>
                </c:pt>
                <c:pt idx="2240">
                  <c:v>1.0132132404361678</c:v>
                </c:pt>
                <c:pt idx="2241">
                  <c:v>1.0249747468206896</c:v>
                </c:pt>
                <c:pt idx="2242">
                  <c:v>1.0278212333911783</c:v>
                </c:pt>
                <c:pt idx="2243">
                  <c:v>0.99128700562045113</c:v>
                </c:pt>
                <c:pt idx="2244">
                  <c:v>0.95378668186174209</c:v>
                </c:pt>
                <c:pt idx="2245">
                  <c:v>0.95065010748789147</c:v>
                </c:pt>
                <c:pt idx="2246">
                  <c:v>0.9427905410655546</c:v>
                </c:pt>
                <c:pt idx="2247">
                  <c:v>0.96377399052034496</c:v>
                </c:pt>
                <c:pt idx="2248">
                  <c:v>0.97948535315599983</c:v>
                </c:pt>
                <c:pt idx="2249">
                  <c:v>0.96571913284467348</c:v>
                </c:pt>
                <c:pt idx="2250">
                  <c:v>0.95257582428967336</c:v>
                </c:pt>
                <c:pt idx="2251">
                  <c:v>0.93254163536999146</c:v>
                </c:pt>
                <c:pt idx="2252">
                  <c:v>0.9591507161542645</c:v>
                </c:pt>
                <c:pt idx="2253">
                  <c:v>0.95835167966018286</c:v>
                </c:pt>
                <c:pt idx="2254">
                  <c:v>0.92360719003341196</c:v>
                </c:pt>
                <c:pt idx="2255">
                  <c:v>0.9380714341215779</c:v>
                </c:pt>
                <c:pt idx="2256">
                  <c:v>0.94560724183480527</c:v>
                </c:pt>
                <c:pt idx="2257">
                  <c:v>0.94120023828640997</c:v>
                </c:pt>
                <c:pt idx="2258">
                  <c:v>0.96756455748659631</c:v>
                </c:pt>
                <c:pt idx="2259">
                  <c:v>0.94081302287031521</c:v>
                </c:pt>
                <c:pt idx="2260">
                  <c:v>0.88631148177885977</c:v>
                </c:pt>
                <c:pt idx="2261">
                  <c:v>0.88225284260146597</c:v>
                </c:pt>
                <c:pt idx="2262">
                  <c:v>0.87330803698619497</c:v>
                </c:pt>
                <c:pt idx="2263">
                  <c:v>0.87248568986505748</c:v>
                </c:pt>
                <c:pt idx="2264">
                  <c:v>0.88539848221917161</c:v>
                </c:pt>
                <c:pt idx="2265">
                  <c:v>0.93589189049185417</c:v>
                </c:pt>
                <c:pt idx="2266">
                  <c:v>0.94364785412727614</c:v>
                </c:pt>
                <c:pt idx="2267">
                  <c:v>0.90332305939029767</c:v>
                </c:pt>
                <c:pt idx="2268">
                  <c:v>0.89902354373332649</c:v>
                </c:pt>
                <c:pt idx="2269">
                  <c:v>0.90245538604988473</c:v>
                </c:pt>
                <c:pt idx="2270">
                  <c:v>0.89626770960138824</c:v>
                </c:pt>
                <c:pt idx="2271">
                  <c:v>0.8871636147012355</c:v>
                </c:pt>
                <c:pt idx="2272">
                  <c:v>0.90673806625398223</c:v>
                </c:pt>
                <c:pt idx="2273">
                  <c:v>0.92616229376570225</c:v>
                </c:pt>
                <c:pt idx="2274">
                  <c:v>0.90644668341578394</c:v>
                </c:pt>
                <c:pt idx="2275">
                  <c:v>0.88492838457354495</c:v>
                </c:pt>
                <c:pt idx="2276">
                  <c:v>0.88237975601543694</c:v>
                </c:pt>
                <c:pt idx="2277">
                  <c:v>0.88956978942733567</c:v>
                </c:pt>
                <c:pt idx="2278">
                  <c:v>0.90676396695071093</c:v>
                </c:pt>
                <c:pt idx="2279">
                  <c:v>0.94569789427335593</c:v>
                </c:pt>
                <c:pt idx="2280">
                  <c:v>0.95662280815353928</c:v>
                </c:pt>
                <c:pt idx="2281">
                  <c:v>0.92373539848221919</c:v>
                </c:pt>
                <c:pt idx="2282">
                  <c:v>0.91991245564505686</c:v>
                </c:pt>
                <c:pt idx="2283">
                  <c:v>0.92985314304954791</c:v>
                </c:pt>
                <c:pt idx="2284">
                  <c:v>0.93236033049289024</c:v>
                </c:pt>
                <c:pt idx="2285">
                  <c:v>0.92274210676267199</c:v>
                </c:pt>
                <c:pt idx="2286">
                  <c:v>0.94344064855344612</c:v>
                </c:pt>
                <c:pt idx="2287">
                  <c:v>0.95476702323292495</c:v>
                </c:pt>
                <c:pt idx="2288">
                  <c:v>0.92591235204226996</c:v>
                </c:pt>
                <c:pt idx="2289">
                  <c:v>0.94315444585459352</c:v>
                </c:pt>
                <c:pt idx="2290">
                  <c:v>0.97152088891191168</c:v>
                </c:pt>
                <c:pt idx="2291">
                  <c:v>0.96509104094900144</c:v>
                </c:pt>
                <c:pt idx="2292">
                  <c:v>0.96201792328213631</c:v>
                </c:pt>
                <c:pt idx="2293">
                  <c:v>0.98855318708073259</c:v>
                </c:pt>
                <c:pt idx="2294">
                  <c:v>0.99167681110621875</c:v>
                </c:pt>
                <c:pt idx="2295">
                  <c:v>0.97276412235489129</c:v>
                </c:pt>
                <c:pt idx="2296">
                  <c:v>0.95877645108653431</c:v>
                </c:pt>
                <c:pt idx="2297">
                  <c:v>0.98942215545598178</c:v>
                </c:pt>
                <c:pt idx="2298">
                  <c:v>1.0267049133621695</c:v>
                </c:pt>
                <c:pt idx="2299">
                  <c:v>1.0010554533916962</c:v>
                </c:pt>
                <c:pt idx="2300">
                  <c:v>0.97497604185552589</c:v>
                </c:pt>
                <c:pt idx="2301">
                  <c:v>0.99486518687352687</c:v>
                </c:pt>
                <c:pt idx="2302">
                  <c:v>1.012734077546686</c:v>
                </c:pt>
                <c:pt idx="2303">
                  <c:v>1.0330790748271128</c:v>
                </c:pt>
                <c:pt idx="2304">
                  <c:v>1.0383317361237017</c:v>
                </c:pt>
                <c:pt idx="2305">
                  <c:v>1.0302403584656428</c:v>
                </c:pt>
                <c:pt idx="2306">
                  <c:v>1.026857727472869</c:v>
                </c:pt>
                <c:pt idx="2307">
                  <c:v>0.99326970395503644</c:v>
                </c:pt>
                <c:pt idx="2308">
                  <c:v>1.0011525810044291</c:v>
                </c:pt>
                <c:pt idx="2309">
                  <c:v>1.0459297055090784</c:v>
                </c:pt>
                <c:pt idx="2310">
                  <c:v>1.0383187857753373</c:v>
                </c:pt>
                <c:pt idx="2311">
                  <c:v>1.0052487761920796</c:v>
                </c:pt>
                <c:pt idx="2312">
                  <c:v>1.0027312284700458</c:v>
                </c:pt>
                <c:pt idx="2313">
                  <c:v>1.0031365743738505</c:v>
                </c:pt>
                <c:pt idx="2314">
                  <c:v>1.0295293843404387</c:v>
                </c:pt>
                <c:pt idx="2315">
                  <c:v>1.0241226138983137</c:v>
                </c:pt>
                <c:pt idx="2316">
                  <c:v>1.0196547437126058</c:v>
                </c:pt>
                <c:pt idx="2317">
                  <c:v>1.0392758165194644</c:v>
                </c:pt>
                <c:pt idx="2318">
                  <c:v>1.0165958714289414</c:v>
                </c:pt>
                <c:pt idx="2319">
                  <c:v>1.0583970058794583</c:v>
                </c:pt>
                <c:pt idx="2320">
                  <c:v>1.0543396617369007</c:v>
                </c:pt>
                <c:pt idx="2321">
                  <c:v>1.0435209407133053</c:v>
                </c:pt>
                <c:pt idx="2322">
                  <c:v>1.05259524981222</c:v>
                </c:pt>
                <c:pt idx="2323">
                  <c:v>0.99935377761661792</c:v>
                </c:pt>
                <c:pt idx="2324">
                  <c:v>1.0108692273822166</c:v>
                </c:pt>
                <c:pt idx="2325">
                  <c:v>1.0399557098085939</c:v>
                </c:pt>
                <c:pt idx="2326">
                  <c:v>1.0312984019270119</c:v>
                </c:pt>
                <c:pt idx="2327">
                  <c:v>1.012671915874537</c:v>
                </c:pt>
                <c:pt idx="2328">
                  <c:v>1.0063909969178171</c:v>
                </c:pt>
                <c:pt idx="2329">
                  <c:v>0.99239555544044133</c:v>
                </c:pt>
                <c:pt idx="2330">
                  <c:v>1.0236564013571965</c:v>
                </c:pt>
                <c:pt idx="2331">
                  <c:v>1.0393586987489962</c:v>
                </c:pt>
                <c:pt idx="2332">
                  <c:v>1.0006164365821442</c:v>
                </c:pt>
                <c:pt idx="2333">
                  <c:v>0.97952679427076594</c:v>
                </c:pt>
                <c:pt idx="2334">
                  <c:v>0.9737004325416353</c:v>
                </c:pt>
                <c:pt idx="2335">
                  <c:v>1.0081807350617731</c:v>
                </c:pt>
                <c:pt idx="2336">
                  <c:v>1.0183571188064959</c:v>
                </c:pt>
                <c:pt idx="2337">
                  <c:v>0.99083633349737099</c:v>
                </c:pt>
                <c:pt idx="2338">
                  <c:v>0.98493874485223654</c:v>
                </c:pt>
                <c:pt idx="2339">
                  <c:v>0.98250666942940756</c:v>
                </c:pt>
                <c:pt idx="2340">
                  <c:v>1.0113483902716984</c:v>
                </c:pt>
                <c:pt idx="2341">
                  <c:v>1.0081043280064235</c:v>
                </c:pt>
                <c:pt idx="2342">
                  <c:v>0.97164262218653685</c:v>
                </c:pt>
                <c:pt idx="2343">
                  <c:v>0.9689916858763501</c:v>
                </c:pt>
                <c:pt idx="2344">
                  <c:v>0.96942681758139293</c:v>
                </c:pt>
                <c:pt idx="2345">
                  <c:v>1.0073739283586727</c:v>
                </c:pt>
                <c:pt idx="2346">
                  <c:v>1.0090652438550598</c:v>
                </c:pt>
                <c:pt idx="2347">
                  <c:v>0.96834934859747723</c:v>
                </c:pt>
                <c:pt idx="2348">
                  <c:v>0.95618249630915075</c:v>
                </c:pt>
                <c:pt idx="2349">
                  <c:v>0.9464127535030693</c:v>
                </c:pt>
                <c:pt idx="2350">
                  <c:v>0.96049755238415913</c:v>
                </c:pt>
                <c:pt idx="2351">
                  <c:v>0.96842316558315411</c:v>
                </c:pt>
                <c:pt idx="2352">
                  <c:v>0.96389442876013365</c:v>
                </c:pt>
                <c:pt idx="2353">
                  <c:v>0.96798803387811139</c:v>
                </c:pt>
                <c:pt idx="2354">
                  <c:v>0.97602761014271278</c:v>
                </c:pt>
                <c:pt idx="2355">
                  <c:v>1.0053122328990649</c:v>
                </c:pt>
                <c:pt idx="2356">
                  <c:v>0.99568882902950095</c:v>
                </c:pt>
                <c:pt idx="2357">
                  <c:v>0.97524540910150481</c:v>
                </c:pt>
                <c:pt idx="2358">
                  <c:v>0.98129581185733894</c:v>
                </c:pt>
                <c:pt idx="2359">
                  <c:v>0.99709523686187151</c:v>
                </c:pt>
                <c:pt idx="2360">
                  <c:v>0.98018596700251237</c:v>
                </c:pt>
                <c:pt idx="2361">
                  <c:v>0.92957212049004112</c:v>
                </c:pt>
                <c:pt idx="2362">
                  <c:v>0.93103291978554226</c:v>
                </c:pt>
                <c:pt idx="2363">
                  <c:v>0.99167940117589159</c:v>
                </c:pt>
                <c:pt idx="2364">
                  <c:v>1.0090238027402938</c:v>
                </c:pt>
                <c:pt idx="2365">
                  <c:v>0.97193270998989867</c:v>
                </c:pt>
                <c:pt idx="2366">
                  <c:v>0.97568701598072993</c:v>
                </c:pt>
                <c:pt idx="2367">
                  <c:v>0.98578051749592066</c:v>
                </c:pt>
                <c:pt idx="2368">
                  <c:v>0.97402937139009049</c:v>
                </c:pt>
                <c:pt idx="2369">
                  <c:v>0.96565308606801525</c:v>
                </c:pt>
                <c:pt idx="2370">
                  <c:v>0.98609132585666559</c:v>
                </c:pt>
                <c:pt idx="2371">
                  <c:v>1.0096428293921107</c:v>
                </c:pt>
                <c:pt idx="2372">
                  <c:v>1.010313657437385</c:v>
                </c:pt>
                <c:pt idx="2373">
                  <c:v>0.98092672692895433</c:v>
                </c:pt>
                <c:pt idx="2374">
                  <c:v>0.95565930223523021</c:v>
                </c:pt>
                <c:pt idx="2375">
                  <c:v>0.98487399311041468</c:v>
                </c:pt>
                <c:pt idx="2376">
                  <c:v>0.99400139863762338</c:v>
                </c:pt>
                <c:pt idx="2377">
                  <c:v>0.97247921469087506</c:v>
                </c:pt>
                <c:pt idx="2378">
                  <c:v>0.97456551581237538</c:v>
                </c:pt>
                <c:pt idx="2379">
                  <c:v>0.99242534124167947</c:v>
                </c:pt>
                <c:pt idx="2380">
                  <c:v>0.99667305550519314</c:v>
                </c:pt>
                <c:pt idx="2381">
                  <c:v>0.96401357196508586</c:v>
                </c:pt>
                <c:pt idx="2382">
                  <c:v>0.97160636121111654</c:v>
                </c:pt>
                <c:pt idx="2383">
                  <c:v>1.0056929731409776</c:v>
                </c:pt>
                <c:pt idx="2384">
                  <c:v>1.0035445103473284</c:v>
                </c:pt>
                <c:pt idx="2385">
                  <c:v>0.98159237483488315</c:v>
                </c:pt>
                <c:pt idx="2386">
                  <c:v>0.97732912015333206</c:v>
                </c:pt>
                <c:pt idx="2387">
                  <c:v>0.99344841876246481</c:v>
                </c:pt>
                <c:pt idx="2388">
                  <c:v>0.99524722215027583</c:v>
                </c:pt>
                <c:pt idx="2389">
                  <c:v>0.96439172213732538</c:v>
                </c:pt>
                <c:pt idx="2390">
                  <c:v>0.94074827112849335</c:v>
                </c:pt>
                <c:pt idx="2391">
                  <c:v>0.93494003988707297</c:v>
                </c:pt>
                <c:pt idx="2392">
                  <c:v>0.98145639617705727</c:v>
                </c:pt>
                <c:pt idx="2393">
                  <c:v>0.99377994768059252</c:v>
                </c:pt>
                <c:pt idx="2394">
                  <c:v>0.97406045222616489</c:v>
                </c:pt>
                <c:pt idx="2395">
                  <c:v>0.98179440026936726</c:v>
                </c:pt>
                <c:pt idx="2396">
                  <c:v>0.99004895231681744</c:v>
                </c:pt>
                <c:pt idx="2397">
                  <c:v>1.0119842523763889</c:v>
                </c:pt>
                <c:pt idx="2398">
                  <c:v>1.0008819187236138</c:v>
                </c:pt>
                <c:pt idx="2399">
                  <c:v>0.97292600170944588</c:v>
                </c:pt>
                <c:pt idx="2400">
                  <c:v>0.97384936154782564</c:v>
                </c:pt>
                <c:pt idx="2401">
                  <c:v>0.97490351990468549</c:v>
                </c:pt>
                <c:pt idx="2402">
                  <c:v>0.99697220855240998</c:v>
                </c:pt>
                <c:pt idx="2403">
                  <c:v>0.99847444896267701</c:v>
                </c:pt>
                <c:pt idx="2404">
                  <c:v>0.97921728094485738</c:v>
                </c:pt>
                <c:pt idx="2405">
                  <c:v>0.98076484757439975</c:v>
                </c:pt>
                <c:pt idx="2406">
                  <c:v>0.97839234375404693</c:v>
                </c:pt>
                <c:pt idx="2407">
                  <c:v>1.0037297003289389</c:v>
                </c:pt>
                <c:pt idx="2408">
                  <c:v>0.99150068636846322</c:v>
                </c:pt>
                <c:pt idx="2409">
                  <c:v>0.95259654484705647</c:v>
                </c:pt>
                <c:pt idx="2410">
                  <c:v>0.96621254111735611</c:v>
                </c:pt>
                <c:pt idx="2411">
                  <c:v>0.97301406407832369</c:v>
                </c:pt>
                <c:pt idx="2412">
                  <c:v>0.97645238156906422</c:v>
                </c:pt>
                <c:pt idx="2413">
                  <c:v>0.99675723276956163</c:v>
                </c:pt>
                <c:pt idx="2414">
                  <c:v>0.99371778600844352</c:v>
                </c:pt>
                <c:pt idx="2415">
                  <c:v>0.98840684814421509</c:v>
                </c:pt>
                <c:pt idx="2416">
                  <c:v>0.9860848506824833</c:v>
                </c:pt>
                <c:pt idx="2417">
                  <c:v>1.0008093967727731</c:v>
                </c:pt>
                <c:pt idx="2418">
                  <c:v>1.0288624413996736</c:v>
                </c:pt>
                <c:pt idx="2419">
                  <c:v>1.0198748996348002</c:v>
                </c:pt>
                <c:pt idx="2420">
                  <c:v>0.99074697609365692</c:v>
                </c:pt>
                <c:pt idx="2421">
                  <c:v>0.97883395063327217</c:v>
                </c:pt>
                <c:pt idx="2422">
                  <c:v>1.0338418503457742</c:v>
                </c:pt>
                <c:pt idx="2423">
                  <c:v>1.0202349193193296</c:v>
                </c:pt>
                <c:pt idx="2424">
                  <c:v>0.97941283120515943</c:v>
                </c:pt>
                <c:pt idx="2425">
                  <c:v>1.0055220285425677</c:v>
                </c:pt>
                <c:pt idx="2426">
                  <c:v>0.99553601491880139</c:v>
                </c:pt>
                <c:pt idx="2427">
                  <c:v>1.0189981610505323</c:v>
                </c:pt>
                <c:pt idx="2428">
                  <c:v>1.0583024683363982</c:v>
                </c:pt>
                <c:pt idx="2429">
                  <c:v>1.038427568701598</c:v>
                </c:pt>
                <c:pt idx="2430">
                  <c:v>1.0136030459219352</c:v>
                </c:pt>
                <c:pt idx="2431">
                  <c:v>1.0040612292470668</c:v>
                </c:pt>
                <c:pt idx="2432">
                  <c:v>1.0411147659872051</c:v>
                </c:pt>
                <c:pt idx="2433">
                  <c:v>1.0535043642673987</c:v>
                </c:pt>
                <c:pt idx="2434">
                  <c:v>1.0196003522494754</c:v>
                </c:pt>
                <c:pt idx="2435">
                  <c:v>1.0160053355435261</c:v>
                </c:pt>
                <c:pt idx="2436">
                  <c:v>1.027968867362532</c:v>
                </c:pt>
                <c:pt idx="2437">
                  <c:v>1.0605998601362376</c:v>
                </c:pt>
                <c:pt idx="2438">
                  <c:v>1.0624103188375766</c:v>
                </c:pt>
                <c:pt idx="2439">
                  <c:v>1.046275479810407</c:v>
                </c:pt>
                <c:pt idx="2440">
                  <c:v>1.044803025201378</c:v>
                </c:pt>
                <c:pt idx="2441">
                  <c:v>1.0409347561449402</c:v>
                </c:pt>
                <c:pt idx="2442">
                  <c:v>1.0620010878292627</c:v>
                </c:pt>
                <c:pt idx="2443">
                  <c:v>1.0544523297676707</c:v>
                </c:pt>
                <c:pt idx="2444">
                  <c:v>1.0208604211453289</c:v>
                </c:pt>
                <c:pt idx="2445">
                  <c:v>1.0239335388121942</c:v>
                </c:pt>
                <c:pt idx="2446">
                  <c:v>1.048003056282214</c:v>
                </c:pt>
                <c:pt idx="2447">
                  <c:v>1.0633971353829417</c:v>
                </c:pt>
                <c:pt idx="2448">
                  <c:v>1.0462923152632806</c:v>
                </c:pt>
                <c:pt idx="2449">
                  <c:v>1.0424292263461887</c:v>
                </c:pt>
                <c:pt idx="2450">
                  <c:v>1.058002020254345</c:v>
                </c:pt>
                <c:pt idx="2451">
                  <c:v>1.1019283068714547</c:v>
                </c:pt>
                <c:pt idx="2452">
                  <c:v>1.1007446450309513</c:v>
                </c:pt>
                <c:pt idx="2453">
                  <c:v>1.0558056411717476</c:v>
                </c:pt>
                <c:pt idx="2454">
                  <c:v>1.0549120671346059</c:v>
                </c:pt>
                <c:pt idx="2455">
                  <c:v>1.0585627703385221</c:v>
                </c:pt>
                <c:pt idx="2456">
                  <c:v>1.0921922349711206</c:v>
                </c:pt>
                <c:pt idx="2457">
                  <c:v>1.114804838250149</c:v>
                </c:pt>
                <c:pt idx="2458">
                  <c:v>1.0901460799295499</c:v>
                </c:pt>
                <c:pt idx="2459">
                  <c:v>1.0845657748193427</c:v>
                </c:pt>
                <c:pt idx="2460">
                  <c:v>1.1029785801238055</c:v>
                </c:pt>
                <c:pt idx="2461">
                  <c:v>1.0954116915745034</c:v>
                </c:pt>
                <c:pt idx="2462">
                  <c:v>1.0583866456007667</c:v>
                </c:pt>
                <c:pt idx="2463">
                  <c:v>1.0600041441114765</c:v>
                </c:pt>
                <c:pt idx="2464">
                  <c:v>1.081254370742573</c:v>
                </c:pt>
                <c:pt idx="2465">
                  <c:v>1.1127185371286488</c:v>
                </c:pt>
                <c:pt idx="2466">
                  <c:v>1.109644124426947</c:v>
                </c:pt>
                <c:pt idx="2467">
                  <c:v>1.0827902820585873</c:v>
                </c:pt>
                <c:pt idx="2468">
                  <c:v>1.1120269885259912</c:v>
                </c:pt>
                <c:pt idx="2469">
                  <c:v>1.1580369861949287</c:v>
                </c:pt>
                <c:pt idx="2470">
                  <c:v>1.1498938071434122</c:v>
                </c:pt>
                <c:pt idx="2471">
                  <c:v>1.1079152529203036</c:v>
                </c:pt>
                <c:pt idx="2472">
                  <c:v>1.0970602709212878</c:v>
                </c:pt>
                <c:pt idx="2473">
                  <c:v>1.1013623766479319</c:v>
                </c:pt>
                <c:pt idx="2474">
                  <c:v>1.1306573596829756</c:v>
                </c:pt>
                <c:pt idx="2475">
                  <c:v>1.117100935015152</c:v>
                </c:pt>
                <c:pt idx="2476">
                  <c:v>1.0682522209847445</c:v>
                </c:pt>
                <c:pt idx="2477">
                  <c:v>1.0713331088606284</c:v>
                </c:pt>
                <c:pt idx="2478">
                  <c:v>1.1093113004739827</c:v>
                </c:pt>
                <c:pt idx="2479">
                  <c:v>1.0935157605739596</c:v>
                </c:pt>
                <c:pt idx="2480">
                  <c:v>1.0580797223445311</c:v>
                </c:pt>
                <c:pt idx="2481">
                  <c:v>1.0684503613147194</c:v>
                </c:pt>
                <c:pt idx="2482">
                  <c:v>1.1040638193167398</c:v>
                </c:pt>
                <c:pt idx="2483">
                  <c:v>1.1122730451449143</c:v>
                </c:pt>
                <c:pt idx="2484">
                  <c:v>1.0986777694319976</c:v>
                </c:pt>
                <c:pt idx="2485">
                  <c:v>1.0940752156233002</c:v>
                </c:pt>
                <c:pt idx="2486">
                  <c:v>1.0761584086611931</c:v>
                </c:pt>
                <c:pt idx="2487">
                  <c:v>1.0952018959310006</c:v>
                </c:pt>
                <c:pt idx="2488">
                  <c:v>1.1024553860498847</c:v>
                </c:pt>
                <c:pt idx="2489">
                  <c:v>1.0686782874459322</c:v>
                </c:pt>
                <c:pt idx="2490">
                  <c:v>1.0578660415965191</c:v>
                </c:pt>
                <c:pt idx="2491">
                  <c:v>1.0652749358957756</c:v>
                </c:pt>
                <c:pt idx="2492">
                  <c:v>1.0567963428216218</c:v>
                </c:pt>
                <c:pt idx="2493">
                  <c:v>1.0559843559791759</c:v>
                </c:pt>
                <c:pt idx="2494">
                  <c:v>1.1008702634100858</c:v>
                </c:pt>
                <c:pt idx="2495">
                  <c:v>1.0986518687352689</c:v>
                </c:pt>
                <c:pt idx="2496">
                  <c:v>1.0480613328498536</c:v>
                </c:pt>
                <c:pt idx="2497">
                  <c:v>1.0243285244373075</c:v>
                </c:pt>
                <c:pt idx="2498">
                  <c:v>1.0077922246108419</c:v>
                </c:pt>
                <c:pt idx="2499">
                  <c:v>1.0215662151311871</c:v>
                </c:pt>
                <c:pt idx="2500">
                  <c:v>1.0304618094226734</c:v>
                </c:pt>
                <c:pt idx="2501">
                  <c:v>1.0169947421585641</c:v>
                </c:pt>
                <c:pt idx="2502">
                  <c:v>1.0167020642855293</c:v>
                </c:pt>
                <c:pt idx="2503">
                  <c:v>1.0093514465539124</c:v>
                </c:pt>
                <c:pt idx="2504">
                  <c:v>1.0052073350773136</c:v>
                </c:pt>
                <c:pt idx="2505">
                  <c:v>1.0045170815094926</c:v>
                </c:pt>
                <c:pt idx="2506">
                  <c:v>1.011259032867984</c:v>
                </c:pt>
                <c:pt idx="2507">
                  <c:v>1.0072755057111036</c:v>
                </c:pt>
                <c:pt idx="2508">
                  <c:v>0.99579631692092507</c:v>
                </c:pt>
                <c:pt idx="2509">
                  <c:v>0.98895076277551874</c:v>
                </c:pt>
                <c:pt idx="2510">
                  <c:v>0.9747157398534021</c:v>
                </c:pt>
                <c:pt idx="2511">
                  <c:v>1.0026509363101868</c:v>
                </c:pt>
                <c:pt idx="2512">
                  <c:v>1.026052215804605</c:v>
                </c:pt>
                <c:pt idx="2513">
                  <c:v>0.99448185656194144</c:v>
                </c:pt>
                <c:pt idx="2514">
                  <c:v>0.97609495195420759</c:v>
                </c:pt>
                <c:pt idx="2515">
                  <c:v>0.97531663601750884</c:v>
                </c:pt>
                <c:pt idx="2516">
                  <c:v>0.95901473749643862</c:v>
                </c:pt>
                <c:pt idx="2517">
                  <c:v>0.94309357921728099</c:v>
                </c:pt>
                <c:pt idx="2518">
                  <c:v>0.94909218057965761</c:v>
                </c:pt>
                <c:pt idx="2519">
                  <c:v>0.97568183584138413</c:v>
                </c:pt>
                <c:pt idx="2520">
                  <c:v>0.97753244062265288</c:v>
                </c:pt>
                <c:pt idx="2521">
                  <c:v>0.95395892149498829</c:v>
                </c:pt>
                <c:pt idx="2522">
                  <c:v>0.94465280116035122</c:v>
                </c:pt>
                <c:pt idx="2523">
                  <c:v>0.93692273822165817</c:v>
                </c:pt>
                <c:pt idx="2524">
                  <c:v>0.93857261260327896</c:v>
                </c:pt>
                <c:pt idx="2525">
                  <c:v>0.93730218342873428</c:v>
                </c:pt>
                <c:pt idx="2526">
                  <c:v>0.93678416949415944</c:v>
                </c:pt>
                <c:pt idx="2527">
                  <c:v>0.95382035276748955</c:v>
                </c:pt>
                <c:pt idx="2528">
                  <c:v>0.93887694578984171</c:v>
                </c:pt>
                <c:pt idx="2529">
                  <c:v>0.91209174026781314</c:v>
                </c:pt>
                <c:pt idx="2530">
                  <c:v>0.90826361729130523</c:v>
                </c:pt>
                <c:pt idx="2531">
                  <c:v>0.89853531559998967</c:v>
                </c:pt>
                <c:pt idx="2532">
                  <c:v>0.90108653422777085</c:v>
                </c:pt>
                <c:pt idx="2533">
                  <c:v>0.90961563366054543</c:v>
                </c:pt>
                <c:pt idx="2534">
                  <c:v>0.90697635266388654</c:v>
                </c:pt>
                <c:pt idx="2535">
                  <c:v>0.93479499598539195</c:v>
                </c:pt>
                <c:pt idx="2536">
                  <c:v>0.93107565593514474</c:v>
                </c:pt>
                <c:pt idx="2537">
                  <c:v>0.89265585744256526</c:v>
                </c:pt>
                <c:pt idx="2538">
                  <c:v>0.88403999067574923</c:v>
                </c:pt>
                <c:pt idx="2539">
                  <c:v>0.88081794400269364</c:v>
                </c:pt>
                <c:pt idx="2540">
                  <c:v>0.8944494806910307</c:v>
                </c:pt>
                <c:pt idx="2541">
                  <c:v>0.89632598616902792</c:v>
                </c:pt>
                <c:pt idx="2542">
                  <c:v>0.88729959335906139</c:v>
                </c:pt>
                <c:pt idx="2543">
                  <c:v>0.89559170141676814</c:v>
                </c:pt>
                <c:pt idx="2544">
                  <c:v>0.90519567976378557</c:v>
                </c:pt>
                <c:pt idx="2545">
                  <c:v>0.87694967494625609</c:v>
                </c:pt>
                <c:pt idx="2546">
                  <c:v>0.85876220570333339</c:v>
                </c:pt>
                <c:pt idx="2547">
                  <c:v>0.85789453236292046</c:v>
                </c:pt>
                <c:pt idx="2548">
                  <c:v>0.85606982827838074</c:v>
                </c:pt>
                <c:pt idx="2549">
                  <c:v>0.85837369525240226</c:v>
                </c:pt>
                <c:pt idx="2550">
                  <c:v>0.86281177963687228</c:v>
                </c:pt>
                <c:pt idx="2551">
                  <c:v>0.88201973633090736</c:v>
                </c:pt>
                <c:pt idx="2552">
                  <c:v>0.86548214146960556</c:v>
                </c:pt>
                <c:pt idx="2553">
                  <c:v>0.82971586935688568</c:v>
                </c:pt>
                <c:pt idx="2554">
                  <c:v>0.82814628713512395</c:v>
                </c:pt>
                <c:pt idx="2555">
                  <c:v>0.82906187676448495</c:v>
                </c:pt>
                <c:pt idx="2556">
                  <c:v>0.82900101012717242</c:v>
                </c:pt>
                <c:pt idx="2557">
                  <c:v>0.82807506021911992</c:v>
                </c:pt>
                <c:pt idx="2558">
                  <c:v>0.86412623999585592</c:v>
                </c:pt>
                <c:pt idx="2559">
                  <c:v>0.8682949571343469</c:v>
                </c:pt>
                <c:pt idx="2560">
                  <c:v>0.83014064078323713</c:v>
                </c:pt>
                <c:pt idx="2561">
                  <c:v>0.83403740060607623</c:v>
                </c:pt>
                <c:pt idx="2562">
                  <c:v>0.84364914916211253</c:v>
                </c:pt>
                <c:pt idx="2563">
                  <c:v>0.85051930896941119</c:v>
                </c:pt>
                <c:pt idx="2564">
                  <c:v>0.85947965500271961</c:v>
                </c:pt>
                <c:pt idx="2565">
                  <c:v>0.8839169623662877</c:v>
                </c:pt>
                <c:pt idx="2566">
                  <c:v>0.86952006008961646</c:v>
                </c:pt>
                <c:pt idx="2567">
                  <c:v>0.83052008599031313</c:v>
                </c:pt>
                <c:pt idx="2568">
                  <c:v>0.82896604418658859</c:v>
                </c:pt>
                <c:pt idx="2569">
                  <c:v>0.83344427465098814</c:v>
                </c:pt>
                <c:pt idx="2570">
                  <c:v>0.84300551684840319</c:v>
                </c:pt>
                <c:pt idx="2571">
                  <c:v>0.85550001295034839</c:v>
                </c:pt>
                <c:pt idx="2572">
                  <c:v>0.89407262555362743</c:v>
                </c:pt>
                <c:pt idx="2573">
                  <c:v>0.92395555440441346</c:v>
                </c:pt>
                <c:pt idx="2574">
                  <c:v>0.90229480173016652</c:v>
                </c:pt>
                <c:pt idx="2575">
                  <c:v>0.88211427387396724</c:v>
                </c:pt>
                <c:pt idx="2576">
                  <c:v>0.88034266621772128</c:v>
                </c:pt>
                <c:pt idx="2577">
                  <c:v>0.88315030174311693</c:v>
                </c:pt>
                <c:pt idx="2578">
                  <c:v>0.88124142039420861</c:v>
                </c:pt>
                <c:pt idx="2579">
                  <c:v>0.90514776347483739</c:v>
                </c:pt>
                <c:pt idx="2580">
                  <c:v>0.92740941231319118</c:v>
                </c:pt>
                <c:pt idx="2581">
                  <c:v>0.91233650185189985</c:v>
                </c:pt>
                <c:pt idx="2582">
                  <c:v>0.90221191950063462</c:v>
                </c:pt>
                <c:pt idx="2583">
                  <c:v>0.90666554430314172</c:v>
                </c:pt>
                <c:pt idx="2584">
                  <c:v>0.91004817529591553</c:v>
                </c:pt>
                <c:pt idx="2585">
                  <c:v>0.91317309435623806</c:v>
                </c:pt>
                <c:pt idx="2586">
                  <c:v>0.94342769820508177</c:v>
                </c:pt>
                <c:pt idx="2587">
                  <c:v>0.98676215390194</c:v>
                </c:pt>
                <c:pt idx="2588">
                  <c:v>0.97952808930560231</c:v>
                </c:pt>
                <c:pt idx="2589">
                  <c:v>0.94736848921235972</c:v>
                </c:pt>
                <c:pt idx="2590">
                  <c:v>0.9532557175788029</c:v>
                </c:pt>
                <c:pt idx="2591">
                  <c:v>0.95786992670102833</c:v>
                </c:pt>
                <c:pt idx="2592">
                  <c:v>0.96513636716827678</c:v>
                </c:pt>
                <c:pt idx="2593">
                  <c:v>1.0033230593902978</c:v>
                </c:pt>
                <c:pt idx="2594">
                  <c:v>1.0372503820352768</c:v>
                </c:pt>
                <c:pt idx="2595">
                  <c:v>1.0056152710507913</c:v>
                </c:pt>
                <c:pt idx="2596">
                  <c:v>0.97616229376570229</c:v>
                </c:pt>
                <c:pt idx="2597">
                  <c:v>0.97878862441399683</c:v>
                </c:pt>
                <c:pt idx="2598">
                  <c:v>0.98038281229765079</c:v>
                </c:pt>
                <c:pt idx="2599">
                  <c:v>0.98963583620399387</c:v>
                </c:pt>
                <c:pt idx="2600">
                  <c:v>1.0018622600947966</c:v>
                </c:pt>
                <c:pt idx="2601">
                  <c:v>1.0202854256779506</c:v>
                </c:pt>
                <c:pt idx="2602">
                  <c:v>1.0459698515890077</c:v>
                </c:pt>
                <c:pt idx="2603">
                  <c:v>1.0338599808334845</c:v>
                </c:pt>
                <c:pt idx="2604">
                  <c:v>1.0075150871558445</c:v>
                </c:pt>
                <c:pt idx="2605">
                  <c:v>0.99990028231759442</c:v>
                </c:pt>
                <c:pt idx="2606">
                  <c:v>1.0024074697609364</c:v>
                </c:pt>
                <c:pt idx="2607">
                  <c:v>1.0191665155792691</c:v>
                </c:pt>
                <c:pt idx="2608">
                  <c:v>1.0329482763086326</c:v>
                </c:pt>
                <c:pt idx="2609">
                  <c:v>1.0443497630086249</c:v>
                </c:pt>
                <c:pt idx="2610">
                  <c:v>1.0667525706441503</c:v>
                </c:pt>
                <c:pt idx="2611">
                  <c:v>1.0490533295345645</c:v>
                </c:pt>
                <c:pt idx="2612">
                  <c:v>1.0201507420549614</c:v>
                </c:pt>
                <c:pt idx="2613">
                  <c:v>1.031399414644254</c:v>
                </c:pt>
                <c:pt idx="2614">
                  <c:v>1.0350086767334041</c:v>
                </c:pt>
                <c:pt idx="2615">
                  <c:v>1.0367958248076874</c:v>
                </c:pt>
                <c:pt idx="2616">
                  <c:v>1.0444443005516848</c:v>
                </c:pt>
                <c:pt idx="2617">
                  <c:v>1.0524722215027584</c:v>
                </c:pt>
                <c:pt idx="2618">
                  <c:v>1.0554184257556529</c:v>
                </c:pt>
                <c:pt idx="2619">
                  <c:v>1.0381504312466006</c:v>
                </c:pt>
                <c:pt idx="2620">
                  <c:v>1.0347626201144811</c:v>
                </c:pt>
                <c:pt idx="2621">
                  <c:v>1.0866702064285529</c:v>
                </c:pt>
                <c:pt idx="2622">
                  <c:v>1.0974682068947654</c:v>
                </c:pt>
                <c:pt idx="2623">
                  <c:v>1.0629969696184827</c:v>
                </c:pt>
                <c:pt idx="2624">
                  <c:v>1.0799010593384963</c:v>
                </c:pt>
                <c:pt idx="2625">
                  <c:v>1.1072366546660106</c:v>
                </c:pt>
                <c:pt idx="2626">
                  <c:v>1.0847108187210235</c:v>
                </c:pt>
                <c:pt idx="2627">
                  <c:v>1.0770986039524462</c:v>
                </c:pt>
                <c:pt idx="2628">
                  <c:v>1.0926364319200186</c:v>
                </c:pt>
                <c:pt idx="2629">
                  <c:v>1.0529358439742029</c:v>
                </c:pt>
                <c:pt idx="2630">
                  <c:v>1.0432619337460178</c:v>
                </c:pt>
                <c:pt idx="2631">
                  <c:v>1.0974293558496724</c:v>
                </c:pt>
                <c:pt idx="2632">
                  <c:v>1.1113419150975161</c:v>
                </c:pt>
                <c:pt idx="2633">
                  <c:v>1.0999676241290892</c:v>
                </c:pt>
                <c:pt idx="2634">
                  <c:v>1.1316895024476159</c:v>
                </c:pt>
                <c:pt idx="2635">
                  <c:v>1.1234194099821284</c:v>
                </c:pt>
                <c:pt idx="2636">
                  <c:v>1.1087453702504597</c:v>
                </c:pt>
                <c:pt idx="2637">
                  <c:v>1.1358931855266905</c:v>
                </c:pt>
                <c:pt idx="2638">
                  <c:v>1.1266349814810019</c:v>
                </c:pt>
                <c:pt idx="2639">
                  <c:v>1.1046776658292108</c:v>
                </c:pt>
                <c:pt idx="2640">
                  <c:v>1.1499274780491595</c:v>
                </c:pt>
                <c:pt idx="2641">
                  <c:v>1.1706946566862648</c:v>
                </c:pt>
                <c:pt idx="2642">
                  <c:v>1.1285982542930406</c:v>
                </c:pt>
                <c:pt idx="2643">
                  <c:v>1.1431661011681213</c:v>
                </c:pt>
                <c:pt idx="2644">
                  <c:v>1.1691432049522132</c:v>
                </c:pt>
                <c:pt idx="2645">
                  <c:v>1.1484278277085653</c:v>
                </c:pt>
                <c:pt idx="2646">
                  <c:v>1.1544600999766894</c:v>
                </c:pt>
                <c:pt idx="2647">
                  <c:v>1.158535574606957</c:v>
                </c:pt>
                <c:pt idx="2648">
                  <c:v>1.1295190240617472</c:v>
                </c:pt>
                <c:pt idx="2649">
                  <c:v>1.1394143852469631</c:v>
                </c:pt>
                <c:pt idx="2650">
                  <c:v>1.161457173197959</c:v>
                </c:pt>
                <c:pt idx="2651">
                  <c:v>1.1513442461602217</c:v>
                </c:pt>
                <c:pt idx="2652">
                  <c:v>1.1617718666632133</c:v>
                </c:pt>
                <c:pt idx="2653">
                  <c:v>1.1909736071900334</c:v>
                </c:pt>
                <c:pt idx="2654">
                  <c:v>1.1820236214354165</c:v>
                </c:pt>
                <c:pt idx="2655">
                  <c:v>1.1930236473361133</c:v>
                </c:pt>
                <c:pt idx="2656">
                  <c:v>1.2181304877101196</c:v>
                </c:pt>
                <c:pt idx="2657">
                  <c:v>1.2174454142816442</c:v>
                </c:pt>
                <c:pt idx="2658">
                  <c:v>1.1679155119272708</c:v>
                </c:pt>
                <c:pt idx="2659">
                  <c:v>1.1485236602864617</c:v>
                </c:pt>
                <c:pt idx="2660">
                  <c:v>1.1719819213136835</c:v>
                </c:pt>
                <c:pt idx="2661">
                  <c:v>1.184001139630656</c:v>
                </c:pt>
                <c:pt idx="2662">
                  <c:v>1.2023478981584603</c:v>
                </c:pt>
                <c:pt idx="2663">
                  <c:v>1.1938123235515035</c:v>
                </c:pt>
                <c:pt idx="2664">
                  <c:v>1.1820818980030563</c:v>
                </c:pt>
                <c:pt idx="2665">
                  <c:v>1.1835660079256132</c:v>
                </c:pt>
                <c:pt idx="2666">
                  <c:v>1.1704071589525757</c:v>
                </c:pt>
                <c:pt idx="2667">
                  <c:v>1.178466160739724</c:v>
                </c:pt>
                <c:pt idx="2668">
                  <c:v>1.2056877930016319</c:v>
                </c:pt>
                <c:pt idx="2669">
                  <c:v>1.2019697479862208</c:v>
                </c:pt>
                <c:pt idx="2670">
                  <c:v>1.2101362376647933</c:v>
                </c:pt>
                <c:pt idx="2671">
                  <c:v>1.2366922220207723</c:v>
                </c:pt>
                <c:pt idx="2672">
                  <c:v>1.2499391333626875</c:v>
                </c:pt>
                <c:pt idx="2673">
                  <c:v>1.2163511098448547</c:v>
                </c:pt>
                <c:pt idx="2674">
                  <c:v>1.2155546634204459</c:v>
                </c:pt>
                <c:pt idx="2675">
                  <c:v>1.246127845839053</c:v>
                </c:pt>
                <c:pt idx="2676">
                  <c:v>1.2283016913154965</c:v>
                </c:pt>
                <c:pt idx="2677">
                  <c:v>1.2093527415887488</c:v>
                </c:pt>
                <c:pt idx="2678">
                  <c:v>1.199955968815561</c:v>
                </c:pt>
                <c:pt idx="2679">
                  <c:v>1.1981403299748763</c:v>
                </c:pt>
                <c:pt idx="2680">
                  <c:v>1.1793338340801367</c:v>
                </c:pt>
                <c:pt idx="2681">
                  <c:v>1.1399298091118653</c:v>
                </c:pt>
                <c:pt idx="2682">
                  <c:v>1.1163070786604159</c:v>
                </c:pt>
                <c:pt idx="2683">
                  <c:v>1.1117757517677227</c:v>
                </c:pt>
                <c:pt idx="2684">
                  <c:v>1.1300991996684711</c:v>
                </c:pt>
                <c:pt idx="2685">
                  <c:v>1.1301432308529098</c:v>
                </c:pt>
                <c:pt idx="2686">
                  <c:v>1.0907094200834002</c:v>
                </c:pt>
                <c:pt idx="2687">
                  <c:v>1.0782757906187677</c:v>
                </c:pt>
                <c:pt idx="2688">
                  <c:v>1.0711518039835271</c:v>
                </c:pt>
                <c:pt idx="2689">
                  <c:v>1.0610816130953924</c:v>
                </c:pt>
                <c:pt idx="2690">
                  <c:v>1.0857688621823927</c:v>
                </c:pt>
                <c:pt idx="2691">
                  <c:v>1.0885907430909891</c:v>
                </c:pt>
                <c:pt idx="2692">
                  <c:v>1.033628169597762</c:v>
                </c:pt>
                <c:pt idx="2693">
                  <c:v>1.009430443678935</c:v>
                </c:pt>
                <c:pt idx="2694">
                  <c:v>1.0126576704913361</c:v>
                </c:pt>
                <c:pt idx="2695">
                  <c:v>1.0217255044160689</c:v>
                </c:pt>
                <c:pt idx="2696">
                  <c:v>1.0520824160169908</c:v>
                </c:pt>
                <c:pt idx="2697">
                  <c:v>1.0636768629076123</c:v>
                </c:pt>
                <c:pt idx="2698">
                  <c:v>1.0362804009427853</c:v>
                </c:pt>
                <c:pt idx="2699">
                  <c:v>1.0168911393716491</c:v>
                </c:pt>
                <c:pt idx="2700">
                  <c:v>0.99820119661218898</c:v>
                </c:pt>
                <c:pt idx="2701">
                  <c:v>0.97995286073195365</c:v>
                </c:pt>
                <c:pt idx="2702">
                  <c:v>0.99949234634411666</c:v>
                </c:pt>
                <c:pt idx="2703">
                  <c:v>1.003407236654666</c:v>
                </c:pt>
                <c:pt idx="2704">
                  <c:v>0.97678779559170148</c:v>
                </c:pt>
                <c:pt idx="2705">
                  <c:v>0.98597736279105908</c:v>
                </c:pt>
                <c:pt idx="2706">
                  <c:v>0.97785878940143489</c:v>
                </c:pt>
                <c:pt idx="2707">
                  <c:v>0.95065140252272784</c:v>
                </c:pt>
                <c:pt idx="2708">
                  <c:v>0.98084384469942243</c:v>
                </c:pt>
                <c:pt idx="2709">
                  <c:v>0.98251702970809918</c:v>
                </c:pt>
                <c:pt idx="2710">
                  <c:v>0.93188634774275425</c:v>
                </c:pt>
                <c:pt idx="2711">
                  <c:v>0.92663239141132892</c:v>
                </c:pt>
                <c:pt idx="2712">
                  <c:v>0.9145872723976276</c:v>
                </c:pt>
                <c:pt idx="2713">
                  <c:v>0.90598176590950308</c:v>
                </c:pt>
                <c:pt idx="2714">
                  <c:v>0.93322411872879374</c:v>
                </c:pt>
                <c:pt idx="2715">
                  <c:v>0.93786163847807513</c:v>
                </c:pt>
                <c:pt idx="2716">
                  <c:v>0.90810432800642338</c:v>
                </c:pt>
                <c:pt idx="2717">
                  <c:v>0.89411147659872048</c:v>
                </c:pt>
                <c:pt idx="2718">
                  <c:v>0.86938537646662695</c:v>
                </c:pt>
                <c:pt idx="2719">
                  <c:v>0.86503405941619826</c:v>
                </c:pt>
                <c:pt idx="2720">
                  <c:v>0.90840995622782261</c:v>
                </c:pt>
                <c:pt idx="2721">
                  <c:v>0.92609754202388039</c:v>
                </c:pt>
                <c:pt idx="2722">
                  <c:v>0.89261441632779914</c:v>
                </c:pt>
                <c:pt idx="2723">
                  <c:v>0.88962288585562943</c:v>
                </c:pt>
                <c:pt idx="2724">
                  <c:v>0.89217539951824709</c:v>
                </c:pt>
                <c:pt idx="2725">
                  <c:v>0.90164469424227511</c:v>
                </c:pt>
                <c:pt idx="2726">
                  <c:v>0.93683985599212616</c:v>
                </c:pt>
                <c:pt idx="2727">
                  <c:v>0.92699111606102191</c:v>
                </c:pt>
                <c:pt idx="2728">
                  <c:v>0.88510580434613695</c:v>
                </c:pt>
                <c:pt idx="2729">
                  <c:v>0.87818254811054419</c:v>
                </c:pt>
                <c:pt idx="2730">
                  <c:v>0.85720557382993601</c:v>
                </c:pt>
                <c:pt idx="2731">
                  <c:v>0.83132300758890409</c:v>
                </c:pt>
                <c:pt idx="2732">
                  <c:v>0.82509000492113238</c:v>
                </c:pt>
                <c:pt idx="2733">
                  <c:v>0.85357300111372991</c:v>
                </c:pt>
                <c:pt idx="2734">
                  <c:v>0.85789194229324761</c:v>
                </c:pt>
                <c:pt idx="2735">
                  <c:v>0.83349348597477269</c:v>
                </c:pt>
                <c:pt idx="2736">
                  <c:v>0.83184620166282475</c:v>
                </c:pt>
                <c:pt idx="2737">
                  <c:v>0.81797508352974702</c:v>
                </c:pt>
                <c:pt idx="2738">
                  <c:v>0.79360900308218296</c:v>
                </c:pt>
                <c:pt idx="2739">
                  <c:v>0.79137247791965604</c:v>
                </c:pt>
                <c:pt idx="2740">
                  <c:v>0.81116838042943362</c:v>
                </c:pt>
                <c:pt idx="2741">
                  <c:v>0.83361262917972501</c:v>
                </c:pt>
                <c:pt idx="2742">
                  <c:v>0.82834054236058952</c:v>
                </c:pt>
                <c:pt idx="2743">
                  <c:v>0.79518117537361754</c:v>
                </c:pt>
                <c:pt idx="2744">
                  <c:v>0.78988189282291688</c:v>
                </c:pt>
                <c:pt idx="2745">
                  <c:v>0.77921210080551162</c:v>
                </c:pt>
                <c:pt idx="2746">
                  <c:v>0.76045093113004736</c:v>
                </c:pt>
                <c:pt idx="2747">
                  <c:v>0.76507809060063714</c:v>
                </c:pt>
                <c:pt idx="2748">
                  <c:v>0.80824289673392213</c:v>
                </c:pt>
                <c:pt idx="2749">
                  <c:v>0.82952938434043877</c:v>
                </c:pt>
                <c:pt idx="2750">
                  <c:v>0.78674920355357558</c:v>
                </c:pt>
                <c:pt idx="2751">
                  <c:v>0.76723173353363205</c:v>
                </c:pt>
                <c:pt idx="2752">
                  <c:v>0.79133492190939936</c:v>
                </c:pt>
                <c:pt idx="2753">
                  <c:v>0.80453132689269347</c:v>
                </c:pt>
                <c:pt idx="2754">
                  <c:v>0.79483022093294309</c:v>
                </c:pt>
                <c:pt idx="2755">
                  <c:v>0.8233714936931803</c:v>
                </c:pt>
                <c:pt idx="2756">
                  <c:v>0.83655235825843721</c:v>
                </c:pt>
                <c:pt idx="2757">
                  <c:v>0.80845139734258853</c:v>
                </c:pt>
                <c:pt idx="2758">
                  <c:v>0.80254085834908961</c:v>
                </c:pt>
                <c:pt idx="2759">
                  <c:v>0.80816907974824514</c:v>
                </c:pt>
                <c:pt idx="2760">
                  <c:v>0.8138387422621669</c:v>
                </c:pt>
                <c:pt idx="2761">
                  <c:v>0.81375067989328909</c:v>
                </c:pt>
                <c:pt idx="2762">
                  <c:v>0.82039809370872074</c:v>
                </c:pt>
                <c:pt idx="2763">
                  <c:v>0.84611878059519796</c:v>
                </c:pt>
                <c:pt idx="2764">
                  <c:v>0.84988085679504788</c:v>
                </c:pt>
                <c:pt idx="2765">
                  <c:v>0.83182159600093242</c:v>
                </c:pt>
                <c:pt idx="2766">
                  <c:v>0.8322541376363024</c:v>
                </c:pt>
                <c:pt idx="2767">
                  <c:v>0.84261959646714502</c:v>
                </c:pt>
                <c:pt idx="2768">
                  <c:v>0.85335284519153565</c:v>
                </c:pt>
                <c:pt idx="2769">
                  <c:v>0.87362273045144911</c:v>
                </c:pt>
                <c:pt idx="2770">
                  <c:v>0.90735579787096265</c:v>
                </c:pt>
                <c:pt idx="2771">
                  <c:v>0.88215441995389676</c:v>
                </c:pt>
                <c:pt idx="2772">
                  <c:v>0.83261804242534121</c:v>
                </c:pt>
                <c:pt idx="2773">
                  <c:v>0.84462431039394958</c:v>
                </c:pt>
                <c:pt idx="2774">
                  <c:v>0.86667616358880051</c:v>
                </c:pt>
                <c:pt idx="2775">
                  <c:v>0.8757155067471315</c:v>
                </c:pt>
                <c:pt idx="2776">
                  <c:v>0.87827449558393134</c:v>
                </c:pt>
                <c:pt idx="2777">
                  <c:v>0.89790333859980842</c:v>
                </c:pt>
                <c:pt idx="2778">
                  <c:v>0.90548706260198397</c:v>
                </c:pt>
                <c:pt idx="2779">
                  <c:v>0.88905436556243367</c:v>
                </c:pt>
                <c:pt idx="2780">
                  <c:v>0.89981610505322596</c:v>
                </c:pt>
                <c:pt idx="2781">
                  <c:v>0.90629127923541142</c:v>
                </c:pt>
                <c:pt idx="2782">
                  <c:v>0.89837084617576202</c:v>
                </c:pt>
                <c:pt idx="2783">
                  <c:v>0.887689398844829</c:v>
                </c:pt>
                <c:pt idx="2784">
                  <c:v>0.93257530627573892</c:v>
                </c:pt>
                <c:pt idx="2785">
                  <c:v>0.95903675308865799</c:v>
                </c:pt>
                <c:pt idx="2786">
                  <c:v>0.92443601232873174</c:v>
                </c:pt>
                <c:pt idx="2787">
                  <c:v>0.89974358310238534</c:v>
                </c:pt>
                <c:pt idx="2788">
                  <c:v>0.89922297909813775</c:v>
                </c:pt>
                <c:pt idx="2789">
                  <c:v>0.9189476546919112</c:v>
                </c:pt>
                <c:pt idx="2790">
                  <c:v>0.9283664430573183</c:v>
                </c:pt>
                <c:pt idx="2791">
                  <c:v>0.97644720142971853</c:v>
                </c:pt>
                <c:pt idx="2792">
                  <c:v>1.0041233909192155</c:v>
                </c:pt>
                <c:pt idx="2793">
                  <c:v>0.98439224015126014</c:v>
                </c:pt>
                <c:pt idx="2794">
                  <c:v>0.99260794115361695</c:v>
                </c:pt>
                <c:pt idx="2795">
                  <c:v>0.99411665673806626</c:v>
                </c:pt>
                <c:pt idx="2796">
                  <c:v>0.97906964697350363</c:v>
                </c:pt>
                <c:pt idx="2797">
                  <c:v>0.96653629982646538</c:v>
                </c:pt>
                <c:pt idx="2798">
                  <c:v>0.98967080214457759</c:v>
                </c:pt>
                <c:pt idx="2799">
                  <c:v>0.99580797223445316</c:v>
                </c:pt>
                <c:pt idx="2800">
                  <c:v>0.97828874096713203</c:v>
                </c:pt>
                <c:pt idx="2801">
                  <c:v>0.9868864772462379</c:v>
                </c:pt>
                <c:pt idx="2802">
                  <c:v>0.98399077935196455</c:v>
                </c:pt>
                <c:pt idx="2803">
                  <c:v>0.98767903856613748</c:v>
                </c:pt>
                <c:pt idx="2804">
                  <c:v>1.0190577326530084</c:v>
                </c:pt>
                <c:pt idx="2805">
                  <c:v>1.0380351731461577</c:v>
                </c:pt>
                <c:pt idx="2806">
                  <c:v>1.0010787640187522</c:v>
                </c:pt>
                <c:pt idx="2807">
                  <c:v>0.97490222486984901</c:v>
                </c:pt>
                <c:pt idx="2808">
                  <c:v>0.98981714108109509</c:v>
                </c:pt>
                <c:pt idx="2809">
                  <c:v>0.9850708384055531</c:v>
                </c:pt>
                <c:pt idx="2810">
                  <c:v>0.98900903934315831</c:v>
                </c:pt>
                <c:pt idx="2811">
                  <c:v>1.0264174156284804</c:v>
                </c:pt>
                <c:pt idx="2812">
                  <c:v>1.0537102748063922</c:v>
                </c:pt>
                <c:pt idx="2813">
                  <c:v>1.0428021963790828</c:v>
                </c:pt>
                <c:pt idx="2814">
                  <c:v>1.0472014297184595</c:v>
                </c:pt>
                <c:pt idx="2815">
                  <c:v>1.073367608588671</c:v>
                </c:pt>
                <c:pt idx="2816">
                  <c:v>1.0896306560646483</c:v>
                </c:pt>
                <c:pt idx="2817">
                  <c:v>1.088163381594965</c:v>
                </c:pt>
                <c:pt idx="2818">
                  <c:v>1.1176293092284184</c:v>
                </c:pt>
                <c:pt idx="2819">
                  <c:v>1.1314304954803285</c:v>
                </c:pt>
                <c:pt idx="2820">
                  <c:v>1.0826672537491258</c:v>
                </c:pt>
                <c:pt idx="2821">
                  <c:v>1.0638452174363491</c:v>
                </c:pt>
                <c:pt idx="2822">
                  <c:v>1.0838094744748634</c:v>
                </c:pt>
                <c:pt idx="2823">
                  <c:v>1.1036429329948976</c:v>
                </c:pt>
                <c:pt idx="2824">
                  <c:v>1.1138788883420965</c:v>
                </c:pt>
                <c:pt idx="2825">
                  <c:v>1.1634372814628713</c:v>
                </c:pt>
                <c:pt idx="2826">
                  <c:v>1.1941438524696313</c:v>
                </c:pt>
                <c:pt idx="2827">
                  <c:v>1.1804281385169262</c:v>
                </c:pt>
                <c:pt idx="2828">
                  <c:v>1.202160118107177</c:v>
                </c:pt>
                <c:pt idx="2829">
                  <c:v>1.2127716335569427</c:v>
                </c:pt>
                <c:pt idx="2830">
                  <c:v>1.2018894558263618</c:v>
                </c:pt>
                <c:pt idx="2831">
                  <c:v>1.1918594110181564</c:v>
                </c:pt>
                <c:pt idx="2832">
                  <c:v>1.2194954544277241</c:v>
                </c:pt>
                <c:pt idx="2833">
                  <c:v>1.2107202983760263</c:v>
                </c:pt>
                <c:pt idx="2834">
                  <c:v>1.1620774948846124</c:v>
                </c:pt>
                <c:pt idx="2835">
                  <c:v>1.1629529384340438</c:v>
                </c:pt>
                <c:pt idx="2836">
                  <c:v>1.1887694578984174</c:v>
                </c:pt>
                <c:pt idx="2837">
                  <c:v>1.197283016913155</c:v>
                </c:pt>
                <c:pt idx="2838">
                  <c:v>1.2080641819264939</c:v>
                </c:pt>
                <c:pt idx="2839">
                  <c:v>1.2343352586184568</c:v>
                </c:pt>
                <c:pt idx="2840">
                  <c:v>1.2191574503354139</c:v>
                </c:pt>
                <c:pt idx="2841">
                  <c:v>1.2004234763915149</c:v>
                </c:pt>
                <c:pt idx="2842">
                  <c:v>1.2088023517832631</c:v>
                </c:pt>
                <c:pt idx="2843">
                  <c:v>1.2157605739594395</c:v>
                </c:pt>
                <c:pt idx="2844">
                  <c:v>1.2087544354943149</c:v>
                </c:pt>
                <c:pt idx="2845">
                  <c:v>1.2331541868476261</c:v>
                </c:pt>
                <c:pt idx="2846">
                  <c:v>1.2336903312699112</c:v>
                </c:pt>
                <c:pt idx="2847">
                  <c:v>1.182694449480691</c:v>
                </c:pt>
                <c:pt idx="2848">
                  <c:v>1.1708202750653991</c:v>
                </c:pt>
                <c:pt idx="2849">
                  <c:v>1.1822981688207412</c:v>
                </c:pt>
                <c:pt idx="2850">
                  <c:v>1.1875689606050401</c:v>
                </c:pt>
                <c:pt idx="2851">
                  <c:v>1.1891735087673858</c:v>
                </c:pt>
                <c:pt idx="2852">
                  <c:v>1.2300318578569764</c:v>
                </c:pt>
                <c:pt idx="2853">
                  <c:v>1.1908078427309694</c:v>
                </c:pt>
                <c:pt idx="2854">
                  <c:v>1.1625216918335104</c:v>
                </c:pt>
                <c:pt idx="2855">
                  <c:v>1.1994962314486259</c:v>
                </c:pt>
                <c:pt idx="2856">
                  <c:v>1.1724597891683286</c:v>
                </c:pt>
                <c:pt idx="2857">
                  <c:v>1.1681499132326658</c:v>
                </c:pt>
                <c:pt idx="2858">
                  <c:v>1.1707140822088113</c:v>
                </c:pt>
                <c:pt idx="2859">
                  <c:v>1.2186018803905825</c:v>
                </c:pt>
                <c:pt idx="2860">
                  <c:v>1.2213654847315392</c:v>
                </c:pt>
                <c:pt idx="2861">
                  <c:v>1.1656686264860525</c:v>
                </c:pt>
                <c:pt idx="2862">
                  <c:v>1.1677173715972959</c:v>
                </c:pt>
                <c:pt idx="2863">
                  <c:v>1.1664741381543164</c:v>
                </c:pt>
                <c:pt idx="2864">
                  <c:v>1.1395283483125698</c:v>
                </c:pt>
                <c:pt idx="2865">
                  <c:v>1.1215312491906031</c:v>
                </c:pt>
                <c:pt idx="2866">
                  <c:v>1.1427801807868632</c:v>
                </c:pt>
                <c:pt idx="2867">
                  <c:v>1.1394195653863088</c:v>
                </c:pt>
                <c:pt idx="2868">
                  <c:v>1.123390919215727</c:v>
                </c:pt>
                <c:pt idx="2869">
                  <c:v>1.1207024268952834</c:v>
                </c:pt>
                <c:pt idx="2870">
                  <c:v>1.1060089616410682</c:v>
                </c:pt>
                <c:pt idx="2871">
                  <c:v>1.0905967520526301</c:v>
                </c:pt>
                <c:pt idx="2872">
                  <c:v>1.0996037193400503</c:v>
                </c:pt>
                <c:pt idx="2873">
                  <c:v>1.1076044445595588</c:v>
                </c:pt>
                <c:pt idx="2874">
                  <c:v>1.082880934497138</c:v>
                </c:pt>
                <c:pt idx="2875">
                  <c:v>1.1077261778341836</c:v>
                </c:pt>
                <c:pt idx="2876">
                  <c:v>1.1246807739128184</c:v>
                </c:pt>
                <c:pt idx="2877">
                  <c:v>1.0874096713201586</c:v>
                </c:pt>
                <c:pt idx="2878">
                  <c:v>1.0638335621228212</c:v>
                </c:pt>
                <c:pt idx="2879">
                  <c:v>1.0919176875857961</c:v>
                </c:pt>
                <c:pt idx="2880">
                  <c:v>1.0946269004636224</c:v>
                </c:pt>
                <c:pt idx="2881">
                  <c:v>1.0514258333549173</c:v>
                </c:pt>
                <c:pt idx="2882">
                  <c:v>1.0416366650262894</c:v>
                </c:pt>
                <c:pt idx="2883">
                  <c:v>1.031417545131964</c:v>
                </c:pt>
                <c:pt idx="2884">
                  <c:v>1.0255523323577405</c:v>
                </c:pt>
                <c:pt idx="2885">
                  <c:v>1.029269082338315</c:v>
                </c:pt>
                <c:pt idx="2886">
                  <c:v>1.0213693698360486</c:v>
                </c:pt>
                <c:pt idx="2887">
                  <c:v>1.0454686731073066</c:v>
                </c:pt>
                <c:pt idx="2888">
                  <c:v>1.0657605739594394</c:v>
                </c:pt>
                <c:pt idx="2889">
                  <c:v>1.000547799735813</c:v>
                </c:pt>
                <c:pt idx="2890">
                  <c:v>1.0008158719469553</c:v>
                </c:pt>
                <c:pt idx="2891">
                  <c:v>1.0347729803931727</c:v>
                </c:pt>
                <c:pt idx="2892">
                  <c:v>0.99611878059519809</c:v>
                </c:pt>
                <c:pt idx="2893">
                  <c:v>0.97130720816389948</c:v>
                </c:pt>
                <c:pt idx="2894">
                  <c:v>0.96538630889170918</c:v>
                </c:pt>
                <c:pt idx="2895">
                  <c:v>0.98375378797689661</c:v>
                </c:pt>
                <c:pt idx="2896">
                  <c:v>0.99098526250356123</c:v>
                </c:pt>
                <c:pt idx="2897">
                  <c:v>0.93805718873837696</c:v>
                </c:pt>
                <c:pt idx="2898">
                  <c:v>0.92870574218446478</c:v>
                </c:pt>
                <c:pt idx="2899">
                  <c:v>0.95433189152788223</c:v>
                </c:pt>
                <c:pt idx="2900">
                  <c:v>0.93475484990546243</c:v>
                </c:pt>
                <c:pt idx="2901">
                  <c:v>0.9272786137947111</c:v>
                </c:pt>
                <c:pt idx="2902">
                  <c:v>0.91054417363827078</c:v>
                </c:pt>
                <c:pt idx="2903">
                  <c:v>0.90968297547204013</c:v>
                </c:pt>
                <c:pt idx="2904">
                  <c:v>0.94101504830479943</c:v>
                </c:pt>
                <c:pt idx="2905">
                  <c:v>0.92452666476728229</c:v>
                </c:pt>
                <c:pt idx="2906">
                  <c:v>0.88065217954362973</c:v>
                </c:pt>
                <c:pt idx="2907">
                  <c:v>0.87369266233261678</c:v>
                </c:pt>
                <c:pt idx="2908">
                  <c:v>0.87249346007407591</c:v>
                </c:pt>
                <c:pt idx="2909">
                  <c:v>0.86942034240721067</c:v>
                </c:pt>
                <c:pt idx="2910">
                  <c:v>0.86372089409205111</c:v>
                </c:pt>
                <c:pt idx="2911">
                  <c:v>0.85879976171359018</c:v>
                </c:pt>
                <c:pt idx="2912">
                  <c:v>0.89325416353699916</c:v>
                </c:pt>
                <c:pt idx="2913">
                  <c:v>0.89746302675541978</c:v>
                </c:pt>
                <c:pt idx="2914">
                  <c:v>0.86637830557642004</c:v>
                </c:pt>
                <c:pt idx="2915">
                  <c:v>0.86906291279235415</c:v>
                </c:pt>
                <c:pt idx="2916">
                  <c:v>0.85011396306560649</c:v>
                </c:pt>
                <c:pt idx="2917">
                  <c:v>0.82783288870470617</c:v>
                </c:pt>
                <c:pt idx="2918">
                  <c:v>0.80949001528141107</c:v>
                </c:pt>
                <c:pt idx="2919">
                  <c:v>0.80508689683752488</c:v>
                </c:pt>
                <c:pt idx="2920">
                  <c:v>0.83810640006216164</c:v>
                </c:pt>
                <c:pt idx="2921">
                  <c:v>0.8983410603745241</c:v>
                </c:pt>
                <c:pt idx="2922">
                  <c:v>0.88824885389416974</c:v>
                </c:pt>
                <c:pt idx="2923">
                  <c:v>0.84393276179129217</c:v>
                </c:pt>
                <c:pt idx="2924">
                  <c:v>0.84659017327566111</c:v>
                </c:pt>
                <c:pt idx="2925">
                  <c:v>0.8366883369162631</c:v>
                </c:pt>
                <c:pt idx="2926">
                  <c:v>0.82650029785801238</c:v>
                </c:pt>
                <c:pt idx="2927">
                  <c:v>0.83584785930741534</c:v>
                </c:pt>
                <c:pt idx="2928">
                  <c:v>0.84523556683674794</c:v>
                </c:pt>
                <c:pt idx="2929">
                  <c:v>0.83432878344427464</c:v>
                </c:pt>
                <c:pt idx="2930">
                  <c:v>0.84749022248698491</c:v>
                </c:pt>
                <c:pt idx="2931">
                  <c:v>0.86523090471133668</c:v>
                </c:pt>
                <c:pt idx="2932">
                  <c:v>0.85247869667694054</c:v>
                </c:pt>
                <c:pt idx="2933">
                  <c:v>0.84590639488202224</c:v>
                </c:pt>
                <c:pt idx="2934">
                  <c:v>0.84857805174959211</c:v>
                </c:pt>
                <c:pt idx="2935">
                  <c:v>0.85168095521769538</c:v>
                </c:pt>
                <c:pt idx="2936">
                  <c:v>0.85320262115050904</c:v>
                </c:pt>
                <c:pt idx="2937">
                  <c:v>0.85778704447149634</c:v>
                </c:pt>
                <c:pt idx="2938">
                  <c:v>0.85480328420834517</c:v>
                </c:pt>
                <c:pt idx="2939">
                  <c:v>0.85185448988577794</c:v>
                </c:pt>
                <c:pt idx="2940">
                  <c:v>0.8949273485456759</c:v>
                </c:pt>
                <c:pt idx="2941">
                  <c:v>0.90261079023025725</c:v>
                </c:pt>
                <c:pt idx="2942">
                  <c:v>0.86985935921676294</c:v>
                </c:pt>
                <c:pt idx="2943">
                  <c:v>0.85937993732031404</c:v>
                </c:pt>
                <c:pt idx="2944">
                  <c:v>0.85266000155404176</c:v>
                </c:pt>
                <c:pt idx="2945">
                  <c:v>0.85680281799580416</c:v>
                </c:pt>
                <c:pt idx="2946">
                  <c:v>0.85845787251677064</c:v>
                </c:pt>
                <c:pt idx="2947">
                  <c:v>0.87263591390608408</c:v>
                </c:pt>
                <c:pt idx="2948">
                  <c:v>0.91977259188272165</c:v>
                </c:pt>
                <c:pt idx="2949">
                  <c:v>0.93985469709135172</c:v>
                </c:pt>
                <c:pt idx="2950">
                  <c:v>0.90891242974436004</c:v>
                </c:pt>
                <c:pt idx="2951">
                  <c:v>0.89597891683286279</c:v>
                </c:pt>
                <c:pt idx="2952">
                  <c:v>0.89955580305110205</c:v>
                </c:pt>
                <c:pt idx="2953">
                  <c:v>0.9084565774819342</c:v>
                </c:pt>
                <c:pt idx="2954">
                  <c:v>0.90793856354735936</c:v>
                </c:pt>
                <c:pt idx="2955">
                  <c:v>0.92769561501204389</c:v>
                </c:pt>
                <c:pt idx="2956">
                  <c:v>0.91336475951203089</c:v>
                </c:pt>
                <c:pt idx="2957">
                  <c:v>0.87030614623533376</c:v>
                </c:pt>
                <c:pt idx="2958">
                  <c:v>0.87769950011655307</c:v>
                </c:pt>
                <c:pt idx="2959">
                  <c:v>0.90155404180372445</c:v>
                </c:pt>
                <c:pt idx="2960">
                  <c:v>0.92284959465409622</c:v>
                </c:pt>
                <c:pt idx="2961">
                  <c:v>0.93016654147996591</c:v>
                </c:pt>
                <c:pt idx="2962">
                  <c:v>0.9417817089279702</c:v>
                </c:pt>
                <c:pt idx="2963">
                  <c:v>0.97003807402419118</c:v>
                </c:pt>
                <c:pt idx="2964">
                  <c:v>0.92857105856147526</c:v>
                </c:pt>
                <c:pt idx="2965">
                  <c:v>0.91661400191665166</c:v>
                </c:pt>
                <c:pt idx="2966">
                  <c:v>0.92730321945660343</c:v>
                </c:pt>
                <c:pt idx="2967">
                  <c:v>0.88193685410137523</c:v>
                </c:pt>
                <c:pt idx="2968">
                  <c:v>0.89136859281514669</c:v>
                </c:pt>
                <c:pt idx="2969">
                  <c:v>0.91944753813877589</c:v>
                </c:pt>
                <c:pt idx="2970">
                  <c:v>0.95973348183066121</c:v>
                </c:pt>
                <c:pt idx="2971">
                  <c:v>0.96254888756507562</c:v>
                </c:pt>
                <c:pt idx="2972">
                  <c:v>0.9507368748219327</c:v>
                </c:pt>
                <c:pt idx="2973">
                  <c:v>0.9675865730788159</c:v>
                </c:pt>
                <c:pt idx="2974">
                  <c:v>0.99633764148255588</c:v>
                </c:pt>
                <c:pt idx="2975">
                  <c:v>1.0222240928280972</c:v>
                </c:pt>
                <c:pt idx="2976">
                  <c:v>1.0843430288274756</c:v>
                </c:pt>
                <c:pt idx="2977">
                  <c:v>1.1321790256157891</c:v>
                </c:pt>
                <c:pt idx="2978">
                  <c:v>1.0945245927115439</c:v>
                </c:pt>
                <c:pt idx="2979">
                  <c:v>1.0643722966147788</c:v>
                </c:pt>
                <c:pt idx="2980">
                  <c:v>1.0683299230749308</c:v>
                </c:pt>
                <c:pt idx="2981">
                  <c:v>1.0677808283042813</c:v>
                </c:pt>
                <c:pt idx="2982">
                  <c:v>1.0780841254629749</c:v>
                </c:pt>
                <c:pt idx="2983">
                  <c:v>1.1071485922971329</c:v>
                </c:pt>
                <c:pt idx="2984">
                  <c:v>1.103777616617887</c:v>
                </c:pt>
                <c:pt idx="2985">
                  <c:v>1.0819122484394832</c:v>
                </c:pt>
                <c:pt idx="2986">
                  <c:v>1.0765728198088529</c:v>
                </c:pt>
                <c:pt idx="2987">
                  <c:v>1.0759589732963817</c:v>
                </c:pt>
                <c:pt idx="2988">
                  <c:v>1.0779313113522753</c:v>
                </c:pt>
                <c:pt idx="2989">
                  <c:v>1.0732976767075033</c:v>
                </c:pt>
                <c:pt idx="2990">
                  <c:v>1.0995337874588826</c:v>
                </c:pt>
                <c:pt idx="2991">
                  <c:v>1.1065917273174648</c:v>
                </c:pt>
                <c:pt idx="2992">
                  <c:v>1.0773679711984252</c:v>
                </c:pt>
                <c:pt idx="2993">
                  <c:v>1.0740216011810717</c:v>
                </c:pt>
                <c:pt idx="2994">
                  <c:v>1.0658900774430831</c:v>
                </c:pt>
                <c:pt idx="2995">
                  <c:v>1.0908881348908286</c:v>
                </c:pt>
                <c:pt idx="2996">
                  <c:v>1.1405902768784482</c:v>
                </c:pt>
                <c:pt idx="2997">
                  <c:v>1.1248530135460644</c:v>
                </c:pt>
                <c:pt idx="2998">
                  <c:v>1.0822515475666297</c:v>
                </c:pt>
                <c:pt idx="2999">
                  <c:v>1.0805071356419489</c:v>
                </c:pt>
                <c:pt idx="3000">
                  <c:v>1.1159418788365407</c:v>
                </c:pt>
                <c:pt idx="3001">
                  <c:v>1.1402393224377736</c:v>
                </c:pt>
                <c:pt idx="3002">
                  <c:v>1.115264575617084</c:v>
                </c:pt>
                <c:pt idx="3003">
                  <c:v>1.1049250174829703</c:v>
                </c:pt>
                <c:pt idx="3004">
                  <c:v>1.1072923411639772</c:v>
                </c:pt>
                <c:pt idx="3005">
                  <c:v>1.1381776269781658</c:v>
                </c:pt>
                <c:pt idx="3006">
                  <c:v>1.1428617679815587</c:v>
                </c:pt>
                <c:pt idx="3007">
                  <c:v>1.1141612059364396</c:v>
                </c:pt>
                <c:pt idx="3008">
                  <c:v>1.1148385091558963</c:v>
                </c:pt>
                <c:pt idx="3009">
                  <c:v>1.102615970369603</c:v>
                </c:pt>
                <c:pt idx="3010">
                  <c:v>1.1044121836877412</c:v>
                </c:pt>
                <c:pt idx="3011">
                  <c:v>1.1508806236887772</c:v>
                </c:pt>
                <c:pt idx="3012">
                  <c:v>1.1556929731409775</c:v>
                </c:pt>
                <c:pt idx="3013">
                  <c:v>1.1153979642052372</c:v>
                </c:pt>
                <c:pt idx="3014">
                  <c:v>1.0995519179465927</c:v>
                </c:pt>
                <c:pt idx="3015">
                  <c:v>1.0908052526612966</c:v>
                </c:pt>
                <c:pt idx="3016">
                  <c:v>1.0959245253697325</c:v>
                </c:pt>
                <c:pt idx="3017">
                  <c:v>1.1297327048097594</c:v>
                </c:pt>
                <c:pt idx="3018">
                  <c:v>1.1380999248879795</c:v>
                </c:pt>
                <c:pt idx="3019">
                  <c:v>1.1190447823046439</c:v>
                </c:pt>
                <c:pt idx="3020">
                  <c:v>1.1308580900826233</c:v>
                </c:pt>
                <c:pt idx="3021">
                  <c:v>1.1281203864383951</c:v>
                </c:pt>
                <c:pt idx="3022">
                  <c:v>1.1144163277992178</c:v>
                </c:pt>
                <c:pt idx="3023">
                  <c:v>1.1228457095495867</c:v>
                </c:pt>
                <c:pt idx="3024">
                  <c:v>1.189286176798156</c:v>
                </c:pt>
                <c:pt idx="3025">
                  <c:v>1.197238985728716</c:v>
                </c:pt>
                <c:pt idx="3026">
                  <c:v>1.1359242663627651</c:v>
                </c:pt>
                <c:pt idx="3027">
                  <c:v>1.1611010386179388</c:v>
                </c:pt>
                <c:pt idx="3028">
                  <c:v>1.1810730658654718</c:v>
                </c:pt>
                <c:pt idx="3029">
                  <c:v>1.1424253412416794</c:v>
                </c:pt>
                <c:pt idx="3030">
                  <c:v>1.1446152451500944</c:v>
                </c:pt>
                <c:pt idx="3031">
                  <c:v>1.1731176668652388</c:v>
                </c:pt>
                <c:pt idx="3032">
                  <c:v>1.1607384288637363</c:v>
                </c:pt>
                <c:pt idx="3033">
                  <c:v>1.1276243880960397</c:v>
                </c:pt>
                <c:pt idx="3034">
                  <c:v>1.1109430443678936</c:v>
                </c:pt>
                <c:pt idx="3035">
                  <c:v>1.1052720868191355</c:v>
                </c:pt>
                <c:pt idx="3036">
                  <c:v>1.1093320210313657</c:v>
                </c:pt>
                <c:pt idx="3037">
                  <c:v>1.1248776192079568</c:v>
                </c:pt>
                <c:pt idx="3038">
                  <c:v>1.1065515812375353</c:v>
                </c:pt>
                <c:pt idx="3039">
                  <c:v>1.0757919138024812</c:v>
                </c:pt>
                <c:pt idx="3040">
                  <c:v>1.064402082416017</c:v>
                </c:pt>
                <c:pt idx="3041">
                  <c:v>1.06019192416276</c:v>
                </c:pt>
                <c:pt idx="3042">
                  <c:v>1.0616902794685177</c:v>
                </c:pt>
                <c:pt idx="3043">
                  <c:v>1.0586650780906006</c:v>
                </c:pt>
                <c:pt idx="3044">
                  <c:v>1.0681822891035768</c:v>
                </c:pt>
                <c:pt idx="3045">
                  <c:v>1.0585316895024475</c:v>
                </c:pt>
                <c:pt idx="3046">
                  <c:v>1.0381620865601284</c:v>
                </c:pt>
                <c:pt idx="3047">
                  <c:v>1.023883032453573</c:v>
                </c:pt>
                <c:pt idx="3048">
                  <c:v>1.0107461990727551</c:v>
                </c:pt>
                <c:pt idx="3049">
                  <c:v>1.0465759278924602</c:v>
                </c:pt>
                <c:pt idx="3050">
                  <c:v>1.0162319666399025</c:v>
                </c:pt>
                <c:pt idx="3051">
                  <c:v>0.99629361029811703</c:v>
                </c:pt>
                <c:pt idx="3052">
                  <c:v>1.0285179621331815</c:v>
                </c:pt>
                <c:pt idx="3053">
                  <c:v>0.99106943976792972</c:v>
                </c:pt>
                <c:pt idx="3054">
                  <c:v>1.0048512004972934</c:v>
                </c:pt>
                <c:pt idx="3055">
                  <c:v>1.0116747390504806</c:v>
                </c:pt>
                <c:pt idx="3056">
                  <c:v>0.98600844362713369</c:v>
                </c:pt>
                <c:pt idx="3057">
                  <c:v>0.96782874459322965</c:v>
                </c:pt>
                <c:pt idx="3058">
                  <c:v>0.96698179181019961</c:v>
                </c:pt>
                <c:pt idx="3059">
                  <c:v>0.96524644512937385</c:v>
                </c:pt>
                <c:pt idx="3060">
                  <c:v>0.95800202025434489</c:v>
                </c:pt>
                <c:pt idx="3061">
                  <c:v>0.96813955295397447</c:v>
                </c:pt>
                <c:pt idx="3062">
                  <c:v>0.94912196638089563</c:v>
                </c:pt>
                <c:pt idx="3063">
                  <c:v>0.92035924266362767</c:v>
                </c:pt>
                <c:pt idx="3064">
                  <c:v>0.91283379522909158</c:v>
                </c:pt>
                <c:pt idx="3065">
                  <c:v>0.90168095521769531</c:v>
                </c:pt>
                <c:pt idx="3066">
                  <c:v>0.93759874640627838</c:v>
                </c:pt>
                <c:pt idx="3067">
                  <c:v>0.94228288740967125</c:v>
                </c:pt>
                <c:pt idx="3068">
                  <c:v>0.8970615659561243</c:v>
                </c:pt>
                <c:pt idx="3069">
                  <c:v>0.8845100883213759</c:v>
                </c:pt>
                <c:pt idx="3070">
                  <c:v>0.86814084798881097</c:v>
                </c:pt>
                <c:pt idx="3071">
                  <c:v>0.88661322489574967</c:v>
                </c:pt>
                <c:pt idx="3072">
                  <c:v>0.91949286435805111</c:v>
                </c:pt>
                <c:pt idx="3073">
                  <c:v>0.90689476546919123</c:v>
                </c:pt>
                <c:pt idx="3074">
                  <c:v>0.89498821518298843</c:v>
                </c:pt>
                <c:pt idx="3075">
                  <c:v>0.89217669455308357</c:v>
                </c:pt>
                <c:pt idx="3076">
                  <c:v>0.87255821181589777</c:v>
                </c:pt>
                <c:pt idx="3077">
                  <c:v>0.87288715066435296</c:v>
                </c:pt>
                <c:pt idx="3078">
                  <c:v>0.90469709135175724</c:v>
                </c:pt>
                <c:pt idx="3079">
                  <c:v>0.90907430909891473</c:v>
                </c:pt>
                <c:pt idx="3080">
                  <c:v>0.89070683001372741</c:v>
                </c:pt>
                <c:pt idx="3081">
                  <c:v>0.88720894092051072</c:v>
                </c:pt>
                <c:pt idx="3082">
                  <c:v>0.88073117666865242</c:v>
                </c:pt>
                <c:pt idx="3083">
                  <c:v>0.86787795591701422</c:v>
                </c:pt>
                <c:pt idx="3084">
                  <c:v>0.88376414825558802</c:v>
                </c:pt>
                <c:pt idx="3085">
                  <c:v>0.89212489315962606</c:v>
                </c:pt>
                <c:pt idx="3086">
                  <c:v>0.86603771141443697</c:v>
                </c:pt>
                <c:pt idx="3087">
                  <c:v>0.86035250848247813</c:v>
                </c:pt>
                <c:pt idx="3088">
                  <c:v>0.84336812660260563</c:v>
                </c:pt>
                <c:pt idx="3089">
                  <c:v>0.83968116242326918</c:v>
                </c:pt>
                <c:pt idx="3090">
                  <c:v>0.90066823797560158</c:v>
                </c:pt>
                <c:pt idx="3091">
                  <c:v>0.91453158589966077</c:v>
                </c:pt>
                <c:pt idx="3092">
                  <c:v>0.87586832085783106</c:v>
                </c:pt>
                <c:pt idx="3093">
                  <c:v>0.88833044108886539</c:v>
                </c:pt>
                <c:pt idx="3094">
                  <c:v>0.89380973348183057</c:v>
                </c:pt>
                <c:pt idx="3095">
                  <c:v>0.90181045870133902</c:v>
                </c:pt>
                <c:pt idx="3096">
                  <c:v>0.97360589499857542</c:v>
                </c:pt>
                <c:pt idx="3097">
                  <c:v>1.0135460643891321</c:v>
                </c:pt>
                <c:pt idx="3098">
                  <c:v>0.98066512989199406</c:v>
                </c:pt>
                <c:pt idx="3099">
                  <c:v>0.9677523375378797</c:v>
                </c:pt>
                <c:pt idx="3100">
                  <c:v>0.9620541842575564</c:v>
                </c:pt>
                <c:pt idx="3101">
                  <c:v>0.96963143308555</c:v>
                </c:pt>
                <c:pt idx="3102">
                  <c:v>1.005786215649201</c:v>
                </c:pt>
                <c:pt idx="3103">
                  <c:v>1.0026470512056773</c:v>
                </c:pt>
                <c:pt idx="3104">
                  <c:v>0.94769742806081492</c:v>
                </c:pt>
                <c:pt idx="3105">
                  <c:v>0.94517988033878109</c:v>
                </c:pt>
                <c:pt idx="3106">
                  <c:v>0.94788779818177105</c:v>
                </c:pt>
                <c:pt idx="3107">
                  <c:v>0.9418490507394649</c:v>
                </c:pt>
                <c:pt idx="3108">
                  <c:v>0.96776399285140779</c:v>
                </c:pt>
                <c:pt idx="3109">
                  <c:v>0.99006449273485464</c:v>
                </c:pt>
                <c:pt idx="3110">
                  <c:v>0.96398378616384772</c:v>
                </c:pt>
                <c:pt idx="3111">
                  <c:v>0.95520604004247722</c:v>
                </c:pt>
                <c:pt idx="3112">
                  <c:v>0.98819705250071233</c:v>
                </c:pt>
                <c:pt idx="3113">
                  <c:v>1.0060478126861612</c:v>
                </c:pt>
                <c:pt idx="3114">
                  <c:v>0.99014866999922302</c:v>
                </c:pt>
                <c:pt idx="3115">
                  <c:v>1.0182535160195809</c:v>
                </c:pt>
                <c:pt idx="3116">
                  <c:v>1.033796524126499</c:v>
                </c:pt>
                <c:pt idx="3117">
                  <c:v>1.0242611826258126</c:v>
                </c:pt>
                <c:pt idx="3118">
                  <c:v>1.0271763060426324</c:v>
                </c:pt>
                <c:pt idx="3119">
                  <c:v>1.0183519386671502</c:v>
                </c:pt>
                <c:pt idx="3120">
                  <c:v>1.0294814680514905</c:v>
                </c:pt>
                <c:pt idx="3121">
                  <c:v>1.0900437721774716</c:v>
                </c:pt>
                <c:pt idx="3122">
                  <c:v>1.1133362687456294</c:v>
                </c:pt>
                <c:pt idx="3123">
                  <c:v>1.0618353233701987</c:v>
                </c:pt>
                <c:pt idx="3124">
                  <c:v>1.0574179595431117</c:v>
                </c:pt>
                <c:pt idx="3125">
                  <c:v>1.0653163770105416</c:v>
                </c:pt>
                <c:pt idx="3126">
                  <c:v>1.0650690253567821</c:v>
                </c:pt>
                <c:pt idx="3127">
                  <c:v>1.0508327073998289</c:v>
                </c:pt>
                <c:pt idx="3128">
                  <c:v>1.0636185863399725</c:v>
                </c:pt>
                <c:pt idx="3129">
                  <c:v>1.0567393612888187</c:v>
                </c:pt>
                <c:pt idx="3130">
                  <c:v>1.0157372633323836</c:v>
                </c:pt>
                <c:pt idx="3131">
                  <c:v>1.0040638193167397</c:v>
                </c:pt>
                <c:pt idx="3132">
                  <c:v>0.9791020228444145</c:v>
                </c:pt>
                <c:pt idx="3133">
                  <c:v>0.96390478903882515</c:v>
                </c:pt>
                <c:pt idx="3134">
                  <c:v>0.97059752907353214</c:v>
                </c:pt>
                <c:pt idx="3135">
                  <c:v>1.0001230283094615</c:v>
                </c:pt>
                <c:pt idx="3136">
                  <c:v>1.0355590665388898</c:v>
                </c:pt>
                <c:pt idx="3137">
                  <c:v>1.0322528426014659</c:v>
                </c:pt>
                <c:pt idx="3138">
                  <c:v>1.0140032116863944</c:v>
                </c:pt>
                <c:pt idx="3139">
                  <c:v>1.0165997565334508</c:v>
                </c:pt>
                <c:pt idx="3140">
                  <c:v>1.011744670931648</c:v>
                </c:pt>
                <c:pt idx="3141">
                  <c:v>1.0144240980082364</c:v>
                </c:pt>
                <c:pt idx="3142">
                  <c:v>1.017574917765288</c:v>
                </c:pt>
                <c:pt idx="3143">
                  <c:v>1.0465901732756613</c:v>
                </c:pt>
                <c:pt idx="3144">
                  <c:v>1.0534227770727032</c:v>
                </c:pt>
                <c:pt idx="3145">
                  <c:v>1.0277241057784454</c:v>
                </c:pt>
                <c:pt idx="3146">
                  <c:v>1.0256170840995624</c:v>
                </c:pt>
                <c:pt idx="3147">
                  <c:v>1.014013571965086</c:v>
                </c:pt>
                <c:pt idx="3148">
                  <c:v>1.0120412339091922</c:v>
                </c:pt>
                <c:pt idx="3149">
                  <c:v>1.0146520241394492</c:v>
                </c:pt>
                <c:pt idx="3150">
                  <c:v>1.0510036519982386</c:v>
                </c:pt>
                <c:pt idx="3151">
                  <c:v>1.0453223341707891</c:v>
                </c:pt>
                <c:pt idx="3152">
                  <c:v>1.0078556813178274</c:v>
                </c:pt>
                <c:pt idx="3153">
                  <c:v>1.0234194099821285</c:v>
                </c:pt>
                <c:pt idx="3154">
                  <c:v>1.0176422595767827</c:v>
                </c:pt>
                <c:pt idx="3155">
                  <c:v>1.0131355383459815</c:v>
                </c:pt>
                <c:pt idx="3156">
                  <c:v>1.0233520681706338</c:v>
                </c:pt>
                <c:pt idx="3157">
                  <c:v>1.0640744386023984</c:v>
                </c:pt>
                <c:pt idx="3158">
                  <c:v>1.030285684684918</c:v>
                </c:pt>
                <c:pt idx="3159">
                  <c:v>1.0188906731591079</c:v>
                </c:pt>
                <c:pt idx="3160">
                  <c:v>1.0495389675982285</c:v>
                </c:pt>
                <c:pt idx="3161">
                  <c:v>1.0093113004739827</c:v>
                </c:pt>
                <c:pt idx="3162">
                  <c:v>1.0118236680566708</c:v>
                </c:pt>
                <c:pt idx="3163">
                  <c:v>1.0289051775492761</c:v>
                </c:pt>
                <c:pt idx="3164">
                  <c:v>1.0689839156673315</c:v>
                </c:pt>
                <c:pt idx="3165">
                  <c:v>1.0645458312828615</c:v>
                </c:pt>
                <c:pt idx="3166">
                  <c:v>1.0379846667875368</c:v>
                </c:pt>
                <c:pt idx="3167">
                  <c:v>1.0304436789349634</c:v>
                </c:pt>
                <c:pt idx="3168">
                  <c:v>1.01889714833329</c:v>
                </c:pt>
                <c:pt idx="3169">
                  <c:v>1.0136729778031028</c:v>
                </c:pt>
                <c:pt idx="3170">
                  <c:v>1.010120697246756</c:v>
                </c:pt>
                <c:pt idx="3171">
                  <c:v>1.0470926467921986</c:v>
                </c:pt>
                <c:pt idx="3172">
                  <c:v>1.0631899298091119</c:v>
                </c:pt>
                <c:pt idx="3173">
                  <c:v>1.030009842264757</c:v>
                </c:pt>
                <c:pt idx="3174">
                  <c:v>1.0144720142971846</c:v>
                </c:pt>
                <c:pt idx="3175">
                  <c:v>1.0086197518713254</c:v>
                </c:pt>
                <c:pt idx="3176">
                  <c:v>1.0152840011396307</c:v>
                </c:pt>
                <c:pt idx="3177">
                  <c:v>1.0234556709575486</c:v>
                </c:pt>
                <c:pt idx="3178">
                  <c:v>1.0717371597295966</c:v>
                </c:pt>
                <c:pt idx="3179">
                  <c:v>1.0883149006708281</c:v>
                </c:pt>
                <c:pt idx="3180">
                  <c:v>1.0492087337149369</c:v>
                </c:pt>
                <c:pt idx="3181">
                  <c:v>1.0402211919500635</c:v>
                </c:pt>
                <c:pt idx="3182">
                  <c:v>1.0406045222616487</c:v>
                </c:pt>
                <c:pt idx="3183">
                  <c:v>1.0518622600947964</c:v>
                </c:pt>
                <c:pt idx="3184">
                  <c:v>1.0952135512445285</c:v>
                </c:pt>
                <c:pt idx="3185">
                  <c:v>1.1026263306482944</c:v>
                </c:pt>
                <c:pt idx="3186">
                  <c:v>1.066399026133803</c:v>
                </c:pt>
                <c:pt idx="3187">
                  <c:v>1.0621305913129064</c:v>
                </c:pt>
                <c:pt idx="3188">
                  <c:v>1.0625929187495144</c:v>
                </c:pt>
                <c:pt idx="3189">
                  <c:v>1.0758359449869201</c:v>
                </c:pt>
                <c:pt idx="3190">
                  <c:v>1.123583879406356</c:v>
                </c:pt>
                <c:pt idx="3191">
                  <c:v>1.140797482452278</c:v>
                </c:pt>
                <c:pt idx="3192">
                  <c:v>1.0909697220855241</c:v>
                </c:pt>
                <c:pt idx="3193">
                  <c:v>1.0763500738169858</c:v>
                </c:pt>
                <c:pt idx="3194">
                  <c:v>1.0784752259835788</c:v>
                </c:pt>
                <c:pt idx="3195">
                  <c:v>1.059368282006786</c:v>
                </c:pt>
                <c:pt idx="3196">
                  <c:v>1.0402367323681008</c:v>
                </c:pt>
                <c:pt idx="3197">
                  <c:v>1.0594926053510838</c:v>
                </c:pt>
                <c:pt idx="3198">
                  <c:v>1.064378771788961</c:v>
                </c:pt>
                <c:pt idx="3199">
                  <c:v>1.0369097878732938</c:v>
                </c:pt>
                <c:pt idx="3200">
                  <c:v>1.0380442383900126</c:v>
                </c:pt>
                <c:pt idx="3201">
                  <c:v>1.0398857779274262</c:v>
                </c:pt>
                <c:pt idx="3202">
                  <c:v>1.0370561268098111</c:v>
                </c:pt>
                <c:pt idx="3203">
                  <c:v>1.0679258722059624</c:v>
                </c:pt>
                <c:pt idx="3204">
                  <c:v>1.074161464943407</c:v>
                </c:pt>
                <c:pt idx="3205">
                  <c:v>1.0284286047294673</c:v>
                </c:pt>
                <c:pt idx="3206">
                  <c:v>1.0063210650366496</c:v>
                </c:pt>
                <c:pt idx="3207">
                  <c:v>0.99914657204278801</c:v>
                </c:pt>
                <c:pt idx="3208">
                  <c:v>1.0060685332435444</c:v>
                </c:pt>
                <c:pt idx="3209">
                  <c:v>1.0162785878940144</c:v>
                </c:pt>
                <c:pt idx="3210">
                  <c:v>1.0221360304592193</c:v>
                </c:pt>
                <c:pt idx="3211">
                  <c:v>1.0005374394571214</c:v>
                </c:pt>
                <c:pt idx="3212">
                  <c:v>0.98608355564764683</c:v>
                </c:pt>
                <c:pt idx="3213">
                  <c:v>0.9902328472635914</c:v>
                </c:pt>
                <c:pt idx="3214">
                  <c:v>0.99849387448522364</c:v>
                </c:pt>
                <c:pt idx="3215">
                  <c:v>1.0256572301794917</c:v>
                </c:pt>
                <c:pt idx="3216">
                  <c:v>1.0759162371467794</c:v>
                </c:pt>
                <c:pt idx="3217">
                  <c:v>1.0827760366753867</c:v>
                </c:pt>
                <c:pt idx="3218">
                  <c:v>1.0533955813411382</c:v>
                </c:pt>
                <c:pt idx="3219">
                  <c:v>1.0589668212074905</c:v>
                </c:pt>
                <c:pt idx="3220">
                  <c:v>1.0638491025408583</c:v>
                </c:pt>
                <c:pt idx="3221">
                  <c:v>1.0602359553471989</c:v>
                </c:pt>
                <c:pt idx="3222">
                  <c:v>1.0461654018493098</c:v>
                </c:pt>
                <c:pt idx="3223">
                  <c:v>1.0862001087829263</c:v>
                </c:pt>
                <c:pt idx="3224">
                  <c:v>1.0941930637934161</c:v>
                </c:pt>
                <c:pt idx="3225">
                  <c:v>1.0475808749255355</c:v>
                </c:pt>
                <c:pt idx="3226">
                  <c:v>1.0428527027377037</c:v>
                </c:pt>
                <c:pt idx="3227">
                  <c:v>1.0260794115361704</c:v>
                </c:pt>
                <c:pt idx="3228">
                  <c:v>1.0003690849283846</c:v>
                </c:pt>
                <c:pt idx="3229">
                  <c:v>0.99256520500401457</c:v>
                </c:pt>
                <c:pt idx="3230">
                  <c:v>1.0327669714315315</c:v>
                </c:pt>
                <c:pt idx="3231">
                  <c:v>1.0273873967209719</c:v>
                </c:pt>
                <c:pt idx="3232">
                  <c:v>0.98969929291097936</c:v>
                </c:pt>
                <c:pt idx="3233">
                  <c:v>1.0032997487632418</c:v>
                </c:pt>
                <c:pt idx="3234">
                  <c:v>1.0055077831593671</c:v>
                </c:pt>
                <c:pt idx="3235">
                  <c:v>1.004251599368023</c:v>
                </c:pt>
                <c:pt idx="3236">
                  <c:v>1.0001515190758632</c:v>
                </c:pt>
                <c:pt idx="3237">
                  <c:v>1.0380235178326298</c:v>
                </c:pt>
                <c:pt idx="3238">
                  <c:v>1.0390219896915227</c:v>
                </c:pt>
                <c:pt idx="3239">
                  <c:v>0.98343002926778733</c:v>
                </c:pt>
                <c:pt idx="3240">
                  <c:v>0.97126058690978789</c:v>
                </c:pt>
                <c:pt idx="3241">
                  <c:v>0.96343469139319848</c:v>
                </c:pt>
                <c:pt idx="3242">
                  <c:v>0.95724571990986562</c:v>
                </c:pt>
                <c:pt idx="3243">
                  <c:v>0.99639332798052271</c:v>
                </c:pt>
                <c:pt idx="3244">
                  <c:v>0.98891320676526195</c:v>
                </c:pt>
                <c:pt idx="3245">
                  <c:v>0.94156025797093934</c:v>
                </c:pt>
                <c:pt idx="3246">
                  <c:v>0.96141055194384728</c:v>
                </c:pt>
                <c:pt idx="3247">
                  <c:v>0.98168561734310655</c:v>
                </c:pt>
                <c:pt idx="3248">
                  <c:v>0.98831619570566454</c:v>
                </c:pt>
                <c:pt idx="3249">
                  <c:v>0.99756144940298885</c:v>
                </c:pt>
                <c:pt idx="3250">
                  <c:v>1.0454220518531947</c:v>
                </c:pt>
                <c:pt idx="3251">
                  <c:v>1.0402276671242456</c:v>
                </c:pt>
                <c:pt idx="3252">
                  <c:v>0.99555673547618428</c:v>
                </c:pt>
                <c:pt idx="3253">
                  <c:v>0.99332539045300328</c:v>
                </c:pt>
                <c:pt idx="3254">
                  <c:v>0.97793001631743892</c:v>
                </c:pt>
                <c:pt idx="3255">
                  <c:v>0.97188997384029618</c:v>
                </c:pt>
                <c:pt idx="3256">
                  <c:v>1.0132779921779895</c:v>
                </c:pt>
                <c:pt idx="3257">
                  <c:v>1.01096246989044</c:v>
                </c:pt>
                <c:pt idx="3258">
                  <c:v>0.96274573286021403</c:v>
                </c:pt>
                <c:pt idx="3259">
                  <c:v>0.96084073661581493</c:v>
                </c:pt>
                <c:pt idx="3260">
                  <c:v>0.95601673185008673</c:v>
                </c:pt>
                <c:pt idx="3261">
                  <c:v>0.95498199901577352</c:v>
                </c:pt>
                <c:pt idx="3262">
                  <c:v>0.99625475925302398</c:v>
                </c:pt>
                <c:pt idx="3263">
                  <c:v>0.99543370716672275</c:v>
                </c:pt>
                <c:pt idx="3264">
                  <c:v>0.94709523686187158</c:v>
                </c:pt>
                <c:pt idx="3265">
                  <c:v>0.95262892071796734</c:v>
                </c:pt>
                <c:pt idx="3266">
                  <c:v>0.95738558367220072</c:v>
                </c:pt>
                <c:pt idx="3267">
                  <c:v>0.94868553964101643</c:v>
                </c:pt>
                <c:pt idx="3268">
                  <c:v>0.95017482970291911</c:v>
                </c:pt>
                <c:pt idx="3269">
                  <c:v>0.99514620943303367</c:v>
                </c:pt>
                <c:pt idx="3270">
                  <c:v>0.99631821596000925</c:v>
                </c:pt>
                <c:pt idx="3271">
                  <c:v>0.95587945815742448</c:v>
                </c:pt>
                <c:pt idx="3272">
                  <c:v>0.96127845839053072</c:v>
                </c:pt>
                <c:pt idx="3273">
                  <c:v>0.96916133543992333</c:v>
                </c:pt>
                <c:pt idx="3274">
                  <c:v>0.96579812996969616</c:v>
                </c:pt>
                <c:pt idx="3275">
                  <c:v>0.99608251961977778</c:v>
                </c:pt>
                <c:pt idx="3276">
                  <c:v>0.99998704965163565</c:v>
                </c:pt>
                <c:pt idx="3277">
                  <c:v>0.96484627936491496</c:v>
                </c:pt>
                <c:pt idx="3278">
                  <c:v>0.96648190836333503</c:v>
                </c:pt>
                <c:pt idx="3279">
                  <c:v>0.95976974280608152</c:v>
                </c:pt>
                <c:pt idx="3280">
                  <c:v>0.98503069232562368</c:v>
                </c:pt>
                <c:pt idx="3281">
                  <c:v>1.027186666321324</c:v>
                </c:pt>
                <c:pt idx="3282">
                  <c:v>1.0146779248361779</c:v>
                </c:pt>
                <c:pt idx="3283">
                  <c:v>0.9851381802170478</c:v>
                </c:pt>
                <c:pt idx="3284">
                  <c:v>0.97407210753969276</c:v>
                </c:pt>
                <c:pt idx="3285">
                  <c:v>0.97298686834675863</c:v>
                </c:pt>
                <c:pt idx="3286">
                  <c:v>1.0315483436504442</c:v>
                </c:pt>
                <c:pt idx="3287">
                  <c:v>1.0293726851252298</c:v>
                </c:pt>
                <c:pt idx="3288">
                  <c:v>0.97728379393405673</c:v>
                </c:pt>
                <c:pt idx="3289">
                  <c:v>0.98227226812401258</c:v>
                </c:pt>
                <c:pt idx="3290">
                  <c:v>0.98867233028568469</c:v>
                </c:pt>
                <c:pt idx="3291">
                  <c:v>0.99912973658991433</c:v>
                </c:pt>
                <c:pt idx="3292">
                  <c:v>1.0407249605014375</c:v>
                </c:pt>
                <c:pt idx="3293">
                  <c:v>1.0618625191017637</c:v>
                </c:pt>
                <c:pt idx="3294">
                  <c:v>1.0250356134580021</c:v>
                </c:pt>
                <c:pt idx="3295">
                  <c:v>1.011066072677355</c:v>
                </c:pt>
                <c:pt idx="3296">
                  <c:v>1.0009440803957625</c:v>
                </c:pt>
                <c:pt idx="3297">
                  <c:v>1.0175852780439794</c:v>
                </c:pt>
                <c:pt idx="3298">
                  <c:v>1.0610854981999016</c:v>
                </c:pt>
                <c:pt idx="3299">
                  <c:v>1.048906990598047</c:v>
                </c:pt>
                <c:pt idx="3300">
                  <c:v>1.0021549379678312</c:v>
                </c:pt>
                <c:pt idx="3301">
                  <c:v>0.98696029423191489</c:v>
                </c:pt>
                <c:pt idx="3302">
                  <c:v>0.98963842627366672</c:v>
                </c:pt>
                <c:pt idx="3303">
                  <c:v>1.0656194151622678</c:v>
                </c:pt>
                <c:pt idx="3304">
                  <c:v>1.0845800202025435</c:v>
                </c:pt>
                <c:pt idx="3305">
                  <c:v>1.0099950788676215</c:v>
                </c:pt>
                <c:pt idx="3306">
                  <c:v>0.99554249009298357</c:v>
                </c:pt>
                <c:pt idx="3307">
                  <c:v>1.0006721230801108</c:v>
                </c:pt>
                <c:pt idx="3308">
                  <c:v>1.0027105079126628</c:v>
                </c:pt>
                <c:pt idx="3309">
                  <c:v>1.0306949156932321</c:v>
                </c:pt>
                <c:pt idx="3310">
                  <c:v>1.0430767437644073</c:v>
                </c:pt>
                <c:pt idx="3311">
                  <c:v>1.0132041751923127</c:v>
                </c:pt>
                <c:pt idx="3312">
                  <c:v>1.000947965500272</c:v>
                </c:pt>
                <c:pt idx="3313">
                  <c:v>1.0016149084410371</c:v>
                </c:pt>
                <c:pt idx="3314">
                  <c:v>1.0145510114222074</c:v>
                </c:pt>
                <c:pt idx="3315">
                  <c:v>1.0186497966795307</c:v>
                </c:pt>
                <c:pt idx="3316">
                  <c:v>1.058565360408195</c:v>
                </c:pt>
                <c:pt idx="3317">
                  <c:v>1.0722797793260639</c:v>
                </c:pt>
                <c:pt idx="3318">
                  <c:v>1.0295980211867699</c:v>
                </c:pt>
                <c:pt idx="3319">
                  <c:v>1.0292872128260251</c:v>
                </c:pt>
                <c:pt idx="3320">
                  <c:v>1.0380053873449195</c:v>
                </c:pt>
                <c:pt idx="3321">
                  <c:v>1.0344505167188998</c:v>
                </c:pt>
                <c:pt idx="3322">
                  <c:v>1.0334727654173896</c:v>
                </c:pt>
                <c:pt idx="3323">
                  <c:v>1.0818889378124272</c:v>
                </c:pt>
                <c:pt idx="3324">
                  <c:v>1.078495946540962</c:v>
                </c:pt>
                <c:pt idx="3325">
                  <c:v>1.0222396332461343</c:v>
                </c:pt>
                <c:pt idx="3326">
                  <c:v>1.0144163277992178</c:v>
                </c:pt>
                <c:pt idx="3327">
                  <c:v>0.99952990235437333</c:v>
                </c:pt>
                <c:pt idx="3328">
                  <c:v>0.98324354425134042</c:v>
                </c:pt>
                <c:pt idx="3329">
                  <c:v>0.98029345489393671</c:v>
                </c:pt>
                <c:pt idx="3330">
                  <c:v>1.028555518143438</c:v>
                </c:pt>
                <c:pt idx="3331">
                  <c:v>1.0433862570903156</c:v>
                </c:pt>
                <c:pt idx="3332">
                  <c:v>1.0065360408194981</c:v>
                </c:pt>
                <c:pt idx="3333">
                  <c:v>1.0074581056230412</c:v>
                </c:pt>
                <c:pt idx="3334">
                  <c:v>1.0155559584552825</c:v>
                </c:pt>
                <c:pt idx="3335">
                  <c:v>1.0228923308036986</c:v>
                </c:pt>
                <c:pt idx="3336">
                  <c:v>1.0316610116812142</c:v>
                </c:pt>
                <c:pt idx="3337">
                  <c:v>1.0632520914812609</c:v>
                </c:pt>
                <c:pt idx="3338">
                  <c:v>1.0546647154808466</c:v>
                </c:pt>
                <c:pt idx="3339">
                  <c:v>1.0147141858115982</c:v>
                </c:pt>
                <c:pt idx="3340">
                  <c:v>1.0072042787950997</c:v>
                </c:pt>
                <c:pt idx="3341">
                  <c:v>1.0090315729493122</c:v>
                </c:pt>
                <c:pt idx="3342">
                  <c:v>1.0104807169312855</c:v>
                </c:pt>
                <c:pt idx="3343">
                  <c:v>1.0291849050739466</c:v>
                </c:pt>
                <c:pt idx="3344">
                  <c:v>1.0469890440052836</c:v>
                </c:pt>
                <c:pt idx="3345">
                  <c:v>1.0256585252143282</c:v>
                </c:pt>
                <c:pt idx="3346">
                  <c:v>1.0098603952446321</c:v>
                </c:pt>
                <c:pt idx="3347">
                  <c:v>1.006147530368567</c:v>
                </c:pt>
                <c:pt idx="3348">
                  <c:v>0.99122225387862928</c:v>
                </c:pt>
                <c:pt idx="3349">
                  <c:v>0.98804294335517617</c:v>
                </c:pt>
                <c:pt idx="3350">
                  <c:v>1.0273317102230051</c:v>
                </c:pt>
                <c:pt idx="3351">
                  <c:v>1.0368411510269626</c:v>
                </c:pt>
                <c:pt idx="3352">
                  <c:v>0.99878266725374909</c:v>
                </c:pt>
                <c:pt idx="3353">
                  <c:v>0.98977829003600193</c:v>
                </c:pt>
                <c:pt idx="3354">
                  <c:v>0.98804812349452209</c:v>
                </c:pt>
                <c:pt idx="3355">
                  <c:v>0.98636457820715384</c:v>
                </c:pt>
                <c:pt idx="3356">
                  <c:v>0.98604081949804456</c:v>
                </c:pt>
                <c:pt idx="3357">
                  <c:v>1.0201546271594706</c:v>
                </c:pt>
                <c:pt idx="3358">
                  <c:v>1.0258799761713588</c:v>
                </c:pt>
                <c:pt idx="3359">
                  <c:v>0.99092051076173937</c:v>
                </c:pt>
                <c:pt idx="3360">
                  <c:v>0.98636716827682669</c:v>
                </c:pt>
                <c:pt idx="3361">
                  <c:v>0.98068714548421354</c:v>
                </c:pt>
                <c:pt idx="3362">
                  <c:v>0.97802843896500813</c:v>
                </c:pt>
                <c:pt idx="3363">
                  <c:v>0.97374316869123778</c:v>
                </c:pt>
                <c:pt idx="3364">
                  <c:v>1.0111502499417235</c:v>
                </c:pt>
                <c:pt idx="3365">
                  <c:v>0.97473646041078499</c:v>
                </c:pt>
                <c:pt idx="3366">
                  <c:v>0.95946411458468228</c:v>
                </c:pt>
                <c:pt idx="3367">
                  <c:v>0.99227252713097991</c:v>
                </c:pt>
                <c:pt idx="3368">
                  <c:v>0.96103628687611697</c:v>
                </c:pt>
                <c:pt idx="3369">
                  <c:v>0.98124271542904506</c:v>
                </c:pt>
                <c:pt idx="3370">
                  <c:v>0.99372555621746228</c:v>
                </c:pt>
                <c:pt idx="3371">
                  <c:v>1.0420964023932244</c:v>
                </c:pt>
                <c:pt idx="3372">
                  <c:v>1.04251599368023</c:v>
                </c:pt>
                <c:pt idx="3373">
                  <c:v>0.99666269522650164</c:v>
                </c:pt>
                <c:pt idx="3374">
                  <c:v>0.992329508663783</c:v>
                </c:pt>
                <c:pt idx="3375">
                  <c:v>0.99771167344401568</c:v>
                </c:pt>
                <c:pt idx="3376">
                  <c:v>0.99838509155896293</c:v>
                </c:pt>
                <c:pt idx="3377">
                  <c:v>1.0029358439742029</c:v>
                </c:pt>
                <c:pt idx="3378">
                  <c:v>1.033106270558678</c:v>
                </c:pt>
                <c:pt idx="3379">
                  <c:v>1.0158434561889713</c:v>
                </c:pt>
                <c:pt idx="3380">
                  <c:v>0.97389857287161019</c:v>
                </c:pt>
                <c:pt idx="3381">
                  <c:v>0.96124219741511041</c:v>
                </c:pt>
                <c:pt idx="3382">
                  <c:v>0.95644668341578376</c:v>
                </c:pt>
                <c:pt idx="3383">
                  <c:v>0.9578349607604445</c:v>
                </c:pt>
                <c:pt idx="3384">
                  <c:v>0.98688906731591086</c:v>
                </c:pt>
                <c:pt idx="3385">
                  <c:v>1.0200328938848455</c:v>
                </c:pt>
                <c:pt idx="3386">
                  <c:v>0.99602165298246526</c:v>
                </c:pt>
                <c:pt idx="3387">
                  <c:v>0.95555051930896939</c:v>
                </c:pt>
                <c:pt idx="3388">
                  <c:v>0.9518609650599601</c:v>
                </c:pt>
                <c:pt idx="3389">
                  <c:v>0.98096946307855681</c:v>
                </c:pt>
                <c:pt idx="3390">
                  <c:v>1.0379186200108783</c:v>
                </c:pt>
                <c:pt idx="3391">
                  <c:v>1.0330764847574401</c:v>
                </c:pt>
                <c:pt idx="3392">
                  <c:v>0.98605765495091813</c:v>
                </c:pt>
                <c:pt idx="3393">
                  <c:v>0.98925250589240854</c:v>
                </c:pt>
                <c:pt idx="3394">
                  <c:v>0.98392602761014281</c:v>
                </c:pt>
                <c:pt idx="3395">
                  <c:v>0.97992566500038847</c:v>
                </c:pt>
                <c:pt idx="3396">
                  <c:v>1.0090134424616022</c:v>
                </c:pt>
                <c:pt idx="3397">
                  <c:v>1.0037827967572328</c:v>
                </c:pt>
                <c:pt idx="3398">
                  <c:v>0.97627237172679948</c:v>
                </c:pt>
                <c:pt idx="3399">
                  <c:v>0.98075319226087188</c:v>
                </c:pt>
                <c:pt idx="3400">
                  <c:v>0.96728612499676236</c:v>
                </c:pt>
                <c:pt idx="3401">
                  <c:v>0.97782900360019687</c:v>
                </c:pt>
                <c:pt idx="3402">
                  <c:v>0.98952187313838735</c:v>
                </c:pt>
                <c:pt idx="3403">
                  <c:v>0.98759615633660547</c:v>
                </c:pt>
                <c:pt idx="3404">
                  <c:v>0.98815172628143699</c:v>
                </c:pt>
                <c:pt idx="3405">
                  <c:v>0.98900903934315831</c:v>
                </c:pt>
                <c:pt idx="3406">
                  <c:v>0.98279546219793312</c:v>
                </c:pt>
                <c:pt idx="3407">
                  <c:v>0.97312155196974803</c:v>
                </c:pt>
                <c:pt idx="3408">
                  <c:v>1.0019257168017819</c:v>
                </c:pt>
                <c:pt idx="3409">
                  <c:v>1.010334377994768</c:v>
                </c:pt>
                <c:pt idx="3410">
                  <c:v>0.98233960993550729</c:v>
                </c:pt>
                <c:pt idx="3411">
                  <c:v>0.96664508275272598</c:v>
                </c:pt>
                <c:pt idx="3412">
                  <c:v>0.9540987852573235</c:v>
                </c:pt>
                <c:pt idx="3413">
                  <c:v>0.96605325183247426</c:v>
                </c:pt>
                <c:pt idx="3414">
                  <c:v>1.006627988292885</c:v>
                </c:pt>
                <c:pt idx="3415">
                  <c:v>1.0018790955476704</c:v>
                </c:pt>
                <c:pt idx="3416">
                  <c:v>0.95703721930119923</c:v>
                </c:pt>
                <c:pt idx="3417">
                  <c:v>0.96419487684218697</c:v>
                </c:pt>
                <c:pt idx="3418">
                  <c:v>0.9741329741770054</c:v>
                </c:pt>
                <c:pt idx="3419">
                  <c:v>0.99284752259835785</c:v>
                </c:pt>
                <c:pt idx="3420">
                  <c:v>0.99010593384962053</c:v>
                </c:pt>
                <c:pt idx="3421">
                  <c:v>0.96812401253593727</c:v>
                </c:pt>
                <c:pt idx="3422">
                  <c:v>0.96988525991349173</c:v>
                </c:pt>
                <c:pt idx="3423">
                  <c:v>0.97236395659043229</c:v>
                </c:pt>
                <c:pt idx="3424">
                  <c:v>0.98832526094951956</c:v>
                </c:pt>
                <c:pt idx="3425">
                  <c:v>1.0298881089901317</c:v>
                </c:pt>
                <c:pt idx="3426">
                  <c:v>1.019385376466627</c:v>
                </c:pt>
                <c:pt idx="3427">
                  <c:v>0.97071796731332061</c:v>
                </c:pt>
                <c:pt idx="3428">
                  <c:v>0.96885570721852421</c:v>
                </c:pt>
                <c:pt idx="3429">
                  <c:v>0.97497215675101656</c:v>
                </c:pt>
                <c:pt idx="3430">
                  <c:v>0.97633841850345771</c:v>
                </c:pt>
                <c:pt idx="3431">
                  <c:v>0.98815690642078269</c:v>
                </c:pt>
                <c:pt idx="3432">
                  <c:v>1.0256015436815249</c:v>
                </c:pt>
                <c:pt idx="3433">
                  <c:v>1.0169817918101998</c:v>
                </c:pt>
                <c:pt idx="3434">
                  <c:v>0.97982594731798278</c:v>
                </c:pt>
                <c:pt idx="3435">
                  <c:v>0.96065425159936801</c:v>
                </c:pt>
                <c:pt idx="3436">
                  <c:v>0.95503898054857672</c:v>
                </c:pt>
                <c:pt idx="3437">
                  <c:v>0.97642389080266256</c:v>
                </c:pt>
                <c:pt idx="3438">
                  <c:v>1.0263941050014247</c:v>
                </c:pt>
                <c:pt idx="3439">
                  <c:v>1.0308788106400062</c:v>
                </c:pt>
                <c:pt idx="3440">
                  <c:v>0.98434561889714833</c:v>
                </c:pt>
                <c:pt idx="3441">
                  <c:v>0.97343236033049285</c:v>
                </c:pt>
                <c:pt idx="3442">
                  <c:v>0.96855784920614374</c:v>
                </c:pt>
                <c:pt idx="3443">
                  <c:v>0.975355487062602</c:v>
                </c:pt>
                <c:pt idx="3444">
                  <c:v>1.0209938097334819</c:v>
                </c:pt>
                <c:pt idx="3445">
                  <c:v>1.0157968349348598</c:v>
                </c:pt>
                <c:pt idx="3446">
                  <c:v>0.95966354994949365</c:v>
                </c:pt>
                <c:pt idx="3447">
                  <c:v>0.95689088036468173</c:v>
                </c:pt>
                <c:pt idx="3448">
                  <c:v>0.96809422673469925</c:v>
                </c:pt>
                <c:pt idx="3449">
                  <c:v>1.0131264731021266</c:v>
                </c:pt>
                <c:pt idx="3450">
                  <c:v>1.0327721515708774</c:v>
                </c:pt>
                <c:pt idx="3451">
                  <c:v>1.0045455722758942</c:v>
                </c:pt>
                <c:pt idx="3452">
                  <c:v>0.98529746950192953</c:v>
                </c:pt>
                <c:pt idx="3453">
                  <c:v>0.97655598435597912</c:v>
                </c:pt>
                <c:pt idx="3454">
                  <c:v>0.98006423372788731</c:v>
                </c:pt>
                <c:pt idx="3455">
                  <c:v>0.99897433240954181</c:v>
                </c:pt>
                <c:pt idx="3456">
                  <c:v>1.0273951669299903</c:v>
                </c:pt>
                <c:pt idx="3457">
                  <c:v>1.0070773653811287</c:v>
                </c:pt>
                <c:pt idx="3458">
                  <c:v>0.98400502473516527</c:v>
                </c:pt>
                <c:pt idx="3459">
                  <c:v>0.9943691885311714</c:v>
                </c:pt>
                <c:pt idx="3460">
                  <c:v>0.99028205858737606</c:v>
                </c:pt>
                <c:pt idx="3461">
                  <c:v>1.0319614597632676</c:v>
                </c:pt>
                <c:pt idx="3462">
                  <c:v>1.0352132922375612</c:v>
                </c:pt>
                <c:pt idx="3463">
                  <c:v>0.98660674972156759</c:v>
                </c:pt>
                <c:pt idx="3464">
                  <c:v>0.99165479551399938</c:v>
                </c:pt>
                <c:pt idx="3465">
                  <c:v>0.99699551917946594</c:v>
                </c:pt>
                <c:pt idx="3466">
                  <c:v>0.99628713512393485</c:v>
                </c:pt>
                <c:pt idx="3467">
                  <c:v>0.99949752648346235</c:v>
                </c:pt>
                <c:pt idx="3468">
                  <c:v>1.0469942241446295</c:v>
                </c:pt>
                <c:pt idx="3469">
                  <c:v>1.0487386360693103</c:v>
                </c:pt>
                <c:pt idx="3470">
                  <c:v>1.0036481131342432</c:v>
                </c:pt>
                <c:pt idx="3471">
                  <c:v>1.0036869641793364</c:v>
                </c:pt>
                <c:pt idx="3472">
                  <c:v>1.0134074956616332</c:v>
                </c:pt>
                <c:pt idx="3473">
                  <c:v>1.0442953715454946</c:v>
                </c:pt>
                <c:pt idx="3474">
                  <c:v>1.0350009065243855</c:v>
                </c:pt>
                <c:pt idx="3475">
                  <c:v>1.0072521950840478</c:v>
                </c:pt>
                <c:pt idx="3476">
                  <c:v>1.0144901447848946</c:v>
                </c:pt>
                <c:pt idx="3477">
                  <c:v>1.0094265585744255</c:v>
                </c:pt>
                <c:pt idx="3478">
                  <c:v>0.99917506280918955</c:v>
                </c:pt>
                <c:pt idx="3479">
                  <c:v>1.0254500246056619</c:v>
                </c:pt>
                <c:pt idx="3480">
                  <c:v>1.0541143256753607</c:v>
                </c:pt>
                <c:pt idx="3481">
                  <c:v>1.0269082338314901</c:v>
                </c:pt>
                <c:pt idx="3482">
                  <c:v>1.0053316584216114</c:v>
                </c:pt>
                <c:pt idx="3483">
                  <c:v>1.0079877748711441</c:v>
                </c:pt>
                <c:pt idx="3484">
                  <c:v>1.0056489419565386</c:v>
                </c:pt>
                <c:pt idx="3485">
                  <c:v>1.0117433758968117</c:v>
                </c:pt>
                <c:pt idx="3486">
                  <c:v>1.0428138516926104</c:v>
                </c:pt>
                <c:pt idx="3487">
                  <c:v>1.0306327540210831</c:v>
                </c:pt>
                <c:pt idx="3488">
                  <c:v>0.99851070993809732</c:v>
                </c:pt>
                <c:pt idx="3489">
                  <c:v>0.99821155689088026</c:v>
                </c:pt>
                <c:pt idx="3490">
                  <c:v>0.9949415939288766</c:v>
                </c:pt>
                <c:pt idx="3491">
                  <c:v>1.0103330829599315</c:v>
                </c:pt>
                <c:pt idx="3492">
                  <c:v>1.0562938693050843</c:v>
                </c:pt>
                <c:pt idx="3493">
                  <c:v>1.0493809733481831</c:v>
                </c:pt>
                <c:pt idx="3494">
                  <c:v>1.0096221088347277</c:v>
                </c:pt>
                <c:pt idx="3495">
                  <c:v>1.0180333600973865</c:v>
                </c:pt>
                <c:pt idx="3496">
                  <c:v>1.0270247869667695</c:v>
                </c:pt>
                <c:pt idx="3497">
                  <c:v>1.0355253956331425</c:v>
                </c:pt>
                <c:pt idx="3498">
                  <c:v>1.0785063068196534</c:v>
                </c:pt>
                <c:pt idx="3499">
                  <c:v>1.0723069750576291</c:v>
                </c:pt>
                <c:pt idx="3500">
                  <c:v>1.0212359812478955</c:v>
                </c:pt>
                <c:pt idx="3501">
                  <c:v>1.022958377580357</c:v>
                </c:pt>
                <c:pt idx="3502">
                  <c:v>1.0232186795824807</c:v>
                </c:pt>
                <c:pt idx="3503">
                  <c:v>1.0212411613872412</c:v>
                </c:pt>
                <c:pt idx="3504">
                  <c:v>1.0638478075060218</c:v>
                </c:pt>
                <c:pt idx="3505">
                  <c:v>1.0671902924188661</c:v>
                </c:pt>
                <c:pt idx="3506">
                  <c:v>1.0266194410629645</c:v>
                </c:pt>
                <c:pt idx="3507">
                  <c:v>1.019652153642933</c:v>
                </c:pt>
                <c:pt idx="3508">
                  <c:v>1.0064505685202934</c:v>
                </c:pt>
                <c:pt idx="3509">
                  <c:v>1.0166515579269082</c:v>
                </c:pt>
                <c:pt idx="3510">
                  <c:v>1.0293182936620995</c:v>
                </c:pt>
                <c:pt idx="3511">
                  <c:v>1.0589732963816727</c:v>
                </c:pt>
                <c:pt idx="3512">
                  <c:v>1.0560322722681239</c:v>
                </c:pt>
                <c:pt idx="3513">
                  <c:v>1.0143114299774665</c:v>
                </c:pt>
                <c:pt idx="3514">
                  <c:v>0.99763008624932015</c:v>
                </c:pt>
                <c:pt idx="3515">
                  <c:v>0.98455282447097825</c:v>
                </c:pt>
                <c:pt idx="3516">
                  <c:v>0.99046595353415012</c:v>
                </c:pt>
                <c:pt idx="3517">
                  <c:v>1.0401473749643866</c:v>
                </c:pt>
                <c:pt idx="3518">
                  <c:v>1.0361211116579037</c:v>
                </c:pt>
                <c:pt idx="3519">
                  <c:v>0.98400502473516527</c:v>
                </c:pt>
                <c:pt idx="3520">
                  <c:v>0.99096454194617833</c:v>
                </c:pt>
                <c:pt idx="3521">
                  <c:v>0.9972208552410059</c:v>
                </c:pt>
                <c:pt idx="3522">
                  <c:v>1.0317840399906757</c:v>
                </c:pt>
                <c:pt idx="3523">
                  <c:v>1.0688272164521224</c:v>
                </c:pt>
                <c:pt idx="3524">
                  <c:v>1.0439146313035821</c:v>
                </c:pt>
                <c:pt idx="3525">
                  <c:v>1.0078388458649539</c:v>
                </c:pt>
                <c:pt idx="3526">
                  <c:v>1.0013248206376753</c:v>
                </c:pt>
                <c:pt idx="3527">
                  <c:v>1.0112253619622369</c:v>
                </c:pt>
                <c:pt idx="3528">
                  <c:v>1.0398689424745526</c:v>
                </c:pt>
                <c:pt idx="3529">
                  <c:v>1.0304190732730709</c:v>
                </c:pt>
                <c:pt idx="3530">
                  <c:v>0.99049444430055167</c:v>
                </c:pt>
                <c:pt idx="3531">
                  <c:v>0.99352741588748739</c:v>
                </c:pt>
                <c:pt idx="3532">
                  <c:v>0.99988862700406633</c:v>
                </c:pt>
                <c:pt idx="3533">
                  <c:v>1.0380584837732136</c:v>
                </c:pt>
                <c:pt idx="3534">
                  <c:v>1.0566305783625578</c:v>
                </c:pt>
                <c:pt idx="3535">
                  <c:v>1.0213719599057216</c:v>
                </c:pt>
                <c:pt idx="3536">
                  <c:v>1.000145043901681</c:v>
                </c:pt>
                <c:pt idx="3537">
                  <c:v>0.9888588153021316</c:v>
                </c:pt>
                <c:pt idx="3538">
                  <c:v>0.9786396954078066</c:v>
                </c:pt>
                <c:pt idx="3539">
                  <c:v>1.0023038669740216</c:v>
                </c:pt>
                <c:pt idx="3540">
                  <c:v>1.0405617861120464</c:v>
                </c:pt>
                <c:pt idx="3541">
                  <c:v>1.0155637286643011</c:v>
                </c:pt>
                <c:pt idx="3542">
                  <c:v>0.98644875547152222</c:v>
                </c:pt>
                <c:pt idx="3543">
                  <c:v>1.0019801082649122</c:v>
                </c:pt>
                <c:pt idx="3544">
                  <c:v>1.0078401408997901</c:v>
                </c:pt>
                <c:pt idx="3545">
                  <c:v>1.0063275402108318</c:v>
                </c:pt>
                <c:pt idx="3546">
                  <c:v>1.024303918775415</c:v>
                </c:pt>
                <c:pt idx="3547">
                  <c:v>1.0150431246600535</c:v>
                </c:pt>
                <c:pt idx="3548">
                  <c:v>0.99089201999533782</c:v>
                </c:pt>
                <c:pt idx="3549">
                  <c:v>0.99056955632106503</c:v>
                </c:pt>
                <c:pt idx="3550">
                  <c:v>0.99041933228003831</c:v>
                </c:pt>
                <c:pt idx="3551">
                  <c:v>0.9967157916547954</c:v>
                </c:pt>
                <c:pt idx="3552">
                  <c:v>1.028051749592064</c:v>
                </c:pt>
                <c:pt idx="3553">
                  <c:v>1.012209588437929</c:v>
                </c:pt>
                <c:pt idx="3554">
                  <c:v>0.96597295967261521</c:v>
                </c:pt>
                <c:pt idx="3555">
                  <c:v>0.96922997228625452</c:v>
                </c:pt>
                <c:pt idx="3556">
                  <c:v>0.97506798932891303</c:v>
                </c:pt>
                <c:pt idx="3557">
                  <c:v>0.97009894066150382</c:v>
                </c:pt>
                <c:pt idx="3558">
                  <c:v>0.99959465409619519</c:v>
                </c:pt>
                <c:pt idx="3559">
                  <c:v>0.99266362765158378</c:v>
                </c:pt>
                <c:pt idx="3560">
                  <c:v>0.94142039420860424</c:v>
                </c:pt>
                <c:pt idx="3561">
                  <c:v>0.94468129192675276</c:v>
                </c:pt>
                <c:pt idx="3562">
                  <c:v>0.94814680514905847</c:v>
                </c:pt>
                <c:pt idx="3563">
                  <c:v>0.95384625346421825</c:v>
                </c:pt>
                <c:pt idx="3564">
                  <c:v>0.98087233546582409</c:v>
                </c:pt>
                <c:pt idx="3565">
                  <c:v>0.97787562485430868</c:v>
                </c:pt>
                <c:pt idx="3566">
                  <c:v>0.94632339609935501</c:v>
                </c:pt>
                <c:pt idx="3567">
                  <c:v>0.94801082649123258</c:v>
                </c:pt>
                <c:pt idx="3568">
                  <c:v>0.9424473568338988</c:v>
                </c:pt>
                <c:pt idx="3569">
                  <c:v>0.94277111554300808</c:v>
                </c:pt>
                <c:pt idx="3570">
                  <c:v>0.9512419384081432</c:v>
                </c:pt>
                <c:pt idx="3571">
                  <c:v>0.98668186174208095</c:v>
                </c:pt>
                <c:pt idx="3572">
                  <c:v>0.96653241472195595</c:v>
                </c:pt>
                <c:pt idx="3573">
                  <c:v>0.91535522805563463</c:v>
                </c:pt>
                <c:pt idx="3574">
                  <c:v>0.93295475148281481</c:v>
                </c:pt>
                <c:pt idx="3575">
                  <c:v>0.93822295319744098</c:v>
                </c:pt>
                <c:pt idx="3576">
                  <c:v>0.95581859152011184</c:v>
                </c:pt>
                <c:pt idx="3577">
                  <c:v>0.97068429640757337</c:v>
                </c:pt>
                <c:pt idx="3578">
                  <c:v>0.94242145613716999</c:v>
                </c:pt>
                <c:pt idx="3579">
                  <c:v>0.92264109404542982</c:v>
                </c:pt>
                <c:pt idx="3580">
                  <c:v>0.91601310575254469</c:v>
                </c:pt>
                <c:pt idx="3581">
                  <c:v>0.90977751301510001</c:v>
                </c:pt>
                <c:pt idx="3582">
                  <c:v>0.92444378253775028</c:v>
                </c:pt>
                <c:pt idx="3583">
                  <c:v>0.96721360304592197</c:v>
                </c:pt>
                <c:pt idx="3584">
                  <c:v>0.96245823512652495</c:v>
                </c:pt>
                <c:pt idx="3585">
                  <c:v>0.92364345100883205</c:v>
                </c:pt>
                <c:pt idx="3586">
                  <c:v>0.91990339040120184</c:v>
                </c:pt>
                <c:pt idx="3587">
                  <c:v>0.92194177523375376</c:v>
                </c:pt>
                <c:pt idx="3588">
                  <c:v>0.93599160817425986</c:v>
                </c:pt>
                <c:pt idx="3589">
                  <c:v>0.97455515553368377</c:v>
                </c:pt>
                <c:pt idx="3590">
                  <c:v>0.96501463389365172</c:v>
                </c:pt>
                <c:pt idx="3591">
                  <c:v>0.91332461343210136</c:v>
                </c:pt>
                <c:pt idx="3592">
                  <c:v>0.89832163485197758</c:v>
                </c:pt>
                <c:pt idx="3593">
                  <c:v>0.89508145769121183</c:v>
                </c:pt>
                <c:pt idx="3594">
                  <c:v>0.89995596881556117</c:v>
                </c:pt>
                <c:pt idx="3595">
                  <c:v>0.92247273951669295</c:v>
                </c:pt>
                <c:pt idx="3596">
                  <c:v>0.90973477686549764</c:v>
                </c:pt>
                <c:pt idx="3597">
                  <c:v>0.88056411717475191</c:v>
                </c:pt>
                <c:pt idx="3598">
                  <c:v>0.89770519826983342</c:v>
                </c:pt>
                <c:pt idx="3599">
                  <c:v>0.88963065606464808</c:v>
                </c:pt>
                <c:pt idx="3600">
                  <c:v>0.89208215701002358</c:v>
                </c:pt>
                <c:pt idx="3601">
                  <c:v>0.91961848273718572</c:v>
                </c:pt>
                <c:pt idx="3602">
                  <c:v>0.90403791862001093</c:v>
                </c:pt>
                <c:pt idx="3603">
                  <c:v>0.88794581574244336</c:v>
                </c:pt>
                <c:pt idx="3604">
                  <c:v>0.89837602631510793</c:v>
                </c:pt>
                <c:pt idx="3605">
                  <c:v>0.90039110052060389</c:v>
                </c:pt>
                <c:pt idx="3606">
                  <c:v>0.9277888575202673</c:v>
                </c:pt>
                <c:pt idx="3607">
                  <c:v>0.97382475588593342</c:v>
                </c:pt>
                <c:pt idx="3608">
                  <c:v>0.95398611722655335</c:v>
                </c:pt>
                <c:pt idx="3609">
                  <c:v>0.91658680618508637</c:v>
                </c:pt>
                <c:pt idx="3610">
                  <c:v>0.90262115050894876</c:v>
                </c:pt>
                <c:pt idx="3611">
                  <c:v>0.88613017690175866</c:v>
                </c:pt>
                <c:pt idx="3612">
                  <c:v>0.88339506332720352</c:v>
                </c:pt>
                <c:pt idx="3613">
                  <c:v>0.91082001605843188</c:v>
                </c:pt>
                <c:pt idx="3614">
                  <c:v>0.91450439016809548</c:v>
                </c:pt>
                <c:pt idx="3615">
                  <c:v>0.89086223419409993</c:v>
                </c:pt>
                <c:pt idx="3616">
                  <c:v>0.89236706467403981</c:v>
                </c:pt>
                <c:pt idx="3617">
                  <c:v>0.878010308477298</c:v>
                </c:pt>
                <c:pt idx="3618">
                  <c:v>0.87452277966277281</c:v>
                </c:pt>
                <c:pt idx="3619">
                  <c:v>0.91693905566059719</c:v>
                </c:pt>
                <c:pt idx="3620">
                  <c:v>0.94844984330078475</c:v>
                </c:pt>
                <c:pt idx="3621">
                  <c:v>0.90655417130720817</c:v>
                </c:pt>
                <c:pt idx="3622">
                  <c:v>0.87510166023466041</c:v>
                </c:pt>
                <c:pt idx="3623">
                  <c:v>0.89525887746380384</c:v>
                </c:pt>
                <c:pt idx="3624">
                  <c:v>0.91634851977518206</c:v>
                </c:pt>
                <c:pt idx="3625">
                  <c:v>0.93232406951746993</c:v>
                </c:pt>
                <c:pt idx="3626">
                  <c:v>0.95223911523219973</c:v>
                </c:pt>
                <c:pt idx="3627">
                  <c:v>0.957667901266544</c:v>
                </c:pt>
                <c:pt idx="3628">
                  <c:v>0.93100054391463127</c:v>
                </c:pt>
                <c:pt idx="3629">
                  <c:v>0.9163873708202751</c:v>
                </c:pt>
                <c:pt idx="3630">
                  <c:v>0.91610375819109535</c:v>
                </c:pt>
                <c:pt idx="3631">
                  <c:v>0.92691600404050878</c:v>
                </c:pt>
                <c:pt idx="3632">
                  <c:v>0.97716465072910452</c:v>
                </c:pt>
                <c:pt idx="3633">
                  <c:v>0.98782796757232783</c:v>
                </c:pt>
                <c:pt idx="3634">
                  <c:v>0.93494262995674571</c:v>
                </c:pt>
                <c:pt idx="3635">
                  <c:v>0.91320547022714904</c:v>
                </c:pt>
                <c:pt idx="3636">
                  <c:v>0.90674065632365508</c:v>
                </c:pt>
                <c:pt idx="3637">
                  <c:v>0.92222279779326055</c:v>
                </c:pt>
                <c:pt idx="3638">
                  <c:v>0.97646015177808287</c:v>
                </c:pt>
                <c:pt idx="3639">
                  <c:v>0.9808969411277163</c:v>
                </c:pt>
                <c:pt idx="3640">
                  <c:v>0.94506591727317468</c:v>
                </c:pt>
                <c:pt idx="3641">
                  <c:v>0.9509453754305992</c:v>
                </c:pt>
                <c:pt idx="3642">
                  <c:v>0.94863114817788596</c:v>
                </c:pt>
                <c:pt idx="3643">
                  <c:v>0.94782434147478578</c:v>
                </c:pt>
                <c:pt idx="3644">
                  <c:v>0.98003962806599498</c:v>
                </c:pt>
                <c:pt idx="3645">
                  <c:v>0.99006708280452749</c:v>
                </c:pt>
                <c:pt idx="3646">
                  <c:v>0.95363257271620616</c:v>
                </c:pt>
                <c:pt idx="3647">
                  <c:v>0.93442461602217097</c:v>
                </c:pt>
                <c:pt idx="3648">
                  <c:v>0.93296122665699699</c:v>
                </c:pt>
                <c:pt idx="3649">
                  <c:v>0.9449713797301148</c:v>
                </c:pt>
                <c:pt idx="3650">
                  <c:v>0.96007019088813483</c:v>
                </c:pt>
                <c:pt idx="3651">
                  <c:v>0.97443601232873167</c:v>
                </c:pt>
                <c:pt idx="3652">
                  <c:v>0.95449506591727318</c:v>
                </c:pt>
                <c:pt idx="3653">
                  <c:v>0.95709938097334823</c:v>
                </c:pt>
                <c:pt idx="3654">
                  <c:v>0.98000336709057467</c:v>
                </c:pt>
                <c:pt idx="3655">
                  <c:v>0.9807570773653812</c:v>
                </c:pt>
                <c:pt idx="3656">
                  <c:v>1.0005711103628689</c:v>
                </c:pt>
                <c:pt idx="3657">
                  <c:v>0.99542723199254057</c:v>
                </c:pt>
                <c:pt idx="3658">
                  <c:v>0.94628584008909844</c:v>
                </c:pt>
                <c:pt idx="3659">
                  <c:v>0.94527182781216812</c:v>
                </c:pt>
                <c:pt idx="3660">
                  <c:v>0.97147815276230942</c:v>
                </c:pt>
                <c:pt idx="3661">
                  <c:v>1.0081379989121706</c:v>
                </c:pt>
                <c:pt idx="3662">
                  <c:v>1.0204149291615943</c:v>
                </c:pt>
                <c:pt idx="3663">
                  <c:v>0.98110932684089203</c:v>
                </c:pt>
                <c:pt idx="3664">
                  <c:v>0.95930223523012759</c:v>
                </c:pt>
                <c:pt idx="3665">
                  <c:v>0.96476210210054647</c:v>
                </c:pt>
                <c:pt idx="3666">
                  <c:v>0.97461731720583289</c:v>
                </c:pt>
                <c:pt idx="3667">
                  <c:v>1.0086417674635448</c:v>
                </c:pt>
                <c:pt idx="3668">
                  <c:v>0.99499210028749774</c:v>
                </c:pt>
                <c:pt idx="3669">
                  <c:v>0.95284778160532513</c:v>
                </c:pt>
                <c:pt idx="3670">
                  <c:v>0.942124893159626</c:v>
                </c:pt>
                <c:pt idx="3671">
                  <c:v>0.93348312569608116</c:v>
                </c:pt>
                <c:pt idx="3672">
                  <c:v>0.95574736460410781</c:v>
                </c:pt>
                <c:pt idx="3673">
                  <c:v>1.0187741200238285</c:v>
                </c:pt>
                <c:pt idx="3674">
                  <c:v>1.036453935610868</c:v>
                </c:pt>
                <c:pt idx="3675">
                  <c:v>1.0070061384651248</c:v>
                </c:pt>
                <c:pt idx="3676">
                  <c:v>1.0176681602735114</c:v>
                </c:pt>
                <c:pt idx="3677">
                  <c:v>1.0120554792923928</c:v>
                </c:pt>
                <c:pt idx="3678">
                  <c:v>1.0247779015255511</c:v>
                </c:pt>
                <c:pt idx="3679">
                  <c:v>1.0399375793208836</c:v>
                </c:pt>
                <c:pt idx="3680">
                  <c:v>1.017613768810381</c:v>
                </c:pt>
                <c:pt idx="3681">
                  <c:v>1.006248543085809</c:v>
                </c:pt>
                <c:pt idx="3682">
                  <c:v>1.0123572224092827</c:v>
                </c:pt>
                <c:pt idx="3683">
                  <c:v>1.0067561967416923</c:v>
                </c:pt>
                <c:pt idx="3684">
                  <c:v>1.0192468077391281</c:v>
                </c:pt>
                <c:pt idx="3685">
                  <c:v>1.0463907379108497</c:v>
                </c:pt>
                <c:pt idx="3686">
                  <c:v>1.0211064777642518</c:v>
                </c:pt>
                <c:pt idx="3687">
                  <c:v>0.98825662410318837</c:v>
                </c:pt>
                <c:pt idx="3688">
                  <c:v>0.99915434225180655</c:v>
                </c:pt>
                <c:pt idx="3689">
                  <c:v>1.0025201377917066</c:v>
                </c:pt>
                <c:pt idx="3690">
                  <c:v>0.99505167188997379</c:v>
                </c:pt>
                <c:pt idx="3691">
                  <c:v>1.0134282162190162</c:v>
                </c:pt>
                <c:pt idx="3692">
                  <c:v>0.99811313424331116</c:v>
                </c:pt>
                <c:pt idx="3693">
                  <c:v>0.97131368333808177</c:v>
                </c:pt>
                <c:pt idx="3694">
                  <c:v>0.98937294413219712</c:v>
                </c:pt>
                <c:pt idx="3695">
                  <c:v>0.9939275816519465</c:v>
                </c:pt>
                <c:pt idx="3696">
                  <c:v>1.0186329612266571</c:v>
                </c:pt>
                <c:pt idx="3697">
                  <c:v>1.0252039679867389</c:v>
                </c:pt>
                <c:pt idx="3698">
                  <c:v>0.9970291900852134</c:v>
                </c:pt>
                <c:pt idx="3699">
                  <c:v>0.99269859359216761</c:v>
                </c:pt>
                <c:pt idx="3700">
                  <c:v>0.99276075526431662</c:v>
                </c:pt>
                <c:pt idx="3701">
                  <c:v>0.99024579761195575</c:v>
                </c:pt>
                <c:pt idx="3702">
                  <c:v>1.0129192675282965</c:v>
                </c:pt>
                <c:pt idx="3703">
                  <c:v>1.0233689036235074</c:v>
                </c:pt>
                <c:pt idx="3704">
                  <c:v>0.99029630397057677</c:v>
                </c:pt>
                <c:pt idx="3705">
                  <c:v>0.97332746250874136</c:v>
                </c:pt>
                <c:pt idx="3706">
                  <c:v>0.97036053769846409</c:v>
                </c:pt>
                <c:pt idx="3707">
                  <c:v>0.9602540858349089</c:v>
                </c:pt>
                <c:pt idx="3708">
                  <c:v>0.97966536299826468</c:v>
                </c:pt>
                <c:pt idx="3709">
                  <c:v>0.99883705871687944</c:v>
                </c:pt>
                <c:pt idx="3710">
                  <c:v>0.97601465979434843</c:v>
                </c:pt>
                <c:pt idx="3711">
                  <c:v>0.97310989665622016</c:v>
                </c:pt>
                <c:pt idx="3712">
                  <c:v>0.99003211686394366</c:v>
                </c:pt>
                <c:pt idx="3713">
                  <c:v>1.0229881633815952</c:v>
                </c:pt>
                <c:pt idx="3714">
                  <c:v>1.0319329689968662</c:v>
                </c:pt>
                <c:pt idx="3715">
                  <c:v>0.99305602320702435</c:v>
                </c:pt>
                <c:pt idx="3716">
                  <c:v>0.96883369162630473</c:v>
                </c:pt>
                <c:pt idx="3717">
                  <c:v>0.95873371493693182</c:v>
                </c:pt>
                <c:pt idx="3718">
                  <c:v>0.93998290554015906</c:v>
                </c:pt>
                <c:pt idx="3719">
                  <c:v>0.94703048512004973</c:v>
                </c:pt>
                <c:pt idx="3720">
                  <c:v>0.95690642078271893</c:v>
                </c:pt>
                <c:pt idx="3721">
                  <c:v>0.93226449791499399</c:v>
                </c:pt>
                <c:pt idx="3722">
                  <c:v>0.90953534150068638</c:v>
                </c:pt>
                <c:pt idx="3723">
                  <c:v>0.91031495247222149</c:v>
                </c:pt>
                <c:pt idx="3724">
                  <c:v>0.9130785568131784</c:v>
                </c:pt>
                <c:pt idx="3725">
                  <c:v>0.90599601129270368</c:v>
                </c:pt>
                <c:pt idx="3726">
                  <c:v>0.9116773291201532</c:v>
                </c:pt>
                <c:pt idx="3727">
                  <c:v>0.89355072651454326</c:v>
                </c:pt>
                <c:pt idx="3728">
                  <c:v>0.87185112279520327</c:v>
                </c:pt>
                <c:pt idx="3729">
                  <c:v>0.87704291745447949</c:v>
                </c:pt>
                <c:pt idx="3730">
                  <c:v>0.88746147271361597</c:v>
                </c:pt>
                <c:pt idx="3731">
                  <c:v>0.92534771685358341</c:v>
                </c:pt>
                <c:pt idx="3732">
                  <c:v>0.93455023440130547</c:v>
                </c:pt>
                <c:pt idx="3733">
                  <c:v>0.9161322489574969</c:v>
                </c:pt>
                <c:pt idx="3734">
                  <c:v>0.92057421844647613</c:v>
                </c:pt>
                <c:pt idx="3735">
                  <c:v>0.90715377243647866</c:v>
                </c:pt>
                <c:pt idx="3736">
                  <c:v>0.90246056618923043</c:v>
                </c:pt>
                <c:pt idx="3737">
                  <c:v>0.93638659379937317</c:v>
                </c:pt>
                <c:pt idx="3738">
                  <c:v>0.95186355512963294</c:v>
                </c:pt>
                <c:pt idx="3739">
                  <c:v>0.94076251651169418</c:v>
                </c:pt>
                <c:pt idx="3740">
                  <c:v>0.94356885700225335</c:v>
                </c:pt>
                <c:pt idx="3741">
                  <c:v>0.92716335569426811</c:v>
                </c:pt>
                <c:pt idx="3742">
                  <c:v>0.91646636794529768</c:v>
                </c:pt>
                <c:pt idx="3743">
                  <c:v>0.93936258385350557</c:v>
                </c:pt>
                <c:pt idx="3744">
                  <c:v>0.95096480095314573</c:v>
                </c:pt>
                <c:pt idx="3745">
                  <c:v>0.92807894532362911</c:v>
                </c:pt>
                <c:pt idx="3746">
                  <c:v>0.91687818902328477</c:v>
                </c:pt>
                <c:pt idx="3747">
                  <c:v>0.91942811261622925</c:v>
                </c:pt>
                <c:pt idx="3748">
                  <c:v>0.92663627651583824</c:v>
                </c:pt>
                <c:pt idx="3749">
                  <c:v>0.94729726229635569</c:v>
                </c:pt>
                <c:pt idx="3750">
                  <c:v>0.94512289880597788</c:v>
                </c:pt>
                <c:pt idx="3751">
                  <c:v>0.96766427516900211</c:v>
                </c:pt>
                <c:pt idx="3752">
                  <c:v>0.99354813644487039</c:v>
                </c:pt>
                <c:pt idx="3753">
                  <c:v>0.96467403973166876</c:v>
                </c:pt>
                <c:pt idx="3754">
                  <c:v>0.96911859929032085</c:v>
                </c:pt>
                <c:pt idx="3755">
                  <c:v>1.0243000336709056</c:v>
                </c:pt>
                <c:pt idx="3756">
                  <c:v>1.0368476262011448</c:v>
                </c:pt>
                <c:pt idx="3757">
                  <c:v>0.99357662721127193</c:v>
                </c:pt>
                <c:pt idx="3758">
                  <c:v>0.99353907120101537</c:v>
                </c:pt>
                <c:pt idx="3759">
                  <c:v>1.0020966614001916</c:v>
                </c:pt>
                <c:pt idx="3760">
                  <c:v>1.008224766246212</c:v>
                </c:pt>
                <c:pt idx="3761">
                  <c:v>1.0419630138050715</c:v>
                </c:pt>
                <c:pt idx="3762">
                  <c:v>1.0485754616799192</c:v>
                </c:pt>
                <c:pt idx="3763">
                  <c:v>1.0186459115750215</c:v>
                </c:pt>
                <c:pt idx="3764">
                  <c:v>1.0193685410137534</c:v>
                </c:pt>
                <c:pt idx="3765">
                  <c:v>1.0116242326918594</c:v>
                </c:pt>
                <c:pt idx="3766">
                  <c:v>1.0263759745137144</c:v>
                </c:pt>
                <c:pt idx="3767">
                  <c:v>1.0585368696417934</c:v>
                </c:pt>
                <c:pt idx="3768">
                  <c:v>1.0538643839519284</c:v>
                </c:pt>
                <c:pt idx="3769">
                  <c:v>1.0196974798622083</c:v>
                </c:pt>
                <c:pt idx="3770">
                  <c:v>1.0086857986479836</c:v>
                </c:pt>
                <c:pt idx="3771">
                  <c:v>1.004592193530006</c:v>
                </c:pt>
                <c:pt idx="3772">
                  <c:v>0.99353130099199671</c:v>
                </c:pt>
                <c:pt idx="3773">
                  <c:v>1.0099976689372945</c:v>
                </c:pt>
                <c:pt idx="3774">
                  <c:v>1.0257051464684399</c:v>
                </c:pt>
                <c:pt idx="3775">
                  <c:v>1.0081703747830817</c:v>
                </c:pt>
                <c:pt idx="3776">
                  <c:v>0.99487166204770905</c:v>
                </c:pt>
                <c:pt idx="3777">
                  <c:v>0.98657696392032945</c:v>
                </c:pt>
                <c:pt idx="3778">
                  <c:v>0.99108498018596702</c:v>
                </c:pt>
                <c:pt idx="3779">
                  <c:v>1.0036299826465331</c:v>
                </c:pt>
                <c:pt idx="3780">
                  <c:v>1.0337524929420603</c:v>
                </c:pt>
                <c:pt idx="3781">
                  <c:v>1.0333834080136757</c:v>
                </c:pt>
                <c:pt idx="3782">
                  <c:v>1.0009518506047812</c:v>
                </c:pt>
                <c:pt idx="3783">
                  <c:v>1.0004726877152996</c:v>
                </c:pt>
                <c:pt idx="3784">
                  <c:v>1.0110259265974253</c:v>
                </c:pt>
                <c:pt idx="3785">
                  <c:v>1.023572224092828</c:v>
                </c:pt>
                <c:pt idx="3786">
                  <c:v>1.0691639255095962</c:v>
                </c:pt>
                <c:pt idx="3787">
                  <c:v>1.0316260457406305</c:v>
                </c:pt>
                <c:pt idx="3788">
                  <c:v>1.0297482452277966</c:v>
                </c:pt>
                <c:pt idx="3789">
                  <c:v>1.0676565049599835</c:v>
                </c:pt>
                <c:pt idx="3790">
                  <c:v>0.99666787536584733</c:v>
                </c:pt>
                <c:pt idx="3791">
                  <c:v>0.97178378098370843</c:v>
                </c:pt>
                <c:pt idx="3792">
                  <c:v>0.99924887979486643</c:v>
                </c:pt>
                <c:pt idx="3793">
                  <c:v>1.0085368696417933</c:v>
                </c:pt>
                <c:pt idx="3794">
                  <c:v>0.97108187210235952</c:v>
                </c:pt>
                <c:pt idx="3795">
                  <c:v>0.95437203760781164</c:v>
                </c:pt>
                <c:pt idx="3796">
                  <c:v>0.94909477064933045</c:v>
                </c:pt>
                <c:pt idx="3797">
                  <c:v>0.96526975575642981</c:v>
                </c:pt>
                <c:pt idx="3798">
                  <c:v>0.97828356082778634</c:v>
                </c:pt>
                <c:pt idx="3799">
                  <c:v>0.99088942992566498</c:v>
                </c:pt>
                <c:pt idx="3800">
                  <c:v>0.97311248672589301</c:v>
                </c:pt>
                <c:pt idx="3801">
                  <c:v>0.9243544251340361</c:v>
                </c:pt>
                <c:pt idx="3802">
                  <c:v>0.91032401771607652</c:v>
                </c:pt>
                <c:pt idx="3803">
                  <c:v>0.89423191483850917</c:v>
                </c:pt>
                <c:pt idx="3804">
                  <c:v>0.88908803646818102</c:v>
                </c:pt>
                <c:pt idx="3805">
                  <c:v>0.90093501515190755</c:v>
                </c:pt>
                <c:pt idx="3806">
                  <c:v>0.85118236680566717</c:v>
                </c:pt>
                <c:pt idx="3807">
                  <c:v>0.78935999378383281</c:v>
                </c:pt>
                <c:pt idx="3808">
                  <c:v>0.77098603952446321</c:v>
                </c:pt>
                <c:pt idx="3809">
                  <c:v>0.75158512263979904</c:v>
                </c:pt>
                <c:pt idx="3810">
                  <c:v>0.76057654950918174</c:v>
                </c:pt>
                <c:pt idx="3811">
                  <c:v>0.76676422595767824</c:v>
                </c:pt>
                <c:pt idx="3812">
                  <c:v>0.71060504027558347</c:v>
                </c:pt>
                <c:pt idx="3813">
                  <c:v>0.67840529410241135</c:v>
                </c:pt>
                <c:pt idx="3814">
                  <c:v>0.67356186381413663</c:v>
                </c:pt>
                <c:pt idx="3815">
                  <c:v>0.62659095029656298</c:v>
                </c:pt>
                <c:pt idx="3816">
                  <c:v>0.57580097904633631</c:v>
                </c:pt>
                <c:pt idx="3817">
                  <c:v>0.5266686523867492</c:v>
                </c:pt>
                <c:pt idx="3818">
                  <c:v>0.46885182211401488</c:v>
                </c:pt>
                <c:pt idx="3819">
                  <c:v>0.41204900411821077</c:v>
                </c:pt>
                <c:pt idx="3820">
                  <c:v>0.3394066150379445</c:v>
                </c:pt>
                <c:pt idx="3821">
                  <c:v>0.27843766997332231</c:v>
                </c:pt>
                <c:pt idx="3822">
                  <c:v>0.25560491077209974</c:v>
                </c:pt>
                <c:pt idx="3823">
                  <c:v>0.18228262840270404</c:v>
                </c:pt>
                <c:pt idx="3824">
                  <c:v>9.5629645937475721E-2</c:v>
                </c:pt>
                <c:pt idx="3825">
                  <c:v>0.18467844285011267</c:v>
                </c:pt>
                <c:pt idx="3826">
                  <c:v>0.49470071744929944</c:v>
                </c:pt>
                <c:pt idx="3827">
                  <c:v>0.91801134450516719</c:v>
                </c:pt>
                <c:pt idx="3828">
                  <c:v>1.0328640990442643</c:v>
                </c:pt>
                <c:pt idx="3829">
                  <c:v>0.77276541738972782</c:v>
                </c:pt>
                <c:pt idx="3830">
                  <c:v>0.60751638219068094</c:v>
                </c:pt>
                <c:pt idx="3831">
                  <c:v>0.62868631666191821</c:v>
                </c:pt>
                <c:pt idx="3832">
                  <c:v>0.67339609935507272</c:v>
                </c:pt>
                <c:pt idx="3833">
                  <c:v>0.69362713356989303</c:v>
                </c:pt>
                <c:pt idx="3834">
                  <c:v>0.77604315056075013</c:v>
                </c:pt>
                <c:pt idx="3835">
                  <c:v>0.81318992980911187</c:v>
                </c:pt>
                <c:pt idx="3836">
                  <c:v>0.78446605713693696</c:v>
                </c:pt>
                <c:pt idx="3837">
                  <c:v>0.82026729519024066</c:v>
                </c:pt>
                <c:pt idx="3838">
                  <c:v>0.85690901085239202</c:v>
                </c:pt>
                <c:pt idx="3839">
                  <c:v>0.88164158615866772</c:v>
                </c:pt>
                <c:pt idx="3840">
                  <c:v>0.98437281462871351</c:v>
                </c:pt>
                <c:pt idx="3841">
                  <c:v>1.1046724856898651</c:v>
                </c:pt>
                <c:pt idx="3842">
                  <c:v>1.1167655209925147</c:v>
                </c:pt>
                <c:pt idx="3843">
                  <c:v>1.0615504157061826</c:v>
                </c:pt>
                <c:pt idx="3844">
                  <c:v>1.0645251107254785</c:v>
                </c:pt>
                <c:pt idx="3845">
                  <c:v>1.1608135408842497</c:v>
                </c:pt>
                <c:pt idx="3846">
                  <c:v>1.3047346473620141</c:v>
                </c:pt>
                <c:pt idx="3847">
                  <c:v>1.3506565826620736</c:v>
                </c:pt>
                <c:pt idx="3848">
                  <c:v>1.2556023207024269</c:v>
                </c:pt>
                <c:pt idx="3849">
                  <c:v>1.2077274728690202</c:v>
                </c:pt>
                <c:pt idx="3850">
                  <c:v>1.2218433525861847</c:v>
                </c:pt>
                <c:pt idx="3851">
                  <c:v>1.3095262762568314</c:v>
                </c:pt>
                <c:pt idx="3852">
                  <c:v>1.4150198140329975</c:v>
                </c:pt>
                <c:pt idx="3853">
                  <c:v>1.4133362687456292</c:v>
                </c:pt>
                <c:pt idx="3854">
                  <c:v>1.3592297132792872</c:v>
                </c:pt>
                <c:pt idx="3855">
                  <c:v>1.3696288430158772</c:v>
                </c:pt>
                <c:pt idx="3856">
                  <c:v>1.4171307208163899</c:v>
                </c:pt>
                <c:pt idx="3857">
                  <c:v>1.4108368515113057</c:v>
                </c:pt>
                <c:pt idx="3858">
                  <c:v>1.4261312129296277</c:v>
                </c:pt>
                <c:pt idx="3859">
                  <c:v>1.4241239089331503</c:v>
                </c:pt>
                <c:pt idx="3860">
                  <c:v>1.427853609262089</c:v>
                </c:pt>
                <c:pt idx="3861">
                  <c:v>1.5213810251495765</c:v>
                </c:pt>
                <c:pt idx="3862">
                  <c:v>1.5177419772591882</c:v>
                </c:pt>
                <c:pt idx="3863">
                  <c:v>1.4650470097645627</c:v>
                </c:pt>
                <c:pt idx="3864">
                  <c:v>1.4570566448237459</c:v>
                </c:pt>
                <c:pt idx="3865">
                  <c:v>1.4036623585174441</c:v>
                </c:pt>
                <c:pt idx="3866">
                  <c:v>1.3503457743013287</c:v>
                </c:pt>
                <c:pt idx="3867">
                  <c:v>1.400411821077987</c:v>
                </c:pt>
                <c:pt idx="3868">
                  <c:v>1.4500375560102567</c:v>
                </c:pt>
                <c:pt idx="3869">
                  <c:v>1.4470071744929938</c:v>
                </c:pt>
                <c:pt idx="3870">
                  <c:v>1.4560594679996892</c:v>
                </c:pt>
                <c:pt idx="3871">
                  <c:v>1.4864798363075966</c:v>
                </c:pt>
                <c:pt idx="3872">
                  <c:v>1.4385117459659664</c:v>
                </c:pt>
                <c:pt idx="3873">
                  <c:v>1.3375249294206013</c:v>
                </c:pt>
                <c:pt idx="3874">
                  <c:v>1.2873099536377528</c:v>
                </c:pt>
                <c:pt idx="3875">
                  <c:v>1.3222823693957368</c:v>
                </c:pt>
                <c:pt idx="3876">
                  <c:v>1.3381465461420912</c:v>
                </c:pt>
                <c:pt idx="3877">
                  <c:v>1.3358413841332333</c:v>
                </c:pt>
                <c:pt idx="3878">
                  <c:v>1.3422259058768682</c:v>
                </c:pt>
                <c:pt idx="3879">
                  <c:v>1.3779429666658034</c:v>
                </c:pt>
                <c:pt idx="3880">
                  <c:v>1.3759097619725971</c:v>
                </c:pt>
                <c:pt idx="3881">
                  <c:v>1.2848701080059055</c:v>
                </c:pt>
                <c:pt idx="3882">
                  <c:v>1.2831192209070423</c:v>
                </c:pt>
                <c:pt idx="3883">
                  <c:v>1.3441037063897019</c:v>
                </c:pt>
                <c:pt idx="3884">
                  <c:v>1.3066253982232121</c:v>
                </c:pt>
                <c:pt idx="3885">
                  <c:v>1.2555051930896941</c:v>
                </c:pt>
                <c:pt idx="3886">
                  <c:v>1.2754448444663162</c:v>
                </c:pt>
                <c:pt idx="3887">
                  <c:v>1.3199901577352431</c:v>
                </c:pt>
                <c:pt idx="3888">
                  <c:v>1.3309979538449583</c:v>
                </c:pt>
                <c:pt idx="3889">
                  <c:v>1.3503587246496931</c:v>
                </c:pt>
                <c:pt idx="3890">
                  <c:v>1.4043357766323914</c:v>
                </c:pt>
                <c:pt idx="3891">
                  <c:v>1.3701727576471807</c:v>
                </c:pt>
                <c:pt idx="3892">
                  <c:v>1.2524502059105389</c:v>
                </c:pt>
                <c:pt idx="3893">
                  <c:v>1.2252492942060143</c:v>
                </c:pt>
                <c:pt idx="3894">
                  <c:v>1.3337563780465695</c:v>
                </c:pt>
                <c:pt idx="3895">
                  <c:v>1.4249009298350126</c:v>
                </c:pt>
                <c:pt idx="3896">
                  <c:v>1.3715325442254396</c:v>
                </c:pt>
                <c:pt idx="3897">
                  <c:v>1.2813268926934134</c:v>
                </c:pt>
                <c:pt idx="3898">
                  <c:v>1.2518091636665025</c:v>
                </c:pt>
                <c:pt idx="3899">
                  <c:v>1.2719676759304825</c:v>
                </c:pt>
                <c:pt idx="3900">
                  <c:v>1.2884210935274159</c:v>
                </c:pt>
                <c:pt idx="3901">
                  <c:v>1.30173016654148</c:v>
                </c:pt>
                <c:pt idx="3902">
                  <c:v>1.2795099588178922</c:v>
                </c:pt>
                <c:pt idx="3903">
                  <c:v>1.2766375715506746</c:v>
                </c:pt>
                <c:pt idx="3904">
                  <c:v>1.3413323318397266</c:v>
                </c:pt>
                <c:pt idx="3905">
                  <c:v>1.3496982568831102</c:v>
                </c:pt>
                <c:pt idx="3906">
                  <c:v>1.2727705975290735</c:v>
                </c:pt>
                <c:pt idx="3907">
                  <c:v>1.2807648475743998</c:v>
                </c:pt>
                <c:pt idx="3908">
                  <c:v>1.3521458727239763</c:v>
                </c:pt>
                <c:pt idx="3909">
                  <c:v>1.326478282265793</c:v>
                </c:pt>
                <c:pt idx="3910">
                  <c:v>1.2512367582687973</c:v>
                </c:pt>
                <c:pt idx="3911">
                  <c:v>1.2297599005413247</c:v>
                </c:pt>
                <c:pt idx="3912">
                  <c:v>1.2507187443342227</c:v>
                </c:pt>
                <c:pt idx="3913">
                  <c:v>1.2225465565023701</c:v>
                </c:pt>
                <c:pt idx="3914">
                  <c:v>1.2263720894092052</c:v>
                </c:pt>
                <c:pt idx="3915">
                  <c:v>1.3217384547644331</c:v>
                </c:pt>
                <c:pt idx="3916">
                  <c:v>1.3154316351109845</c:v>
                </c:pt>
                <c:pt idx="3917">
                  <c:v>1.2138309720531484</c:v>
                </c:pt>
                <c:pt idx="3918">
                  <c:v>1.1720919992747805</c:v>
                </c:pt>
                <c:pt idx="3919">
                  <c:v>1.1758605506488125</c:v>
                </c:pt>
                <c:pt idx="3920">
                  <c:v>1.1503587246496929</c:v>
                </c:pt>
                <c:pt idx="3921">
                  <c:v>1.1416288948172706</c:v>
                </c:pt>
                <c:pt idx="3922">
                  <c:v>1.1829418011344504</c:v>
                </c:pt>
                <c:pt idx="3923">
                  <c:v>1.1731448625968037</c:v>
                </c:pt>
                <c:pt idx="3924">
                  <c:v>1.0823473801445258</c:v>
                </c:pt>
                <c:pt idx="3925">
                  <c:v>1.0755083011733015</c:v>
                </c:pt>
                <c:pt idx="3926">
                  <c:v>1.102705327773317</c:v>
                </c:pt>
                <c:pt idx="3927">
                  <c:v>1.0853674013830972</c:v>
                </c:pt>
                <c:pt idx="3928">
                  <c:v>1.0121487218006164</c:v>
                </c:pt>
                <c:pt idx="3929">
                  <c:v>0.9215079385635474</c:v>
                </c:pt>
                <c:pt idx="3930">
                  <c:v>0.91944235799943019</c:v>
                </c:pt>
                <c:pt idx="3931">
                  <c:v>0.91269134139708352</c:v>
                </c:pt>
                <c:pt idx="3932">
                  <c:v>0.85184801471159577</c:v>
                </c:pt>
                <c:pt idx="3933">
                  <c:v>0.87667642259576783</c:v>
                </c:pt>
                <c:pt idx="3934">
                  <c:v>0.91747261001320923</c:v>
                </c:pt>
                <c:pt idx="3935">
                  <c:v>0.8986531637701054</c:v>
                </c:pt>
                <c:pt idx="3936">
                  <c:v>0.93320339817141085</c:v>
                </c:pt>
                <c:pt idx="3937">
                  <c:v>0.9837330674195135</c:v>
                </c:pt>
                <c:pt idx="3938">
                  <c:v>1.0042088632184205</c:v>
                </c:pt>
                <c:pt idx="3939">
                  <c:v>0.98872024657463287</c:v>
                </c:pt>
                <c:pt idx="3940">
                  <c:v>0.97869667694060969</c:v>
                </c:pt>
                <c:pt idx="3941">
                  <c:v>0.96869253282913315</c:v>
                </c:pt>
                <c:pt idx="3942">
                  <c:v>1.0058496723561863</c:v>
                </c:pt>
                <c:pt idx="3943">
                  <c:v>1.0429459452459271</c:v>
                </c:pt>
                <c:pt idx="3944">
                  <c:v>0.95694527182781208</c:v>
                </c:pt>
                <c:pt idx="3945">
                  <c:v>0.92893366831567759</c:v>
                </c:pt>
                <c:pt idx="3946">
                  <c:v>0.96122924706674606</c:v>
                </c:pt>
                <c:pt idx="3947">
                  <c:v>0.93142272527130987</c:v>
                </c:pt>
                <c:pt idx="3948">
                  <c:v>0.91764225957678258</c:v>
                </c:pt>
                <c:pt idx="3949">
                  <c:v>0.94005931259550879</c:v>
                </c:pt>
                <c:pt idx="3950">
                  <c:v>0.88022870315211477</c:v>
                </c:pt>
                <c:pt idx="3951">
                  <c:v>0.81712683571188072</c:v>
                </c:pt>
                <c:pt idx="3952">
                  <c:v>0.87552254655650241</c:v>
                </c:pt>
                <c:pt idx="3953">
                  <c:v>0.92211919500634565</c:v>
                </c:pt>
                <c:pt idx="3954">
                  <c:v>0.94005283742132661</c:v>
                </c:pt>
                <c:pt idx="3955">
                  <c:v>1.034981481001839</c:v>
                </c:pt>
                <c:pt idx="3956">
                  <c:v>1.054044393794193</c:v>
                </c:pt>
                <c:pt idx="3957">
                  <c:v>0.97314615763164025</c:v>
                </c:pt>
                <c:pt idx="3958">
                  <c:v>0.9177665829210806</c:v>
                </c:pt>
                <c:pt idx="3959">
                  <c:v>0.93097723328757542</c:v>
                </c:pt>
                <c:pt idx="3960">
                  <c:v>0.93460851096894515</c:v>
                </c:pt>
                <c:pt idx="3961">
                  <c:v>0.89819860654251604</c:v>
                </c:pt>
                <c:pt idx="3962">
                  <c:v>0.88954906886995255</c:v>
                </c:pt>
                <c:pt idx="3963">
                  <c:v>0.91341915097516113</c:v>
                </c:pt>
                <c:pt idx="3964">
                  <c:v>0.93049807039809362</c:v>
                </c:pt>
                <c:pt idx="3965">
                  <c:v>0.86616850993291727</c:v>
                </c:pt>
                <c:pt idx="3966">
                  <c:v>0.83527027377036445</c:v>
                </c:pt>
                <c:pt idx="3967">
                  <c:v>0.88701727576471801</c:v>
                </c:pt>
                <c:pt idx="3968">
                  <c:v>0.88743039187754158</c:v>
                </c:pt>
                <c:pt idx="3969">
                  <c:v>0.91863166619182046</c:v>
                </c:pt>
                <c:pt idx="3970">
                  <c:v>0.95354839545183778</c:v>
                </c:pt>
                <c:pt idx="3971">
                  <c:v>0.88800538734491963</c:v>
                </c:pt>
                <c:pt idx="3972">
                  <c:v>0.85684555414540642</c:v>
                </c:pt>
                <c:pt idx="3973">
                  <c:v>0.87192493978088015</c:v>
                </c:pt>
                <c:pt idx="3974">
                  <c:v>0.86177445673288611</c:v>
                </c:pt>
                <c:pt idx="3975">
                  <c:v>0.83874355720168869</c:v>
                </c:pt>
                <c:pt idx="3976">
                  <c:v>0.78776192079566942</c:v>
                </c:pt>
                <c:pt idx="3977">
                  <c:v>0.75137532699629617</c:v>
                </c:pt>
                <c:pt idx="3978">
                  <c:v>0.75755911834028333</c:v>
                </c:pt>
                <c:pt idx="3979">
                  <c:v>0.79797456551581236</c:v>
                </c:pt>
                <c:pt idx="3980">
                  <c:v>0.76932580486415092</c:v>
                </c:pt>
                <c:pt idx="3981">
                  <c:v>0.67770727032557176</c:v>
                </c:pt>
                <c:pt idx="3982">
                  <c:v>0.75135072133440395</c:v>
                </c:pt>
                <c:pt idx="3983">
                  <c:v>0.86342174104483405</c:v>
                </c:pt>
                <c:pt idx="3984">
                  <c:v>0.84828407884172086</c:v>
                </c:pt>
                <c:pt idx="3985">
                  <c:v>0.91295034836437094</c:v>
                </c:pt>
                <c:pt idx="3986">
                  <c:v>0.96536429329948981</c:v>
                </c:pt>
                <c:pt idx="3987">
                  <c:v>0.95075500530964274</c:v>
                </c:pt>
                <c:pt idx="3988">
                  <c:v>1.0139799010593384</c:v>
                </c:pt>
                <c:pt idx="3989">
                  <c:v>0.95769380196327281</c:v>
                </c:pt>
                <c:pt idx="3990">
                  <c:v>0.84756533450749827</c:v>
                </c:pt>
                <c:pt idx="3991">
                  <c:v>0.8882773446605714</c:v>
                </c:pt>
                <c:pt idx="3992">
                  <c:v>0.95158253257012615</c:v>
                </c:pt>
                <c:pt idx="3993">
                  <c:v>0.94391722137325484</c:v>
                </c:pt>
                <c:pt idx="3994">
                  <c:v>0.95991219663808958</c:v>
                </c:pt>
                <c:pt idx="3995">
                  <c:v>0.96686005853557466</c:v>
                </c:pt>
                <c:pt idx="3996">
                  <c:v>0.90491465720427877</c:v>
                </c:pt>
                <c:pt idx="3997">
                  <c:v>0.81728223989225313</c:v>
                </c:pt>
                <c:pt idx="3998">
                  <c:v>0.83321764355461159</c:v>
                </c:pt>
                <c:pt idx="3999">
                  <c:v>0.87129943795488096</c:v>
                </c:pt>
                <c:pt idx="4000">
                  <c:v>0.85606464813903504</c:v>
                </c:pt>
                <c:pt idx="4001">
                  <c:v>0.83641896967028406</c:v>
                </c:pt>
                <c:pt idx="4002">
                  <c:v>0.81174985107099373</c:v>
                </c:pt>
                <c:pt idx="4003">
                  <c:v>0.90403273848066523</c:v>
                </c:pt>
                <c:pt idx="4004">
                  <c:v>0.9630591312906317</c:v>
                </c:pt>
                <c:pt idx="4005">
                  <c:v>0.88622730451449139</c:v>
                </c:pt>
                <c:pt idx="4006">
                  <c:v>0.87462249734517861</c:v>
                </c:pt>
                <c:pt idx="4007">
                  <c:v>0.85323240695174696</c:v>
                </c:pt>
                <c:pt idx="4008">
                  <c:v>0.84534305472817217</c:v>
                </c:pt>
                <c:pt idx="4009">
                  <c:v>0.83373824755885928</c:v>
                </c:pt>
                <c:pt idx="4010">
                  <c:v>0.84392758165194648</c:v>
                </c:pt>
                <c:pt idx="4011">
                  <c:v>0.8914721956020617</c:v>
                </c:pt>
                <c:pt idx="4012">
                  <c:v>0.86446942422751183</c:v>
                </c:pt>
                <c:pt idx="4013">
                  <c:v>0.80650625501826001</c:v>
                </c:pt>
                <c:pt idx="4014">
                  <c:v>0.75384236835970886</c:v>
                </c:pt>
                <c:pt idx="4015">
                  <c:v>0.74528348312569614</c:v>
                </c:pt>
                <c:pt idx="4016">
                  <c:v>0.73807272915641431</c:v>
                </c:pt>
                <c:pt idx="4017">
                  <c:v>0.69976430365976849</c:v>
                </c:pt>
                <c:pt idx="4018">
                  <c:v>0.64566292833277217</c:v>
                </c:pt>
                <c:pt idx="4019">
                  <c:v>0.6420446009997669</c:v>
                </c:pt>
                <c:pt idx="4020">
                  <c:v>0.68751586417674637</c:v>
                </c:pt>
                <c:pt idx="4021">
                  <c:v>0.72491906032272269</c:v>
                </c:pt>
                <c:pt idx="4022">
                  <c:v>0.71220440829858322</c:v>
                </c:pt>
                <c:pt idx="4023">
                  <c:v>0.69836696107125285</c:v>
                </c:pt>
                <c:pt idx="4024">
                  <c:v>0.68065735968297547</c:v>
                </c:pt>
                <c:pt idx="4025">
                  <c:v>0.6277707270325571</c:v>
                </c:pt>
                <c:pt idx="4026">
                  <c:v>0.59149680126395399</c:v>
                </c:pt>
                <c:pt idx="4027">
                  <c:v>0.60754228288740963</c:v>
                </c:pt>
                <c:pt idx="4028">
                  <c:v>0.60388380947447484</c:v>
                </c:pt>
                <c:pt idx="4029">
                  <c:v>0.58694993395322337</c:v>
                </c:pt>
                <c:pt idx="4030">
                  <c:v>0.66175762128001236</c:v>
                </c:pt>
                <c:pt idx="4031">
                  <c:v>0.71504959983423555</c:v>
                </c:pt>
                <c:pt idx="4032">
                  <c:v>0.69539097101712033</c:v>
                </c:pt>
                <c:pt idx="4033">
                  <c:v>0.68465901732756607</c:v>
                </c:pt>
                <c:pt idx="4034">
                  <c:v>0.69115879717164397</c:v>
                </c:pt>
                <c:pt idx="4035">
                  <c:v>0.75585485249553208</c:v>
                </c:pt>
                <c:pt idx="4036">
                  <c:v>0.81296718381724464</c:v>
                </c:pt>
                <c:pt idx="4037">
                  <c:v>0.82323551503535441</c:v>
                </c:pt>
                <c:pt idx="4038">
                  <c:v>0.84919060322722684</c:v>
                </c:pt>
                <c:pt idx="4039">
                  <c:v>0.8857636820430469</c:v>
                </c:pt>
                <c:pt idx="4040">
                  <c:v>0.94963998031547048</c:v>
                </c:pt>
                <c:pt idx="4041">
                  <c:v>0.96355642466782354</c:v>
                </c:pt>
                <c:pt idx="4042">
                  <c:v>0.95417260224300038</c:v>
                </c:pt>
                <c:pt idx="4043">
                  <c:v>0.97755316118003566</c:v>
                </c:pt>
                <c:pt idx="4044">
                  <c:v>0.98101608433266863</c:v>
                </c:pt>
                <c:pt idx="4045">
                  <c:v>0.98452951384392229</c:v>
                </c:pt>
                <c:pt idx="4046">
                  <c:v>0.8044613950115258</c:v>
                </c:pt>
                <c:pt idx="4047">
                  <c:v>-0.32314615763164029</c:v>
                </c:pt>
                <c:pt idx="4048">
                  <c:v>-0.71798285373876558</c:v>
                </c:pt>
                <c:pt idx="4049">
                  <c:v>0.73824108368515118</c:v>
                </c:pt>
                <c:pt idx="4050">
                  <c:v>1.2850216270817685</c:v>
                </c:pt>
                <c:pt idx="4051">
                  <c:v>1.0724248232277449</c:v>
                </c:pt>
                <c:pt idx="4052">
                  <c:v>1.0232277448263358</c:v>
                </c:pt>
                <c:pt idx="4053">
                  <c:v>0.72819031831956282</c:v>
                </c:pt>
                <c:pt idx="4054">
                  <c:v>0.60407158952575823</c:v>
                </c:pt>
                <c:pt idx="4055">
                  <c:v>0.58887306068533241</c:v>
                </c:pt>
                <c:pt idx="4056">
                  <c:v>0.55135072133440388</c:v>
                </c:pt>
                <c:pt idx="4057">
                  <c:v>0.59872827579061871</c:v>
                </c:pt>
                <c:pt idx="4058">
                  <c:v>0.66986194928643583</c:v>
                </c:pt>
                <c:pt idx="4059">
                  <c:v>0.64140873889507632</c:v>
                </c:pt>
                <c:pt idx="4060">
                  <c:v>0.55015022404102676</c:v>
                </c:pt>
                <c:pt idx="4061">
                  <c:v>0.80034188919681948</c:v>
                </c:pt>
                <c:pt idx="4062">
                  <c:v>1.1874938485845268</c:v>
                </c:pt>
                <c:pt idx="4063">
                  <c:v>-5.1419099173767774E-2</c:v>
                </c:pt>
                <c:pt idx="4064">
                  <c:v>-0.40120179232821362</c:v>
                </c:pt>
                <c:pt idx="4065">
                  <c:v>1.9910124582351265</c:v>
                </c:pt>
                <c:pt idx="4066">
                  <c:v>1.7655986946048849</c:v>
                </c:pt>
                <c:pt idx="4067">
                  <c:v>0.30548188246263824</c:v>
                </c:pt>
                <c:pt idx="4068">
                  <c:v>0.81658680618508639</c:v>
                </c:pt>
                <c:pt idx="4069">
                  <c:v>1.0984718588930042</c:v>
                </c:pt>
                <c:pt idx="4070">
                  <c:v>1.1367595638322672</c:v>
                </c:pt>
                <c:pt idx="4071">
                  <c:v>1.0798311274573285</c:v>
                </c:pt>
                <c:pt idx="4072">
                  <c:v>0.949279960630941</c:v>
                </c:pt>
                <c:pt idx="4073">
                  <c:v>0.86765779999481984</c:v>
                </c:pt>
                <c:pt idx="4074">
                  <c:v>0.90204745007640708</c:v>
                </c:pt>
                <c:pt idx="4075">
                  <c:v>0.93742650677303219</c:v>
                </c:pt>
                <c:pt idx="4076">
                  <c:v>0.92163744204719111</c:v>
                </c:pt>
                <c:pt idx="4077">
                  <c:v>0.96458597736279095</c:v>
                </c:pt>
                <c:pt idx="4078">
                  <c:v>1.0210611515449766</c:v>
                </c:pt>
                <c:pt idx="4079">
                  <c:v>1.0261299178947914</c:v>
                </c:pt>
                <c:pt idx="4080">
                  <c:v>1.027467688880831</c:v>
                </c:pt>
                <c:pt idx="4081">
                  <c:v>1.0416004040508691</c:v>
                </c:pt>
                <c:pt idx="4082">
                  <c:v>1.0479914009686861</c:v>
                </c:pt>
                <c:pt idx="4083">
                  <c:v>1.13100831412365</c:v>
                </c:pt>
                <c:pt idx="4084">
                  <c:v>1.1783962288585563</c:v>
                </c:pt>
                <c:pt idx="4085">
                  <c:v>1.134649952083711</c:v>
                </c:pt>
                <c:pt idx="4086">
                  <c:v>1.15283871636147</c:v>
                </c:pt>
                <c:pt idx="4087">
                  <c:v>1.1938097334818307</c:v>
                </c:pt>
                <c:pt idx="4088">
                  <c:v>1.1561319899505296</c:v>
                </c:pt>
                <c:pt idx="4089">
                  <c:v>1.1345890854463985</c:v>
                </c:pt>
                <c:pt idx="4090">
                  <c:v>1.1131925198787846</c:v>
                </c:pt>
                <c:pt idx="4091">
                  <c:v>1.1260988370587171</c:v>
                </c:pt>
                <c:pt idx="4092">
                  <c:v>1.1547009764562666</c:v>
                </c:pt>
                <c:pt idx="4093">
                  <c:v>1.129933435209407</c:v>
                </c:pt>
                <c:pt idx="4094">
                  <c:v>1.107433499961149</c:v>
                </c:pt>
                <c:pt idx="4095">
                  <c:v>1.0615037944520707</c:v>
                </c:pt>
                <c:pt idx="4096">
                  <c:v>1.0632857623870082</c:v>
                </c:pt>
                <c:pt idx="4097">
                  <c:v>1.1285762387008209</c:v>
                </c:pt>
                <c:pt idx="4098">
                  <c:v>1.187956176021135</c:v>
                </c:pt>
                <c:pt idx="4099">
                  <c:v>1.2764174156284804</c:v>
                </c:pt>
                <c:pt idx="4100">
                  <c:v>1.3338858815302133</c:v>
                </c:pt>
                <c:pt idx="4101">
                  <c:v>1.3701727576471807</c:v>
                </c:pt>
                <c:pt idx="4102">
                  <c:v>1.3653163770105416</c:v>
                </c:pt>
                <c:pt idx="4103">
                  <c:v>1.3151078764018753</c:v>
                </c:pt>
                <c:pt idx="4104">
                  <c:v>1.3228651350721334</c:v>
                </c:pt>
                <c:pt idx="4105">
                  <c:v>1.3421482037866819</c:v>
                </c:pt>
                <c:pt idx="4106">
                  <c:v>1.3554611619052552</c:v>
                </c:pt>
                <c:pt idx="4107">
                  <c:v>1.3528581418840167</c:v>
                </c:pt>
                <c:pt idx="4108">
                  <c:v>1.3290554015903029</c:v>
                </c:pt>
                <c:pt idx="4109">
                  <c:v>1.293541661270688</c:v>
                </c:pt>
                <c:pt idx="4110">
                  <c:v>1.2438706001191431</c:v>
                </c:pt>
                <c:pt idx="4111">
                  <c:v>1.3105493537776167</c:v>
                </c:pt>
                <c:pt idx="4112">
                  <c:v>1.3535315599989639</c:v>
                </c:pt>
                <c:pt idx="4113">
                  <c:v>1.2963946230153591</c:v>
                </c:pt>
                <c:pt idx="4114">
                  <c:v>1.3030770027713745</c:v>
                </c:pt>
                <c:pt idx="4115">
                  <c:v>1.381284156543811</c:v>
                </c:pt>
                <c:pt idx="4116">
                  <c:v>1.4778031029034682</c:v>
                </c:pt>
                <c:pt idx="4117">
                  <c:v>1.4740604522261649</c:v>
                </c:pt>
                <c:pt idx="4118">
                  <c:v>1.421145328809345</c:v>
                </c:pt>
                <c:pt idx="4119">
                  <c:v>1.3842238856225233</c:v>
                </c:pt>
                <c:pt idx="4120">
                  <c:v>1.3894817270584578</c:v>
                </c:pt>
                <c:pt idx="4121">
                  <c:v>1.4610065010748789</c:v>
                </c:pt>
                <c:pt idx="4122">
                  <c:v>1.5092983501256183</c:v>
                </c:pt>
                <c:pt idx="4123">
                  <c:v>1.5611644953249242</c:v>
                </c:pt>
                <c:pt idx="4124">
                  <c:v>1.5482011966121889</c:v>
                </c:pt>
                <c:pt idx="4125">
                  <c:v>1.4644383433914372</c:v>
                </c:pt>
                <c:pt idx="4126">
                  <c:v>1.523945194125722</c:v>
                </c:pt>
                <c:pt idx="4127">
                  <c:v>1.6385298764536766</c:v>
                </c:pt>
                <c:pt idx="4128">
                  <c:v>1.6525162526871973</c:v>
                </c:pt>
                <c:pt idx="4129">
                  <c:v>1.6201662824729985</c:v>
                </c:pt>
                <c:pt idx="4130">
                  <c:v>1.6278587894014349</c:v>
                </c:pt>
                <c:pt idx="4131">
                  <c:v>1.5896423113781761</c:v>
                </c:pt>
                <c:pt idx="4132">
                  <c:v>1.4917635784402601</c:v>
                </c:pt>
                <c:pt idx="4133">
                  <c:v>1.4974099303271258</c:v>
                </c:pt>
                <c:pt idx="4134">
                  <c:v>1.5534460876997591</c:v>
                </c:pt>
                <c:pt idx="4135">
                  <c:v>1.5909373462146132</c:v>
                </c:pt>
                <c:pt idx="4136">
                  <c:v>1.5794503872154162</c:v>
                </c:pt>
                <c:pt idx="4137">
                  <c:v>1.5359501670594939</c:v>
                </c:pt>
                <c:pt idx="4138">
                  <c:v>1.5266259162371467</c:v>
                </c:pt>
                <c:pt idx="4139">
                  <c:v>1.4698515890077444</c:v>
                </c:pt>
                <c:pt idx="4140">
                  <c:v>1.4441321971561034</c:v>
                </c:pt>
                <c:pt idx="4141">
                  <c:v>1.4583257789634541</c:v>
                </c:pt>
                <c:pt idx="4142">
                  <c:v>1.4666917040068377</c:v>
                </c:pt>
                <c:pt idx="4143">
                  <c:v>1.5471133673495816</c:v>
                </c:pt>
                <c:pt idx="4144">
                  <c:v>1.4751871325338652</c:v>
                </c:pt>
                <c:pt idx="4145">
                  <c:v>1.3401020487451112</c:v>
                </c:pt>
                <c:pt idx="4146">
                  <c:v>1.3710663316843223</c:v>
                </c:pt>
                <c:pt idx="4147">
                  <c:v>1.3687093682820068</c:v>
                </c:pt>
                <c:pt idx="4148">
                  <c:v>1.406977647698723</c:v>
                </c:pt>
                <c:pt idx="4149">
                  <c:v>1.4951436193633609</c:v>
                </c:pt>
                <c:pt idx="4150">
                  <c:v>1.4790851873915409</c:v>
                </c:pt>
                <c:pt idx="4151">
                  <c:v>1.398598772306975</c:v>
                </c:pt>
                <c:pt idx="4152">
                  <c:v>1.3635421792846227</c:v>
                </c:pt>
                <c:pt idx="4153">
                  <c:v>1.2583141236499262</c:v>
                </c:pt>
                <c:pt idx="4154">
                  <c:v>1.1404581833251313</c:v>
                </c:pt>
                <c:pt idx="4155">
                  <c:v>1.2251301510010619</c:v>
                </c:pt>
                <c:pt idx="4156">
                  <c:v>1.3352845191535652</c:v>
                </c:pt>
                <c:pt idx="4157">
                  <c:v>1.2698813748089823</c:v>
                </c:pt>
                <c:pt idx="4158">
                  <c:v>1.2034059416198297</c:v>
                </c:pt>
                <c:pt idx="4159">
                  <c:v>1.1738014452588776</c:v>
                </c:pt>
                <c:pt idx="4160">
                  <c:v>1.1336333497371078</c:v>
                </c:pt>
                <c:pt idx="4161">
                  <c:v>1.1651350721334404</c:v>
                </c:pt>
                <c:pt idx="4162">
                  <c:v>1.2069439767929757</c:v>
                </c:pt>
                <c:pt idx="4163">
                  <c:v>1.1777331710223005</c:v>
                </c:pt>
                <c:pt idx="4164">
                  <c:v>1.1738454764433164</c:v>
                </c:pt>
                <c:pt idx="4165">
                  <c:v>1.1623546323396099</c:v>
                </c:pt>
                <c:pt idx="4166">
                  <c:v>1.1727964982258023</c:v>
                </c:pt>
                <c:pt idx="4167">
                  <c:v>1.2428190318319563</c:v>
                </c:pt>
                <c:pt idx="4168">
                  <c:v>1.2592400735579787</c:v>
                </c:pt>
                <c:pt idx="4169">
                  <c:v>1.1712424564220778</c:v>
                </c:pt>
                <c:pt idx="4170">
                  <c:v>1.0840995622782252</c:v>
                </c:pt>
                <c:pt idx="4171">
                  <c:v>1.0621021005465046</c:v>
                </c:pt>
                <c:pt idx="4172">
                  <c:v>1.0382928850786086</c:v>
                </c:pt>
                <c:pt idx="4173">
                  <c:v>1.0819083633349738</c:v>
                </c:pt>
                <c:pt idx="4174">
                  <c:v>1.1507809060063716</c:v>
                </c:pt>
                <c:pt idx="4175">
                  <c:v>1.1215377243647853</c:v>
                </c:pt>
                <c:pt idx="4176">
                  <c:v>1.105247481157243</c:v>
                </c:pt>
                <c:pt idx="4177">
                  <c:v>1.1106477764251859</c:v>
                </c:pt>
                <c:pt idx="4178">
                  <c:v>1.0345217436349037</c:v>
                </c:pt>
                <c:pt idx="4179">
                  <c:v>0.95781294516822491</c:v>
                </c:pt>
                <c:pt idx="4180">
                  <c:v>0.94323603304928905</c:v>
                </c:pt>
                <c:pt idx="4181">
                  <c:v>0.98671164754331886</c:v>
                </c:pt>
                <c:pt idx="4182">
                  <c:v>1.0480289569789427</c:v>
                </c:pt>
                <c:pt idx="4183">
                  <c:v>1.0510204874511124</c:v>
                </c:pt>
                <c:pt idx="4184">
                  <c:v>0.94874511124349237</c:v>
                </c:pt>
                <c:pt idx="4185">
                  <c:v>0.8353764666269522</c:v>
                </c:pt>
                <c:pt idx="4186">
                  <c:v>0.86287653137869413</c:v>
                </c:pt>
                <c:pt idx="4187">
                  <c:v>0.95745810562304123</c:v>
                </c:pt>
                <c:pt idx="4188">
                  <c:v>0.96159056178611213</c:v>
                </c:pt>
                <c:pt idx="4189">
                  <c:v>0.89042839752389347</c:v>
                </c:pt>
                <c:pt idx="4190">
                  <c:v>0.87971327928721277</c:v>
                </c:pt>
                <c:pt idx="4191">
                  <c:v>0.87855163303892869</c:v>
                </c:pt>
                <c:pt idx="4192">
                  <c:v>0.88848973037374701</c:v>
                </c:pt>
                <c:pt idx="4193">
                  <c:v>0.94979667953067926</c:v>
                </c:pt>
                <c:pt idx="4194">
                  <c:v>0.8725361962236784</c:v>
                </c:pt>
                <c:pt idx="4195">
                  <c:v>0.68765054779973578</c:v>
                </c:pt>
                <c:pt idx="4196">
                  <c:v>0.60973736693517055</c:v>
                </c:pt>
                <c:pt idx="4197">
                  <c:v>0.70244891087570249</c:v>
                </c:pt>
                <c:pt idx="4198">
                  <c:v>0.80405345903804815</c:v>
                </c:pt>
                <c:pt idx="4199">
                  <c:v>0.80364681809940686</c:v>
                </c:pt>
                <c:pt idx="4200">
                  <c:v>0.7277279908829547</c:v>
                </c:pt>
                <c:pt idx="4201">
                  <c:v>0.74157709342381306</c:v>
                </c:pt>
                <c:pt idx="4202">
                  <c:v>0.79704343546841405</c:v>
                </c:pt>
                <c:pt idx="4203">
                  <c:v>0.73885493019762238</c:v>
                </c:pt>
                <c:pt idx="4204">
                  <c:v>0.64670931648061336</c:v>
                </c:pt>
                <c:pt idx="4205">
                  <c:v>0.60645833872931176</c:v>
                </c:pt>
                <c:pt idx="4206">
                  <c:v>0.57780569297314099</c:v>
                </c:pt>
                <c:pt idx="4207">
                  <c:v>0.59957652360848501</c:v>
                </c:pt>
                <c:pt idx="4208">
                  <c:v>0.61288430158771268</c:v>
                </c:pt>
                <c:pt idx="4209">
                  <c:v>0.69037659613043589</c:v>
                </c:pt>
                <c:pt idx="4210">
                  <c:v>0.74219612007563007</c:v>
                </c:pt>
                <c:pt idx="4211">
                  <c:v>0.63752104431609213</c:v>
                </c:pt>
                <c:pt idx="4212">
                  <c:v>0.60232199746173165</c:v>
                </c:pt>
                <c:pt idx="4213">
                  <c:v>0.64507757258670262</c:v>
                </c:pt>
                <c:pt idx="4214">
                  <c:v>0.65982542930404831</c:v>
                </c:pt>
                <c:pt idx="4215">
                  <c:v>0.63804035328550335</c:v>
                </c:pt>
                <c:pt idx="4216">
                  <c:v>0.63291849050739457</c:v>
                </c:pt>
                <c:pt idx="4217">
                  <c:v>0.64762620114481084</c:v>
                </c:pt>
                <c:pt idx="4218">
                  <c:v>0.65867025822994629</c:v>
                </c:pt>
                <c:pt idx="4219">
                  <c:v>0.65842938175036902</c:v>
                </c:pt>
                <c:pt idx="4220">
                  <c:v>0.5984640886839856</c:v>
                </c:pt>
                <c:pt idx="4221">
                  <c:v>0.6051244528477816</c:v>
                </c:pt>
                <c:pt idx="4222">
                  <c:v>0.74441580978528321</c:v>
                </c:pt>
                <c:pt idx="4223">
                  <c:v>0.72642000569815324</c:v>
                </c:pt>
                <c:pt idx="4224">
                  <c:v>0.58839130772617787</c:v>
                </c:pt>
                <c:pt idx="4225">
                  <c:v>0.55574088942992561</c:v>
                </c:pt>
                <c:pt idx="4226">
                  <c:v>0.57316817322385971</c:v>
                </c:pt>
                <c:pt idx="4227">
                  <c:v>0.67943614183221523</c:v>
                </c:pt>
                <c:pt idx="4228">
                  <c:v>0.83927711155430085</c:v>
                </c:pt>
                <c:pt idx="4229">
                  <c:v>1.0962327436608044</c:v>
                </c:pt>
                <c:pt idx="4230">
                  <c:v>1.0866585511150251</c:v>
                </c:pt>
                <c:pt idx="4231">
                  <c:v>0.77459918671812267</c:v>
                </c:pt>
                <c:pt idx="4232">
                  <c:v>0.6174415291771348</c:v>
                </c:pt>
                <c:pt idx="4233">
                  <c:v>0.53370198658343915</c:v>
                </c:pt>
                <c:pt idx="4234">
                  <c:v>0.54218316972726566</c:v>
                </c:pt>
                <c:pt idx="4235">
                  <c:v>0.58675438369292132</c:v>
                </c:pt>
                <c:pt idx="4236">
                  <c:v>0.62260224300033673</c:v>
                </c:pt>
                <c:pt idx="4237">
                  <c:v>0.60578103550985518</c:v>
                </c:pt>
                <c:pt idx="4238">
                  <c:v>0.55268331218109767</c:v>
                </c:pt>
                <c:pt idx="4239">
                  <c:v>0.5675334766505219</c:v>
                </c:pt>
                <c:pt idx="4240">
                  <c:v>0.60386956409127401</c:v>
                </c:pt>
                <c:pt idx="4241">
                  <c:v>0.61812660260561014</c:v>
                </c:pt>
                <c:pt idx="4242">
                  <c:v>0.62356963402315524</c:v>
                </c:pt>
                <c:pt idx="4243">
                  <c:v>0.61556113859462824</c:v>
                </c:pt>
                <c:pt idx="4244">
                  <c:v>0.62313320728327593</c:v>
                </c:pt>
                <c:pt idx="4245">
                  <c:v>0.66747649511771867</c:v>
                </c:pt>
                <c:pt idx="4246">
                  <c:v>0.70914294594524596</c:v>
                </c:pt>
                <c:pt idx="4247">
                  <c:v>0.74702660001554044</c:v>
                </c:pt>
                <c:pt idx="4248">
                  <c:v>0.80300318578569763</c:v>
                </c:pt>
                <c:pt idx="4249">
                  <c:v>0.83960475536791934</c:v>
                </c:pt>
                <c:pt idx="4250">
                  <c:v>0.84300422181356671</c:v>
                </c:pt>
                <c:pt idx="4251">
                  <c:v>0.85747623611075141</c:v>
                </c:pt>
                <c:pt idx="4252">
                  <c:v>0.90268331218109754</c:v>
                </c:pt>
                <c:pt idx="4253">
                  <c:v>0.92917454479525496</c:v>
                </c:pt>
                <c:pt idx="4254">
                  <c:v>0.94945867543836937</c:v>
                </c:pt>
                <c:pt idx="4255">
                  <c:v>0.97891683286280395</c:v>
                </c:pt>
                <c:pt idx="4256">
                  <c:v>0.93377191846460672</c:v>
                </c:pt>
                <c:pt idx="4257">
                  <c:v>0.87098862959413603</c:v>
                </c:pt>
                <c:pt idx="4258">
                  <c:v>0.81413660027454737</c:v>
                </c:pt>
                <c:pt idx="4259">
                  <c:v>0.77999818695122902</c:v>
                </c:pt>
                <c:pt idx="4260">
                  <c:v>0.8462418089046595</c:v>
                </c:pt>
                <c:pt idx="4261">
                  <c:v>0.98719210546763703</c:v>
                </c:pt>
                <c:pt idx="4262">
                  <c:v>1.089277111554301</c:v>
                </c:pt>
                <c:pt idx="4263">
                  <c:v>1.1453003185785697</c:v>
                </c:pt>
                <c:pt idx="4264">
                  <c:v>1.1940026936724597</c:v>
                </c:pt>
                <c:pt idx="4265">
                  <c:v>1.1718213369939652</c:v>
                </c:pt>
                <c:pt idx="4266">
                  <c:v>1.1854748892745215</c:v>
                </c:pt>
                <c:pt idx="4267">
                  <c:v>1.196121370664871</c:v>
                </c:pt>
                <c:pt idx="4268">
                  <c:v>1.1291602994120542</c:v>
                </c:pt>
                <c:pt idx="4269">
                  <c:v>1.0485443808438446</c:v>
                </c:pt>
                <c:pt idx="4270">
                  <c:v>0.94900152814110694</c:v>
                </c:pt>
                <c:pt idx="4271">
                  <c:v>0.8887034111217591</c:v>
                </c:pt>
                <c:pt idx="4272">
                  <c:v>0.90575901991763574</c:v>
                </c:pt>
                <c:pt idx="4273">
                  <c:v>1.0542645497163874</c:v>
                </c:pt>
                <c:pt idx="4274">
                  <c:v>1.1955230645704369</c:v>
                </c:pt>
                <c:pt idx="4275">
                  <c:v>1.1752518842756872</c:v>
                </c:pt>
                <c:pt idx="4276">
                  <c:v>1.0978476521018417</c:v>
                </c:pt>
                <c:pt idx="4277">
                  <c:v>1.0271944365303425</c:v>
                </c:pt>
                <c:pt idx="4278">
                  <c:v>1.0182858918904918</c:v>
                </c:pt>
                <c:pt idx="4279">
                  <c:v>1.1122989458416432</c:v>
                </c:pt>
                <c:pt idx="4280">
                  <c:v>1.2017884431091197</c:v>
                </c:pt>
                <c:pt idx="4281">
                  <c:v>1.2542166334274392</c:v>
                </c:pt>
                <c:pt idx="4282">
                  <c:v>1.2642143023647336</c:v>
                </c:pt>
                <c:pt idx="4283">
                  <c:v>1.2180242948535316</c:v>
                </c:pt>
                <c:pt idx="4284">
                  <c:v>1.197425470745163</c:v>
                </c:pt>
                <c:pt idx="4285">
                  <c:v>1.1979797456551582</c:v>
                </c:pt>
                <c:pt idx="4286">
                  <c:v>1.2030187262037348</c:v>
                </c:pt>
                <c:pt idx="4287">
                  <c:v>1.1827786267450595</c:v>
                </c:pt>
                <c:pt idx="4288">
                  <c:v>1.1419280478644875</c:v>
                </c:pt>
                <c:pt idx="4289">
                  <c:v>1.1287523634385765</c:v>
                </c:pt>
                <c:pt idx="4290">
                  <c:v>1.0708112098215441</c:v>
                </c:pt>
                <c:pt idx="4291">
                  <c:v>1.0389947939599575</c:v>
                </c:pt>
                <c:pt idx="4292">
                  <c:v>1.0553614442228496</c:v>
                </c:pt>
                <c:pt idx="4293">
                  <c:v>1.087173974979927</c:v>
                </c:pt>
                <c:pt idx="4294">
                  <c:v>1.1705910538993498</c:v>
                </c:pt>
                <c:pt idx="4295">
                  <c:v>1.2065917273174649</c:v>
                </c:pt>
                <c:pt idx="4296">
                  <c:v>1.1789116527234582</c:v>
                </c:pt>
                <c:pt idx="4297">
                  <c:v>1.1177083063534408</c:v>
                </c:pt>
                <c:pt idx="4298">
                  <c:v>1.0603032971586936</c:v>
                </c:pt>
                <c:pt idx="4299">
                  <c:v>1.0424499469035717</c:v>
                </c:pt>
                <c:pt idx="4300">
                  <c:v>1.0339467481675257</c:v>
                </c:pt>
                <c:pt idx="4301">
                  <c:v>1.0393690590276878</c:v>
                </c:pt>
                <c:pt idx="4302">
                  <c:v>1.095396151156466</c:v>
                </c:pt>
                <c:pt idx="4303">
                  <c:v>1.1399518247040845</c:v>
                </c:pt>
                <c:pt idx="4304">
                  <c:v>1.0969320624724805</c:v>
                </c:pt>
                <c:pt idx="4305">
                  <c:v>1.0156271853712864</c:v>
                </c:pt>
                <c:pt idx="4306">
                  <c:v>1.0030044808205341</c:v>
                </c:pt>
                <c:pt idx="4307">
                  <c:v>1.089253800927245</c:v>
                </c:pt>
                <c:pt idx="4308">
                  <c:v>1.1591817969903391</c:v>
                </c:pt>
                <c:pt idx="4309">
                  <c:v>1.1589901318345464</c:v>
                </c:pt>
                <c:pt idx="4310">
                  <c:v>1.1433383408013675</c:v>
                </c:pt>
                <c:pt idx="4311">
                  <c:v>1.2238441814084799</c:v>
                </c:pt>
                <c:pt idx="4312">
                  <c:v>1.3614053718045016</c:v>
                </c:pt>
                <c:pt idx="4313">
                  <c:v>1.3887953585951462</c:v>
                </c:pt>
                <c:pt idx="4314">
                  <c:v>1.3172317335336321</c:v>
                </c:pt>
                <c:pt idx="4315">
                  <c:v>1.216831567769173</c:v>
                </c:pt>
                <c:pt idx="4316">
                  <c:v>1.1360796705431377</c:v>
                </c:pt>
                <c:pt idx="4317">
                  <c:v>1.1664197466911861</c:v>
                </c:pt>
                <c:pt idx="4318">
                  <c:v>1.2353453857908776</c:v>
                </c:pt>
                <c:pt idx="4319">
                  <c:v>1.2615879717164391</c:v>
                </c:pt>
                <c:pt idx="4320">
                  <c:v>1.2519179465927635</c:v>
                </c:pt>
                <c:pt idx="4321">
                  <c:v>1.1972091999274781</c:v>
                </c:pt>
                <c:pt idx="4322">
                  <c:v>1.1429420601414177</c:v>
                </c:pt>
                <c:pt idx="4323">
                  <c:v>1.1017832629697739</c:v>
                </c:pt>
                <c:pt idx="4324">
                  <c:v>1.1222849594654096</c:v>
                </c:pt>
                <c:pt idx="4325">
                  <c:v>1.1675270014763397</c:v>
                </c:pt>
                <c:pt idx="4326">
                  <c:v>1.1386088735786994</c:v>
                </c:pt>
                <c:pt idx="4327">
                  <c:v>1.1541104405708513</c:v>
                </c:pt>
                <c:pt idx="4328">
                  <c:v>1.1777461213706648</c:v>
                </c:pt>
                <c:pt idx="4329">
                  <c:v>1.1533295345644798</c:v>
                </c:pt>
                <c:pt idx="4330">
                  <c:v>1.1560219119894324</c:v>
                </c:pt>
                <c:pt idx="4331">
                  <c:v>1.1698412287290529</c:v>
                </c:pt>
                <c:pt idx="4332">
                  <c:v>1.1871946955373101</c:v>
                </c:pt>
                <c:pt idx="4333">
                  <c:v>1.1841422984278278</c:v>
                </c:pt>
                <c:pt idx="4334">
                  <c:v>1.0972376906938797</c:v>
                </c:pt>
                <c:pt idx="4335">
                  <c:v>1.0558729829832423</c:v>
                </c:pt>
                <c:pt idx="4336">
                  <c:v>1.0750524489108757</c:v>
                </c:pt>
                <c:pt idx="4337">
                  <c:v>1.1146818099406874</c:v>
                </c:pt>
                <c:pt idx="4338">
                  <c:v>1.1215131187028931</c:v>
                </c:pt>
                <c:pt idx="4339">
                  <c:v>1.0638814784117694</c:v>
                </c:pt>
                <c:pt idx="4340">
                  <c:v>1.0006928436374938</c:v>
                </c:pt>
                <c:pt idx="4341">
                  <c:v>0.95822347121137563</c:v>
                </c:pt>
                <c:pt idx="4342">
                  <c:v>0.94251081354088428</c:v>
                </c:pt>
                <c:pt idx="4343">
                  <c:v>0.99965422569867135</c:v>
                </c:pt>
                <c:pt idx="4344">
                  <c:v>1.055795280893056</c:v>
                </c:pt>
                <c:pt idx="4345">
                  <c:v>1.0271141443704834</c:v>
                </c:pt>
                <c:pt idx="4346">
                  <c:v>1.014333445569686</c:v>
                </c:pt>
                <c:pt idx="4347">
                  <c:v>1.0033230593902978</c:v>
                </c:pt>
                <c:pt idx="4348">
                  <c:v>1.0022973917998392</c:v>
                </c:pt>
                <c:pt idx="4349">
                  <c:v>1.0212087855163303</c:v>
                </c:pt>
                <c:pt idx="4350">
                  <c:v>1.0910603745240748</c:v>
                </c:pt>
                <c:pt idx="4351">
                  <c:v>1.1559584552824471</c:v>
                </c:pt>
                <c:pt idx="4352">
                  <c:v>1.1567549017068559</c:v>
                </c:pt>
                <c:pt idx="4353">
                  <c:v>1.1129270377373151</c:v>
                </c:pt>
                <c:pt idx="4354">
                  <c:v>1.0621810976715274</c:v>
                </c:pt>
                <c:pt idx="4355">
                  <c:v>1.0316182755316119</c:v>
                </c:pt>
                <c:pt idx="4356">
                  <c:v>1.0131523737988553</c:v>
                </c:pt>
                <c:pt idx="4357">
                  <c:v>1.0453624802507189</c:v>
                </c:pt>
                <c:pt idx="4358">
                  <c:v>1.0308606801522961</c:v>
                </c:pt>
                <c:pt idx="4359">
                  <c:v>0.93297029190085223</c:v>
                </c:pt>
                <c:pt idx="4360">
                  <c:v>0.87173845476443312</c:v>
                </c:pt>
                <c:pt idx="4361">
                  <c:v>0.88129840192701192</c:v>
                </c:pt>
                <c:pt idx="4362">
                  <c:v>0.99506721230801121</c:v>
                </c:pt>
                <c:pt idx="4363">
                  <c:v>1.1147672822398924</c:v>
                </c:pt>
                <c:pt idx="4364">
                  <c:v>1.1123701727576472</c:v>
                </c:pt>
                <c:pt idx="4365">
                  <c:v>0.99187883654070286</c:v>
                </c:pt>
                <c:pt idx="4366">
                  <c:v>0.86822243518350639</c:v>
                </c:pt>
                <c:pt idx="4367">
                  <c:v>0.83627133569893031</c:v>
                </c:pt>
                <c:pt idx="4368">
                  <c:v>0.86361470123546336</c:v>
                </c:pt>
                <c:pt idx="4369">
                  <c:v>0.86170581988655492</c:v>
                </c:pt>
                <c:pt idx="4370">
                  <c:v>0.84797327048097593</c:v>
                </c:pt>
                <c:pt idx="4371">
                  <c:v>0.86149213913854283</c:v>
                </c:pt>
                <c:pt idx="4372">
                  <c:v>0.89626382449687891</c:v>
                </c:pt>
                <c:pt idx="4373">
                  <c:v>0.93563806366391267</c:v>
                </c:pt>
                <c:pt idx="4374">
                  <c:v>0.89616928695381903</c:v>
                </c:pt>
                <c:pt idx="4375">
                  <c:v>0.84494159392887669</c:v>
                </c:pt>
                <c:pt idx="4376">
                  <c:v>0.86044316092102879</c:v>
                </c:pt>
                <c:pt idx="4377">
                  <c:v>0.87931052345308092</c:v>
                </c:pt>
                <c:pt idx="4378">
                  <c:v>0.90125618379134398</c:v>
                </c:pt>
                <c:pt idx="4379">
                  <c:v>0.89686213059131281</c:v>
                </c:pt>
                <c:pt idx="4380">
                  <c:v>0.82898805977880807</c:v>
                </c:pt>
                <c:pt idx="4381">
                  <c:v>0.7737807247014945</c:v>
                </c:pt>
                <c:pt idx="4382">
                  <c:v>0.77169830868450362</c:v>
                </c:pt>
                <c:pt idx="4383">
                  <c:v>0.77409412313191228</c:v>
                </c:pt>
                <c:pt idx="4384">
                  <c:v>0.80634696573337827</c:v>
                </c:pt>
                <c:pt idx="4385">
                  <c:v>0.85152555103732297</c:v>
                </c:pt>
                <c:pt idx="4386">
                  <c:v>0.86355901473749652</c:v>
                </c:pt>
                <c:pt idx="4387">
                  <c:v>0.87227977932606382</c:v>
                </c:pt>
                <c:pt idx="4388">
                  <c:v>0.84406226527493589</c:v>
                </c:pt>
                <c:pt idx="4389">
                  <c:v>0.83967080214457768</c:v>
                </c:pt>
                <c:pt idx="4390">
                  <c:v>0.85445621487217993</c:v>
                </c:pt>
                <c:pt idx="4391">
                  <c:v>0.85410655546634195</c:v>
                </c:pt>
                <c:pt idx="4392">
                  <c:v>0.86473879147349053</c:v>
                </c:pt>
                <c:pt idx="4393">
                  <c:v>0.86815768344168454</c:v>
                </c:pt>
                <c:pt idx="4394">
                  <c:v>0.84968660156958231</c:v>
                </c:pt>
                <c:pt idx="4395">
                  <c:v>0.84362583853505657</c:v>
                </c:pt>
                <c:pt idx="4396">
                  <c:v>0.84390168095521767</c:v>
                </c:pt>
                <c:pt idx="4397">
                  <c:v>0.79110440570851359</c:v>
                </c:pt>
                <c:pt idx="4398">
                  <c:v>0.74760677562226419</c:v>
                </c:pt>
                <c:pt idx="4399">
                  <c:v>0.71259162371467799</c:v>
                </c:pt>
                <c:pt idx="4400">
                  <c:v>0.73703670128726462</c:v>
                </c:pt>
                <c:pt idx="4401">
                  <c:v>0.79279572120490038</c:v>
                </c:pt>
                <c:pt idx="4402">
                  <c:v>0.86443704835660085</c:v>
                </c:pt>
                <c:pt idx="4403">
                  <c:v>0.97768654976818881</c:v>
                </c:pt>
                <c:pt idx="4404">
                  <c:v>0.99834883058354273</c:v>
                </c:pt>
                <c:pt idx="4405">
                  <c:v>0.93459167551607147</c:v>
                </c:pt>
                <c:pt idx="4406">
                  <c:v>0.9020306146235334</c:v>
                </c:pt>
                <c:pt idx="4407">
                  <c:v>0.91755549224274136</c:v>
                </c:pt>
                <c:pt idx="4408">
                  <c:v>0.91340879069646985</c:v>
                </c:pt>
                <c:pt idx="4409">
                  <c:v>0.89900929835012555</c:v>
                </c:pt>
                <c:pt idx="4410">
                  <c:v>0.91195576160998726</c:v>
                </c:pt>
                <c:pt idx="4411">
                  <c:v>0.99270506876634979</c:v>
                </c:pt>
                <c:pt idx="4412">
                  <c:v>0.99521096117485552</c:v>
                </c:pt>
                <c:pt idx="4413">
                  <c:v>0.88969152270196061</c:v>
                </c:pt>
                <c:pt idx="4414">
                  <c:v>0.81654018493097458</c:v>
                </c:pt>
                <c:pt idx="4415">
                  <c:v>0.79926183014323082</c:v>
                </c:pt>
                <c:pt idx="4416">
                  <c:v>0.85879069646973516</c:v>
                </c:pt>
                <c:pt idx="4417">
                  <c:v>0.90835426972985578</c:v>
                </c:pt>
                <c:pt idx="4418">
                  <c:v>0.92950089357403709</c:v>
                </c:pt>
                <c:pt idx="4419">
                  <c:v>0.94940557901007538</c:v>
                </c:pt>
                <c:pt idx="4420">
                  <c:v>0.91356807998135148</c:v>
                </c:pt>
                <c:pt idx="4421">
                  <c:v>0.91007925613198992</c:v>
                </c:pt>
                <c:pt idx="4422">
                  <c:v>0.98284726359139063</c:v>
                </c:pt>
                <c:pt idx="4423">
                  <c:v>0.9693711310834261</c:v>
                </c:pt>
                <c:pt idx="4424">
                  <c:v>0.84209381232355152</c:v>
                </c:pt>
                <c:pt idx="4425">
                  <c:v>0.72633323836411201</c:v>
                </c:pt>
                <c:pt idx="4426">
                  <c:v>0.66277163355694269</c:v>
                </c:pt>
                <c:pt idx="4427">
                  <c:v>0.66957574658758323</c:v>
                </c:pt>
                <c:pt idx="4428">
                  <c:v>0.75054391463130354</c:v>
                </c:pt>
                <c:pt idx="4429">
                  <c:v>0.82024268952834833</c:v>
                </c:pt>
                <c:pt idx="4430">
                  <c:v>0.77330285684684918</c:v>
                </c:pt>
                <c:pt idx="4431">
                  <c:v>0.75495221321453554</c:v>
                </c:pt>
                <c:pt idx="4432">
                  <c:v>0.83355176254241237</c:v>
                </c:pt>
                <c:pt idx="4433">
                  <c:v>0.87367064674039741</c:v>
                </c:pt>
                <c:pt idx="4434">
                  <c:v>0.8607967054313761</c:v>
                </c:pt>
                <c:pt idx="4435">
                  <c:v>0.85280634049055914</c:v>
                </c:pt>
                <c:pt idx="4436">
                  <c:v>0.80973477686549766</c:v>
                </c:pt>
                <c:pt idx="4437">
                  <c:v>0.75261726540443941</c:v>
                </c:pt>
                <c:pt idx="4438">
                  <c:v>0.72950477867854646</c:v>
                </c:pt>
                <c:pt idx="4439">
                  <c:v>0.75606982827838065</c:v>
                </c:pt>
                <c:pt idx="4440">
                  <c:v>0.79266233261674746</c:v>
                </c:pt>
                <c:pt idx="4441">
                  <c:v>0.78759227123209619</c:v>
                </c:pt>
                <c:pt idx="4442">
                  <c:v>0.7806599497526483</c:v>
                </c:pt>
                <c:pt idx="4443">
                  <c:v>0.81016861353570413</c:v>
                </c:pt>
                <c:pt idx="4444">
                  <c:v>0.86950710974125212</c:v>
                </c:pt>
                <c:pt idx="4445">
                  <c:v>0.91738454764433175</c:v>
                </c:pt>
                <c:pt idx="4446">
                  <c:v>0.94274521484627927</c:v>
                </c:pt>
                <c:pt idx="4447">
                  <c:v>0.98479111088088278</c:v>
                </c:pt>
                <c:pt idx="4448">
                  <c:v>0.99192157269030534</c:v>
                </c:pt>
                <c:pt idx="4449">
                  <c:v>0.94453106788572616</c:v>
                </c:pt>
                <c:pt idx="4450">
                  <c:v>0.93001372736926624</c:v>
                </c:pt>
                <c:pt idx="4451">
                  <c:v>0.91799450905229352</c:v>
                </c:pt>
                <c:pt idx="4452">
                  <c:v>0.86837654432904254</c:v>
                </c:pt>
                <c:pt idx="4453">
                  <c:v>0.86157890647258406</c:v>
                </c:pt>
                <c:pt idx="4454">
                  <c:v>0.86637571550674719</c:v>
                </c:pt>
                <c:pt idx="4455">
                  <c:v>0.85524100598306096</c:v>
                </c:pt>
                <c:pt idx="4456">
                  <c:v>0.83402833536222121</c:v>
                </c:pt>
                <c:pt idx="4457">
                  <c:v>0.83838224248232274</c:v>
                </c:pt>
                <c:pt idx="4458">
                  <c:v>0.8244800435131705</c:v>
                </c:pt>
                <c:pt idx="4459">
                  <c:v>0.81129529384340437</c:v>
                </c:pt>
                <c:pt idx="4460">
                  <c:v>0.87535548706260191</c:v>
                </c:pt>
                <c:pt idx="4461">
                  <c:v>0.92494755108912441</c:v>
                </c:pt>
                <c:pt idx="4462">
                  <c:v>0.96433603563935877</c:v>
                </c:pt>
                <c:pt idx="4463">
                  <c:v>0.99498303504364272</c:v>
                </c:pt>
                <c:pt idx="4464">
                  <c:v>1.0138400372970033</c:v>
                </c:pt>
                <c:pt idx="4465">
                  <c:v>1.0585575901991764</c:v>
                </c:pt>
                <c:pt idx="4466">
                  <c:v>1.0530472169701364</c:v>
                </c:pt>
                <c:pt idx="4467">
                  <c:v>0.99941593928876682</c:v>
                </c:pt>
                <c:pt idx="4468">
                  <c:v>0.9661970006993188</c:v>
                </c:pt>
                <c:pt idx="4469">
                  <c:v>0.97004454919837335</c:v>
                </c:pt>
                <c:pt idx="4470">
                  <c:v>0.99544406744541425</c:v>
                </c:pt>
                <c:pt idx="4471">
                  <c:v>1.0538566137429097</c:v>
                </c:pt>
                <c:pt idx="4472">
                  <c:v>1.1032492424046207</c:v>
                </c:pt>
                <c:pt idx="4473">
                  <c:v>1.1003768551374031</c:v>
                </c:pt>
                <c:pt idx="4474">
                  <c:v>1.1177510425030432</c:v>
                </c:pt>
                <c:pt idx="4475">
                  <c:v>1.1948949726747649</c:v>
                </c:pt>
                <c:pt idx="4476">
                  <c:v>1.2028736823020538</c:v>
                </c:pt>
                <c:pt idx="4477">
                  <c:v>1.1398482219171695</c:v>
                </c:pt>
                <c:pt idx="4478">
                  <c:v>1.1106089253800928</c:v>
                </c:pt>
                <c:pt idx="4479">
                  <c:v>1.0913426921184179</c:v>
                </c:pt>
                <c:pt idx="4480">
                  <c:v>1.096919112124116</c:v>
                </c:pt>
                <c:pt idx="4481">
                  <c:v>1.1873734103447384</c:v>
                </c:pt>
                <c:pt idx="4482">
                  <c:v>1.2639643606413014</c:v>
                </c:pt>
                <c:pt idx="4483">
                  <c:v>1.2323875262244555</c:v>
                </c:pt>
                <c:pt idx="4484">
                  <c:v>1.1817089279701625</c:v>
                </c:pt>
                <c:pt idx="4485">
                  <c:v>1.1834585200341889</c:v>
                </c:pt>
                <c:pt idx="4486">
                  <c:v>1.2309293169986273</c:v>
                </c:pt>
                <c:pt idx="4487">
                  <c:v>1.2780025382682794</c:v>
                </c:pt>
                <c:pt idx="4488">
                  <c:v>1.2781527623093061</c:v>
                </c:pt>
                <c:pt idx="4489">
                  <c:v>1.1987982076717865</c:v>
                </c:pt>
                <c:pt idx="4490">
                  <c:v>1.1599950788676214</c:v>
                </c:pt>
                <c:pt idx="4491">
                  <c:v>1.1610686627470279</c:v>
                </c:pt>
                <c:pt idx="4492">
                  <c:v>1.1426739879302754</c:v>
                </c:pt>
                <c:pt idx="4493">
                  <c:v>1.130842549664586</c:v>
                </c:pt>
                <c:pt idx="4494">
                  <c:v>1.1334585200341889</c:v>
                </c:pt>
                <c:pt idx="4495">
                  <c:v>1.0648695899919709</c:v>
                </c:pt>
                <c:pt idx="4496">
                  <c:v>0.94106943976792978</c:v>
                </c:pt>
                <c:pt idx="4497">
                  <c:v>0.93633349737107929</c:v>
                </c:pt>
                <c:pt idx="4498">
                  <c:v>1.0135331140407677</c:v>
                </c:pt>
                <c:pt idx="4499">
                  <c:v>1.0569672874200315</c:v>
                </c:pt>
                <c:pt idx="4500">
                  <c:v>1.0959944572508999</c:v>
                </c:pt>
                <c:pt idx="4501">
                  <c:v>1.1218083866456008</c:v>
                </c:pt>
                <c:pt idx="4502">
                  <c:v>1.1393496335051414</c:v>
                </c:pt>
                <c:pt idx="4503">
                  <c:v>1.1624841358232536</c:v>
                </c:pt>
                <c:pt idx="4504">
                  <c:v>1.1626317697946076</c:v>
                </c:pt>
                <c:pt idx="4505">
                  <c:v>1.145757465875832</c:v>
                </c:pt>
                <c:pt idx="4506">
                  <c:v>1.1298104068999455</c:v>
                </c:pt>
                <c:pt idx="4507">
                  <c:v>1.1908052526612967</c:v>
                </c:pt>
                <c:pt idx="4508">
                  <c:v>1.1946113600455852</c:v>
                </c:pt>
                <c:pt idx="4509">
                  <c:v>1.1743609003082183</c:v>
                </c:pt>
                <c:pt idx="4510">
                  <c:v>1.2168950244761583</c:v>
                </c:pt>
                <c:pt idx="4511">
                  <c:v>1.2165324147219561</c:v>
                </c:pt>
                <c:pt idx="4512">
                  <c:v>1.1780957807765029</c:v>
                </c:pt>
                <c:pt idx="4513">
                  <c:v>1.1495868838871766</c:v>
                </c:pt>
                <c:pt idx="4514">
                  <c:v>1.110109041933228</c:v>
                </c:pt>
                <c:pt idx="4515">
                  <c:v>1.1276593540366238</c:v>
                </c:pt>
                <c:pt idx="4516">
                  <c:v>1.2420303556165662</c:v>
                </c:pt>
                <c:pt idx="4517">
                  <c:v>1.2443821388795357</c:v>
                </c:pt>
                <c:pt idx="4518">
                  <c:v>1.1943536481131343</c:v>
                </c:pt>
                <c:pt idx="4519">
                  <c:v>1.1488746147271363</c:v>
                </c:pt>
                <c:pt idx="4520">
                  <c:v>1.03918645911575</c:v>
                </c:pt>
                <c:pt idx="4521">
                  <c:v>0.94849646455489656</c:v>
                </c:pt>
                <c:pt idx="4522">
                  <c:v>0.91438395192830679</c:v>
                </c:pt>
                <c:pt idx="4523">
                  <c:v>0.90612033463700181</c:v>
                </c:pt>
                <c:pt idx="4524">
                  <c:v>0.90344867776943205</c:v>
                </c:pt>
                <c:pt idx="4525">
                  <c:v>0.90366365355228062</c:v>
                </c:pt>
                <c:pt idx="4526">
                  <c:v>0.90276489937579318</c:v>
                </c:pt>
                <c:pt idx="4527">
                  <c:v>0.83131653241472192</c:v>
                </c:pt>
                <c:pt idx="4528">
                  <c:v>0.74571861483073898</c:v>
                </c:pt>
                <c:pt idx="4529">
                  <c:v>0.80378797689657855</c:v>
                </c:pt>
                <c:pt idx="4530">
                  <c:v>0.94081043280064236</c:v>
                </c:pt>
                <c:pt idx="4531">
                  <c:v>1.0039006449273484</c:v>
                </c:pt>
                <c:pt idx="4532">
                  <c:v>1.0224209381232356</c:v>
                </c:pt>
                <c:pt idx="4533">
                  <c:v>0.97206868864772455</c:v>
                </c:pt>
                <c:pt idx="4534">
                  <c:v>0.91438265689347042</c:v>
                </c:pt>
                <c:pt idx="4535">
                  <c:v>0.90391748038022224</c:v>
                </c:pt>
                <c:pt idx="4536">
                  <c:v>0.90372322515475667</c:v>
                </c:pt>
                <c:pt idx="4537">
                  <c:v>0.88162863581030337</c:v>
                </c:pt>
                <c:pt idx="4538">
                  <c:v>0.81308503198736048</c:v>
                </c:pt>
                <c:pt idx="4539">
                  <c:v>0.8706674609546996</c:v>
                </c:pt>
                <c:pt idx="4540">
                  <c:v>0.94560076666062309</c:v>
                </c:pt>
                <c:pt idx="4541">
                  <c:v>0.94795643502810234</c:v>
                </c:pt>
                <c:pt idx="4542">
                  <c:v>0.9839519283068715</c:v>
                </c:pt>
                <c:pt idx="4543">
                  <c:v>0.98641119946126543</c:v>
                </c:pt>
                <c:pt idx="4544">
                  <c:v>1.0126965215364292</c:v>
                </c:pt>
                <c:pt idx="4545">
                  <c:v>1.0513131653241472</c:v>
                </c:pt>
                <c:pt idx="4546">
                  <c:v>1.1065956124219742</c:v>
                </c:pt>
                <c:pt idx="4547">
                  <c:v>1.0939716128363854</c:v>
                </c:pt>
                <c:pt idx="4548">
                  <c:v>1.054612914087389</c:v>
                </c:pt>
                <c:pt idx="4549">
                  <c:v>1.1199279960630941</c:v>
                </c:pt>
                <c:pt idx="4550">
                  <c:v>1.1800720039369059</c:v>
                </c:pt>
                <c:pt idx="4551">
                  <c:v>1.1667357351912766</c:v>
                </c:pt>
                <c:pt idx="4552">
                  <c:v>1.1499119376311222</c:v>
                </c:pt>
                <c:pt idx="4553">
                  <c:v>1.1761143774767542</c:v>
                </c:pt>
                <c:pt idx="4554">
                  <c:v>1.1409451164236317</c:v>
                </c:pt>
                <c:pt idx="4555">
                  <c:v>1.1393004221813567</c:v>
                </c:pt>
                <c:pt idx="4556">
                  <c:v>1.1549263125178069</c:v>
                </c:pt>
                <c:pt idx="4557">
                  <c:v>1.0829068351938667</c:v>
                </c:pt>
                <c:pt idx="4558">
                  <c:v>0.99439767929757306</c:v>
                </c:pt>
                <c:pt idx="4559">
                  <c:v>0.98749384858452693</c:v>
                </c:pt>
                <c:pt idx="4560">
                  <c:v>1.0528477816053252</c:v>
                </c:pt>
                <c:pt idx="4561">
                  <c:v>1.0852495532129816</c:v>
                </c:pt>
                <c:pt idx="4562">
                  <c:v>1.0935377761661789</c:v>
                </c:pt>
                <c:pt idx="4563">
                  <c:v>1.0720142971845943</c:v>
                </c:pt>
                <c:pt idx="4564">
                  <c:v>1.0438213887953587</c:v>
                </c:pt>
                <c:pt idx="4565">
                  <c:v>1.0478696676940609</c:v>
                </c:pt>
                <c:pt idx="4566">
                  <c:v>1.0833678675956384</c:v>
                </c:pt>
                <c:pt idx="4567">
                  <c:v>1.083571188064959</c:v>
                </c:pt>
                <c:pt idx="4568">
                  <c:v>1.0435584967235618</c:v>
                </c:pt>
                <c:pt idx="4569">
                  <c:v>1.060147892978321</c:v>
                </c:pt>
                <c:pt idx="4570">
                  <c:v>1.1343663394545314</c:v>
                </c:pt>
                <c:pt idx="4571">
                  <c:v>1.1665570203838482</c:v>
                </c:pt>
                <c:pt idx="4572">
                  <c:v>1.170535367401383</c:v>
                </c:pt>
                <c:pt idx="4573">
                  <c:v>1.2122082934030927</c:v>
                </c:pt>
                <c:pt idx="4574">
                  <c:v>1.2515993680229998</c:v>
                </c:pt>
                <c:pt idx="4575">
                  <c:v>1.2735670439534823</c:v>
                </c:pt>
                <c:pt idx="4576">
                  <c:v>1.2725543267113886</c:v>
                </c:pt>
                <c:pt idx="4577">
                  <c:v>1.2692066616591986</c:v>
                </c:pt>
                <c:pt idx="4578">
                  <c:v>1.2809241368592814</c:v>
                </c:pt>
                <c:pt idx="4579">
                  <c:v>1.2916081742598875</c:v>
                </c:pt>
                <c:pt idx="4580">
                  <c:v>1.2406071123313216</c:v>
                </c:pt>
                <c:pt idx="4581">
                  <c:v>1.1709743842109352</c:v>
                </c:pt>
                <c:pt idx="4582">
                  <c:v>1.175962858400891</c:v>
                </c:pt>
                <c:pt idx="4583">
                  <c:v>1.2159120930353027</c:v>
                </c:pt>
                <c:pt idx="4584">
                  <c:v>1.241816674868554</c:v>
                </c:pt>
                <c:pt idx="4585">
                  <c:v>1.3122199487166204</c:v>
                </c:pt>
                <c:pt idx="4586">
                  <c:v>1.3565619415162269</c:v>
                </c:pt>
                <c:pt idx="4587">
                  <c:v>1.2880597788080499</c:v>
                </c:pt>
                <c:pt idx="4588">
                  <c:v>1.2114830738946878</c:v>
                </c:pt>
                <c:pt idx="4589">
                  <c:v>1.1492203890284649</c:v>
                </c:pt>
                <c:pt idx="4590">
                  <c:v>1.1019982387526226</c:v>
                </c:pt>
                <c:pt idx="4591">
                  <c:v>1.1522442953715455</c:v>
                </c:pt>
                <c:pt idx="4592">
                  <c:v>1.2297508352974695</c:v>
                </c:pt>
                <c:pt idx="4593">
                  <c:v>1.2084436271335699</c:v>
                </c:pt>
                <c:pt idx="4594">
                  <c:v>1.1759356626693258</c:v>
                </c:pt>
                <c:pt idx="4595">
                  <c:v>1.1600209795643504</c:v>
                </c:pt>
                <c:pt idx="4596">
                  <c:v>1.1916638607578542</c:v>
                </c:pt>
                <c:pt idx="4597">
                  <c:v>1.260168613535704</c:v>
                </c:pt>
                <c:pt idx="4598">
                  <c:v>1.2156207101971044</c:v>
                </c:pt>
                <c:pt idx="4599">
                  <c:v>1.1610375819109533</c:v>
                </c:pt>
                <c:pt idx="4600">
                  <c:v>1.1988383537517158</c:v>
                </c:pt>
                <c:pt idx="4601">
                  <c:v>1.2229635577197027</c:v>
                </c:pt>
                <c:pt idx="4602">
                  <c:v>1.1874122613898315</c:v>
                </c:pt>
                <c:pt idx="4603">
                  <c:v>1.143153150819757</c:v>
                </c:pt>
                <c:pt idx="4604">
                  <c:v>1.112890776761895</c:v>
                </c:pt>
                <c:pt idx="4605">
                  <c:v>1.0874964386541999</c:v>
                </c:pt>
                <c:pt idx="4606">
                  <c:v>1.1337835737781345</c:v>
                </c:pt>
                <c:pt idx="4607">
                  <c:v>1.1812919267528297</c:v>
                </c:pt>
                <c:pt idx="4608">
                  <c:v>1.221359009557357</c:v>
                </c:pt>
                <c:pt idx="4609">
                  <c:v>1.2872607423139681</c:v>
                </c:pt>
                <c:pt idx="4610">
                  <c:v>1.3088399077935196</c:v>
                </c:pt>
                <c:pt idx="4611">
                  <c:v>1.2680307700277138</c:v>
                </c:pt>
                <c:pt idx="4612">
                  <c:v>1.2176590950296562</c:v>
                </c:pt>
                <c:pt idx="4613">
                  <c:v>1.1567691470900567</c:v>
                </c:pt>
                <c:pt idx="4614">
                  <c:v>1.1253503069232562</c:v>
                </c:pt>
                <c:pt idx="4615">
                  <c:v>1.078433784868813</c:v>
                </c:pt>
                <c:pt idx="4616">
                  <c:v>0.9945932295578751</c:v>
                </c:pt>
                <c:pt idx="4617">
                  <c:v>0.93746665285296182</c:v>
                </c:pt>
                <c:pt idx="4618">
                  <c:v>0.97669843818798718</c:v>
                </c:pt>
                <c:pt idx="4619">
                  <c:v>1.0386904607733949</c:v>
                </c:pt>
                <c:pt idx="4620">
                  <c:v>1.0286306301639514</c:v>
                </c:pt>
                <c:pt idx="4621">
                  <c:v>0.97535807713227485</c:v>
                </c:pt>
                <c:pt idx="4622">
                  <c:v>0.9125890336450051</c:v>
                </c:pt>
                <c:pt idx="4623">
                  <c:v>0.92422492165039238</c:v>
                </c:pt>
                <c:pt idx="4624">
                  <c:v>0.99124426947084865</c:v>
                </c:pt>
                <c:pt idx="4625">
                  <c:v>1.0873928358672849</c:v>
                </c:pt>
                <c:pt idx="4626">
                  <c:v>1.1183273330052579</c:v>
                </c:pt>
                <c:pt idx="4627">
                  <c:v>1.0768499572638504</c:v>
                </c:pt>
                <c:pt idx="4628">
                  <c:v>1.0684840322204667</c:v>
                </c:pt>
                <c:pt idx="4629">
                  <c:v>1.1141715662151312</c:v>
                </c:pt>
                <c:pt idx="4630">
                  <c:v>1.1623442720609183</c:v>
                </c:pt>
                <c:pt idx="4631">
                  <c:v>1.1526820171462613</c:v>
                </c:pt>
                <c:pt idx="4632">
                  <c:v>1.0856911600922063</c:v>
                </c:pt>
                <c:pt idx="4633">
                  <c:v>1.0315211479188791</c:v>
                </c:pt>
                <c:pt idx="4634">
                  <c:v>1.0645406511435158</c:v>
                </c:pt>
                <c:pt idx="4635">
                  <c:v>1.0611644953249242</c:v>
                </c:pt>
                <c:pt idx="4636">
                  <c:v>1.0516576445906394</c:v>
                </c:pt>
                <c:pt idx="4637">
                  <c:v>1.0779908829547515</c:v>
                </c:pt>
                <c:pt idx="4638">
                  <c:v>1.0753930430728587</c:v>
                </c:pt>
                <c:pt idx="4639">
                  <c:v>1.0375301095599472</c:v>
                </c:pt>
                <c:pt idx="4640">
                  <c:v>0.97995674583646308</c:v>
                </c:pt>
                <c:pt idx="4641">
                  <c:v>0.93740060607630338</c:v>
                </c:pt>
                <c:pt idx="4642">
                  <c:v>0.93766090807842739</c:v>
                </c:pt>
                <c:pt idx="4643">
                  <c:v>0.94384469942241445</c:v>
                </c:pt>
                <c:pt idx="4644">
                  <c:v>0.88963195109948467</c:v>
                </c:pt>
                <c:pt idx="4645">
                  <c:v>0.84446631614390422</c:v>
                </c:pt>
                <c:pt idx="4646">
                  <c:v>0.79752648346240518</c:v>
                </c:pt>
                <c:pt idx="4647">
                  <c:v>0.75340594161982954</c:v>
                </c:pt>
                <c:pt idx="4648">
                  <c:v>0.75396928177367972</c:v>
                </c:pt>
                <c:pt idx="4649">
                  <c:v>0.79234375404698387</c:v>
                </c:pt>
                <c:pt idx="4650">
                  <c:v>0.84213913854282685</c:v>
                </c:pt>
                <c:pt idx="4651">
                  <c:v>0.87238467714781531</c:v>
                </c:pt>
                <c:pt idx="4652">
                  <c:v>0.86733274625087409</c:v>
                </c:pt>
                <c:pt idx="4653">
                  <c:v>0.87002641871066333</c:v>
                </c:pt>
                <c:pt idx="4654">
                  <c:v>0.84336294646325993</c:v>
                </c:pt>
                <c:pt idx="4655">
                  <c:v>0.80128596959258203</c:v>
                </c:pt>
                <c:pt idx="4656">
                  <c:v>0.7993563676862907</c:v>
                </c:pt>
                <c:pt idx="4657">
                  <c:v>0.77667253749125853</c:v>
                </c:pt>
                <c:pt idx="4658">
                  <c:v>0.75139216244916984</c:v>
                </c:pt>
                <c:pt idx="4659">
                  <c:v>0.75106581367038772</c:v>
                </c:pt>
                <c:pt idx="4660">
                  <c:v>0.72350876738584269</c:v>
                </c:pt>
                <c:pt idx="4661">
                  <c:v>0.68151726281436975</c:v>
                </c:pt>
                <c:pt idx="4662">
                  <c:v>0.67404879691263686</c:v>
                </c:pt>
                <c:pt idx="4663">
                  <c:v>0.74746173172058328</c:v>
                </c:pt>
                <c:pt idx="4664">
                  <c:v>0.82047579579890695</c:v>
                </c:pt>
                <c:pt idx="4665">
                  <c:v>0.83217255044160687</c:v>
                </c:pt>
                <c:pt idx="4666">
                  <c:v>0.82496697661167084</c:v>
                </c:pt>
                <c:pt idx="4667">
                  <c:v>0.81803595016705943</c:v>
                </c:pt>
                <c:pt idx="4668">
                  <c:v>0.83718822036312779</c:v>
                </c:pt>
                <c:pt idx="4669">
                  <c:v>0.84395218731383881</c:v>
                </c:pt>
                <c:pt idx="4670">
                  <c:v>0.80030692325623554</c:v>
                </c:pt>
                <c:pt idx="4671">
                  <c:v>0.72100157994250047</c:v>
                </c:pt>
                <c:pt idx="4672">
                  <c:v>0.66123960734543752</c:v>
                </c:pt>
                <c:pt idx="4673">
                  <c:v>0.69542075681835847</c:v>
                </c:pt>
                <c:pt idx="4674">
                  <c:v>0.8146455489652672</c:v>
                </c:pt>
                <c:pt idx="4675">
                  <c:v>0.86068015229609673</c:v>
                </c:pt>
                <c:pt idx="4676">
                  <c:v>0.79567458364630006</c:v>
                </c:pt>
                <c:pt idx="4677">
                  <c:v>0.77649641275350312</c:v>
                </c:pt>
                <c:pt idx="4678">
                  <c:v>0.80672641094045439</c:v>
                </c:pt>
                <c:pt idx="4679">
                  <c:v>0.80777020901862262</c:v>
                </c:pt>
                <c:pt idx="4680">
                  <c:v>0.7698205081716698</c:v>
                </c:pt>
                <c:pt idx="4681">
                  <c:v>0.69412572198192135</c:v>
                </c:pt>
                <c:pt idx="4682">
                  <c:v>0.64702789505037683</c:v>
                </c:pt>
                <c:pt idx="4683">
                  <c:v>0.68952834831256959</c:v>
                </c:pt>
                <c:pt idx="4684">
                  <c:v>0.75453521199720264</c:v>
                </c:pt>
                <c:pt idx="4685">
                  <c:v>0.80606723820870785</c:v>
                </c:pt>
                <c:pt idx="4686">
                  <c:v>0.81048460203579475</c:v>
                </c:pt>
                <c:pt idx="4687">
                  <c:v>0.75211349685306528</c:v>
                </c:pt>
                <c:pt idx="4688">
                  <c:v>0.74467481675257063</c:v>
                </c:pt>
                <c:pt idx="4689">
                  <c:v>0.78469786837265931</c:v>
                </c:pt>
                <c:pt idx="4690">
                  <c:v>0.81626693258048644</c:v>
                </c:pt>
                <c:pt idx="4691">
                  <c:v>0.78498018596700248</c:v>
                </c:pt>
                <c:pt idx="4692">
                  <c:v>0.74050998471858887</c:v>
                </c:pt>
                <c:pt idx="4693">
                  <c:v>0.77039032349970216</c:v>
                </c:pt>
                <c:pt idx="4694">
                  <c:v>0.8202906058172964</c:v>
                </c:pt>
                <c:pt idx="4695">
                  <c:v>0.89088295475148283</c:v>
                </c:pt>
                <c:pt idx="4696">
                  <c:v>0.93524566810847221</c:v>
                </c:pt>
                <c:pt idx="4697">
                  <c:v>0.89509052293506708</c:v>
                </c:pt>
                <c:pt idx="4698">
                  <c:v>0.85322334170789194</c:v>
                </c:pt>
                <c:pt idx="4699">
                  <c:v>0.86428293921106469</c:v>
                </c:pt>
                <c:pt idx="4700">
                  <c:v>0.88841979849257946</c:v>
                </c:pt>
                <c:pt idx="4701">
                  <c:v>0.88832137584501014</c:v>
                </c:pt>
                <c:pt idx="4702">
                  <c:v>0.8336333497371079</c:v>
                </c:pt>
                <c:pt idx="4703">
                  <c:v>0.77769043487269807</c:v>
                </c:pt>
                <c:pt idx="4704">
                  <c:v>0.80434354684141007</c:v>
                </c:pt>
                <c:pt idx="4705">
                  <c:v>0.83646429588955939</c:v>
                </c:pt>
                <c:pt idx="4706">
                  <c:v>0.81897614545831277</c:v>
                </c:pt>
                <c:pt idx="4707">
                  <c:v>0.84218575979693855</c:v>
                </c:pt>
                <c:pt idx="4708">
                  <c:v>0.85361703229816888</c:v>
                </c:pt>
                <c:pt idx="4709">
                  <c:v>0.82591753218161568</c:v>
                </c:pt>
                <c:pt idx="4710">
                  <c:v>0.85095314563961766</c:v>
                </c:pt>
                <c:pt idx="4711">
                  <c:v>0.88012769043487271</c:v>
                </c:pt>
                <c:pt idx="4712">
                  <c:v>0.90316377010541582</c:v>
                </c:pt>
                <c:pt idx="4713">
                  <c:v>0.90520604004247707</c:v>
                </c:pt>
                <c:pt idx="4714">
                  <c:v>0.8897342588515631</c:v>
                </c:pt>
                <c:pt idx="4715">
                  <c:v>0.92272915641430753</c:v>
                </c:pt>
                <c:pt idx="4716">
                  <c:v>0.95051153876039274</c:v>
                </c:pt>
                <c:pt idx="4717">
                  <c:v>0.94876712683571185</c:v>
                </c:pt>
                <c:pt idx="4718">
                  <c:v>0.94482115568908798</c:v>
                </c:pt>
                <c:pt idx="4719">
                  <c:v>0.92588127120619546</c:v>
                </c:pt>
                <c:pt idx="4720">
                  <c:v>0.9026496412753503</c:v>
                </c:pt>
                <c:pt idx="4721">
                  <c:v>0.92759589732963821</c:v>
                </c:pt>
                <c:pt idx="4722">
                  <c:v>0.9688401668004869</c:v>
                </c:pt>
                <c:pt idx="4723">
                  <c:v>1.0020293195886969</c:v>
                </c:pt>
                <c:pt idx="4724">
                  <c:v>0.97387785231422719</c:v>
                </c:pt>
                <c:pt idx="4725">
                  <c:v>0.87338832914605402</c:v>
                </c:pt>
                <c:pt idx="4726">
                  <c:v>0.82096661400191662</c:v>
                </c:pt>
                <c:pt idx="4727">
                  <c:v>0.8439729078712217</c:v>
                </c:pt>
                <c:pt idx="4728">
                  <c:v>0.87220596234038694</c:v>
                </c:pt>
                <c:pt idx="4729">
                  <c:v>0.80683907897122431</c:v>
                </c:pt>
                <c:pt idx="4730">
                  <c:v>0.75672123080110854</c:v>
                </c:pt>
                <c:pt idx="4731">
                  <c:v>0.79950529669248094</c:v>
                </c:pt>
                <c:pt idx="4732">
                  <c:v>0.87737444637260753</c:v>
                </c:pt>
                <c:pt idx="4733">
                  <c:v>0.94183739542593703</c:v>
                </c:pt>
                <c:pt idx="4734">
                  <c:v>0.92104043098759347</c:v>
                </c:pt>
                <c:pt idx="4735">
                  <c:v>0.83325390453003179</c:v>
                </c:pt>
                <c:pt idx="4736">
                  <c:v>0.83285632883524563</c:v>
                </c:pt>
                <c:pt idx="4737">
                  <c:v>0.90220544432645233</c:v>
                </c:pt>
                <c:pt idx="4738">
                  <c:v>0.97091999274780494</c:v>
                </c:pt>
                <c:pt idx="4739">
                  <c:v>0.99571602476106602</c:v>
                </c:pt>
                <c:pt idx="4740">
                  <c:v>0.97218394674816755</c:v>
                </c:pt>
                <c:pt idx="4741">
                  <c:v>0.95781294516822491</c:v>
                </c:pt>
                <c:pt idx="4742">
                  <c:v>0.97599652930663838</c:v>
                </c:pt>
                <c:pt idx="4743">
                  <c:v>1.0530200212385714</c:v>
                </c:pt>
                <c:pt idx="4744">
                  <c:v>1.1227576471807093</c:v>
                </c:pt>
                <c:pt idx="4745">
                  <c:v>1.125364552306457</c:v>
                </c:pt>
                <c:pt idx="4746">
                  <c:v>1.1266828977699499</c:v>
                </c:pt>
                <c:pt idx="4747">
                  <c:v>1.094892382605092</c:v>
                </c:pt>
                <c:pt idx="4748">
                  <c:v>1.0464438343391438</c:v>
                </c:pt>
                <c:pt idx="4749">
                  <c:v>1.0218200419591286</c:v>
                </c:pt>
                <c:pt idx="4750">
                  <c:v>0.95728198088528571</c:v>
                </c:pt>
                <c:pt idx="4751">
                  <c:v>0.91084073661581499</c:v>
                </c:pt>
                <c:pt idx="4752">
                  <c:v>0.95422569867129414</c:v>
                </c:pt>
                <c:pt idx="4753">
                  <c:v>1.0751443963842628</c:v>
                </c:pt>
                <c:pt idx="4754">
                  <c:v>1.2226281436970654</c:v>
                </c:pt>
                <c:pt idx="4755">
                  <c:v>1.2834170789194228</c:v>
                </c:pt>
                <c:pt idx="4756">
                  <c:v>1.2568533243544251</c:v>
                </c:pt>
                <c:pt idx="4757">
                  <c:v>1.1634631821596002</c:v>
                </c:pt>
                <c:pt idx="4758">
                  <c:v>1.0221308503198736</c:v>
                </c:pt>
                <c:pt idx="4759">
                  <c:v>0.94368022999818701</c:v>
                </c:pt>
                <c:pt idx="4760">
                  <c:v>0.92999171177704687</c:v>
                </c:pt>
                <c:pt idx="4761">
                  <c:v>0.95349788909321653</c:v>
                </c:pt>
                <c:pt idx="4762">
                  <c:v>0.99018363593980674</c:v>
                </c:pt>
                <c:pt idx="4763">
                  <c:v>0.93664171566215138</c:v>
                </c:pt>
                <c:pt idx="4764">
                  <c:v>0.91134709523686175</c:v>
                </c:pt>
                <c:pt idx="4765">
                  <c:v>1.0093294309616927</c:v>
                </c:pt>
                <c:pt idx="4766">
                  <c:v>1.0774210676267193</c:v>
                </c:pt>
                <c:pt idx="4767">
                  <c:v>1.0922582817477791</c:v>
                </c:pt>
                <c:pt idx="4768">
                  <c:v>1.1040677044212488</c:v>
                </c:pt>
                <c:pt idx="4769">
                  <c:v>1.0951876505477998</c:v>
                </c:pt>
                <c:pt idx="4770">
                  <c:v>1.1043759227123209</c:v>
                </c:pt>
                <c:pt idx="4771">
                  <c:v>1.1375987464062784</c:v>
                </c:pt>
                <c:pt idx="4772">
                  <c:v>1.1216231966639902</c:v>
                </c:pt>
                <c:pt idx="4773">
                  <c:v>1.0761234427206092</c:v>
                </c:pt>
                <c:pt idx="4774">
                  <c:v>1.0822606128104846</c:v>
                </c:pt>
                <c:pt idx="4775">
                  <c:v>1.0923178533502551</c:v>
                </c:pt>
                <c:pt idx="4776">
                  <c:v>1.131387759330726</c:v>
                </c:pt>
                <c:pt idx="4777">
                  <c:v>1.1793752751949027</c:v>
                </c:pt>
                <c:pt idx="4778">
                  <c:v>1.16205288922272</c:v>
                </c:pt>
                <c:pt idx="4779">
                  <c:v>1.1372050558160014</c:v>
                </c:pt>
                <c:pt idx="4780">
                  <c:v>1.1586922738221657</c:v>
                </c:pt>
                <c:pt idx="4781">
                  <c:v>1.1893133725297209</c:v>
                </c:pt>
                <c:pt idx="4782">
                  <c:v>1.1760133647595119</c:v>
                </c:pt>
                <c:pt idx="4783">
                  <c:v>1.1320404568882902</c:v>
                </c:pt>
                <c:pt idx="4784">
                  <c:v>1.1020811209821544</c:v>
                </c:pt>
                <c:pt idx="4785">
                  <c:v>1.0608523919293429</c:v>
                </c:pt>
                <c:pt idx="4786">
                  <c:v>0.99359087259447287</c:v>
                </c:pt>
                <c:pt idx="4787">
                  <c:v>0.98557590199176359</c:v>
                </c:pt>
                <c:pt idx="4788">
                  <c:v>0.99559040638193164</c:v>
                </c:pt>
                <c:pt idx="4789">
                  <c:v>1.0034214820378669</c:v>
                </c:pt>
                <c:pt idx="4790">
                  <c:v>0.99745914165091043</c:v>
                </c:pt>
                <c:pt idx="4791">
                  <c:v>1.0058703929135695</c:v>
                </c:pt>
                <c:pt idx="4792">
                  <c:v>1.0807648475743998</c:v>
                </c:pt>
                <c:pt idx="4793">
                  <c:v>1.1208707814240202</c:v>
                </c:pt>
                <c:pt idx="4794">
                  <c:v>1.0765300836592504</c:v>
                </c:pt>
                <c:pt idx="4795">
                  <c:v>0.95754746302675531</c:v>
                </c:pt>
                <c:pt idx="4796">
                  <c:v>0.82855681317827445</c:v>
                </c:pt>
                <c:pt idx="4797">
                  <c:v>0.82321479447797141</c:v>
                </c:pt>
                <c:pt idx="4798">
                  <c:v>0.93655883343261925</c:v>
                </c:pt>
                <c:pt idx="4799">
                  <c:v>1.0253205211220182</c:v>
                </c:pt>
                <c:pt idx="4800">
                  <c:v>1.0580732471703489</c:v>
                </c:pt>
                <c:pt idx="4801">
                  <c:v>1.0844595819627549</c:v>
                </c:pt>
                <c:pt idx="4802">
                  <c:v>1.0850993291719546</c:v>
                </c:pt>
                <c:pt idx="4803">
                  <c:v>1.0961705819886556</c:v>
                </c:pt>
                <c:pt idx="4804">
                  <c:v>1.1509427853609262</c:v>
                </c:pt>
                <c:pt idx="4805">
                  <c:v>1.1895309383822426</c:v>
                </c:pt>
                <c:pt idx="4806">
                  <c:v>1.1835116164624828</c:v>
                </c:pt>
                <c:pt idx="4807">
                  <c:v>1.1587311248672589</c:v>
                </c:pt>
                <c:pt idx="4808">
                  <c:v>1.1027338185397186</c:v>
                </c:pt>
                <c:pt idx="4809">
                  <c:v>1.0353958921494988</c:v>
                </c:pt>
                <c:pt idx="4810">
                  <c:v>1.0416379600611256</c:v>
                </c:pt>
                <c:pt idx="4811">
                  <c:v>1.0608964231137819</c:v>
                </c:pt>
                <c:pt idx="4812">
                  <c:v>1.0596117485560361</c:v>
                </c:pt>
                <c:pt idx="4813">
                  <c:v>1.1071395270532778</c:v>
                </c:pt>
                <c:pt idx="4814">
                  <c:v>1.1269859359216763</c:v>
                </c:pt>
                <c:pt idx="4815">
                  <c:v>1.097312802714393</c:v>
                </c:pt>
                <c:pt idx="4816">
                  <c:v>1.0973762594213785</c:v>
                </c:pt>
                <c:pt idx="4817">
                  <c:v>1.0493421223030901</c:v>
                </c:pt>
                <c:pt idx="4818">
                  <c:v>0.97096013882773458</c:v>
                </c:pt>
                <c:pt idx="4819">
                  <c:v>0.96868087751560528</c:v>
                </c:pt>
                <c:pt idx="4820">
                  <c:v>1.0393690590276878</c:v>
                </c:pt>
                <c:pt idx="4821">
                  <c:v>1.0669895620192185</c:v>
                </c:pt>
                <c:pt idx="4822">
                  <c:v>1.0860162138361522</c:v>
                </c:pt>
                <c:pt idx="4823">
                  <c:v>1.0832746250874148</c:v>
                </c:pt>
                <c:pt idx="4824">
                  <c:v>1.0990870004403119</c:v>
                </c:pt>
                <c:pt idx="4825">
                  <c:v>1.1482918490507394</c:v>
                </c:pt>
                <c:pt idx="4826">
                  <c:v>1.1779675723276957</c:v>
                </c:pt>
                <c:pt idx="4827">
                  <c:v>1.1316674868553964</c:v>
                </c:pt>
                <c:pt idx="4828">
                  <c:v>1.0663679452977286</c:v>
                </c:pt>
                <c:pt idx="4829">
                  <c:v>1.1294413219715611</c:v>
                </c:pt>
                <c:pt idx="4830">
                  <c:v>1.1877709860395245</c:v>
                </c:pt>
                <c:pt idx="4831">
                  <c:v>1.1537724364785413</c:v>
                </c:pt>
                <c:pt idx="4832">
                  <c:v>1.0919927996063095</c:v>
                </c:pt>
                <c:pt idx="4833">
                  <c:v>1.0393768292367065</c:v>
                </c:pt>
                <c:pt idx="4834">
                  <c:v>0.98754824004765729</c:v>
                </c:pt>
                <c:pt idx="4835">
                  <c:v>1.0501903701209563</c:v>
                </c:pt>
                <c:pt idx="4836">
                  <c:v>1.1343663394545314</c:v>
                </c:pt>
                <c:pt idx="4837">
                  <c:v>1.1335401072288844</c:v>
                </c:pt>
                <c:pt idx="4838">
                  <c:v>1.1307130461809423</c:v>
                </c:pt>
                <c:pt idx="4839">
                  <c:v>1.1413854282680205</c:v>
                </c:pt>
                <c:pt idx="4840">
                  <c:v>1.1563987671268356</c:v>
                </c:pt>
                <c:pt idx="4841">
                  <c:v>1.1368579864798363</c:v>
                </c:pt>
                <c:pt idx="4842">
                  <c:v>1.1195705664482374</c:v>
                </c:pt>
                <c:pt idx="4843">
                  <c:v>1.1586339972545261</c:v>
                </c:pt>
                <c:pt idx="4844">
                  <c:v>1.1930754487295707</c:v>
                </c:pt>
                <c:pt idx="4845">
                  <c:v>1.1956435028102255</c:v>
                </c:pt>
                <c:pt idx="4846">
                  <c:v>1.2333989484317129</c:v>
                </c:pt>
                <c:pt idx="4847">
                  <c:v>1.2312271750110078</c:v>
                </c:pt>
                <c:pt idx="4848">
                  <c:v>1.2151350721334404</c:v>
                </c:pt>
                <c:pt idx="4849">
                  <c:v>1.2498303504364268</c:v>
                </c:pt>
                <c:pt idx="4850">
                  <c:v>1.2212813074671709</c:v>
                </c:pt>
                <c:pt idx="4851">
                  <c:v>1.1885829728819706</c:v>
                </c:pt>
                <c:pt idx="4852">
                  <c:v>1.2272540081328189</c:v>
                </c:pt>
                <c:pt idx="4853">
                  <c:v>1.2642712838975367</c:v>
                </c:pt>
                <c:pt idx="4854">
                  <c:v>1.2838483255199564</c:v>
                </c:pt>
                <c:pt idx="4855">
                  <c:v>1.3125825584708228</c:v>
                </c:pt>
                <c:pt idx="4856">
                  <c:v>1.3068067031003134</c:v>
                </c:pt>
                <c:pt idx="4857">
                  <c:v>1.2623390919215727</c:v>
                </c:pt>
                <c:pt idx="4858">
                  <c:v>1.1955606205806937</c:v>
                </c:pt>
                <c:pt idx="4859">
                  <c:v>1.1832707399829057</c:v>
                </c:pt>
                <c:pt idx="4860">
                  <c:v>1.2113535704110441</c:v>
                </c:pt>
                <c:pt idx="4861">
                  <c:v>1.1906692740034708</c:v>
                </c:pt>
                <c:pt idx="4862">
                  <c:v>1.1398585821958611</c:v>
                </c:pt>
                <c:pt idx="4863">
                  <c:v>1.1084177264368411</c:v>
                </c:pt>
                <c:pt idx="4864">
                  <c:v>1.0913543474319458</c:v>
                </c:pt>
                <c:pt idx="4865">
                  <c:v>1.0873954259369576</c:v>
                </c:pt>
                <c:pt idx="4866">
                  <c:v>1.0942215545598177</c:v>
                </c:pt>
                <c:pt idx="4867">
                  <c:v>1.0702763604340957</c:v>
                </c:pt>
                <c:pt idx="4868">
                  <c:v>1.0165181693387553</c:v>
                </c:pt>
                <c:pt idx="4869">
                  <c:v>0.99487684218705474</c:v>
                </c:pt>
                <c:pt idx="4870">
                  <c:v>1.0157463285762387</c:v>
                </c:pt>
                <c:pt idx="4871">
                  <c:v>1.0102087596156337</c:v>
                </c:pt>
                <c:pt idx="4872">
                  <c:v>0.99847056385816768</c:v>
                </c:pt>
                <c:pt idx="4873">
                  <c:v>1.0060154368152503</c:v>
                </c:pt>
                <c:pt idx="4874">
                  <c:v>0.99134657722292729</c:v>
                </c:pt>
                <c:pt idx="4875">
                  <c:v>0.94327099898987288</c:v>
                </c:pt>
                <c:pt idx="4876">
                  <c:v>0.91134580020202549</c:v>
                </c:pt>
                <c:pt idx="4877">
                  <c:v>0.92482970291900857</c:v>
                </c:pt>
                <c:pt idx="4878">
                  <c:v>0.97288844569918931</c:v>
                </c:pt>
                <c:pt idx="4879">
                  <c:v>1.0025110725478514</c:v>
                </c:pt>
                <c:pt idx="4880">
                  <c:v>0.99799528607319532</c:v>
                </c:pt>
                <c:pt idx="4881">
                  <c:v>1.0016952006008961</c:v>
                </c:pt>
                <c:pt idx="4882">
                  <c:v>0.97985314304954807</c:v>
                </c:pt>
                <c:pt idx="4883">
                  <c:v>0.99533787458882639</c:v>
                </c:pt>
                <c:pt idx="4884">
                  <c:v>1.0490882954751484</c:v>
                </c:pt>
                <c:pt idx="4885">
                  <c:v>1.0587311248672591</c:v>
                </c:pt>
                <c:pt idx="4886">
                  <c:v>1.0455839312077495</c:v>
                </c:pt>
                <c:pt idx="4887">
                  <c:v>1.023195368955425</c:v>
                </c:pt>
                <c:pt idx="4888">
                  <c:v>1.0151234168199126</c:v>
                </c:pt>
                <c:pt idx="4889">
                  <c:v>1.0382009376052217</c:v>
                </c:pt>
                <c:pt idx="4890">
                  <c:v>1.0973568338988318</c:v>
                </c:pt>
                <c:pt idx="4891">
                  <c:v>1.0864850164469424</c:v>
                </c:pt>
                <c:pt idx="4892">
                  <c:v>1.0437993732031392</c:v>
                </c:pt>
                <c:pt idx="4893">
                  <c:v>1.0655481882462638</c:v>
                </c:pt>
                <c:pt idx="4894">
                  <c:v>1.0418412805304462</c:v>
                </c:pt>
                <c:pt idx="4895">
                  <c:v>1.0102592659742546</c:v>
                </c:pt>
                <c:pt idx="4896">
                  <c:v>1.0077740941231319</c:v>
                </c:pt>
                <c:pt idx="4897">
                  <c:v>0.98884975005827658</c:v>
                </c:pt>
                <c:pt idx="4898">
                  <c:v>0.93543862829910118</c:v>
                </c:pt>
                <c:pt idx="4899">
                  <c:v>0.91285840089098402</c:v>
                </c:pt>
                <c:pt idx="4900">
                  <c:v>0.93491931932969008</c:v>
                </c:pt>
                <c:pt idx="4901">
                  <c:v>0.93805848377321355</c:v>
                </c:pt>
                <c:pt idx="4902">
                  <c:v>0.92372503820352758</c:v>
                </c:pt>
                <c:pt idx="4903">
                  <c:v>0.92628532207516379</c:v>
                </c:pt>
                <c:pt idx="4904">
                  <c:v>0.96075785438628303</c:v>
                </c:pt>
                <c:pt idx="4905">
                  <c:v>0.93371623196663989</c:v>
                </c:pt>
                <c:pt idx="4906">
                  <c:v>0.84943924991582276</c:v>
                </c:pt>
                <c:pt idx="4907">
                  <c:v>0.82858918904918544</c:v>
                </c:pt>
                <c:pt idx="4908">
                  <c:v>0.84569789427335595</c:v>
                </c:pt>
                <c:pt idx="4909">
                  <c:v>0.86734181149472911</c:v>
                </c:pt>
                <c:pt idx="4910">
                  <c:v>0.91785982542930411</c:v>
                </c:pt>
                <c:pt idx="4911">
                  <c:v>0.96546789608640471</c:v>
                </c:pt>
                <c:pt idx="4912">
                  <c:v>0.96815379833717519</c:v>
                </c:pt>
                <c:pt idx="4913">
                  <c:v>0.9767968608355565</c:v>
                </c:pt>
                <c:pt idx="4914">
                  <c:v>1.0170310031339844</c:v>
                </c:pt>
                <c:pt idx="4915">
                  <c:v>1.01519334870108</c:v>
                </c:pt>
                <c:pt idx="4916">
                  <c:v>1.023613665207594</c:v>
                </c:pt>
                <c:pt idx="4917">
                  <c:v>1.0848480924136861</c:v>
                </c:pt>
                <c:pt idx="4918">
                  <c:v>1.0810329197855422</c:v>
                </c:pt>
                <c:pt idx="4919">
                  <c:v>1.0073920588463829</c:v>
                </c:pt>
                <c:pt idx="4920">
                  <c:v>0.97974306508845088</c:v>
                </c:pt>
                <c:pt idx="4921">
                  <c:v>0.96575668885493027</c:v>
                </c:pt>
                <c:pt idx="4922">
                  <c:v>0.96779766375715504</c:v>
                </c:pt>
                <c:pt idx="4923">
                  <c:v>1.006796342821622</c:v>
                </c:pt>
                <c:pt idx="4924">
                  <c:v>1.0216659328135926</c:v>
                </c:pt>
                <c:pt idx="4925">
                  <c:v>0.98844181408479892</c:v>
                </c:pt>
                <c:pt idx="4926">
                  <c:v>0.93214405967520531</c:v>
                </c:pt>
                <c:pt idx="4927">
                  <c:v>0.91712036053769841</c:v>
                </c:pt>
                <c:pt idx="4928">
                  <c:v>0.91357455515553365</c:v>
                </c:pt>
                <c:pt idx="4929">
                  <c:v>0.9599109016032531</c:v>
                </c:pt>
                <c:pt idx="4930">
                  <c:v>0.97335336320547017</c:v>
                </c:pt>
                <c:pt idx="4931">
                  <c:v>0.89880856795047781</c:v>
                </c:pt>
                <c:pt idx="4932">
                  <c:v>0.8586262270455074</c:v>
                </c:pt>
                <c:pt idx="4933">
                  <c:v>0.83650314693465255</c:v>
                </c:pt>
                <c:pt idx="4934">
                  <c:v>0.79206791162682277</c:v>
                </c:pt>
                <c:pt idx="4935">
                  <c:v>0.78035432153124917</c:v>
                </c:pt>
                <c:pt idx="4936">
                  <c:v>0.77899842005749953</c:v>
                </c:pt>
                <c:pt idx="4937">
                  <c:v>0.74094382138879533</c:v>
                </c:pt>
                <c:pt idx="4938">
                  <c:v>0.74675852780439789</c:v>
                </c:pt>
                <c:pt idx="4939">
                  <c:v>0.77969385376466627</c:v>
                </c:pt>
                <c:pt idx="4940">
                  <c:v>0.81517651324820639</c:v>
                </c:pt>
                <c:pt idx="4941">
                  <c:v>0.8373332642648087</c:v>
                </c:pt>
                <c:pt idx="4942">
                  <c:v>0.81861483073894692</c:v>
                </c:pt>
                <c:pt idx="4943">
                  <c:v>0.76623455670957552</c:v>
                </c:pt>
                <c:pt idx="4944">
                  <c:v>0.73460980600378145</c:v>
                </c:pt>
                <c:pt idx="4945">
                  <c:v>0.74852754539097111</c:v>
                </c:pt>
                <c:pt idx="4946">
                  <c:v>0.75479421896449006</c:v>
                </c:pt>
                <c:pt idx="4947">
                  <c:v>0.72859825429304048</c:v>
                </c:pt>
                <c:pt idx="4948">
                  <c:v>0.68733714936931811</c:v>
                </c:pt>
                <c:pt idx="4949">
                  <c:v>0.69498044497396982</c:v>
                </c:pt>
                <c:pt idx="4950">
                  <c:v>0.71056489419565383</c:v>
                </c:pt>
                <c:pt idx="4951">
                  <c:v>0.64829702919008514</c:v>
                </c:pt>
                <c:pt idx="4952">
                  <c:v>0.70580434613691112</c:v>
                </c:pt>
                <c:pt idx="4953">
                  <c:v>0.79428630630163943</c:v>
                </c:pt>
                <c:pt idx="4954">
                  <c:v>0.77853738765572789</c:v>
                </c:pt>
                <c:pt idx="4955">
                  <c:v>0.78156388406848143</c:v>
                </c:pt>
                <c:pt idx="4956">
                  <c:v>0.80612292470667457</c:v>
                </c:pt>
                <c:pt idx="4957">
                  <c:v>0.82179932140174572</c:v>
                </c:pt>
                <c:pt idx="4958">
                  <c:v>0.85334637001735347</c:v>
                </c:pt>
                <c:pt idx="4959">
                  <c:v>0.89511771866663215</c:v>
                </c:pt>
                <c:pt idx="4960">
                  <c:v>0.86717734207050168</c:v>
                </c:pt>
                <c:pt idx="4961">
                  <c:v>0.79397161283638529</c:v>
                </c:pt>
                <c:pt idx="4962">
                  <c:v>0.75185967002512366</c:v>
                </c:pt>
                <c:pt idx="4963">
                  <c:v>0.74942500453262195</c:v>
                </c:pt>
                <c:pt idx="4964">
                  <c:v>0.79453495299023547</c:v>
                </c:pt>
                <c:pt idx="4965">
                  <c:v>0.80780258488953349</c:v>
                </c:pt>
                <c:pt idx="4966">
                  <c:v>0.71620088580382812</c:v>
                </c:pt>
                <c:pt idx="4967">
                  <c:v>0.66671630966873008</c:v>
                </c:pt>
                <c:pt idx="4968">
                  <c:v>0.67117899971509232</c:v>
                </c:pt>
                <c:pt idx="4969">
                  <c:v>0.6526133802999301</c:v>
                </c:pt>
                <c:pt idx="4970">
                  <c:v>0.63751327410707348</c:v>
                </c:pt>
                <c:pt idx="4971">
                  <c:v>0.58776321583050584</c:v>
                </c:pt>
                <c:pt idx="4972">
                  <c:v>0.6027726695848119</c:v>
                </c:pt>
                <c:pt idx="4973">
                  <c:v>0.66086534227770721</c:v>
                </c:pt>
                <c:pt idx="4974">
                  <c:v>0.65444844466316143</c:v>
                </c:pt>
                <c:pt idx="4975">
                  <c:v>0.63885363516278593</c:v>
                </c:pt>
                <c:pt idx="4976">
                  <c:v>0.59182055997306326</c:v>
                </c:pt>
                <c:pt idx="4977">
                  <c:v>0.56079929550104901</c:v>
                </c:pt>
                <c:pt idx="4978">
                  <c:v>0.57326141573208322</c:v>
                </c:pt>
                <c:pt idx="4979">
                  <c:v>0.61907974824522782</c:v>
                </c:pt>
                <c:pt idx="4980">
                  <c:v>0.73745240746976093</c:v>
                </c:pt>
                <c:pt idx="4981">
                  <c:v>0.8006734181149473</c:v>
                </c:pt>
                <c:pt idx="4982">
                  <c:v>0.80095185060478125</c:v>
                </c:pt>
                <c:pt idx="4983">
                  <c:v>0.81755549224274138</c:v>
                </c:pt>
                <c:pt idx="4984">
                  <c:v>0.82839363878888339</c:v>
                </c:pt>
                <c:pt idx="4985">
                  <c:v>0.81943329275557508</c:v>
                </c:pt>
                <c:pt idx="4986">
                  <c:v>0.8184697868372659</c:v>
                </c:pt>
                <c:pt idx="4987">
                  <c:v>0.91557538397782889</c:v>
                </c:pt>
                <c:pt idx="4988">
                  <c:v>0.97286643010696994</c:v>
                </c:pt>
                <c:pt idx="4989">
                  <c:v>0.8627845839053071</c:v>
                </c:pt>
                <c:pt idx="4990">
                  <c:v>0.78507472351006247</c:v>
                </c:pt>
                <c:pt idx="4991">
                  <c:v>0.822164521225621</c:v>
                </c:pt>
                <c:pt idx="4992">
                  <c:v>0.88318138257919143</c:v>
                </c:pt>
                <c:pt idx="4993">
                  <c:v>0.95475536791939708</c:v>
                </c:pt>
                <c:pt idx="4994">
                  <c:v>0.9862208293403093</c:v>
                </c:pt>
                <c:pt idx="4995">
                  <c:v>0.96972856069828284</c:v>
                </c:pt>
                <c:pt idx="4996">
                  <c:v>0.98019244217669454</c:v>
                </c:pt>
                <c:pt idx="4997">
                  <c:v>0.99089072496050157</c:v>
                </c:pt>
                <c:pt idx="4998">
                  <c:v>0.94933694216374409</c:v>
                </c:pt>
                <c:pt idx="4999">
                  <c:v>0.93535704110440565</c:v>
                </c:pt>
                <c:pt idx="5000">
                  <c:v>0.98232536455230646</c:v>
                </c:pt>
                <c:pt idx="5001">
                  <c:v>1.0922414462949053</c:v>
                </c:pt>
                <c:pt idx="5002">
                  <c:v>1.4541039653966692</c:v>
                </c:pt>
                <c:pt idx="5003">
                  <c:v>0.53539848221917175</c:v>
                </c:pt>
                <c:pt idx="5004">
                  <c:v>-1.1371001579942501</c:v>
                </c:pt>
                <c:pt idx="5005">
                  <c:v>-0.10275674065632366</c:v>
                </c:pt>
                <c:pt idx="5006">
                  <c:v>2.1451345541195059</c:v>
                </c:pt>
                <c:pt idx="5007">
                  <c:v>1.5928928488176333</c:v>
                </c:pt>
                <c:pt idx="5008">
                  <c:v>0.17852961744670934</c:v>
                </c:pt>
                <c:pt idx="5009">
                  <c:v>0.53613147193659505</c:v>
                </c:pt>
                <c:pt idx="5010">
                  <c:v>0.94153565230904712</c:v>
                </c:pt>
                <c:pt idx="5011">
                  <c:v>1.0071058561475303</c:v>
                </c:pt>
                <c:pt idx="5012">
                  <c:v>1.0486285581082131</c:v>
                </c:pt>
                <c:pt idx="5013">
                  <c:v>1.0254280090134424</c:v>
                </c:pt>
                <c:pt idx="5014">
                  <c:v>0.96470512056774338</c:v>
                </c:pt>
                <c:pt idx="5015">
                  <c:v>0.94936154782563653</c:v>
                </c:pt>
                <c:pt idx="5016">
                  <c:v>0.90596234038695644</c:v>
                </c:pt>
                <c:pt idx="5017">
                  <c:v>0.88937423916703351</c:v>
                </c:pt>
                <c:pt idx="5018">
                  <c:v>0.91670724442487506</c:v>
                </c:pt>
                <c:pt idx="5019">
                  <c:v>0.97392965370768469</c:v>
                </c:pt>
                <c:pt idx="5020">
                  <c:v>1.0270986039524463</c:v>
                </c:pt>
                <c:pt idx="5021">
                  <c:v>1.044029889404025</c:v>
                </c:pt>
                <c:pt idx="5022">
                  <c:v>1.0277357610919733</c:v>
                </c:pt>
                <c:pt idx="5023">
                  <c:v>1.0324393276179129</c:v>
                </c:pt>
                <c:pt idx="5024">
                  <c:v>1.1093967727731875</c:v>
                </c:pt>
                <c:pt idx="5025">
                  <c:v>1.185331140407677</c:v>
                </c:pt>
                <c:pt idx="5026">
                  <c:v>1.2323758709109276</c:v>
                </c:pt>
                <c:pt idx="5027">
                  <c:v>1.2775130151001062</c:v>
                </c:pt>
                <c:pt idx="5028">
                  <c:v>1.3399854956098318</c:v>
                </c:pt>
                <c:pt idx="5029">
                  <c:v>1.4077417182522209</c:v>
                </c:pt>
                <c:pt idx="5030">
                  <c:v>1.3609909606568418</c:v>
                </c:pt>
                <c:pt idx="5031">
                  <c:v>1.3335880235178326</c:v>
                </c:pt>
                <c:pt idx="5032">
                  <c:v>1.3502033204693207</c:v>
                </c:pt>
                <c:pt idx="5033">
                  <c:v>1.2909231008314124</c:v>
                </c:pt>
                <c:pt idx="5034">
                  <c:v>1.2664339920743868</c:v>
                </c:pt>
                <c:pt idx="5035">
                  <c:v>1.3316195705664482</c:v>
                </c:pt>
                <c:pt idx="5036">
                  <c:v>1.3607708047346474</c:v>
                </c:pt>
                <c:pt idx="5037">
                  <c:v>1.3036856691445</c:v>
                </c:pt>
                <c:pt idx="5038">
                  <c:v>1.2524398456318475</c:v>
                </c:pt>
                <c:pt idx="5039">
                  <c:v>1.251469864539356</c:v>
                </c:pt>
                <c:pt idx="5040">
                  <c:v>1.3262451759952343</c:v>
                </c:pt>
                <c:pt idx="5041">
                  <c:v>1.3052008599031315</c:v>
                </c:pt>
                <c:pt idx="5042">
                  <c:v>1.2161814602812817</c:v>
                </c:pt>
                <c:pt idx="5043">
                  <c:v>1.2518972260353805</c:v>
                </c:pt>
                <c:pt idx="5044">
                  <c:v>1.3096169286953818</c:v>
                </c:pt>
                <c:pt idx="5045">
                  <c:v>1.263175684425911</c:v>
                </c:pt>
                <c:pt idx="5046">
                  <c:v>1.1615193348701081</c:v>
                </c:pt>
                <c:pt idx="5047">
                  <c:v>1.2056359916081743</c:v>
                </c:pt>
                <c:pt idx="5048">
                  <c:v>1.2685915201118911</c:v>
                </c:pt>
                <c:pt idx="5049">
                  <c:v>1.2428099665881012</c:v>
                </c:pt>
                <c:pt idx="5050">
                  <c:v>1.252130332305939</c:v>
                </c:pt>
                <c:pt idx="5051">
                  <c:v>1.3115465306016731</c:v>
                </c:pt>
                <c:pt idx="5052">
                  <c:v>1.3464865704887461</c:v>
                </c:pt>
                <c:pt idx="5053">
                  <c:v>1.3373177238467715</c:v>
                </c:pt>
                <c:pt idx="5054">
                  <c:v>1.3402963039705769</c:v>
                </c:pt>
                <c:pt idx="5055">
                  <c:v>1.3315807195213551</c:v>
                </c:pt>
                <c:pt idx="5056">
                  <c:v>1.3128804164832033</c:v>
                </c:pt>
                <c:pt idx="5057">
                  <c:v>1.3351550156699215</c:v>
                </c:pt>
                <c:pt idx="5058">
                  <c:v>1.346344116656738</c:v>
                </c:pt>
                <c:pt idx="5059">
                  <c:v>1.3351550156699215</c:v>
                </c:pt>
                <c:pt idx="5060">
                  <c:v>1.3459297055090782</c:v>
                </c:pt>
                <c:pt idx="5061">
                  <c:v>1.3238364111994612</c:v>
                </c:pt>
                <c:pt idx="5062">
                  <c:v>1.3018726203734881</c:v>
                </c:pt>
                <c:pt idx="5063">
                  <c:v>1.3049677536325728</c:v>
                </c:pt>
                <c:pt idx="5064">
                  <c:v>1.2766790126654408</c:v>
                </c:pt>
                <c:pt idx="5065">
                  <c:v>1.2650366494858714</c:v>
                </c:pt>
                <c:pt idx="5066">
                  <c:v>1.2840205651532026</c:v>
                </c:pt>
                <c:pt idx="5067">
                  <c:v>1.2577779792276413</c:v>
                </c:pt>
                <c:pt idx="5068">
                  <c:v>1.2255225465565023</c:v>
                </c:pt>
                <c:pt idx="5069">
                  <c:v>1.1744645030951333</c:v>
                </c:pt>
                <c:pt idx="5070">
                  <c:v>1.1037905669662513</c:v>
                </c:pt>
                <c:pt idx="5071">
                  <c:v>1.0951228988059778</c:v>
                </c:pt>
                <c:pt idx="5072">
                  <c:v>1.1250420886321841</c:v>
                </c:pt>
                <c:pt idx="5073">
                  <c:v>1.1604936672796498</c:v>
                </c:pt>
                <c:pt idx="5074">
                  <c:v>1.2248892745214846</c:v>
                </c:pt>
                <c:pt idx="5075">
                  <c:v>1.2613976015954831</c:v>
                </c:pt>
                <c:pt idx="5076">
                  <c:v>1.2666360175088711</c:v>
                </c:pt>
                <c:pt idx="5077">
                  <c:v>1.2667668160273511</c:v>
                </c:pt>
                <c:pt idx="5078">
                  <c:v>1.2497228625450025</c:v>
                </c:pt>
                <c:pt idx="5079">
                  <c:v>1.2804851200497294</c:v>
                </c:pt>
                <c:pt idx="5080">
                  <c:v>1.2944585459348856</c:v>
                </c:pt>
                <c:pt idx="5081">
                  <c:v>1.2747649511771868</c:v>
                </c:pt>
                <c:pt idx="5082">
                  <c:v>1.2468724908700044</c:v>
                </c:pt>
                <c:pt idx="5083">
                  <c:v>1.2040612292470667</c:v>
                </c:pt>
                <c:pt idx="5084">
                  <c:v>1.1823525602838716</c:v>
                </c:pt>
                <c:pt idx="5085">
                  <c:v>1.1674998057447745</c:v>
                </c:pt>
                <c:pt idx="5086">
                  <c:v>1.2018415395374136</c:v>
                </c:pt>
                <c:pt idx="5087">
                  <c:v>1.2278056929731409</c:v>
                </c:pt>
                <c:pt idx="5088">
                  <c:v>1.2398197311507679</c:v>
                </c:pt>
                <c:pt idx="5089">
                  <c:v>1.2817231733533634</c:v>
                </c:pt>
                <c:pt idx="5090">
                  <c:v>1.3327203501774199</c:v>
                </c:pt>
                <c:pt idx="5091">
                  <c:v>1.2450231811235721</c:v>
                </c:pt>
                <c:pt idx="5092">
                  <c:v>1.0712424564220777</c:v>
                </c:pt>
                <c:pt idx="5093">
                  <c:v>1.0141987619466963</c:v>
                </c:pt>
                <c:pt idx="5094">
                  <c:v>0.9970809914786708</c:v>
                </c:pt>
                <c:pt idx="5095">
                  <c:v>1.0192196120075632</c:v>
                </c:pt>
                <c:pt idx="5096">
                  <c:v>1.0684736719417751</c:v>
                </c:pt>
                <c:pt idx="5097">
                  <c:v>1.0597024009945868</c:v>
                </c:pt>
                <c:pt idx="5098">
                  <c:v>1.0071537724364785</c:v>
                </c:pt>
                <c:pt idx="5099">
                  <c:v>1.069178170892797</c:v>
                </c:pt>
                <c:pt idx="5100">
                  <c:v>1.2051749592064027</c:v>
                </c:pt>
                <c:pt idx="5101">
                  <c:v>1.1883964878655238</c:v>
                </c:pt>
                <c:pt idx="5102">
                  <c:v>1.0092323033489601</c:v>
                </c:pt>
                <c:pt idx="5103">
                  <c:v>0.82511590561786119</c:v>
                </c:pt>
                <c:pt idx="5104">
                  <c:v>0.82282757906187676</c:v>
                </c:pt>
                <c:pt idx="5105">
                  <c:v>0.97252713097982346</c:v>
                </c:pt>
                <c:pt idx="5106">
                  <c:v>1.1070139086741433</c:v>
                </c:pt>
                <c:pt idx="5107">
                  <c:v>1.1569517470019943</c:v>
                </c:pt>
                <c:pt idx="5108">
                  <c:v>1.1978942733559532</c:v>
                </c:pt>
                <c:pt idx="5109">
                  <c:v>1.2761571136263565</c:v>
                </c:pt>
                <c:pt idx="5110">
                  <c:v>1.2132507964464245</c:v>
                </c:pt>
                <c:pt idx="5111">
                  <c:v>1.0559649304566292</c:v>
                </c:pt>
                <c:pt idx="5112">
                  <c:v>1.0528361262917971</c:v>
                </c:pt>
                <c:pt idx="5113">
                  <c:v>1.0860071485922971</c:v>
                </c:pt>
                <c:pt idx="5114">
                  <c:v>1.006209692040716</c:v>
                </c:pt>
                <c:pt idx="5115">
                  <c:v>0.99512160377114145</c:v>
                </c:pt>
                <c:pt idx="5116">
                  <c:v>1.0525913647077105</c:v>
                </c:pt>
                <c:pt idx="5117">
                  <c:v>1.0572483099795384</c:v>
                </c:pt>
                <c:pt idx="5118">
                  <c:v>1.0865368178403998</c:v>
                </c:pt>
                <c:pt idx="5119">
                  <c:v>1.1462599393923696</c:v>
                </c:pt>
                <c:pt idx="5120">
                  <c:v>1.1944313502033206</c:v>
                </c:pt>
                <c:pt idx="5121">
                  <c:v>1.2552280556346966</c:v>
                </c:pt>
                <c:pt idx="5122">
                  <c:v>1.2601155171074103</c:v>
                </c:pt>
                <c:pt idx="5123">
                  <c:v>1.2083529746950195</c:v>
                </c:pt>
                <c:pt idx="5124">
                  <c:v>1.1389313372529721</c:v>
                </c:pt>
                <c:pt idx="5125">
                  <c:v>1.128857261260328</c:v>
                </c:pt>
                <c:pt idx="5126">
                  <c:v>1.2779105907948924</c:v>
                </c:pt>
                <c:pt idx="5127">
                  <c:v>1.2663653552280556</c:v>
                </c:pt>
                <c:pt idx="5128">
                  <c:v>1.0692701183661839</c:v>
                </c:pt>
                <c:pt idx="5129">
                  <c:v>1.0179647232510554</c:v>
                </c:pt>
                <c:pt idx="5130">
                  <c:v>1.0428915537827967</c:v>
                </c:pt>
                <c:pt idx="5131">
                  <c:v>1.0687184335258619</c:v>
                </c:pt>
                <c:pt idx="5132">
                  <c:v>1.0576976870677821</c:v>
                </c:pt>
                <c:pt idx="5133">
                  <c:v>1.1145795021886089</c:v>
                </c:pt>
                <c:pt idx="5134">
                  <c:v>1.1689981610505322</c:v>
                </c:pt>
                <c:pt idx="5135">
                  <c:v>1.1602139397549793</c:v>
                </c:pt>
                <c:pt idx="5136">
                  <c:v>1.1456655184024451</c:v>
                </c:pt>
                <c:pt idx="5137">
                  <c:v>1.1169248102773963</c:v>
                </c:pt>
                <c:pt idx="5138">
                  <c:v>1.1027156880520086</c:v>
                </c:pt>
                <c:pt idx="5139">
                  <c:v>1.1414993913336269</c:v>
                </c:pt>
                <c:pt idx="5140">
                  <c:v>1.1740345515294361</c:v>
                </c:pt>
                <c:pt idx="5141">
                  <c:v>1.1218550078997125</c:v>
                </c:pt>
                <c:pt idx="5142">
                  <c:v>1.0786448755471523</c:v>
                </c:pt>
                <c:pt idx="5143">
                  <c:v>1.0647310212644718</c:v>
                </c:pt>
                <c:pt idx="5144">
                  <c:v>1.0560245020591055</c:v>
                </c:pt>
                <c:pt idx="5145">
                  <c:v>1.0677523375378797</c:v>
                </c:pt>
                <c:pt idx="5146">
                  <c:v>1.1166515579269083</c:v>
                </c:pt>
                <c:pt idx="5147">
                  <c:v>1.1514944702012484</c:v>
                </c:pt>
                <c:pt idx="5148">
                  <c:v>1.125180657359683</c:v>
                </c:pt>
                <c:pt idx="5149">
                  <c:v>1.0987153254422544</c:v>
                </c:pt>
                <c:pt idx="5150">
                  <c:v>1.0890932166075269</c:v>
                </c:pt>
                <c:pt idx="5151">
                  <c:v>1.0437644072625554</c:v>
                </c:pt>
                <c:pt idx="5152">
                  <c:v>0.94816105053225941</c:v>
                </c:pt>
                <c:pt idx="5153">
                  <c:v>0.93875003237587085</c:v>
                </c:pt>
                <c:pt idx="5154">
                  <c:v>1.0116332979357145</c:v>
                </c:pt>
                <c:pt idx="5155">
                  <c:v>1.0285438628299102</c:v>
                </c:pt>
                <c:pt idx="5156">
                  <c:v>0.99188272164521218</c:v>
                </c:pt>
                <c:pt idx="5157">
                  <c:v>0.98240047657281981</c:v>
                </c:pt>
                <c:pt idx="5158">
                  <c:v>0.99012276930249432</c:v>
                </c:pt>
                <c:pt idx="5159">
                  <c:v>0.98725426713978615</c:v>
                </c:pt>
                <c:pt idx="5160">
                  <c:v>0.98825662410318837</c:v>
                </c:pt>
                <c:pt idx="5161">
                  <c:v>0.98806107384288644</c:v>
                </c:pt>
                <c:pt idx="5162">
                  <c:v>0.97648346240513872</c:v>
                </c:pt>
                <c:pt idx="5163">
                  <c:v>0.93780724701494478</c:v>
                </c:pt>
                <c:pt idx="5164">
                  <c:v>0.9178235644538838</c:v>
                </c:pt>
                <c:pt idx="5165">
                  <c:v>0.90567484265326725</c:v>
                </c:pt>
                <c:pt idx="5166">
                  <c:v>0.88446476210210068</c:v>
                </c:pt>
                <c:pt idx="5167">
                  <c:v>0.85176901758657297</c:v>
                </c:pt>
                <c:pt idx="5168">
                  <c:v>0.79262477660649078</c:v>
                </c:pt>
                <c:pt idx="5169">
                  <c:v>0.76556890880364681</c:v>
                </c:pt>
                <c:pt idx="5170">
                  <c:v>0.78596829754720399</c:v>
                </c:pt>
                <c:pt idx="5171">
                  <c:v>0.82434924499469031</c:v>
                </c:pt>
                <c:pt idx="5172">
                  <c:v>0.87915641430754488</c:v>
                </c:pt>
                <c:pt idx="5173">
                  <c:v>0.88437669973322286</c:v>
                </c:pt>
                <c:pt idx="5174">
                  <c:v>0.84298220622134734</c:v>
                </c:pt>
                <c:pt idx="5175">
                  <c:v>0.86588101219922819</c:v>
                </c:pt>
                <c:pt idx="5176">
                  <c:v>0.87905540159030271</c:v>
                </c:pt>
                <c:pt idx="5177">
                  <c:v>0.83095133259084675</c:v>
                </c:pt>
                <c:pt idx="5178">
                  <c:v>0.82524670413634127</c:v>
                </c:pt>
                <c:pt idx="5179">
                  <c:v>0.88842238856225231</c:v>
                </c:pt>
                <c:pt idx="5180">
                  <c:v>0.92595508819187233</c:v>
                </c:pt>
                <c:pt idx="5181">
                  <c:v>0.90868061850863791</c:v>
                </c:pt>
                <c:pt idx="5182">
                  <c:v>0.89296278069880086</c:v>
                </c:pt>
                <c:pt idx="5183">
                  <c:v>0.87114273873967207</c:v>
                </c:pt>
                <c:pt idx="5184">
                  <c:v>0.8429744360123288</c:v>
                </c:pt>
                <c:pt idx="5185">
                  <c:v>0.83563288352456688</c:v>
                </c:pt>
                <c:pt idx="5186">
                  <c:v>0.85216270817685003</c:v>
                </c:pt>
                <c:pt idx="5187">
                  <c:v>0.84623792380015028</c:v>
                </c:pt>
                <c:pt idx="5188">
                  <c:v>0.81844129607086435</c:v>
                </c:pt>
                <c:pt idx="5189">
                  <c:v>0.80765883602268906</c:v>
                </c:pt>
                <c:pt idx="5190">
                  <c:v>0.81126291797249339</c:v>
                </c:pt>
                <c:pt idx="5191">
                  <c:v>0.80162138361521929</c:v>
                </c:pt>
                <c:pt idx="5192">
                  <c:v>0.81834675852780436</c:v>
                </c:pt>
                <c:pt idx="5193">
                  <c:v>0.82187702349193192</c:v>
                </c:pt>
                <c:pt idx="5194">
                  <c:v>0.81744282421197134</c:v>
                </c:pt>
                <c:pt idx="5195">
                  <c:v>0.84427076588360228</c:v>
                </c:pt>
                <c:pt idx="5196">
                  <c:v>0.83460851096894506</c:v>
                </c:pt>
                <c:pt idx="5197">
                  <c:v>0.79976041855525914</c:v>
                </c:pt>
                <c:pt idx="5198">
                  <c:v>0.72138361521924943</c:v>
                </c:pt>
                <c:pt idx="5199">
                  <c:v>0.67912792354114326</c:v>
                </c:pt>
                <c:pt idx="5200">
                  <c:v>0.71981662306716054</c:v>
                </c:pt>
                <c:pt idx="5201">
                  <c:v>0.69079359734776857</c:v>
                </c:pt>
                <c:pt idx="5202">
                  <c:v>0.63632831723173355</c:v>
                </c:pt>
                <c:pt idx="5203">
                  <c:v>0.62840399906757494</c:v>
                </c:pt>
                <c:pt idx="5204">
                  <c:v>0.66553523789789948</c:v>
                </c:pt>
                <c:pt idx="5205">
                  <c:v>0.75337097567924582</c:v>
                </c:pt>
                <c:pt idx="5206">
                  <c:v>0.77094589344453368</c:v>
                </c:pt>
                <c:pt idx="5207">
                  <c:v>0.72150275842420164</c:v>
                </c:pt>
                <c:pt idx="5208">
                  <c:v>0.69272578932373285</c:v>
                </c:pt>
                <c:pt idx="5209">
                  <c:v>0.66476210210054654</c:v>
                </c:pt>
                <c:pt idx="5210">
                  <c:v>0.6280880105674842</c:v>
                </c:pt>
                <c:pt idx="5211">
                  <c:v>0.66030329715869363</c:v>
                </c:pt>
                <c:pt idx="5212">
                  <c:v>0.7152917713486493</c:v>
                </c:pt>
                <c:pt idx="5213">
                  <c:v>0.73357118806495891</c:v>
                </c:pt>
                <c:pt idx="5214">
                  <c:v>0.76205029915304723</c:v>
                </c:pt>
                <c:pt idx="5215">
                  <c:v>0.77530498070398091</c:v>
                </c:pt>
                <c:pt idx="5216">
                  <c:v>0.80969981092491394</c:v>
                </c:pt>
                <c:pt idx="5217">
                  <c:v>0.86003522494755102</c:v>
                </c:pt>
                <c:pt idx="5218">
                  <c:v>0.84660182858918909</c:v>
                </c:pt>
                <c:pt idx="5219">
                  <c:v>0.81086275220803439</c:v>
                </c:pt>
                <c:pt idx="5220">
                  <c:v>0.81691185992903215</c:v>
                </c:pt>
                <c:pt idx="5221">
                  <c:v>0.7995959491310316</c:v>
                </c:pt>
                <c:pt idx="5222">
                  <c:v>0.80115776114377479</c:v>
                </c:pt>
                <c:pt idx="5223">
                  <c:v>0.8682845968556554</c:v>
                </c:pt>
                <c:pt idx="5224">
                  <c:v>0.87249993524825808</c:v>
                </c:pt>
                <c:pt idx="5225">
                  <c:v>0.75752156233002677</c:v>
                </c:pt>
                <c:pt idx="5226">
                  <c:v>0.62541764873475092</c:v>
                </c:pt>
                <c:pt idx="5227">
                  <c:v>0.61461187805951978</c:v>
                </c:pt>
                <c:pt idx="5228">
                  <c:v>0.71542515993680222</c:v>
                </c:pt>
                <c:pt idx="5229">
                  <c:v>0.81456655184024451</c:v>
                </c:pt>
                <c:pt idx="5230">
                  <c:v>0.83839001269134139</c:v>
                </c:pt>
                <c:pt idx="5231">
                  <c:v>0.77575565282706105</c:v>
                </c:pt>
                <c:pt idx="5232">
                  <c:v>0.70842679168069622</c:v>
                </c:pt>
                <c:pt idx="5233">
                  <c:v>0.68658861923385739</c:v>
                </c:pt>
                <c:pt idx="5234">
                  <c:v>0.70583931207749484</c:v>
                </c:pt>
                <c:pt idx="5235">
                  <c:v>0.70782848558626221</c:v>
                </c:pt>
                <c:pt idx="5236">
                  <c:v>0.74105907948923821</c:v>
                </c:pt>
                <c:pt idx="5237">
                  <c:v>0.77930145820922581</c:v>
                </c:pt>
                <c:pt idx="5238">
                  <c:v>0.76923385739076378</c:v>
                </c:pt>
                <c:pt idx="5239">
                  <c:v>0.77449428889637129</c:v>
                </c:pt>
                <c:pt idx="5240">
                  <c:v>0.78587376000414411</c:v>
                </c:pt>
                <c:pt idx="5241">
                  <c:v>0.83923308036986199</c:v>
                </c:pt>
                <c:pt idx="5242">
                  <c:v>0.88122717501100789</c:v>
                </c:pt>
                <c:pt idx="5243">
                  <c:v>0.86968193944417116</c:v>
                </c:pt>
                <c:pt idx="5244">
                  <c:v>0.90084436271335688</c:v>
                </c:pt>
                <c:pt idx="5245">
                  <c:v>0.86875857960579139</c:v>
                </c:pt>
                <c:pt idx="5246">
                  <c:v>0.87179802636690928</c:v>
                </c:pt>
                <c:pt idx="5247">
                  <c:v>0.93511227952031906</c:v>
                </c:pt>
                <c:pt idx="5248">
                  <c:v>0.87330803698619497</c:v>
                </c:pt>
                <c:pt idx="5249">
                  <c:v>0.72390763811546521</c:v>
                </c:pt>
                <c:pt idx="5250">
                  <c:v>0.72663498148100192</c:v>
                </c:pt>
                <c:pt idx="5251">
                  <c:v>0.80710715118236676</c:v>
                </c:pt>
                <c:pt idx="5252">
                  <c:v>0.79442228495946532</c:v>
                </c:pt>
                <c:pt idx="5253">
                  <c:v>0.78361133414488848</c:v>
                </c:pt>
                <c:pt idx="5254">
                  <c:v>0.82202854256779512</c:v>
                </c:pt>
                <c:pt idx="5255">
                  <c:v>0.82799088295475154</c:v>
                </c:pt>
                <c:pt idx="5256">
                  <c:v>0.82729544924758469</c:v>
                </c:pt>
                <c:pt idx="5257">
                  <c:v>0.87934419435882827</c:v>
                </c:pt>
                <c:pt idx="5258">
                  <c:v>0.92641871066331682</c:v>
                </c:pt>
                <c:pt idx="5259">
                  <c:v>0.97517806729001011</c:v>
                </c:pt>
                <c:pt idx="5260">
                  <c:v>0.97525965448470575</c:v>
                </c:pt>
                <c:pt idx="5261">
                  <c:v>0.96868476262011438</c:v>
                </c:pt>
                <c:pt idx="5262">
                  <c:v>0.98393120774948839</c:v>
                </c:pt>
                <c:pt idx="5263">
                  <c:v>0.9859916081742599</c:v>
                </c:pt>
                <c:pt idx="5264">
                  <c:v>1.0064609287989845</c:v>
                </c:pt>
                <c:pt idx="5265">
                  <c:v>1.004840840218602</c:v>
                </c:pt>
                <c:pt idx="5266">
                  <c:v>1.0070579398585822</c:v>
                </c:pt>
                <c:pt idx="5267">
                  <c:v>1.0481649356367686</c:v>
                </c:pt>
                <c:pt idx="5268">
                  <c:v>1.0661439042710248</c:v>
                </c:pt>
                <c:pt idx="5269">
                  <c:v>1.0720894092051076</c:v>
                </c:pt>
                <c:pt idx="5270">
                  <c:v>1.0752881452511074</c:v>
                </c:pt>
                <c:pt idx="5271">
                  <c:v>1.0086003263487788</c:v>
                </c:pt>
                <c:pt idx="5272">
                  <c:v>0.91269911160610229</c:v>
                </c:pt>
                <c:pt idx="5273">
                  <c:v>0.94316998627263071</c:v>
                </c:pt>
                <c:pt idx="5274">
                  <c:v>1.0560180268849233</c:v>
                </c:pt>
                <c:pt idx="5275">
                  <c:v>1.1528141106995777</c:v>
                </c:pt>
                <c:pt idx="5276">
                  <c:v>1.2124154989769225</c:v>
                </c:pt>
                <c:pt idx="5277">
                  <c:v>1.1902470926467923</c:v>
                </c:pt>
                <c:pt idx="5278">
                  <c:v>1.1304682845968557</c:v>
                </c:pt>
                <c:pt idx="5279">
                  <c:v>1.1077974047501877</c:v>
                </c:pt>
                <c:pt idx="5280">
                  <c:v>1.1059882410836852</c:v>
                </c:pt>
                <c:pt idx="5281">
                  <c:v>1.1421494988215184</c:v>
                </c:pt>
                <c:pt idx="5282">
                  <c:v>1.1766595871428942</c:v>
                </c:pt>
                <c:pt idx="5283">
                  <c:v>1.1761506384521743</c:v>
                </c:pt>
                <c:pt idx="5284">
                  <c:v>1.1481960164728431</c:v>
                </c:pt>
                <c:pt idx="5285">
                  <c:v>1.096533191742858</c:v>
                </c:pt>
                <c:pt idx="5286">
                  <c:v>1.11118780595198</c:v>
                </c:pt>
                <c:pt idx="5287">
                  <c:v>1.2295229091662565</c:v>
                </c:pt>
                <c:pt idx="5288">
                  <c:v>1.3058224766246211</c:v>
                </c:pt>
                <c:pt idx="5289">
                  <c:v>1.2819860654251598</c:v>
                </c:pt>
                <c:pt idx="5290">
                  <c:v>1.265741148436893</c:v>
                </c:pt>
                <c:pt idx="5291">
                  <c:v>1.2342316558315418</c:v>
                </c:pt>
                <c:pt idx="5292">
                  <c:v>1.2233818539718719</c:v>
                </c:pt>
                <c:pt idx="5293">
                  <c:v>1.3034525628739413</c:v>
                </c:pt>
                <c:pt idx="5294">
                  <c:v>1.2800564635188685</c:v>
                </c:pt>
                <c:pt idx="5295">
                  <c:v>1.1270247869667696</c:v>
                </c:pt>
                <c:pt idx="5296">
                  <c:v>1.0478424719624959</c:v>
                </c:pt>
                <c:pt idx="5297">
                  <c:v>1.0747895568390791</c:v>
                </c:pt>
                <c:pt idx="5298">
                  <c:v>1.180128985469709</c:v>
                </c:pt>
                <c:pt idx="5299">
                  <c:v>1.2615827915770934</c:v>
                </c:pt>
                <c:pt idx="5300">
                  <c:v>1.2405229350669533</c:v>
                </c:pt>
                <c:pt idx="5301">
                  <c:v>1.2301911471418581</c:v>
                </c:pt>
                <c:pt idx="5302">
                  <c:v>1.2532181615685463</c:v>
                </c:pt>
                <c:pt idx="5303">
                  <c:v>1.2539848221917169</c:v>
                </c:pt>
                <c:pt idx="5304">
                  <c:v>1.2339312077494884</c:v>
                </c:pt>
                <c:pt idx="5305">
                  <c:v>1.2259822839234376</c:v>
                </c:pt>
                <c:pt idx="5306">
                  <c:v>1.2269509699810925</c:v>
                </c:pt>
                <c:pt idx="5307">
                  <c:v>1.2625333471470384</c:v>
                </c:pt>
                <c:pt idx="5308">
                  <c:v>1.2768732678909063</c:v>
                </c:pt>
                <c:pt idx="5309">
                  <c:v>1.2528918127897641</c:v>
                </c:pt>
                <c:pt idx="5310">
                  <c:v>1.216307078660416</c:v>
                </c:pt>
                <c:pt idx="5311">
                  <c:v>1.1759939392369654</c:v>
                </c:pt>
                <c:pt idx="5312">
                  <c:v>1.1992009635059182</c:v>
                </c:pt>
                <c:pt idx="5313">
                  <c:v>1.256754901706856</c:v>
                </c:pt>
                <c:pt idx="5314">
                  <c:v>1.2648113134243311</c:v>
                </c:pt>
                <c:pt idx="5315">
                  <c:v>1.2469074568105882</c:v>
                </c:pt>
                <c:pt idx="5316">
                  <c:v>1.2757660131057527</c:v>
                </c:pt>
                <c:pt idx="5317">
                  <c:v>1.2930068118832396</c:v>
                </c:pt>
                <c:pt idx="5318">
                  <c:v>1.2973658991426869</c:v>
                </c:pt>
                <c:pt idx="5319">
                  <c:v>1.2780465694527183</c:v>
                </c:pt>
                <c:pt idx="5320">
                  <c:v>1.2162889481727057</c:v>
                </c:pt>
                <c:pt idx="5321">
                  <c:v>1.1881815120826751</c:v>
                </c:pt>
                <c:pt idx="5322">
                  <c:v>1.2054508016265637</c:v>
                </c:pt>
                <c:pt idx="5323">
                  <c:v>1.2408376285322076</c:v>
                </c:pt>
                <c:pt idx="5324">
                  <c:v>1.2450698023776841</c:v>
                </c:pt>
                <c:pt idx="5325">
                  <c:v>1.150731694682587</c:v>
                </c:pt>
                <c:pt idx="5326">
                  <c:v>1.0259706286099095</c:v>
                </c:pt>
                <c:pt idx="5327">
                  <c:v>0.96835841384133226</c:v>
                </c:pt>
                <c:pt idx="5328">
                  <c:v>1.0201196612188868</c:v>
                </c:pt>
                <c:pt idx="5329">
                  <c:v>1.1217824859488721</c:v>
                </c:pt>
                <c:pt idx="5330">
                  <c:v>1.1899466445647389</c:v>
                </c:pt>
                <c:pt idx="5331">
                  <c:v>1.2646235333730478</c:v>
                </c:pt>
                <c:pt idx="5332">
                  <c:v>1.2931324302623741</c:v>
                </c:pt>
                <c:pt idx="5333">
                  <c:v>1.2186057654950919</c:v>
                </c:pt>
              </c:numCache>
            </c:numRef>
          </c:yVal>
          <c:smooth val="1"/>
          <c:extLst xmlns:c16r2="http://schemas.microsoft.com/office/drawing/2015/06/chart">
            <c:ext xmlns:c16="http://schemas.microsoft.com/office/drawing/2014/chart" uri="{C3380CC4-5D6E-409C-BE32-E72D297353CC}">
              <c16:uniqueId val="{00000001-C388-480C-AEB9-AAEA27FAB87B}"/>
            </c:ext>
          </c:extLst>
        </c:ser>
        <c:dLbls>
          <c:showLegendKey val="0"/>
          <c:showVal val="0"/>
          <c:showCatName val="0"/>
          <c:showSerName val="0"/>
          <c:showPercent val="0"/>
          <c:showBubbleSize val="0"/>
        </c:dLbls>
        <c:axId val="364989824"/>
        <c:axId val="265954816"/>
      </c:scatterChart>
      <c:valAx>
        <c:axId val="364989824"/>
        <c:scaling>
          <c:orientation val="minMax"/>
          <c:max val="2.5"/>
          <c:min val="0"/>
        </c:scaling>
        <c:delete val="0"/>
        <c:axPos val="b"/>
        <c:title>
          <c:tx>
            <c:rich>
              <a:bodyPr/>
              <a:lstStyle/>
              <a:p>
                <a:pPr>
                  <a:defRPr/>
                </a:pPr>
                <a:r>
                  <a:rPr lang="en-US"/>
                  <a:t>time (sec)</a:t>
                </a:r>
              </a:p>
            </c:rich>
          </c:tx>
          <c:overlay val="0"/>
        </c:title>
        <c:numFmt formatCode="General" sourceLinked="1"/>
        <c:majorTickMark val="out"/>
        <c:minorTickMark val="none"/>
        <c:tickLblPos val="nextTo"/>
        <c:crossAx val="265954816"/>
        <c:crosses val="autoZero"/>
        <c:crossBetween val="midCat"/>
      </c:valAx>
      <c:valAx>
        <c:axId val="265954816"/>
        <c:scaling>
          <c:orientation val="minMax"/>
          <c:max val="2"/>
          <c:min val="0"/>
        </c:scaling>
        <c:delete val="0"/>
        <c:axPos val="l"/>
        <c:majorGridlines/>
        <c:title>
          <c:tx>
            <c:rich>
              <a:bodyPr rot="-5400000" vert="horz"/>
              <a:lstStyle/>
              <a:p>
                <a:pPr>
                  <a:defRPr/>
                </a:pPr>
                <a:r>
                  <a:rPr lang="en-US"/>
                  <a:t>Contact Force Amplification</a:t>
                </a:r>
              </a:p>
            </c:rich>
          </c:tx>
          <c:overlay val="0"/>
        </c:title>
        <c:numFmt formatCode="General" sourceLinked="1"/>
        <c:majorTickMark val="out"/>
        <c:minorTickMark val="none"/>
        <c:tickLblPos val="nextTo"/>
        <c:crossAx val="3649898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max!$C$16</c:f>
              <c:strCache>
                <c:ptCount val="1"/>
                <c:pt idx="0">
                  <c:v>VB</c:v>
                </c:pt>
              </c:strCache>
            </c:strRef>
          </c:tx>
          <c:spPr>
            <a:ln w="28575">
              <a:noFill/>
            </a:ln>
          </c:spPr>
          <c:xVal>
            <c:numRef>
              <c:f>max!$B$17:$B$26</c:f>
              <c:numCache>
                <c:formatCode>General</c:formatCode>
                <c:ptCount val="10"/>
                <c:pt idx="0">
                  <c:v>1.3885310257236092</c:v>
                </c:pt>
                <c:pt idx="1">
                  <c:v>1.2249220634795239</c:v>
                </c:pt>
                <c:pt idx="2">
                  <c:v>1.4035896376331605</c:v>
                </c:pt>
                <c:pt idx="3">
                  <c:v>1.1991832617269396</c:v>
                </c:pt>
                <c:pt idx="4">
                  <c:v>1.561999793384663</c:v>
                </c:pt>
                <c:pt idx="5">
                  <c:v>1.5094313824389118</c:v>
                </c:pt>
                <c:pt idx="6">
                  <c:v>1.4704904683483533</c:v>
                </c:pt>
                <c:pt idx="7">
                  <c:v>1.138827275655244</c:v>
                </c:pt>
                <c:pt idx="8">
                  <c:v>1.6069355907071714</c:v>
                </c:pt>
                <c:pt idx="9">
                  <c:v>1.4253875556797948</c:v>
                </c:pt>
              </c:numCache>
            </c:numRef>
          </c:xVal>
          <c:yVal>
            <c:numRef>
              <c:f>max!$C$17:$C$26</c:f>
              <c:numCache>
                <c:formatCode>General</c:formatCode>
                <c:ptCount val="10"/>
                <c:pt idx="0">
                  <c:v>1.468138704620755</c:v>
                </c:pt>
                <c:pt idx="1">
                  <c:v>1.49240714197726</c:v>
                </c:pt>
                <c:pt idx="2">
                  <c:v>1.6184413944418661</c:v>
                </c:pt>
                <c:pt idx="3">
                  <c:v>1.4750418201002709</c:v>
                </c:pt>
                <c:pt idx="4">
                  <c:v>1.6873948588956513</c:v>
                </c:pt>
                <c:pt idx="5">
                  <c:v>1.4089732853744927</c:v>
                </c:pt>
                <c:pt idx="6">
                  <c:v>1.6265137499320592</c:v>
                </c:pt>
                <c:pt idx="7">
                  <c:v>1.6267189665669515</c:v>
                </c:pt>
                <c:pt idx="8">
                  <c:v>1.5049546026990279</c:v>
                </c:pt>
                <c:pt idx="9">
                  <c:v>1.4431895450704024</c:v>
                </c:pt>
              </c:numCache>
            </c:numRef>
          </c:yVal>
          <c:smooth val="0"/>
          <c:extLst xmlns:c16r2="http://schemas.microsoft.com/office/drawing/2015/06/chart">
            <c:ext xmlns:c16="http://schemas.microsoft.com/office/drawing/2014/chart" uri="{C3380CC4-5D6E-409C-BE32-E72D297353CC}">
              <c16:uniqueId val="{00000000-5479-483D-96A2-7C8C7DCB7AE1}"/>
            </c:ext>
          </c:extLst>
        </c:ser>
        <c:ser>
          <c:idx val="1"/>
          <c:order val="1"/>
          <c:tx>
            <c:strRef>
              <c:f>max!$D$16</c:f>
              <c:strCache>
                <c:ptCount val="1"/>
                <c:pt idx="0">
                  <c:v>VB_SS</c:v>
                </c:pt>
              </c:strCache>
            </c:strRef>
          </c:tx>
          <c:spPr>
            <a:ln w="28575">
              <a:noFill/>
            </a:ln>
          </c:spPr>
          <c:xVal>
            <c:numRef>
              <c:f>max!$B$17:$B$26</c:f>
              <c:numCache>
                <c:formatCode>General</c:formatCode>
                <c:ptCount val="10"/>
                <c:pt idx="0">
                  <c:v>1.3885310257236092</c:v>
                </c:pt>
                <c:pt idx="1">
                  <c:v>1.2249220634795239</c:v>
                </c:pt>
                <c:pt idx="2">
                  <c:v>1.4035896376331605</c:v>
                </c:pt>
                <c:pt idx="3">
                  <c:v>1.1991832617269396</c:v>
                </c:pt>
                <c:pt idx="4">
                  <c:v>1.561999793384663</c:v>
                </c:pt>
                <c:pt idx="5">
                  <c:v>1.5094313824389118</c:v>
                </c:pt>
                <c:pt idx="6">
                  <c:v>1.4704904683483533</c:v>
                </c:pt>
                <c:pt idx="7">
                  <c:v>1.138827275655244</c:v>
                </c:pt>
                <c:pt idx="8">
                  <c:v>1.6069355907071714</c:v>
                </c:pt>
                <c:pt idx="9">
                  <c:v>1.4253875556797948</c:v>
                </c:pt>
              </c:numCache>
            </c:numRef>
          </c:xVal>
          <c:yVal>
            <c:numRef>
              <c:f>max!$D$17:$D$26</c:f>
              <c:numCache>
                <c:formatCode>General</c:formatCode>
                <c:ptCount val="10"/>
                <c:pt idx="0">
                  <c:v>1.3433632305723542</c:v>
                </c:pt>
                <c:pt idx="1">
                  <c:v>1.1997946593160054</c:v>
                </c:pt>
                <c:pt idx="2">
                  <c:v>1.4205991624069392</c:v>
                </c:pt>
                <c:pt idx="3">
                  <c:v>1.2146317894104532</c:v>
                </c:pt>
                <c:pt idx="4">
                  <c:v>1.4780501516388309</c:v>
                </c:pt>
                <c:pt idx="5">
                  <c:v>1.5108820174986566</c:v>
                </c:pt>
                <c:pt idx="6">
                  <c:v>1.5003067253258133</c:v>
                </c:pt>
                <c:pt idx="7">
                  <c:v>1.1329542752331847</c:v>
                </c:pt>
                <c:pt idx="8">
                  <c:v>1.4784958434083011</c:v>
                </c:pt>
                <c:pt idx="9">
                  <c:v>1.3420426793161584</c:v>
                </c:pt>
              </c:numCache>
            </c:numRef>
          </c:yVal>
          <c:smooth val="0"/>
          <c:extLst xmlns:c16r2="http://schemas.microsoft.com/office/drawing/2015/06/chart">
            <c:ext xmlns:c16="http://schemas.microsoft.com/office/drawing/2014/chart" uri="{C3380CC4-5D6E-409C-BE32-E72D297353CC}">
              <c16:uniqueId val="{00000001-5479-483D-96A2-7C8C7DCB7AE1}"/>
            </c:ext>
          </c:extLst>
        </c:ser>
        <c:ser>
          <c:idx val="2"/>
          <c:order val="2"/>
          <c:tx>
            <c:v>Control</c:v>
          </c:tx>
          <c:spPr>
            <a:ln w="28575">
              <a:solidFill>
                <a:schemeClr val="accent1"/>
              </a:solidFill>
            </a:ln>
          </c:spPr>
          <c:marker>
            <c:symbol val="none"/>
          </c:marker>
          <c:xVal>
            <c:numRef>
              <c:f>max!$B$17:$B$27</c:f>
              <c:numCache>
                <c:formatCode>General</c:formatCode>
                <c:ptCount val="11"/>
                <c:pt idx="0">
                  <c:v>1.3885310257236092</c:v>
                </c:pt>
                <c:pt idx="1">
                  <c:v>1.2249220634795239</c:v>
                </c:pt>
                <c:pt idx="2">
                  <c:v>1.4035896376331605</c:v>
                </c:pt>
                <c:pt idx="3">
                  <c:v>1.1991832617269396</c:v>
                </c:pt>
                <c:pt idx="4">
                  <c:v>1.561999793384663</c:v>
                </c:pt>
                <c:pt idx="5">
                  <c:v>1.5094313824389118</c:v>
                </c:pt>
                <c:pt idx="6">
                  <c:v>1.4704904683483533</c:v>
                </c:pt>
                <c:pt idx="7">
                  <c:v>1.138827275655244</c:v>
                </c:pt>
                <c:pt idx="8">
                  <c:v>1.6069355907071714</c:v>
                </c:pt>
                <c:pt idx="9">
                  <c:v>1.4253875556797948</c:v>
                </c:pt>
                <c:pt idx="10">
                  <c:v>0</c:v>
                </c:pt>
              </c:numCache>
            </c:numRef>
          </c:xVal>
          <c:yVal>
            <c:numRef>
              <c:f>max!$B$17:$B$27</c:f>
              <c:numCache>
                <c:formatCode>General</c:formatCode>
                <c:ptCount val="11"/>
                <c:pt idx="0">
                  <c:v>1.3885310257236092</c:v>
                </c:pt>
                <c:pt idx="1">
                  <c:v>1.2249220634795239</c:v>
                </c:pt>
                <c:pt idx="2">
                  <c:v>1.4035896376331605</c:v>
                </c:pt>
                <c:pt idx="3">
                  <c:v>1.1991832617269396</c:v>
                </c:pt>
                <c:pt idx="4">
                  <c:v>1.561999793384663</c:v>
                </c:pt>
                <c:pt idx="5">
                  <c:v>1.5094313824389118</c:v>
                </c:pt>
                <c:pt idx="6">
                  <c:v>1.4704904683483533</c:v>
                </c:pt>
                <c:pt idx="7">
                  <c:v>1.138827275655244</c:v>
                </c:pt>
                <c:pt idx="8">
                  <c:v>1.6069355907071714</c:v>
                </c:pt>
                <c:pt idx="9">
                  <c:v>1.4253875556797948</c:v>
                </c:pt>
                <c:pt idx="10">
                  <c:v>0</c:v>
                </c:pt>
              </c:numCache>
            </c:numRef>
          </c:yVal>
          <c:smooth val="0"/>
          <c:extLst xmlns:c16r2="http://schemas.microsoft.com/office/drawing/2015/06/chart">
            <c:ext xmlns:c16="http://schemas.microsoft.com/office/drawing/2014/chart" uri="{C3380CC4-5D6E-409C-BE32-E72D297353CC}">
              <c16:uniqueId val="{00000002-5479-483D-96A2-7C8C7DCB7AE1}"/>
            </c:ext>
          </c:extLst>
        </c:ser>
        <c:dLbls>
          <c:showLegendKey val="0"/>
          <c:showVal val="0"/>
          <c:showCatName val="0"/>
          <c:showSerName val="0"/>
          <c:showPercent val="0"/>
          <c:showBubbleSize val="0"/>
        </c:dLbls>
        <c:axId val="266540928"/>
        <c:axId val="266551296"/>
      </c:scatterChart>
      <c:valAx>
        <c:axId val="266540928"/>
        <c:scaling>
          <c:orientation val="minMax"/>
          <c:max val="1.6"/>
          <c:min val="1"/>
        </c:scaling>
        <c:delete val="0"/>
        <c:axPos val="b"/>
        <c:title>
          <c:tx>
            <c:rich>
              <a:bodyPr/>
              <a:lstStyle/>
              <a:p>
                <a:pPr>
                  <a:defRPr/>
                </a:pPr>
                <a:r>
                  <a:rPr lang="en-US"/>
                  <a:t>FE Amplification for</a:t>
                </a:r>
                <a:r>
                  <a:rPr lang="en-US" baseline="0"/>
                  <a:t> Single Span</a:t>
                </a:r>
                <a:endParaRPr lang="en-US"/>
              </a:p>
            </c:rich>
          </c:tx>
          <c:overlay val="0"/>
        </c:title>
        <c:numFmt formatCode="General" sourceLinked="1"/>
        <c:majorTickMark val="out"/>
        <c:minorTickMark val="none"/>
        <c:tickLblPos val="low"/>
        <c:crossAx val="266551296"/>
        <c:crosses val="autoZero"/>
        <c:crossBetween val="midCat"/>
      </c:valAx>
      <c:valAx>
        <c:axId val="266551296"/>
        <c:scaling>
          <c:orientation val="minMax"/>
          <c:max val="2"/>
          <c:min val="1"/>
        </c:scaling>
        <c:delete val="0"/>
        <c:axPos val="l"/>
        <c:majorGridlines/>
        <c:title>
          <c:tx>
            <c:rich>
              <a:bodyPr rot="-5400000" vert="horz"/>
              <a:lstStyle/>
              <a:p>
                <a:pPr>
                  <a:defRPr/>
                </a:pPr>
                <a:r>
                  <a:rPr lang="en-US"/>
                  <a:t>Model Predicted Amplification</a:t>
                </a:r>
              </a:p>
            </c:rich>
          </c:tx>
          <c:overlay val="0"/>
        </c:title>
        <c:numFmt formatCode="General" sourceLinked="1"/>
        <c:majorTickMark val="out"/>
        <c:minorTickMark val="none"/>
        <c:tickLblPos val="low"/>
        <c:crossAx val="266540928"/>
        <c:crossesAt val="-0.5"/>
        <c:crossBetween val="midCat"/>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B4AE1EC-AA87-424A-91E8-8FA7682F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2</cp:revision>
  <dcterms:created xsi:type="dcterms:W3CDTF">2018-12-18T16:07:00Z</dcterms:created>
  <dcterms:modified xsi:type="dcterms:W3CDTF">2018-12-18T16:07:00Z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id="dZDf0Im4"/&gt;&lt;style id="http://www.zotero.org/styles/modern-language-association" locale="en-US" hasBibliography="1" bibliographyStyleHasBeenSet="0"/&gt;&lt;prefs&gt;&lt;pref name="fieldType" value="Field"/&gt;&lt;p</vt:lpwstr>
  </property>
  <property fmtid="{D5CDD505-2E9C-101B-9397-08002B2CF9AE}" pid="3" name="ZOTERO_PREF_2">
    <vt:lpwstr>ref name="automaticJournalAbbreviations" value="true"/&gt;&lt;/prefs&gt;&lt;/data&gt;</vt:lpwstr>
  </property>
</Properties>
</file>