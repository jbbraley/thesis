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9DB8" w14:textId="77777777" w:rsidR="00550D12" w:rsidRDefault="00531561">
      <w:r>
        <w:t>Summary Story</w:t>
      </w:r>
    </w:p>
    <w:p w14:paraId="3DD598AD" w14:textId="5E664EF7" w:rsidR="00531561" w:rsidRDefault="00531561">
      <w:r>
        <w:t xml:space="preserve">The </w:t>
      </w:r>
      <w:ins w:id="0" w:author="Franklin Moon" w:date="2018-12-19T07:05:00Z">
        <w:r w:rsidR="00991478">
          <w:t xml:space="preserve">response of </w:t>
        </w:r>
      </w:ins>
      <w:del w:id="1" w:author="Franklin Moon" w:date="2018-12-19T07:05:00Z">
        <w:r w:rsidDel="00991478">
          <w:delText xml:space="preserve">behavior of </w:delText>
        </w:r>
      </w:del>
      <w:r>
        <w:t>bridges</w:t>
      </w:r>
      <w:r w:rsidR="00991478">
        <w:t xml:space="preserve"> </w:t>
      </w:r>
      <w:ins w:id="2" w:author="Franklin Moon" w:date="2018-12-19T07:05:00Z">
        <w:r w:rsidR="00991478">
          <w:t>to live load</w:t>
        </w:r>
      </w:ins>
      <w:r>
        <w:t xml:space="preserve">, while often conceptualized as a static </w:t>
      </w:r>
      <w:ins w:id="3" w:author="Franklin Moon" w:date="2018-12-19T07:05:00Z">
        <w:r w:rsidR="00991478">
          <w:t>structural analysis problem</w:t>
        </w:r>
      </w:ins>
      <w:del w:id="4" w:author="Franklin Moon" w:date="2018-12-19T07:05:00Z">
        <w:r w:rsidDel="00991478">
          <w:delText>system</w:delText>
        </w:r>
      </w:del>
      <w:r>
        <w:t>, is in reality</w:t>
      </w:r>
      <w:del w:id="5" w:author="Franklin Moon" w:date="2018-12-19T07:08:00Z">
        <w:r w:rsidDel="00991478">
          <w:delText>,</w:delText>
        </w:r>
      </w:del>
      <w:r>
        <w:t xml:space="preserve"> a </w:t>
      </w:r>
      <w:ins w:id="6" w:author="Franklin Moon" w:date="2018-12-19T07:06:00Z">
        <w:r w:rsidR="00991478">
          <w:t xml:space="preserve">complex structural </w:t>
        </w:r>
      </w:ins>
      <w:r>
        <w:t>dynamic</w:t>
      </w:r>
      <w:ins w:id="7" w:author="Franklin Moon" w:date="2018-12-19T07:08:00Z">
        <w:r w:rsidR="00991478">
          <w:t>s</w:t>
        </w:r>
      </w:ins>
      <w:ins w:id="8" w:author="Franklin Moon" w:date="2018-12-19T07:12:00Z">
        <w:r w:rsidR="00CC2CE8">
          <w:t xml:space="preserve"> problem that involves </w:t>
        </w:r>
      </w:ins>
      <w:ins w:id="9" w:author="Franklin Moon" w:date="2018-12-19T07:14:00Z">
        <w:r w:rsidR="00CC2CE8">
          <w:t xml:space="preserve">the interaction between </w:t>
        </w:r>
      </w:ins>
      <w:ins w:id="10" w:author="Franklin Moon" w:date="2018-12-19T07:15:00Z">
        <w:r w:rsidR="00CC2CE8">
          <w:t>stationary and moving dynamic systems.</w:t>
        </w:r>
      </w:ins>
      <w:del w:id="11" w:author="Franklin Moon" w:date="2018-12-19T07:11:00Z">
        <w:r w:rsidDel="00991478">
          <w:delText xml:space="preserve"> </w:delText>
        </w:r>
      </w:del>
      <w:del w:id="12" w:author="Franklin Moon" w:date="2018-12-19T07:15:00Z">
        <w:r w:rsidDel="00CC2CE8">
          <w:delText>system</w:delText>
        </w:r>
        <w:r w:rsidR="005F3E05" w:rsidDel="00CC2CE8">
          <w:delText xml:space="preserve"> in motion</w:delText>
        </w:r>
        <w:r w:rsidDel="00CC2CE8">
          <w:delText xml:space="preserve"> and the member level responses are dependent on the position of that system </w:delText>
        </w:r>
        <w:r w:rsidR="005F3E05" w:rsidDel="00CC2CE8">
          <w:delText>at</w:delText>
        </w:r>
        <w:r w:rsidDel="00CC2CE8">
          <w:delText xml:space="preserve"> any state in time.</w:delText>
        </w:r>
      </w:del>
      <w:r>
        <w:t xml:space="preserve"> Admittedly, the responses </w:t>
      </w:r>
      <w:ins w:id="13" w:author="Franklin Moon" w:date="2018-12-19T07:17:00Z">
        <w:r w:rsidR="00CC2CE8">
          <w:t xml:space="preserve">of most bridges </w:t>
        </w:r>
      </w:ins>
      <w:r>
        <w:t xml:space="preserve">can </w:t>
      </w:r>
      <w:del w:id="14" w:author="Franklin Moon" w:date="2018-12-19T07:17:00Z">
        <w:r w:rsidDel="00CC2CE8">
          <w:delText xml:space="preserve">often </w:delText>
        </w:r>
      </w:del>
      <w:r>
        <w:t>be reasonably predicted by static analysis</w:t>
      </w:r>
      <w:ins w:id="15" w:author="Franklin Moon" w:date="2018-12-19T07:16:00Z">
        <w:r w:rsidR="00CC2CE8">
          <w:t xml:space="preserve"> </w:t>
        </w:r>
      </w:ins>
      <w:ins w:id="16" w:author="Franklin Moon" w:date="2018-12-19T07:17:00Z">
        <w:r w:rsidR="00CC2CE8">
          <w:t xml:space="preserve">modified by a dynamic load allowance factor. However, </w:t>
        </w:r>
      </w:ins>
      <w:ins w:id="17" w:author="Franklin Moon" w:date="2018-12-19T07:18:00Z">
        <w:r w:rsidR="00CC2CE8">
          <w:t>in certain cases excessive dynamic amplifications have been observed, which far</w:t>
        </w:r>
      </w:ins>
      <w:ins w:id="18" w:author="Franklin Moon" w:date="2018-12-19T07:19:00Z">
        <w:r w:rsidR="00CC2CE8">
          <w:t xml:space="preserve"> exceed</w:t>
        </w:r>
      </w:ins>
      <w:del w:id="19" w:author="Franklin Moon" w:date="2018-12-19T07:18:00Z">
        <w:r w:rsidDel="00CC2CE8">
          <w:delText>,</w:delText>
        </w:r>
      </w:del>
      <w:ins w:id="20" w:author="Franklin Moon" w:date="2018-12-19T07:19:00Z">
        <w:r w:rsidR="00CC2CE8">
          <w:t xml:space="preserve"> </w:t>
        </w:r>
      </w:ins>
      <w:del w:id="21" w:author="Franklin Moon" w:date="2018-12-19T07:18:00Z">
        <w:r w:rsidDel="00CC2CE8">
          <w:delText xml:space="preserve"> but in some cases the true maximum response can be greater than that predicted by static analyses, </w:delText>
        </w:r>
        <w:r w:rsidRPr="00557C18" w:rsidDel="00CC2CE8">
          <w:rPr>
            <w:b/>
          </w:rPr>
          <w:delText xml:space="preserve">far greater even than </w:delText>
        </w:r>
      </w:del>
      <w:r w:rsidRPr="00557C18">
        <w:rPr>
          <w:b/>
        </w:rPr>
        <w:t>the 33% specified by AASHTO codes</w:t>
      </w:r>
      <w:r>
        <w:t xml:space="preserve">. </w:t>
      </w:r>
      <w:ins w:id="22" w:author="Franklin Moon" w:date="2018-12-19T07:20:00Z">
        <w:r w:rsidR="00CC2CE8">
          <w:t>The overarching goal</w:t>
        </w:r>
      </w:ins>
      <w:ins w:id="23" w:author="Franklin Moon" w:date="2018-12-19T07:23:00Z">
        <w:r w:rsidR="00711487">
          <w:t>s</w:t>
        </w:r>
      </w:ins>
      <w:ins w:id="24" w:author="Franklin Moon" w:date="2018-12-19T07:20:00Z">
        <w:r w:rsidR="00CC2CE8">
          <w:t xml:space="preserve"> of </w:t>
        </w:r>
      </w:ins>
      <w:ins w:id="25" w:author="Franklin Moon" w:date="2018-12-19T07:21:00Z">
        <w:r w:rsidR="00CC2CE8">
          <w:t>t</w:t>
        </w:r>
      </w:ins>
      <w:ins w:id="26" w:author="Franklin Moon" w:date="2018-12-19T07:20:00Z">
        <w:r w:rsidR="00CC2CE8">
          <w:t xml:space="preserve">his research </w:t>
        </w:r>
      </w:ins>
      <w:ins w:id="27" w:author="Franklin Moon" w:date="2018-12-19T07:23:00Z">
        <w:r w:rsidR="00711487">
          <w:t>are</w:t>
        </w:r>
      </w:ins>
      <w:ins w:id="28" w:author="Franklin Moon" w:date="2018-12-19T07:20:00Z">
        <w:r w:rsidR="00CC2CE8">
          <w:t xml:space="preserve"> to </w:t>
        </w:r>
      </w:ins>
      <w:ins w:id="29" w:author="Franklin Moon" w:date="2018-12-19T07:23:00Z">
        <w:r w:rsidR="00711487">
          <w:t>(1) establish</w:t>
        </w:r>
      </w:ins>
      <w:ins w:id="30" w:author="Franklin Moon" w:date="2018-12-19T07:21:00Z">
        <w:r w:rsidR="00CC2CE8">
          <w:t xml:space="preserve"> the underlying mechanisms </w:t>
        </w:r>
      </w:ins>
      <w:ins w:id="31" w:author="Franklin Moon" w:date="2018-12-19T07:23:00Z">
        <w:r w:rsidR="00711487">
          <w:t xml:space="preserve">that give rise to </w:t>
        </w:r>
      </w:ins>
      <w:ins w:id="32" w:author="Franklin Moon" w:date="2018-12-19T07:21:00Z">
        <w:r w:rsidR="00CC2CE8">
          <w:t>excessive dynamic amplifications</w:t>
        </w:r>
      </w:ins>
      <w:ins w:id="33" w:author="Franklin Moon" w:date="2018-12-19T07:24:00Z">
        <w:r w:rsidR="00711487">
          <w:t>,</w:t>
        </w:r>
      </w:ins>
      <w:ins w:id="34" w:author="Franklin Moon" w:date="2018-12-19T07:21:00Z">
        <w:r w:rsidR="00CC2CE8">
          <w:t xml:space="preserve"> and </w:t>
        </w:r>
      </w:ins>
      <w:ins w:id="35" w:author="Franklin Moon" w:date="2018-12-19T07:24:00Z">
        <w:r w:rsidR="00711487">
          <w:t xml:space="preserve">(2) </w:t>
        </w:r>
      </w:ins>
      <w:ins w:id="36" w:author="Franklin Moon" w:date="2018-12-19T07:21:00Z">
        <w:r w:rsidR="00CC2CE8">
          <w:t>develop simplified analysis tools th</w:t>
        </w:r>
      </w:ins>
      <w:ins w:id="37" w:author="Franklin Moon" w:date="2018-12-19T07:22:00Z">
        <w:r w:rsidR="00CC2CE8">
          <w:t xml:space="preserve">at may be implemented </w:t>
        </w:r>
      </w:ins>
      <w:ins w:id="38" w:author="Franklin Moon" w:date="2018-12-19T07:24:00Z">
        <w:r w:rsidR="00711487">
          <w:t xml:space="preserve">in practice </w:t>
        </w:r>
      </w:ins>
      <w:ins w:id="39" w:author="Franklin Moon" w:date="2018-12-19T07:22:00Z">
        <w:r w:rsidR="00CC2CE8">
          <w:t xml:space="preserve">to </w:t>
        </w:r>
      </w:ins>
      <w:ins w:id="40" w:author="Franklin Moon" w:date="2018-12-19T07:24:00Z">
        <w:r w:rsidR="00711487">
          <w:t xml:space="preserve">guide the </w:t>
        </w:r>
      </w:ins>
      <w:ins w:id="41" w:author="Franklin Moon" w:date="2018-12-19T07:22:00Z">
        <w:r w:rsidR="00711487">
          <w:t>design</w:t>
        </w:r>
      </w:ins>
      <w:ins w:id="42" w:author="Franklin Moon" w:date="2018-12-19T07:24:00Z">
        <w:r w:rsidR="00711487">
          <w:t>,</w:t>
        </w:r>
      </w:ins>
      <w:ins w:id="43" w:author="Franklin Moon" w:date="2018-12-19T07:22:00Z">
        <w:r w:rsidR="00711487">
          <w:t xml:space="preserve"> evaluation</w:t>
        </w:r>
      </w:ins>
      <w:ins w:id="44" w:author="Franklin Moon" w:date="2018-12-19T07:24:00Z">
        <w:r w:rsidR="00711487">
          <w:t>, and life-cycle management</w:t>
        </w:r>
      </w:ins>
      <w:ins w:id="45" w:author="Franklin Moon" w:date="2018-12-19T07:22:00Z">
        <w:r w:rsidR="00711487">
          <w:t xml:space="preserve"> </w:t>
        </w:r>
      </w:ins>
      <w:ins w:id="46" w:author="Franklin Moon" w:date="2018-12-19T07:24:00Z">
        <w:r w:rsidR="00711487">
          <w:t>of such bridges</w:t>
        </w:r>
      </w:ins>
      <w:ins w:id="47" w:author="Franklin Moon" w:date="2018-12-19T07:22:00Z">
        <w:r w:rsidR="00711487">
          <w:t xml:space="preserve">. </w:t>
        </w:r>
      </w:ins>
    </w:p>
    <w:p w14:paraId="464EF000" w14:textId="5AA6151C" w:rsidR="00531561" w:rsidRDefault="00531561">
      <w:r>
        <w:t xml:space="preserve">The inadequacy of </w:t>
      </w:r>
      <w:r w:rsidR="00985045">
        <w:t xml:space="preserve">design and evaluation codes for predicting dynamic amplification was particularly evident for a bridge that </w:t>
      </w:r>
      <w:del w:id="48" w:author="Franklin Moon" w:date="2018-12-19T07:25:00Z">
        <w:r w:rsidR="00985045" w:rsidDel="00711487">
          <w:delText xml:space="preserve">we </w:delText>
        </w:r>
      </w:del>
      <w:ins w:id="49" w:author="Franklin Moon" w:date="2018-12-19T07:25:00Z">
        <w:r w:rsidR="00711487">
          <w:t>was</w:t>
        </w:r>
        <w:r w:rsidR="00711487">
          <w:t xml:space="preserve"> </w:t>
        </w:r>
        <w:r w:rsidR="00711487">
          <w:t xml:space="preserve">investigated and monitored </w:t>
        </w:r>
      </w:ins>
      <w:del w:id="50" w:author="Franklin Moon" w:date="2018-12-19T07:25:00Z">
        <w:r w:rsidR="00985045" w:rsidDel="00711487">
          <w:delText>had the opportunity to investigate and monitor</w:delText>
        </w:r>
      </w:del>
      <w:ins w:id="51" w:author="Franklin Moon" w:date="2018-12-19T07:26:00Z">
        <w:r w:rsidR="00711487">
          <w:t xml:space="preserve"> as part of this research</w:t>
        </w:r>
      </w:ins>
      <w:r w:rsidR="00985045">
        <w:t xml:space="preserve">. The bridge was an eleven span viaduct that carried a heavily </w:t>
      </w:r>
      <w:r w:rsidR="002A156D">
        <w:t>trafficked</w:t>
      </w:r>
      <w:r w:rsidR="00985045">
        <w:t xml:space="preserve"> interstate highway and had been </w:t>
      </w:r>
      <w:r w:rsidR="00774AA5">
        <w:t xml:space="preserve">repeatedly </w:t>
      </w:r>
      <w:r w:rsidR="00985045">
        <w:t>reported by motorists for “excessive” vibrations. Through a series of operational monitoring efforts</w:t>
      </w:r>
      <w:ins w:id="52" w:author="Franklin Moon" w:date="2018-12-19T07:27:00Z">
        <w:r w:rsidR="00711487">
          <w:t xml:space="preserve">, </w:t>
        </w:r>
      </w:ins>
      <w:del w:id="53" w:author="Franklin Moon" w:date="2018-12-19T07:27:00Z">
        <w:r w:rsidR="00985045" w:rsidDel="00711487">
          <w:delText xml:space="preserve"> we were able to measure and characterize </w:delText>
        </w:r>
      </w:del>
      <w:r w:rsidR="00985045">
        <w:t xml:space="preserve">the bridge vibrations </w:t>
      </w:r>
      <w:ins w:id="54" w:author="Franklin Moon" w:date="2018-12-19T07:27:00Z">
        <w:r w:rsidR="00711487">
          <w:t xml:space="preserve">were measured and characterized, </w:t>
        </w:r>
      </w:ins>
      <w:r w:rsidR="00985045">
        <w:t xml:space="preserve">and </w:t>
      </w:r>
      <w:ins w:id="55" w:author="Franklin Moon" w:date="2018-12-19T07:27:00Z">
        <w:r w:rsidR="00711487">
          <w:t xml:space="preserve">the </w:t>
        </w:r>
      </w:ins>
      <w:del w:id="56" w:author="Franklin Moon" w:date="2018-12-19T07:27:00Z">
        <w:r w:rsidR="00985045" w:rsidDel="00711487">
          <w:delText xml:space="preserve">quantify the </w:delText>
        </w:r>
      </w:del>
      <w:r w:rsidR="00985045">
        <w:t>level of dynamic amplification</w:t>
      </w:r>
      <w:ins w:id="57" w:author="Franklin Moon" w:date="2018-12-19T07:27:00Z">
        <w:r w:rsidR="00711487">
          <w:t xml:space="preserve"> was quantified</w:t>
        </w:r>
      </w:ins>
      <w:r w:rsidR="00985045">
        <w:t xml:space="preserve">. With the help of </w:t>
      </w:r>
      <w:r w:rsidR="002A156D">
        <w:t xml:space="preserve">finite element (FE) simulations, </w:t>
      </w:r>
      <w:r w:rsidR="00985045">
        <w:t>the driving mechanisms and features that contributed to the observed vibrations</w:t>
      </w:r>
      <w:r w:rsidR="002A156D">
        <w:t xml:space="preserve"> were identified and their influence characterized. </w:t>
      </w:r>
      <w:ins w:id="58" w:author="Franklin Moon" w:date="2018-12-19T07:29:00Z">
        <w:r w:rsidR="0098136F">
          <w:t xml:space="preserve">Together with the dynamic characteristics of the bridge and trucks, the </w:t>
        </w:r>
      </w:ins>
      <w:del w:id="59" w:author="Franklin Moon" w:date="2018-12-19T07:29:00Z">
        <w:r w:rsidR="002A156D" w:rsidRPr="00557C18" w:rsidDel="0098136F">
          <w:rPr>
            <w:b/>
          </w:rPr>
          <w:delText>R</w:delText>
        </w:r>
      </w:del>
      <w:ins w:id="60" w:author="Franklin Moon" w:date="2018-12-19T07:29:00Z">
        <w:r w:rsidR="0098136F">
          <w:rPr>
            <w:b/>
          </w:rPr>
          <w:t>r</w:t>
        </w:r>
      </w:ins>
      <w:r w:rsidR="002A156D" w:rsidRPr="00557C18">
        <w:rPr>
          <w:b/>
        </w:rPr>
        <w:t>oadway profile proved to be one of the most influential factors of dynamic amplification</w:t>
      </w:r>
      <w:r w:rsidR="002A156D">
        <w:t>.</w:t>
      </w:r>
    </w:p>
    <w:p w14:paraId="5D5A10F5" w14:textId="1BD8BD90" w:rsidR="00B25646" w:rsidRDefault="002A156D">
      <w:r>
        <w:t>Now armed with tools that have been shown capable of simulating vehicl</w:t>
      </w:r>
      <w:r w:rsidR="00590175">
        <w:t>e-bridge interaction</w:t>
      </w:r>
      <w:ins w:id="61" w:author="Franklin Moon" w:date="2018-12-19T07:31:00Z">
        <w:r w:rsidR="0098136F">
          <w:t xml:space="preserve"> observed in</w:t>
        </w:r>
      </w:ins>
      <w:ins w:id="62" w:author="Franklin Moon" w:date="2018-12-19T07:32:00Z">
        <w:r w:rsidR="0098136F">
          <w:t xml:space="preserve"> the field</w:t>
        </w:r>
      </w:ins>
      <w:r w:rsidR="00590175">
        <w:t>, a more in-</w:t>
      </w:r>
      <w:r>
        <w:t xml:space="preserve">depth investigation into the effect of roadway profile on dynamic amplification was performed. </w:t>
      </w:r>
      <w:commentRangeStart w:id="63"/>
      <w:r w:rsidR="00B25646">
        <w:t>These studies revealed that a rough roadway (e.g. high IRI) will likely result in increased dynamic amplification</w:t>
      </w:r>
      <w:ins w:id="64" w:author="Franklin Moon" w:date="2018-12-19T07:32:00Z">
        <w:r w:rsidR="0098136F">
          <w:t>,</w:t>
        </w:r>
      </w:ins>
      <w:r w:rsidR="00B25646">
        <w:t xml:space="preserve"> but </w:t>
      </w:r>
      <w:ins w:id="65" w:author="Franklin Moon" w:date="2018-12-19T07:32:00Z">
        <w:r w:rsidR="0098136F">
          <w:t xml:space="preserve">that </w:t>
        </w:r>
      </w:ins>
      <w:r w:rsidR="00B25646" w:rsidRPr="00557C18">
        <w:rPr>
          <w:b/>
        </w:rPr>
        <w:t>the magnitude of that amplification cannot be reasonably estimated without considering the bridge and vehicle as a coupled system. Furthermore, the positioning of the profile can have a large effect on amplification levels and must be included in any simulation efforts</w:t>
      </w:r>
      <w:r w:rsidR="00B25646">
        <w:t xml:space="preserve">. </w:t>
      </w:r>
      <w:r w:rsidR="00590175">
        <w:t>This provides further</w:t>
      </w:r>
      <w:r w:rsidR="00B25646">
        <w:t xml:space="preserve"> reason </w:t>
      </w:r>
      <w:r w:rsidR="00590175">
        <w:t>for why</w:t>
      </w:r>
      <w:r w:rsidR="00B25646">
        <w:t xml:space="preserve"> roughness metrics (</w:t>
      </w:r>
      <w:r w:rsidR="00590175">
        <w:t xml:space="preserve">e.g. </w:t>
      </w:r>
      <w:r w:rsidR="00B25646">
        <w:t xml:space="preserve">IRI, ISO 8608) </w:t>
      </w:r>
      <w:r w:rsidR="00590175">
        <w:t xml:space="preserve">are incapable of reliably predicting amplification. </w:t>
      </w:r>
      <w:r w:rsidR="00B25646">
        <w:t xml:space="preserve"> </w:t>
      </w:r>
      <w:commentRangeEnd w:id="63"/>
      <w:r w:rsidR="00620DDF">
        <w:rPr>
          <w:rStyle w:val="CommentReference"/>
        </w:rPr>
        <w:commentReference w:id="63"/>
      </w:r>
    </w:p>
    <w:p w14:paraId="6349627D" w14:textId="0A29CB00" w:rsidR="00557C18" w:rsidRDefault="00620DDF">
      <w:ins w:id="66" w:author="Franklin Moon" w:date="2018-12-19T07:36:00Z">
        <w:r>
          <w:t xml:space="preserve">Although </w:t>
        </w:r>
      </w:ins>
      <w:del w:id="67" w:author="Franklin Moon" w:date="2018-12-19T07:36:00Z">
        <w:r w:rsidR="00590175" w:rsidDel="00620DDF">
          <w:delText xml:space="preserve">Fortunately, </w:delText>
        </w:r>
      </w:del>
      <w:r w:rsidR="00590175">
        <w:t>there are tools available to simulate vehicle-bridge interaction and provide accurate prediction of dynamic amplification</w:t>
      </w:r>
      <w:ins w:id="68" w:author="Franklin Moon" w:date="2018-12-19T07:36:00Z">
        <w:r>
          <w:t xml:space="preserve">, these tools are </w:t>
        </w:r>
      </w:ins>
      <w:ins w:id="69" w:author="Franklin Moon" w:date="2018-12-19T07:37:00Z">
        <w:r>
          <w:t>likely not compat</w:t>
        </w:r>
      </w:ins>
      <w:ins w:id="70" w:author="Franklin Moon" w:date="2018-12-19T07:38:00Z">
        <w:r>
          <w:t>ible with current engineering practice</w:t>
        </w:r>
      </w:ins>
      <w:ins w:id="71" w:author="Franklin Moon" w:date="2018-12-19T07:39:00Z">
        <w:r>
          <w:t xml:space="preserve"> due to the time and expertise required for their </w:t>
        </w:r>
        <w:commentRangeStart w:id="72"/>
        <w:r>
          <w:t>implementation</w:t>
        </w:r>
      </w:ins>
      <w:commentRangeEnd w:id="72"/>
      <w:ins w:id="73" w:author="Franklin Moon" w:date="2018-12-19T07:40:00Z">
        <w:r>
          <w:rPr>
            <w:rStyle w:val="CommentReference"/>
          </w:rPr>
          <w:commentReference w:id="72"/>
        </w:r>
      </w:ins>
      <w:r w:rsidR="00590175">
        <w:t xml:space="preserve">. Finite Element (FE) analysis of a 3D, element-level model of the structure is the most capable of representing the distribution of mass and stiffness correctly and therefore will provide the most accurate estimation of amplification. However, for many bridges, </w:t>
      </w:r>
      <w:r w:rsidR="00522530">
        <w:t>their</w:t>
      </w:r>
      <w:r w:rsidR="00590175">
        <w:t xml:space="preserve"> simple geometry </w:t>
      </w:r>
      <w:ins w:id="74" w:author="Franklin Moon" w:date="2018-12-19T07:41:00Z">
        <w:r>
          <w:t>can be adequately simulated with</w:t>
        </w:r>
      </w:ins>
      <w:del w:id="75" w:author="Franklin Moon" w:date="2018-12-19T07:41:00Z">
        <w:r w:rsidR="00590175" w:rsidDel="00620DDF">
          <w:delText>warrants a</w:delText>
        </w:r>
      </w:del>
      <w:r w:rsidR="00590175">
        <w:t xml:space="preserve"> </w:t>
      </w:r>
      <w:del w:id="76" w:author="Franklin Moon" w:date="2018-12-19T07:41:00Z">
        <w:r w:rsidR="00590175" w:rsidDel="00620DDF">
          <w:delText>simple</w:delText>
        </w:r>
      </w:del>
      <w:ins w:id="77" w:author="Franklin Moon" w:date="2018-12-19T07:41:00Z">
        <w:r>
          <w:t>simpler</w:t>
        </w:r>
      </w:ins>
      <w:r w:rsidR="00590175">
        <w:t xml:space="preserve"> model</w:t>
      </w:r>
      <w:ins w:id="78" w:author="Franklin Moon" w:date="2018-12-19T07:41:00Z">
        <w:r>
          <w:t>s</w:t>
        </w:r>
      </w:ins>
      <w:r w:rsidR="00590175">
        <w:t xml:space="preserve">. This study </w:t>
      </w:r>
      <w:r w:rsidR="008010BA">
        <w:t>proposes</w:t>
      </w:r>
      <w:r w:rsidR="00590175">
        <w:t xml:space="preserve"> </w:t>
      </w:r>
      <w:r w:rsidR="00590175" w:rsidRPr="00557C18">
        <w:rPr>
          <w:b/>
        </w:rPr>
        <w:t xml:space="preserve">two possible models that </w:t>
      </w:r>
      <w:ins w:id="79" w:author="Franklin Moon" w:date="2018-12-19T07:41:00Z">
        <w:r>
          <w:rPr>
            <w:b/>
          </w:rPr>
          <w:t xml:space="preserve">simulate </w:t>
        </w:r>
      </w:ins>
      <w:del w:id="80" w:author="Franklin Moon" w:date="2018-12-19T07:41:00Z">
        <w:r w:rsidR="00EA35AD" w:rsidRPr="00557C18" w:rsidDel="00620DDF">
          <w:rPr>
            <w:b/>
          </w:rPr>
          <w:delText>reduce</w:delText>
        </w:r>
        <w:r w:rsidR="00590175" w:rsidRPr="00557C18" w:rsidDel="00620DDF">
          <w:rPr>
            <w:b/>
          </w:rPr>
          <w:delText xml:space="preserve"> the </w:delText>
        </w:r>
      </w:del>
      <w:r w:rsidR="00590175" w:rsidRPr="00557C18">
        <w:rPr>
          <w:b/>
        </w:rPr>
        <w:t>vehicle-bridge sy</w:t>
      </w:r>
      <w:r w:rsidR="008010BA" w:rsidRPr="00557C18">
        <w:rPr>
          <w:b/>
        </w:rPr>
        <w:t>stem</w:t>
      </w:r>
      <w:ins w:id="81" w:author="Franklin Moon" w:date="2018-12-19T07:41:00Z">
        <w:r>
          <w:rPr>
            <w:b/>
          </w:rPr>
          <w:t xml:space="preserve">s </w:t>
        </w:r>
      </w:ins>
      <w:ins w:id="82" w:author="Franklin Moon" w:date="2018-12-19T07:42:00Z">
        <w:r>
          <w:rPr>
            <w:b/>
          </w:rPr>
          <w:t xml:space="preserve">using </w:t>
        </w:r>
      </w:ins>
      <w:del w:id="83" w:author="Franklin Moon" w:date="2018-12-19T07:42:00Z">
        <w:r w:rsidR="008010BA" w:rsidRPr="00557C18" w:rsidDel="00620DDF">
          <w:rPr>
            <w:b/>
          </w:rPr>
          <w:delText xml:space="preserve"> to </w:delText>
        </w:r>
      </w:del>
      <w:r w:rsidR="008010BA" w:rsidRPr="00557C18">
        <w:rPr>
          <w:b/>
        </w:rPr>
        <w:t xml:space="preserve">two degrees of </w:t>
      </w:r>
      <w:proofErr w:type="gramStart"/>
      <w:r w:rsidR="008010BA" w:rsidRPr="00557C18">
        <w:rPr>
          <w:b/>
        </w:rPr>
        <w:t>freedom</w:t>
      </w:r>
      <w:ins w:id="84" w:author="Franklin Moon" w:date="2018-12-19T07:42:00Z">
        <w:r>
          <w:rPr>
            <w:b/>
          </w:rPr>
          <w:t>,</w:t>
        </w:r>
      </w:ins>
      <w:r w:rsidR="00557C18">
        <w:rPr>
          <w:b/>
        </w:rPr>
        <w:t xml:space="preserve"> and</w:t>
      </w:r>
      <w:proofErr w:type="gramEnd"/>
      <w:r w:rsidR="00557C18">
        <w:rPr>
          <w:b/>
        </w:rPr>
        <w:t xml:space="preserve"> </w:t>
      </w:r>
      <w:r w:rsidR="00522530">
        <w:rPr>
          <w:b/>
        </w:rPr>
        <w:t>demonstrates their ability to accurately estimate</w:t>
      </w:r>
      <w:r w:rsidR="00557C18">
        <w:rPr>
          <w:b/>
        </w:rPr>
        <w:t xml:space="preserve"> amplification</w:t>
      </w:r>
      <w:r w:rsidR="008010BA">
        <w:t xml:space="preserve">. </w:t>
      </w:r>
    </w:p>
    <w:p w14:paraId="11544D4C" w14:textId="3CDEAB8C" w:rsidR="008010BA" w:rsidRDefault="008010BA">
      <w:r>
        <w:lastRenderedPageBreak/>
        <w:t xml:space="preserve">If a bridge is suspected to exhibit large dynamic amplification as a result of a rough roadway, the bridge owner may wish to grind the roadway smooth. Furthermore, to reduce dynamic amplification in new construction, </w:t>
      </w:r>
      <w:ins w:id="85" w:author="Franklin Moon" w:date="2018-12-19T07:42:00Z">
        <w:r w:rsidR="00011075">
          <w:t xml:space="preserve">deck profile </w:t>
        </w:r>
      </w:ins>
      <w:del w:id="86" w:author="Franklin Moon" w:date="2018-12-19T07:42:00Z">
        <w:r w:rsidR="00EA35AD" w:rsidDel="00011075">
          <w:delText xml:space="preserve">pavement </w:delText>
        </w:r>
      </w:del>
      <w:r w:rsidR="00EA35AD">
        <w:t xml:space="preserve">specifications should provide smoothness targets. </w:t>
      </w:r>
      <w:r w:rsidR="00EA35AD" w:rsidRPr="00557C18">
        <w:rPr>
          <w:b/>
        </w:rPr>
        <w:t xml:space="preserve">Current roughness </w:t>
      </w:r>
      <w:r w:rsidR="00774AA5" w:rsidRPr="00557C18">
        <w:rPr>
          <w:b/>
        </w:rPr>
        <w:t>criteria are</w:t>
      </w:r>
      <w:r w:rsidR="00EA35AD" w:rsidRPr="00557C18">
        <w:rPr>
          <w:b/>
        </w:rPr>
        <w:t xml:space="preserve"> shown to be inadequate at limiting amplification. Several </w:t>
      </w:r>
      <w:r w:rsidR="00774AA5" w:rsidRPr="00557C18">
        <w:rPr>
          <w:b/>
        </w:rPr>
        <w:t xml:space="preserve">alternative criteria are proposed and their </w:t>
      </w:r>
      <w:r w:rsidR="00EA35AD" w:rsidRPr="00557C18">
        <w:rPr>
          <w:b/>
        </w:rPr>
        <w:t>effect</w:t>
      </w:r>
      <w:r w:rsidR="00774AA5" w:rsidRPr="00557C18">
        <w:rPr>
          <w:b/>
        </w:rPr>
        <w:t xml:space="preserve"> assessed through simulations</w:t>
      </w:r>
      <w:r w:rsidR="00774AA5">
        <w:t>.</w:t>
      </w:r>
    </w:p>
    <w:p w14:paraId="6A26280F" w14:textId="77777777" w:rsidR="00774AA5" w:rsidRDefault="00774AA5">
      <w:r>
        <w:t xml:space="preserve">While the majority of this work focuses on bridge dynamics with a single vehicle, a bridge really experiences innumerable vehicle configurations. </w:t>
      </w:r>
      <w:r w:rsidRPr="00557C18">
        <w:rPr>
          <w:b/>
        </w:rPr>
        <w:t>A few scenarios are simulated including random traffic flows and truck trains</w:t>
      </w:r>
      <w:bookmarkStart w:id="87" w:name="_GoBack"/>
      <w:bookmarkEnd w:id="87"/>
      <w:r w:rsidRPr="00557C18">
        <w:rPr>
          <w:b/>
        </w:rPr>
        <w:t xml:space="preserve">. </w:t>
      </w:r>
      <w:r w:rsidR="00557C18" w:rsidRPr="00557C18">
        <w:rPr>
          <w:b/>
        </w:rPr>
        <w:t>Preliminary findings and future work is discussed.</w:t>
      </w:r>
    </w:p>
    <w:sectPr w:rsidR="00774A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Franklin Moon" w:date="2018-12-19T07:33:00Z" w:initials="FM">
    <w:p w14:paraId="68DC2C81" w14:textId="3468BAF9" w:rsidR="00620DDF" w:rsidRDefault="00620DDF">
      <w:pPr>
        <w:pStyle w:val="CommentText"/>
      </w:pPr>
      <w:r>
        <w:rPr>
          <w:rStyle w:val="CommentReference"/>
        </w:rPr>
        <w:annotationRef/>
      </w:r>
      <w:r>
        <w:t xml:space="preserve">Is it correct to say that bridges with large amplification will always have large IRI values, but that bridges with large IRI values will not always display larger amplification? If this is correct, then I would start by saying that large IRI values are a necessary condition, but not </w:t>
      </w:r>
      <w:proofErr w:type="gramStart"/>
      <w:r>
        <w:t>sufficient</w:t>
      </w:r>
      <w:proofErr w:type="gramEnd"/>
      <w:r>
        <w:t xml:space="preserve">. Then you can go on to describe what would constitute the additional, </w:t>
      </w:r>
      <w:proofErr w:type="gramStart"/>
      <w:r>
        <w:t>sufficient</w:t>
      </w:r>
      <w:proofErr w:type="gramEnd"/>
      <w:r>
        <w:t xml:space="preserve"> conditions. </w:t>
      </w:r>
    </w:p>
  </w:comment>
  <w:comment w:id="72" w:author="Franklin Moon" w:date="2018-12-19T07:40:00Z" w:initials="FM">
    <w:p w14:paraId="72A29215" w14:textId="28490113" w:rsidR="00620DDF" w:rsidRDefault="00620DDF">
      <w:pPr>
        <w:pStyle w:val="CommentText"/>
      </w:pPr>
      <w:r>
        <w:rPr>
          <w:rStyle w:val="CommentReference"/>
        </w:rPr>
        <w:annotationRef/>
      </w:r>
      <w:r>
        <w:t xml:space="preserve">I think this is an important justification for the development of simplified modeling approaches.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DC2C81" w15:done="0"/>
  <w15:commentEx w15:paraId="72A29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DC2C81" w16cid:durableId="1FC472B3"/>
  <w16cid:commentId w16cid:paraId="72A29215" w16cid:durableId="1FC474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lin Moon">
    <w15:presenceInfo w15:providerId="None" w15:userId="Franklin 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7EE"/>
    <w:rsid w:val="00011075"/>
    <w:rsid w:val="002309F7"/>
    <w:rsid w:val="002A156D"/>
    <w:rsid w:val="00522530"/>
    <w:rsid w:val="00531561"/>
    <w:rsid w:val="00550D12"/>
    <w:rsid w:val="00557C18"/>
    <w:rsid w:val="00590175"/>
    <w:rsid w:val="005F3E05"/>
    <w:rsid w:val="00620DDF"/>
    <w:rsid w:val="00711487"/>
    <w:rsid w:val="00774AA5"/>
    <w:rsid w:val="008010BA"/>
    <w:rsid w:val="0098136F"/>
    <w:rsid w:val="00985045"/>
    <w:rsid w:val="00991478"/>
    <w:rsid w:val="00B25646"/>
    <w:rsid w:val="00BF1DF6"/>
    <w:rsid w:val="00CC17EE"/>
    <w:rsid w:val="00CC2CE8"/>
    <w:rsid w:val="00EA35AD"/>
    <w:rsid w:val="00F0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C92A"/>
  <w15:docId w15:val="{7564DCD0-4A22-4686-8351-FE5E3EFC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1487"/>
    <w:rPr>
      <w:sz w:val="16"/>
      <w:szCs w:val="16"/>
    </w:rPr>
  </w:style>
  <w:style w:type="paragraph" w:styleId="CommentText">
    <w:name w:val="annotation text"/>
    <w:basedOn w:val="Normal"/>
    <w:link w:val="CommentTextChar"/>
    <w:uiPriority w:val="99"/>
    <w:semiHidden/>
    <w:unhideWhenUsed/>
    <w:rsid w:val="00711487"/>
    <w:pPr>
      <w:spacing w:line="240" w:lineRule="auto"/>
    </w:pPr>
    <w:rPr>
      <w:sz w:val="20"/>
      <w:szCs w:val="20"/>
    </w:rPr>
  </w:style>
  <w:style w:type="character" w:customStyle="1" w:styleId="CommentTextChar">
    <w:name w:val="Comment Text Char"/>
    <w:basedOn w:val="DefaultParagraphFont"/>
    <w:link w:val="CommentText"/>
    <w:uiPriority w:val="99"/>
    <w:semiHidden/>
    <w:rsid w:val="00711487"/>
    <w:rPr>
      <w:sz w:val="20"/>
      <w:szCs w:val="20"/>
    </w:rPr>
  </w:style>
  <w:style w:type="paragraph" w:styleId="CommentSubject">
    <w:name w:val="annotation subject"/>
    <w:basedOn w:val="CommentText"/>
    <w:next w:val="CommentText"/>
    <w:link w:val="CommentSubjectChar"/>
    <w:uiPriority w:val="99"/>
    <w:semiHidden/>
    <w:unhideWhenUsed/>
    <w:rsid w:val="00711487"/>
    <w:rPr>
      <w:b/>
      <w:bCs/>
    </w:rPr>
  </w:style>
  <w:style w:type="character" w:customStyle="1" w:styleId="CommentSubjectChar">
    <w:name w:val="Comment Subject Char"/>
    <w:basedOn w:val="CommentTextChar"/>
    <w:link w:val="CommentSubject"/>
    <w:uiPriority w:val="99"/>
    <w:semiHidden/>
    <w:rsid w:val="00711487"/>
    <w:rPr>
      <w:b/>
      <w:bCs/>
      <w:sz w:val="20"/>
      <w:szCs w:val="20"/>
    </w:rPr>
  </w:style>
  <w:style w:type="paragraph" w:styleId="BalloonText">
    <w:name w:val="Balloon Text"/>
    <w:basedOn w:val="Normal"/>
    <w:link w:val="BalloonTextChar"/>
    <w:uiPriority w:val="99"/>
    <w:semiHidden/>
    <w:unhideWhenUsed/>
    <w:rsid w:val="00711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Franklin Moon</cp:lastModifiedBy>
  <cp:revision>7</cp:revision>
  <dcterms:created xsi:type="dcterms:W3CDTF">2018-12-18T16:28:00Z</dcterms:created>
  <dcterms:modified xsi:type="dcterms:W3CDTF">2018-12-19T12:43:00Z</dcterms:modified>
</cp:coreProperties>
</file>