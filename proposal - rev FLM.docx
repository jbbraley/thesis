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EA27A" w14:textId="77777777" w:rsidR="00647FEA" w:rsidRDefault="00400768" w:rsidP="00400768">
      <w:pPr>
        <w:pStyle w:val="Title"/>
      </w:pPr>
      <w:r>
        <w:t>Ph.D. Research Proposal</w:t>
      </w:r>
    </w:p>
    <w:p w14:paraId="0F3BD99F" w14:textId="77777777" w:rsidR="00400768" w:rsidRDefault="00400768" w:rsidP="00400768">
      <w:pPr>
        <w:jc w:val="right"/>
        <w:rPr>
          <w:rStyle w:val="Strong"/>
        </w:rPr>
      </w:pPr>
      <w:r>
        <w:rPr>
          <w:rStyle w:val="Strong"/>
        </w:rPr>
        <w:t>Doctoral Program in Civil Engineering</w:t>
      </w:r>
    </w:p>
    <w:p w14:paraId="06185E31" w14:textId="77777777" w:rsidR="00400768" w:rsidRDefault="00400768" w:rsidP="00400768">
      <w:pPr>
        <w:jc w:val="right"/>
        <w:rPr>
          <w:rStyle w:val="Strong"/>
        </w:rPr>
      </w:pPr>
    </w:p>
    <w:p w14:paraId="6FE21E78" w14:textId="77777777" w:rsidR="00400768" w:rsidRDefault="00400768" w:rsidP="00400768">
      <w:pPr>
        <w:jc w:val="right"/>
        <w:rPr>
          <w:rStyle w:val="Strong"/>
        </w:rPr>
      </w:pPr>
    </w:p>
    <w:p w14:paraId="50B7C2ED" w14:textId="77777777" w:rsidR="00400768" w:rsidRDefault="00400768" w:rsidP="00D63C04">
      <w:pPr>
        <w:jc w:val="right"/>
        <w:rPr>
          <w:rStyle w:val="Strong"/>
          <w:sz w:val="44"/>
          <w:szCs w:val="44"/>
        </w:rPr>
      </w:pPr>
      <w:r w:rsidRPr="00400768">
        <w:rPr>
          <w:rStyle w:val="Strong"/>
          <w:sz w:val="44"/>
          <w:szCs w:val="44"/>
        </w:rPr>
        <w:t>Influential Parameters Leading to Large Dynamic Amplification</w:t>
      </w:r>
      <w:r w:rsidR="003C084D">
        <w:rPr>
          <w:rStyle w:val="Strong"/>
          <w:sz w:val="44"/>
          <w:szCs w:val="44"/>
        </w:rPr>
        <w:t>s</w:t>
      </w:r>
      <w:r w:rsidRPr="00400768">
        <w:rPr>
          <w:rStyle w:val="Strong"/>
          <w:sz w:val="44"/>
          <w:szCs w:val="44"/>
        </w:rPr>
        <w:t xml:space="preserve"> </w:t>
      </w:r>
      <w:r w:rsidR="003C084D">
        <w:rPr>
          <w:rStyle w:val="Strong"/>
          <w:sz w:val="44"/>
          <w:szCs w:val="44"/>
        </w:rPr>
        <w:t>in</w:t>
      </w:r>
      <w:r w:rsidRPr="00400768">
        <w:rPr>
          <w:rStyle w:val="Strong"/>
          <w:sz w:val="44"/>
          <w:szCs w:val="44"/>
        </w:rPr>
        <w:t xml:space="preserve"> Bridges</w:t>
      </w:r>
    </w:p>
    <w:p w14:paraId="34BDD624" w14:textId="77777777" w:rsidR="00AF41DE" w:rsidRDefault="00AF41DE" w:rsidP="00400768">
      <w:pPr>
        <w:ind w:firstLine="2790"/>
        <w:jc w:val="right"/>
        <w:rPr>
          <w:rStyle w:val="Strong"/>
          <w:sz w:val="44"/>
          <w:szCs w:val="44"/>
        </w:rPr>
      </w:pPr>
    </w:p>
    <w:p w14:paraId="71CCE6F6" w14:textId="77777777"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14:paraId="5CC55AEF" w14:textId="77777777" w:rsidR="00400768" w:rsidRDefault="008E1A5F" w:rsidP="00AF41DE">
      <w:pPr>
        <w:pStyle w:val="NoSpacing"/>
        <w:jc w:val="right"/>
        <w:rPr>
          <w:rStyle w:val="Strong"/>
          <w:b w:val="0"/>
          <w:bCs w:val="0"/>
          <w:szCs w:val="28"/>
        </w:rPr>
      </w:pPr>
      <w:hyperlink r:id="rId6" w:history="1">
        <w:r w:rsidR="00400768" w:rsidRPr="000C6A7C">
          <w:rPr>
            <w:rStyle w:val="Hyperlink"/>
            <w:sz w:val="28"/>
            <w:szCs w:val="28"/>
          </w:rPr>
          <w:t>jbbraley@gmail.com</w:t>
        </w:r>
      </w:hyperlink>
    </w:p>
    <w:p w14:paraId="1A3E6E80" w14:textId="77777777" w:rsidR="00400768" w:rsidRDefault="00400768" w:rsidP="00400768">
      <w:pPr>
        <w:pStyle w:val="NoSpacing"/>
        <w:ind w:firstLine="6840"/>
        <w:jc w:val="right"/>
        <w:rPr>
          <w:rStyle w:val="Strong"/>
          <w:b w:val="0"/>
          <w:bCs w:val="0"/>
          <w:szCs w:val="28"/>
        </w:rPr>
      </w:pPr>
    </w:p>
    <w:p w14:paraId="6821D8A6" w14:textId="77777777" w:rsidR="00400768" w:rsidRDefault="00400768" w:rsidP="00AF41DE">
      <w:pPr>
        <w:pStyle w:val="NoSpacing"/>
        <w:jc w:val="right"/>
        <w:rPr>
          <w:rStyle w:val="Strong"/>
          <w:b w:val="0"/>
          <w:bCs w:val="0"/>
          <w:szCs w:val="28"/>
        </w:rPr>
      </w:pPr>
    </w:p>
    <w:p w14:paraId="75814253" w14:textId="77777777" w:rsidR="00AF41DE" w:rsidRDefault="00AF41DE" w:rsidP="00AF41DE">
      <w:pPr>
        <w:pStyle w:val="NoSpacing"/>
        <w:jc w:val="right"/>
        <w:rPr>
          <w:rStyle w:val="Strong"/>
          <w:b w:val="0"/>
          <w:bCs w:val="0"/>
          <w:szCs w:val="28"/>
        </w:rPr>
      </w:pPr>
    </w:p>
    <w:p w14:paraId="7ADA6B2D" w14:textId="77777777" w:rsidR="00AF41DE" w:rsidRDefault="00AF41DE" w:rsidP="00AF41DE">
      <w:pPr>
        <w:pStyle w:val="NoSpacing"/>
        <w:jc w:val="right"/>
        <w:rPr>
          <w:rStyle w:val="Strong"/>
          <w:b w:val="0"/>
          <w:bCs w:val="0"/>
          <w:szCs w:val="28"/>
        </w:rPr>
      </w:pPr>
    </w:p>
    <w:p w14:paraId="284E9576" w14:textId="77777777" w:rsidR="00AF41DE" w:rsidRDefault="00AF41DE" w:rsidP="00AF41DE">
      <w:pPr>
        <w:pStyle w:val="NoSpacing"/>
        <w:jc w:val="right"/>
        <w:rPr>
          <w:rStyle w:val="Strong"/>
          <w:b w:val="0"/>
          <w:bCs w:val="0"/>
          <w:szCs w:val="28"/>
        </w:rPr>
      </w:pPr>
    </w:p>
    <w:p w14:paraId="69C889EF" w14:textId="77777777" w:rsidR="00400768" w:rsidRDefault="00400768" w:rsidP="00AF41DE">
      <w:pPr>
        <w:pStyle w:val="NoSpacing"/>
        <w:jc w:val="right"/>
        <w:rPr>
          <w:rStyle w:val="Strong"/>
          <w:b w:val="0"/>
          <w:bCs w:val="0"/>
          <w:szCs w:val="28"/>
        </w:rPr>
      </w:pPr>
    </w:p>
    <w:p w14:paraId="4D608D42" w14:textId="77777777" w:rsidR="00400768" w:rsidRDefault="00400768" w:rsidP="00AF41DE">
      <w:pPr>
        <w:pStyle w:val="NoSpacing"/>
        <w:jc w:val="right"/>
        <w:rPr>
          <w:rStyle w:val="Strong"/>
          <w:b w:val="0"/>
          <w:bCs w:val="0"/>
          <w:szCs w:val="28"/>
        </w:rPr>
      </w:pPr>
    </w:p>
    <w:p w14:paraId="0C180B59" w14:textId="77777777" w:rsidR="00400768" w:rsidRDefault="00400768" w:rsidP="00AF41DE">
      <w:pPr>
        <w:pStyle w:val="NoSpacing"/>
        <w:jc w:val="right"/>
        <w:rPr>
          <w:rStyle w:val="Strong"/>
          <w:b w:val="0"/>
          <w:bCs w:val="0"/>
          <w:szCs w:val="28"/>
        </w:rPr>
      </w:pPr>
      <w:r>
        <w:rPr>
          <w:rStyle w:val="Strong"/>
          <w:b w:val="0"/>
          <w:bCs w:val="0"/>
          <w:szCs w:val="28"/>
        </w:rPr>
        <w:t>Advisor:</w:t>
      </w:r>
    </w:p>
    <w:p w14:paraId="11781E2A" w14:textId="77777777" w:rsidR="00400768" w:rsidRDefault="00400768" w:rsidP="00AF41DE">
      <w:pPr>
        <w:pStyle w:val="NoSpacing"/>
        <w:jc w:val="right"/>
        <w:rPr>
          <w:rStyle w:val="Strong"/>
          <w:b w:val="0"/>
          <w:bCs w:val="0"/>
          <w:szCs w:val="28"/>
        </w:rPr>
      </w:pPr>
      <w:r>
        <w:rPr>
          <w:rStyle w:val="Strong"/>
          <w:b w:val="0"/>
          <w:bCs w:val="0"/>
          <w:szCs w:val="28"/>
        </w:rPr>
        <w:t>Franklin L. Moon</w:t>
      </w:r>
    </w:p>
    <w:p w14:paraId="4829FA03" w14:textId="77777777" w:rsidR="00400768" w:rsidRDefault="00400768" w:rsidP="00400768">
      <w:pPr>
        <w:pStyle w:val="NoSpacing"/>
        <w:ind w:firstLine="6840"/>
        <w:jc w:val="right"/>
        <w:rPr>
          <w:rStyle w:val="Strong"/>
          <w:b w:val="0"/>
          <w:bCs w:val="0"/>
          <w:szCs w:val="28"/>
        </w:rPr>
      </w:pPr>
    </w:p>
    <w:p w14:paraId="0D692D3E" w14:textId="77777777" w:rsidR="00400768" w:rsidRDefault="00400768" w:rsidP="00400768">
      <w:pPr>
        <w:pStyle w:val="NoSpacing"/>
        <w:ind w:firstLine="6840"/>
        <w:jc w:val="right"/>
        <w:rPr>
          <w:rStyle w:val="Strong"/>
          <w:b w:val="0"/>
          <w:bCs w:val="0"/>
          <w:szCs w:val="28"/>
        </w:rPr>
      </w:pPr>
    </w:p>
    <w:p w14:paraId="16F9696F" w14:textId="77777777" w:rsidR="00400768" w:rsidRDefault="00400768" w:rsidP="00400768">
      <w:pPr>
        <w:pStyle w:val="NoSpacing"/>
        <w:ind w:firstLine="6840"/>
        <w:jc w:val="right"/>
        <w:rPr>
          <w:rStyle w:val="Strong"/>
          <w:b w:val="0"/>
          <w:bCs w:val="0"/>
          <w:szCs w:val="28"/>
        </w:rPr>
      </w:pPr>
    </w:p>
    <w:p w14:paraId="794E8CDB" w14:textId="77777777" w:rsidR="00400768" w:rsidRDefault="00400768" w:rsidP="00400768">
      <w:pPr>
        <w:pStyle w:val="NoSpacing"/>
        <w:ind w:firstLine="6840"/>
        <w:jc w:val="right"/>
        <w:rPr>
          <w:rStyle w:val="Strong"/>
          <w:b w:val="0"/>
          <w:bCs w:val="0"/>
          <w:szCs w:val="28"/>
        </w:rPr>
      </w:pPr>
    </w:p>
    <w:p w14:paraId="557E9CFA" w14:textId="77777777" w:rsidR="00400768" w:rsidRDefault="00400768" w:rsidP="00400768">
      <w:pPr>
        <w:pStyle w:val="NoSpacing"/>
        <w:ind w:firstLine="6840"/>
        <w:jc w:val="right"/>
        <w:rPr>
          <w:rStyle w:val="Strong"/>
          <w:b w:val="0"/>
          <w:bCs w:val="0"/>
          <w:szCs w:val="28"/>
        </w:rPr>
      </w:pPr>
    </w:p>
    <w:p w14:paraId="7559008D" w14:textId="77777777" w:rsidR="00400768" w:rsidRDefault="00DC5397" w:rsidP="00D63C04">
      <w:pPr>
        <w:pStyle w:val="NoSpacing"/>
        <w:jc w:val="right"/>
        <w:rPr>
          <w:rStyle w:val="Strong"/>
          <w:b w:val="0"/>
          <w:bCs w:val="0"/>
          <w:szCs w:val="28"/>
        </w:rPr>
      </w:pPr>
      <w:r>
        <w:rPr>
          <w:rStyle w:val="Strong"/>
          <w:b w:val="0"/>
          <w:bCs w:val="0"/>
          <w:szCs w:val="28"/>
        </w:rPr>
        <w:t>February 2018</w:t>
      </w:r>
    </w:p>
    <w:p w14:paraId="72772A57" w14:textId="77777777"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14:paraId="60A03507" w14:textId="77777777"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14:paraId="7D1F3D42" w14:textId="77777777" w:rsidR="00AF41DE" w:rsidRDefault="00AF41DE" w:rsidP="00AF41DE">
      <w:pPr>
        <w:pStyle w:val="NoSpacing"/>
        <w:jc w:val="right"/>
        <w:rPr>
          <w:rStyle w:val="Strong"/>
          <w:b w:val="0"/>
          <w:bCs w:val="0"/>
          <w:szCs w:val="28"/>
        </w:rPr>
      </w:pPr>
      <w:r w:rsidRPr="00AF41DE">
        <w:rPr>
          <w:rStyle w:val="Strong"/>
          <w:b w:val="0"/>
          <w:bCs w:val="0"/>
          <w:szCs w:val="28"/>
        </w:rPr>
        <w:t>Rutgers, The State University of New Jersey</w:t>
      </w:r>
    </w:p>
    <w:p w14:paraId="327E0683" w14:textId="77777777" w:rsidR="00D63C04" w:rsidRDefault="00AF41DE" w:rsidP="00F0212A">
      <w:pPr>
        <w:pStyle w:val="AnonHeading"/>
      </w:pPr>
      <w:r>
        <w:rPr>
          <w:rStyle w:val="Strong"/>
        </w:rPr>
        <w:br w:type="page"/>
      </w:r>
    </w:p>
    <w:p w14:paraId="27CC9B0B" w14:textId="77777777" w:rsidR="00D63C04" w:rsidRDefault="00D63C04" w:rsidP="00D63C04">
      <w:pPr>
        <w:pStyle w:val="AnonHeading"/>
      </w:pPr>
      <w:r>
        <w:lastRenderedPageBreak/>
        <w:t>Table of Contents</w:t>
      </w:r>
    </w:p>
    <w:p w14:paraId="6F64CB76" w14:textId="77777777" w:rsidR="00DC10FE"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4738990" w:history="1">
        <w:r w:rsidR="00DC10FE" w:rsidRPr="00A55F1E">
          <w:rPr>
            <w:rStyle w:val="Hyperlink"/>
            <w:noProof/>
          </w:rPr>
          <w:t>Introduction</w:t>
        </w:r>
        <w:r w:rsidR="00DC10FE">
          <w:rPr>
            <w:noProof/>
            <w:webHidden/>
          </w:rPr>
          <w:tab/>
        </w:r>
        <w:r w:rsidR="00DC10FE">
          <w:rPr>
            <w:noProof/>
            <w:webHidden/>
          </w:rPr>
          <w:fldChar w:fldCharType="begin"/>
        </w:r>
        <w:r w:rsidR="00DC10FE">
          <w:rPr>
            <w:noProof/>
            <w:webHidden/>
          </w:rPr>
          <w:instrText xml:space="preserve"> PAGEREF _Toc504738990 \h </w:instrText>
        </w:r>
        <w:r w:rsidR="00DC10FE">
          <w:rPr>
            <w:noProof/>
            <w:webHidden/>
          </w:rPr>
        </w:r>
        <w:r w:rsidR="00DC10FE">
          <w:rPr>
            <w:noProof/>
            <w:webHidden/>
          </w:rPr>
          <w:fldChar w:fldCharType="separate"/>
        </w:r>
        <w:r w:rsidR="00DC10FE">
          <w:rPr>
            <w:noProof/>
            <w:webHidden/>
          </w:rPr>
          <w:t>2</w:t>
        </w:r>
        <w:r w:rsidR="00DC10FE">
          <w:rPr>
            <w:noProof/>
            <w:webHidden/>
          </w:rPr>
          <w:fldChar w:fldCharType="end"/>
        </w:r>
      </w:hyperlink>
    </w:p>
    <w:p w14:paraId="08DE5F3D" w14:textId="77777777" w:rsidR="00DC10FE" w:rsidRDefault="008E1A5F">
      <w:pPr>
        <w:pStyle w:val="TOC1"/>
        <w:tabs>
          <w:tab w:val="right" w:leader="dot" w:pos="8630"/>
        </w:tabs>
        <w:rPr>
          <w:rFonts w:asciiTheme="minorHAnsi" w:eastAsiaTheme="minorEastAsia" w:hAnsiTheme="minorHAnsi"/>
          <w:noProof/>
          <w:sz w:val="22"/>
        </w:rPr>
      </w:pPr>
      <w:hyperlink w:anchor="_Toc504738991" w:history="1">
        <w:r w:rsidR="00DC10FE" w:rsidRPr="00A55F1E">
          <w:rPr>
            <w:rStyle w:val="Hyperlink"/>
            <w:noProof/>
          </w:rPr>
          <w:t>State of the Art</w:t>
        </w:r>
        <w:r w:rsidR="00DC10FE">
          <w:rPr>
            <w:noProof/>
            <w:webHidden/>
          </w:rPr>
          <w:tab/>
        </w:r>
        <w:r w:rsidR="00DC10FE">
          <w:rPr>
            <w:noProof/>
            <w:webHidden/>
          </w:rPr>
          <w:fldChar w:fldCharType="begin"/>
        </w:r>
        <w:r w:rsidR="00DC10FE">
          <w:rPr>
            <w:noProof/>
            <w:webHidden/>
          </w:rPr>
          <w:instrText xml:space="preserve"> PAGEREF _Toc504738991 \h </w:instrText>
        </w:r>
        <w:r w:rsidR="00DC10FE">
          <w:rPr>
            <w:noProof/>
            <w:webHidden/>
          </w:rPr>
        </w:r>
        <w:r w:rsidR="00DC10FE">
          <w:rPr>
            <w:noProof/>
            <w:webHidden/>
          </w:rPr>
          <w:fldChar w:fldCharType="separate"/>
        </w:r>
        <w:r w:rsidR="00DC10FE">
          <w:rPr>
            <w:noProof/>
            <w:webHidden/>
          </w:rPr>
          <w:t>3</w:t>
        </w:r>
        <w:r w:rsidR="00DC10FE">
          <w:rPr>
            <w:noProof/>
            <w:webHidden/>
          </w:rPr>
          <w:fldChar w:fldCharType="end"/>
        </w:r>
      </w:hyperlink>
    </w:p>
    <w:p w14:paraId="55F853E4" w14:textId="77777777" w:rsidR="00DC10FE" w:rsidRDefault="008E1A5F">
      <w:pPr>
        <w:pStyle w:val="TOC2"/>
        <w:tabs>
          <w:tab w:val="right" w:leader="dot" w:pos="8630"/>
        </w:tabs>
        <w:rPr>
          <w:rFonts w:asciiTheme="minorHAnsi" w:eastAsiaTheme="minorEastAsia" w:hAnsiTheme="minorHAnsi"/>
          <w:noProof/>
          <w:sz w:val="22"/>
        </w:rPr>
      </w:pPr>
      <w:hyperlink w:anchor="_Toc504738992" w:history="1">
        <w:r w:rsidR="00DC10FE" w:rsidRPr="00A55F1E">
          <w:rPr>
            <w:rStyle w:val="Hyperlink"/>
            <w:noProof/>
          </w:rPr>
          <w:t>Dynamic Amplification in Bridge Codes</w:t>
        </w:r>
        <w:r w:rsidR="00DC10FE">
          <w:rPr>
            <w:noProof/>
            <w:webHidden/>
          </w:rPr>
          <w:tab/>
        </w:r>
        <w:r w:rsidR="00DC10FE">
          <w:rPr>
            <w:noProof/>
            <w:webHidden/>
          </w:rPr>
          <w:fldChar w:fldCharType="begin"/>
        </w:r>
        <w:r w:rsidR="00DC10FE">
          <w:rPr>
            <w:noProof/>
            <w:webHidden/>
          </w:rPr>
          <w:instrText xml:space="preserve"> PAGEREF _Toc504738992 \h </w:instrText>
        </w:r>
        <w:r w:rsidR="00DC10FE">
          <w:rPr>
            <w:noProof/>
            <w:webHidden/>
          </w:rPr>
        </w:r>
        <w:r w:rsidR="00DC10FE">
          <w:rPr>
            <w:noProof/>
            <w:webHidden/>
          </w:rPr>
          <w:fldChar w:fldCharType="separate"/>
        </w:r>
        <w:r w:rsidR="00DC10FE">
          <w:rPr>
            <w:noProof/>
            <w:webHidden/>
          </w:rPr>
          <w:t>4</w:t>
        </w:r>
        <w:r w:rsidR="00DC10FE">
          <w:rPr>
            <w:noProof/>
            <w:webHidden/>
          </w:rPr>
          <w:fldChar w:fldCharType="end"/>
        </w:r>
      </w:hyperlink>
    </w:p>
    <w:p w14:paraId="32B73C87" w14:textId="77777777" w:rsidR="00DC10FE" w:rsidRDefault="008E1A5F">
      <w:pPr>
        <w:pStyle w:val="TOC2"/>
        <w:tabs>
          <w:tab w:val="right" w:leader="dot" w:pos="8630"/>
        </w:tabs>
        <w:rPr>
          <w:rFonts w:asciiTheme="minorHAnsi" w:eastAsiaTheme="minorEastAsia" w:hAnsiTheme="minorHAnsi"/>
          <w:noProof/>
          <w:sz w:val="22"/>
        </w:rPr>
      </w:pPr>
      <w:hyperlink w:anchor="_Toc504738993" w:history="1">
        <w:r w:rsidR="00DC10FE" w:rsidRPr="00A55F1E">
          <w:rPr>
            <w:rStyle w:val="Hyperlink"/>
            <w:noProof/>
          </w:rPr>
          <w:t>Experimental Evaluation of Amplification Factors</w:t>
        </w:r>
        <w:r w:rsidR="00DC10FE">
          <w:rPr>
            <w:noProof/>
            <w:webHidden/>
          </w:rPr>
          <w:tab/>
        </w:r>
        <w:r w:rsidR="00DC10FE">
          <w:rPr>
            <w:noProof/>
            <w:webHidden/>
          </w:rPr>
          <w:fldChar w:fldCharType="begin"/>
        </w:r>
        <w:r w:rsidR="00DC10FE">
          <w:rPr>
            <w:noProof/>
            <w:webHidden/>
          </w:rPr>
          <w:instrText xml:space="preserve"> PAGEREF _Toc504738993 \h </w:instrText>
        </w:r>
        <w:r w:rsidR="00DC10FE">
          <w:rPr>
            <w:noProof/>
            <w:webHidden/>
          </w:rPr>
        </w:r>
        <w:r w:rsidR="00DC10FE">
          <w:rPr>
            <w:noProof/>
            <w:webHidden/>
          </w:rPr>
          <w:fldChar w:fldCharType="separate"/>
        </w:r>
        <w:r w:rsidR="00DC10FE">
          <w:rPr>
            <w:noProof/>
            <w:webHidden/>
          </w:rPr>
          <w:t>5</w:t>
        </w:r>
        <w:r w:rsidR="00DC10FE">
          <w:rPr>
            <w:noProof/>
            <w:webHidden/>
          </w:rPr>
          <w:fldChar w:fldCharType="end"/>
        </w:r>
      </w:hyperlink>
    </w:p>
    <w:p w14:paraId="3A99D3B2" w14:textId="77777777" w:rsidR="00DC10FE" w:rsidRDefault="008E1A5F">
      <w:pPr>
        <w:pStyle w:val="TOC2"/>
        <w:tabs>
          <w:tab w:val="right" w:leader="dot" w:pos="8630"/>
        </w:tabs>
        <w:rPr>
          <w:rFonts w:asciiTheme="minorHAnsi" w:eastAsiaTheme="minorEastAsia" w:hAnsiTheme="minorHAnsi"/>
          <w:noProof/>
          <w:sz w:val="22"/>
        </w:rPr>
      </w:pPr>
      <w:hyperlink w:anchor="_Toc504738994" w:history="1">
        <w:r w:rsidR="00DC10FE" w:rsidRPr="00A55F1E">
          <w:rPr>
            <w:rStyle w:val="Hyperlink"/>
            <w:noProof/>
          </w:rPr>
          <w:t>Modeling Vehicle-Bridge Interaction</w:t>
        </w:r>
        <w:r w:rsidR="00DC10FE">
          <w:rPr>
            <w:noProof/>
            <w:webHidden/>
          </w:rPr>
          <w:tab/>
        </w:r>
        <w:r w:rsidR="00DC10FE">
          <w:rPr>
            <w:noProof/>
            <w:webHidden/>
          </w:rPr>
          <w:fldChar w:fldCharType="begin"/>
        </w:r>
        <w:r w:rsidR="00DC10FE">
          <w:rPr>
            <w:noProof/>
            <w:webHidden/>
          </w:rPr>
          <w:instrText xml:space="preserve"> PAGEREF _Toc504738994 \h </w:instrText>
        </w:r>
        <w:r w:rsidR="00DC10FE">
          <w:rPr>
            <w:noProof/>
            <w:webHidden/>
          </w:rPr>
        </w:r>
        <w:r w:rsidR="00DC10FE">
          <w:rPr>
            <w:noProof/>
            <w:webHidden/>
          </w:rPr>
          <w:fldChar w:fldCharType="separate"/>
        </w:r>
        <w:r w:rsidR="00DC10FE">
          <w:rPr>
            <w:noProof/>
            <w:webHidden/>
          </w:rPr>
          <w:t>6</w:t>
        </w:r>
        <w:r w:rsidR="00DC10FE">
          <w:rPr>
            <w:noProof/>
            <w:webHidden/>
          </w:rPr>
          <w:fldChar w:fldCharType="end"/>
        </w:r>
      </w:hyperlink>
    </w:p>
    <w:p w14:paraId="3A5B2689" w14:textId="77777777" w:rsidR="00DC10FE" w:rsidRDefault="008E1A5F">
      <w:pPr>
        <w:pStyle w:val="TOC2"/>
        <w:tabs>
          <w:tab w:val="right" w:leader="dot" w:pos="8630"/>
        </w:tabs>
        <w:rPr>
          <w:rFonts w:asciiTheme="minorHAnsi" w:eastAsiaTheme="minorEastAsia" w:hAnsiTheme="minorHAnsi"/>
          <w:noProof/>
          <w:sz w:val="22"/>
        </w:rPr>
      </w:pPr>
      <w:hyperlink w:anchor="_Toc504738995" w:history="1">
        <w:r w:rsidR="00DC10FE" w:rsidRPr="00A55F1E">
          <w:rPr>
            <w:rStyle w:val="Hyperlink"/>
            <w:noProof/>
          </w:rPr>
          <w:t>Influential Parameters for Dynamic Amplification</w:t>
        </w:r>
        <w:r w:rsidR="00DC10FE">
          <w:rPr>
            <w:noProof/>
            <w:webHidden/>
          </w:rPr>
          <w:tab/>
        </w:r>
        <w:r w:rsidR="00DC10FE">
          <w:rPr>
            <w:noProof/>
            <w:webHidden/>
          </w:rPr>
          <w:fldChar w:fldCharType="begin"/>
        </w:r>
        <w:r w:rsidR="00DC10FE">
          <w:rPr>
            <w:noProof/>
            <w:webHidden/>
          </w:rPr>
          <w:instrText xml:space="preserve"> PAGEREF _Toc504738995 \h </w:instrText>
        </w:r>
        <w:r w:rsidR="00DC10FE">
          <w:rPr>
            <w:noProof/>
            <w:webHidden/>
          </w:rPr>
        </w:r>
        <w:r w:rsidR="00DC10FE">
          <w:rPr>
            <w:noProof/>
            <w:webHidden/>
          </w:rPr>
          <w:fldChar w:fldCharType="separate"/>
        </w:r>
        <w:r w:rsidR="00DC10FE">
          <w:rPr>
            <w:noProof/>
            <w:webHidden/>
          </w:rPr>
          <w:t>7</w:t>
        </w:r>
        <w:r w:rsidR="00DC10FE">
          <w:rPr>
            <w:noProof/>
            <w:webHidden/>
          </w:rPr>
          <w:fldChar w:fldCharType="end"/>
        </w:r>
      </w:hyperlink>
    </w:p>
    <w:p w14:paraId="55E22B90" w14:textId="77777777" w:rsidR="00DC10FE" w:rsidRDefault="008E1A5F">
      <w:pPr>
        <w:pStyle w:val="TOC2"/>
        <w:tabs>
          <w:tab w:val="right" w:leader="dot" w:pos="8630"/>
        </w:tabs>
        <w:rPr>
          <w:rFonts w:asciiTheme="minorHAnsi" w:eastAsiaTheme="minorEastAsia" w:hAnsiTheme="minorHAnsi"/>
          <w:noProof/>
          <w:sz w:val="22"/>
        </w:rPr>
      </w:pPr>
      <w:hyperlink w:anchor="_Toc504738996" w:history="1">
        <w:r w:rsidR="00DC10FE" w:rsidRPr="00A55F1E">
          <w:rPr>
            <w:rStyle w:val="Hyperlink"/>
            <w:noProof/>
          </w:rPr>
          <w:t>Influence of Road Surface Roughness on Dynamic Amplification</w:t>
        </w:r>
        <w:r w:rsidR="00DC10FE">
          <w:rPr>
            <w:noProof/>
            <w:webHidden/>
          </w:rPr>
          <w:tab/>
        </w:r>
        <w:r w:rsidR="00DC10FE">
          <w:rPr>
            <w:noProof/>
            <w:webHidden/>
          </w:rPr>
          <w:fldChar w:fldCharType="begin"/>
        </w:r>
        <w:r w:rsidR="00DC10FE">
          <w:rPr>
            <w:noProof/>
            <w:webHidden/>
          </w:rPr>
          <w:instrText xml:space="preserve"> PAGEREF _Toc504738996 \h </w:instrText>
        </w:r>
        <w:r w:rsidR="00DC10FE">
          <w:rPr>
            <w:noProof/>
            <w:webHidden/>
          </w:rPr>
        </w:r>
        <w:r w:rsidR="00DC10FE">
          <w:rPr>
            <w:noProof/>
            <w:webHidden/>
          </w:rPr>
          <w:fldChar w:fldCharType="separate"/>
        </w:r>
        <w:r w:rsidR="00DC10FE">
          <w:rPr>
            <w:noProof/>
            <w:webHidden/>
          </w:rPr>
          <w:t>8</w:t>
        </w:r>
        <w:r w:rsidR="00DC10FE">
          <w:rPr>
            <w:noProof/>
            <w:webHidden/>
          </w:rPr>
          <w:fldChar w:fldCharType="end"/>
        </w:r>
      </w:hyperlink>
    </w:p>
    <w:p w14:paraId="60AE0C53" w14:textId="77777777" w:rsidR="00DC10FE" w:rsidRDefault="008E1A5F">
      <w:pPr>
        <w:pStyle w:val="TOC2"/>
        <w:tabs>
          <w:tab w:val="right" w:leader="dot" w:pos="8630"/>
        </w:tabs>
        <w:rPr>
          <w:rFonts w:asciiTheme="minorHAnsi" w:eastAsiaTheme="minorEastAsia" w:hAnsiTheme="minorHAnsi"/>
          <w:noProof/>
          <w:sz w:val="22"/>
        </w:rPr>
      </w:pPr>
      <w:hyperlink w:anchor="_Toc504738997" w:history="1">
        <w:r w:rsidR="00DC10FE" w:rsidRPr="00A55F1E">
          <w:rPr>
            <w:rStyle w:val="Hyperlink"/>
            <w:noProof/>
          </w:rPr>
          <w:t>Effects of Platooned Vehicles</w:t>
        </w:r>
        <w:r w:rsidR="00DC10FE">
          <w:rPr>
            <w:noProof/>
            <w:webHidden/>
          </w:rPr>
          <w:tab/>
        </w:r>
        <w:r w:rsidR="00DC10FE">
          <w:rPr>
            <w:noProof/>
            <w:webHidden/>
          </w:rPr>
          <w:fldChar w:fldCharType="begin"/>
        </w:r>
        <w:r w:rsidR="00DC10FE">
          <w:rPr>
            <w:noProof/>
            <w:webHidden/>
          </w:rPr>
          <w:instrText xml:space="preserve"> PAGEREF _Toc504738997 \h </w:instrText>
        </w:r>
        <w:r w:rsidR="00DC10FE">
          <w:rPr>
            <w:noProof/>
            <w:webHidden/>
          </w:rPr>
        </w:r>
        <w:r w:rsidR="00DC10FE">
          <w:rPr>
            <w:noProof/>
            <w:webHidden/>
          </w:rPr>
          <w:fldChar w:fldCharType="separate"/>
        </w:r>
        <w:r w:rsidR="00DC10FE">
          <w:rPr>
            <w:noProof/>
            <w:webHidden/>
          </w:rPr>
          <w:t>9</w:t>
        </w:r>
        <w:r w:rsidR="00DC10FE">
          <w:rPr>
            <w:noProof/>
            <w:webHidden/>
          </w:rPr>
          <w:fldChar w:fldCharType="end"/>
        </w:r>
      </w:hyperlink>
    </w:p>
    <w:p w14:paraId="101BC444" w14:textId="77777777" w:rsidR="00DC10FE" w:rsidRDefault="008E1A5F">
      <w:pPr>
        <w:pStyle w:val="TOC2"/>
        <w:tabs>
          <w:tab w:val="right" w:leader="dot" w:pos="8630"/>
        </w:tabs>
        <w:rPr>
          <w:rFonts w:asciiTheme="minorHAnsi" w:eastAsiaTheme="minorEastAsia" w:hAnsiTheme="minorHAnsi"/>
          <w:noProof/>
          <w:sz w:val="22"/>
        </w:rPr>
      </w:pPr>
      <w:hyperlink w:anchor="_Toc504738998" w:history="1">
        <w:r w:rsidR="00DC10FE" w:rsidRPr="00A55F1E">
          <w:rPr>
            <w:rStyle w:val="Hyperlink"/>
            <w:noProof/>
          </w:rPr>
          <w:t>Bridges with Excessive Vibrations</w:t>
        </w:r>
        <w:r w:rsidR="00DC10FE">
          <w:rPr>
            <w:noProof/>
            <w:webHidden/>
          </w:rPr>
          <w:tab/>
        </w:r>
        <w:r w:rsidR="00DC10FE">
          <w:rPr>
            <w:noProof/>
            <w:webHidden/>
          </w:rPr>
          <w:fldChar w:fldCharType="begin"/>
        </w:r>
        <w:r w:rsidR="00DC10FE">
          <w:rPr>
            <w:noProof/>
            <w:webHidden/>
          </w:rPr>
          <w:instrText xml:space="preserve"> PAGEREF _Toc504738998 \h </w:instrText>
        </w:r>
        <w:r w:rsidR="00DC10FE">
          <w:rPr>
            <w:noProof/>
            <w:webHidden/>
          </w:rPr>
        </w:r>
        <w:r w:rsidR="00DC10FE">
          <w:rPr>
            <w:noProof/>
            <w:webHidden/>
          </w:rPr>
          <w:fldChar w:fldCharType="separate"/>
        </w:r>
        <w:r w:rsidR="00DC10FE">
          <w:rPr>
            <w:noProof/>
            <w:webHidden/>
          </w:rPr>
          <w:t>10</w:t>
        </w:r>
        <w:r w:rsidR="00DC10FE">
          <w:rPr>
            <w:noProof/>
            <w:webHidden/>
          </w:rPr>
          <w:fldChar w:fldCharType="end"/>
        </w:r>
      </w:hyperlink>
    </w:p>
    <w:p w14:paraId="14451EB3" w14:textId="77777777" w:rsidR="00DC10FE" w:rsidRDefault="008E1A5F">
      <w:pPr>
        <w:pStyle w:val="TOC1"/>
        <w:tabs>
          <w:tab w:val="right" w:leader="dot" w:pos="8630"/>
        </w:tabs>
        <w:rPr>
          <w:rFonts w:asciiTheme="minorHAnsi" w:eastAsiaTheme="minorEastAsia" w:hAnsiTheme="minorHAnsi"/>
          <w:noProof/>
          <w:sz w:val="22"/>
        </w:rPr>
      </w:pPr>
      <w:hyperlink w:anchor="_Toc504738999" w:history="1">
        <w:r w:rsidR="00DC10FE" w:rsidRPr="00A55F1E">
          <w:rPr>
            <w:rStyle w:val="Hyperlink"/>
            <w:noProof/>
          </w:rPr>
          <w:t>Research Objectives and Approach</w:t>
        </w:r>
        <w:r w:rsidR="00DC10FE">
          <w:rPr>
            <w:noProof/>
            <w:webHidden/>
          </w:rPr>
          <w:tab/>
        </w:r>
        <w:r w:rsidR="00DC10FE">
          <w:rPr>
            <w:noProof/>
            <w:webHidden/>
          </w:rPr>
          <w:fldChar w:fldCharType="begin"/>
        </w:r>
        <w:r w:rsidR="00DC10FE">
          <w:rPr>
            <w:noProof/>
            <w:webHidden/>
          </w:rPr>
          <w:instrText xml:space="preserve"> PAGEREF _Toc504738999 \h </w:instrText>
        </w:r>
        <w:r w:rsidR="00DC10FE">
          <w:rPr>
            <w:noProof/>
            <w:webHidden/>
          </w:rPr>
        </w:r>
        <w:r w:rsidR="00DC10FE">
          <w:rPr>
            <w:noProof/>
            <w:webHidden/>
          </w:rPr>
          <w:fldChar w:fldCharType="separate"/>
        </w:r>
        <w:r w:rsidR="00DC10FE">
          <w:rPr>
            <w:noProof/>
            <w:webHidden/>
          </w:rPr>
          <w:t>11</w:t>
        </w:r>
        <w:r w:rsidR="00DC10FE">
          <w:rPr>
            <w:noProof/>
            <w:webHidden/>
          </w:rPr>
          <w:fldChar w:fldCharType="end"/>
        </w:r>
      </w:hyperlink>
    </w:p>
    <w:p w14:paraId="3AB78322" w14:textId="77777777" w:rsidR="00DC10FE" w:rsidRDefault="008E1A5F">
      <w:pPr>
        <w:pStyle w:val="TOC2"/>
        <w:tabs>
          <w:tab w:val="right" w:leader="dot" w:pos="8630"/>
        </w:tabs>
        <w:rPr>
          <w:rFonts w:asciiTheme="minorHAnsi" w:eastAsiaTheme="minorEastAsia" w:hAnsiTheme="minorHAnsi"/>
          <w:noProof/>
          <w:sz w:val="22"/>
        </w:rPr>
      </w:pPr>
      <w:hyperlink w:anchor="_Toc504739000" w:history="1">
        <w:r w:rsidR="00DC10FE" w:rsidRPr="00A55F1E">
          <w:rPr>
            <w:rStyle w:val="Hyperlink"/>
            <w:noProof/>
          </w:rPr>
          <w:t>Understanding vehicle-bridge interaction</w:t>
        </w:r>
        <w:r w:rsidR="00DC10FE">
          <w:rPr>
            <w:noProof/>
            <w:webHidden/>
          </w:rPr>
          <w:tab/>
        </w:r>
        <w:r w:rsidR="00DC10FE">
          <w:rPr>
            <w:noProof/>
            <w:webHidden/>
          </w:rPr>
          <w:fldChar w:fldCharType="begin"/>
        </w:r>
        <w:r w:rsidR="00DC10FE">
          <w:rPr>
            <w:noProof/>
            <w:webHidden/>
          </w:rPr>
          <w:instrText xml:space="preserve"> PAGEREF _Toc504739000 \h </w:instrText>
        </w:r>
        <w:r w:rsidR="00DC10FE">
          <w:rPr>
            <w:noProof/>
            <w:webHidden/>
          </w:rPr>
        </w:r>
        <w:r w:rsidR="00DC10FE">
          <w:rPr>
            <w:noProof/>
            <w:webHidden/>
          </w:rPr>
          <w:fldChar w:fldCharType="separate"/>
        </w:r>
        <w:r w:rsidR="00DC10FE">
          <w:rPr>
            <w:noProof/>
            <w:webHidden/>
          </w:rPr>
          <w:t>11</w:t>
        </w:r>
        <w:r w:rsidR="00DC10FE">
          <w:rPr>
            <w:noProof/>
            <w:webHidden/>
          </w:rPr>
          <w:fldChar w:fldCharType="end"/>
        </w:r>
      </w:hyperlink>
    </w:p>
    <w:p w14:paraId="2D2E7B7B" w14:textId="77777777" w:rsidR="00DC10FE" w:rsidRDefault="008E1A5F">
      <w:pPr>
        <w:pStyle w:val="TOC2"/>
        <w:tabs>
          <w:tab w:val="right" w:leader="dot" w:pos="8630"/>
        </w:tabs>
        <w:rPr>
          <w:rFonts w:asciiTheme="minorHAnsi" w:eastAsiaTheme="minorEastAsia" w:hAnsiTheme="minorHAnsi"/>
          <w:noProof/>
          <w:sz w:val="22"/>
        </w:rPr>
      </w:pPr>
      <w:hyperlink w:anchor="_Toc504739001" w:history="1">
        <w:r w:rsidR="00DC10FE" w:rsidRPr="00A55F1E">
          <w:rPr>
            <w:rStyle w:val="Hyperlink"/>
            <w:noProof/>
          </w:rPr>
          <w:t>Addressing current design and assessment methodologies</w:t>
        </w:r>
        <w:r w:rsidR="00DC10FE">
          <w:rPr>
            <w:noProof/>
            <w:webHidden/>
          </w:rPr>
          <w:tab/>
        </w:r>
        <w:r w:rsidR="00DC10FE">
          <w:rPr>
            <w:noProof/>
            <w:webHidden/>
          </w:rPr>
          <w:fldChar w:fldCharType="begin"/>
        </w:r>
        <w:r w:rsidR="00DC10FE">
          <w:rPr>
            <w:noProof/>
            <w:webHidden/>
          </w:rPr>
          <w:instrText xml:space="preserve"> PAGEREF _Toc504739001 \h </w:instrText>
        </w:r>
        <w:r w:rsidR="00DC10FE">
          <w:rPr>
            <w:noProof/>
            <w:webHidden/>
          </w:rPr>
        </w:r>
        <w:r w:rsidR="00DC10FE">
          <w:rPr>
            <w:noProof/>
            <w:webHidden/>
          </w:rPr>
          <w:fldChar w:fldCharType="separate"/>
        </w:r>
        <w:r w:rsidR="00DC10FE">
          <w:rPr>
            <w:noProof/>
            <w:webHidden/>
          </w:rPr>
          <w:t>12</w:t>
        </w:r>
        <w:r w:rsidR="00DC10FE">
          <w:rPr>
            <w:noProof/>
            <w:webHidden/>
          </w:rPr>
          <w:fldChar w:fldCharType="end"/>
        </w:r>
      </w:hyperlink>
    </w:p>
    <w:p w14:paraId="6B43E623" w14:textId="77777777" w:rsidR="00DC10FE" w:rsidRDefault="008E1A5F">
      <w:pPr>
        <w:pStyle w:val="TOC2"/>
        <w:tabs>
          <w:tab w:val="right" w:leader="dot" w:pos="8630"/>
        </w:tabs>
        <w:rPr>
          <w:rFonts w:asciiTheme="minorHAnsi" w:eastAsiaTheme="minorEastAsia" w:hAnsiTheme="minorHAnsi"/>
          <w:noProof/>
          <w:sz w:val="22"/>
        </w:rPr>
      </w:pPr>
      <w:hyperlink w:anchor="_Toc504739002" w:history="1">
        <w:r w:rsidR="00DC10FE" w:rsidRPr="00A55F1E">
          <w:rPr>
            <w:rStyle w:val="Hyperlink"/>
            <w:noProof/>
          </w:rPr>
          <w:t>Impact of platooning on bridge responses</w:t>
        </w:r>
        <w:r w:rsidR="00DC10FE">
          <w:rPr>
            <w:noProof/>
            <w:webHidden/>
          </w:rPr>
          <w:tab/>
        </w:r>
        <w:r w:rsidR="00DC10FE">
          <w:rPr>
            <w:noProof/>
            <w:webHidden/>
          </w:rPr>
          <w:fldChar w:fldCharType="begin"/>
        </w:r>
        <w:r w:rsidR="00DC10FE">
          <w:rPr>
            <w:noProof/>
            <w:webHidden/>
          </w:rPr>
          <w:instrText xml:space="preserve"> PAGEREF _Toc504739002 \h </w:instrText>
        </w:r>
        <w:r w:rsidR="00DC10FE">
          <w:rPr>
            <w:noProof/>
            <w:webHidden/>
          </w:rPr>
        </w:r>
        <w:r w:rsidR="00DC10FE">
          <w:rPr>
            <w:noProof/>
            <w:webHidden/>
          </w:rPr>
          <w:fldChar w:fldCharType="separate"/>
        </w:r>
        <w:r w:rsidR="00DC10FE">
          <w:rPr>
            <w:noProof/>
            <w:webHidden/>
          </w:rPr>
          <w:t>12</w:t>
        </w:r>
        <w:r w:rsidR="00DC10FE">
          <w:rPr>
            <w:noProof/>
            <w:webHidden/>
          </w:rPr>
          <w:fldChar w:fldCharType="end"/>
        </w:r>
      </w:hyperlink>
    </w:p>
    <w:p w14:paraId="26E0BF5B" w14:textId="77777777" w:rsidR="00DC10FE" w:rsidRDefault="008E1A5F">
      <w:pPr>
        <w:pStyle w:val="TOC1"/>
        <w:tabs>
          <w:tab w:val="right" w:leader="dot" w:pos="8630"/>
        </w:tabs>
        <w:rPr>
          <w:rFonts w:asciiTheme="minorHAnsi" w:eastAsiaTheme="minorEastAsia" w:hAnsiTheme="minorHAnsi"/>
          <w:noProof/>
          <w:sz w:val="22"/>
        </w:rPr>
      </w:pPr>
      <w:hyperlink w:anchor="_Toc504739003" w:history="1">
        <w:r w:rsidR="00DC10FE" w:rsidRPr="00A55F1E">
          <w:rPr>
            <w:rStyle w:val="Hyperlink"/>
            <w:noProof/>
          </w:rPr>
          <w:t>Work Plan</w:t>
        </w:r>
        <w:r w:rsidR="00DC10FE">
          <w:rPr>
            <w:noProof/>
            <w:webHidden/>
          </w:rPr>
          <w:tab/>
        </w:r>
        <w:r w:rsidR="00DC10FE">
          <w:rPr>
            <w:noProof/>
            <w:webHidden/>
          </w:rPr>
          <w:fldChar w:fldCharType="begin"/>
        </w:r>
        <w:r w:rsidR="00DC10FE">
          <w:rPr>
            <w:noProof/>
            <w:webHidden/>
          </w:rPr>
          <w:instrText xml:space="preserve"> PAGEREF _Toc504739003 \h </w:instrText>
        </w:r>
        <w:r w:rsidR="00DC10FE">
          <w:rPr>
            <w:noProof/>
            <w:webHidden/>
          </w:rPr>
        </w:r>
        <w:r w:rsidR="00DC10FE">
          <w:rPr>
            <w:noProof/>
            <w:webHidden/>
          </w:rPr>
          <w:fldChar w:fldCharType="separate"/>
        </w:r>
        <w:r w:rsidR="00DC10FE">
          <w:rPr>
            <w:noProof/>
            <w:webHidden/>
          </w:rPr>
          <w:t>13</w:t>
        </w:r>
        <w:r w:rsidR="00DC10FE">
          <w:rPr>
            <w:noProof/>
            <w:webHidden/>
          </w:rPr>
          <w:fldChar w:fldCharType="end"/>
        </w:r>
      </w:hyperlink>
    </w:p>
    <w:p w14:paraId="1719DC9B" w14:textId="77777777" w:rsidR="00DC10FE" w:rsidRDefault="008E1A5F">
      <w:pPr>
        <w:pStyle w:val="TOC2"/>
        <w:tabs>
          <w:tab w:val="right" w:leader="dot" w:pos="8630"/>
        </w:tabs>
        <w:rPr>
          <w:rFonts w:asciiTheme="minorHAnsi" w:eastAsiaTheme="minorEastAsia" w:hAnsiTheme="minorHAnsi"/>
          <w:noProof/>
          <w:sz w:val="22"/>
        </w:rPr>
      </w:pPr>
      <w:hyperlink w:anchor="_Toc504739004" w:history="1">
        <w:r w:rsidR="00DC10FE" w:rsidRPr="00A55F1E">
          <w:rPr>
            <w:rStyle w:val="Hyperlink"/>
            <w:noProof/>
          </w:rPr>
          <w:t>Task 1 – Field testing and simulation of test structure</w:t>
        </w:r>
        <w:r w:rsidR="00DC10FE">
          <w:rPr>
            <w:noProof/>
            <w:webHidden/>
          </w:rPr>
          <w:tab/>
        </w:r>
        <w:r w:rsidR="00DC10FE">
          <w:rPr>
            <w:noProof/>
            <w:webHidden/>
          </w:rPr>
          <w:fldChar w:fldCharType="begin"/>
        </w:r>
        <w:r w:rsidR="00DC10FE">
          <w:rPr>
            <w:noProof/>
            <w:webHidden/>
          </w:rPr>
          <w:instrText xml:space="preserve"> PAGEREF _Toc504739004 \h </w:instrText>
        </w:r>
        <w:r w:rsidR="00DC10FE">
          <w:rPr>
            <w:noProof/>
            <w:webHidden/>
          </w:rPr>
        </w:r>
        <w:r w:rsidR="00DC10FE">
          <w:rPr>
            <w:noProof/>
            <w:webHidden/>
          </w:rPr>
          <w:fldChar w:fldCharType="separate"/>
        </w:r>
        <w:r w:rsidR="00DC10FE">
          <w:rPr>
            <w:noProof/>
            <w:webHidden/>
          </w:rPr>
          <w:t>13</w:t>
        </w:r>
        <w:r w:rsidR="00DC10FE">
          <w:rPr>
            <w:noProof/>
            <w:webHidden/>
          </w:rPr>
          <w:fldChar w:fldCharType="end"/>
        </w:r>
      </w:hyperlink>
    </w:p>
    <w:p w14:paraId="5630D1EA" w14:textId="77777777" w:rsidR="00DC10FE" w:rsidRDefault="008E1A5F">
      <w:pPr>
        <w:pStyle w:val="TOC2"/>
        <w:tabs>
          <w:tab w:val="right" w:leader="dot" w:pos="8630"/>
        </w:tabs>
        <w:rPr>
          <w:rFonts w:asciiTheme="minorHAnsi" w:eastAsiaTheme="minorEastAsia" w:hAnsiTheme="minorHAnsi"/>
          <w:noProof/>
          <w:sz w:val="22"/>
        </w:rPr>
      </w:pPr>
      <w:hyperlink w:anchor="_Toc504739005" w:history="1">
        <w:r w:rsidR="00DC10FE" w:rsidRPr="00A55F1E">
          <w:rPr>
            <w:rStyle w:val="Hyperlink"/>
            <w:noProof/>
          </w:rPr>
          <w:t>Task 2 – Refinement of FE simulation with VBI testing</w:t>
        </w:r>
        <w:r w:rsidR="00DC10FE">
          <w:rPr>
            <w:noProof/>
            <w:webHidden/>
          </w:rPr>
          <w:tab/>
        </w:r>
        <w:r w:rsidR="00DC10FE">
          <w:rPr>
            <w:noProof/>
            <w:webHidden/>
          </w:rPr>
          <w:fldChar w:fldCharType="begin"/>
        </w:r>
        <w:r w:rsidR="00DC10FE">
          <w:rPr>
            <w:noProof/>
            <w:webHidden/>
          </w:rPr>
          <w:instrText xml:space="preserve"> PAGEREF _Toc504739005 \h </w:instrText>
        </w:r>
        <w:r w:rsidR="00DC10FE">
          <w:rPr>
            <w:noProof/>
            <w:webHidden/>
          </w:rPr>
        </w:r>
        <w:r w:rsidR="00DC10FE">
          <w:rPr>
            <w:noProof/>
            <w:webHidden/>
          </w:rPr>
          <w:fldChar w:fldCharType="separate"/>
        </w:r>
        <w:r w:rsidR="00DC10FE">
          <w:rPr>
            <w:noProof/>
            <w:webHidden/>
          </w:rPr>
          <w:t>14</w:t>
        </w:r>
        <w:r w:rsidR="00DC10FE">
          <w:rPr>
            <w:noProof/>
            <w:webHidden/>
          </w:rPr>
          <w:fldChar w:fldCharType="end"/>
        </w:r>
      </w:hyperlink>
    </w:p>
    <w:p w14:paraId="29F1F346" w14:textId="77777777" w:rsidR="00DC10FE" w:rsidRDefault="008E1A5F">
      <w:pPr>
        <w:pStyle w:val="TOC2"/>
        <w:tabs>
          <w:tab w:val="right" w:leader="dot" w:pos="8630"/>
        </w:tabs>
        <w:rPr>
          <w:rFonts w:asciiTheme="minorHAnsi" w:eastAsiaTheme="minorEastAsia" w:hAnsiTheme="minorHAnsi"/>
          <w:noProof/>
          <w:sz w:val="22"/>
        </w:rPr>
      </w:pPr>
      <w:hyperlink w:anchor="_Toc504739006" w:history="1">
        <w:r w:rsidR="00DC10FE" w:rsidRPr="00A55F1E">
          <w:rPr>
            <w:rStyle w:val="Hyperlink"/>
            <w:noProof/>
          </w:rPr>
          <w:t>Task 3 – Identify influential mechanisms to VBI</w:t>
        </w:r>
        <w:r w:rsidR="00DC10FE">
          <w:rPr>
            <w:noProof/>
            <w:webHidden/>
          </w:rPr>
          <w:tab/>
        </w:r>
        <w:r w:rsidR="00DC10FE">
          <w:rPr>
            <w:noProof/>
            <w:webHidden/>
          </w:rPr>
          <w:fldChar w:fldCharType="begin"/>
        </w:r>
        <w:r w:rsidR="00DC10FE">
          <w:rPr>
            <w:noProof/>
            <w:webHidden/>
          </w:rPr>
          <w:instrText xml:space="preserve"> PAGEREF _Toc504739006 \h </w:instrText>
        </w:r>
        <w:r w:rsidR="00DC10FE">
          <w:rPr>
            <w:noProof/>
            <w:webHidden/>
          </w:rPr>
        </w:r>
        <w:r w:rsidR="00DC10FE">
          <w:rPr>
            <w:noProof/>
            <w:webHidden/>
          </w:rPr>
          <w:fldChar w:fldCharType="separate"/>
        </w:r>
        <w:r w:rsidR="00DC10FE">
          <w:rPr>
            <w:noProof/>
            <w:webHidden/>
          </w:rPr>
          <w:t>15</w:t>
        </w:r>
        <w:r w:rsidR="00DC10FE">
          <w:rPr>
            <w:noProof/>
            <w:webHidden/>
          </w:rPr>
          <w:fldChar w:fldCharType="end"/>
        </w:r>
      </w:hyperlink>
    </w:p>
    <w:p w14:paraId="420E822C" w14:textId="77777777" w:rsidR="00DC10FE" w:rsidRDefault="008E1A5F">
      <w:pPr>
        <w:pStyle w:val="TOC2"/>
        <w:tabs>
          <w:tab w:val="right" w:leader="dot" w:pos="8630"/>
        </w:tabs>
        <w:rPr>
          <w:rFonts w:asciiTheme="minorHAnsi" w:eastAsiaTheme="minorEastAsia" w:hAnsiTheme="minorHAnsi"/>
          <w:noProof/>
          <w:sz w:val="22"/>
        </w:rPr>
      </w:pPr>
      <w:hyperlink w:anchor="_Toc504739007" w:history="1">
        <w:r w:rsidR="00DC10FE" w:rsidRPr="00A55F1E">
          <w:rPr>
            <w:rStyle w:val="Hyperlink"/>
            <w:noProof/>
          </w:rPr>
          <w:t>Task 4 – Assess code methods and investigate alternatives</w:t>
        </w:r>
        <w:r w:rsidR="00DC10FE">
          <w:rPr>
            <w:noProof/>
            <w:webHidden/>
          </w:rPr>
          <w:tab/>
        </w:r>
        <w:r w:rsidR="00DC10FE">
          <w:rPr>
            <w:noProof/>
            <w:webHidden/>
          </w:rPr>
          <w:fldChar w:fldCharType="begin"/>
        </w:r>
        <w:r w:rsidR="00DC10FE">
          <w:rPr>
            <w:noProof/>
            <w:webHidden/>
          </w:rPr>
          <w:instrText xml:space="preserve"> PAGEREF _Toc504739007 \h </w:instrText>
        </w:r>
        <w:r w:rsidR="00DC10FE">
          <w:rPr>
            <w:noProof/>
            <w:webHidden/>
          </w:rPr>
        </w:r>
        <w:r w:rsidR="00DC10FE">
          <w:rPr>
            <w:noProof/>
            <w:webHidden/>
          </w:rPr>
          <w:fldChar w:fldCharType="separate"/>
        </w:r>
        <w:r w:rsidR="00DC10FE">
          <w:rPr>
            <w:noProof/>
            <w:webHidden/>
          </w:rPr>
          <w:t>17</w:t>
        </w:r>
        <w:r w:rsidR="00DC10FE">
          <w:rPr>
            <w:noProof/>
            <w:webHidden/>
          </w:rPr>
          <w:fldChar w:fldCharType="end"/>
        </w:r>
      </w:hyperlink>
    </w:p>
    <w:p w14:paraId="41A49F3C" w14:textId="77777777" w:rsidR="00DC10FE" w:rsidRDefault="008E1A5F">
      <w:pPr>
        <w:pStyle w:val="TOC2"/>
        <w:tabs>
          <w:tab w:val="right" w:leader="dot" w:pos="8630"/>
        </w:tabs>
        <w:rPr>
          <w:rFonts w:asciiTheme="minorHAnsi" w:eastAsiaTheme="minorEastAsia" w:hAnsiTheme="minorHAnsi"/>
          <w:noProof/>
          <w:sz w:val="22"/>
        </w:rPr>
      </w:pPr>
      <w:hyperlink w:anchor="_Toc504739008" w:history="1">
        <w:r w:rsidR="00DC10FE" w:rsidRPr="00A55F1E">
          <w:rPr>
            <w:rStyle w:val="Hyperlink"/>
            <w:noProof/>
          </w:rPr>
          <w:t>Task 5 – Investigate the effect of platooned vehicles on bridges</w:t>
        </w:r>
        <w:r w:rsidR="00DC10FE">
          <w:rPr>
            <w:noProof/>
            <w:webHidden/>
          </w:rPr>
          <w:tab/>
        </w:r>
        <w:r w:rsidR="00DC10FE">
          <w:rPr>
            <w:noProof/>
            <w:webHidden/>
          </w:rPr>
          <w:fldChar w:fldCharType="begin"/>
        </w:r>
        <w:r w:rsidR="00DC10FE">
          <w:rPr>
            <w:noProof/>
            <w:webHidden/>
          </w:rPr>
          <w:instrText xml:space="preserve"> PAGEREF _Toc504739008 \h </w:instrText>
        </w:r>
        <w:r w:rsidR="00DC10FE">
          <w:rPr>
            <w:noProof/>
            <w:webHidden/>
          </w:rPr>
        </w:r>
        <w:r w:rsidR="00DC10FE">
          <w:rPr>
            <w:noProof/>
            <w:webHidden/>
          </w:rPr>
          <w:fldChar w:fldCharType="separate"/>
        </w:r>
        <w:r w:rsidR="00DC10FE">
          <w:rPr>
            <w:noProof/>
            <w:webHidden/>
          </w:rPr>
          <w:t>18</w:t>
        </w:r>
        <w:r w:rsidR="00DC10FE">
          <w:rPr>
            <w:noProof/>
            <w:webHidden/>
          </w:rPr>
          <w:fldChar w:fldCharType="end"/>
        </w:r>
      </w:hyperlink>
    </w:p>
    <w:p w14:paraId="637DA50D" w14:textId="77777777" w:rsidR="00DC10FE" w:rsidRDefault="008E1A5F">
      <w:pPr>
        <w:pStyle w:val="TOC2"/>
        <w:tabs>
          <w:tab w:val="right" w:leader="dot" w:pos="8630"/>
        </w:tabs>
        <w:rPr>
          <w:rFonts w:asciiTheme="minorHAnsi" w:eastAsiaTheme="minorEastAsia" w:hAnsiTheme="minorHAnsi"/>
          <w:noProof/>
          <w:sz w:val="22"/>
        </w:rPr>
      </w:pPr>
      <w:hyperlink w:anchor="_Toc504739009" w:history="1">
        <w:r w:rsidR="00DC10FE" w:rsidRPr="00A55F1E">
          <w:rPr>
            <w:rStyle w:val="Hyperlink"/>
            <w:noProof/>
          </w:rPr>
          <w:t>Task 6 – Other stuff</w:t>
        </w:r>
        <w:r w:rsidR="00DC10FE">
          <w:rPr>
            <w:noProof/>
            <w:webHidden/>
          </w:rPr>
          <w:tab/>
        </w:r>
        <w:r w:rsidR="00DC10FE">
          <w:rPr>
            <w:noProof/>
            <w:webHidden/>
          </w:rPr>
          <w:fldChar w:fldCharType="begin"/>
        </w:r>
        <w:r w:rsidR="00DC10FE">
          <w:rPr>
            <w:noProof/>
            <w:webHidden/>
          </w:rPr>
          <w:instrText xml:space="preserve"> PAGEREF _Toc504739009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14:paraId="6631BEE9" w14:textId="77777777" w:rsidR="00DC10FE" w:rsidRDefault="008E1A5F">
      <w:pPr>
        <w:pStyle w:val="TOC2"/>
        <w:tabs>
          <w:tab w:val="right" w:leader="dot" w:pos="8630"/>
        </w:tabs>
        <w:rPr>
          <w:rFonts w:asciiTheme="minorHAnsi" w:eastAsiaTheme="minorEastAsia" w:hAnsiTheme="minorHAnsi"/>
          <w:noProof/>
          <w:sz w:val="22"/>
        </w:rPr>
      </w:pPr>
      <w:hyperlink w:anchor="_Toc504739010" w:history="1">
        <w:r w:rsidR="00DC10FE" w:rsidRPr="00A55F1E">
          <w:rPr>
            <w:rStyle w:val="Hyperlink"/>
            <w:noProof/>
          </w:rPr>
          <w:t>Schedule</w:t>
        </w:r>
        <w:r w:rsidR="00DC10FE">
          <w:rPr>
            <w:noProof/>
            <w:webHidden/>
          </w:rPr>
          <w:tab/>
        </w:r>
        <w:r w:rsidR="00DC10FE">
          <w:rPr>
            <w:noProof/>
            <w:webHidden/>
          </w:rPr>
          <w:fldChar w:fldCharType="begin"/>
        </w:r>
        <w:r w:rsidR="00DC10FE">
          <w:rPr>
            <w:noProof/>
            <w:webHidden/>
          </w:rPr>
          <w:instrText xml:space="preserve"> PAGEREF _Toc504739010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14:paraId="1D75CCA9" w14:textId="77777777" w:rsidR="00DC10FE" w:rsidRDefault="008E1A5F">
      <w:pPr>
        <w:pStyle w:val="TOC1"/>
        <w:tabs>
          <w:tab w:val="right" w:leader="dot" w:pos="8630"/>
        </w:tabs>
        <w:rPr>
          <w:rFonts w:asciiTheme="minorHAnsi" w:eastAsiaTheme="minorEastAsia" w:hAnsiTheme="minorHAnsi"/>
          <w:noProof/>
          <w:sz w:val="22"/>
        </w:rPr>
      </w:pPr>
      <w:hyperlink w:anchor="_Toc504739011" w:history="1">
        <w:r w:rsidR="00DC10FE" w:rsidRPr="00A55F1E">
          <w:rPr>
            <w:rStyle w:val="Hyperlink"/>
            <w:noProof/>
          </w:rPr>
          <w:t>Current Progress</w:t>
        </w:r>
        <w:r w:rsidR="00DC10FE">
          <w:rPr>
            <w:noProof/>
            <w:webHidden/>
          </w:rPr>
          <w:tab/>
        </w:r>
        <w:r w:rsidR="00DC10FE">
          <w:rPr>
            <w:noProof/>
            <w:webHidden/>
          </w:rPr>
          <w:fldChar w:fldCharType="begin"/>
        </w:r>
        <w:r w:rsidR="00DC10FE">
          <w:rPr>
            <w:noProof/>
            <w:webHidden/>
          </w:rPr>
          <w:instrText xml:space="preserve"> PAGEREF _Toc504739011 \h </w:instrText>
        </w:r>
        <w:r w:rsidR="00DC10FE">
          <w:rPr>
            <w:noProof/>
            <w:webHidden/>
          </w:rPr>
        </w:r>
        <w:r w:rsidR="00DC10FE">
          <w:rPr>
            <w:noProof/>
            <w:webHidden/>
          </w:rPr>
          <w:fldChar w:fldCharType="separate"/>
        </w:r>
        <w:r w:rsidR="00DC10FE">
          <w:rPr>
            <w:noProof/>
            <w:webHidden/>
          </w:rPr>
          <w:t>19</w:t>
        </w:r>
        <w:r w:rsidR="00DC10FE">
          <w:rPr>
            <w:noProof/>
            <w:webHidden/>
          </w:rPr>
          <w:fldChar w:fldCharType="end"/>
        </w:r>
      </w:hyperlink>
    </w:p>
    <w:p w14:paraId="4B3924F8" w14:textId="77777777" w:rsidR="00DC10FE" w:rsidRDefault="008E1A5F">
      <w:pPr>
        <w:pStyle w:val="TOC1"/>
        <w:tabs>
          <w:tab w:val="right" w:leader="dot" w:pos="8630"/>
        </w:tabs>
        <w:rPr>
          <w:rFonts w:asciiTheme="minorHAnsi" w:eastAsiaTheme="minorEastAsia" w:hAnsiTheme="minorHAnsi"/>
          <w:noProof/>
          <w:sz w:val="22"/>
        </w:rPr>
      </w:pPr>
      <w:hyperlink w:anchor="_Toc504739012" w:history="1">
        <w:r w:rsidR="00DC10FE" w:rsidRPr="00A55F1E">
          <w:rPr>
            <w:rStyle w:val="Hyperlink"/>
            <w:noProof/>
          </w:rPr>
          <w:t>Conclusions</w:t>
        </w:r>
        <w:r w:rsidR="00DC10FE">
          <w:rPr>
            <w:noProof/>
            <w:webHidden/>
          </w:rPr>
          <w:tab/>
        </w:r>
        <w:r w:rsidR="00DC10FE">
          <w:rPr>
            <w:noProof/>
            <w:webHidden/>
          </w:rPr>
          <w:fldChar w:fldCharType="begin"/>
        </w:r>
        <w:r w:rsidR="00DC10FE">
          <w:rPr>
            <w:noProof/>
            <w:webHidden/>
          </w:rPr>
          <w:instrText xml:space="preserve"> PAGEREF _Toc504739012 \h </w:instrText>
        </w:r>
        <w:r w:rsidR="00DC10FE">
          <w:rPr>
            <w:noProof/>
            <w:webHidden/>
          </w:rPr>
        </w:r>
        <w:r w:rsidR="00DC10FE">
          <w:rPr>
            <w:noProof/>
            <w:webHidden/>
          </w:rPr>
          <w:fldChar w:fldCharType="separate"/>
        </w:r>
        <w:r w:rsidR="00DC10FE">
          <w:rPr>
            <w:noProof/>
            <w:webHidden/>
          </w:rPr>
          <w:t>21</w:t>
        </w:r>
        <w:r w:rsidR="00DC10FE">
          <w:rPr>
            <w:noProof/>
            <w:webHidden/>
          </w:rPr>
          <w:fldChar w:fldCharType="end"/>
        </w:r>
      </w:hyperlink>
    </w:p>
    <w:p w14:paraId="6A4C130F" w14:textId="77777777" w:rsidR="00DC10FE" w:rsidRDefault="008E1A5F">
      <w:pPr>
        <w:pStyle w:val="TOC1"/>
        <w:tabs>
          <w:tab w:val="right" w:leader="dot" w:pos="8630"/>
        </w:tabs>
        <w:rPr>
          <w:rFonts w:asciiTheme="minorHAnsi" w:eastAsiaTheme="minorEastAsia" w:hAnsiTheme="minorHAnsi"/>
          <w:noProof/>
          <w:sz w:val="22"/>
        </w:rPr>
      </w:pPr>
      <w:hyperlink w:anchor="_Toc504739013" w:history="1">
        <w:r w:rsidR="00DC10FE" w:rsidRPr="00A55F1E">
          <w:rPr>
            <w:rStyle w:val="Hyperlink"/>
            <w:noProof/>
          </w:rPr>
          <w:t>References</w:t>
        </w:r>
        <w:r w:rsidR="00DC10FE">
          <w:rPr>
            <w:noProof/>
            <w:webHidden/>
          </w:rPr>
          <w:tab/>
        </w:r>
        <w:r w:rsidR="00DC10FE">
          <w:rPr>
            <w:noProof/>
            <w:webHidden/>
          </w:rPr>
          <w:fldChar w:fldCharType="begin"/>
        </w:r>
        <w:r w:rsidR="00DC10FE">
          <w:rPr>
            <w:noProof/>
            <w:webHidden/>
          </w:rPr>
          <w:instrText xml:space="preserve"> PAGEREF _Toc504739013 \h </w:instrText>
        </w:r>
        <w:r w:rsidR="00DC10FE">
          <w:rPr>
            <w:noProof/>
            <w:webHidden/>
          </w:rPr>
        </w:r>
        <w:r w:rsidR="00DC10FE">
          <w:rPr>
            <w:noProof/>
            <w:webHidden/>
          </w:rPr>
          <w:fldChar w:fldCharType="separate"/>
        </w:r>
        <w:r w:rsidR="00DC10FE">
          <w:rPr>
            <w:noProof/>
            <w:webHidden/>
          </w:rPr>
          <w:t>21</w:t>
        </w:r>
        <w:r w:rsidR="00DC10FE">
          <w:rPr>
            <w:noProof/>
            <w:webHidden/>
          </w:rPr>
          <w:fldChar w:fldCharType="end"/>
        </w:r>
      </w:hyperlink>
    </w:p>
    <w:p w14:paraId="038425E8" w14:textId="77777777" w:rsidR="00D63C04" w:rsidRDefault="00B11172">
      <w:pPr>
        <w:jc w:val="left"/>
      </w:pPr>
      <w:r>
        <w:fldChar w:fldCharType="end"/>
      </w:r>
    </w:p>
    <w:p w14:paraId="7FAEE7A1" w14:textId="77777777" w:rsidR="00B11172" w:rsidRDefault="00B11172">
      <w:pPr>
        <w:jc w:val="left"/>
      </w:pPr>
    </w:p>
    <w:p w14:paraId="73F90E16" w14:textId="77777777" w:rsidR="00B11172" w:rsidRDefault="00B11172">
      <w:pPr>
        <w:jc w:val="left"/>
        <w:rPr>
          <w:rFonts w:asciiTheme="majorHAnsi" w:eastAsiaTheme="majorEastAsia" w:hAnsiTheme="majorHAnsi" w:cstheme="majorBidi"/>
          <w:b/>
          <w:bCs/>
          <w:sz w:val="44"/>
          <w:szCs w:val="28"/>
        </w:rPr>
      </w:pPr>
      <w:r>
        <w:br w:type="page"/>
      </w:r>
    </w:p>
    <w:p w14:paraId="349E52E9" w14:textId="77777777" w:rsidR="00D63C04" w:rsidRDefault="00D63C04" w:rsidP="00D63C04">
      <w:pPr>
        <w:pStyle w:val="Heading1"/>
      </w:pPr>
      <w:bookmarkStart w:id="0" w:name="_Toc504738990"/>
      <w:r>
        <w:lastRenderedPageBreak/>
        <w:t>Introduction</w:t>
      </w:r>
      <w:bookmarkEnd w:id="0"/>
    </w:p>
    <w:p w14:paraId="38DF844B" w14:textId="77777777"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14:paraId="71E30E4E" w14:textId="77777777" w:rsidR="005A0938" w:rsidRDefault="005A0938" w:rsidP="005A0938">
      <w:r>
        <w:t>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w:t>
      </w:r>
      <w:r w:rsidR="00A33404">
        <w:t>,</w:t>
      </w:r>
      <w:r>
        <w:t xml:space="preserve">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14:paraId="2EA8B71B" w14:textId="77777777" w:rsidR="005A0938" w:rsidRDefault="005A0938" w:rsidP="005A0938">
      <w:r>
        <w:t>Of particular interest in both of these regards is dynamic vehicle-bridge interaction (VBI). VBI refers to a complex dynamic loading condition w</w:t>
      </w:r>
      <w:r w:rsidR="00A33404">
        <w:t>here a spring-mass-damper (</w:t>
      </w:r>
      <w:r>
        <w:t xml:space="preserve">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However, with the </w:t>
      </w:r>
      <w:r>
        <w:lastRenderedPageBreak/>
        <w:t xml:space="preserve">changing societal expectations and emerging technologies, better understanding of VBI has become of critical importance. </w:t>
      </w:r>
    </w:p>
    <w:p w14:paraId="19854886" w14:textId="77777777" w:rsidR="00362340" w:rsidRDefault="00C4057C" w:rsidP="00D63C04">
      <w:pPr>
        <w:rPr>
          <w:ins w:id="1" w:author="fmoon" w:date="2018-01-30T12:21:00Z"/>
        </w:rPr>
      </w:pPr>
      <w:r>
        <w:t xml:space="preserve">To address VBI for highway bridges </w:t>
      </w:r>
      <w:r w:rsidR="00D37866">
        <w:t>the proposed</w:t>
      </w:r>
      <w:r>
        <w:t xml:space="preserve"> research </w:t>
      </w:r>
      <w:ins w:id="2" w:author="fmoon" w:date="2018-01-30T12:21:00Z">
        <w:r w:rsidR="00362340">
          <w:t>the following three primary objectives have adopted</w:t>
        </w:r>
      </w:ins>
      <w:del w:id="3" w:author="fmoon" w:date="2018-01-30T12:21:00Z">
        <w:r w:rsidDel="00362340">
          <w:delText>will seek to</w:delText>
        </w:r>
      </w:del>
      <w:r>
        <w:t xml:space="preserve">: </w:t>
      </w:r>
    </w:p>
    <w:p w14:paraId="293BFB9F" w14:textId="77777777" w:rsidR="00362340" w:rsidRDefault="00C4057C">
      <w:pPr>
        <w:pStyle w:val="ListParagraph"/>
        <w:numPr>
          <w:ilvl w:val="0"/>
          <w:numId w:val="12"/>
        </w:numPr>
        <w:rPr>
          <w:ins w:id="4" w:author="fmoon" w:date="2018-01-30T12:21:00Z"/>
        </w:rPr>
        <w:pPrChange w:id="5" w:author="fmoon" w:date="2018-01-30T12:22:00Z">
          <w:pPr/>
        </w:pPrChange>
      </w:pPr>
      <w:commentRangeStart w:id="6"/>
      <w:del w:id="7" w:author="fmoon" w:date="2018-01-30T12:22:00Z">
        <w:r w:rsidDel="00362340">
          <w:delText xml:space="preserve">(1) </w:delText>
        </w:r>
      </w:del>
      <w:ins w:id="8" w:author="fmoon" w:date="2018-01-30T12:22:00Z">
        <w:r w:rsidR="00362340">
          <w:t>C</w:t>
        </w:r>
      </w:ins>
      <w:del w:id="9" w:author="fmoon" w:date="2018-01-30T12:22:00Z">
        <w:r w:rsidDel="00362340">
          <w:delText>c</w:delText>
        </w:r>
      </w:del>
      <w:r>
        <w:t>haracterize</w:t>
      </w:r>
      <w:commentRangeEnd w:id="6"/>
      <w:r w:rsidR="00362340">
        <w:rPr>
          <w:rStyle w:val="CommentReference"/>
          <w:rFonts w:asciiTheme="minorHAnsi" w:hAnsiTheme="minorHAnsi"/>
        </w:rPr>
        <w:commentReference w:id="6"/>
      </w:r>
      <w:r>
        <w:t xml:space="preserve"> the mechanisms behind </w:t>
      </w:r>
      <w:r w:rsidR="00D37866">
        <w:t xml:space="preserve">the </w:t>
      </w:r>
      <w:r>
        <w:t xml:space="preserve">dynamic interaction and identify the influential parameters by leveraging finite element (FE) simulation tools, </w:t>
      </w:r>
    </w:p>
    <w:p w14:paraId="7D30CC6A" w14:textId="77777777" w:rsidR="00362340" w:rsidRDefault="00C4057C">
      <w:pPr>
        <w:pStyle w:val="ListParagraph"/>
        <w:numPr>
          <w:ilvl w:val="0"/>
          <w:numId w:val="12"/>
        </w:numPr>
        <w:rPr>
          <w:ins w:id="10" w:author="fmoon" w:date="2018-01-30T12:21:00Z"/>
        </w:rPr>
        <w:pPrChange w:id="11" w:author="fmoon" w:date="2018-01-30T12:22:00Z">
          <w:pPr/>
        </w:pPrChange>
      </w:pPr>
      <w:del w:id="12" w:author="fmoon" w:date="2018-01-30T12:22:00Z">
        <w:r w:rsidDel="00362340">
          <w:delText xml:space="preserve">(2) </w:delText>
        </w:r>
      </w:del>
      <w:ins w:id="13" w:author="fmoon" w:date="2018-01-30T12:22:00Z">
        <w:r w:rsidR="00362340">
          <w:t>I</w:t>
        </w:r>
      </w:ins>
      <w:del w:id="14" w:author="fmoon" w:date="2018-01-30T12:22:00Z">
        <w:r w:rsidDel="00362340">
          <w:delText>i</w:delText>
        </w:r>
      </w:del>
      <w:r w:rsidRPr="00C4057C">
        <w:t>dentify any shortcomings with current design and assessment methodologies</w:t>
      </w:r>
      <w:r>
        <w:t xml:space="preserve"> and propose modifications, and </w:t>
      </w:r>
    </w:p>
    <w:p w14:paraId="541EED8D" w14:textId="77777777" w:rsidR="00362340" w:rsidRDefault="00C4057C">
      <w:pPr>
        <w:pStyle w:val="ListParagraph"/>
        <w:numPr>
          <w:ilvl w:val="0"/>
          <w:numId w:val="12"/>
        </w:numPr>
        <w:rPr>
          <w:ins w:id="15" w:author="fmoon" w:date="2018-01-30T12:21:00Z"/>
        </w:rPr>
        <w:pPrChange w:id="16" w:author="fmoon" w:date="2018-01-30T12:22:00Z">
          <w:pPr/>
        </w:pPrChange>
      </w:pPr>
      <w:del w:id="17" w:author="fmoon" w:date="2018-01-30T12:22:00Z">
        <w:r w:rsidDel="00362340">
          <w:delText>(3)</w:delText>
        </w:r>
        <w:r w:rsidRPr="00C4057C" w:rsidDel="00362340">
          <w:delText xml:space="preserve"> </w:delText>
        </w:r>
      </w:del>
      <w:ins w:id="18" w:author="fmoon" w:date="2018-01-30T12:22:00Z">
        <w:r w:rsidR="00362340">
          <w:t>I</w:t>
        </w:r>
      </w:ins>
      <w:del w:id="19" w:author="fmoon" w:date="2018-01-30T12:22:00Z">
        <w:r w:rsidRPr="00C4057C" w:rsidDel="00362340">
          <w:delText>i</w:delText>
        </w:r>
      </w:del>
      <w:r w:rsidRPr="00C4057C">
        <w:t>dentify bridge vulnerabilities associated with truck platooning and make recommendations related to implementation strategies and policies</w:t>
      </w:r>
      <w:r w:rsidR="00C07583">
        <w:t xml:space="preserve">. </w:t>
      </w:r>
    </w:p>
    <w:p w14:paraId="418C1B8E" w14:textId="77777777" w:rsidR="005A0938" w:rsidRDefault="00C07583" w:rsidP="00D63C04">
      <w:r>
        <w:t xml:space="preserve">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t>arametric studies and simulation</w:t>
      </w:r>
      <w:r w:rsidR="00D37866">
        <w:t xml:space="preserve"> of platooning</w:t>
      </w:r>
      <w:r>
        <w:t xml:space="preserve"> scenarios</w:t>
      </w:r>
      <w:r w:rsidR="00D37866">
        <w:t>.</w:t>
      </w:r>
    </w:p>
    <w:p w14:paraId="3709EE8D" w14:textId="77777777" w:rsidR="00362340" w:rsidRDefault="00362340">
      <w:pPr>
        <w:pStyle w:val="Heading2"/>
        <w:rPr>
          <w:ins w:id="20" w:author="fmoon" w:date="2018-01-30T12:23:00Z"/>
        </w:rPr>
        <w:pPrChange w:id="21" w:author="fmoon" w:date="2018-01-30T12:23:00Z">
          <w:pPr/>
        </w:pPrChange>
      </w:pPr>
      <w:ins w:id="22" w:author="fmoon" w:date="2018-01-30T12:23:00Z">
        <w:r>
          <w:t>Intellectual Merit</w:t>
        </w:r>
      </w:ins>
    </w:p>
    <w:p w14:paraId="13117A81" w14:textId="77777777" w:rsidR="00D37866" w:rsidRDefault="00D37866" w:rsidP="00D63C04">
      <w:pPr>
        <w:rPr>
          <w:ins w:id="23" w:author="fmoon" w:date="2018-01-30T12:23:00Z"/>
        </w:rPr>
      </w:pPr>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w:t>
      </w:r>
      <w:commentRangeStart w:id="24"/>
      <w:del w:id="25" w:author="fmoon" w:date="2018-01-30T12:24:00Z">
        <w:r w:rsidR="002F01D8" w:rsidDel="00362340">
          <w:delText xml:space="preserve">Finally, the research </w:delText>
        </w:r>
        <w:r w:rsidR="00050BDC" w:rsidDel="00362340">
          <w:delText>will provide a better understanding of the impact that platooned trucks have on a bridge.</w:delText>
        </w:r>
        <w:commentRangeEnd w:id="24"/>
        <w:r w:rsidR="00362340" w:rsidDel="00362340">
          <w:rPr>
            <w:rStyle w:val="CommentReference"/>
            <w:rFonts w:asciiTheme="minorHAnsi" w:hAnsiTheme="minorHAnsi"/>
          </w:rPr>
          <w:commentReference w:id="24"/>
        </w:r>
      </w:del>
    </w:p>
    <w:p w14:paraId="20957431" w14:textId="77777777" w:rsidR="00362340" w:rsidRDefault="00362340">
      <w:pPr>
        <w:pStyle w:val="Heading2"/>
        <w:pPrChange w:id="26" w:author="fmoon" w:date="2018-01-30T12:23:00Z">
          <w:pPr/>
        </w:pPrChange>
      </w:pPr>
      <w:ins w:id="27" w:author="fmoon" w:date="2018-01-30T12:23:00Z">
        <w:r>
          <w:t>Broader Impacts</w:t>
        </w:r>
      </w:ins>
    </w:p>
    <w:p w14:paraId="209740AA" w14:textId="77777777" w:rsidR="005A0938" w:rsidRDefault="00D37866" w:rsidP="00D63C04">
      <w:r>
        <w:t xml:space="preserve">The primary broader impact of the proposed research </w:t>
      </w:r>
      <w:ins w:id="28" w:author="fmoon" w:date="2018-01-30T12:25:00Z">
        <w:r w:rsidR="00362340">
          <w:t xml:space="preserve">involves equipping </w:t>
        </w:r>
      </w:ins>
      <w:del w:id="29" w:author="fmoon" w:date="2018-01-30T12:25:00Z">
        <w:r w:rsidDel="00362340">
          <w:delText>is</w:delText>
        </w:r>
        <w:r w:rsidR="00050BDC" w:rsidDel="00362340">
          <w:delText xml:space="preserve"> the ability for </w:delText>
        </w:r>
      </w:del>
      <w:r w:rsidR="00050BDC">
        <w:t xml:space="preserve">bridge owners and managers </w:t>
      </w:r>
      <w:ins w:id="30" w:author="fmoon" w:date="2018-01-30T12:25:00Z">
        <w:r w:rsidR="00362340">
          <w:t>with a better understanding of the nature of truck demands on bridges</w:t>
        </w:r>
      </w:ins>
      <w:del w:id="31" w:author="fmoon" w:date="2018-01-30T12:25:00Z">
        <w:r w:rsidR="00050BDC" w:rsidDel="00362340">
          <w:delText>to make better decisions</w:delText>
        </w:r>
      </w:del>
      <w:r w:rsidR="00344E72">
        <w:t xml:space="preserve">. </w:t>
      </w:r>
      <w:ins w:id="32" w:author="fmoon" w:date="2018-01-30T12:25:00Z">
        <w:r w:rsidR="00362340">
          <w:t xml:space="preserve">This improved </w:t>
        </w:r>
      </w:ins>
      <w:del w:id="33" w:author="fmoon" w:date="2018-01-30T12:25:00Z">
        <w:r w:rsidR="00344E72" w:rsidDel="00362340">
          <w:delText xml:space="preserve">Better </w:delText>
        </w:r>
      </w:del>
      <w:r w:rsidR="00344E72">
        <w:t xml:space="preserve">understanding </w:t>
      </w:r>
      <w:del w:id="34" w:author="fmoon" w:date="2018-01-30T12:25:00Z">
        <w:r w:rsidR="00344E72" w:rsidDel="00362340">
          <w:delText>o</w:delText>
        </w:r>
      </w:del>
      <w:del w:id="35" w:author="fmoon" w:date="2018-01-30T12:26:00Z">
        <w:r w:rsidR="00344E72" w:rsidDel="00362340">
          <w:delText xml:space="preserve">f </w:delText>
        </w:r>
        <w:r w:rsidR="00050BDC" w:rsidDel="00362340">
          <w:delText>bridge response to traffic</w:delText>
        </w:r>
        <w:r w:rsidR="00344E72" w:rsidDel="00362340">
          <w:delText xml:space="preserve"> </w:delText>
        </w:r>
      </w:del>
      <w:ins w:id="36" w:author="fmoon" w:date="2018-01-30T12:26:00Z">
        <w:r w:rsidR="00362340">
          <w:t xml:space="preserve">will </w:t>
        </w:r>
      </w:ins>
      <w:r w:rsidR="00344E72">
        <w:t>allow</w:t>
      </w:r>
      <w:del w:id="37" w:author="fmoon" w:date="2018-01-30T12:26:00Z">
        <w:r w:rsidR="00344E72" w:rsidDel="00362340">
          <w:delText>s</w:delText>
        </w:r>
      </w:del>
      <w:r w:rsidR="00344E72">
        <w:t xml:space="preserve"> for a better measure the structure’s performance as well as improved deteriorati</w:t>
      </w:r>
      <w:r w:rsidR="004C6822">
        <w:t xml:space="preserve">on predictions. </w:t>
      </w:r>
      <w:ins w:id="38" w:author="fmoon" w:date="2018-01-30T12:26:00Z">
        <w:r w:rsidR="00362340">
          <w:t xml:space="preserve">This, in turn, will </w:t>
        </w:r>
      </w:ins>
      <w:del w:id="39" w:author="fmoon" w:date="2018-01-30T12:26:00Z">
        <w:r w:rsidR="001B46E5" w:rsidDel="00362340">
          <w:delText xml:space="preserve">It is further hoped that this improved understanding will </w:delText>
        </w:r>
      </w:del>
      <w:r w:rsidR="001B46E5">
        <w:t xml:space="preserve">lead to more accurate design specifications and fewer structures that are vulnerable to excessive dynamic responses. </w:t>
      </w:r>
      <w:r w:rsidR="00920744">
        <w:t xml:space="preserve">Furthermore, the </w:t>
      </w:r>
      <w:ins w:id="40" w:author="fmoon" w:date="2018-01-30T12:27:00Z">
        <w:r w:rsidR="00362340">
          <w:t xml:space="preserve">ability to accurately simulate the effects of </w:t>
        </w:r>
      </w:ins>
      <w:del w:id="41" w:author="fmoon" w:date="2018-01-30T12:27:00Z">
        <w:r w:rsidR="00920744" w:rsidDel="00362340">
          <w:delText xml:space="preserve">knowledge of the effect of </w:delText>
        </w:r>
      </w:del>
      <w:r w:rsidR="00920744">
        <w:t xml:space="preserve">repeated vehicles on bridges </w:t>
      </w:r>
      <w:ins w:id="42" w:author="fmoon" w:date="2018-01-30T12:27:00Z">
        <w:r w:rsidR="00362340">
          <w:t xml:space="preserve">will </w:t>
        </w:r>
      </w:ins>
      <w:ins w:id="43" w:author="fmoon" w:date="2018-01-30T12:28:00Z">
        <w:r w:rsidR="00362340">
          <w:t xml:space="preserve">improve </w:t>
        </w:r>
      </w:ins>
      <w:del w:id="44" w:author="fmoon" w:date="2018-01-30T12:27:00Z">
        <w:r w:rsidR="00920744" w:rsidDel="00362340">
          <w:delText>can be included in t</w:delText>
        </w:r>
      </w:del>
      <w:ins w:id="45" w:author="fmoon" w:date="2018-01-30T12:27:00Z">
        <w:r w:rsidR="00362340">
          <w:t>t</w:t>
        </w:r>
      </w:ins>
      <w:r w:rsidR="00920744">
        <w:t>ruck platooning policy</w:t>
      </w:r>
      <w:ins w:id="46" w:author="fmoon" w:date="2018-01-30T12:28:00Z">
        <w:r w:rsidR="00362340">
          <w:t xml:space="preserve"> and reduce the likelihood of </w:t>
        </w:r>
      </w:ins>
      <w:ins w:id="47" w:author="fmoon" w:date="2018-01-30T12:29:00Z">
        <w:r w:rsidR="006E1841">
          <w:t xml:space="preserve">any negative, unintended </w:t>
        </w:r>
        <w:r w:rsidR="006E1841">
          <w:lastRenderedPageBreak/>
          <w:t xml:space="preserve">consequences of platooning on long-term bridge performance and safety. </w:t>
        </w:r>
      </w:ins>
      <w:del w:id="48" w:author="fmoon" w:date="2018-01-30T12:29:00Z">
        <w:r w:rsidR="00920744" w:rsidDel="006E1841">
          <w:delText>, thus ensuring that bridges are not overstressed by this novel mode of transportation.</w:delText>
        </w:r>
      </w:del>
    </w:p>
    <w:p w14:paraId="65986A76" w14:textId="77777777" w:rsidR="001346F8" w:rsidRDefault="00E55B08" w:rsidP="00B41C49">
      <w:pPr>
        <w:pStyle w:val="Heading1"/>
      </w:pPr>
      <w:bookmarkStart w:id="49" w:name="_Toc504738991"/>
      <w:r>
        <w:t>State of the Art</w:t>
      </w:r>
      <w:bookmarkEnd w:id="49"/>
    </w:p>
    <w:p w14:paraId="23390D41" w14:textId="77777777"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oad remain constant with time)</w:t>
      </w:r>
      <w:r w:rsidR="00EA215F">
        <w:t xml:space="preserve">, rather than as moving masses where the true response of the structure is actually due to the interaction of the two dynamic systems. </w:t>
      </w:r>
      <w:r w:rsidR="004351D5">
        <w:t xml:space="preserve">The industry accounts for this disparity by applying a factor to the </w:t>
      </w:r>
      <w:r w:rsidR="00E3405D">
        <w:t xml:space="preserve">static </w:t>
      </w:r>
      <w:r w:rsidR="004351D5">
        <w:t xml:space="preserve">load or response, thereby attempting to increase the calculated response to </w:t>
      </w:r>
      <w:r w:rsidR="00EA215F">
        <w:t>match that</w:t>
      </w:r>
      <w:r w:rsidR="004351D5">
        <w:t xml:space="preserve"> which the bridge </w:t>
      </w:r>
      <w:r w:rsidR="00EA215F">
        <w:t>may</w:t>
      </w:r>
      <w:r w:rsidR="004351D5">
        <w:t xml:space="preserve"> actually experience </w:t>
      </w:r>
      <w:r w:rsidR="00EA215F">
        <w:t>under</w:t>
      </w:r>
      <w:r w:rsidR="004351D5">
        <w:t xml:space="preserve"> moving</w:t>
      </w:r>
      <w:r w:rsidR="00EA215F">
        <w:t xml:space="preserve"> vehicles</w:t>
      </w:r>
      <w:r w:rsidR="004351D5">
        <w:t xml:space="preserve">. </w:t>
      </w:r>
    </w:p>
    <w:p w14:paraId="5EBE4F07" w14:textId="77777777" w:rsidR="00D738C0" w:rsidRDefault="00D738C0" w:rsidP="00D63C04">
      <w:r>
        <w:t>In this paper, the factor may be referred to as an impact factor (IM) or dynamic amplification factor (DAF). The factors can be defined as follows:</w:t>
      </w:r>
    </w:p>
    <w:p w14:paraId="45EAA645" w14:textId="77777777"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14:paraId="55F98007" w14:textId="77777777"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14:paraId="5FB17A03" w14:textId="77777777" w:rsidR="001C2F8E" w:rsidRDefault="001C2F8E" w:rsidP="00D63C04">
      <w:pPr>
        <w:rPr>
          <w:rFonts w:eastAsiaTheme="minorEastAsia"/>
        </w:rPr>
      </w:pPr>
      <w:r>
        <w:rPr>
          <w:rFonts w:eastAsiaTheme="minorEastAsia"/>
        </w:rPr>
        <w:t xml:space="preserve">Therefore, the IM is just </w:t>
      </w:r>
      <m:oMath>
        <m:r>
          <w:rPr>
            <w:rFonts w:ascii="Cambria Math" w:eastAsiaTheme="minorEastAsia" w:hAnsi="Cambria Math"/>
          </w:rPr>
          <m:t>DAF-1</m:t>
        </m:r>
      </m:oMath>
      <w:r>
        <w:rPr>
          <w:rFonts w:eastAsiaTheme="minorEastAsia"/>
        </w:rPr>
        <w:t>. The total live load response can be computed by the following:</w:t>
      </w:r>
    </w:p>
    <w:p w14:paraId="36A2AD64" w14:textId="77777777"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or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14:paraId="19E2A92D" w14:textId="77777777" w:rsidR="001C2F8E" w:rsidRPr="001C2F8E" w:rsidRDefault="001C2F8E" w:rsidP="001C2F8E">
      <w:pPr>
        <w:jc w:val="left"/>
        <w:rPr>
          <w:rFonts w:eastAsiaTheme="minorEastAsia"/>
        </w:rPr>
      </w:pPr>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
    <w:p w14:paraId="2780E0A4" w14:textId="77777777"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14:paraId="1636BD63" w14:textId="77777777" w:rsidR="004E14BA" w:rsidRDefault="004E14BA" w:rsidP="004E14BA">
      <w:pPr>
        <w:pStyle w:val="Heading2"/>
      </w:pPr>
      <w:bookmarkStart w:id="50" w:name="_Toc504738992"/>
      <w:r>
        <w:t>Dynamic Amplification in Bridge Codes</w:t>
      </w:r>
      <w:bookmarkEnd w:id="50"/>
    </w:p>
    <w:p w14:paraId="4D0C2F38" w14:textId="77777777"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r w:rsidR="00A33404">
        <w:t>The British code includes an IM of 0.25 in its two design load models.</w:t>
      </w:r>
    </w:p>
    <w:p w14:paraId="677C5048" w14:textId="77777777" w:rsidR="00D57082" w:rsidRDefault="00F1182A" w:rsidP="00D738C0">
      <w:r>
        <w:lastRenderedPageBreak/>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p>
    <w:p w14:paraId="2720CB4D" w14:textId="77777777"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14:paraId="30240717" w14:textId="77777777" w:rsidR="008D1203"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equation for IM specified by the Japanese code is different for different bridge types. A steel or RC bridge with a span length of 40 feet </w:t>
      </w:r>
      <w:r w:rsidR="008D1203">
        <w:t xml:space="preserve">for instance </w:t>
      </w:r>
      <w:r w:rsidR="00EE0D5E">
        <w:t xml:space="preserve">would be assigned an IM equal to 0.32. </w:t>
      </w:r>
    </w:p>
    <w:p w14:paraId="7130C715" w14:textId="77777777" w:rsidR="00D57082" w:rsidRPr="001C2F8E" w:rsidRDefault="00EE0D5E" w:rsidP="00D738C0">
      <w:r>
        <w:t xml:space="preserve">The equation specified by the European code differs dependent on the number of lanes. For a single-lane bridge, the impact factor may range from 0.4 to 0.7, while that for a two-lane bridge ranges from 0.1 to 0.3. </w:t>
      </w:r>
    </w:p>
    <w:p w14:paraId="775266A3" w14:textId="77777777" w:rsidR="004E14BA" w:rsidRDefault="004E14BA" w:rsidP="004E14BA">
      <w:pPr>
        <w:pStyle w:val="Heading2"/>
      </w:pPr>
      <w:bookmarkStart w:id="51" w:name="_Toc504738993"/>
      <w:r>
        <w:t>Experimental Evaluation of Amplification Factors</w:t>
      </w:r>
      <w:bookmarkEnd w:id="51"/>
    </w:p>
    <w:p w14:paraId="2F387EB7" w14:textId="77777777"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t>
      </w:r>
      <w:r w:rsidR="008D1203">
        <w:t>for which</w:t>
      </w:r>
      <w:r w:rsidR="009C5A67">
        <w:t xml:space="preserve"> 18 </w:t>
      </w:r>
      <w:r w:rsidR="008D1203">
        <w:t xml:space="preserve">newly constructed </w:t>
      </w:r>
      <w:r w:rsidR="009C5A67">
        <w:t xml:space="preserve">bridges were </w:t>
      </w:r>
      <w:r w:rsidR="008D1203">
        <w:t>selected</w:t>
      </w:r>
      <w:r w:rsidR="009C5A67">
        <w:t xml:space="preserve"> for the purpose of testing and determining the dynamic effects of moving vehicles on the bridges. This study concluded that the dynamic amplification generally increases with increased vehicle speed, </w:t>
      </w:r>
      <w:r w:rsidR="00FC3DBC">
        <w:t>is sensitive to vehicle suspension performance, and</w:t>
      </w:r>
      <w:r w:rsidR="008D1203">
        <w:t xml:space="preserve"> that the</w:t>
      </w:r>
      <w:r w:rsidR="00FC3DBC">
        <w:t xml:space="preserve"> </w:t>
      </w:r>
      <w:r w:rsidR="009C5A67">
        <w:t>initial oscillatio</w:t>
      </w:r>
      <w:r w:rsidR="00FC3DBC">
        <w:t xml:space="preserve">ns of the vehicle </w:t>
      </w:r>
      <w:r w:rsidR="008D1203">
        <w:t>are responsible for</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14:paraId="256203EE" w14:textId="77777777" w:rsidR="00FC3DBC" w:rsidRDefault="00EA1C64" w:rsidP="008F012C">
      <w:r>
        <w:t xml:space="preserve">In 1956 and 1957, field tests were completed on 52 bridges in Canada, with specific attention paid to dynamic amplification. </w:t>
      </w:r>
      <w:r w:rsidR="000D5F82">
        <w:t>Amplification factors were observed as high as 1.75, while valu</w:t>
      </w:r>
      <w:r w:rsidR="008D1203">
        <w:t>es near 1.30 were more typical.</w:t>
      </w:r>
      <w:r w:rsidR="000D5F82">
        <w:t xml:space="preserve">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lastRenderedPageBreak/>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14:paraId="3C3D85F2" w14:textId="77777777" w:rsidR="002F1531"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F06A25">
        <w:instrText xml:space="preserve"> ADDIN ZOTERO_ITEM CSL_CITATION {"citationID":"s0gLTOen","properties":{"formattedCitation":"(Kwasniewski, Wekezer, et al. 2006)","plainCitation":"(Kwasniewski, Wekezer,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F06A25" w:rsidRPr="00F06A25">
        <w:rPr>
          <w:rFonts w:cs="Times New Roman"/>
        </w:rPr>
        <w:t>(Kwasniewski, Wekezer, et al. 2006)</w:t>
      </w:r>
      <w:r w:rsidR="00DF0CFA">
        <w:fldChar w:fldCharType="end"/>
      </w:r>
    </w:p>
    <w:p w14:paraId="1F486F81" w14:textId="77777777" w:rsidR="00EA215F" w:rsidRPr="004E14BA" w:rsidRDefault="00EA215F" w:rsidP="00EA215F">
      <w:pPr>
        <w:pStyle w:val="Heading2"/>
      </w:pPr>
      <w:bookmarkStart w:id="52" w:name="_Toc504738994"/>
      <w:r>
        <w:t>Modeling Vehicle-Bridge Interaction</w:t>
      </w:r>
      <w:bookmarkEnd w:id="52"/>
    </w:p>
    <w:p w14:paraId="38EA727E" w14:textId="77777777" w:rsidR="00227CC3" w:rsidRPr="00EA215F" w:rsidRDefault="00227CC3" w:rsidP="00227CC3">
      <w:r>
        <w:t xml:space="preserve">While much can be gleaned from experimental investigations, they are often expensive, and require a large amount of resources and time. </w:t>
      </w:r>
      <w:r w:rsidR="0017222F">
        <w:t xml:space="preserve">For this reason, analytical methods are often employed, especially where </w:t>
      </w:r>
      <w:r>
        <w:t>a large number of situations</w:t>
      </w:r>
      <w:r w:rsidR="0017222F">
        <w:t xml:space="preserve"> need to be investigated (i.e. parametric studies)</w:t>
      </w:r>
      <w:r>
        <w:t xml:space="preserve">. </w:t>
      </w:r>
    </w:p>
    <w:p w14:paraId="15372252" w14:textId="77777777" w:rsidR="00EA215F" w:rsidRDefault="00EA215F" w:rsidP="00EA215F">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F06A25">
        <w:rPr>
          <w:rFonts w:cs="Times New Roman"/>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Chan, and Yu 2007)","plainCitation":"(Ashebo, Chan, and Yu 2007)"},"citationItems":[{"id":164,"uris":["http://zotero.org/users/3157746/items/MVE49BPI"],"uri":["http://zotero.org/users/3157746/items/MVE49BPI"],"itemData":{"id":164,"type":"article-journal","title":"Evaluation of dynamic loads on a skew box girder continuous bridge Part I: Field test and modal analysis","container-title":"Engineering Structures","page":"1052–1063","volume":"29","issue":"6","source":"Google Scholar","shortTitle":"Evaluation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B24C4E">
        <w:rPr>
          <w:rFonts w:cs="Times New Roman"/>
        </w:rPr>
        <w:t>(Ashebo, Chan, and Yu 2007)</w:t>
      </w:r>
      <w:r>
        <w:fldChar w:fldCharType="end"/>
      </w:r>
      <w:r>
        <w:t xml:space="preserve"> or full 3D FE models </w:t>
      </w:r>
      <w:r>
        <w:fldChar w:fldCharType="begin"/>
      </w:r>
      <w:r>
        <w:instrText xml:space="preserve"> ADDIN ZOTERO_ITEM CSL_CITATION {"citationID":"lZ8fI3yT","properties":{"formattedCitation":"(Kwasniewski, Li, et al. 2006)","plainCitation":"(Kwasniewski, Li, et al. 2006)"},"citationItems":[{"id":62,"uris":["http://zotero.org/users/3157746/items/HSE2MUB9"],"uri":["http://zotero.org/users/3157746/items/HSE2MUB9"],"itemData":{"id":62,"type":"article-journal","title":"Finite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F06A25">
        <w:rPr>
          <w:rFonts w:cs="Times New Roman"/>
        </w:rPr>
        <w:t>(Kwasniewski, Li, et al. 2006)</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{"citationID":"GHQRcpVk","properties":{"formattedCitation":"(Y.-B. Yang, Lin, and Yau 2004)","plainCitation":"(Y.-B. Yang, Lin, and Yau 2004)"},"citationItems":[{"id":500,"uris":["http://zotero.org/users/3157746/items/W92W2IT2"],"uri":["http://zotero.org/users/3157746/items/W92W2IT2"],"itemData":{"id":500,"type":"article-journal","title":"Extracting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B24C4E">
        <w:rPr>
          <w:rFonts w:cs="Times New Roman"/>
        </w:rPr>
        <w:t>(Y.-B. Yang, Lin, and Yau 2004)</w:t>
      </w:r>
      <w:r>
        <w:fldChar w:fldCharType="end"/>
      </w:r>
      <w:r>
        <w:t xml:space="preserve">. It often consists of a single DOF, but may have two if the wheel weight and tire stiffness is to be </w:t>
      </w:r>
      <w:r w:rsidR="008D1203">
        <w:t>modeled</w:t>
      </w:r>
      <w:r>
        <w:t xml:space="preserve"> separate</w:t>
      </w:r>
      <w:r w:rsidR="008D1203">
        <w:t>ly</w:t>
      </w:r>
      <w:r>
        <w:t xml:space="preserve">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B24C4E">
        <w:rPr>
          <w:rFonts w:cs="Times New Roman"/>
        </w:rPr>
        <w:t>(Chatterjee, Datta, and Surana 1994)</w:t>
      </w:r>
      <w:r>
        <w:fldChar w:fldCharType="end"/>
      </w:r>
      <w:r>
        <w:t xml:space="preserve">. Finally, a full 3D model of the vehicle may be constructed, for which the vehicle body </w:t>
      </w:r>
      <w:r w:rsidR="0017222F">
        <w:t>is</w:t>
      </w:r>
      <w:r>
        <w:t xml:space="preserve">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{"citationID":"YpaKzuH2","properties":{"formattedCitation":"(E. J. OBrien et al. 2010)","plainCitation":"(E. J. OBrien et al. 2010)"},"citationItems":[{"id":503,"uris":["http://zotero.org/users/3157746/items/F4LBXSPK"],"uri":["http://zotero.org/users/3157746/items/F4LBXSPK"],"itemData":{"id":503,"type":"article-journal","title":"Characteristic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4F3940">
        <w:rPr>
          <w:rFonts w:cs="Times New Roman"/>
        </w:rPr>
        <w:t>(E. J. OBrien et al. 2010)</w:t>
      </w:r>
      <w:r>
        <w:fldChar w:fldCharType="end"/>
      </w:r>
      <w:r>
        <w:t xml:space="preserve">. </w:t>
      </w:r>
    </w:p>
    <w:p w14:paraId="7F2C4F65" w14:textId="77777777" w:rsidR="00EA215F" w:rsidRDefault="00EA215F" w:rsidP="00EA215F">
      <w:r>
        <w:lastRenderedPageBreak/>
        <w:t xml:space="preserve">In some cases, the effect of traffic is considered, and multiple vehicle models are employed in the analysis. </w:t>
      </w:r>
      <w:r w:rsidR="009E7C93">
        <w:t>The traffic parameters (e.g. weights, spacing, speed, etc.) can be obtained</w:t>
      </w:r>
      <w:r w:rsidR="00B909DC">
        <w:t xml:space="preserve"> directly</w:t>
      </w:r>
      <w:r w:rsidR="009E7C93">
        <w:t xml:space="preserve"> from weigh-in-motion (WIM) data </w:t>
      </w:r>
      <w:r w:rsidR="00B909DC">
        <w:t xml:space="preserve">but are often generated using statistical methods, whereby the </w:t>
      </w:r>
      <w:r w:rsidR="008D1203">
        <w:t xml:space="preserve">distributions of traffic parameters </w:t>
      </w:r>
      <w:r w:rsidR="00B909DC">
        <w:t xml:space="preserve">are derived from WIM data or from traffic flow simulations. The traffic model is then </w:t>
      </w:r>
      <w:r w:rsidR="008D1203">
        <w:t>formed</w:t>
      </w:r>
      <w:r w:rsidR="00B909DC">
        <w:t xml:space="preserve"> using Monte Carlo methods. </w:t>
      </w:r>
      <w:r w:rsidR="00B909DC">
        <w:fldChar w:fldCharType="begin"/>
      </w:r>
      <w:r w:rsidR="00B909DC">
        <w:instrText xml:space="preserve"> ADDIN ZOTERO_ITEM CSL_CITATION {"citationID":"ml5syXST","properties":{"formattedCitation":"(Caprani 2012; Zhang, Vrouwenvelder, and Wardenier 2001)","plainCitation":"(Caprani 2012; Zhang, Vrouwenvelder, and Wardenier 2001)"},"citationItems":[{"id":68,"uris":["http://zotero.org/users/3157746/items/HT38EHJ8"],"uri":["http://zotero.org/users/3157746/items/HT38EHJ8"],"itemData":{"id":68,"type":"article-journal","title":"Lifetime highway bridge traffic load effect from a combination of traffic states allowing for dynamic amplification","container-title":"Journal of Bridge Engineering","page":"901–909","volume":"18","issue":"9","source":"Google Scholar","author":[{"family":"Caprani","given":"Colin C."}],"issued":{"date-parts":[["2012"]]}}},{"id":422,"uris":["http://zotero.org/users/3157746/items/5MRIIQDH"],"uri":["http://zotero.org/users/3157746/items/5MRIIQDH"],"itemData":{"id":422,"type":"article-journal","title":"Dynamic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rsidR="00B909DC">
        <w:fldChar w:fldCharType="separate"/>
      </w:r>
      <w:r w:rsidR="00B909DC" w:rsidRPr="00B909DC">
        <w:rPr>
          <w:rFonts w:cs="Times New Roman"/>
        </w:rPr>
        <w:t>(Caprani 2012; Zhang, Vrouwenvelder, and Wardenier 2001)</w:t>
      </w:r>
      <w:r w:rsidR="00B909DC">
        <w:fldChar w:fldCharType="end"/>
      </w:r>
      <w:r w:rsidR="00B909DC">
        <w:t xml:space="preserve"> </w:t>
      </w:r>
    </w:p>
    <w:p w14:paraId="61EECAF4" w14:textId="5F49FAE2" w:rsidR="00EA215F" w:rsidRDefault="00D12970" w:rsidP="00EA215F">
      <w:r>
        <w:t>The interface between the traffic</w:t>
      </w:r>
      <w:r w:rsidR="009F6A50">
        <w:t>/vehicles</w:t>
      </w:r>
      <w:r>
        <w:t xml:space="preserve"> and structure is the road surface. The motion of the vehicle tires over the bridge is dictated by the geometry of that surface (i.e. road profile). Therefore, it is important that it be included </w:t>
      </w:r>
      <w:ins w:id="53" w:author="fmoon" w:date="2018-01-30T17:59:00Z">
        <w:r w:rsidR="00695E7D">
          <w:t xml:space="preserve">in </w:t>
        </w:r>
      </w:ins>
      <w:r>
        <w:t>any modeling effort</w:t>
      </w:r>
      <w:del w:id="54" w:author="fmoon" w:date="2018-01-30T17:59:00Z">
        <w:r w:rsidDel="00695E7D">
          <w:delText>s</w:delText>
        </w:r>
      </w:del>
      <w:r>
        <w:t>. The profile can be specified in 1D (i.e. an elevation dimension specified for every unit length of the bridge) or 2D, whereby the profile is provided for multiple wheel lines</w:t>
      </w:r>
      <w:r w:rsidR="00200F87">
        <w:t xml:space="preserve"> </w:t>
      </w:r>
      <w:r w:rsidR="00200F87">
        <w:fldChar w:fldCharType="begin"/>
      </w:r>
      <w:r w:rsidR="00200F87">
        <w:instrText xml:space="preserve"> ADDIN ZOTERO_ITEM CSL_CITATION {"citationID":"OiCya3o2","properties":{"formattedCitation":"(Liu, Huang, and Wang 2002)","plainCitation":"(Liu, Huang, and Wang 2002)"},"citationItems":[{"id":507,"uris":["http://zotero.org/users/3157746/items/GTDKW3JQ"],"uri":["http://zotero.org/users/3157746/items/GTDKW3JQ"],"itemData":{"id":507,"type":"article-journal","title":"Analytical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rsidR="00200F87">
        <w:fldChar w:fldCharType="separate"/>
      </w:r>
      <w:r w:rsidR="00200F87" w:rsidRPr="00200F87">
        <w:rPr>
          <w:rFonts w:cs="Times New Roman"/>
        </w:rPr>
        <w:t>(Liu, Huang, and Wang 2002)</w:t>
      </w:r>
      <w:r w:rsidR="00200F87">
        <w:fldChar w:fldCharType="end"/>
      </w:r>
      <w:r>
        <w:t xml:space="preserve">. The road profile can be generated from field measurements of an actual roadway, or computer generated. For the latter case, </w:t>
      </w:r>
      <w:r w:rsidR="00F77DF7">
        <w:t>the profile is often generated with the Power Spectral Density (PSD) function</w:t>
      </w:r>
      <w:r w:rsidR="009F6A50">
        <w:t xml:space="preserve"> </w:t>
      </w:r>
      <w:r w:rsidR="009F6A50">
        <w:fldChar w:fldCharType="begin"/>
      </w:r>
      <w:r w:rsidR="009F6A50">
        <w:instrText xml:space="preserve"> ADDIN ZOTERO_ITEM CSL_CITATION {"citationID":"Eezoud6G","properties":{"formattedCitation":"(Honda, Kajikawa, and Kobori, n.d.)","plainCitation":"(Honda, Kajikawa, and Kobori, n.d.)"},"citationItems":[{"id":371,"uris":["http://zotero.org/users/3157746/items/GBBJMRAM"],"uri":["http://zotero.org/users/3157746/items/GBBJMRAM"],"itemData":{"id":371,"type":"article-journal","title":"Spectra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rsidR="009F6A50">
        <w:fldChar w:fldCharType="separate"/>
      </w:r>
      <w:r w:rsidR="009F6A50" w:rsidRPr="009F6A50">
        <w:rPr>
          <w:rFonts w:cs="Times New Roman"/>
        </w:rPr>
        <w:t>(Honda, Kajikawa, and Kobori, n.d.)</w:t>
      </w:r>
      <w:r w:rsidR="009F6A50">
        <w:fldChar w:fldCharType="end"/>
      </w:r>
      <w:r w:rsidR="00F77DF7">
        <w:t>. Standards have been developed for the function parameters</w:t>
      </w:r>
      <w:r w:rsidR="00D56B5F">
        <w:t xml:space="preserve"> base</w:t>
      </w:r>
      <w:r w:rsidR="00200F87">
        <w:t xml:space="preserve">d on road roughness categories, and while the profiles generated using these standards are useful, </w:t>
      </w:r>
      <w:proofErr w:type="spellStart"/>
      <w:ins w:id="55" w:author="fmoon" w:date="2018-01-30T18:00:00Z">
        <w:r w:rsidR="00695E7D" w:rsidRPr="00200F87">
          <w:rPr>
            <w:rFonts w:cs="Times New Roman"/>
          </w:rPr>
          <w:t>Loprencipe</w:t>
        </w:r>
        <w:proofErr w:type="spellEnd"/>
        <w:r w:rsidR="00695E7D" w:rsidRPr="00200F87">
          <w:rPr>
            <w:rFonts w:cs="Times New Roman"/>
          </w:rPr>
          <w:t xml:space="preserve"> and Zoccali 2017</w:t>
        </w:r>
        <w:r w:rsidR="00695E7D">
          <w:rPr>
            <w:rFonts w:cs="Times New Roman"/>
          </w:rPr>
          <w:t xml:space="preserve"> argue </w:t>
        </w:r>
      </w:ins>
      <w:r w:rsidR="00200F87">
        <w:t xml:space="preserve">they are no substitute for in-situ measurements when the </w:t>
      </w:r>
      <w:r w:rsidR="008D1203">
        <w:t>behavior of a specific vehicle and structure i</w:t>
      </w:r>
      <w:r w:rsidR="00200F87">
        <w:t>s being investigated</w:t>
      </w:r>
      <w:ins w:id="56" w:author="fmoon" w:date="2018-01-30T18:00:00Z">
        <w:r w:rsidR="00695E7D">
          <w:t>.</w:t>
        </w:r>
      </w:ins>
      <w:del w:id="57" w:author="fmoon" w:date="2018-01-30T18:00:00Z">
        <w:r w:rsidR="00200F87" w:rsidDel="00695E7D">
          <w:delText xml:space="preserve"> </w:delText>
        </w:r>
        <w:r w:rsidR="00200F87" w:rsidDel="00695E7D">
          <w:fldChar w:fldCharType="begin"/>
        </w:r>
        <w:r w:rsidR="00200F87" w:rsidDel="00695E7D">
          <w:delInstrText xml:space="preserve"> ADDIN ZOTERO_ITEM CSL_CITATION {"citationID":"gScleRfH","properties":{"formattedCitation":"(Loprencipe and Zoccali 2017)","plainCitation":"(Loprencipe and Zoccali 2017)"},"citationItems":[{"id":259,"uris":["http://zotero.org/users/3157746/items/E36BD3VI"],"uri":["http://zotero.org/users/3157746/items/E36BD3VI"],"itemData":{"id":259,"type":"article-journal","title":"Use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chema":"https://github.com/citation-style-language/schema/raw/master/csl-citation.json"} </w:delInstrText>
        </w:r>
        <w:r w:rsidR="00200F87" w:rsidDel="00695E7D">
          <w:fldChar w:fldCharType="separate"/>
        </w:r>
        <w:r w:rsidR="00200F87" w:rsidRPr="00200F87" w:rsidDel="00695E7D">
          <w:rPr>
            <w:rFonts w:cs="Times New Roman"/>
          </w:rPr>
          <w:delText>(Loprencipe and Zoccali 2017)</w:delText>
        </w:r>
        <w:r w:rsidR="00200F87" w:rsidDel="00695E7D">
          <w:fldChar w:fldCharType="end"/>
        </w:r>
        <w:r w:rsidR="00200F87" w:rsidDel="00695E7D">
          <w:delText>.</w:delText>
        </w:r>
      </w:del>
      <w:r w:rsidR="00200F87">
        <w:t xml:space="preserve"> </w:t>
      </w:r>
    </w:p>
    <w:p w14:paraId="20ECD6D2" w14:textId="62984A94" w:rsidR="00EA215F" w:rsidRDefault="00287A4A" w:rsidP="0017222F">
      <w:r>
        <w:t>There are different methods of solving the vehicle-bridge system,</w:t>
      </w:r>
      <w:r w:rsidR="00663D93">
        <w:t xml:space="preserve"> depending partially on the modeling methods employed. For simpler models, the equations of motion of both the vehicle and bridge can be explicitly derived. Their interaction can then be solved </w:t>
      </w:r>
      <w:r w:rsidR="00577B31">
        <w:t xml:space="preserve">by coupling the equations or by using </w:t>
      </w:r>
      <w:r w:rsidR="00663D93">
        <w:t xml:space="preserve">an iterative </w:t>
      </w:r>
      <w:r w:rsidR="00577B31">
        <w:t>approach</w:t>
      </w:r>
      <w:r w:rsidR="00663D93">
        <w:t xml:space="preserve">. </w:t>
      </w:r>
      <w:commentRangeStart w:id="58"/>
      <w:r w:rsidR="00577B31">
        <w:t xml:space="preserve">For the coupled method, the equations of motion of the two systems are assembled into single mass, damping, and stiffness matrices </w:t>
      </w:r>
      <w:r w:rsidR="00577B31">
        <w:fldChar w:fldCharType="begin"/>
      </w:r>
      <w:r w:rsidR="00577B31">
        <w:instrText xml:space="preserve"> ADDIN ZOTERO_ITEM CSL_CITATION {"citationID":"P7rVBBza","properties":{"formattedCitation":"(Kim, Kawatani, and Kim 2005)","plainCitation":"(Kim, Kawatani, and Kim 2005)"},"citationItems":[{"id":397,"uris":["http://zotero.org/users/3157746/items/EKT2JYKF"],"uri":["http://zotero.org/users/3157746/items/EKT2JYKF"],"itemData":{"id":397,"type":"article-journal","title":"Three-dimensional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rsidR="00577B31">
        <w:fldChar w:fldCharType="separate"/>
      </w:r>
      <w:r w:rsidR="00577B31" w:rsidRPr="003F4338">
        <w:rPr>
          <w:rFonts w:cs="Times New Roman"/>
        </w:rPr>
        <w:t>(Kim, Kawatani, and Kim 2005)</w:t>
      </w:r>
      <w:r w:rsidR="00577B31">
        <w:fldChar w:fldCharType="end"/>
      </w:r>
      <w:r w:rsidR="00577B31">
        <w:t xml:space="preserve">. </w:t>
      </w:r>
      <w:commentRangeEnd w:id="58"/>
      <w:r w:rsidR="00695E7D">
        <w:rPr>
          <w:rStyle w:val="CommentReference"/>
          <w:rFonts w:asciiTheme="minorHAnsi" w:hAnsiTheme="minorHAnsi"/>
        </w:rPr>
        <w:commentReference w:id="58"/>
      </w:r>
      <w:r w:rsidR="00577B31">
        <w:t>Alternatively, f</w:t>
      </w:r>
      <w:r w:rsidR="00663D93">
        <w:t xml:space="preserve">or the iterative approach, the bridge and vehicle </w:t>
      </w:r>
      <w:r w:rsidR="00487D52">
        <w:t>equations of motion are solved separately</w:t>
      </w:r>
      <w:r w:rsidR="00455E35">
        <w:t>, and the</w:t>
      </w:r>
      <w:r w:rsidR="00487D52">
        <w:t xml:space="preserve"> force and displacement results of each used in the solution of the other </w:t>
      </w:r>
      <w:r w:rsidR="00487D52">
        <w:fldChar w:fldCharType="begin"/>
      </w:r>
      <w:r w:rsidR="00487D52">
        <w:instrText xml:space="preserve"> ADDIN ZOTERO_ITEM CSL_CITATION {"citationID":"S0neI0hi","properties":{"formattedCitation":"(Wang and Huang 1992)","plainCitation":"(Wang and Huang 1992)"},"citationItems":[{"id":315,"uris":["http://zotero.org/users/3157746/items/RVFGGXFN"],"uri":["http://zotero.org/users/3157746/items/RVFGGXFN"],"itemData":{"id":315,"type":"article-journal","title":"Cable-stayed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rsidR="00487D52">
        <w:fldChar w:fldCharType="separate"/>
      </w:r>
      <w:r w:rsidR="00487D52" w:rsidRPr="00487D52">
        <w:rPr>
          <w:rFonts w:cs="Times New Roman"/>
        </w:rPr>
        <w:t>(Wang and Huang 1992)</w:t>
      </w:r>
      <w:r w:rsidR="00487D52">
        <w:fldChar w:fldCharType="end"/>
      </w:r>
      <w:r w:rsidR="00487D52">
        <w:t>. The process is therefore repeated until convergence is achieved.</w:t>
      </w:r>
      <w:r w:rsidR="00577B31">
        <w:t xml:space="preserve"> Modal superposition can be used in the iterative approach and is also used in many commercial</w:t>
      </w:r>
      <w:ins w:id="59" w:author="fmoon" w:date="2018-01-30T18:01:00Z">
        <w:r w:rsidR="00695E7D">
          <w:t>ly</w:t>
        </w:r>
      </w:ins>
      <w:r w:rsidR="00577B31">
        <w:t xml:space="preserve"> available FE software packages to drastically reduce the computational burden of solving the bridge response compared to time-step solutions </w:t>
      </w:r>
      <w:r w:rsidR="00227CC3">
        <w:fldChar w:fldCharType="begin"/>
      </w:r>
      <w:r w:rsidR="00227CC3">
        <w:instrText xml:space="preserve"> ADDIN ZOTERO_ITEM CSL_CITATION {"citationID":"6hE7fcqG","properties":{"formattedCitation":"(Au, Cheng, and Cheung 2001b; Y. B. Yang and Lin 2005)","plainCitation":"(Au, Cheng, and Cheung 2001b; Y. B. Yang and Lin 2005)"},"citationItems":[{"id":510,"uris":["http://zotero.org/users/3157746/items/4XAGAT8L"],"uri":["http://zotero.org/users/3157746/items/4XAGAT8L"],"itemData":{"id":510,"type":"article-journal","title":"Vibration analysis of bridges under moving vehicles and trains: an overview","container-title":"Progress in Structural Engineering and Materials","page":"299–304","volume":"3","issue":"3","source":"Google Scholar","shortTitle":"Vibration analysis of bridges under moving vehicles and trains","author":[{"family":"Au","given":"F. T. K."},{"family":"Cheng","given":"Y. S."},{"family":"Cheung","given":"Y. K."}],"issued":{"date-parts":[["2001"]]}}},{"id":493,"uris":["http://zotero.org/users/3157746/items/AJLKC2JZ"],"uri":["http://zotero.org/users/3157746/items/AJLKC2JZ"],"itemData":{"id":493,"type":"article-journal","title":"Vehicle–bridge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rsidR="00227CC3">
        <w:fldChar w:fldCharType="separate"/>
      </w:r>
      <w:r w:rsidR="00227CC3" w:rsidRPr="00227CC3">
        <w:rPr>
          <w:rFonts w:cs="Times New Roman"/>
        </w:rPr>
        <w:t>(Au, Cheng, and Cheung 2001b; Y. B. Yang and Lin 2005)</w:t>
      </w:r>
      <w:r w:rsidR="00227CC3">
        <w:fldChar w:fldCharType="end"/>
      </w:r>
      <w:r w:rsidR="00577B31">
        <w:t xml:space="preserve">. </w:t>
      </w:r>
    </w:p>
    <w:p w14:paraId="38FA0A82" w14:textId="77777777" w:rsidR="004E14BA" w:rsidRDefault="004E14BA" w:rsidP="004E14BA">
      <w:pPr>
        <w:pStyle w:val="Heading2"/>
      </w:pPr>
      <w:bookmarkStart w:id="60" w:name="_Toc504738995"/>
      <w:r>
        <w:t xml:space="preserve">Influential Parameters </w:t>
      </w:r>
      <w:r w:rsidR="009A0F76">
        <w:t>for</w:t>
      </w:r>
      <w:r>
        <w:t xml:space="preserve"> Dynamic Amplification</w:t>
      </w:r>
      <w:bookmarkEnd w:id="60"/>
    </w:p>
    <w:p w14:paraId="6B71FD5B" w14:textId="77777777"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 xml:space="preserve">Of these, research </w:t>
      </w:r>
      <w:r w:rsidR="00110453">
        <w:lastRenderedPageBreak/>
        <w:t xml:space="preserve">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w:t>
      </w:r>
      <w:r w:rsidR="00455E35">
        <w:t>are</w:t>
      </w:r>
      <w:r w:rsidR="00110453">
        <w:t xml:space="preserve">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14:paraId="0F118DFD" w14:textId="77777777"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w:t>
      </w:r>
      <w:r w:rsidR="004F3940">
        <w:t xml:space="preserve"> </w:t>
      </w:r>
      <w:r w:rsidR="004F3940">
        <w:fldChar w:fldCharType="begin"/>
      </w:r>
      <w:r w:rsidR="004F3940">
        <w:instrText xml:space="preserve"> ADDIN ZOTERO_ITEM CSL_CITATION {"citationID":"CFYQNoAZ","properties":{"formattedCitation":"{\\rtf (Gonz\\uc0\\u225{}lez et al. 2010)}","plainCitation":"(González et al. 2010)"},"citationItems":[{"id":55,"uris":["http://zotero.org/users/3157746/items/GXBV49IE"],"uri":["http://zotero.org/users/3157746/items/GXBV49IE"],"itemData":{"id":55,"type":"article-journal","title":"Critical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rsidR="004F3940">
        <w:fldChar w:fldCharType="separate"/>
      </w:r>
      <w:r w:rsidR="004F3940" w:rsidRPr="004F3940">
        <w:rPr>
          <w:rFonts w:cs="Times New Roman"/>
          <w:szCs w:val="24"/>
        </w:rPr>
        <w:t>(González et al. 2010)</w:t>
      </w:r>
      <w:r w:rsidR="004F3940">
        <w:fldChar w:fldCharType="end"/>
      </w:r>
      <w:r>
        <w:t>. However, although the various studies generally agree that vehicle speed is an important factor, the proposed relationships between vehicle speed and amplification factors is inconsistent, suggesting that this relationship is complicated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Similarly, vehicle mass and suspension characteristics have been shown to ef</w:t>
      </w:r>
      <w:r w:rsidR="00455E35">
        <w:t>fect dynamic amplification, but</w:t>
      </w:r>
      <w:r w:rsidR="001C0F8C">
        <w:t xml:space="preserve"> again, no definitive relationship has been established. However, studies generally agree that the amplification factors decrease with increased vehicle weight</w:t>
      </w:r>
      <w:r w:rsidR="0048328B">
        <w:t xml:space="preserve"> and damping and with decreased suspension stiffness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14:paraId="2F80D530" w14:textId="77777777" w:rsidR="00014644" w:rsidRDefault="00014644" w:rsidP="00014644">
      <w:pPr>
        <w:pStyle w:val="Heading2"/>
      </w:pPr>
      <w:bookmarkStart w:id="61" w:name="_Toc504738996"/>
      <w:r>
        <w:t xml:space="preserve">Influence of Road </w:t>
      </w:r>
      <w:commentRangeStart w:id="62"/>
      <w:r>
        <w:t>Surface</w:t>
      </w:r>
      <w:commentRangeEnd w:id="62"/>
      <w:r w:rsidR="00695E7D">
        <w:rPr>
          <w:rStyle w:val="CommentReference"/>
          <w:rFonts w:asciiTheme="minorHAnsi" w:eastAsiaTheme="minorHAnsi" w:hAnsiTheme="minorHAnsi" w:cstheme="minorBidi"/>
          <w:b w:val="0"/>
          <w:bCs w:val="0"/>
        </w:rPr>
        <w:commentReference w:id="62"/>
      </w:r>
      <w:r>
        <w:t xml:space="preserve"> Roughness on Dynamic Amplification</w:t>
      </w:r>
      <w:bookmarkEnd w:id="61"/>
    </w:p>
    <w:p w14:paraId="7C7F67B4" w14:textId="456ADF53"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w:t>
      </w:r>
      <w:ins w:id="63" w:author="fmoon" w:date="2018-01-30T18:04:00Z">
        <w:r w:rsidR="00695E7D">
          <w:t xml:space="preserve">the significance of the effect </w:t>
        </w:r>
      </w:ins>
      <w:del w:id="64" w:author="fmoon" w:date="2018-01-30T18:04:00Z">
        <w:r w:rsidDel="00695E7D">
          <w:delText>how much</w:delText>
        </w:r>
      </w:del>
      <w:r>
        <w:t xml:space="preserve"> road surface </w:t>
      </w:r>
      <w:ins w:id="65" w:author="fmoon" w:date="2018-01-30T18:04:00Z">
        <w:r w:rsidR="00695E7D">
          <w:t xml:space="preserve">has on </w:t>
        </w:r>
      </w:ins>
      <w:del w:id="66" w:author="fmoon" w:date="2018-01-30T18:04:00Z">
        <w:r w:rsidDel="00695E7D">
          <w:delText xml:space="preserve">effects </w:delText>
        </w:r>
      </w:del>
      <w:r>
        <w:t xml:space="preserve">dynamic amplification, which is likely due to variety of bridge </w:t>
      </w:r>
      <w:r w:rsidR="008D6E15">
        <w:t>types and geometry, road profiles, and model types employed.</w:t>
      </w:r>
    </w:p>
    <w:p w14:paraId="3EBA595B" w14:textId="77777777"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14:paraId="0E02C05E" w14:textId="60065616" w:rsidR="00A83457" w:rsidRDefault="00175C91" w:rsidP="00A83457">
      <w:r>
        <w:t xml:space="preserve">As computing technology </w:t>
      </w:r>
      <w:r w:rsidR="00DC10FE">
        <w:t>has progressed</w:t>
      </w:r>
      <w:r>
        <w:t xml:space="preserve">, more complex simulations have been carried out. </w:t>
      </w:r>
      <w:r w:rsidR="00A83457">
        <w:t>A simply supported box girder was modeled with a moving mass over a rough road surface</w:t>
      </w:r>
      <w:r w:rsidR="00BE2A65">
        <w:t xml:space="preserve"> that was simulated by using </w:t>
      </w:r>
      <w:r w:rsidR="00455E35">
        <w:t>PSD</w:t>
      </w:r>
      <w:r w:rsidR="00BE2A65">
        <w:t xml:space="preserve"> functions to produce a more realistic road profile</w:t>
      </w:r>
      <w:r w:rsidR="00A83457">
        <w:t xml:space="preserve">, and obtained dynamic amplification factors </w:t>
      </w:r>
      <w:r w:rsidR="00FF34B6">
        <w:t xml:space="preserve">(DAF) </w:t>
      </w:r>
      <w:r w:rsidR="00A83457">
        <w:t xml:space="preserve">as high as </w:t>
      </w:r>
      <w:ins w:id="67" w:author="fmoon" w:date="2018-01-30T18:05:00Z">
        <w:r w:rsidR="00695E7D">
          <w:t>three</w:t>
        </w:r>
      </w:ins>
      <w:del w:id="68" w:author="fmoon" w:date="2018-01-30T18:05:00Z">
        <w:r w:rsidR="00A83457" w:rsidDel="00695E7D">
          <w:delText>3</w:delText>
        </w:r>
      </w:del>
      <w:r w:rsidR="00A83457">
        <w:t xml:space="preserve">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w:t>
      </w:r>
      <w:proofErr w:type="spellStart"/>
      <w:r w:rsidR="00A83457" w:rsidRPr="00A83457">
        <w:rPr>
          <w:rFonts w:cs="Times New Roman"/>
        </w:rPr>
        <w:t>Inbanathan</w:t>
      </w:r>
      <w:proofErr w:type="spellEnd"/>
      <w:r w:rsidR="00A83457" w:rsidRPr="00A83457">
        <w:rPr>
          <w:rFonts w:cs="Times New Roman"/>
        </w:rPr>
        <w:t xml:space="preserve"> and Wieland 1987)</w:t>
      </w:r>
      <w:r w:rsidR="00A83457">
        <w:fldChar w:fldCharType="end"/>
      </w:r>
      <w:r w:rsidR="00A83457">
        <w:t xml:space="preserve">. </w:t>
      </w:r>
      <w:r w:rsidR="00500D08">
        <w:t xml:space="preserve">Simulations of a 3-span continuous box-girder bridge (modeled as a beam) </w:t>
      </w:r>
      <w:r w:rsidR="00500D08">
        <w:lastRenderedPageBreak/>
        <w:t xml:space="preserve">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w:t>
      </w:r>
      <w:ins w:id="69" w:author="fmoon" w:date="2018-01-30T18:05:00Z">
        <w:r w:rsidR="005D55C1">
          <w:t>four</w:t>
        </w:r>
      </w:ins>
      <w:del w:id="70" w:author="fmoon" w:date="2018-01-30T18:05:00Z">
        <w:r w:rsidR="00A83457" w:rsidDel="005D55C1">
          <w:delText>4</w:delText>
        </w:r>
      </w:del>
      <w:r w:rsidR="00A83457">
        <w:t xml:space="preserve">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 xml:space="preserve">(Chatterjee, </w:t>
      </w:r>
      <w:proofErr w:type="spellStart"/>
      <w:r w:rsidR="00A83457" w:rsidRPr="00A83457">
        <w:rPr>
          <w:rFonts w:cs="Times New Roman"/>
        </w:rPr>
        <w:t>Datta</w:t>
      </w:r>
      <w:proofErr w:type="spellEnd"/>
      <w:r w:rsidR="00A83457" w:rsidRPr="00A83457">
        <w:rPr>
          <w:rFonts w:cs="Times New Roman"/>
        </w:rPr>
        <w:t>, and Surana 1994)</w:t>
      </w:r>
      <w:r w:rsidR="00A83457">
        <w:fldChar w:fldCharType="end"/>
      </w:r>
      <w:r w:rsidR="00A83457">
        <w:t xml:space="preserve">.  </w:t>
      </w:r>
      <w:r w:rsidR="00E4505C">
        <w:t>The effect of long term deflections in addition to road surface roughness was investigated for a simple span and a 3-sp</w:t>
      </w:r>
      <w:r w:rsidR="00DC10FE">
        <w:t xml:space="preserve">an </w:t>
      </w:r>
      <w:proofErr w:type="spellStart"/>
      <w:r w:rsidR="00DC10FE">
        <w:t>prestressed</w:t>
      </w:r>
      <w:proofErr w:type="spellEnd"/>
      <w:r w:rsidR="00DC10FE">
        <w:t xml:space="preserve"> concrete bridge and it was </w:t>
      </w:r>
      <w:r w:rsidR="00E4505C">
        <w:t xml:space="preserve">concluded that the long-term deflections had negligible effect on amplification factors, but the road surface roughness could cause amplification factors in excess of </w:t>
      </w:r>
      <w:ins w:id="71" w:author="fmoon" w:date="2018-01-30T18:05:00Z">
        <w:r w:rsidR="005D55C1">
          <w:t>two</w:t>
        </w:r>
      </w:ins>
      <w:del w:id="72" w:author="fmoon" w:date="2018-01-30T18:05:00Z">
        <w:r w:rsidR="00E4505C" w:rsidDel="005D55C1">
          <w:delText>2</w:delText>
        </w:r>
      </w:del>
      <w:r w:rsidR="00E4505C">
        <w:t xml:space="preserve"> </w:t>
      </w:r>
      <w:r w:rsidR="00E4505C">
        <w:fldChar w:fldCharType="begin"/>
      </w:r>
      <w:r w:rsidR="00227CC3">
        <w:instrText xml:space="preserve"> ADDIN ZOTERO_ITEM CSL_CITATION {"citationID":"zyUAOgQk","properties":{"formattedCitation":"(Au, Cheng, and Cheung 2001a)","plainCitation":"(Au, Cheng, and Cheung 2001a)"},"citationItems":[{"id":345,"uris":["http://zotero.org/users/3157746/items/MF6JIAXB"],"uri":["http://zotero.org/users/3157746/items/MF6JIAXB"],"itemData":{"id":345,"type":"article-journal","title":"Effects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227CC3" w:rsidRPr="00227CC3">
        <w:rPr>
          <w:rFonts w:cs="Times New Roman"/>
        </w:rPr>
        <w:t>(Au, Cheng, and Cheung 2001a)</w:t>
      </w:r>
      <w:r w:rsidR="00E4505C">
        <w:fldChar w:fldCharType="end"/>
      </w:r>
      <w:r w:rsidR="00E4505C">
        <w:t xml:space="preserve">. </w:t>
      </w:r>
    </w:p>
    <w:p w14:paraId="1A9A947E" w14:textId="210C9FA9"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 xml:space="preserve">In contrast, 3-D FE simulations of a 3-span non-continuous bridge by Li et al. showed that the surface roughness had a large effect on dynamic amplification, especially with increased speed. Based on simulation efforts, a maximum dynamic amplification of nearly </w:t>
      </w:r>
      <w:ins w:id="73" w:author="fmoon" w:date="2018-01-30T18:06:00Z">
        <w:r w:rsidR="005D55C1">
          <w:t>three</w:t>
        </w:r>
      </w:ins>
      <w:del w:id="74" w:author="fmoon" w:date="2018-01-30T18:06:00Z">
        <w:r w:rsidR="00F970F4" w:rsidDel="005D55C1">
          <w:delText>3</w:delText>
        </w:r>
      </w:del>
      <w:r w:rsidR="00F970F4">
        <w:t xml:space="preserve">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14:paraId="373F5E0C" w14:textId="77777777"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Cooper instrumented two bridges in England and recorded a maximum DAF of 1.42. Cooper also created a probabilistic model of DAF based on</w:t>
      </w:r>
      <w:r w:rsidR="00DC10FE">
        <w:t xml:space="preserve"> field measured</w:t>
      </w:r>
      <w:r w:rsidR="00A83457">
        <w:t xml:space="preserve">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(Park, Shin, and Chung 2005)</w:t>
      </w:r>
      <w:r w:rsidR="008D6E15">
        <w:fldChar w:fldCharType="end"/>
      </w:r>
      <w:r w:rsidR="008D6E15">
        <w:t xml:space="preserve">. </w:t>
      </w:r>
      <w:r w:rsidR="0059044C">
        <w:t>However, further research suggests that no single measure of road roughness can accurately predict DAF because of the many other influential parameters that contribute to DAF (i.e. bridge geometry, mass and stiffness; vehicle dynamic properties; vehicle speed; etc.)</w:t>
      </w:r>
      <w:r w:rsidR="00511702">
        <w:t>.</w:t>
      </w:r>
      <w:r w:rsidR="0059044C">
        <w:t xml:space="preserve"> </w:t>
      </w:r>
      <w:r w:rsidR="0059044C">
        <w:fldChar w:fldCharType="begin"/>
      </w:r>
      <w:r w:rsidR="004F3940">
        <w:instrText xml:space="preserve"> ADDIN ZOTERO_ITEM CSL_CITATION {"citationID":"K0ueczYa","properties":{"formattedCitation":"{\\rtf (E. OBrien, Li, and Gonz\\uc0\\u225{}lez 2006; Y. Li, OBrien, and Gonz\\uc0\\u225{}lez 2006)}","plainCitation":"(E. 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r w:rsidR="004F3940" w:rsidRPr="004F3940">
        <w:rPr>
          <w:rFonts w:cs="Times New Roman"/>
          <w:szCs w:val="24"/>
        </w:rPr>
        <w:t>(E. OBrien, Li, and González 2006; Y. Li, OBrien, and González 2006)</w:t>
      </w:r>
      <w:r w:rsidR="0059044C">
        <w:fldChar w:fldCharType="end"/>
      </w:r>
      <w:r w:rsidR="0059044C">
        <w:t>.</w:t>
      </w:r>
    </w:p>
    <w:p w14:paraId="1507B5A6" w14:textId="77777777" w:rsidR="0017222F" w:rsidRDefault="0017222F" w:rsidP="0017222F">
      <w:pPr>
        <w:pStyle w:val="Heading2"/>
      </w:pPr>
      <w:bookmarkStart w:id="75" w:name="_Toc504738997"/>
      <w:r>
        <w:t>Effects of Platooned Vehicles</w:t>
      </w:r>
      <w:bookmarkEnd w:id="75"/>
    </w:p>
    <w:p w14:paraId="63D05920" w14:textId="77777777" w:rsidR="0017222F" w:rsidRDefault="0017222F" w:rsidP="0017222F">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2015)"},"citationItems":[{"id":427,"uris":["http://zotero.org/users/3157746/items/439CA6Z6"],"uri":["http://zotero.org/users/3157746/items/439CA6Z6"],"itemData":{"id":427,"type":"article-journal","title":"Characteristics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CB1162">
        <w:rPr>
          <w:rFonts w:cs="Times New Roman"/>
        </w:rPr>
        <w:t>(Han et al. 2015)</w:t>
      </w:r>
      <w:r>
        <w:fldChar w:fldCharType="end"/>
      </w:r>
      <w:r>
        <w:t xml:space="preserve">. While any traffic pattern of repeated trucks is often referred to as truck platoons, </w:t>
      </w:r>
      <w:r>
        <w:lastRenderedPageBreak/>
        <w:t xml:space="preserve">in this research platoons will refer to trucks that are virtually coupled by </w:t>
      </w:r>
      <w:r w:rsidR="00455E35">
        <w:t xml:space="preserve">wireless communication and sensing that allows on-board </w:t>
      </w:r>
      <w:r>
        <w:t>computer</w:t>
      </w:r>
      <w:r w:rsidR="00455E35">
        <w:t>s</w:t>
      </w:r>
      <w:r>
        <w:t xml:space="preserve"> </w:t>
      </w:r>
      <w:r w:rsidR="00455E35">
        <w:t>to control</w:t>
      </w:r>
      <w:r>
        <w:t xml:space="preserve"> headway and speed. Some research has looked into how this headway should be controlled to reduce congestion </w:t>
      </w:r>
      <w:r>
        <w:fldChar w:fldCharType="begin"/>
      </w:r>
      <w:r>
        <w:instrText xml:space="preserve"> ADDIN ZOTERO_ITEM CSL_CITATION {"citationID":"9Llmq3do","properties":{"formattedCitation":"(Lipari, Caprani, and OBrien 2017)","plainCitation":"(Lipari, Caprani, and OBrien 2017)"},"citationItems":[{"id":441,"uris":["http://zotero.org/users/3157746/items/JI58JV9W"],"uri":["http://zotero.org/users/3157746/items/JI58JV9W"],"itemData":{"id":441,"type":"article-journal","title":"Heavy-Vehicle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DD5B8A">
        <w:rPr>
          <w:rFonts w:cs="Times New Roman"/>
        </w:rPr>
        <w:t>(Lipari, Caprani, and OBrien 2017)</w:t>
      </w:r>
      <w:r>
        <w:fldChar w:fldCharType="end"/>
      </w:r>
      <w:r>
        <w:t>, but little work has been done to understand the dynamic effect of platooned trucks on highway bridges.</w:t>
      </w:r>
    </w:p>
    <w:p w14:paraId="4AF806D4" w14:textId="77777777" w:rsidR="00DC10FE" w:rsidRDefault="0017222F" w:rsidP="0017222F">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Yeong-Bin Yang, Yau, and Hsu 1997; J. Li and Su 1999)","plainCitation":"(Bolotin and Armstrong 1965; Kurihara and Shimogo 1978; Yeong-Bin Yang, Yau, and Hsu 1997; J. Li and Su 1999)"},"citationItems":[{"id":468,"uris":["http://zotero.org/users/3157746/items/JHXWTCPV"],"uri":["http://zotero.org/users/3157746/items/JHXWTCPV"],"itemData":{"id":468,"type":"article-journal","title":"The dynamic stability of elastic systems","container-title":"American Journal of Physics","page":"752–753","volume":"33","issue":"9","source":"Google Scholar","author":[{"family":"Bolotin","given":"V. V."},{"family":"Armstrong","given":"H. L."}],"issued":{"date-parts":[["1965"]]}}},{"id":475,"uris":["http://zotero.org/users/3157746/items/WMFEP7BB"],"uri":["http://zotero.org/users/3157746/items/WMFEP7BB"],"itemData":{"id":475,"type":"article-journal","title":"Vibration of an elastic beam subjected to discrete moving loads","container-title":"Journal of Mechanical Design","page":"514–519","volume":"100","issue":"3","source":"Google Scholar","author":[{"family":"Kurihara","given":"M."},{"family":"Shimogo","given":"T."}],"issued":{"date-parts":[["1978"]]}}},{"id":467,"uris":["http://zotero.org/users/3157746/items/9CEHC9ES"],"uri":["http://zotero.org/users/3157746/items/9CEHC9ES"],"itemData":{"id":467,"type":"article-journal","title":"Vibration of simple beams due to trains moving at high speeds","container-title":"Engineering structures","page":"936–944","volume":"19","issue":"11","source":"Google Scholar","author":[{"family":"Yang","given":"Yeong-Bin"},{"family":"Yau","given":"Jong-Dar"},{"family":"Hsu","given":"Lin-Ching"}],"issued":{"date-parts":[["1997"]]}}},{"id":490,"uris":["http://zotero.org/users/3157746/items/MJTI4KUZ"],"uri":["http://zotero.org/users/3157746/items/MJTI4KUZ"],"itemData":{"id":490,"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B24C4E">
        <w:rPr>
          <w:rFonts w:cs="Times New Roman"/>
        </w:rPr>
        <w:t>(Bolotin and Armstrong 1965; Kurihara and Shimogo 1978; Yeong-Bin Yang, Yau, and Hsu 1997; J. Li and Su 1999)</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Yang, and Yau 2001)","plainCitation":"(Wu, Yang, and Yau 2001)"},"citationItems":[{"id":486,"uris":["http://zotero.org/users/3157746/items/QTU5NR9B"],"uri":["http://zotero.org/users/3157746/items/QTU5NR9B"],"itemData":{"id":486,"type":"article-journal","title":"Three-dimensional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5E4EAF">
        <w:rPr>
          <w:rFonts w:cs="Times New Roman"/>
        </w:rPr>
        <w:t>(Wu, Yang, and Yau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{"citationID":"05L4OjmS","properties":{"formattedCitation":"(Majka and Hartnett 2008; Kwark et al. 2004)","plainCitation":"(Majka and Hartnett 2008; Kwark et al. 2004)"},"citationItems":[{"id":496,"uris":["http://zotero.org/users/3157746/items/BVAD5PPB"],"uri":["http://zotero.org/users/3157746/items/BVAD5PPB"],"itemData":{"id":496,"type":"article-journal","title":"Effects of speed, load and damping on the dynamic response of railway bridges and vehicles","container-title":"Computers &amp; Structures","page":"556–572","volume":"86","issue":"6","source":"Google Scholar","author":[{"family":"Majka","given":"Michal"},{"family":"Hartnett","given":"Michael"}],"issued":{"date-parts":[["2008"]]}}},{"id":479,"uris":["http://zotero.org/users/3157746/items/NNV4YI3Y"],"uri":["http://zotero.org/users/3157746/items/NNV4YI3Y"],"itemData":{"id":479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9D2847">
        <w:rPr>
          <w:rFonts w:cs="Times New Roman"/>
        </w:rPr>
        <w:t>(Majka and Hartnett 2008; Kwark et al. 2004)</w:t>
      </w:r>
      <w:r>
        <w:fldChar w:fldCharType="end"/>
      </w:r>
      <w:r>
        <w:t xml:space="preserve">. </w:t>
      </w:r>
    </w:p>
    <w:p w14:paraId="282AC391" w14:textId="3C4F1D32" w:rsidR="0017222F" w:rsidRPr="00CB1162" w:rsidRDefault="0017222F" w:rsidP="0017222F">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w:t>
      </w:r>
      <w:ins w:id="76" w:author="fmoon" w:date="2018-01-30T18:08:00Z">
        <w:r w:rsidR="005D55C1">
          <w:t xml:space="preserve">and significantly higher damping </w:t>
        </w:r>
      </w:ins>
      <w:r>
        <w:t xml:space="preserve">than is accomplished by the deck of a highway bridge. Furthermore, the track of a railway bridge </w:t>
      </w:r>
      <w:r w:rsidR="00455E35">
        <w:t>is typically</w:t>
      </w:r>
      <w:r>
        <w:t xml:space="preserve"> smoother </w:t>
      </w:r>
      <w:r w:rsidR="00DC10FE">
        <w:t xml:space="preserve">and </w:t>
      </w:r>
      <w:r>
        <w:t xml:space="preserve">with </w:t>
      </w:r>
      <w:r w:rsidR="00DC10FE">
        <w:t>fewer irregularities</w:t>
      </w:r>
      <w:r>
        <w:t xml:space="preserve"> </w:t>
      </w:r>
      <w:r w:rsidR="00455E35">
        <w:t>than</w:t>
      </w:r>
      <w:r>
        <w:t xml:space="preserve"> a highway bridge roadway.  </w:t>
      </w:r>
    </w:p>
    <w:p w14:paraId="0B9D4F45" w14:textId="77777777" w:rsidR="004E14BA" w:rsidRDefault="004E14BA" w:rsidP="004E14BA">
      <w:pPr>
        <w:pStyle w:val="Heading2"/>
      </w:pPr>
      <w:bookmarkStart w:id="77" w:name="_Toc504738998"/>
      <w:r>
        <w:t>Bridges with Excessive Vibrations</w:t>
      </w:r>
      <w:bookmarkEnd w:id="77"/>
    </w:p>
    <w:p w14:paraId="2CF6C962" w14:textId="77777777"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14:paraId="12987ABD" w14:textId="77777777"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w:t>
      </w:r>
      <w:r w:rsidR="00D85FA0">
        <w:t>characterization</w:t>
      </w:r>
      <w:r w:rsidR="00563D2A">
        <w:t xml:space="preserve"> of human perception to vibrations. </w:t>
      </w:r>
    </w:p>
    <w:p w14:paraId="7EA958BB" w14:textId="7D9631C1" w:rsidR="006E6A0C" w:rsidRDefault="006E6A0C" w:rsidP="006E6A0C">
      <w:pPr>
        <w:rPr>
          <w:ins w:id="78" w:author="fmoon" w:date="2018-01-30T18:11:00Z"/>
        </w:rPr>
      </w:pPr>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 xml:space="preserve">(AASHTO </w:t>
      </w:r>
      <w:r w:rsidR="00651ECB" w:rsidRPr="00651ECB">
        <w:rPr>
          <w:rFonts w:cs="Times New Roman"/>
        </w:rPr>
        <w:lastRenderedPageBreak/>
        <w:t>1998)</w:t>
      </w:r>
      <w:r w:rsidR="00651ECB">
        <w:fldChar w:fldCharType="end"/>
      </w:r>
      <w:r>
        <w:t>.</w:t>
      </w:r>
      <w:r w:rsidR="006B7236">
        <w:t xml:space="preserve"> Instead they placed limits on span-to-depth ratios and live load deflections in hopes that this would prevent unsatisfactory dynamic </w:t>
      </w:r>
      <w:r w:rsidR="00DC10FE">
        <w:t>behavior</w:t>
      </w:r>
      <w:r w:rsidR="006B7236">
        <w:t xml:space="preserv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commentRangeStart w:id="79"/>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commentRangeEnd w:id="79"/>
      <w:r w:rsidR="0043724C">
        <w:rPr>
          <w:rStyle w:val="CommentReference"/>
          <w:rFonts w:asciiTheme="minorHAnsi" w:hAnsiTheme="minorHAnsi"/>
        </w:rPr>
        <w:commentReference w:id="79"/>
      </w:r>
      <w:r w:rsidR="005E298A">
        <w:t xml:space="preserve">. </w:t>
      </w:r>
    </w:p>
    <w:p w14:paraId="05FFB9EB" w14:textId="77777777" w:rsidR="0043724C" w:rsidRDefault="0043724C" w:rsidP="006E6A0C"/>
    <w:p w14:paraId="41BE075A" w14:textId="77777777" w:rsidR="00B11172" w:rsidRDefault="00B11172" w:rsidP="00B11172">
      <w:pPr>
        <w:pStyle w:val="Heading1"/>
      </w:pPr>
      <w:bookmarkStart w:id="80" w:name="_Toc504738999"/>
      <w:r>
        <w:t>Research Objectives and Approach</w:t>
      </w:r>
      <w:bookmarkEnd w:id="80"/>
    </w:p>
    <w:p w14:paraId="322CE6A1" w14:textId="77777777" w:rsidR="00C11475" w:rsidRDefault="00C11475" w:rsidP="00B11172">
      <w:r>
        <w:t xml:space="preserve">The research will fall into </w:t>
      </w:r>
      <w:r w:rsidR="00B41C49">
        <w:t>three</w:t>
      </w:r>
      <w:r>
        <w:t xml:space="preserve"> broad categories: </w:t>
      </w:r>
    </w:p>
    <w:p w14:paraId="7F988DA5" w14:textId="77777777" w:rsidR="00B41C49" w:rsidRDefault="00B41C49" w:rsidP="00C11475">
      <w:pPr>
        <w:pStyle w:val="ListParagraph"/>
        <w:numPr>
          <w:ilvl w:val="0"/>
          <w:numId w:val="1"/>
        </w:numPr>
      </w:pPr>
      <w:commentRangeStart w:id="81"/>
      <w:r>
        <w:t>Understand</w:t>
      </w:r>
      <w:r w:rsidR="00066600">
        <w:t>ing</w:t>
      </w:r>
      <w:r>
        <w:t xml:space="preserve"> </w:t>
      </w:r>
      <w:r w:rsidR="009A00D9">
        <w:t>vehicle-bridge interaction</w:t>
      </w:r>
      <w:r>
        <w:t xml:space="preserve"> and the mechanisms that govern it</w:t>
      </w:r>
    </w:p>
    <w:p w14:paraId="1A7EE702" w14:textId="77777777" w:rsidR="00B41C49" w:rsidRDefault="00066600" w:rsidP="00C11475">
      <w:pPr>
        <w:pStyle w:val="ListParagraph"/>
        <w:numPr>
          <w:ilvl w:val="0"/>
          <w:numId w:val="1"/>
        </w:numPr>
      </w:pPr>
      <w:r>
        <w:t>Proposing</w:t>
      </w:r>
      <w:r w:rsidR="003069B7">
        <w:t xml:space="preserve"> modifications to</w:t>
      </w:r>
      <w:r w:rsidR="00B41C49">
        <w:t xml:space="preserve"> current design and assessment methodologies</w:t>
      </w:r>
    </w:p>
    <w:p w14:paraId="1170F924" w14:textId="77777777" w:rsidR="00B41C49" w:rsidRDefault="00066600" w:rsidP="00C11475">
      <w:pPr>
        <w:pStyle w:val="ListParagraph"/>
        <w:numPr>
          <w:ilvl w:val="0"/>
          <w:numId w:val="1"/>
        </w:numPr>
      </w:pPr>
      <w:r>
        <w:t>Examination of</w:t>
      </w:r>
      <w:r w:rsidR="003A4B36">
        <w:t xml:space="preserve"> </w:t>
      </w:r>
      <w:r w:rsidR="00E20643">
        <w:t xml:space="preserve">the </w:t>
      </w:r>
      <w:r w:rsidR="003A4B36">
        <w:t xml:space="preserve">impact of </w:t>
      </w:r>
      <w:r w:rsidR="00D85FA0">
        <w:t>truck platoons</w:t>
      </w:r>
      <w:r w:rsidR="003A4B36">
        <w:t xml:space="preserve"> on dynamic amplification</w:t>
      </w:r>
      <w:commentRangeEnd w:id="81"/>
      <w:r w:rsidR="0043724C">
        <w:rPr>
          <w:rStyle w:val="CommentReference"/>
          <w:rFonts w:asciiTheme="minorHAnsi" w:hAnsiTheme="minorHAnsi"/>
        </w:rPr>
        <w:commentReference w:id="81"/>
      </w:r>
    </w:p>
    <w:p w14:paraId="3612A382" w14:textId="77777777"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D85FA0">
        <w:t>typical highway bridges</w:t>
      </w:r>
      <w:r w:rsidR="0074580E">
        <w:t>.</w:t>
      </w:r>
      <w:r w:rsidR="00C11475">
        <w:t xml:space="preserve"> </w:t>
      </w:r>
    </w:p>
    <w:p w14:paraId="04178C5F" w14:textId="77777777" w:rsidR="00C11475" w:rsidRDefault="0032423F" w:rsidP="00C11475">
      <w:pPr>
        <w:pStyle w:val="Heading2"/>
      </w:pPr>
      <w:bookmarkStart w:id="82" w:name="_Toc504739000"/>
      <w:r>
        <w:t xml:space="preserve">Understanding </w:t>
      </w:r>
      <w:r w:rsidR="001448D9">
        <w:t>vehicle-bridge interaction</w:t>
      </w:r>
      <w:bookmarkEnd w:id="82"/>
    </w:p>
    <w:p w14:paraId="1670B955" w14:textId="77777777" w:rsidR="00A55139" w:rsidRDefault="00B448FB" w:rsidP="0032423F">
      <w:r>
        <w:t>Operational structural monitoring</w:t>
      </w:r>
      <w:r w:rsidR="0066451C">
        <w:t xml:space="preserve"> along with finite element simulation will be used to explore</w:t>
      </w:r>
      <w:r w:rsidR="00E20643">
        <w:t xml:space="preserve"> the principles and mechanisms </w:t>
      </w:r>
      <w:r w:rsidR="0066451C">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14:paraId="7D82BAC8" w14:textId="77777777" w:rsidR="00D8248E" w:rsidRDefault="00D8248E" w:rsidP="00C11475">
      <w:r>
        <w:t xml:space="preserve">A variety of sensors will be </w:t>
      </w:r>
      <w:r w:rsidR="00B448FB">
        <w:t>used</w:t>
      </w:r>
      <w:r>
        <w:t xml:space="preserve"> to capture the </w:t>
      </w:r>
      <w:r w:rsidR="00FF0DA6">
        <w:t>acceleration</w:t>
      </w:r>
      <w:r>
        <w:t xml:space="preserve"> and </w:t>
      </w:r>
      <w:r w:rsidR="00966AD9">
        <w:t xml:space="preserve">strain of the structure under operating conditions. Care </w:t>
      </w:r>
      <w:r w:rsidR="00B448FB">
        <w:t>will</w:t>
      </w:r>
      <w:r w:rsidR="00966AD9">
        <w:t xml:space="preserve">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1448D9">
        <w:t>computed</w:t>
      </w:r>
      <w:r w:rsidR="0088343D">
        <w:t>.</w:t>
      </w:r>
      <w:r w:rsidR="003A0EB9">
        <w:t xml:space="preserve"> Strain readings will be analyzed to determine </w:t>
      </w:r>
      <w:r w:rsidR="00085C0E">
        <w:t xml:space="preserve">the operational stress of the bridge and estimate the dynamic amplification. </w:t>
      </w:r>
    </w:p>
    <w:p w14:paraId="1B4480BF" w14:textId="77777777" w:rsidR="0088343D" w:rsidRDefault="003A0EB9" w:rsidP="00C11475">
      <w:commentRangeStart w:id="83"/>
      <w:r>
        <w:lastRenderedPageBreak/>
        <w:t xml:space="preserve">Characterization of a test vehicle moving over the bridge </w:t>
      </w:r>
      <w:r w:rsidR="0088343D">
        <w:t xml:space="preserve">will occur by instrumenting a </w:t>
      </w:r>
      <w:r>
        <w:t>fully loaded truck</w:t>
      </w:r>
      <w:r w:rsidR="00B448FB">
        <w:t xml:space="preserve"> and the bridge simultaneously</w:t>
      </w:r>
      <w:r w:rsidR="0088343D">
        <w:t xml:space="preserve">. </w:t>
      </w:r>
      <w:commentRangeEnd w:id="83"/>
      <w:r w:rsidR="0043724C">
        <w:rPr>
          <w:rStyle w:val="CommentReference"/>
          <w:rFonts w:asciiTheme="minorHAnsi" w:hAnsiTheme="minorHAnsi"/>
        </w:rPr>
        <w:commentReference w:id="83"/>
      </w:r>
      <w:r w:rsidR="0088343D">
        <w:t xml:space="preserve">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14:paraId="2E0BDD0E" w14:textId="670D201F" w:rsidR="000220D8" w:rsidRDefault="0088343D" w:rsidP="000220D8">
      <w:r>
        <w:t>The FE model</w:t>
      </w:r>
      <w:r w:rsidR="008809F8">
        <w:t>s</w:t>
      </w:r>
      <w:r>
        <w:t xml:space="preserve"> will be constructed based on </w:t>
      </w:r>
      <w:r w:rsidR="00242307">
        <w:t xml:space="preserve">construction documents that detail the geometry and material of the various bridge components. Uncertainties in the model (e.g. material properties, connections, support conditions, etc.) will be addressed by </w:t>
      </w:r>
      <w:ins w:id="84" w:author="fmoon" w:date="2018-01-30T18:10:00Z">
        <w:r w:rsidR="0043724C">
          <w:t xml:space="preserve">correlating and updating </w:t>
        </w:r>
      </w:ins>
      <w:del w:id="85" w:author="fmoon" w:date="2018-01-30T18:10:00Z">
        <w:r w:rsidR="00242307" w:rsidDel="0043724C">
          <w:delText xml:space="preserve">“calibrating” </w:delText>
        </w:r>
      </w:del>
      <w:r w:rsidR="00242307">
        <w:t xml:space="preserve">the model </w:t>
      </w:r>
      <w:ins w:id="86" w:author="fmoon" w:date="2018-01-30T18:11:00Z">
        <w:r w:rsidR="0043724C">
          <w:t xml:space="preserve">based on </w:t>
        </w:r>
      </w:ins>
      <w:del w:id="87" w:author="fmoon" w:date="2018-01-30T18:11:00Z">
        <w:r w:rsidR="00242307" w:rsidDel="0043724C">
          <w:delText>with t</w:delText>
        </w:r>
      </w:del>
      <w:ins w:id="88" w:author="fmoon" w:date="2018-01-30T18:11:00Z">
        <w:r w:rsidR="0043724C">
          <w:t>t</w:t>
        </w:r>
      </w:ins>
      <w:r w:rsidR="00242307">
        <w: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14:paraId="182C285F" w14:textId="77777777" w:rsidR="00C11475" w:rsidRDefault="008809F8" w:rsidP="00C11475">
      <w:r>
        <w:t>T</w:t>
      </w:r>
      <w:r w:rsidR="005204DE">
        <w:t xml:space="preserve">he </w:t>
      </w:r>
      <w:r w:rsidR="00D85FA0">
        <w:t xml:space="preserve">VBI </w:t>
      </w:r>
      <w:r w:rsidR="005204DE">
        <w:t>tes</w:t>
      </w:r>
      <w:r w:rsidR="00F65979">
        <w:t xml:space="preserve">ting scenario </w:t>
      </w:r>
      <w:r>
        <w:t>will</w:t>
      </w:r>
      <w:r w:rsidR="00F65979">
        <w:t xml:space="preserve"> be simulated by </w:t>
      </w:r>
      <w:r>
        <w:t xml:space="preserve">running a spring-mass-damper system that matches </w:t>
      </w:r>
      <w:r w:rsidR="00B448FB">
        <w:t xml:space="preserve">the </w:t>
      </w:r>
      <w:r>
        <w:t xml:space="preserve">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1448D9">
        <w:t xml:space="preserve">again </w:t>
      </w:r>
      <w:r w:rsidR="00BF5F96">
        <w:t xml:space="preserve">be adjusted. </w:t>
      </w:r>
    </w:p>
    <w:p w14:paraId="71158685" w14:textId="77777777" w:rsidR="00B448FB"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w:t>
      </w:r>
      <w:r w:rsidR="00B448FB">
        <w:t xml:space="preserve">These parameters represent those mechanisms that effect dynamic amplification and require further investigation. </w:t>
      </w:r>
      <w:r w:rsidR="00124007">
        <w:t xml:space="preserve">These parameters </w:t>
      </w:r>
      <w:r w:rsidR="00247918">
        <w:t>will consist of</w:t>
      </w:r>
      <w:r w:rsidR="00124007">
        <w:t xml:space="preserve"> </w:t>
      </w:r>
      <w:r w:rsidR="00247918">
        <w:t xml:space="preserve">characteristics of the structure, vehicle/traffic, and road surface. </w:t>
      </w:r>
    </w:p>
    <w:p w14:paraId="61D69D7E" w14:textId="77777777" w:rsidR="00B11172" w:rsidRDefault="00B448FB" w:rsidP="00B11172">
      <w:r>
        <w:t xml:space="preserve">The hope is to find out </w:t>
      </w:r>
      <w:r w:rsidR="00D85FA0">
        <w:t>which</w:t>
      </w:r>
      <w:r>
        <w:t xml:space="preserve"> types of bridges are vulnerable to this phenomenon and how to prevent it or </w:t>
      </w:r>
      <w:r w:rsidR="001448D9">
        <w:t xml:space="preserve">how to </w:t>
      </w:r>
      <w:r>
        <w:t>modify existing structures to eliminate the phenomenon.</w:t>
      </w:r>
    </w:p>
    <w:p w14:paraId="0164CA50" w14:textId="77777777" w:rsidR="00247918" w:rsidRDefault="00654BFD" w:rsidP="008809F8">
      <w:pPr>
        <w:pStyle w:val="Heading2"/>
      </w:pPr>
      <w:bookmarkStart w:id="89" w:name="_Toc504739001"/>
      <w:r>
        <w:t>Addressing</w:t>
      </w:r>
      <w:r w:rsidR="008809F8">
        <w:t xml:space="preserve"> current design and assessment methodologies</w:t>
      </w:r>
      <w:bookmarkEnd w:id="89"/>
      <w:r w:rsidR="008809F8">
        <w:t xml:space="preserve"> </w:t>
      </w:r>
    </w:p>
    <w:p w14:paraId="12B202E2" w14:textId="594FE8FB" w:rsidR="00247918" w:rsidRDefault="00B448FB" w:rsidP="00247918">
      <w:r>
        <w:t xml:space="preserve">Parametric studies will be performed </w:t>
      </w:r>
      <w:r w:rsidR="00654BFD">
        <w:t>on</w:t>
      </w:r>
      <w:r>
        <w:t xml:space="preserve"> those</w:t>
      </w:r>
      <w:r w:rsidR="001448D9">
        <w:t xml:space="preserve"> parameters</w:t>
      </w:r>
      <w:r>
        <w:t xml:space="preserve"> </w:t>
      </w:r>
      <w:r w:rsidR="00654BFD">
        <w:t xml:space="preserve">that were </w:t>
      </w:r>
      <w:r>
        <w:t xml:space="preserve">previously identified as influential. </w:t>
      </w:r>
      <w:r w:rsidR="00157066">
        <w:t xml:space="preserve">Results of the parametric study will be examined </w:t>
      </w:r>
      <w:r>
        <w:t>to judge the accuracy o</w:t>
      </w:r>
      <w:r w:rsidR="00654BFD">
        <w:t>f current methods for calculating</w:t>
      </w:r>
      <w:r>
        <w:t xml:space="preserve"> amplification factors. “R</w:t>
      </w:r>
      <w:r w:rsidR="00157066">
        <w:t>ules-of-thumb” for calculating dynamic response of bridges</w:t>
      </w:r>
      <w:r w:rsidR="007465FC">
        <w:t xml:space="preserve"> will be developed</w:t>
      </w:r>
      <w:r w:rsidRPr="00B448FB">
        <w:t xml:space="preserve"> </w:t>
      </w:r>
      <w:r>
        <w:t>for where the current methodologies fall short</w:t>
      </w:r>
      <w:r w:rsidR="00157066">
        <w:t xml:space="preserve">. </w:t>
      </w:r>
      <w:r w:rsidR="004848A0">
        <w:t xml:space="preserve">Furthermore, the methods used for analyzing moving loads will be reviewed and </w:t>
      </w:r>
      <w:r w:rsidR="00654BFD">
        <w:t>alternative</w:t>
      </w:r>
      <w:r w:rsidR="004848A0">
        <w:t xml:space="preserve"> methods will be </w:t>
      </w:r>
      <w:r w:rsidR="00654BFD">
        <w:t xml:space="preserve">evaluated </w:t>
      </w:r>
      <w:r w:rsidR="007465FC">
        <w:t>in an effort to identify a simpler</w:t>
      </w:r>
      <w:r w:rsidR="00654BFD">
        <w:t xml:space="preserve">, yet still effectual method. </w:t>
      </w:r>
      <w:r w:rsidR="00596E25">
        <w:t xml:space="preserve">It is hoped, that for certain scenarios, </w:t>
      </w:r>
      <w:r w:rsidR="00654BFD">
        <w:t xml:space="preserve">there exists an </w:t>
      </w:r>
      <w:r w:rsidR="00596E25">
        <w:t xml:space="preserve">acceptable modelling method that </w:t>
      </w:r>
      <w:ins w:id="90" w:author="fmoon" w:date="2018-01-30T18:12:00Z">
        <w:r w:rsidR="0043724C">
          <w:t xml:space="preserve">would be </w:t>
        </w:r>
      </w:ins>
      <w:ins w:id="91" w:author="fmoon" w:date="2018-01-30T18:13:00Z">
        <w:r w:rsidR="0043724C">
          <w:t>sufficiently</w:t>
        </w:r>
      </w:ins>
      <w:ins w:id="92" w:author="fmoon" w:date="2018-01-30T18:12:00Z">
        <w:r w:rsidR="0043724C">
          <w:t xml:space="preserve"> </w:t>
        </w:r>
      </w:ins>
      <w:ins w:id="93" w:author="fmoon" w:date="2018-01-30T18:13:00Z">
        <w:r w:rsidR="0043724C">
          <w:t xml:space="preserve">efficient to be implemented regularly in practice. </w:t>
        </w:r>
      </w:ins>
      <w:del w:id="94" w:author="fmoon" w:date="2018-01-30T18:13:00Z">
        <w:r w:rsidR="00596E25" w:rsidDel="0043724C">
          <w:delText>the “typical” engineer could</w:delText>
        </w:r>
        <w:r w:rsidR="00654BFD" w:rsidDel="0043724C">
          <w:delText xml:space="preserve"> easily</w:delText>
        </w:r>
        <w:r w:rsidR="00596E25" w:rsidDel="0043724C">
          <w:delText xml:space="preserve"> understand and</w:delText>
        </w:r>
        <w:r w:rsidR="00D85FA0" w:rsidDel="0043724C">
          <w:delText xml:space="preserve"> implement</w:delText>
        </w:r>
        <w:r w:rsidR="00596E25" w:rsidDel="0043724C">
          <w:delText>.</w:delText>
        </w:r>
      </w:del>
      <w:r w:rsidR="00596E25">
        <w:t xml:space="preserve"> </w:t>
      </w:r>
    </w:p>
    <w:p w14:paraId="522544D6" w14:textId="77777777" w:rsidR="00C4213A" w:rsidRDefault="00C4213A" w:rsidP="00C4213A">
      <w:pPr>
        <w:pStyle w:val="Heading2"/>
      </w:pPr>
      <w:bookmarkStart w:id="95" w:name="_Toc504739002"/>
      <w:r>
        <w:lastRenderedPageBreak/>
        <w:t>Impact of platooning on bridge responses</w:t>
      </w:r>
      <w:bookmarkEnd w:id="95"/>
    </w:p>
    <w:p w14:paraId="7ACE9593" w14:textId="77777777" w:rsidR="00C4213A" w:rsidRPr="00C4213A" w:rsidRDefault="00B16993" w:rsidP="00C4213A">
      <w:r>
        <w:t xml:space="preserve">The models developed for simulating VBI will be used to simulate platooned trucks. </w:t>
      </w:r>
      <w:r w:rsidR="001448D9">
        <w:t>They will possess those</w:t>
      </w:r>
      <w:r w:rsidR="004A733B">
        <w:t xml:space="preserve"> characteristics</w:t>
      </w:r>
      <w:r>
        <w:t xml:space="preserve"> </w:t>
      </w:r>
      <w:r w:rsidR="00654BFD">
        <w:t xml:space="preserve">that </w:t>
      </w:r>
      <w:r w:rsidR="004A733B">
        <w:t>correspond</w:t>
      </w:r>
      <w:r w:rsidR="00654BFD">
        <w:t xml:space="preserve"> to large dynamic response, resulting in </w:t>
      </w:r>
      <w:r>
        <w:t>model</w:t>
      </w:r>
      <w:r w:rsidR="00654BFD">
        <w:t>s</w:t>
      </w:r>
      <w:r>
        <w:t xml:space="preserve"> that </w:t>
      </w:r>
      <w:r w:rsidR="00654BFD">
        <w:t>are</w:t>
      </w:r>
      <w:r>
        <w:t xml:space="preserve"> sensitive to the platooning parameters. </w:t>
      </w:r>
      <w:r w:rsidR="00B14DBD">
        <w:t>A parametric study will be conducted to determine what combination of parameters result</w:t>
      </w:r>
      <w:r w:rsidR="00654BFD">
        <w:t>s</w:t>
      </w:r>
      <w:r w:rsidR="00B14DBD">
        <w:t xml:space="preserve"> in increased stress in the structure and should be avoided. Additional parametric studies will be conducted to understand how the structural characteristics influence the “problematic” platooning parameters. </w:t>
      </w:r>
    </w:p>
    <w:p w14:paraId="624D2A07" w14:textId="77777777" w:rsidR="00B11172" w:rsidRDefault="004C7130" w:rsidP="00B11172">
      <w:pPr>
        <w:pStyle w:val="Heading1"/>
      </w:pPr>
      <w:bookmarkStart w:id="96" w:name="_Toc504739003"/>
      <w:r>
        <w:t xml:space="preserve">Work </w:t>
      </w:r>
      <w:commentRangeStart w:id="97"/>
      <w:r>
        <w:t>Plan</w:t>
      </w:r>
      <w:bookmarkEnd w:id="96"/>
      <w:commentRangeEnd w:id="97"/>
      <w:r w:rsidR="008E1A5F">
        <w:rPr>
          <w:rStyle w:val="CommentReference"/>
          <w:rFonts w:asciiTheme="minorHAnsi" w:eastAsiaTheme="minorHAnsi" w:hAnsiTheme="minorHAnsi" w:cstheme="minorBidi"/>
          <w:b w:val="0"/>
          <w:bCs w:val="0"/>
        </w:rPr>
        <w:commentReference w:id="97"/>
      </w:r>
    </w:p>
    <w:p w14:paraId="455231AC" w14:textId="77777777" w:rsidR="00B11172" w:rsidRDefault="00DB798F" w:rsidP="00DB798F">
      <w:pPr>
        <w:pStyle w:val="Heading2"/>
      </w:pPr>
      <w:bookmarkStart w:id="98" w:name="_Toc504739004"/>
      <w:r>
        <w:t xml:space="preserve">Task 1 – </w:t>
      </w:r>
      <w:r w:rsidR="007465FC">
        <w:t>Field</w:t>
      </w:r>
      <w:r>
        <w:t xml:space="preserve"> testing </w:t>
      </w:r>
      <w:r w:rsidR="007465FC">
        <w:t>and simulation of test structure</w:t>
      </w:r>
      <w:bookmarkEnd w:id="98"/>
    </w:p>
    <w:p w14:paraId="7D48793C" w14:textId="77777777"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14:paraId="605FE642" w14:textId="77777777" w:rsidR="009F2BC8" w:rsidRDefault="009F2BC8" w:rsidP="00080F83">
      <w:pPr>
        <w:pStyle w:val="ListParagraph"/>
        <w:numPr>
          <w:ilvl w:val="0"/>
          <w:numId w:val="2"/>
        </w:numPr>
        <w:ind w:left="360" w:firstLine="0"/>
      </w:pPr>
      <w:r>
        <w:t xml:space="preserve">Perform preliminary field test of </w:t>
      </w:r>
      <w:r w:rsidR="00C672D9">
        <w:t>bridge</w:t>
      </w:r>
      <w:r>
        <w:t xml:space="preserve">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14:paraId="5A116EBB" w14:textId="13128946" w:rsidR="009F2BC8" w:rsidRDefault="009F2BC8" w:rsidP="00080F83">
      <w:pPr>
        <w:pStyle w:val="ListParagraph"/>
        <w:numPr>
          <w:ilvl w:val="0"/>
          <w:numId w:val="2"/>
        </w:numPr>
        <w:ind w:left="360" w:firstLine="0"/>
      </w:pPr>
      <w:r>
        <w:t xml:space="preserve">Design and perform field test of selected portion/portions of viaduct. </w:t>
      </w:r>
      <w:ins w:id="99" w:author="fmoon" w:date="2018-01-30T18:13:00Z">
        <w:r w:rsidR="0043724C">
          <w:t>The i</w:t>
        </w:r>
      </w:ins>
      <w:del w:id="100" w:author="fmoon" w:date="2018-01-30T18:14:00Z">
        <w:r w:rsidDel="0043724C">
          <w:delText>I</w:delText>
        </w:r>
      </w:del>
      <w:r>
        <w:t>nstrumentation pl</w:t>
      </w:r>
      <w:r w:rsidR="00F44064">
        <w:t xml:space="preserve">an will be designed to capture </w:t>
      </w:r>
      <w:ins w:id="101" w:author="fmoon" w:date="2018-01-30T18:14:00Z">
        <w:r w:rsidR="0043724C">
          <w:t xml:space="preserve">the </w:t>
        </w:r>
      </w:ins>
      <w:r w:rsidR="00F44064">
        <w:t>maximum response</w:t>
      </w:r>
      <w:ins w:id="102" w:author="fmoon" w:date="2018-01-30T18:14:00Z">
        <w:r w:rsidR="0043724C">
          <w:t>s</w:t>
        </w:r>
      </w:ins>
      <w:r w:rsidR="00F44064">
        <w:t xml:space="preserve"> while providing adequate spatial distribution to characterize the shape of natural modes of vibration (mode shape) and nature of interaction between superstructure and substructure. Both acceleration and strain will be monitored.</w:t>
      </w:r>
      <w:r w:rsidR="00082139">
        <w:t xml:space="preserve"> Accelerometers will be installed with magnets and will be sampled with a National Instruments (NI) portable acquisition system, while the strain gauges will be </w:t>
      </w:r>
      <w:r w:rsidR="00C672D9">
        <w:t>attached</w:t>
      </w:r>
      <w:r w:rsidR="00082139">
        <w:t xml:space="preserve"> with epoxy and sampled with </w:t>
      </w:r>
      <w:r w:rsidR="00511702">
        <w:t>a Campbell acquisition system. Because, of the lack of power infrastructure on site, batteries will be used to power the acquisition systems</w:t>
      </w:r>
      <w:r w:rsidR="00082139">
        <w:t xml:space="preserve">. </w:t>
      </w:r>
    </w:p>
    <w:p w14:paraId="69D1E654" w14:textId="77777777" w:rsidR="00B11172" w:rsidRDefault="00F44064" w:rsidP="00080F83">
      <w:pPr>
        <w:pStyle w:val="ListParagraph"/>
        <w:numPr>
          <w:ilvl w:val="0"/>
          <w:numId w:val="2"/>
        </w:numPr>
        <w:ind w:left="360" w:firstLine="0"/>
      </w:pPr>
      <w:r>
        <w:t xml:space="preserve">Process and Interpret data acquired from field test. Characterization of vibrations will include </w:t>
      </w:r>
      <w:r w:rsidR="00A207DE">
        <w:t>examination of the frequency content by computing the spectral density, identification</w:t>
      </w:r>
      <w:r>
        <w:t xml:space="preserve"> of mode shapes and corresponding frequencies</w:t>
      </w:r>
      <w:r w:rsidR="00C67CDD">
        <w:t xml:space="preserve"> through the use of the complex mode indicator function (CMIF)</w:t>
      </w:r>
      <w:r w:rsidR="00F35606">
        <w:t xml:space="preserve">, and </w:t>
      </w:r>
      <w:r w:rsidR="00A207DE">
        <w:t>comparison with</w:t>
      </w:r>
      <w:r w:rsidR="00F35606">
        <w:t xml:space="preserve"> comfort limit </w:t>
      </w:r>
      <w:r w:rsidR="00F35606">
        <w:lastRenderedPageBreak/>
        <w:t xml:space="preserve">states. </w:t>
      </w:r>
      <w:r w:rsidR="00B97369">
        <w:t>D</w:t>
      </w:r>
      <w:r w:rsidR="00F35606">
        <w:t>ynamic amplification</w:t>
      </w:r>
      <w:r w:rsidR="00B97369">
        <w:t xml:space="preserve"> will be estimated</w:t>
      </w:r>
      <w:r w:rsidR="00F35606">
        <w:t xml:space="preserve"> by </w:t>
      </w:r>
      <w:r w:rsidR="00A207DE">
        <w:t>using pass band filtering techniques on the strain data, to isolate the static response from the total response</w:t>
      </w:r>
      <w:r w:rsidR="00F35606">
        <w:t xml:space="preserve">. </w:t>
      </w:r>
    </w:p>
    <w:p w14:paraId="347E2206" w14:textId="77777777" w:rsidR="00F35606" w:rsidRDefault="00F35606" w:rsidP="00080F83">
      <w:pPr>
        <w:pStyle w:val="ListParagraph"/>
        <w:numPr>
          <w:ilvl w:val="0"/>
          <w:numId w:val="2"/>
        </w:numPr>
        <w:ind w:left="360" w:firstLine="0"/>
      </w:pPr>
      <w:r>
        <w:t xml:space="preserve">Create, validate and calibrate FE model/models of the structure. Models with varying level of resolution and complexity may be required for different purposes. </w:t>
      </w:r>
      <w:r w:rsidR="00C672D9">
        <w:t>The m</w:t>
      </w:r>
      <w:r>
        <w:t xml:space="preserve">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14:paraId="65EBFD2B" w14:textId="77777777" w:rsidR="00F75395" w:rsidRDefault="00F75395" w:rsidP="00080F83">
      <w:pPr>
        <w:pStyle w:val="ListParagraph"/>
        <w:numPr>
          <w:ilvl w:val="0"/>
          <w:numId w:val="2"/>
        </w:numPr>
        <w:ind w:left="360" w:firstLine="0"/>
      </w:pPr>
      <w:r>
        <w:t xml:space="preserve">Use </w:t>
      </w:r>
      <w:r w:rsidR="00C91D88">
        <w:t xml:space="preserve">the </w:t>
      </w:r>
      <w:r>
        <w:t>model to assess structural condition and performance</w:t>
      </w:r>
      <w:r w:rsidR="00C91D88">
        <w:t xml:space="preserve"> (e.g. load rating)</w:t>
      </w:r>
      <w:r>
        <w:t xml:space="preserve">. Investigate possible mechanisms for vibration levels. </w:t>
      </w:r>
      <w:r w:rsidR="00C91D88">
        <w:t xml:space="preserve">Some of these may become apparent from model anomalies or disparities that must be addressed as part of the calibration process. The model will further be used to examine the influence of unique bridge characteristics (i.e. support cross girder, separation of spans, tall piers) to the observed structural behavior. </w:t>
      </w:r>
      <w:r>
        <w:t xml:space="preserve"> </w:t>
      </w:r>
    </w:p>
    <w:p w14:paraId="295C5548" w14:textId="77777777" w:rsidR="005A7130" w:rsidRDefault="005A7130" w:rsidP="005A7130">
      <w:pPr>
        <w:pStyle w:val="Heading2"/>
      </w:pPr>
      <w:bookmarkStart w:id="103" w:name="_Toc504739005"/>
      <w:r>
        <w:t xml:space="preserve">Task 2 – </w:t>
      </w:r>
      <w:r w:rsidR="00C4213A">
        <w:t xml:space="preserve">Refinement of FE simulation with VBI </w:t>
      </w:r>
      <w:r w:rsidR="008A2B1D">
        <w:t>testing</w:t>
      </w:r>
      <w:bookmarkEnd w:id="103"/>
      <w:r w:rsidR="006D0500">
        <w:t xml:space="preserve"> </w:t>
      </w:r>
    </w:p>
    <w:p w14:paraId="56406BE5" w14:textId="77777777"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14:paraId="007807A3" w14:textId="77777777" w:rsidR="00C66D24" w:rsidRDefault="00C66D24" w:rsidP="00080F83">
      <w:pPr>
        <w:pStyle w:val="ListParagraph"/>
        <w:numPr>
          <w:ilvl w:val="0"/>
          <w:numId w:val="3"/>
        </w:numPr>
        <w:ind w:left="360" w:firstLine="0"/>
      </w:pPr>
      <w:r>
        <w:t>Identify appropriate FE software and create model that is capable of simulating moving vehicle loads and resulting structural respon</w:t>
      </w:r>
      <w:r w:rsidR="00D96E8D">
        <w:t>se</w:t>
      </w:r>
      <w:r w:rsidR="00C672D9">
        <w:t>. Calibrate the model</w:t>
      </w:r>
      <w:r w:rsidR="00D96E8D">
        <w:t xml:space="preserve"> with data from previous test. </w:t>
      </w:r>
      <w:r w:rsidR="0053699A">
        <w:t xml:space="preserve">The model will be created so as to have matching mode shapes, frequencies, and mass distribution. Simulations with varying traffic conditions will be performed as an initial attempt at reproducing the observed operational responses. </w:t>
      </w:r>
    </w:p>
    <w:p w14:paraId="17C9AAB8" w14:textId="77777777" w:rsidR="00D96E8D" w:rsidRDefault="00D96E8D" w:rsidP="00080F83">
      <w:pPr>
        <w:pStyle w:val="ListParagraph"/>
        <w:numPr>
          <w:ilvl w:val="0"/>
          <w:numId w:val="3"/>
        </w:numPr>
        <w:ind w:left="360" w:firstLine="0"/>
      </w:pPr>
      <w:r>
        <w:t xml:space="preserve">Design and perform field test of the viaduct with known loading. This will require instrumentation of both the structure and a test vehicle with synchronous capture of data. </w:t>
      </w:r>
      <w:r w:rsidR="00DB2084">
        <w:t xml:space="preserve">The weight of the vehicle will be measured by placing </w:t>
      </w:r>
      <w:r w:rsidR="00C672D9">
        <w:t xml:space="preserve">truck </w:t>
      </w:r>
      <w:r w:rsidR="00DB2084">
        <w:t xml:space="preserve">scales under the wheels. </w:t>
      </w:r>
      <w:r w:rsidR="0053699A">
        <w:t xml:space="preserve">Accelerometers will be positioned at the four corners of the dump bucket so that the “roll”, “bounce”, and “pitch” modes of motion can be captured and characterized. </w:t>
      </w:r>
      <w:r>
        <w:t xml:space="preserve">The instrumented vehicle will traverse the viaduct at a variety of speeds </w:t>
      </w:r>
      <w:r>
        <w:lastRenderedPageBreak/>
        <w:t xml:space="preserve">and under different traffic conditions. </w:t>
      </w:r>
      <w:r w:rsidR="0053699A">
        <w:t xml:space="preserve">The bridge will be instrumented </w:t>
      </w:r>
      <w:r w:rsidR="001448D9">
        <w:t>such</w:t>
      </w:r>
      <w:r w:rsidR="0053699A">
        <w:t xml:space="preserve"> that its activated modes of vibration can be characterized at different locations along the aqueduct. </w:t>
      </w:r>
    </w:p>
    <w:p w14:paraId="2EA718A8" w14:textId="77777777" w:rsidR="00D96E8D" w:rsidRDefault="00DB2084" w:rsidP="00080F83">
      <w:pPr>
        <w:pStyle w:val="ListParagraph"/>
        <w:numPr>
          <w:ilvl w:val="0"/>
          <w:numId w:val="3"/>
        </w:numPr>
        <w:ind w:left="360" w:firstLine="0"/>
      </w:pPr>
      <w:r>
        <w:t>Process and i</w:t>
      </w:r>
      <w:r w:rsidR="00D96E8D">
        <w:t xml:space="preserve">nterpret data acquired from field test. </w:t>
      </w:r>
      <w:r w:rsidR="00787BA9">
        <w:t>The</w:t>
      </w:r>
      <w:r w:rsidR="00D96E8D">
        <w:t xml:space="preserve"> magnitude and frequency content of test vehicle’s motion on and off the viaduct</w:t>
      </w:r>
      <w:r w:rsidR="00787BA9">
        <w:t xml:space="preserve"> and the corresponding structural vibrations will be examined. The effect of the</w:t>
      </w:r>
      <w:r w:rsidR="00CA26E9">
        <w:t xml:space="preserve"> </w:t>
      </w:r>
      <w:r w:rsidR="00787BA9">
        <w:t xml:space="preserve">different crossings on </w:t>
      </w:r>
      <w:r w:rsidR="00CA26E9">
        <w:t xml:space="preserve">the nature of </w:t>
      </w:r>
      <w:r w:rsidR="00787BA9">
        <w:t>bridge</w:t>
      </w:r>
      <w:r w:rsidR="00CA26E9">
        <w:t xml:space="preserve"> vibrations </w:t>
      </w:r>
      <w:r w:rsidR="00787BA9">
        <w:t>will be examined by comparing the captured time histories</w:t>
      </w:r>
      <w:r w:rsidR="00CA26E9">
        <w:t xml:space="preserve">. </w:t>
      </w:r>
    </w:p>
    <w:p w14:paraId="5B69B2C5" w14:textId="77777777" w:rsidR="00CA26E9" w:rsidRDefault="00CA26E9" w:rsidP="00080F83">
      <w:pPr>
        <w:pStyle w:val="ListParagraph"/>
        <w:numPr>
          <w:ilvl w:val="0"/>
          <w:numId w:val="3"/>
        </w:numPr>
        <w:ind w:left="360" w:firstLine="0"/>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14:paraId="00FC0793" w14:textId="77777777" w:rsidR="00CA26E9" w:rsidRDefault="00CA26E9" w:rsidP="00080F83">
      <w:pPr>
        <w:pStyle w:val="ListParagraph"/>
        <w:numPr>
          <w:ilvl w:val="0"/>
          <w:numId w:val="3"/>
        </w:numPr>
        <w:ind w:left="360" w:firstLine="0"/>
      </w:pPr>
      <w:r>
        <w:t xml:space="preserve">Simulate test scenarios and compare model results with experimental responses. </w:t>
      </w:r>
      <w:r w:rsidR="00DB2084">
        <w:t>The test v</w:t>
      </w:r>
      <w:r w:rsidR="00C672D9">
        <w:t>ehicle will be modeled as a spri</w:t>
      </w:r>
      <w:r w:rsidR="00DB2084">
        <w:t xml:space="preserve">ng-mass-damper. The mass of the system will be determined from the weights measured in the field, and the spring stiffness will be calculated from the measured first natural frequency of the test vehicle. </w:t>
      </w:r>
      <w:r>
        <w:t xml:space="preserve">Effort will be made to recreate </w:t>
      </w:r>
      <w:r w:rsidR="006D0500">
        <w:t>the magnitude and pattern of vehicle and viaduct accelerations.</w:t>
      </w:r>
      <w:r w:rsidR="00787BA9">
        <w:t xml:space="preserve"> The uncertain bridge and vehicle parameters will be adjusted to bring the model results in line with the test results. The “uniqueness” of the final model will be assessed by exploring </w:t>
      </w:r>
      <w:r w:rsidR="00DB2084">
        <w:t xml:space="preserve">the variety of parameter combinations that produce matching responses. </w:t>
      </w:r>
    </w:p>
    <w:p w14:paraId="5FBB3FA8" w14:textId="77777777" w:rsidR="006D0500" w:rsidRDefault="006D0500" w:rsidP="00D660E0">
      <w:pPr>
        <w:pStyle w:val="Heading2"/>
      </w:pPr>
      <w:bookmarkStart w:id="104" w:name="_Toc504739006"/>
      <w:r>
        <w:t xml:space="preserve">Task 3 </w:t>
      </w:r>
      <w:r w:rsidR="00D660E0">
        <w:t>–</w:t>
      </w:r>
      <w:r>
        <w:t xml:space="preserve"> </w:t>
      </w:r>
      <w:r w:rsidR="00AC4F2F">
        <w:t>Identify influential mechanisms to VBI</w:t>
      </w:r>
      <w:bookmarkEnd w:id="104"/>
    </w:p>
    <w:p w14:paraId="2D860526" w14:textId="77777777"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which dynamic amplification is sensitive. </w:t>
      </w:r>
      <w:r w:rsidR="003E4979">
        <w:t xml:space="preserve">These parameters are indicative of the structural and vehicle mechanisms that govern the distinctive behavior observed. </w:t>
      </w:r>
    </w:p>
    <w:p w14:paraId="09803E14" w14:textId="77777777" w:rsidR="00203F60" w:rsidRDefault="00203F60" w:rsidP="00080F83">
      <w:pPr>
        <w:pStyle w:val="ListParagraph"/>
        <w:numPr>
          <w:ilvl w:val="0"/>
          <w:numId w:val="5"/>
        </w:numPr>
        <w:ind w:left="360" w:firstLine="0"/>
      </w:pPr>
      <w:r>
        <w:t>Reduce model complexity while maintaining accurate VBI simulation</w:t>
      </w:r>
      <w:r w:rsidR="00DB2084">
        <w:t>, in an</w:t>
      </w:r>
      <w:r w:rsidR="00DE1CD6">
        <w:t xml:space="preserve"> effort to reduce computational requirements for the </w:t>
      </w:r>
      <w:r w:rsidR="00DB2084">
        <w:t>large number of simulation runs</w:t>
      </w:r>
      <w:r w:rsidR="00DE1CD6">
        <w:t xml:space="preserve"> that are anticipated</w:t>
      </w:r>
      <w:r>
        <w:t xml:space="preserve">. This will focus on reducing the geometric complexity of the model. For instance, the substructure can be reduced to springs and support conditions at the ends of the girders, and the superstructure can be reduced to a grillage or single-line-girder model. For any reduction </w:t>
      </w:r>
      <w:r w:rsidR="00C672D9">
        <w:t>attempts</w:t>
      </w:r>
      <w:r>
        <w:t>,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14:paraId="17DA2C62" w14:textId="77777777" w:rsidR="00F0395C" w:rsidRDefault="00384ED4" w:rsidP="00080F83">
      <w:pPr>
        <w:pStyle w:val="ListParagraph"/>
        <w:numPr>
          <w:ilvl w:val="0"/>
          <w:numId w:val="5"/>
        </w:numPr>
        <w:ind w:left="360" w:firstLine="0"/>
      </w:pPr>
      <w:r>
        <w:lastRenderedPageBreak/>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ould vary from bridge to bridge</w:t>
      </w:r>
      <w:r w:rsidR="00DE1CD6">
        <w:t xml:space="preserve"> (e.g.</w:t>
      </w:r>
      <w:r w:rsidR="00787F53">
        <w:t xml:space="preserve"> vehicle weight, vehicle speed, road surface roughness, bridge </w:t>
      </w:r>
      <w:r w:rsidR="001761B2">
        <w:t>material properties, bridge support conditions</w:t>
      </w:r>
      <w:r w:rsidR="00DE1CD6">
        <w:t>)</w:t>
      </w:r>
      <w:r w:rsidR="001761B2">
        <w:t>.</w:t>
      </w:r>
      <w:r w:rsidR="00F0395C">
        <w:t xml:space="preserve"> </w:t>
      </w:r>
      <w:r w:rsidR="00E264F6">
        <w:t>The selected</w:t>
      </w:r>
      <w:r w:rsidR="00F0395C">
        <w:t xml:space="preserve"> parameters will be altered to </w:t>
      </w:r>
      <w:r w:rsidR="001761B2">
        <w:t>see if they have any effect on the</w:t>
      </w:r>
      <w:r w:rsidR="0040258A">
        <w:t xml:space="preserve"> dynamic amplification. </w:t>
      </w:r>
    </w:p>
    <w:p w14:paraId="27E55809" w14:textId="77777777" w:rsidR="001761B2" w:rsidRDefault="00203F60" w:rsidP="00080F83">
      <w:pPr>
        <w:pStyle w:val="ListParagraph"/>
        <w:numPr>
          <w:ilvl w:val="0"/>
          <w:numId w:val="5"/>
        </w:numPr>
        <w:ind w:left="360" w:firstLine="0"/>
      </w:pPr>
      <w:r>
        <w:t xml:space="preserve">Develop parameter ranges that are appropriate for </w:t>
      </w:r>
      <w:r w:rsidR="00B55235">
        <w:t>future parametric studies of dynamic amplification</w:t>
      </w:r>
      <w:r>
        <w:t xml:space="preserve">. </w:t>
      </w:r>
      <w:r w:rsidR="00B55235">
        <w:t xml:space="preserve">An attempt will first be made to </w:t>
      </w:r>
      <w:r w:rsidR="007536F4">
        <w:t>reduce the total number of par</w:t>
      </w:r>
      <w:r w:rsidR="00DE1CD6">
        <w:t>ameters by eliminating extra</w:t>
      </w:r>
      <w:r w:rsidR="007536F4">
        <w:t xml:space="preserve"> properties </w:t>
      </w:r>
      <w:r w:rsidR="00DE1CD6">
        <w:t xml:space="preserve">that have </w:t>
      </w:r>
      <w:r w:rsidR="00E27D4D">
        <w:t>“</w:t>
      </w:r>
      <w:r w:rsidR="00DE1CD6">
        <w:t>overlapping</w:t>
      </w:r>
      <w:r w:rsidR="00E27D4D">
        <w:t>”</w:t>
      </w:r>
      <w:r w:rsidR="00DE1CD6">
        <w:t xml:space="preserve"> representation of</w:t>
      </w:r>
      <w:r w:rsidR="007536F4">
        <w:t xml:space="preserve"> mechanism</w:t>
      </w:r>
      <w:r w:rsidR="00DE1CD6">
        <w:t>s</w:t>
      </w:r>
      <w:r w:rsidR="007536F4">
        <w:t>.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w:t>
      </w:r>
      <w:r w:rsidR="00E27D4D">
        <w:t>within</w:t>
      </w:r>
      <w:r w:rsidR="000A3565">
        <w:t xml:space="preserve"> the sensitive</w:t>
      </w:r>
      <w:r w:rsidR="00B55235">
        <w:t xml:space="preserve"> range. </w:t>
      </w:r>
    </w:p>
    <w:p w14:paraId="246F2019" w14:textId="77777777" w:rsidR="006A652F" w:rsidRDefault="000A3565" w:rsidP="00080F83">
      <w:pPr>
        <w:pStyle w:val="ListParagraph"/>
        <w:numPr>
          <w:ilvl w:val="0"/>
          <w:numId w:val="5"/>
        </w:numPr>
        <w:ind w:left="360" w:firstLine="0"/>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w:t>
      </w:r>
      <w:commentRangeStart w:id="105"/>
      <w:r w:rsidR="00F0395C">
        <w:t xml:space="preserve">For example, it might be </w:t>
      </w:r>
      <w:r w:rsidR="00102485">
        <w:t xml:space="preserve">advantageous to plot responses versus the first natural frequency, which is </w:t>
      </w:r>
      <w:r w:rsidR="0040258A">
        <w:t xml:space="preserve">largely </w:t>
      </w:r>
      <w:r w:rsidR="00102485">
        <w:t xml:space="preserve">a function of longitudinal stiffness and bridge mass. Furthermore, some parameters may require further investigation, especially when they are more complicated than a single scalar value. </w:t>
      </w:r>
      <w:commentRangeEnd w:id="105"/>
      <w:r w:rsidR="008E1A5F">
        <w:rPr>
          <w:rStyle w:val="CommentReference"/>
          <w:rFonts w:asciiTheme="minorHAnsi" w:hAnsiTheme="minorHAnsi"/>
        </w:rPr>
        <w:commentReference w:id="105"/>
      </w:r>
      <w:r w:rsidR="00102485">
        <w:t>For exam</w:t>
      </w:r>
      <w:r w:rsidR="00526330">
        <w:t xml:space="preserve">ple, the road surface profile can have numerous configurations. One approach may be to separate </w:t>
      </w:r>
      <w:r w:rsidR="00DE1CD6">
        <w:t>this</w:t>
      </w:r>
      <w:r w:rsidR="00526330">
        <w:t xml:space="preserve"> parameter into </w:t>
      </w:r>
      <w:r w:rsidR="00DE1CD6">
        <w:t xml:space="preserve">categories </w:t>
      </w:r>
      <w:r w:rsidR="00526330">
        <w:t>that describe the density of imperfections of different wavelength</w:t>
      </w:r>
      <w:r w:rsidR="00DE1CD6">
        <w:t>s</w:t>
      </w:r>
      <w:r w:rsidR="00DE1CD6" w:rsidRPr="00DE1CD6">
        <w:t xml:space="preserve"> </w:t>
      </w:r>
      <w:r w:rsidR="00DE1CD6">
        <w:t>through spectral density terms</w:t>
      </w:r>
      <w:r w:rsidR="00526330">
        <w:t xml:space="preserve">.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14:paraId="562F15DB" w14:textId="1D011C5C" w:rsidR="00E264F6" w:rsidRDefault="008E1A5F" w:rsidP="00080F83">
      <w:pPr>
        <w:pStyle w:val="ListParagraph"/>
        <w:numPr>
          <w:ilvl w:val="0"/>
          <w:numId w:val="5"/>
        </w:numPr>
        <w:ind w:left="360" w:firstLine="0"/>
      </w:pPr>
      <w:ins w:id="106" w:author="fmoon" w:date="2018-01-30T18:18:00Z">
        <w:r>
          <w:t>Document</w:t>
        </w:r>
      </w:ins>
      <w:del w:id="107" w:author="fmoon" w:date="2018-01-30T18:18:00Z">
        <w:r w:rsidR="00E264F6" w:rsidDel="008E1A5F">
          <w:delText xml:space="preserve">Comment on </w:delText>
        </w:r>
      </w:del>
      <w:ins w:id="108" w:author="fmoon" w:date="2018-01-30T18:18:00Z">
        <w:r>
          <w:t xml:space="preserve"> </w:t>
        </w:r>
      </w:ins>
      <w:bookmarkStart w:id="109" w:name="_GoBack"/>
      <w:bookmarkEnd w:id="109"/>
      <w:r w:rsidR="00E264F6">
        <w:t xml:space="preserve">the final set of parameters and their relation to vehicle or structural mechanisms. Identify design and management decisions that have an effect on those mechanisms. </w:t>
      </w:r>
    </w:p>
    <w:p w14:paraId="676643EE" w14:textId="77777777" w:rsidR="00E57179" w:rsidRDefault="00E57179" w:rsidP="00BD3C36">
      <w:pPr>
        <w:pStyle w:val="Heading2"/>
      </w:pPr>
      <w:bookmarkStart w:id="110" w:name="_Toc504739007"/>
      <w:r>
        <w:t xml:space="preserve">Task 4 </w:t>
      </w:r>
      <w:r w:rsidR="00917A2A">
        <w:t>– Assess code methods and investigate alternatives</w:t>
      </w:r>
      <w:bookmarkEnd w:id="110"/>
    </w:p>
    <w:p w14:paraId="5948E557" w14:textId="77777777" w:rsidR="003D73CE" w:rsidRDefault="003D73CE" w:rsidP="00AD2E3A">
      <w:r>
        <w:t xml:space="preserve">The dynamics of bridges and vehicle-bridge interaction is given little attention in current design and evaluation codes. Most only account for it by applying a factor to the static load </w:t>
      </w:r>
      <w:r>
        <w:lastRenderedPageBreak/>
        <w:t>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14:paraId="5C931950" w14:textId="77777777" w:rsidR="00AC4F2F" w:rsidRDefault="00E264F6" w:rsidP="00080F83">
      <w:pPr>
        <w:pStyle w:val="ListParagraph"/>
        <w:numPr>
          <w:ilvl w:val="0"/>
          <w:numId w:val="8"/>
        </w:numPr>
        <w:ind w:left="360" w:firstLine="0"/>
      </w:pPr>
      <w:r>
        <w:t>Design and perform a p</w:t>
      </w:r>
      <w:r w:rsidR="00AC4F2F">
        <w:t xml:space="preserve">arametric study </w:t>
      </w:r>
      <w:r>
        <w:t xml:space="preserve">of </w:t>
      </w:r>
      <w:r w:rsidR="00AC4F2F">
        <w:t>the amplification factor</w:t>
      </w:r>
      <w:r>
        <w:t xml:space="preserve">. A parameter sampling scheme will be </w:t>
      </w:r>
      <w:r w:rsidR="00506AE0">
        <w:t xml:space="preserve">selected that can efficiently cover the parameter space. Latin hypercube sampling will be used for continuous scalar valued parameters. Full factorial sampling could be used for categorical parameters, but this sampling scheme would unnecessarily and drastically increase the number of test cases. Therefore, a fractional factorial design will be utilized, which still exposes information of </w:t>
      </w:r>
      <w:r w:rsidR="004E1067">
        <w:t xml:space="preserve">the parameters’ level of influence </w:t>
      </w:r>
      <w:r w:rsidR="00506AE0">
        <w:t>on the amplification factor and their interaction</w:t>
      </w:r>
      <w:r w:rsidR="00505FE8">
        <w:t>, but with much fewer test cases</w:t>
      </w:r>
      <w:r w:rsidR="00506AE0">
        <w:t xml:space="preserve">. </w:t>
      </w:r>
      <w:r w:rsidR="004E1067">
        <w:t xml:space="preserve">The final sampling scheme will be </w:t>
      </w:r>
      <w:r w:rsidR="008F76EA">
        <w:t>a</w:t>
      </w:r>
      <w:r w:rsidR="004E1067">
        <w:t xml:space="preserve"> combination</w:t>
      </w:r>
      <w:r w:rsidR="0040258A">
        <w:t xml:space="preserve"> of the two statistical methods</w:t>
      </w:r>
      <w:r w:rsidR="004E1067">
        <w:t xml:space="preserve"> and will be used to </w:t>
      </w:r>
      <w:r w:rsidR="00505FE8">
        <w:t>create</w:t>
      </w:r>
      <w:r w:rsidR="004E1067">
        <w:t xml:space="preserve"> </w:t>
      </w:r>
      <w:r w:rsidR="008F76EA">
        <w:t>a population</w:t>
      </w:r>
      <w:r w:rsidR="00C67EB5">
        <w:t xml:space="preserve"> of parameter sets</w:t>
      </w:r>
      <w:r w:rsidR="004E1067">
        <w:t>. Models for each parameter set will be constructed by applying the parameter values</w:t>
      </w:r>
      <w:r w:rsidR="00505FE8">
        <w:t xml:space="preserve"> to the FE model, </w:t>
      </w:r>
      <w:r w:rsidR="0040258A">
        <w:t>which will be</w:t>
      </w:r>
      <w:r w:rsidR="004E1067">
        <w:t xml:space="preserve"> subsequently run and results collected. </w:t>
      </w:r>
      <w:r w:rsidR="00C67EB5">
        <w:t xml:space="preserve">Results will be collected for </w:t>
      </w:r>
      <w:r w:rsidR="004E1067">
        <w:t xml:space="preserve">both </w:t>
      </w:r>
      <w:r w:rsidR="00C67EB5">
        <w:t xml:space="preserve">VBI simulation and natural frequency. Post processing will produce any response quantities not immediately produced by the FE solver, such as amplification factors. All data will be organized, tabulated and saved in a manner that is accessible for future plotting/interpretation efforts.  </w:t>
      </w:r>
    </w:p>
    <w:p w14:paraId="123F02AF" w14:textId="77777777" w:rsidR="00AD2E3A" w:rsidRDefault="0034101F" w:rsidP="00080F83">
      <w:pPr>
        <w:pStyle w:val="ListParagraph"/>
        <w:numPr>
          <w:ilvl w:val="0"/>
          <w:numId w:val="8"/>
        </w:numPr>
        <w:ind w:left="360" w:firstLine="0"/>
      </w:pPr>
      <w:r>
        <w:t>Identify for</w:t>
      </w:r>
      <w:r w:rsidR="003459B8">
        <w:t xml:space="preserve"> which structures is </w:t>
      </w:r>
      <w:r>
        <w:t xml:space="preserve">the current AASHTO IM </w:t>
      </w:r>
      <w:r w:rsidR="004E1067">
        <w:t xml:space="preserve">factor </w:t>
      </w:r>
      <w:r>
        <w:t>(0.33) or other common factors</w:t>
      </w:r>
      <w:r w:rsidR="003459B8">
        <w:t xml:space="preserve"> inadequate. </w:t>
      </w:r>
      <w:r w:rsidR="00C67EB5">
        <w:t xml:space="preserve">Data from the previous task will be leveraged </w:t>
      </w:r>
      <w:r w:rsidR="00CD2D19">
        <w:t xml:space="preserve">to identify trends. Samples with amplification factors greater than 0.33 and those less than 0.33 will be broken into separate series. </w:t>
      </w:r>
      <w:r w:rsidR="004E1067">
        <w:t xml:space="preserve">A statistical hypothesis testing method, known as ANOVA, will first be used to </w:t>
      </w:r>
      <w:r w:rsidR="00505FE8">
        <w:t>decipher differences in the</w:t>
      </w:r>
      <w:r w:rsidR="004E1067">
        <w:t xml:space="preserve"> two populations (i.e. </w:t>
      </w:r>
      <w:r w:rsidR="00505FE8">
        <w:t>do they belong</w:t>
      </w:r>
      <w:r w:rsidR="004E1067">
        <w:t xml:space="preserve"> to </w:t>
      </w:r>
      <w:r w:rsidR="00505FE8">
        <w:t>the same</w:t>
      </w:r>
      <w:r w:rsidR="004E1067">
        <w:t xml:space="preserve"> parent population), and which parameters should be investigated in more depth. </w:t>
      </w:r>
      <w:r w:rsidR="005B315D">
        <w:t>For t</w:t>
      </w:r>
      <w:r w:rsidR="004E1067">
        <w:t>hose parameters which are selected to bear further scrutiny,</w:t>
      </w:r>
      <w:r w:rsidR="005B315D">
        <w:t xml:space="preserve"> individual statistical test</w:t>
      </w:r>
      <w:r w:rsidR="00505FE8">
        <w:t>s</w:t>
      </w:r>
      <w:r w:rsidR="005B315D">
        <w:t xml:space="preserve"> will be performed to identify parameter ranges that lead to a bridge with an amplification factor greater than 0.33. </w:t>
      </w:r>
      <w:r w:rsidR="00E459A6">
        <w:t>If no trends can be observed, the models will be reexamined in an effort to identify new characteristics to include in the st</w:t>
      </w:r>
      <w:r w:rsidR="0001149D">
        <w:t>atis</w:t>
      </w:r>
      <w:r w:rsidR="00505FE8">
        <w:t>tical analyse</w:t>
      </w:r>
      <w:r w:rsidR="0001149D">
        <w:t xml:space="preserve">s. </w:t>
      </w:r>
    </w:p>
    <w:p w14:paraId="1656A747" w14:textId="77777777" w:rsidR="00AC4F2F" w:rsidRDefault="0001149D" w:rsidP="00080F83">
      <w:pPr>
        <w:pStyle w:val="ListParagraph"/>
        <w:numPr>
          <w:ilvl w:val="0"/>
          <w:numId w:val="8"/>
        </w:numPr>
        <w:ind w:left="360" w:firstLine="0"/>
      </w:pPr>
      <w:r>
        <w:t>I</w:t>
      </w:r>
      <w:r w:rsidR="00AC4F2F">
        <w:t>dentify better methods of predicting amplification factors</w:t>
      </w:r>
      <w:r>
        <w:t>. If the previous task reveals shortcomings in the current dynamic amplification methodologies</w:t>
      </w:r>
      <w:r w:rsidR="005B315D">
        <w:t xml:space="preserve"> (i.e. any amplifications values exceeded 0.33)</w:t>
      </w:r>
      <w:r>
        <w:t xml:space="preserve">, regression analysis </w:t>
      </w:r>
      <w:r w:rsidR="005B315D">
        <w:t xml:space="preserve">will be performed </w:t>
      </w:r>
      <w:r>
        <w:t xml:space="preserve">in an effort to develop an equation or set of rules that can more accurately predict dynamic amplification. Consideration will be paid to the spatial distribution of amplification factors, and </w:t>
      </w:r>
      <w:r w:rsidR="00B52153">
        <w:t>whether the</w:t>
      </w:r>
      <w:r>
        <w:t xml:space="preserve"> amplification factor equations can adequately capture that distribution. An attempt will be made to </w:t>
      </w:r>
      <w:r w:rsidR="00E27D4D">
        <w:t xml:space="preserve">at least </w:t>
      </w:r>
      <w:r>
        <w:t xml:space="preserve">identify a simple relationship for the </w:t>
      </w:r>
      <w:r>
        <w:lastRenderedPageBreak/>
        <w:t>maximum amplification factor. Other methods will be identified as necessary for amplification factors at other locations on the structure or for other resp</w:t>
      </w:r>
      <w:r w:rsidR="00505FE8">
        <w:t>onse types</w:t>
      </w:r>
      <w:r>
        <w:t xml:space="preserve">. </w:t>
      </w:r>
    </w:p>
    <w:p w14:paraId="155C0F02" w14:textId="77777777" w:rsidR="00AC4F2F" w:rsidRDefault="00AC4F2F" w:rsidP="00080F83">
      <w:pPr>
        <w:pStyle w:val="ListParagraph"/>
        <w:numPr>
          <w:ilvl w:val="0"/>
          <w:numId w:val="8"/>
        </w:numPr>
        <w:ind w:left="360" w:firstLine="0"/>
      </w:pPr>
      <w:r>
        <w:t xml:space="preserve">If </w:t>
      </w:r>
      <w:r w:rsidR="005B315D">
        <w:t xml:space="preserve">no </w:t>
      </w:r>
      <w:r w:rsidR="00ED2CCE">
        <w:t xml:space="preserve">simple relationships are found as part of the previous task, or if the identified relationships only apply to </w:t>
      </w:r>
      <w:r>
        <w:t xml:space="preserve">a subset of bridges, </w:t>
      </w:r>
      <w:r w:rsidR="007B3EA4">
        <w:t xml:space="preserve">other analysis methods </w:t>
      </w:r>
      <w:r w:rsidR="0001149D">
        <w:t xml:space="preserve">will be required. </w:t>
      </w:r>
      <w:r w:rsidR="00ED2CCE">
        <w:t>They would</w:t>
      </w:r>
      <w:r w:rsidR="001B3912">
        <w:t xml:space="preserve"> </w:t>
      </w:r>
      <w:r w:rsidR="00ED2CCE">
        <w:t xml:space="preserve">also </w:t>
      </w:r>
      <w:r w:rsidR="001B3912">
        <w:t xml:space="preserve">be required </w:t>
      </w:r>
      <w:r w:rsidR="00ED2CCE">
        <w:t>whenever</w:t>
      </w:r>
      <w:r w:rsidR="0001149D">
        <w:t xml:space="preserve"> a more accurate simulation of VBI is </w:t>
      </w:r>
      <w:r w:rsidR="001B3912">
        <w:t xml:space="preserve">desired for a specific structure. </w:t>
      </w:r>
      <w:r w:rsidR="00ED2CCE">
        <w:t>Therefore, regardless of the outcomes of the previous task, s</w:t>
      </w:r>
      <w:r w:rsidR="001B3912">
        <w:t>impler simulation methods</w:t>
      </w:r>
      <w:r w:rsidR="0001149D">
        <w:t xml:space="preserve"> </w:t>
      </w:r>
      <w:r w:rsidR="007B3EA4">
        <w:t>will be explored that can be easily implemented</w:t>
      </w:r>
      <w:r w:rsidR="00505FE8">
        <w:t xml:space="preserve"> by an engineer with run-of-the-</w:t>
      </w:r>
      <w:r w:rsidR="007B3EA4">
        <w:t xml:space="preserve">mill FE software and produce conservative results that are comparable to the full simulation used in the parametric study. </w:t>
      </w:r>
      <w:r w:rsidR="001B3912">
        <w:t>This will include consideration of</w:t>
      </w:r>
      <w:r>
        <w:t xml:space="preserve"> simpler </w:t>
      </w:r>
      <w:r w:rsidR="001B3912">
        <w:t>FE models, such as s</w:t>
      </w:r>
      <w:r>
        <w:t xml:space="preserve">ingle-line and grillage models. </w:t>
      </w:r>
      <w:r w:rsidR="001B3912">
        <w:t xml:space="preserve">Furthermore, an attempt will be made to </w:t>
      </w:r>
      <w:r w:rsidR="0040258A">
        <w:t xml:space="preserve">simplify the modeling of the interaction by </w:t>
      </w:r>
      <w:r w:rsidR="00080F83">
        <w:t>split</w:t>
      </w:r>
      <w:r w:rsidR="0040258A">
        <w:t>ting</w:t>
      </w:r>
      <w:r w:rsidR="00080F83">
        <w:t xml:space="preserve"> the </w:t>
      </w:r>
      <w:r w:rsidR="0040258A">
        <w:t>analysis</w:t>
      </w:r>
      <w:r w:rsidR="00080F83">
        <w:t xml:space="preserve"> into</w:t>
      </w:r>
      <w:r w:rsidR="001B3912">
        <w:t xml:space="preserve"> vehicle response </w:t>
      </w:r>
      <w:r w:rsidR="00080F83">
        <w:t xml:space="preserve">due </w:t>
      </w:r>
      <w:r w:rsidR="001B3912">
        <w:t xml:space="preserve">to the </w:t>
      </w:r>
      <w:r>
        <w:t xml:space="preserve">roadway profile alone </w:t>
      </w:r>
      <w:r w:rsidR="001B3912">
        <w:t xml:space="preserve">and the structural response </w:t>
      </w:r>
      <w:r w:rsidR="00080F83">
        <w:t xml:space="preserve">due </w:t>
      </w:r>
      <w:r w:rsidR="001B3912">
        <w:t xml:space="preserve">to the forces resulting from the vehicle response. </w:t>
      </w:r>
      <w:r>
        <w:t xml:space="preserve"> </w:t>
      </w:r>
    </w:p>
    <w:p w14:paraId="07B88CC2" w14:textId="77777777" w:rsidR="00080F83" w:rsidRDefault="00080F83" w:rsidP="00080F83">
      <w:pPr>
        <w:pStyle w:val="Heading2"/>
      </w:pPr>
      <w:bookmarkStart w:id="111" w:name="_Toc504739008"/>
      <w:r>
        <w:t>Task 5 – Investigate the effect of platooned vehicles on bridges</w:t>
      </w:r>
      <w:bookmarkEnd w:id="111"/>
    </w:p>
    <w:p w14:paraId="4DFC9776" w14:textId="77777777" w:rsidR="001C25B6" w:rsidRDefault="001C25B6" w:rsidP="001C25B6">
      <w:r>
        <w:t xml:space="preserve">The models developed for </w:t>
      </w:r>
      <w:r w:rsidR="00C319D5">
        <w:t>the previous parametric study</w:t>
      </w:r>
      <w:r>
        <w:t xml:space="preserve"> will be used to simulate platooned trucks. The goal is to identify the vulnerability of a given bridge to large dynamic responses under platooned trucks, as well as the </w:t>
      </w:r>
      <w:r w:rsidR="00B52153">
        <w:t>platoon</w:t>
      </w:r>
      <w:r>
        <w:t xml:space="preserve"> parameter ranges that would greatly reduce the effect on even the most vulnerable </w:t>
      </w:r>
      <w:r w:rsidR="00C319D5">
        <w:t xml:space="preserve">of </w:t>
      </w:r>
      <w:r>
        <w:t xml:space="preserve">bridges.  </w:t>
      </w:r>
    </w:p>
    <w:p w14:paraId="6E4B716A" w14:textId="77777777" w:rsidR="001C25B6" w:rsidRPr="00C4213A" w:rsidRDefault="001C25B6" w:rsidP="00DB07CD">
      <w:pPr>
        <w:pStyle w:val="ListParagraph"/>
        <w:numPr>
          <w:ilvl w:val="0"/>
          <w:numId w:val="9"/>
        </w:numPr>
        <w:ind w:left="360" w:firstLine="0"/>
      </w:pPr>
      <w:r>
        <w:t>Identify platoon parameter values that result in</w:t>
      </w:r>
      <w:r w:rsidR="009065A9">
        <w:t xml:space="preserve"> maximum bridge response and</w:t>
      </w:r>
      <w:r w:rsidR="0040258A">
        <w:t xml:space="preserve"> maximum dynamic amplification. </w:t>
      </w:r>
      <w:r w:rsidR="006C52A0">
        <w:t xml:space="preserve">Models </w:t>
      </w:r>
      <w:r w:rsidR="00DB07CD">
        <w:t xml:space="preserve">from Task 4 </w:t>
      </w:r>
      <w:r w:rsidR="006C52A0">
        <w:t xml:space="preserve">that exhibited the maximum and minimum </w:t>
      </w:r>
      <w:r w:rsidR="00DB07CD">
        <w:t xml:space="preserve">dynamic responses will be selected for this </w:t>
      </w:r>
      <w:r w:rsidR="00B52153">
        <w:t>investigation;</w:t>
      </w:r>
      <w:r w:rsidR="00DB07CD">
        <w:t xml:space="preserve"> thereby providing models that are sensitive to the platooning parameters</w:t>
      </w:r>
      <w:r w:rsidR="00B52153">
        <w:t xml:space="preserve"> </w:t>
      </w:r>
      <w:r w:rsidR="0040258A">
        <w:t>as well as capable of b</w:t>
      </w:r>
      <w:r w:rsidR="00DB07CD">
        <w:t>ound</w:t>
      </w:r>
      <w:r w:rsidR="0040258A">
        <w:t>ing</w:t>
      </w:r>
      <w:r w:rsidR="009065A9">
        <w:t xml:space="preserve"> the range of platoon impact. </w:t>
      </w:r>
      <w:r w:rsidR="00B52153">
        <w:t>The</w:t>
      </w:r>
      <w:r w:rsidR="00C319D5">
        <w:t xml:space="preserve"> platoon</w:t>
      </w:r>
      <w:r>
        <w:t xml:space="preserve"> parameters will include principally vehicle spacing and speed. Secondary parameters will include vehicle we</w:t>
      </w:r>
      <w:r w:rsidR="00B52153">
        <w:t>ights,</w:t>
      </w:r>
      <w:r>
        <w:t xml:space="preserve"> and suspension stiffness and damping. A parametric study will be conducted to determine </w:t>
      </w:r>
      <w:r w:rsidR="00DB07CD">
        <w:t>the</w:t>
      </w:r>
      <w:r>
        <w:t xml:space="preserve"> combination of parameters</w:t>
      </w:r>
      <w:r w:rsidR="00DB07CD">
        <w:t xml:space="preserve"> that</w:t>
      </w:r>
      <w:r>
        <w:t xml:space="preserve"> result</w:t>
      </w:r>
      <w:r w:rsidR="00DB07CD">
        <w:t>s</w:t>
      </w:r>
      <w:r>
        <w:t xml:space="preserve"> in </w:t>
      </w:r>
      <w:r w:rsidR="00E815BB">
        <w:t>maximum</w:t>
      </w:r>
      <w:r>
        <w:t xml:space="preserve"> </w:t>
      </w:r>
      <w:r w:rsidR="00B52153">
        <w:t xml:space="preserve">stress in the structure (i.e. the </w:t>
      </w:r>
      <w:r w:rsidR="00E815BB">
        <w:t>“worst-case” platoon</w:t>
      </w:r>
      <w:r w:rsidR="00B52153">
        <w:t>)</w:t>
      </w:r>
      <w:r>
        <w:t xml:space="preserve">. Additional studies will be conducted to </w:t>
      </w:r>
      <w:r w:rsidR="00E815BB">
        <w:t xml:space="preserve">examine the response of other bridge models to the “worst-case” platoon </w:t>
      </w:r>
      <w:r w:rsidR="00066600">
        <w:t xml:space="preserve">and </w:t>
      </w:r>
      <w:r w:rsidR="00DB07CD">
        <w:t xml:space="preserve">any relationships between </w:t>
      </w:r>
      <w:r w:rsidR="00066600">
        <w:t xml:space="preserve">the </w:t>
      </w:r>
      <w:r w:rsidR="00DB07CD">
        <w:t xml:space="preserve">bridge characteristics and the platoon parameters that </w:t>
      </w:r>
      <w:r w:rsidR="00E0587B">
        <w:t>produce the “worst-case” response condition</w:t>
      </w:r>
      <w:r w:rsidR="00B52153">
        <w:t xml:space="preserve"> (e.g</w:t>
      </w:r>
      <w:r w:rsidR="00C319D5">
        <w:t>. does optimal vehicle spacing depend on bridge span length)</w:t>
      </w:r>
      <w:r w:rsidR="00E0587B">
        <w:t>.</w:t>
      </w:r>
    </w:p>
    <w:p w14:paraId="5F4AF0C2" w14:textId="77777777" w:rsidR="00373FA9" w:rsidRDefault="00373FA9" w:rsidP="00080F83">
      <w:pPr>
        <w:pStyle w:val="ListParagraph"/>
        <w:numPr>
          <w:ilvl w:val="0"/>
          <w:numId w:val="9"/>
        </w:numPr>
        <w:ind w:left="360" w:firstLine="0"/>
      </w:pPr>
      <w:r>
        <w:t xml:space="preserve">Identify platoon parameters that </w:t>
      </w:r>
      <w:r w:rsidR="00C319D5">
        <w:t xml:space="preserve">most effectively </w:t>
      </w:r>
      <w:r>
        <w:t>reduce dynamic effects and bridge response</w:t>
      </w:r>
      <w:r w:rsidR="00C319D5">
        <w:t>s</w:t>
      </w:r>
      <w:r>
        <w:t xml:space="preserve">. </w:t>
      </w:r>
      <w:r w:rsidR="004A733B">
        <w:t xml:space="preserve">Platoon parameters will be investigated that are under operator control. </w:t>
      </w:r>
      <w:r w:rsidR="00E0587B">
        <w:t>The parametric study from the previous sub-task will be reused</w:t>
      </w:r>
      <w:r w:rsidR="004A733B">
        <w:t xml:space="preserve">. Additional data will be gathered as necessary to fully characterize the parameter space resulting in minimal dynamic response (i.e. create and run additional models). </w:t>
      </w:r>
      <w:r w:rsidR="004D2BCE">
        <w:t xml:space="preserve"> </w:t>
      </w:r>
      <w:r>
        <w:t xml:space="preserve">The ideal range of </w:t>
      </w:r>
      <w:r>
        <w:lastRenderedPageBreak/>
        <w:t xml:space="preserve">platoon parameters will thus be identified </w:t>
      </w:r>
      <w:r w:rsidR="00A64D19">
        <w:t>as well as</w:t>
      </w:r>
      <w:r>
        <w:t xml:space="preserve"> the </w:t>
      </w:r>
      <w:r w:rsidR="00A64D19">
        <w:t>relative</w:t>
      </w:r>
      <w:r>
        <w:t xml:space="preserve"> “return-on-investment” of making </w:t>
      </w:r>
      <w:r w:rsidR="00A64D19">
        <w:t xml:space="preserve">different </w:t>
      </w:r>
      <w:r>
        <w:t xml:space="preserve">platoon management decisions. </w:t>
      </w:r>
    </w:p>
    <w:p w14:paraId="5903290D" w14:textId="77777777" w:rsidR="005B0D16" w:rsidRDefault="00B97369" w:rsidP="005B0D16">
      <w:pPr>
        <w:pStyle w:val="Heading2"/>
      </w:pPr>
      <w:bookmarkStart w:id="112" w:name="_Toc504739010"/>
      <w:r>
        <w:t>Schedule</w:t>
      </w:r>
      <w:bookmarkEnd w:id="112"/>
    </w:p>
    <w:p w14:paraId="694ACB1C" w14:textId="77777777" w:rsidR="005A7130" w:rsidRDefault="005B0D16" w:rsidP="00545BAE">
      <w:r>
        <w:rPr>
          <w:noProof/>
        </w:rPr>
        <w:drawing>
          <wp:inline distT="0" distB="0" distL="0" distR="0" wp14:anchorId="6447E3DC" wp14:editId="34FD4D8F">
            <wp:extent cx="5486400" cy="2359269"/>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a:stretch/>
                  </pic:blipFill>
                  <pic:spPr bwMode="auto">
                    <a:xfrm>
                      <a:off x="0" y="0"/>
                      <a:ext cx="5486400" cy="23592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55EE6E2" w14:textId="77777777" w:rsidR="00B11172" w:rsidRDefault="004C7130" w:rsidP="00B11172">
      <w:pPr>
        <w:pStyle w:val="Heading1"/>
      </w:pPr>
      <w:bookmarkStart w:id="113" w:name="_Toc504739011"/>
      <w:r>
        <w:t xml:space="preserve">Current </w:t>
      </w:r>
      <w:r w:rsidR="00E3405D">
        <w:t>Progress</w:t>
      </w:r>
      <w:bookmarkEnd w:id="113"/>
    </w:p>
    <w:p w14:paraId="54CC53A7" w14:textId="77777777" w:rsidR="00340099" w:rsidRDefault="005B0D16" w:rsidP="00B11172">
      <w:r>
        <w:t xml:space="preserve">Research on this topic began in </w:t>
      </w:r>
      <w:r w:rsidR="001156D8">
        <w:t>April</w:t>
      </w:r>
      <w:r>
        <w:t xml:space="preserve"> of 2016</w:t>
      </w:r>
      <w:r w:rsidR="001156D8">
        <w:t xml:space="preserve"> </w:t>
      </w:r>
      <w:r w:rsidR="001053C2">
        <w:t>after</w:t>
      </w:r>
      <w:r w:rsidR="001156D8">
        <w:t xml:space="preserve"> </w:t>
      </w:r>
      <w:proofErr w:type="spellStart"/>
      <w:r w:rsidR="001156D8">
        <w:t>PennDOT</w:t>
      </w:r>
      <w:proofErr w:type="spellEnd"/>
      <w:r w:rsidR="001156D8">
        <w:t xml:space="preserve"> mentioned in a meeting that they had a bridge which was believed to have vibration issues because motorists were frequently reporting “abnormal” vibrations. The </w:t>
      </w:r>
      <w:r w:rsidR="001053C2">
        <w:t>bridge,</w:t>
      </w:r>
      <w:r w:rsidR="001156D8">
        <w:t xml:space="preserve"> to which they </w:t>
      </w:r>
      <w:r w:rsidR="00340099">
        <w:t>referred</w:t>
      </w:r>
      <w:r w:rsidR="001156D8">
        <w:t>, is a</w:t>
      </w:r>
      <w:r w:rsidR="00810798">
        <w:t>n</w:t>
      </w:r>
      <w:r w:rsidR="001156D8">
        <w:t xml:space="preserve"> 11 span steel viaduct that carries the Schuylkill Expressway (I-76) over a flood plain near </w:t>
      </w:r>
      <w:proofErr w:type="spellStart"/>
      <w:r w:rsidR="001156D8">
        <w:t>Bala</w:t>
      </w:r>
      <w:proofErr w:type="spellEnd"/>
      <w:r w:rsidR="001156D8">
        <w:t xml:space="preserve"> </w:t>
      </w:r>
      <w:proofErr w:type="spellStart"/>
      <w:r w:rsidR="001156D8">
        <w:t>Cynwyd</w:t>
      </w:r>
      <w:proofErr w:type="spellEnd"/>
      <w:r w:rsidR="001156D8">
        <w:t>, Pennsylvania.  In July of 2016, two field tests were performed on the br</w:t>
      </w:r>
      <w:r w:rsidR="00340099">
        <w:t xml:space="preserve">idge, whereby accelerations and strains of the structure were recorded under operational conditions over a period lasting more than 12 hours. These field tests revealed that all regions of the bridge that </w:t>
      </w:r>
      <w:r w:rsidR="00810798">
        <w:t>were</w:t>
      </w:r>
      <w:r w:rsidR="00340099">
        <w:t xml:space="preserve"> instrumented were experiencing large amplitude vibrations (&gt;0.</w:t>
      </w:r>
      <w:r w:rsidR="00810798">
        <w:t>25</w:t>
      </w:r>
      <w:r w:rsidR="00340099">
        <w:t xml:space="preserve"> g) that were associated with significant deflections (</w:t>
      </w:r>
      <w:r w:rsidR="00340099">
        <w:sym w:font="Symbol" w:char="F0BB"/>
      </w:r>
      <w:r w:rsidR="00340099">
        <w:t>1/2 in.). Th</w:t>
      </w:r>
      <w:r w:rsidR="00810798">
        <w:t>is type of vibration</w:t>
      </w:r>
      <w:r w:rsidR="00340099">
        <w:t xml:space="preserve"> </w:t>
      </w:r>
      <w:r w:rsidR="00810798">
        <w:t>is</w:t>
      </w:r>
      <w:r w:rsidR="00340099">
        <w:t xml:space="preserve"> considered disturbing by many human comfort criteria. The strain records revealed the bridge was experiencing large amplitude stress cycles</w:t>
      </w:r>
      <w:r w:rsidR="00810798">
        <w:t xml:space="preserve"> (3-6 </w:t>
      </w:r>
      <w:proofErr w:type="spellStart"/>
      <w:r w:rsidR="00810798">
        <w:t>ksi</w:t>
      </w:r>
      <w:proofErr w:type="spellEnd"/>
      <w:r w:rsidR="00810798">
        <w:t>)</w:t>
      </w:r>
      <w:r w:rsidR="00340099">
        <w:t xml:space="preserve">. </w:t>
      </w:r>
      <w:r w:rsidR="00810798">
        <w:t>Furthermore, a comparison of the filtered strain response to the raw strain record, suggests the vibrations are leading to large dynamic amplifications (</w:t>
      </w:r>
      <w:r w:rsidR="00810798">
        <w:sym w:font="Symbol" w:char="F0BB"/>
      </w:r>
      <w:r w:rsidR="00810798">
        <w:t>2.0).</w:t>
      </w:r>
    </w:p>
    <w:p w14:paraId="3DB208B5" w14:textId="77777777" w:rsidR="00810798" w:rsidRDefault="00810798" w:rsidP="00B11172">
      <w:r>
        <w:t xml:space="preserve">An FE model of a 2-span segment was constructed and calibrated with the mode shapes and frequencies computed with the acceleration data. The </w:t>
      </w:r>
      <w:r>
        <w:rPr>
          <w:i/>
        </w:rPr>
        <w:t>a priori</w:t>
      </w:r>
      <w:r>
        <w:t xml:space="preserve"> model required little adjustment to align it with the experimental results. Furthermore, the calibrated model revealed no structural deficiencies or abnormalities. The increased amplification factor </w:t>
      </w:r>
      <w:r w:rsidR="00A04BFF">
        <w:t>resulted in lower</w:t>
      </w:r>
      <w:r>
        <w:t xml:space="preserve"> bridge ratings, but </w:t>
      </w:r>
      <w:r w:rsidR="00A04BFF">
        <w:t xml:space="preserve">they remained greater than 1.0. Model simulations further revealed that the cross girder effectively transmits vibrations, thus exciting modes </w:t>
      </w:r>
      <w:r w:rsidR="00A04BFF">
        <w:lastRenderedPageBreak/>
        <w:t>of</w:t>
      </w:r>
      <w:r w:rsidR="00350907">
        <w:t xml:space="preserve"> vibration in the unloaded span. This explains why motorists, stopped in traffic on one side of the bridge, can still </w:t>
      </w:r>
      <w:r w:rsidR="001053C2">
        <w:t>perceive</w:t>
      </w:r>
      <w:r w:rsidR="00350907">
        <w:t xml:space="preserve"> large vibrations.</w:t>
      </w:r>
      <w:r w:rsidR="00A04BFF">
        <w:t xml:space="preserve"> </w:t>
      </w:r>
    </w:p>
    <w:p w14:paraId="7204D5D4" w14:textId="77777777" w:rsidR="00350907" w:rsidRDefault="00350907" w:rsidP="00B11172">
      <w:r>
        <w:t xml:space="preserve">It became evident that more complex simulation would be required if the observed structural behavior was to be fully understood. A new FE software was acquired </w:t>
      </w:r>
      <w:r w:rsidR="008D3003">
        <w:t xml:space="preserve">(LUSAS) </w:t>
      </w:r>
      <w:r>
        <w:t xml:space="preserve">that is capable of simulating </w:t>
      </w:r>
      <w:r w:rsidR="008D3003">
        <w:t xml:space="preserve">a sprung mass (or multiple sprung masses) moving on top of the model of the structure. Initial modeling efforts revealed that there were too many unknown variables in this more complex system, and that further field testing would be required to gather more information on the structure, the vehicle and their interaction. </w:t>
      </w:r>
    </w:p>
    <w:p w14:paraId="3E8C0A32" w14:textId="77777777" w:rsidR="00670C7D" w:rsidRDefault="008D3003" w:rsidP="00B11172">
      <w:r>
        <w:t xml:space="preserve">In June of 2017, another field test was performed, whereby both a loaded dump truck and the viaduct were instrumented and data recorded. Testing revealed that the test truck had significantly larger accelerations when traversing the bridge and </w:t>
      </w:r>
      <w:r w:rsidR="00670C7D">
        <w:t xml:space="preserve">that </w:t>
      </w:r>
      <w:r>
        <w:t xml:space="preserve">those accelerations increased with the vehicle’s speed. </w:t>
      </w:r>
      <w:r w:rsidR="00670C7D">
        <w:t xml:space="preserve">Similarly, the bridge responded with increased vibrations as soon as the test truck entered the corresponding span. However, even with known vehicle weight, speed, suspension parameters, and a structural model that confidently represents the bridge, the FE simulations were unable to recreate those responses measured in the field. </w:t>
      </w:r>
    </w:p>
    <w:p w14:paraId="1D6FF476" w14:textId="77777777" w:rsidR="008D3003" w:rsidRDefault="00670C7D" w:rsidP="00B11172">
      <w:r>
        <w:t xml:space="preserve">Further simulations were performed in an effort to identify those parameters that were influential and still poorly understood.   As a result it was found that the roadway profile was the principle </w:t>
      </w:r>
      <w:r w:rsidR="00722431">
        <w:t xml:space="preserve">influential parameter, and required accurate measurement </w:t>
      </w:r>
      <w:r w:rsidR="001053C2">
        <w:t>for there to be any hope of</w:t>
      </w:r>
      <w:r w:rsidR="00722431">
        <w:t xml:space="preserve"> simulations </w:t>
      </w:r>
      <w:r w:rsidR="001053C2">
        <w:t>matching</w:t>
      </w:r>
      <w:r w:rsidR="00722431">
        <w:t xml:space="preserve"> the experimental responses. Therefore, RWS Consulting was contracted to measure the roadway profile, which was completed on November 11, 2017. </w:t>
      </w:r>
    </w:p>
    <w:p w14:paraId="6B02139A" w14:textId="77777777" w:rsidR="00810798" w:rsidRDefault="00722431" w:rsidP="00B11172">
      <w:r>
        <w:t xml:space="preserve">One of the measured profiles </w:t>
      </w:r>
      <w:r w:rsidR="001053C2">
        <w:t>was</w:t>
      </w:r>
      <w:r>
        <w:t xml:space="preserve"> included in some initial simulations, and the resulting responses agree well with those observed during the field test. Further model adjustments and simulations will be explored to ensure the model can accurately represent the mechanisms involved with vehicle-bridge interaction. </w:t>
      </w:r>
    </w:p>
    <w:p w14:paraId="49B6F8C0" w14:textId="77777777" w:rsidR="00B11172" w:rsidRDefault="00B11172" w:rsidP="00B11172">
      <w:pPr>
        <w:pStyle w:val="Heading1"/>
      </w:pPr>
      <w:bookmarkStart w:id="114" w:name="_Toc504739012"/>
      <w:r>
        <w:t>Conclusions</w:t>
      </w:r>
      <w:bookmarkEnd w:id="114"/>
    </w:p>
    <w:p w14:paraId="0B71B6B2" w14:textId="77777777" w:rsidR="001053C2" w:rsidRPr="001053C2" w:rsidRDefault="001053C2" w:rsidP="001053C2">
      <w:r>
        <w:t xml:space="preserve">The current body of knowledge in bridge design and assessment </w:t>
      </w:r>
      <w:r w:rsidR="00F96E26">
        <w:t>is incapable of properly considering vehicle-bridge interaction and wholly inadequate at determining the effect of truck platoons on bridges. Previous research may agree on the maximum dynamic amplification that can be expected for a typical bridge, but provides little insight on the mechanisms that influence dynamic amplification and the characteristics of a bridge that may exhibit excessive amplifications</w:t>
      </w:r>
    </w:p>
    <w:p w14:paraId="247A6F15" w14:textId="77777777" w:rsidR="00B11172" w:rsidRDefault="00E74B83" w:rsidP="00B11172">
      <w:r>
        <w:t xml:space="preserve">The </w:t>
      </w:r>
      <w:r w:rsidR="00F96E26">
        <w:t xml:space="preserve">current </w:t>
      </w:r>
      <w:r>
        <w:t xml:space="preserve">state of </w:t>
      </w:r>
      <w:r w:rsidR="00F96E26">
        <w:t>this</w:t>
      </w:r>
      <w:r>
        <w:t xml:space="preserve"> research had resulted in the following main conclusions. </w:t>
      </w:r>
    </w:p>
    <w:p w14:paraId="080436C0" w14:textId="77777777" w:rsidR="00E74B83" w:rsidRDefault="00E74B83" w:rsidP="00E74B83">
      <w:pPr>
        <w:pStyle w:val="ListParagraph"/>
        <w:numPr>
          <w:ilvl w:val="0"/>
          <w:numId w:val="11"/>
        </w:numPr>
      </w:pPr>
      <w:r>
        <w:lastRenderedPageBreak/>
        <w:t xml:space="preserve">The </w:t>
      </w:r>
      <w:r w:rsidR="00F96E26">
        <w:t xml:space="preserve">test </w:t>
      </w:r>
      <w:r>
        <w:t>bridge is experiencing vibrations that violate human comfort criteria</w:t>
      </w:r>
    </w:p>
    <w:p w14:paraId="24B5071E" w14:textId="77777777" w:rsidR="00E74B83" w:rsidRDefault="00E74B83" w:rsidP="00E74B83">
      <w:pPr>
        <w:pStyle w:val="ListParagraph"/>
        <w:numPr>
          <w:ilvl w:val="0"/>
          <w:numId w:val="11"/>
        </w:numPr>
      </w:pPr>
      <w:r>
        <w:t>The observed dynamic amplifications exceed that suggested by AASHTO</w:t>
      </w:r>
    </w:p>
    <w:p w14:paraId="4FDED98C" w14:textId="77777777" w:rsidR="00E74B83" w:rsidRDefault="00E74B83" w:rsidP="00E74B83">
      <w:pPr>
        <w:pStyle w:val="ListParagraph"/>
        <w:numPr>
          <w:ilvl w:val="0"/>
          <w:numId w:val="11"/>
        </w:numPr>
      </w:pPr>
      <w:r>
        <w:t>The bridge appears free of abnormalities and is in good functioning order</w:t>
      </w:r>
    </w:p>
    <w:p w14:paraId="334CACEC" w14:textId="77777777" w:rsidR="00E74B83" w:rsidRDefault="00E74B83" w:rsidP="00E74B83">
      <w:pPr>
        <w:pStyle w:val="ListParagraph"/>
        <w:numPr>
          <w:ilvl w:val="0"/>
          <w:numId w:val="11"/>
        </w:numPr>
      </w:pPr>
      <w:r>
        <w:t>A vehicle experiences higher vibration when on the bridge and at higher speeds</w:t>
      </w:r>
    </w:p>
    <w:p w14:paraId="1F92A424" w14:textId="77777777" w:rsidR="00E74B83" w:rsidRDefault="00E74B83" w:rsidP="00E74B83">
      <w:pPr>
        <w:pStyle w:val="ListParagraph"/>
        <w:numPr>
          <w:ilvl w:val="0"/>
          <w:numId w:val="11"/>
        </w:numPr>
      </w:pPr>
      <w:r>
        <w:t>The bridge is readily excited by even a single vehicle</w:t>
      </w:r>
    </w:p>
    <w:p w14:paraId="57AFBAB7" w14:textId="77777777" w:rsidR="00E74B83" w:rsidRDefault="00E74B83" w:rsidP="00E74B83">
      <w:pPr>
        <w:pStyle w:val="ListParagraph"/>
        <w:numPr>
          <w:ilvl w:val="0"/>
          <w:numId w:val="11"/>
        </w:numPr>
      </w:pPr>
      <w:r>
        <w:t xml:space="preserve">The roadway profile has a great effect on the response of a traversing vehicle </w:t>
      </w:r>
    </w:p>
    <w:p w14:paraId="0B9ADCD2" w14:textId="77777777" w:rsidR="00B11172" w:rsidRDefault="00E74B83" w:rsidP="00B11172">
      <w:r>
        <w:t>Accurate simulation of the test vehicle traversing the bridge is the next step to understanding VBI. A firm understanding of the mechanisms that effect VBI and how they should be modeled will be essential to performing meaningful parametric studies.</w:t>
      </w:r>
    </w:p>
    <w:p w14:paraId="4F160BB3" w14:textId="77777777" w:rsidR="00B11172" w:rsidRDefault="00B11172" w:rsidP="00B11172">
      <w:pPr>
        <w:pStyle w:val="Heading1"/>
      </w:pPr>
      <w:bookmarkStart w:id="115" w:name="_Toc504739013"/>
      <w:r>
        <w:t>References</w:t>
      </w:r>
      <w:bookmarkEnd w:id="115"/>
    </w:p>
    <w:p w14:paraId="1BCBC0B3" w14:textId="77777777" w:rsidR="00227CC3" w:rsidRPr="00227CC3" w:rsidRDefault="00FF34B6" w:rsidP="00227CC3">
      <w:pPr>
        <w:pStyle w:val="Bibliography"/>
        <w:rPr>
          <w:rFonts w:cs="Times New Roman"/>
        </w:rPr>
      </w:pPr>
      <w:r>
        <w:fldChar w:fldCharType="begin"/>
      </w:r>
      <w:r w:rsidR="00B909DC">
        <w:instrText xml:space="preserve"> ADDIN ZOTERO_BIBL {"custom":[]} CSL_BIBLIOGRAPHY </w:instrText>
      </w:r>
      <w:r>
        <w:fldChar w:fldCharType="separate"/>
      </w:r>
      <w:r w:rsidR="00227CC3" w:rsidRPr="00227CC3">
        <w:rPr>
          <w:rFonts w:cs="Times New Roman"/>
        </w:rPr>
        <w:t xml:space="preserve">AASHTO, LRFD. 1998. </w:t>
      </w:r>
      <w:r w:rsidR="00227CC3" w:rsidRPr="00227CC3">
        <w:rPr>
          <w:rFonts w:cs="Times New Roman"/>
          <w:i/>
          <w:iCs/>
        </w:rPr>
        <w:t>Bridge Design Specifications</w:t>
      </w:r>
      <w:r w:rsidR="00227CC3" w:rsidRPr="00227CC3">
        <w:rPr>
          <w:rFonts w:cs="Times New Roman"/>
        </w:rPr>
        <w:t>. American Association of State Highway and Transportation Officials, Washington, DC.</w:t>
      </w:r>
    </w:p>
    <w:p w14:paraId="72AC515D" w14:textId="77777777" w:rsidR="00227CC3" w:rsidRPr="00227CC3" w:rsidRDefault="00227CC3" w:rsidP="00227CC3">
      <w:pPr>
        <w:pStyle w:val="Bibliography"/>
        <w:rPr>
          <w:rFonts w:cs="Times New Roman"/>
        </w:rPr>
      </w:pPr>
      <w:r w:rsidRPr="00227CC3">
        <w:rPr>
          <w:rFonts w:cs="Times New Roman"/>
        </w:rPr>
        <w:t>Aramraks, Trakool. 1975. “Highway Bridge Vibration Studies: Interim Report.”</w:t>
      </w:r>
    </w:p>
    <w:p w14:paraId="57BA61C8" w14:textId="77777777" w:rsidR="00227CC3" w:rsidRPr="00227CC3" w:rsidRDefault="00227CC3" w:rsidP="00227CC3">
      <w:pPr>
        <w:pStyle w:val="Bibliography"/>
        <w:rPr>
          <w:rFonts w:cs="Times New Roman"/>
        </w:rPr>
      </w:pPr>
      <w:r w:rsidRPr="00227CC3">
        <w:rPr>
          <w:rFonts w:cs="Times New Roman"/>
        </w:rPr>
        <w:t xml:space="preserve">Ashebo, Demeke B., Tommy HT Chan, and Ling Yu. 2007. “Evaluation of Dynamic Loads on a Skew Box Girder Continuous Bridge Part I: Field Test and Modal Analysis.” </w:t>
      </w:r>
      <w:r w:rsidRPr="00227CC3">
        <w:rPr>
          <w:rFonts w:cs="Times New Roman"/>
          <w:i/>
          <w:iCs/>
        </w:rPr>
        <w:t>Engineering Structures</w:t>
      </w:r>
      <w:r w:rsidRPr="00227CC3">
        <w:rPr>
          <w:rFonts w:cs="Times New Roman"/>
        </w:rPr>
        <w:t xml:space="preserve"> 29 (6): 1052–1063.</w:t>
      </w:r>
    </w:p>
    <w:p w14:paraId="24461F62" w14:textId="77777777" w:rsidR="00227CC3" w:rsidRPr="00227CC3" w:rsidRDefault="00227CC3" w:rsidP="00227CC3">
      <w:pPr>
        <w:pStyle w:val="Bibliography"/>
        <w:rPr>
          <w:rFonts w:cs="Times New Roman"/>
        </w:rPr>
      </w:pPr>
      <w:r w:rsidRPr="00227CC3">
        <w:rPr>
          <w:rFonts w:cs="Times New Roman"/>
        </w:rPr>
        <w:t xml:space="preserve">Au, F. T. K., Y. S. Cheng, and Y. K. Cheung. 2001a. “Effects of Random Road Surface Roughness and Long-Term Deflection of Prestressed Concrete Girder and Cable-Stayed Bridges on Impact Due to Moving Vehicles.” </w:t>
      </w:r>
      <w:r w:rsidRPr="00227CC3">
        <w:rPr>
          <w:rFonts w:cs="Times New Roman"/>
          <w:i/>
          <w:iCs/>
        </w:rPr>
        <w:t>Computers &amp; Structures</w:t>
      </w:r>
      <w:r w:rsidRPr="00227CC3">
        <w:rPr>
          <w:rFonts w:cs="Times New Roman"/>
        </w:rPr>
        <w:t xml:space="preserve"> 79 (8): 853–872.</w:t>
      </w:r>
    </w:p>
    <w:p w14:paraId="312EB165" w14:textId="77777777" w:rsidR="00227CC3" w:rsidRPr="00227CC3" w:rsidRDefault="00227CC3" w:rsidP="00227CC3">
      <w:pPr>
        <w:pStyle w:val="Bibliography"/>
        <w:rPr>
          <w:rFonts w:cs="Times New Roman"/>
        </w:rPr>
      </w:pPr>
      <w:r w:rsidRPr="00227CC3">
        <w:rPr>
          <w:rFonts w:cs="Times New Roman"/>
        </w:rPr>
        <w:t xml:space="preserve">———. 2001b. “Vibration Analysis of Bridges under Moving Vehicles and Trains: An Overview.” </w:t>
      </w:r>
      <w:r w:rsidRPr="00227CC3">
        <w:rPr>
          <w:rFonts w:cs="Times New Roman"/>
          <w:i/>
          <w:iCs/>
        </w:rPr>
        <w:t>Progress in Structural Engineering and Materials</w:t>
      </w:r>
      <w:r w:rsidRPr="00227CC3">
        <w:rPr>
          <w:rFonts w:cs="Times New Roman"/>
        </w:rPr>
        <w:t xml:space="preserve"> 3 (3): 299–304.</w:t>
      </w:r>
    </w:p>
    <w:p w14:paraId="67582B68" w14:textId="77777777" w:rsidR="00227CC3" w:rsidRPr="00227CC3" w:rsidRDefault="00227CC3" w:rsidP="00227CC3">
      <w:pPr>
        <w:pStyle w:val="Bibliography"/>
        <w:rPr>
          <w:rFonts w:cs="Times New Roman"/>
        </w:rPr>
      </w:pPr>
      <w:r w:rsidRPr="00227CC3">
        <w:rPr>
          <w:rFonts w:cs="Times New Roman"/>
        </w:rPr>
        <w:t xml:space="preserve">Bolotin, V. V., and H. L. Armstrong. 1965. “The Dynamic Stability of Elastic Systems.” </w:t>
      </w:r>
      <w:r w:rsidRPr="00227CC3">
        <w:rPr>
          <w:rFonts w:cs="Times New Roman"/>
          <w:i/>
          <w:iCs/>
        </w:rPr>
        <w:t>American Journal of Physics</w:t>
      </w:r>
      <w:r w:rsidRPr="00227CC3">
        <w:rPr>
          <w:rFonts w:cs="Times New Roman"/>
        </w:rPr>
        <w:t xml:space="preserve"> 33 (9): 752–753.</w:t>
      </w:r>
    </w:p>
    <w:p w14:paraId="3C862C11" w14:textId="77777777" w:rsidR="00227CC3" w:rsidRPr="00227CC3" w:rsidRDefault="00227CC3" w:rsidP="00227CC3">
      <w:pPr>
        <w:pStyle w:val="Bibliography"/>
        <w:rPr>
          <w:rFonts w:cs="Times New Roman"/>
        </w:rPr>
      </w:pPr>
      <w:r w:rsidRPr="00227CC3">
        <w:rPr>
          <w:rFonts w:cs="Times New Roman"/>
        </w:rPr>
        <w:t xml:space="preserve">BS. 2006. “EN-1993-2: Eurocode 3: Design of Steel Structures-Part 2: Steel Bridges.” </w:t>
      </w:r>
      <w:r w:rsidRPr="00227CC3">
        <w:rPr>
          <w:rFonts w:cs="Times New Roman"/>
          <w:i/>
          <w:iCs/>
        </w:rPr>
        <w:t>British Standards Institution, United Kingdom</w:t>
      </w:r>
      <w:r w:rsidRPr="00227CC3">
        <w:rPr>
          <w:rFonts w:cs="Times New Roman"/>
        </w:rPr>
        <w:t>.</w:t>
      </w:r>
    </w:p>
    <w:p w14:paraId="0255689D" w14:textId="77777777" w:rsidR="00227CC3" w:rsidRPr="00227CC3" w:rsidRDefault="00227CC3" w:rsidP="00227CC3">
      <w:pPr>
        <w:pStyle w:val="Bibliography"/>
        <w:rPr>
          <w:rFonts w:cs="Times New Roman"/>
        </w:rPr>
      </w:pPr>
      <w:r w:rsidRPr="00227CC3">
        <w:rPr>
          <w:rFonts w:cs="Times New Roman"/>
        </w:rPr>
        <w:t xml:space="preserve">Caprani, Colin C. 2012. “Lifetime Highway Bridge Traffic Load Effect from a Combination of Traffic States Allowing for Dynamic Amplification.” </w:t>
      </w:r>
      <w:r w:rsidRPr="00227CC3">
        <w:rPr>
          <w:rFonts w:cs="Times New Roman"/>
          <w:i/>
          <w:iCs/>
        </w:rPr>
        <w:t>Journal of Bridge Engineering</w:t>
      </w:r>
      <w:r w:rsidRPr="00227CC3">
        <w:rPr>
          <w:rFonts w:cs="Times New Roman"/>
        </w:rPr>
        <w:t xml:space="preserve"> 18 (9): 901–909.</w:t>
      </w:r>
    </w:p>
    <w:p w14:paraId="219AF9BF" w14:textId="77777777" w:rsidR="00227CC3" w:rsidRPr="00227CC3" w:rsidRDefault="00227CC3" w:rsidP="00227CC3">
      <w:pPr>
        <w:pStyle w:val="Bibliography"/>
        <w:rPr>
          <w:rFonts w:cs="Times New Roman"/>
        </w:rPr>
      </w:pPr>
      <w:r w:rsidRPr="00227CC3">
        <w:rPr>
          <w:rFonts w:cs="Times New Roman"/>
        </w:rPr>
        <w:t xml:space="preserve">Chatterjee, P. K., T. K. Datta, and C. S. Surana. 1994. “Vibration of Continuous Bridges under Moving Vehicles.” </w:t>
      </w:r>
      <w:r w:rsidRPr="00227CC3">
        <w:rPr>
          <w:rFonts w:cs="Times New Roman"/>
          <w:i/>
          <w:iCs/>
        </w:rPr>
        <w:t>Journal of Sound and Vibration</w:t>
      </w:r>
      <w:r w:rsidRPr="00227CC3">
        <w:rPr>
          <w:rFonts w:cs="Times New Roman"/>
        </w:rPr>
        <w:t xml:space="preserve"> 169 (5): 619–632.</w:t>
      </w:r>
    </w:p>
    <w:p w14:paraId="516BDC65" w14:textId="77777777" w:rsidR="00227CC3" w:rsidRPr="00227CC3" w:rsidRDefault="00227CC3" w:rsidP="00227CC3">
      <w:pPr>
        <w:pStyle w:val="Bibliography"/>
        <w:rPr>
          <w:rFonts w:cs="Times New Roman"/>
        </w:rPr>
      </w:pPr>
      <w:r w:rsidRPr="00227CC3">
        <w:rPr>
          <w:rFonts w:cs="Times New Roman"/>
        </w:rPr>
        <w:t xml:space="preserve">Cooper, D. I. 1997. “Development of Short Span Bridge-Specific Assessment Live Loading.” </w:t>
      </w:r>
      <w:r w:rsidRPr="00227CC3">
        <w:rPr>
          <w:rFonts w:cs="Times New Roman"/>
          <w:i/>
          <w:iCs/>
        </w:rPr>
        <w:t>Safety of Bridges</w:t>
      </w:r>
      <w:r w:rsidRPr="00227CC3">
        <w:rPr>
          <w:rFonts w:cs="Times New Roman"/>
        </w:rPr>
        <w:t>, 64–89.</w:t>
      </w:r>
    </w:p>
    <w:p w14:paraId="31F2EE87" w14:textId="77777777" w:rsidR="00227CC3" w:rsidRPr="00227CC3" w:rsidRDefault="00227CC3" w:rsidP="00227CC3">
      <w:pPr>
        <w:pStyle w:val="Bibliography"/>
        <w:rPr>
          <w:rFonts w:cs="Times New Roman"/>
        </w:rPr>
      </w:pPr>
      <w:r w:rsidRPr="00227CC3">
        <w:rPr>
          <w:rFonts w:cs="Times New Roman"/>
        </w:rPr>
        <w:t xml:space="preserve">Csagoly, P., and R. A. Dorton. 1978. “The Development of the Ontario Highway Bridge Design Code.” </w:t>
      </w:r>
      <w:r w:rsidRPr="00227CC3">
        <w:rPr>
          <w:rFonts w:cs="Times New Roman"/>
          <w:i/>
          <w:iCs/>
        </w:rPr>
        <w:t>Transportation Research Record</w:t>
      </w:r>
      <w:r w:rsidRPr="00227CC3">
        <w:rPr>
          <w:rFonts w:cs="Times New Roman"/>
        </w:rPr>
        <w:t>, no. 665.</w:t>
      </w:r>
    </w:p>
    <w:p w14:paraId="4FB570BB" w14:textId="77777777" w:rsidR="00227CC3" w:rsidRPr="00227CC3" w:rsidRDefault="00227CC3" w:rsidP="00227CC3">
      <w:pPr>
        <w:pStyle w:val="Bibliography"/>
        <w:rPr>
          <w:rFonts w:cs="Times New Roman"/>
        </w:rPr>
      </w:pPr>
      <w:r w:rsidRPr="00227CC3">
        <w:rPr>
          <w:rFonts w:cs="Times New Roman"/>
        </w:rPr>
        <w:lastRenderedPageBreak/>
        <w:t xml:space="preserve">Deng, Lu, Yang Yu, Qiling Zou, and C. S. Cai. 2015. “State-of-the-Art Review of Dynamic Impact Factors of Highway Bridges.” </w:t>
      </w:r>
      <w:r w:rsidRPr="00227CC3">
        <w:rPr>
          <w:rFonts w:cs="Times New Roman"/>
          <w:i/>
          <w:iCs/>
        </w:rPr>
        <w:t>Journal of Bridge Engineering</w:t>
      </w:r>
      <w:r w:rsidRPr="00227CC3">
        <w:rPr>
          <w:rFonts w:cs="Times New Roman"/>
        </w:rPr>
        <w:t xml:space="preserve"> 20 (5): 04014080. https://doi.org/10.1061/(ASCE)BE.1943-5592.0000672.</w:t>
      </w:r>
    </w:p>
    <w:p w14:paraId="7EB29EE8" w14:textId="77777777" w:rsidR="00227CC3" w:rsidRPr="00227CC3" w:rsidRDefault="00227CC3" w:rsidP="00227CC3">
      <w:pPr>
        <w:pStyle w:val="Bibliography"/>
        <w:rPr>
          <w:rFonts w:cs="Times New Roman"/>
        </w:rPr>
      </w:pPr>
      <w:r w:rsidRPr="00227CC3">
        <w:rPr>
          <w:rFonts w:cs="Times New Roman"/>
        </w:rPr>
        <w:t>Gaunt, John Thixton, and Charles D. Sutton. 1981. “Highway Bridge Vibration Studies.” http://docs.lib.purdue.edu/cgi/viewcontent.cgi?article=2380&amp;context=jtrp.</w:t>
      </w:r>
    </w:p>
    <w:p w14:paraId="2587167B" w14:textId="77777777" w:rsidR="00227CC3" w:rsidRPr="00227CC3" w:rsidRDefault="00227CC3" w:rsidP="00227CC3">
      <w:pPr>
        <w:pStyle w:val="Bibliography"/>
        <w:rPr>
          <w:rFonts w:cs="Times New Roman"/>
        </w:rPr>
      </w:pPr>
      <w:r w:rsidRPr="00227CC3">
        <w:rPr>
          <w:rFonts w:cs="Times New Roman"/>
        </w:rPr>
        <w:t xml:space="preserve">González, Arturo, Eugene J. OBrien, Daniel Cantero, Yingyan Li, Jason Dowling, and Ales Žnidarič. 2010. “Critical Speed for the Dynamics of Truck Events on Bridges with a Smooth Road Surface.” </w:t>
      </w:r>
      <w:r w:rsidRPr="00227CC3">
        <w:rPr>
          <w:rFonts w:cs="Times New Roman"/>
          <w:i/>
          <w:iCs/>
        </w:rPr>
        <w:t>Journal of Sound and Vibration</w:t>
      </w:r>
      <w:r w:rsidRPr="00227CC3">
        <w:rPr>
          <w:rFonts w:cs="Times New Roman"/>
        </w:rPr>
        <w:t xml:space="preserve"> 329 (11): 2127–2146.</w:t>
      </w:r>
    </w:p>
    <w:p w14:paraId="4A762B40" w14:textId="77777777" w:rsidR="00227CC3" w:rsidRPr="00227CC3" w:rsidRDefault="00227CC3" w:rsidP="00227CC3">
      <w:pPr>
        <w:pStyle w:val="Bibliography"/>
        <w:rPr>
          <w:rFonts w:cs="Times New Roman"/>
        </w:rPr>
      </w:pPr>
      <w:r w:rsidRPr="00227CC3">
        <w:rPr>
          <w:rFonts w:cs="Times New Roman"/>
        </w:rPr>
        <w:t xml:space="preserve">Green, Mark F., David Cebon, and David J. Cole. 1995. “Effects of Vehicle Suspension Design on Dynamics of Highway Bridges.” </w:t>
      </w:r>
      <w:r w:rsidRPr="00227CC3">
        <w:rPr>
          <w:rFonts w:cs="Times New Roman"/>
          <w:i/>
          <w:iCs/>
        </w:rPr>
        <w:t>Journal of Structural Engineering</w:t>
      </w:r>
      <w:r w:rsidRPr="00227CC3">
        <w:rPr>
          <w:rFonts w:cs="Times New Roman"/>
        </w:rPr>
        <w:t xml:space="preserve"> 121 (2): 272–282.</w:t>
      </w:r>
    </w:p>
    <w:p w14:paraId="3266036D" w14:textId="77777777" w:rsidR="00227CC3" w:rsidRPr="00227CC3" w:rsidRDefault="00227CC3" w:rsidP="00227CC3">
      <w:pPr>
        <w:pStyle w:val="Bibliography"/>
        <w:rPr>
          <w:rFonts w:cs="Times New Roman"/>
        </w:rPr>
      </w:pPr>
      <w:r w:rsidRPr="00227CC3">
        <w:rPr>
          <w:rFonts w:cs="Times New Roman"/>
        </w:rPr>
        <w:t xml:space="preserve">Han, Wanshui, Jun Wu, C. S. Cai, and Suren Chen. 2015. “Characteristics and Dynamic Impact of Overloaded Extra Heavy Trucks on Typical Highway Bridges.” </w:t>
      </w:r>
      <w:r w:rsidRPr="00227CC3">
        <w:rPr>
          <w:rFonts w:cs="Times New Roman"/>
          <w:i/>
          <w:iCs/>
        </w:rPr>
        <w:t>Journal of Bridge Engineering</w:t>
      </w:r>
      <w:r w:rsidRPr="00227CC3">
        <w:rPr>
          <w:rFonts w:cs="Times New Roman"/>
        </w:rPr>
        <w:t xml:space="preserve"> 20 (2): 05014011. https://doi.org/10.1061/(ASCE)BE.1943-5592.0000666.</w:t>
      </w:r>
    </w:p>
    <w:p w14:paraId="0E9E49E3" w14:textId="77777777" w:rsidR="00227CC3" w:rsidRPr="00227CC3" w:rsidRDefault="00227CC3" w:rsidP="00227CC3">
      <w:pPr>
        <w:pStyle w:val="Bibliography"/>
        <w:rPr>
          <w:rFonts w:cs="Times New Roman"/>
        </w:rPr>
      </w:pPr>
      <w:r w:rsidRPr="00227CC3">
        <w:rPr>
          <w:rFonts w:cs="Times New Roman"/>
        </w:rPr>
        <w:t xml:space="preserve">Honda, Hideyuki, Yasuo Kajikawa, and Tameo Kobori. n.d. “Spectra of Road Surface Roughness on Bridges.” </w:t>
      </w:r>
      <w:r w:rsidRPr="00227CC3">
        <w:rPr>
          <w:rFonts w:cs="Times New Roman"/>
          <w:i/>
          <w:iCs/>
        </w:rPr>
        <w:t>Journal of the Structural Division</w:t>
      </w:r>
      <w:r w:rsidRPr="00227CC3">
        <w:rPr>
          <w:rFonts w:cs="Times New Roman"/>
        </w:rPr>
        <w:t xml:space="preserve"> 108 (9): 1956–1966.</w:t>
      </w:r>
    </w:p>
    <w:p w14:paraId="69854268" w14:textId="77777777" w:rsidR="00227CC3" w:rsidRPr="00227CC3" w:rsidRDefault="00227CC3" w:rsidP="00227CC3">
      <w:pPr>
        <w:pStyle w:val="Bibliography"/>
        <w:rPr>
          <w:rFonts w:cs="Times New Roman"/>
        </w:rPr>
      </w:pPr>
      <w:r w:rsidRPr="00227CC3">
        <w:rPr>
          <w:rFonts w:cs="Times New Roman"/>
        </w:rPr>
        <w:t xml:space="preserve">Inbanathan, Mahil J., and Martin Wieland. 1987. “Bridge Vibrations Due to Vehicle Moving over Rough Surface.” </w:t>
      </w:r>
      <w:r w:rsidRPr="00227CC3">
        <w:rPr>
          <w:rFonts w:cs="Times New Roman"/>
          <w:i/>
          <w:iCs/>
        </w:rPr>
        <w:t>Journal of Structural Engineering</w:t>
      </w:r>
      <w:r w:rsidRPr="00227CC3">
        <w:rPr>
          <w:rFonts w:cs="Times New Roman"/>
        </w:rPr>
        <w:t xml:space="preserve"> 113 (9): 1994–2008.</w:t>
      </w:r>
    </w:p>
    <w:p w14:paraId="385191C8" w14:textId="77777777" w:rsidR="00227CC3" w:rsidRPr="00227CC3" w:rsidRDefault="00227CC3" w:rsidP="00227CC3">
      <w:pPr>
        <w:pStyle w:val="Bibliography"/>
        <w:rPr>
          <w:rFonts w:cs="Times New Roman"/>
        </w:rPr>
      </w:pPr>
      <w:r w:rsidRPr="00227CC3">
        <w:rPr>
          <w:rFonts w:cs="Times New Roman"/>
        </w:rPr>
        <w:t xml:space="preserve">Kim, Chul Woo, Mitsuo Kawatani, and Ki Bong Kim. 2005. “Three-Dimensional Dynamic Analysis for Bridge–vehicle Interaction with Roadway Roughness.” </w:t>
      </w:r>
      <w:r w:rsidRPr="00227CC3">
        <w:rPr>
          <w:rFonts w:cs="Times New Roman"/>
          <w:i/>
          <w:iCs/>
        </w:rPr>
        <w:t>Computers &amp; Structures</w:t>
      </w:r>
      <w:r w:rsidRPr="00227CC3">
        <w:rPr>
          <w:rFonts w:cs="Times New Roman"/>
        </w:rPr>
        <w:t xml:space="preserve"> 83 (19): 1627–1645.</w:t>
      </w:r>
    </w:p>
    <w:p w14:paraId="2C52851E" w14:textId="77777777" w:rsidR="00227CC3" w:rsidRPr="00227CC3" w:rsidRDefault="00227CC3" w:rsidP="00227CC3">
      <w:pPr>
        <w:pStyle w:val="Bibliography"/>
        <w:rPr>
          <w:rFonts w:cs="Times New Roman"/>
        </w:rPr>
      </w:pPr>
      <w:r w:rsidRPr="00227CC3">
        <w:rPr>
          <w:rFonts w:cs="Times New Roman"/>
        </w:rPr>
        <w:t xml:space="preserve">Kou, Jine-Wen, and John T. DeWolf. 1997. “Vibrational Behavior of Continuous Span Highway Bridge—influencing Variables.” </w:t>
      </w:r>
      <w:r w:rsidRPr="00227CC3">
        <w:rPr>
          <w:rFonts w:cs="Times New Roman"/>
          <w:i/>
          <w:iCs/>
        </w:rPr>
        <w:t>Journal of Structural Engineering</w:t>
      </w:r>
      <w:r w:rsidRPr="00227CC3">
        <w:rPr>
          <w:rFonts w:cs="Times New Roman"/>
        </w:rPr>
        <w:t xml:space="preserve"> 123 (3): 333–344.</w:t>
      </w:r>
    </w:p>
    <w:p w14:paraId="74C9931B" w14:textId="77777777" w:rsidR="00227CC3" w:rsidRPr="00227CC3" w:rsidRDefault="00227CC3" w:rsidP="00227CC3">
      <w:pPr>
        <w:pStyle w:val="Bibliography"/>
        <w:rPr>
          <w:rFonts w:cs="Times New Roman"/>
        </w:rPr>
      </w:pPr>
      <w:r w:rsidRPr="00227CC3">
        <w:rPr>
          <w:rFonts w:cs="Times New Roman"/>
        </w:rPr>
        <w:t xml:space="preserve">Kurihara, M., and T. Shimogo. 1978. “Vibration of an Elastic Beam Subjected to Discrete Moving Loads.” </w:t>
      </w:r>
      <w:r w:rsidRPr="00227CC3">
        <w:rPr>
          <w:rFonts w:cs="Times New Roman"/>
          <w:i/>
          <w:iCs/>
        </w:rPr>
        <w:t>Journal of Mechanical Design</w:t>
      </w:r>
      <w:r w:rsidRPr="00227CC3">
        <w:rPr>
          <w:rFonts w:cs="Times New Roman"/>
        </w:rPr>
        <w:t xml:space="preserve"> 100 (3): 514–519.</w:t>
      </w:r>
    </w:p>
    <w:p w14:paraId="741D7063" w14:textId="77777777" w:rsidR="00227CC3" w:rsidRPr="00227CC3" w:rsidRDefault="00227CC3" w:rsidP="00227CC3">
      <w:pPr>
        <w:pStyle w:val="Bibliography"/>
        <w:rPr>
          <w:rFonts w:cs="Times New Roman"/>
        </w:rPr>
      </w:pPr>
      <w:r w:rsidRPr="00227CC3">
        <w:rPr>
          <w:rFonts w:cs="Times New Roman"/>
        </w:rPr>
        <w:t xml:space="preserve">Kwark, J. W., E. S. Choi, Y. J. Kim, B. S. Kim, and S. I. Kim. 2004. “Dynamic Behavior of Two-Span Continuous Concrete Bridges under Moving High-Speed Train.” </w:t>
      </w:r>
      <w:r w:rsidRPr="00227CC3">
        <w:rPr>
          <w:rFonts w:cs="Times New Roman"/>
          <w:i/>
          <w:iCs/>
        </w:rPr>
        <w:t>Computers &amp; Structures</w:t>
      </w:r>
      <w:r w:rsidRPr="00227CC3">
        <w:rPr>
          <w:rFonts w:cs="Times New Roman"/>
        </w:rPr>
        <w:t xml:space="preserve"> 82 (4): 463–474.</w:t>
      </w:r>
    </w:p>
    <w:p w14:paraId="286D704A" w14:textId="77777777" w:rsidR="00227CC3" w:rsidRPr="00227CC3" w:rsidRDefault="00227CC3" w:rsidP="00227CC3">
      <w:pPr>
        <w:pStyle w:val="Bibliography"/>
        <w:rPr>
          <w:rFonts w:cs="Times New Roman"/>
        </w:rPr>
      </w:pPr>
      <w:r w:rsidRPr="00227CC3">
        <w:rPr>
          <w:rFonts w:cs="Times New Roman"/>
        </w:rPr>
        <w:t xml:space="preserve">Kwasniewski, Leslaw, Hongyi Li, Jerry Wekezer, and Jerzy Malachowski. 2006. “Finite Element Analysis of Vehicle–bridge Interaction.” </w:t>
      </w:r>
      <w:r w:rsidRPr="00227CC3">
        <w:rPr>
          <w:rFonts w:cs="Times New Roman"/>
          <w:i/>
          <w:iCs/>
        </w:rPr>
        <w:t>Finite Elements in Analysis and Design</w:t>
      </w:r>
      <w:r w:rsidRPr="00227CC3">
        <w:rPr>
          <w:rFonts w:cs="Times New Roman"/>
        </w:rPr>
        <w:t xml:space="preserve"> 42 (11): 950–959.</w:t>
      </w:r>
    </w:p>
    <w:p w14:paraId="09799722" w14:textId="77777777" w:rsidR="00227CC3" w:rsidRPr="00227CC3" w:rsidRDefault="00227CC3" w:rsidP="00227CC3">
      <w:pPr>
        <w:pStyle w:val="Bibliography"/>
        <w:rPr>
          <w:rFonts w:cs="Times New Roman"/>
        </w:rPr>
      </w:pPr>
      <w:r w:rsidRPr="00227CC3">
        <w:rPr>
          <w:rFonts w:cs="Times New Roman"/>
        </w:rPr>
        <w:t xml:space="preserve">Kwasniewski, Leslaw, Jerry Wekezer, Garry Roufa, Hongyi Li, Jean Ducher, and Jerzy Malachowski. 2006. “Experimental Evaluation of Dynamic Effects for a Selected Highway Bridge.” </w:t>
      </w:r>
      <w:r w:rsidRPr="00227CC3">
        <w:rPr>
          <w:rFonts w:cs="Times New Roman"/>
          <w:i/>
          <w:iCs/>
        </w:rPr>
        <w:t>Journal of Performance of Constructed Facilities</w:t>
      </w:r>
      <w:r w:rsidRPr="00227CC3">
        <w:rPr>
          <w:rFonts w:cs="Times New Roman"/>
        </w:rPr>
        <w:t xml:space="preserve"> 20 (3): 253–260.</w:t>
      </w:r>
    </w:p>
    <w:p w14:paraId="18A7BB6F" w14:textId="77777777" w:rsidR="00227CC3" w:rsidRPr="00227CC3" w:rsidRDefault="00227CC3" w:rsidP="00227CC3">
      <w:pPr>
        <w:pStyle w:val="Bibliography"/>
        <w:rPr>
          <w:rFonts w:cs="Times New Roman"/>
        </w:rPr>
      </w:pPr>
      <w:r w:rsidRPr="00227CC3">
        <w:rPr>
          <w:rFonts w:cs="Times New Roman"/>
        </w:rPr>
        <w:t xml:space="preserve">Law, S. S., and X. Q. Zhu. 2005. “Bridge Dynamic Responses Due to Road Surface Roughness and Braking of Vehicle.” </w:t>
      </w:r>
      <w:r w:rsidRPr="00227CC3">
        <w:rPr>
          <w:rFonts w:cs="Times New Roman"/>
          <w:i/>
          <w:iCs/>
        </w:rPr>
        <w:t>Journal of Sound and Vibration</w:t>
      </w:r>
      <w:r w:rsidRPr="00227CC3">
        <w:rPr>
          <w:rFonts w:cs="Times New Roman"/>
        </w:rPr>
        <w:t xml:space="preserve"> 282 (3): 805–830.</w:t>
      </w:r>
    </w:p>
    <w:p w14:paraId="75CE611F" w14:textId="77777777" w:rsidR="00227CC3" w:rsidRPr="00227CC3" w:rsidRDefault="00227CC3" w:rsidP="00227CC3">
      <w:pPr>
        <w:pStyle w:val="Bibliography"/>
        <w:rPr>
          <w:rFonts w:cs="Times New Roman"/>
        </w:rPr>
      </w:pPr>
      <w:r w:rsidRPr="00227CC3">
        <w:rPr>
          <w:rFonts w:cs="Times New Roman"/>
        </w:rPr>
        <w:t xml:space="preserve">Li, Hongyi, Jerry Wekezer, and Leslaw Kwasniewski. 2008. “Dynamic Response of a Highway Bridge Subjected to Moving Vehicles.” </w:t>
      </w:r>
      <w:r w:rsidRPr="00227CC3">
        <w:rPr>
          <w:rFonts w:cs="Times New Roman"/>
          <w:i/>
          <w:iCs/>
        </w:rPr>
        <w:t>Journal of Bridge Engineering</w:t>
      </w:r>
      <w:r w:rsidRPr="00227CC3">
        <w:rPr>
          <w:rFonts w:cs="Times New Roman"/>
        </w:rPr>
        <w:t xml:space="preserve"> 13 (5): 439–448.</w:t>
      </w:r>
    </w:p>
    <w:p w14:paraId="0970CD43" w14:textId="77777777" w:rsidR="00227CC3" w:rsidRPr="00227CC3" w:rsidRDefault="00227CC3" w:rsidP="00227CC3">
      <w:pPr>
        <w:pStyle w:val="Bibliography"/>
        <w:rPr>
          <w:rFonts w:cs="Times New Roman"/>
        </w:rPr>
      </w:pPr>
      <w:r w:rsidRPr="00227CC3">
        <w:rPr>
          <w:rFonts w:cs="Times New Roman"/>
        </w:rPr>
        <w:lastRenderedPageBreak/>
        <w:t xml:space="preserve">Li, Jianzhong, and Mubiao Su. 1999. “The Resonant Vibration for a Simply Supported Girder Bridge under High-Speed Trains.” </w:t>
      </w:r>
      <w:r w:rsidRPr="00227CC3">
        <w:rPr>
          <w:rFonts w:cs="Times New Roman"/>
          <w:i/>
          <w:iCs/>
        </w:rPr>
        <w:t>Journal of Sound and Vibration</w:t>
      </w:r>
      <w:r w:rsidRPr="00227CC3">
        <w:rPr>
          <w:rFonts w:cs="Times New Roman"/>
        </w:rPr>
        <w:t xml:space="preserve"> 224 (5): 897–915.</w:t>
      </w:r>
    </w:p>
    <w:p w14:paraId="477F4580" w14:textId="77777777" w:rsidR="00227CC3" w:rsidRPr="00227CC3" w:rsidRDefault="00227CC3" w:rsidP="00227CC3">
      <w:pPr>
        <w:pStyle w:val="Bibliography"/>
        <w:rPr>
          <w:rFonts w:cs="Times New Roman"/>
        </w:rPr>
      </w:pPr>
      <w:r w:rsidRPr="00227CC3">
        <w:rPr>
          <w:rFonts w:cs="Times New Roman"/>
        </w:rPr>
        <w:t xml:space="preserve">Li, Yingyan, Eugene OBrien, and Arturo González. 2006. “The Development of a Dynamic Amplification Estimator for Bridges with Good Road Profiles.” </w:t>
      </w:r>
      <w:r w:rsidRPr="00227CC3">
        <w:rPr>
          <w:rFonts w:cs="Times New Roman"/>
          <w:i/>
          <w:iCs/>
        </w:rPr>
        <w:t>Journal of Sound and Vibration</w:t>
      </w:r>
      <w:r w:rsidRPr="00227CC3">
        <w:rPr>
          <w:rFonts w:cs="Times New Roman"/>
        </w:rPr>
        <w:t xml:space="preserve"> 293 (1): 125–137.</w:t>
      </w:r>
    </w:p>
    <w:p w14:paraId="789A283F" w14:textId="77777777" w:rsidR="00227CC3" w:rsidRPr="00227CC3" w:rsidRDefault="00227CC3" w:rsidP="00227CC3">
      <w:pPr>
        <w:pStyle w:val="Bibliography"/>
        <w:rPr>
          <w:rFonts w:cs="Times New Roman"/>
        </w:rPr>
      </w:pPr>
      <w:r w:rsidRPr="00227CC3">
        <w:rPr>
          <w:rFonts w:cs="Times New Roman"/>
        </w:rPr>
        <w:t xml:space="preserve">Lipari, Alessandro, Colin C. Caprani, and Eugene J. OBrien. 2017. “Heavy-Vehicle Gap Control for Bridge Loading Mitigation.” </w:t>
      </w:r>
      <w:r w:rsidRPr="00227CC3">
        <w:rPr>
          <w:rFonts w:cs="Times New Roman"/>
          <w:i/>
          <w:iCs/>
        </w:rPr>
        <w:t>IEEE Intelligent Transportation Systems Magazine</w:t>
      </w:r>
      <w:r w:rsidRPr="00227CC3">
        <w:rPr>
          <w:rFonts w:cs="Times New Roman"/>
        </w:rPr>
        <w:t xml:space="preserve"> 9 (4): 118–131.</w:t>
      </w:r>
    </w:p>
    <w:p w14:paraId="4D06F68A" w14:textId="77777777" w:rsidR="00227CC3" w:rsidRPr="00227CC3" w:rsidRDefault="00227CC3" w:rsidP="00227CC3">
      <w:pPr>
        <w:pStyle w:val="Bibliography"/>
        <w:rPr>
          <w:rFonts w:cs="Times New Roman"/>
        </w:rPr>
      </w:pPr>
      <w:r w:rsidRPr="00227CC3">
        <w:rPr>
          <w:rFonts w:cs="Times New Roman"/>
        </w:rPr>
        <w:t xml:space="preserve">Liu, Chunhua, Dongzhou Huang, and Ton-Lo Wang. 2002. “Analytical Dynamic Impact Study Based on Correlated Road Roughness.” </w:t>
      </w:r>
      <w:r w:rsidRPr="00227CC3">
        <w:rPr>
          <w:rFonts w:cs="Times New Roman"/>
          <w:i/>
          <w:iCs/>
        </w:rPr>
        <w:t>Computers &amp; Structures</w:t>
      </w:r>
      <w:r w:rsidRPr="00227CC3">
        <w:rPr>
          <w:rFonts w:cs="Times New Roman"/>
        </w:rPr>
        <w:t xml:space="preserve"> 80 (20): 1639–1650.</w:t>
      </w:r>
    </w:p>
    <w:p w14:paraId="1F2CFD80" w14:textId="77777777" w:rsidR="00227CC3" w:rsidRPr="00227CC3" w:rsidRDefault="00227CC3" w:rsidP="00227CC3">
      <w:pPr>
        <w:pStyle w:val="Bibliography"/>
        <w:rPr>
          <w:rFonts w:cs="Times New Roman"/>
        </w:rPr>
      </w:pPr>
      <w:r w:rsidRPr="00227CC3">
        <w:rPr>
          <w:rFonts w:cs="Times New Roman"/>
        </w:rPr>
        <w:t xml:space="preserve">Loprencipe, Giuseppe, and Pablo Zoccali. 2017. “Use of Generated Artificial Road Profiles in Road Roughness Evaluation.” </w:t>
      </w:r>
      <w:r w:rsidRPr="00227CC3">
        <w:rPr>
          <w:rFonts w:cs="Times New Roman"/>
          <w:i/>
          <w:iCs/>
        </w:rPr>
        <w:t>Journal of Modern Transportation</w:t>
      </w:r>
      <w:r w:rsidRPr="00227CC3">
        <w:rPr>
          <w:rFonts w:cs="Times New Roman"/>
        </w:rPr>
        <w:t xml:space="preserve"> 25 (1): 24–33. https://doi.org/10.1007/s40534-017-0122-1.</w:t>
      </w:r>
    </w:p>
    <w:p w14:paraId="1C05EA86" w14:textId="77777777" w:rsidR="00227CC3" w:rsidRPr="00227CC3" w:rsidRDefault="00227CC3" w:rsidP="00227CC3">
      <w:pPr>
        <w:pStyle w:val="Bibliography"/>
        <w:rPr>
          <w:rFonts w:cs="Times New Roman"/>
        </w:rPr>
      </w:pPr>
      <w:r w:rsidRPr="00227CC3">
        <w:rPr>
          <w:rFonts w:cs="Times New Roman"/>
        </w:rPr>
        <w:t xml:space="preserve">Majka, Michal, and Michael Hartnett. 2008. “Effects of Speed, Load and Damping on the Dynamic Response of Railway Bridges and Vehicles.” </w:t>
      </w:r>
      <w:r w:rsidRPr="00227CC3">
        <w:rPr>
          <w:rFonts w:cs="Times New Roman"/>
          <w:i/>
          <w:iCs/>
        </w:rPr>
        <w:t>Computers &amp; Structures</w:t>
      </w:r>
      <w:r w:rsidRPr="00227CC3">
        <w:rPr>
          <w:rFonts w:cs="Times New Roman"/>
        </w:rPr>
        <w:t xml:space="preserve"> 86 (6): 556–572.</w:t>
      </w:r>
    </w:p>
    <w:p w14:paraId="2A02D40C" w14:textId="77777777" w:rsidR="00227CC3" w:rsidRPr="00227CC3" w:rsidRDefault="00227CC3" w:rsidP="00227CC3">
      <w:pPr>
        <w:pStyle w:val="Bibliography"/>
        <w:rPr>
          <w:rFonts w:cs="Times New Roman"/>
        </w:rPr>
      </w:pPr>
      <w:r w:rsidRPr="00227CC3">
        <w:rPr>
          <w:rFonts w:cs="Times New Roman"/>
        </w:rPr>
        <w:t xml:space="preserve">Nassif, Hani H., and Andrzej S. Nowak. 1995. “Dynamic Effect Of Truck Loads On Girder Bridges.” In </w:t>
      </w:r>
      <w:r w:rsidRPr="00227CC3">
        <w:rPr>
          <w:rFonts w:cs="Times New Roman"/>
          <w:i/>
          <w:iCs/>
        </w:rPr>
        <w:t>Proceedings of the International Symposium on Heavy Vehicle Weights and Dimensions. Road Transport Technology</w:t>
      </w:r>
      <w:r w:rsidRPr="00227CC3">
        <w:rPr>
          <w:rFonts w:cs="Times New Roman"/>
        </w:rPr>
        <w:t>, 383–387.</w:t>
      </w:r>
    </w:p>
    <w:p w14:paraId="498DA122" w14:textId="77777777" w:rsidR="00227CC3" w:rsidRPr="00227CC3" w:rsidRDefault="00227CC3" w:rsidP="00227CC3">
      <w:pPr>
        <w:pStyle w:val="Bibliography"/>
        <w:rPr>
          <w:rFonts w:cs="Times New Roman"/>
        </w:rPr>
      </w:pPr>
      <w:r w:rsidRPr="00227CC3">
        <w:rPr>
          <w:rFonts w:cs="Times New Roman"/>
        </w:rPr>
        <w:t xml:space="preserve">OBrien, Eugene J., Daniel Cantero, Bernard Enright, and Arturo González. 2010. “Characteristic Dynamic Increment for Extreme Traffic Loading Events on Short and Medium Span Highway Bridges.” </w:t>
      </w:r>
      <w:r w:rsidRPr="00227CC3">
        <w:rPr>
          <w:rFonts w:cs="Times New Roman"/>
          <w:i/>
          <w:iCs/>
        </w:rPr>
        <w:t>Engineering Structures</w:t>
      </w:r>
      <w:r w:rsidRPr="00227CC3">
        <w:rPr>
          <w:rFonts w:cs="Times New Roman"/>
        </w:rPr>
        <w:t xml:space="preserve"> 32 (12): 3827–3835.</w:t>
      </w:r>
    </w:p>
    <w:p w14:paraId="596B67D9" w14:textId="77777777" w:rsidR="00227CC3" w:rsidRPr="00227CC3" w:rsidRDefault="00227CC3" w:rsidP="00227CC3">
      <w:pPr>
        <w:pStyle w:val="Bibliography"/>
        <w:rPr>
          <w:rFonts w:cs="Times New Roman"/>
        </w:rPr>
      </w:pPr>
      <w:r w:rsidRPr="00227CC3">
        <w:rPr>
          <w:rFonts w:cs="Times New Roman"/>
        </w:rPr>
        <w:t xml:space="preserve">OBrien, Eugene, Yingyan Li, and Arturo González. 2006. “Bridge Roughness Index as an Indicator of Bridge Dynamic Amplification.” </w:t>
      </w:r>
      <w:r w:rsidRPr="00227CC3">
        <w:rPr>
          <w:rFonts w:cs="Times New Roman"/>
          <w:i/>
          <w:iCs/>
        </w:rPr>
        <w:t>Computers &amp; Structures</w:t>
      </w:r>
      <w:r w:rsidRPr="00227CC3">
        <w:rPr>
          <w:rFonts w:cs="Times New Roman"/>
        </w:rPr>
        <w:t xml:space="preserve"> 84 (12): 759–769.</w:t>
      </w:r>
    </w:p>
    <w:p w14:paraId="087BC926" w14:textId="77777777" w:rsidR="00227CC3" w:rsidRPr="00227CC3" w:rsidRDefault="00227CC3" w:rsidP="00227CC3">
      <w:pPr>
        <w:pStyle w:val="Bibliography"/>
        <w:rPr>
          <w:rFonts w:cs="Times New Roman"/>
        </w:rPr>
      </w:pPr>
      <w:r w:rsidRPr="00227CC3">
        <w:rPr>
          <w:rFonts w:cs="Times New Roman"/>
        </w:rPr>
        <w:t xml:space="preserve">Park, Young Suk, Dong Ku Shin, and Tae Ju Chung. 2005. “Influence of Road Surface Roughness on Dynamic Impact Factor of Bridge by Full-Scale Dynamic Testing.” </w:t>
      </w:r>
      <w:r w:rsidRPr="00227CC3">
        <w:rPr>
          <w:rFonts w:cs="Times New Roman"/>
          <w:i/>
          <w:iCs/>
        </w:rPr>
        <w:t>Canadian Journal of Civil Engineering</w:t>
      </w:r>
      <w:r w:rsidRPr="00227CC3">
        <w:rPr>
          <w:rFonts w:cs="Times New Roman"/>
        </w:rPr>
        <w:t xml:space="preserve"> 32 (5): 825–829.</w:t>
      </w:r>
    </w:p>
    <w:p w14:paraId="0FE07E11" w14:textId="77777777" w:rsidR="00227CC3" w:rsidRPr="00227CC3" w:rsidRDefault="00227CC3" w:rsidP="00227CC3">
      <w:pPr>
        <w:pStyle w:val="Bibliography"/>
        <w:rPr>
          <w:rFonts w:cs="Times New Roman"/>
        </w:rPr>
      </w:pPr>
      <w:r w:rsidRPr="00227CC3">
        <w:rPr>
          <w:rFonts w:cs="Times New Roman"/>
        </w:rPr>
        <w:t xml:space="preserve">Paultre, Patrick, Omar Chaallal, and Jean Proulx. 1992. “Bridge Dynamics and Dynamic Amplification Factors-a Review of Analytical and Experimental Findings.” </w:t>
      </w:r>
      <w:r w:rsidRPr="00227CC3">
        <w:rPr>
          <w:rFonts w:cs="Times New Roman"/>
          <w:i/>
          <w:iCs/>
        </w:rPr>
        <w:t>Canadian Journal of Civil Engineering</w:t>
      </w:r>
      <w:r w:rsidRPr="00227CC3">
        <w:rPr>
          <w:rFonts w:cs="Times New Roman"/>
        </w:rPr>
        <w:t xml:space="preserve"> 19 (2): 260–278.</w:t>
      </w:r>
    </w:p>
    <w:p w14:paraId="3250FBB0" w14:textId="77777777" w:rsidR="00227CC3" w:rsidRPr="00227CC3" w:rsidRDefault="00227CC3" w:rsidP="00227CC3">
      <w:pPr>
        <w:pStyle w:val="Bibliography"/>
        <w:rPr>
          <w:rFonts w:cs="Times New Roman"/>
        </w:rPr>
      </w:pPr>
      <w:r w:rsidRPr="00227CC3">
        <w:rPr>
          <w:rFonts w:cs="Times New Roman"/>
        </w:rPr>
        <w:t xml:space="preserve">Reiher, H., and F. J. Meister. 1931. “The Effect of Vibration on People.” </w:t>
      </w:r>
      <w:r w:rsidRPr="00227CC3">
        <w:rPr>
          <w:rFonts w:cs="Times New Roman"/>
          <w:i/>
          <w:iCs/>
        </w:rPr>
        <w:t>Forschung Auf Dem Gebiete Des Ingenieurwesens</w:t>
      </w:r>
      <w:r w:rsidRPr="00227CC3">
        <w:rPr>
          <w:rFonts w:cs="Times New Roman"/>
        </w:rPr>
        <w:t xml:space="preserve"> 2 (11): 381–386.</w:t>
      </w:r>
    </w:p>
    <w:p w14:paraId="67D45A8A" w14:textId="77777777" w:rsidR="00227CC3" w:rsidRPr="00227CC3" w:rsidRDefault="00227CC3" w:rsidP="00227CC3">
      <w:pPr>
        <w:pStyle w:val="Bibliography"/>
        <w:rPr>
          <w:rFonts w:cs="Times New Roman"/>
        </w:rPr>
      </w:pPr>
      <w:r w:rsidRPr="00227CC3">
        <w:rPr>
          <w:rFonts w:cs="Times New Roman"/>
        </w:rPr>
        <w:t xml:space="preserve">Wang, Ton-Lo, and Dongzhou Huang. 1992. “Cable-Stayed Bridge Vibration Due to Road Surface Roughness.” </w:t>
      </w:r>
      <w:r w:rsidRPr="00227CC3">
        <w:rPr>
          <w:rFonts w:cs="Times New Roman"/>
          <w:i/>
          <w:iCs/>
        </w:rPr>
        <w:t>Journal of Structural Engineering</w:t>
      </w:r>
      <w:r w:rsidRPr="00227CC3">
        <w:rPr>
          <w:rFonts w:cs="Times New Roman"/>
        </w:rPr>
        <w:t xml:space="preserve"> 118 (5): 1354–1374.</w:t>
      </w:r>
    </w:p>
    <w:p w14:paraId="58A24489" w14:textId="77777777" w:rsidR="00227CC3" w:rsidRPr="00227CC3" w:rsidRDefault="00227CC3" w:rsidP="00227CC3">
      <w:pPr>
        <w:pStyle w:val="Bibliography"/>
        <w:rPr>
          <w:rFonts w:cs="Times New Roman"/>
        </w:rPr>
      </w:pPr>
      <w:r w:rsidRPr="00227CC3">
        <w:rPr>
          <w:rFonts w:cs="Times New Roman"/>
        </w:rPr>
        <w:t xml:space="preserve">Willis, R. 1849. “The Effect Produced by Causing Weights to Travel over Elastic Bars.” </w:t>
      </w:r>
      <w:r w:rsidRPr="00227CC3">
        <w:rPr>
          <w:rFonts w:cs="Times New Roman"/>
          <w:i/>
          <w:iCs/>
        </w:rPr>
        <w:t>Report of Commissioners Appointed to Inquire into the Application of Iron to Railway Structures, Appendix, HM Stationery Office, London, UK</w:t>
      </w:r>
      <w:r w:rsidRPr="00227CC3">
        <w:rPr>
          <w:rFonts w:cs="Times New Roman"/>
        </w:rPr>
        <w:t>.</w:t>
      </w:r>
    </w:p>
    <w:p w14:paraId="642C24E4" w14:textId="77777777" w:rsidR="00227CC3" w:rsidRPr="00227CC3" w:rsidRDefault="00227CC3" w:rsidP="00227CC3">
      <w:pPr>
        <w:pStyle w:val="Bibliography"/>
        <w:rPr>
          <w:rFonts w:cs="Times New Roman"/>
        </w:rPr>
      </w:pPr>
      <w:r w:rsidRPr="00227CC3">
        <w:rPr>
          <w:rFonts w:cs="Times New Roman"/>
        </w:rPr>
        <w:t xml:space="preserve">Wu, Yean-Seng, Yeong-Bin Yang, and Jong-Dar Yau. 2001. “Three-Dimensional Analysis of Train-Rail-Bridge Interaction Problems.” </w:t>
      </w:r>
      <w:r w:rsidRPr="00227CC3">
        <w:rPr>
          <w:rFonts w:cs="Times New Roman"/>
          <w:i/>
          <w:iCs/>
        </w:rPr>
        <w:t>Vehicle System Dynamics</w:t>
      </w:r>
      <w:r w:rsidRPr="00227CC3">
        <w:rPr>
          <w:rFonts w:cs="Times New Roman"/>
        </w:rPr>
        <w:t xml:space="preserve"> 36 (1): 1–35.</w:t>
      </w:r>
    </w:p>
    <w:p w14:paraId="0C9038F7" w14:textId="77777777" w:rsidR="00227CC3" w:rsidRPr="00227CC3" w:rsidRDefault="00227CC3" w:rsidP="00227CC3">
      <w:pPr>
        <w:pStyle w:val="Bibliography"/>
        <w:rPr>
          <w:rFonts w:cs="Times New Roman"/>
        </w:rPr>
      </w:pPr>
      <w:r w:rsidRPr="00227CC3">
        <w:rPr>
          <w:rFonts w:cs="Times New Roman"/>
        </w:rPr>
        <w:lastRenderedPageBreak/>
        <w:t xml:space="preserve">Yang, Y. B., and C. W. Lin. 2005. “Vehicle–bridge Interaction Dynamics and Potential Applications.” </w:t>
      </w:r>
      <w:r w:rsidRPr="00227CC3">
        <w:rPr>
          <w:rFonts w:cs="Times New Roman"/>
          <w:i/>
          <w:iCs/>
        </w:rPr>
        <w:t>Journal of Sound and Vibration</w:t>
      </w:r>
      <w:r w:rsidRPr="00227CC3">
        <w:rPr>
          <w:rFonts w:cs="Times New Roman"/>
        </w:rPr>
        <w:t xml:space="preserve"> 284 (1): 205–226.</w:t>
      </w:r>
    </w:p>
    <w:p w14:paraId="13E6120E" w14:textId="77777777" w:rsidR="00227CC3" w:rsidRPr="00227CC3" w:rsidRDefault="00227CC3" w:rsidP="00227CC3">
      <w:pPr>
        <w:pStyle w:val="Bibliography"/>
        <w:rPr>
          <w:rFonts w:cs="Times New Roman"/>
        </w:rPr>
      </w:pPr>
      <w:r w:rsidRPr="00227CC3">
        <w:rPr>
          <w:rFonts w:cs="Times New Roman"/>
        </w:rPr>
        <w:t xml:space="preserve">Yang, Y.-B., C. W. Lin, and J. D. Yau. 2004. “Extracting Bridge Frequencies from the Dynamic Response of a Passing Vehicle.” </w:t>
      </w:r>
      <w:r w:rsidRPr="00227CC3">
        <w:rPr>
          <w:rFonts w:cs="Times New Roman"/>
          <w:i/>
          <w:iCs/>
        </w:rPr>
        <w:t>Journal of Sound and Vibration</w:t>
      </w:r>
      <w:r w:rsidRPr="00227CC3">
        <w:rPr>
          <w:rFonts w:cs="Times New Roman"/>
        </w:rPr>
        <w:t xml:space="preserve"> 272 (3): 471–493.</w:t>
      </w:r>
    </w:p>
    <w:p w14:paraId="7C4F7102" w14:textId="77777777" w:rsidR="00227CC3" w:rsidRPr="00227CC3" w:rsidRDefault="00227CC3" w:rsidP="00227CC3">
      <w:pPr>
        <w:pStyle w:val="Bibliography"/>
        <w:rPr>
          <w:rFonts w:cs="Times New Roman"/>
        </w:rPr>
      </w:pPr>
      <w:r w:rsidRPr="00227CC3">
        <w:rPr>
          <w:rFonts w:cs="Times New Roman"/>
        </w:rPr>
        <w:t xml:space="preserve">Yang, Yeong-Bin, Jong-Dar Yau, and Lin-Ching Hsu. 1997. “Vibration of Simple Beams Due to Trains Moving at High Speeds.” </w:t>
      </w:r>
      <w:r w:rsidRPr="00227CC3">
        <w:rPr>
          <w:rFonts w:cs="Times New Roman"/>
          <w:i/>
          <w:iCs/>
        </w:rPr>
        <w:t>Engineering Structures</w:t>
      </w:r>
      <w:r w:rsidRPr="00227CC3">
        <w:rPr>
          <w:rFonts w:cs="Times New Roman"/>
        </w:rPr>
        <w:t xml:space="preserve"> 19 (11): 936–944.</w:t>
      </w:r>
    </w:p>
    <w:p w14:paraId="0EAF5656" w14:textId="77777777" w:rsidR="00227CC3" w:rsidRPr="00227CC3" w:rsidRDefault="00227CC3" w:rsidP="00227CC3">
      <w:pPr>
        <w:pStyle w:val="Bibliography"/>
        <w:rPr>
          <w:rFonts w:cs="Times New Roman"/>
        </w:rPr>
      </w:pPr>
      <w:r w:rsidRPr="00227CC3">
        <w:rPr>
          <w:rFonts w:cs="Times New Roman"/>
        </w:rPr>
        <w:t xml:space="preserve">Zhang, Qi-Lin, A. Vrouwenvelder, and J. Wardenier. 2001. “Dynamic Amplification Factors and EUDL of Bridges under Random Traffic Flows.” </w:t>
      </w:r>
      <w:r w:rsidRPr="00227CC3">
        <w:rPr>
          <w:rFonts w:cs="Times New Roman"/>
          <w:i/>
          <w:iCs/>
        </w:rPr>
        <w:t>Engineering Structures</w:t>
      </w:r>
      <w:r w:rsidRPr="00227CC3">
        <w:rPr>
          <w:rFonts w:cs="Times New Roman"/>
        </w:rPr>
        <w:t xml:space="preserve"> 23 (6): 663–672.</w:t>
      </w:r>
    </w:p>
    <w:p w14:paraId="778FD76A" w14:textId="77777777"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fmoon" w:date="2018-01-30T12:22:00Z" w:initials="f">
    <w:p w14:paraId="3BDDC98A" w14:textId="77777777" w:rsidR="00362340" w:rsidRDefault="00362340">
      <w:pPr>
        <w:pStyle w:val="CommentText"/>
      </w:pPr>
      <w:r>
        <w:rPr>
          <w:rStyle w:val="CommentReference"/>
        </w:rPr>
        <w:annotationRef/>
      </w:r>
      <w:r>
        <w:t>I like pulling the objectives out of the narrative so they are easy for people to find</w:t>
      </w:r>
    </w:p>
  </w:comment>
  <w:comment w:id="24" w:author="fmoon" w:date="2018-01-30T12:24:00Z" w:initials="f">
    <w:p w14:paraId="46898960" w14:textId="77777777" w:rsidR="00362340" w:rsidRDefault="00362340">
      <w:pPr>
        <w:pStyle w:val="CommentText"/>
      </w:pPr>
      <w:r>
        <w:rPr>
          <w:rStyle w:val="CommentReference"/>
        </w:rPr>
        <w:annotationRef/>
      </w:r>
      <w:r>
        <w:t>This is more of a broader impact</w:t>
      </w:r>
    </w:p>
  </w:comment>
  <w:comment w:id="58" w:author="fmoon" w:date="2018-01-30T18:01:00Z" w:initials="f">
    <w:p w14:paraId="0771F8E5" w14:textId="5702D4EC" w:rsidR="00695E7D" w:rsidRDefault="00695E7D">
      <w:pPr>
        <w:pStyle w:val="CommentText"/>
      </w:pPr>
      <w:r>
        <w:rPr>
          <w:rStyle w:val="CommentReference"/>
        </w:rPr>
        <w:annotationRef/>
      </w:r>
      <w:r>
        <w:t>Is this done for each time step? I believe it would change as the truck moves across the bridge, no?</w:t>
      </w:r>
    </w:p>
  </w:comment>
  <w:comment w:id="62" w:author="fmoon" w:date="2018-01-30T18:03:00Z" w:initials="f">
    <w:p w14:paraId="22AF4273" w14:textId="499CEBA8" w:rsidR="00695E7D" w:rsidRDefault="00695E7D">
      <w:pPr>
        <w:pStyle w:val="CommentText"/>
      </w:pPr>
      <w:r>
        <w:rPr>
          <w:rStyle w:val="CommentReference"/>
        </w:rPr>
        <w:annotationRef/>
      </w:r>
      <w:r>
        <w:t xml:space="preserve">These headings appear to all be the same “level” but the flow seems to indicate some should be nested under others. </w:t>
      </w:r>
    </w:p>
  </w:comment>
  <w:comment w:id="79" w:author="fmoon" w:date="2018-01-30T18:11:00Z" w:initials="f">
    <w:p w14:paraId="3E8C2923" w14:textId="1877DE13" w:rsidR="0043724C" w:rsidRDefault="0043724C">
      <w:pPr>
        <w:pStyle w:val="CommentText"/>
      </w:pPr>
      <w:r>
        <w:rPr>
          <w:rStyle w:val="CommentReference"/>
        </w:rPr>
        <w:annotationRef/>
      </w:r>
      <w:r>
        <w:t>Can you add a very brief section that clearly highlights the knowledge gaps? Maybe even use Knowledge Gaps as the heading?</w:t>
      </w:r>
    </w:p>
  </w:comment>
  <w:comment w:id="81" w:author="fmoon" w:date="2018-01-30T18:09:00Z" w:initials="f">
    <w:p w14:paraId="1885300D" w14:textId="5ECFEE90" w:rsidR="0043724C" w:rsidRDefault="0043724C">
      <w:pPr>
        <w:pStyle w:val="CommentText"/>
      </w:pPr>
      <w:r>
        <w:rPr>
          <w:rStyle w:val="CommentReference"/>
        </w:rPr>
        <w:annotationRef/>
      </w:r>
      <w:r>
        <w:t>I would repeat the previous objectives here to be consistent</w:t>
      </w:r>
    </w:p>
  </w:comment>
  <w:comment w:id="83" w:author="fmoon" w:date="2018-01-30T18:10:00Z" w:initials="f">
    <w:p w14:paraId="69FFF9E1" w14:textId="541C21CB" w:rsidR="0043724C" w:rsidRDefault="0043724C">
      <w:pPr>
        <w:pStyle w:val="CommentText"/>
      </w:pPr>
      <w:r>
        <w:rPr>
          <w:rStyle w:val="CommentReference"/>
        </w:rPr>
        <w:annotationRef/>
      </w:r>
      <w:r>
        <w:t>Has this been done before? If not, we should point that out – call it novel</w:t>
      </w:r>
    </w:p>
  </w:comment>
  <w:comment w:id="97" w:author="fmoon" w:date="2018-01-30T18:16:00Z" w:initials="f">
    <w:p w14:paraId="728A5781" w14:textId="73FA57A2" w:rsidR="008E1A5F" w:rsidRDefault="008E1A5F">
      <w:pPr>
        <w:pStyle w:val="CommentText"/>
      </w:pPr>
      <w:r>
        <w:rPr>
          <w:rStyle w:val="CommentReference"/>
        </w:rPr>
        <w:annotationRef/>
      </w:r>
      <w:r>
        <w:t>Maybe switch to a Phase 1, 2, 3, etc. format with Tasks 1,2,3, etc. under each one...</w:t>
      </w:r>
    </w:p>
    <w:p w14:paraId="02CFAF93" w14:textId="77777777" w:rsidR="008E1A5F" w:rsidRDefault="008E1A5F" w:rsidP="008E1A5F">
      <w:pPr>
        <w:pStyle w:val="CommentText"/>
        <w:ind w:firstLine="720"/>
      </w:pPr>
      <w:r>
        <w:t>Phase 1 – Preliminary Field Characterization</w:t>
      </w:r>
    </w:p>
    <w:p w14:paraId="5E2B314B" w14:textId="3D6AA29F" w:rsidR="008E1A5F" w:rsidRDefault="008E1A5F">
      <w:pPr>
        <w:pStyle w:val="CommentText"/>
      </w:pPr>
      <w:r>
        <w:t>Phase 2 – Detailed Field Characterization</w:t>
      </w:r>
    </w:p>
  </w:comment>
  <w:comment w:id="105" w:author="fmoon" w:date="2018-01-30T18:18:00Z" w:initials="f">
    <w:p w14:paraId="6600D40A" w14:textId="45E3C906" w:rsidR="008E1A5F" w:rsidRDefault="008E1A5F">
      <w:pPr>
        <w:pStyle w:val="CommentText"/>
      </w:pPr>
      <w:r>
        <w:rPr>
          <w:rStyle w:val="CommentReference"/>
        </w:rPr>
        <w:annotationRef/>
      </w:r>
      <w:r>
        <w:t xml:space="preserve">You may mention the use of some data mining approaches – multi-variate regression analysis, clustering techniques, etc.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DC98A" w15:done="0"/>
  <w15:commentEx w15:paraId="46898960" w15:done="0"/>
  <w15:commentEx w15:paraId="0771F8E5" w15:done="0"/>
  <w15:commentEx w15:paraId="22AF4273" w15:done="0"/>
  <w15:commentEx w15:paraId="3E8C2923" w15:done="0"/>
  <w15:commentEx w15:paraId="1885300D" w15:done="0"/>
  <w15:commentEx w15:paraId="69FFF9E1" w15:done="0"/>
  <w15:commentEx w15:paraId="5E2B314B" w15:done="0"/>
  <w15:commentEx w15:paraId="6600D4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72B41"/>
    <w:multiLevelType w:val="hybridMultilevel"/>
    <w:tmpl w:val="F06CED8C"/>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127A9"/>
    <w:multiLevelType w:val="hybridMultilevel"/>
    <w:tmpl w:val="D2083E50"/>
    <w:lvl w:ilvl="0" w:tplc="F910805E">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C4AE9"/>
    <w:multiLevelType w:val="hybridMultilevel"/>
    <w:tmpl w:val="F12A8CF6"/>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36473"/>
    <w:multiLevelType w:val="hybridMultilevel"/>
    <w:tmpl w:val="2B44439C"/>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033D2"/>
    <w:multiLevelType w:val="hybridMultilevel"/>
    <w:tmpl w:val="674C24D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2422D"/>
    <w:multiLevelType w:val="hybridMultilevel"/>
    <w:tmpl w:val="090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61871"/>
    <w:multiLevelType w:val="hybridMultilevel"/>
    <w:tmpl w:val="83221742"/>
    <w:lvl w:ilvl="0" w:tplc="141CEA2E">
      <w:start w:val="1"/>
      <w:numFmt w:val="lowerLetter"/>
      <w:lvlText w:val="Task 6.%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B1562"/>
    <w:multiLevelType w:val="hybridMultilevel"/>
    <w:tmpl w:val="82C8BCFE"/>
    <w:lvl w:ilvl="0" w:tplc="0240A8DA">
      <w:start w:val="1"/>
      <w:numFmt w:val="lowerLetter"/>
      <w:lvlText w:val="Task 5.%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F2CB2"/>
    <w:multiLevelType w:val="hybridMultilevel"/>
    <w:tmpl w:val="7BB8B84A"/>
    <w:lvl w:ilvl="0" w:tplc="7AA20FFC">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0"/>
  </w:num>
  <w:num w:numId="5">
    <w:abstractNumId w:val="2"/>
  </w:num>
  <w:num w:numId="6">
    <w:abstractNumId w:val="9"/>
  </w:num>
  <w:num w:numId="7">
    <w:abstractNumId w:val="11"/>
  </w:num>
  <w:num w:numId="8">
    <w:abstractNumId w:val="7"/>
  </w:num>
  <w:num w:numId="9">
    <w:abstractNumId w:val="5"/>
  </w:num>
  <w:num w:numId="10">
    <w:abstractNumId w:val="6"/>
  </w:num>
  <w:num w:numId="11">
    <w:abstractNumId w:val="8"/>
  </w:num>
  <w:num w:numId="12">
    <w:abstractNumId w:val="4"/>
  </w:num>
  <w:num w:numId="13">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moon">
    <w15:presenceInfo w15:providerId="None" w15:userId="fm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30"/>
    <w:rsid w:val="0000464E"/>
    <w:rsid w:val="0001149D"/>
    <w:rsid w:val="00014644"/>
    <w:rsid w:val="00015358"/>
    <w:rsid w:val="00021605"/>
    <w:rsid w:val="000220D8"/>
    <w:rsid w:val="00036F0E"/>
    <w:rsid w:val="00050BDC"/>
    <w:rsid w:val="00066600"/>
    <w:rsid w:val="00080F83"/>
    <w:rsid w:val="00082139"/>
    <w:rsid w:val="00083C16"/>
    <w:rsid w:val="00085C0E"/>
    <w:rsid w:val="000A3565"/>
    <w:rsid w:val="000C61EB"/>
    <w:rsid w:val="000D39D2"/>
    <w:rsid w:val="000D5F82"/>
    <w:rsid w:val="00102485"/>
    <w:rsid w:val="001053C2"/>
    <w:rsid w:val="00110453"/>
    <w:rsid w:val="001121BA"/>
    <w:rsid w:val="001156D8"/>
    <w:rsid w:val="00117B92"/>
    <w:rsid w:val="00122009"/>
    <w:rsid w:val="00124007"/>
    <w:rsid w:val="00124CF3"/>
    <w:rsid w:val="001346F8"/>
    <w:rsid w:val="001448D9"/>
    <w:rsid w:val="00157066"/>
    <w:rsid w:val="001574BD"/>
    <w:rsid w:val="00157C54"/>
    <w:rsid w:val="0017222F"/>
    <w:rsid w:val="00175C91"/>
    <w:rsid w:val="001761B2"/>
    <w:rsid w:val="001A1693"/>
    <w:rsid w:val="001B3912"/>
    <w:rsid w:val="001B46E5"/>
    <w:rsid w:val="001C0F8C"/>
    <w:rsid w:val="001C25B6"/>
    <w:rsid w:val="001C2F8E"/>
    <w:rsid w:val="001C7F63"/>
    <w:rsid w:val="00200F87"/>
    <w:rsid w:val="00203F60"/>
    <w:rsid w:val="00204ADB"/>
    <w:rsid w:val="002255A9"/>
    <w:rsid w:val="00227CC3"/>
    <w:rsid w:val="002322B6"/>
    <w:rsid w:val="00242307"/>
    <w:rsid w:val="00247918"/>
    <w:rsid w:val="00253BD4"/>
    <w:rsid w:val="00255A24"/>
    <w:rsid w:val="002707B7"/>
    <w:rsid w:val="00271575"/>
    <w:rsid w:val="00274141"/>
    <w:rsid w:val="00287A4A"/>
    <w:rsid w:val="002943DB"/>
    <w:rsid w:val="002D7545"/>
    <w:rsid w:val="002F01D8"/>
    <w:rsid w:val="002F1531"/>
    <w:rsid w:val="002F1A88"/>
    <w:rsid w:val="002F674D"/>
    <w:rsid w:val="0030426B"/>
    <w:rsid w:val="003069B7"/>
    <w:rsid w:val="0032423F"/>
    <w:rsid w:val="00331D83"/>
    <w:rsid w:val="00340099"/>
    <w:rsid w:val="0034101F"/>
    <w:rsid w:val="0034402C"/>
    <w:rsid w:val="00344E72"/>
    <w:rsid w:val="003459B8"/>
    <w:rsid w:val="00350907"/>
    <w:rsid w:val="00362340"/>
    <w:rsid w:val="00373FA9"/>
    <w:rsid w:val="00384ED4"/>
    <w:rsid w:val="003A0852"/>
    <w:rsid w:val="003A0EB9"/>
    <w:rsid w:val="003A4B36"/>
    <w:rsid w:val="003B1306"/>
    <w:rsid w:val="003C084D"/>
    <w:rsid w:val="003D3401"/>
    <w:rsid w:val="003D73CE"/>
    <w:rsid w:val="003E4979"/>
    <w:rsid w:val="003F2189"/>
    <w:rsid w:val="003F4338"/>
    <w:rsid w:val="00400768"/>
    <w:rsid w:val="0040258A"/>
    <w:rsid w:val="00404C00"/>
    <w:rsid w:val="004351D5"/>
    <w:rsid w:val="0043724C"/>
    <w:rsid w:val="00455E35"/>
    <w:rsid w:val="0048328B"/>
    <w:rsid w:val="004848A0"/>
    <w:rsid w:val="00487D52"/>
    <w:rsid w:val="004A733B"/>
    <w:rsid w:val="004C6822"/>
    <w:rsid w:val="004C7130"/>
    <w:rsid w:val="004D2BCE"/>
    <w:rsid w:val="004E1067"/>
    <w:rsid w:val="004E14BA"/>
    <w:rsid w:val="004F3940"/>
    <w:rsid w:val="00500D08"/>
    <w:rsid w:val="00505FE8"/>
    <w:rsid w:val="00506AE0"/>
    <w:rsid w:val="00511702"/>
    <w:rsid w:val="005204DE"/>
    <w:rsid w:val="00525D57"/>
    <w:rsid w:val="00526330"/>
    <w:rsid w:val="005337F7"/>
    <w:rsid w:val="0053699A"/>
    <w:rsid w:val="00545BAE"/>
    <w:rsid w:val="00545E9A"/>
    <w:rsid w:val="005620D3"/>
    <w:rsid w:val="00563D2A"/>
    <w:rsid w:val="00571C62"/>
    <w:rsid w:val="00577B31"/>
    <w:rsid w:val="0059044C"/>
    <w:rsid w:val="00596E25"/>
    <w:rsid w:val="005A0938"/>
    <w:rsid w:val="005A478E"/>
    <w:rsid w:val="005A7130"/>
    <w:rsid w:val="005B0D16"/>
    <w:rsid w:val="005B315D"/>
    <w:rsid w:val="005D55C1"/>
    <w:rsid w:val="005E298A"/>
    <w:rsid w:val="005E4EAF"/>
    <w:rsid w:val="005F44B2"/>
    <w:rsid w:val="005F671F"/>
    <w:rsid w:val="00647FEA"/>
    <w:rsid w:val="00651ECB"/>
    <w:rsid w:val="006526E0"/>
    <w:rsid w:val="00654BFD"/>
    <w:rsid w:val="00655F57"/>
    <w:rsid w:val="00663D93"/>
    <w:rsid w:val="0066451C"/>
    <w:rsid w:val="00670C7D"/>
    <w:rsid w:val="006806EF"/>
    <w:rsid w:val="00695E7D"/>
    <w:rsid w:val="006A652F"/>
    <w:rsid w:val="006B7236"/>
    <w:rsid w:val="006C52A0"/>
    <w:rsid w:val="006D0500"/>
    <w:rsid w:val="006E1841"/>
    <w:rsid w:val="006E6A0C"/>
    <w:rsid w:val="00702C70"/>
    <w:rsid w:val="00722431"/>
    <w:rsid w:val="0074580E"/>
    <w:rsid w:val="007465FC"/>
    <w:rsid w:val="007536F4"/>
    <w:rsid w:val="00787041"/>
    <w:rsid w:val="00787BA9"/>
    <w:rsid w:val="00787F53"/>
    <w:rsid w:val="00790CD4"/>
    <w:rsid w:val="007B3EA4"/>
    <w:rsid w:val="007D04B7"/>
    <w:rsid w:val="007F2F78"/>
    <w:rsid w:val="00810798"/>
    <w:rsid w:val="008351CF"/>
    <w:rsid w:val="008809F8"/>
    <w:rsid w:val="0088343D"/>
    <w:rsid w:val="008A2B1D"/>
    <w:rsid w:val="008B3744"/>
    <w:rsid w:val="008D1203"/>
    <w:rsid w:val="008D3003"/>
    <w:rsid w:val="008D6E15"/>
    <w:rsid w:val="008E1A5F"/>
    <w:rsid w:val="008F012C"/>
    <w:rsid w:val="008F5242"/>
    <w:rsid w:val="008F76EA"/>
    <w:rsid w:val="009065A9"/>
    <w:rsid w:val="00917A2A"/>
    <w:rsid w:val="00920744"/>
    <w:rsid w:val="00962B2E"/>
    <w:rsid w:val="00966AD9"/>
    <w:rsid w:val="00992869"/>
    <w:rsid w:val="009A00D9"/>
    <w:rsid w:val="009A0F76"/>
    <w:rsid w:val="009C4A2F"/>
    <w:rsid w:val="009C5A67"/>
    <w:rsid w:val="009D2847"/>
    <w:rsid w:val="009E7C93"/>
    <w:rsid w:val="009F2BC8"/>
    <w:rsid w:val="009F509C"/>
    <w:rsid w:val="009F6A50"/>
    <w:rsid w:val="00A04BFF"/>
    <w:rsid w:val="00A05CCC"/>
    <w:rsid w:val="00A207DE"/>
    <w:rsid w:val="00A33404"/>
    <w:rsid w:val="00A55139"/>
    <w:rsid w:val="00A64D19"/>
    <w:rsid w:val="00A72EE8"/>
    <w:rsid w:val="00A82800"/>
    <w:rsid w:val="00A83457"/>
    <w:rsid w:val="00AC4F2F"/>
    <w:rsid w:val="00AD2E3A"/>
    <w:rsid w:val="00AF41DE"/>
    <w:rsid w:val="00B11172"/>
    <w:rsid w:val="00B14DBD"/>
    <w:rsid w:val="00B16993"/>
    <w:rsid w:val="00B24C4E"/>
    <w:rsid w:val="00B377DA"/>
    <w:rsid w:val="00B41C49"/>
    <w:rsid w:val="00B448FB"/>
    <w:rsid w:val="00B52153"/>
    <w:rsid w:val="00B55235"/>
    <w:rsid w:val="00B909DC"/>
    <w:rsid w:val="00B97369"/>
    <w:rsid w:val="00BA1514"/>
    <w:rsid w:val="00BD3C36"/>
    <w:rsid w:val="00BE2A65"/>
    <w:rsid w:val="00BF0130"/>
    <w:rsid w:val="00BF5F96"/>
    <w:rsid w:val="00C0013C"/>
    <w:rsid w:val="00C07583"/>
    <w:rsid w:val="00C11475"/>
    <w:rsid w:val="00C319D5"/>
    <w:rsid w:val="00C3623B"/>
    <w:rsid w:val="00C4057C"/>
    <w:rsid w:val="00C4213A"/>
    <w:rsid w:val="00C42EE6"/>
    <w:rsid w:val="00C4646B"/>
    <w:rsid w:val="00C633F3"/>
    <w:rsid w:val="00C66D24"/>
    <w:rsid w:val="00C672D9"/>
    <w:rsid w:val="00C67CDD"/>
    <w:rsid w:val="00C67EB5"/>
    <w:rsid w:val="00C742F6"/>
    <w:rsid w:val="00C91D88"/>
    <w:rsid w:val="00CA26E9"/>
    <w:rsid w:val="00CB1162"/>
    <w:rsid w:val="00CB5DCB"/>
    <w:rsid w:val="00CD2D19"/>
    <w:rsid w:val="00D00D2A"/>
    <w:rsid w:val="00D12970"/>
    <w:rsid w:val="00D37866"/>
    <w:rsid w:val="00D56B5F"/>
    <w:rsid w:val="00D57082"/>
    <w:rsid w:val="00D63C04"/>
    <w:rsid w:val="00D660E0"/>
    <w:rsid w:val="00D738C0"/>
    <w:rsid w:val="00D8248E"/>
    <w:rsid w:val="00D847C2"/>
    <w:rsid w:val="00D85FA0"/>
    <w:rsid w:val="00D87D7B"/>
    <w:rsid w:val="00D96E8D"/>
    <w:rsid w:val="00D9796B"/>
    <w:rsid w:val="00DA3594"/>
    <w:rsid w:val="00DA77A9"/>
    <w:rsid w:val="00DB07CD"/>
    <w:rsid w:val="00DB2084"/>
    <w:rsid w:val="00DB798F"/>
    <w:rsid w:val="00DC10FE"/>
    <w:rsid w:val="00DC2AD4"/>
    <w:rsid w:val="00DC5397"/>
    <w:rsid w:val="00DD5B8A"/>
    <w:rsid w:val="00DE1CD6"/>
    <w:rsid w:val="00DF0CFA"/>
    <w:rsid w:val="00DF33EE"/>
    <w:rsid w:val="00DF43D5"/>
    <w:rsid w:val="00E0587B"/>
    <w:rsid w:val="00E06B12"/>
    <w:rsid w:val="00E20643"/>
    <w:rsid w:val="00E264F6"/>
    <w:rsid w:val="00E27D4D"/>
    <w:rsid w:val="00E3405D"/>
    <w:rsid w:val="00E4505C"/>
    <w:rsid w:val="00E459A6"/>
    <w:rsid w:val="00E55B08"/>
    <w:rsid w:val="00E57179"/>
    <w:rsid w:val="00E63718"/>
    <w:rsid w:val="00E7004F"/>
    <w:rsid w:val="00E74B83"/>
    <w:rsid w:val="00E815BB"/>
    <w:rsid w:val="00E92036"/>
    <w:rsid w:val="00EA1C64"/>
    <w:rsid w:val="00EA215F"/>
    <w:rsid w:val="00ED2CCE"/>
    <w:rsid w:val="00EE0D5E"/>
    <w:rsid w:val="00EE0D60"/>
    <w:rsid w:val="00F0212A"/>
    <w:rsid w:val="00F0395C"/>
    <w:rsid w:val="00F06A25"/>
    <w:rsid w:val="00F1182A"/>
    <w:rsid w:val="00F11F8F"/>
    <w:rsid w:val="00F35606"/>
    <w:rsid w:val="00F44064"/>
    <w:rsid w:val="00F65979"/>
    <w:rsid w:val="00F65F9D"/>
    <w:rsid w:val="00F75395"/>
    <w:rsid w:val="00F77286"/>
    <w:rsid w:val="00F77DF7"/>
    <w:rsid w:val="00F81BB9"/>
    <w:rsid w:val="00F95630"/>
    <w:rsid w:val="00F96E26"/>
    <w:rsid w:val="00F970F4"/>
    <w:rsid w:val="00FB25B6"/>
    <w:rsid w:val="00FC1BF1"/>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C818"/>
  <w15:docId w15:val="{4E6B825D-A145-4789-9718-ACC68A79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2255A9"/>
    <w:pPr>
      <w:spacing w:before="120"/>
      <w:ind w:left="720"/>
    </w:p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 w:type="paragraph" w:styleId="CommentSubject">
    <w:name w:val="annotation subject"/>
    <w:basedOn w:val="CommentText"/>
    <w:next w:val="CommentText"/>
    <w:link w:val="CommentSubjectChar"/>
    <w:uiPriority w:val="99"/>
    <w:semiHidden/>
    <w:unhideWhenUsed/>
    <w:rsid w:val="00362340"/>
    <w:pPr>
      <w:spacing w:after="200"/>
      <w:jc w:val="both"/>
    </w:pPr>
    <w:rPr>
      <w:rFonts w:ascii="Times New Roman" w:hAnsi="Times New Roman"/>
      <w:b/>
      <w:bCs/>
    </w:rPr>
  </w:style>
  <w:style w:type="character" w:customStyle="1" w:styleId="CommentSubjectChar">
    <w:name w:val="Comment Subject Char"/>
    <w:basedOn w:val="CommentTextChar"/>
    <w:link w:val="CommentSubject"/>
    <w:uiPriority w:val="99"/>
    <w:semiHidden/>
    <w:rsid w:val="0036234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bbraley@gmail.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70030-3C0E-4CE4-8F7A-E27A3B19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25</Pages>
  <Words>16020</Words>
  <Characters>91318</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107124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fmoon</cp:lastModifiedBy>
  <cp:revision>4</cp:revision>
  <dcterms:created xsi:type="dcterms:W3CDTF">2018-01-30T17:51:00Z</dcterms:created>
  <dcterms:modified xsi:type="dcterms:W3CDTF">2018-01-30T23:19:00Z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id="1M7rBzI0"/&gt;&lt;style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