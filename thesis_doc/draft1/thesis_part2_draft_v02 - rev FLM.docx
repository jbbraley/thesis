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A71D6" w14:textId="77777777" w:rsidR="00535CE5" w:rsidRDefault="00535CE5" w:rsidP="00535CE5">
      <w:pPr>
        <w:pStyle w:val="Heading1"/>
      </w:pPr>
      <w:bookmarkStart w:id="0" w:name="_Toc536017956"/>
      <w:r>
        <w:t xml:space="preserve">Part 2: Estimating Dynamic </w:t>
      </w:r>
      <w:commentRangeStart w:id="1"/>
      <w:r>
        <w:t>Amplification</w:t>
      </w:r>
      <w:bookmarkEnd w:id="0"/>
      <w:commentRangeEnd w:id="1"/>
      <w:r w:rsidR="00AB1586">
        <w:rPr>
          <w:rStyle w:val="CommentReference"/>
          <w:rFonts w:asciiTheme="minorHAnsi" w:eastAsiaTheme="minorHAnsi" w:hAnsiTheme="minorHAnsi" w:cstheme="minorBidi"/>
          <w:b w:val="0"/>
          <w:bCs w:val="0"/>
        </w:rPr>
        <w:commentReference w:id="1"/>
      </w:r>
    </w:p>
    <w:p w14:paraId="622DFD00" w14:textId="77777777" w:rsidR="00AB1586" w:rsidRDefault="00AB1586" w:rsidP="00CB0CF3"/>
    <w:p w14:paraId="194FD62C" w14:textId="77777777" w:rsidR="00CB0CF3" w:rsidRDefault="00D32B2C" w:rsidP="00CB0CF3">
      <w:r>
        <w:t>There are two widely used factors for expressing dynamic amplification. They are referred to as impact factor (IM) and dynamic amplification factor (DAF) and are defined by the following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CB0CF3" w14:paraId="2311D61D" w14:textId="77777777" w:rsidTr="00586742">
        <w:trPr>
          <w:trHeight w:val="576"/>
        </w:trPr>
        <w:tc>
          <w:tcPr>
            <w:tcW w:w="7776" w:type="dxa"/>
            <w:vAlign w:val="center"/>
          </w:tcPr>
          <w:p w14:paraId="26D8226A" w14:textId="77777777" w:rsidR="00CB0CF3" w:rsidRPr="00CB0CF3" w:rsidRDefault="00CB0CF3" w:rsidP="00586742">
            <m:oMathPara>
              <m:oMath>
                <m:r>
                  <w:rPr>
                    <w:rFonts w:ascii="Cambria Math" w:hAnsi="Cambria Math"/>
                  </w:rPr>
                  <m:t>IM</m:t>
                </m:r>
                <m:r>
                  <m:rPr>
                    <m:sty m:val="p"/>
                  </m:rPr>
                  <w:rPr>
                    <w:rFonts w:ascii="Cambria Math" w:hAnsi="Cambria Math"/>
                  </w:rPr>
                  <m:t>=</m:t>
                </m:r>
                <m:f>
                  <m:fPr>
                    <m:ctrlPr>
                      <w:rPr>
                        <w:rFonts w:ascii="Cambria Math" w:hAnsi="Cambria Math"/>
                      </w:rPr>
                    </m:ctrlPr>
                  </m:fPr>
                  <m:num>
                    <m:r>
                      <w:rPr>
                        <w:rFonts w:ascii="Cambria Math" w:hAnsi="Cambria Math"/>
                      </w:rPr>
                      <m:t>Dynamic</m:t>
                    </m:r>
                    <m:r>
                      <m:rPr>
                        <m:sty m:val="p"/>
                      </m:rPr>
                      <w:rPr>
                        <w:rFonts w:ascii="Cambria Math" w:hAnsi="Cambria Math"/>
                      </w:rPr>
                      <m:t xml:space="preserve"> </m:t>
                    </m:r>
                    <m:r>
                      <w:rPr>
                        <w:rFonts w:ascii="Cambria Math" w:hAnsi="Cambria Math"/>
                      </w:rPr>
                      <m:t>Response</m:t>
                    </m:r>
                    <m:r>
                      <m:rPr>
                        <m:sty m:val="p"/>
                      </m:rPr>
                      <w:rPr>
                        <w:rFonts w:ascii="Cambria Math" w:hAnsi="Cambria Math"/>
                      </w:rPr>
                      <m:t>-</m:t>
                    </m:r>
                    <m:r>
                      <w:rPr>
                        <w:rFonts w:ascii="Cambria Math" w:hAnsi="Cambria Math"/>
                      </w:rPr>
                      <m:t>Static</m:t>
                    </m:r>
                    <m:r>
                      <m:rPr>
                        <m:sty m:val="p"/>
                      </m:rPr>
                      <w:rPr>
                        <w:rFonts w:ascii="Cambria Math" w:hAnsi="Cambria Math"/>
                      </w:rPr>
                      <m:t xml:space="preserve"> </m:t>
                    </m:r>
                    <m:r>
                      <w:rPr>
                        <w:rFonts w:ascii="Cambria Math" w:hAnsi="Cambria Math"/>
                      </w:rPr>
                      <m:t>Response</m:t>
                    </m:r>
                  </m:num>
                  <m:den>
                    <m:r>
                      <w:rPr>
                        <w:rFonts w:ascii="Cambria Math" w:hAnsi="Cambria Math"/>
                      </w:rPr>
                      <m:t>Static</m:t>
                    </m:r>
                    <m:r>
                      <m:rPr>
                        <m:sty m:val="p"/>
                      </m:rPr>
                      <w:rPr>
                        <w:rFonts w:ascii="Cambria Math" w:hAnsi="Cambria Math"/>
                      </w:rPr>
                      <m:t xml:space="preserve"> </m:t>
                    </m:r>
                    <m:r>
                      <w:rPr>
                        <w:rFonts w:ascii="Cambria Math" w:hAnsi="Cambria Math"/>
                      </w:rPr>
                      <m:t>Response</m:t>
                    </m:r>
                  </m:den>
                </m:f>
              </m:oMath>
            </m:oMathPara>
          </w:p>
        </w:tc>
        <w:tc>
          <w:tcPr>
            <w:tcW w:w="864" w:type="dxa"/>
            <w:vAlign w:val="center"/>
          </w:tcPr>
          <w:p w14:paraId="4CACFA79" w14:textId="77777777" w:rsidR="00CB0CF3" w:rsidRPr="00BD6DB7" w:rsidRDefault="00CB0CF3" w:rsidP="00586742">
            <w:pPr>
              <w:pStyle w:val="EquationCaptions"/>
            </w:pPr>
            <w:bookmarkStart w:id="2" w:name="_Ref1142314"/>
            <w:r w:rsidRPr="00BD6DB7">
              <w:t>(</w:t>
            </w:r>
            <w:r w:rsidR="005E3DAD">
              <w:rPr>
                <w:noProof/>
              </w:rPr>
              <w:fldChar w:fldCharType="begin"/>
            </w:r>
            <w:r w:rsidR="005E3DAD">
              <w:rPr>
                <w:noProof/>
              </w:rPr>
              <w:instrText xml:space="preserve"> SEQ Equation \* ARABIC </w:instrText>
            </w:r>
            <w:r w:rsidR="005E3DAD">
              <w:rPr>
                <w:noProof/>
              </w:rPr>
              <w:fldChar w:fldCharType="separate"/>
            </w:r>
            <w:r w:rsidR="003252B6">
              <w:rPr>
                <w:noProof/>
              </w:rPr>
              <w:t>4</w:t>
            </w:r>
            <w:r w:rsidR="005E3DAD">
              <w:rPr>
                <w:noProof/>
              </w:rPr>
              <w:fldChar w:fldCharType="end"/>
            </w:r>
            <w:bookmarkEnd w:id="2"/>
            <w:r w:rsidRPr="00BD6DB7">
              <w:t>)</w:t>
            </w:r>
          </w:p>
        </w:tc>
      </w:tr>
      <w:tr w:rsidR="00CB0CF3" w14:paraId="0B886718" w14:textId="77777777" w:rsidTr="00586742">
        <w:trPr>
          <w:trHeight w:val="576"/>
        </w:trPr>
        <w:tc>
          <w:tcPr>
            <w:tcW w:w="7776" w:type="dxa"/>
            <w:vAlign w:val="center"/>
          </w:tcPr>
          <w:p w14:paraId="7E4FEE6C" w14:textId="77777777" w:rsidR="00CB0CF3" w:rsidRDefault="00CB0CF3" w:rsidP="00586742">
            <w:pPr>
              <w:rPr>
                <w:rFonts w:ascii="Calibri" w:eastAsia="Calibri" w:hAnsi="Calibri" w:cs="Times New Roman"/>
              </w:rPr>
            </w:pPr>
            <m:oMathPara>
              <m:oMath>
                <m:r>
                  <w:rPr>
                    <w:rFonts w:ascii="Cambria Math" w:hAnsi="Cambria Math"/>
                  </w:rPr>
                  <m:t>DAF</m:t>
                </m:r>
                <m:r>
                  <m:rPr>
                    <m:sty m:val="p"/>
                  </m:rPr>
                  <w:rPr>
                    <w:rFonts w:ascii="Cambria Math" w:hAnsi="Cambria Math"/>
                  </w:rPr>
                  <m:t>=</m:t>
                </m:r>
                <m:f>
                  <m:fPr>
                    <m:ctrlPr>
                      <w:rPr>
                        <w:rFonts w:ascii="Cambria Math" w:hAnsi="Cambria Math"/>
                      </w:rPr>
                    </m:ctrlPr>
                  </m:fPr>
                  <m:num>
                    <m:r>
                      <w:rPr>
                        <w:rFonts w:ascii="Cambria Math" w:hAnsi="Cambria Math"/>
                      </w:rPr>
                      <m:t>Dynamic</m:t>
                    </m:r>
                    <m:r>
                      <m:rPr>
                        <m:sty m:val="p"/>
                      </m:rPr>
                      <w:rPr>
                        <w:rFonts w:ascii="Cambria Math" w:hAnsi="Cambria Math"/>
                      </w:rPr>
                      <m:t xml:space="preserve"> </m:t>
                    </m:r>
                    <m:r>
                      <w:rPr>
                        <w:rFonts w:ascii="Cambria Math" w:hAnsi="Cambria Math"/>
                      </w:rPr>
                      <m:t>Response</m:t>
                    </m:r>
                  </m:num>
                  <m:den>
                    <m:r>
                      <w:rPr>
                        <w:rFonts w:ascii="Cambria Math" w:hAnsi="Cambria Math"/>
                      </w:rPr>
                      <m:t>Static</m:t>
                    </m:r>
                    <m:r>
                      <m:rPr>
                        <m:sty m:val="p"/>
                      </m:rPr>
                      <w:rPr>
                        <w:rFonts w:ascii="Cambria Math" w:hAnsi="Cambria Math"/>
                      </w:rPr>
                      <m:t xml:space="preserve"> </m:t>
                    </m:r>
                    <m:r>
                      <w:rPr>
                        <w:rFonts w:ascii="Cambria Math" w:hAnsi="Cambria Math"/>
                      </w:rPr>
                      <m:t>Response</m:t>
                    </m:r>
                  </m:den>
                </m:f>
              </m:oMath>
            </m:oMathPara>
          </w:p>
        </w:tc>
        <w:tc>
          <w:tcPr>
            <w:tcW w:w="864" w:type="dxa"/>
            <w:vAlign w:val="center"/>
          </w:tcPr>
          <w:p w14:paraId="5B7AA7E8" w14:textId="77777777" w:rsidR="00CB0CF3" w:rsidRPr="00BD6DB7" w:rsidRDefault="00CB0CF3" w:rsidP="00586742">
            <w:pPr>
              <w:pStyle w:val="EquationCaptions"/>
              <w:rPr>
                <w:rFonts w:ascii="Calibri" w:eastAsia="Calibri" w:hAnsi="Calibri" w:cs="Times New Roman"/>
              </w:rPr>
            </w:pPr>
            <w:r w:rsidRPr="00BD6DB7">
              <w:rPr>
                <w:rFonts w:ascii="Calibri" w:eastAsia="Calibri" w:hAnsi="Calibri" w:cs="Times New Roman"/>
              </w:rPr>
              <w:t>(</w:t>
            </w:r>
            <w:r w:rsidR="00D71E3B" w:rsidRPr="00BD6DB7">
              <w:rPr>
                <w:rFonts w:ascii="Calibri" w:eastAsia="Calibri" w:hAnsi="Calibri" w:cs="Times New Roman"/>
              </w:rPr>
              <w:fldChar w:fldCharType="begin"/>
            </w:r>
            <w:r w:rsidR="00D71E3B" w:rsidRPr="00BD6DB7">
              <w:rPr>
                <w:rFonts w:ascii="Calibri" w:eastAsia="Calibri" w:hAnsi="Calibri" w:cs="Times New Roman"/>
              </w:rPr>
              <w:instrText xml:space="preserve"> SEQ Equation \* ARABIC </w:instrText>
            </w:r>
            <w:r w:rsidR="00D71E3B" w:rsidRPr="00BD6DB7">
              <w:rPr>
                <w:rFonts w:ascii="Calibri" w:eastAsia="Calibri" w:hAnsi="Calibri" w:cs="Times New Roman"/>
              </w:rPr>
              <w:fldChar w:fldCharType="separate"/>
            </w:r>
            <w:r w:rsidR="003252B6">
              <w:rPr>
                <w:rFonts w:ascii="Calibri" w:eastAsia="Calibri" w:hAnsi="Calibri" w:cs="Times New Roman"/>
                <w:noProof/>
              </w:rPr>
              <w:t>5</w:t>
            </w:r>
            <w:r w:rsidR="00D71E3B" w:rsidRPr="00BD6DB7">
              <w:rPr>
                <w:rFonts w:ascii="Calibri" w:eastAsia="Calibri" w:hAnsi="Calibri" w:cs="Times New Roman"/>
              </w:rPr>
              <w:fldChar w:fldCharType="end"/>
            </w:r>
            <w:r w:rsidRPr="00BD6DB7">
              <w:rPr>
                <w:rFonts w:ascii="Calibri" w:eastAsia="Calibri" w:hAnsi="Calibri" w:cs="Times New Roman"/>
              </w:rPr>
              <w:t>)</w:t>
            </w:r>
          </w:p>
        </w:tc>
      </w:tr>
    </w:tbl>
    <w:p w14:paraId="0AE7C835" w14:textId="77777777" w:rsidR="00CB0CF3" w:rsidRDefault="0000711F" w:rsidP="0000711F">
      <w:pPr>
        <w:rPr>
          <w:rFonts w:eastAsiaTheme="minorEastAsia"/>
        </w:rPr>
      </w:pPr>
      <w:r>
        <w:rPr>
          <w:rFonts w:eastAsiaTheme="minorEastAsia"/>
        </w:rPr>
        <w:t xml:space="preserve">Therefore, the IM is just </w:t>
      </w:r>
      <m:oMath>
        <m:r>
          <w:rPr>
            <w:rFonts w:ascii="Cambria Math" w:eastAsiaTheme="minorEastAsia" w:hAnsi="Cambria Math"/>
          </w:rPr>
          <m:t>DAF-1</m:t>
        </m:r>
      </m:oMath>
      <w:r>
        <w:rPr>
          <w:rFonts w:eastAsiaTheme="minorEastAsia"/>
        </w:rPr>
        <w:t>. The total live load response can be computed by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CB0CF3" w14:paraId="56B3FD9B" w14:textId="77777777" w:rsidTr="00586742">
        <w:tc>
          <w:tcPr>
            <w:tcW w:w="7776" w:type="dxa"/>
          </w:tcPr>
          <w:p w14:paraId="78F84D7A" w14:textId="77777777" w:rsidR="00CB0CF3" w:rsidRPr="00CB0CF3" w:rsidRDefault="00CB0CF3" w:rsidP="00586742">
            <w:pPr>
              <w:pStyle w:val="squish"/>
              <w:jc w:val="center"/>
            </w:pPr>
            <m:oMath>
              <m:r>
                <w:rPr>
                  <w:rFonts w:ascii="Cambria Math" w:hAnsi="Cambria Math"/>
                </w:rPr>
                <m:t>LL</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IM</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sta</m:t>
                  </m:r>
                </m:sub>
              </m:sSub>
            </m:oMath>
            <w:r w:rsidRPr="00CB0CF3">
              <w:tab/>
              <w:t xml:space="preserve">   or   </w:t>
            </w:r>
            <m:oMath>
              <m:r>
                <w:rPr>
                  <w:rFonts w:ascii="Cambria Math" w:hAnsi="Cambria Math"/>
                </w:rPr>
                <m:t>LL</m:t>
              </m:r>
              <m:r>
                <m:rPr>
                  <m:sty m:val="p"/>
                </m:rPr>
                <w:rPr>
                  <w:rFonts w:ascii="Cambria Math" w:hAnsi="Cambria Math"/>
                </w:rPr>
                <m:t>=</m:t>
              </m:r>
              <m:r>
                <w:rPr>
                  <w:rFonts w:ascii="Cambria Math" w:hAnsi="Cambria Math"/>
                </w:rPr>
                <m:t>DAF</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sta</m:t>
                  </m:r>
                </m:sub>
              </m:sSub>
            </m:oMath>
          </w:p>
        </w:tc>
        <w:tc>
          <w:tcPr>
            <w:tcW w:w="864" w:type="dxa"/>
            <w:vAlign w:val="center"/>
          </w:tcPr>
          <w:p w14:paraId="68C1324F" w14:textId="77777777" w:rsidR="00CB0CF3" w:rsidRPr="00BD6DB7" w:rsidRDefault="00C274C6" w:rsidP="00586742">
            <w:pPr>
              <w:pStyle w:val="EquationCaptions"/>
            </w:pPr>
            <w:r w:rsidRPr="00BD6DB7">
              <w:t>(</w:t>
            </w:r>
            <w:r w:rsidR="005E3DAD">
              <w:rPr>
                <w:noProof/>
              </w:rPr>
              <w:fldChar w:fldCharType="begin"/>
            </w:r>
            <w:r w:rsidR="005E3DAD">
              <w:rPr>
                <w:noProof/>
              </w:rPr>
              <w:instrText xml:space="preserve"> SEQ Equation \* ARABIC </w:instrText>
            </w:r>
            <w:r w:rsidR="005E3DAD">
              <w:rPr>
                <w:noProof/>
              </w:rPr>
              <w:fldChar w:fldCharType="separate"/>
            </w:r>
            <w:r w:rsidR="003252B6">
              <w:rPr>
                <w:noProof/>
              </w:rPr>
              <w:t>6</w:t>
            </w:r>
            <w:r w:rsidR="005E3DAD">
              <w:rPr>
                <w:noProof/>
              </w:rPr>
              <w:fldChar w:fldCharType="end"/>
            </w:r>
            <w:r w:rsidRPr="00BD6DB7">
              <w:t>)</w:t>
            </w:r>
          </w:p>
        </w:tc>
      </w:tr>
      <w:tr w:rsidR="00AB1586" w14:paraId="29ACEF31" w14:textId="77777777" w:rsidTr="00586742">
        <w:tc>
          <w:tcPr>
            <w:tcW w:w="7776" w:type="dxa"/>
          </w:tcPr>
          <w:p w14:paraId="5214F548" w14:textId="77777777" w:rsidR="00AB1586" w:rsidRDefault="00AB1586" w:rsidP="00586742">
            <w:pPr>
              <w:pStyle w:val="squish"/>
              <w:jc w:val="center"/>
              <w:rPr>
                <w:rFonts w:ascii="Calibri" w:eastAsia="Times New Roman" w:hAnsi="Calibri" w:cs="Times New Roman"/>
              </w:rPr>
            </w:pPr>
          </w:p>
        </w:tc>
        <w:tc>
          <w:tcPr>
            <w:tcW w:w="864" w:type="dxa"/>
            <w:vAlign w:val="center"/>
          </w:tcPr>
          <w:p w14:paraId="09129A0F" w14:textId="77777777" w:rsidR="00AB1586" w:rsidRPr="00BD6DB7" w:rsidRDefault="00AB1586" w:rsidP="00586742">
            <w:pPr>
              <w:pStyle w:val="EquationCaptions"/>
            </w:pPr>
          </w:p>
        </w:tc>
      </w:tr>
    </w:tbl>
    <w:p w14:paraId="6A60F80D" w14:textId="77777777" w:rsidR="0000711F" w:rsidRDefault="0000711F" w:rsidP="0000711F">
      <w:pPr>
        <w:rPr>
          <w:rFonts w:eastAsiaTheme="minorEastAsia"/>
        </w:rPr>
      </w:pPr>
      <w:r>
        <w:rPr>
          <w:rFonts w:eastAsiaTheme="minorEastAsia"/>
        </w:rPr>
        <w:t xml:space="preserve">Where </w:t>
      </w:r>
      <w:proofErr w:type="spellStart"/>
      <w:r>
        <w:rPr>
          <w:rFonts w:eastAsiaTheme="minorEastAsia"/>
        </w:rPr>
        <w:t>R</w:t>
      </w:r>
      <w:r w:rsidRPr="001C2F8E">
        <w:rPr>
          <w:rFonts w:eastAsiaTheme="minorEastAsia"/>
          <w:vertAlign w:val="subscript"/>
        </w:rPr>
        <w:t>sta</w:t>
      </w:r>
      <w:proofErr w:type="spellEnd"/>
      <w:r>
        <w:rPr>
          <w:rFonts w:eastAsiaTheme="minorEastAsia"/>
        </w:rPr>
        <w:t xml:space="preserve"> is the static load effect which is amplified by (1 + IM) or the DAF.</w:t>
      </w:r>
    </w:p>
    <w:p w14:paraId="2518EEFB" w14:textId="77777777" w:rsidR="005E3DAD" w:rsidRDefault="0000711F" w:rsidP="00D479D2">
      <w:pPr>
        <w:rPr>
          <w:rFonts w:eastAsiaTheme="minorEastAsia"/>
        </w:rPr>
      </w:pPr>
      <w:r>
        <w:rPr>
          <w:rFonts w:eastAsiaTheme="minorEastAsia"/>
        </w:rPr>
        <w:t xml:space="preserve">In this paper the dynamic amplification factor will be </w:t>
      </w:r>
      <w:r w:rsidR="00EF5DBB">
        <w:rPr>
          <w:rFonts w:eastAsiaTheme="minorEastAsia"/>
        </w:rPr>
        <w:t>computed according to</w:t>
      </w:r>
      <w:r>
        <w:rPr>
          <w:rFonts w:eastAsiaTheme="minorEastAsia"/>
        </w:rPr>
        <w:t xml:space="preserve"> </w:t>
      </w:r>
      <w:r w:rsidR="00586742">
        <w:rPr>
          <w:rFonts w:eastAsiaTheme="minorEastAsia"/>
          <w:b/>
        </w:rPr>
        <w:t xml:space="preserve">equation </w:t>
      </w:r>
      <w:r w:rsidR="00EF5DBB">
        <w:rPr>
          <w:rFonts w:eastAsiaTheme="minorEastAsia"/>
          <w:b/>
        </w:rPr>
        <w:t>5</w:t>
      </w:r>
      <w:r>
        <w:rPr>
          <w:rFonts w:eastAsiaTheme="minorEastAsia"/>
        </w:rPr>
        <w:t xml:space="preserve">. The responses used in computing the factor may be any structural response, experimentally recorded or obtained though analysis. </w:t>
      </w:r>
    </w:p>
    <w:p w14:paraId="4894C802" w14:textId="77777777" w:rsidR="00535CE5" w:rsidRDefault="00535CE5" w:rsidP="00535CE5">
      <w:pPr>
        <w:pStyle w:val="Heading2"/>
      </w:pPr>
      <w:bookmarkStart w:id="3" w:name="_Toc536017957"/>
      <w:r>
        <w:t>Visualizing the Problem</w:t>
      </w:r>
      <w:bookmarkEnd w:id="3"/>
    </w:p>
    <w:p w14:paraId="0EC9D0BE" w14:textId="77777777" w:rsidR="00535CE5" w:rsidRDefault="00641A32" w:rsidP="00535CE5">
      <w:r>
        <w:t xml:space="preserve">The excitation of the vehicle-bridge system is due to the contact force between the vehicle tire and roadway surface. This contact force is dependent on the difference in vertical </w:t>
      </w:r>
      <w:r w:rsidR="008D5D73">
        <w:t>position</w:t>
      </w:r>
      <w:r>
        <w:t xml:space="preserve"> of the bridge surface and the vehicle </w:t>
      </w:r>
      <w:commentRangeStart w:id="4"/>
      <w:r>
        <w:t>body</w:t>
      </w:r>
      <w:commentRangeEnd w:id="4"/>
      <w:r w:rsidR="00AB1586">
        <w:rPr>
          <w:rStyle w:val="CommentReference"/>
        </w:rPr>
        <w:commentReference w:id="4"/>
      </w:r>
      <w:r>
        <w:t xml:space="preserve">. The bridge </w:t>
      </w:r>
      <w:r w:rsidR="00680431">
        <w:t>surface elevation is the</w:t>
      </w:r>
      <w:r>
        <w:t xml:space="preserve"> </w:t>
      </w:r>
      <w:r w:rsidR="00680431">
        <w:t xml:space="preserve">combination of bridge motion at the </w:t>
      </w:r>
      <w:r w:rsidR="00E41109">
        <w:t>vehicle position</w:t>
      </w:r>
      <w:r>
        <w:t xml:space="preserve"> and elevation </w:t>
      </w:r>
      <w:r w:rsidR="008D5D73">
        <w:t>added by the profile</w:t>
      </w:r>
      <w:r>
        <w:t>.</w:t>
      </w:r>
      <w:r w:rsidR="008D5D73">
        <w:t xml:space="preserve"> </w:t>
      </w:r>
      <w:commentRangeStart w:id="5"/>
      <w:r w:rsidR="008D5D73">
        <w:t>It therefore follows that any model of vehicle-bridge interact</w:t>
      </w:r>
      <w:r w:rsidR="00B93A95">
        <w:t>ion</w:t>
      </w:r>
      <w:r w:rsidR="00680431">
        <w:t xml:space="preserve"> must include the following</w:t>
      </w:r>
      <w:r w:rsidR="0070381E">
        <w:t>:</w:t>
      </w:r>
      <w:commentRangeEnd w:id="5"/>
      <w:r w:rsidR="00AB1586">
        <w:rPr>
          <w:rStyle w:val="CommentReference"/>
        </w:rPr>
        <w:commentReference w:id="5"/>
      </w:r>
    </w:p>
    <w:p w14:paraId="6F59BE98" w14:textId="77777777" w:rsidR="0070381E" w:rsidRDefault="0070381E" w:rsidP="00641A32">
      <w:pPr>
        <w:pStyle w:val="ListParagraph"/>
        <w:numPr>
          <w:ilvl w:val="0"/>
          <w:numId w:val="2"/>
        </w:numPr>
      </w:pPr>
      <w:commentRangeStart w:id="6"/>
      <w:commentRangeStart w:id="7"/>
      <w:r>
        <w:t>The</w:t>
      </w:r>
      <w:commentRangeEnd w:id="6"/>
      <w:r w:rsidR="006F657D">
        <w:rPr>
          <w:rStyle w:val="CommentReference"/>
        </w:rPr>
        <w:commentReference w:id="6"/>
      </w:r>
      <w:commentRangeEnd w:id="7"/>
      <w:r w:rsidR="00091F0D">
        <w:rPr>
          <w:rStyle w:val="CommentReference"/>
        </w:rPr>
        <w:commentReference w:id="7"/>
      </w:r>
      <w:r>
        <w:t xml:space="preserve"> mass of </w:t>
      </w:r>
      <w:ins w:id="8" w:author="Franklin Moon" w:date="2019-03-21T07:20:00Z">
        <w:r w:rsidR="00AB1586">
          <w:t xml:space="preserve">the </w:t>
        </w:r>
      </w:ins>
      <w:r>
        <w:t xml:space="preserve">bridge </w:t>
      </w:r>
      <w:r w:rsidR="00641A32">
        <w:t>excited by the vehicle-</w:t>
      </w:r>
      <w:r>
        <w:t>induced forces</w:t>
      </w:r>
    </w:p>
    <w:p w14:paraId="60F1C88D" w14:textId="77777777" w:rsidR="008D5D73" w:rsidRDefault="008D5D73" w:rsidP="008D5D73">
      <w:pPr>
        <w:pStyle w:val="ListParagraph"/>
        <w:numPr>
          <w:ilvl w:val="0"/>
          <w:numId w:val="2"/>
        </w:numPr>
        <w:rPr>
          <w:ins w:id="9" w:author="Franklin Moon" w:date="2019-03-21T07:22:00Z"/>
        </w:rPr>
      </w:pPr>
      <w:r>
        <w:lastRenderedPageBreak/>
        <w:t>The stiffness of the bridge</w:t>
      </w:r>
    </w:p>
    <w:p w14:paraId="36A7A277" w14:textId="77777777" w:rsidR="00AB1586" w:rsidRDefault="00AB1586" w:rsidP="008D5D73">
      <w:pPr>
        <w:pStyle w:val="ListParagraph"/>
        <w:numPr>
          <w:ilvl w:val="0"/>
          <w:numId w:val="2"/>
        </w:numPr>
      </w:pPr>
      <w:ins w:id="10" w:author="Franklin Moon" w:date="2019-03-21T07:22:00Z">
        <w:r>
          <w:t>Damping characteristics o</w:t>
        </w:r>
      </w:ins>
      <w:ins w:id="11" w:author="Franklin Moon" w:date="2019-03-21T07:23:00Z">
        <w:r>
          <w:t>f the bridge</w:t>
        </w:r>
      </w:ins>
    </w:p>
    <w:p w14:paraId="58106F85" w14:textId="77777777" w:rsidR="0070381E" w:rsidRDefault="0070381E" w:rsidP="00641A32">
      <w:pPr>
        <w:pStyle w:val="ListParagraph"/>
        <w:numPr>
          <w:ilvl w:val="0"/>
          <w:numId w:val="2"/>
        </w:numPr>
      </w:pPr>
      <w:r>
        <w:t>The mass of the vehicle</w:t>
      </w:r>
    </w:p>
    <w:p w14:paraId="09931551" w14:textId="77777777" w:rsidR="0070381E" w:rsidRDefault="0070381E" w:rsidP="00641A32">
      <w:pPr>
        <w:pStyle w:val="ListParagraph"/>
        <w:numPr>
          <w:ilvl w:val="0"/>
          <w:numId w:val="2"/>
        </w:numPr>
      </w:pPr>
      <w:r>
        <w:t>The suspension characteristics of the vehicle</w:t>
      </w:r>
      <w:ins w:id="12" w:author="Franklin Moon" w:date="2019-03-21T07:20:00Z">
        <w:r w:rsidR="00AB1586">
          <w:t xml:space="preserve"> (vertical s</w:t>
        </w:r>
      </w:ins>
      <w:ins w:id="13" w:author="Franklin Moon" w:date="2019-03-21T07:21:00Z">
        <w:r w:rsidR="00AB1586">
          <w:t>tiffness of the vehicle)</w:t>
        </w:r>
      </w:ins>
    </w:p>
    <w:p w14:paraId="6AA5694A" w14:textId="77777777" w:rsidR="00AB1586" w:rsidRDefault="00AB1586" w:rsidP="00641A32">
      <w:pPr>
        <w:pStyle w:val="ListParagraph"/>
        <w:numPr>
          <w:ilvl w:val="0"/>
          <w:numId w:val="2"/>
        </w:numPr>
        <w:rPr>
          <w:ins w:id="14" w:author="Franklin Moon" w:date="2019-03-21T07:23:00Z"/>
        </w:rPr>
      </w:pPr>
      <w:ins w:id="15" w:author="Franklin Moon" w:date="2019-03-21T07:23:00Z">
        <w:r>
          <w:t>Damping characteristics of the vehicle</w:t>
        </w:r>
      </w:ins>
    </w:p>
    <w:p w14:paraId="66C523CE" w14:textId="77777777" w:rsidR="00641A32" w:rsidRDefault="00641A32" w:rsidP="00641A32">
      <w:pPr>
        <w:pStyle w:val="ListParagraph"/>
        <w:numPr>
          <w:ilvl w:val="0"/>
          <w:numId w:val="2"/>
        </w:numPr>
      </w:pPr>
      <w:r>
        <w:t>The vehicle velocity</w:t>
      </w:r>
    </w:p>
    <w:p w14:paraId="33FB9391" w14:textId="77777777" w:rsidR="0070381E" w:rsidRPr="00535CE5" w:rsidRDefault="0070381E" w:rsidP="00641A32">
      <w:pPr>
        <w:pStyle w:val="ListParagraph"/>
        <w:numPr>
          <w:ilvl w:val="0"/>
          <w:numId w:val="2"/>
        </w:numPr>
      </w:pPr>
      <w:r>
        <w:t xml:space="preserve">The roadway profile </w:t>
      </w:r>
      <w:commentRangeStart w:id="16"/>
      <w:commentRangeStart w:id="17"/>
      <w:r w:rsidR="008D5D73">
        <w:t>accurately positioned on bridge</w:t>
      </w:r>
      <w:commentRangeEnd w:id="16"/>
      <w:r w:rsidR="00E5038E">
        <w:rPr>
          <w:rStyle w:val="CommentReference"/>
        </w:rPr>
        <w:commentReference w:id="16"/>
      </w:r>
      <w:commentRangeEnd w:id="17"/>
      <w:r w:rsidR="001160A6">
        <w:rPr>
          <w:rStyle w:val="CommentReference"/>
        </w:rPr>
        <w:commentReference w:id="17"/>
      </w:r>
    </w:p>
    <w:p w14:paraId="5558F392" w14:textId="77777777" w:rsidR="00D328AB" w:rsidRDefault="00AB1586" w:rsidP="00594561">
      <w:ins w:id="18" w:author="Franklin Moon" w:date="2019-03-21T07:23:00Z">
        <w:r>
          <w:t xml:space="preserve">Based on the results from past research as well as the </w:t>
        </w:r>
      </w:ins>
      <w:ins w:id="19" w:author="Franklin Moon" w:date="2019-03-21T07:24:00Z">
        <w:r>
          <w:t xml:space="preserve">findings presented in Part 1, </w:t>
        </w:r>
      </w:ins>
      <w:del w:id="20" w:author="Franklin Moon" w:date="2019-03-21T07:24:00Z">
        <w:r w:rsidR="00D328AB" w:rsidDel="006F657D">
          <w:delText>T</w:delText>
        </w:r>
      </w:del>
      <w:ins w:id="21" w:author="Franklin Moon" w:date="2019-03-21T07:24:00Z">
        <w:r w:rsidR="006F657D">
          <w:t>t</w:t>
        </w:r>
      </w:ins>
      <w:r w:rsidR="00D328AB">
        <w:t>his last element, an accurately positioned profile,</w:t>
      </w:r>
      <w:r w:rsidR="00563D23">
        <w:t xml:space="preserve"> is </w:t>
      </w:r>
      <w:ins w:id="22" w:author="Franklin Moon" w:date="2019-03-21T07:24:00Z">
        <w:r w:rsidR="006F657D">
          <w:t xml:space="preserve">particularly </w:t>
        </w:r>
      </w:ins>
      <w:r w:rsidR="00F8034A">
        <w:t>critical</w:t>
      </w:r>
      <w:r w:rsidR="00563D23">
        <w:t xml:space="preserve">. </w:t>
      </w:r>
      <w:r w:rsidR="00F8034A">
        <w:t>T</w:t>
      </w:r>
      <w:r w:rsidR="00D328AB">
        <w:t xml:space="preserve">he effect of a profile feature </w:t>
      </w:r>
      <w:del w:id="23" w:author="Franklin Moon" w:date="2019-03-21T07:24:00Z">
        <w:r w:rsidR="00D328AB" w:rsidDel="00AB1586">
          <w:delText xml:space="preserve">(bump) </w:delText>
        </w:r>
      </w:del>
      <w:r w:rsidR="00D328AB">
        <w:t>is partially dependent on the location of the feature</w:t>
      </w:r>
      <w:r w:rsidR="00563D23">
        <w:t xml:space="preserve">, </w:t>
      </w:r>
      <w:r w:rsidR="00F8034A">
        <w:t xml:space="preserve">therefore </w:t>
      </w:r>
      <w:r w:rsidR="00D328AB">
        <w:t>an accurate model must also include longitudinal (along path of travel) bridge geometry (e.g. span length).</w:t>
      </w:r>
    </w:p>
    <w:p w14:paraId="50851655" w14:textId="5075031B" w:rsidR="00496B8E" w:rsidRDefault="00563D23" w:rsidP="00594561">
      <w:pPr>
        <w:rPr>
          <w:ins w:id="24" w:author="Franklin Moon" w:date="2019-03-21T10:17:00Z"/>
        </w:rPr>
      </w:pPr>
      <w:r>
        <w:t xml:space="preserve">There are many different methods of representing all of these elements in a model, but the success of a model is </w:t>
      </w:r>
      <w:r w:rsidR="00F8034A">
        <w:t xml:space="preserve">ultimately </w:t>
      </w:r>
      <w:r>
        <w:t xml:space="preserve">judged by its ability to reliably estimate the response of interest. For this study that response of interest is the amplification of peak responses during live load events (vehicle-crossing). The following sections will present several model types of varying complexity, document their construction and demonstrate their ability to predict dynamic </w:t>
      </w:r>
      <w:commentRangeStart w:id="25"/>
      <w:r>
        <w:t>amplification</w:t>
      </w:r>
      <w:commentRangeEnd w:id="25"/>
      <w:r w:rsidR="0034086B">
        <w:rPr>
          <w:rStyle w:val="CommentReference"/>
        </w:rPr>
        <w:commentReference w:id="25"/>
      </w:r>
      <w:r>
        <w:t>.</w:t>
      </w:r>
    </w:p>
    <w:p w14:paraId="3404FC59" w14:textId="77777777" w:rsidR="0034086B" w:rsidRDefault="0034086B" w:rsidP="00594561"/>
    <w:p w14:paraId="1CB6A31B" w14:textId="2C447ED1" w:rsidR="00FE4790" w:rsidRDefault="00FE4790" w:rsidP="00FE4790">
      <w:pPr>
        <w:pStyle w:val="Heading2"/>
      </w:pPr>
      <w:bookmarkStart w:id="26" w:name="_Toc536017958"/>
      <w:r>
        <w:t>In-Situ Measurement</w:t>
      </w:r>
      <w:bookmarkEnd w:id="26"/>
    </w:p>
    <w:p w14:paraId="259C0FB0" w14:textId="77777777" w:rsidR="00F8034A" w:rsidRDefault="00F8034A" w:rsidP="00F8034A">
      <w:r>
        <w:t xml:space="preserve">There is no substitute for directly measuring a phenomenon. This section provides guidance on methods of directly measuring the dynamic amplification being experienced by a bridge that is in-service. </w:t>
      </w:r>
    </w:p>
    <w:p w14:paraId="6F129459" w14:textId="77777777" w:rsidR="005E3DAD" w:rsidRDefault="005E3DAD" w:rsidP="005E3DAD">
      <w:pPr>
        <w:pStyle w:val="Heading3"/>
      </w:pPr>
      <w:r>
        <w:t>Strain vs. Displacement</w:t>
      </w:r>
    </w:p>
    <w:p w14:paraId="36D20A20" w14:textId="42065943" w:rsidR="00D479D2" w:rsidRDefault="0098611E" w:rsidP="00D479D2">
      <w:ins w:id="27" w:author="Franklin Moon" w:date="2019-03-21T07:27:00Z">
        <w:r>
          <w:t xml:space="preserve">Within the </w:t>
        </w:r>
      </w:ins>
      <w:del w:id="28" w:author="Franklin Moon" w:date="2019-03-21T07:27:00Z">
        <w:r w:rsidR="00D479D2" w:rsidDel="0098611E">
          <w:delText xml:space="preserve">In many pieces of </w:delText>
        </w:r>
      </w:del>
      <w:r w:rsidR="00D479D2">
        <w:t xml:space="preserve">relevant literature </w:t>
      </w:r>
      <w:ins w:id="29" w:author="Franklin Moon" w:date="2019-03-21T07:27:00Z">
        <w:r>
          <w:t xml:space="preserve">it is not uncommon for </w:t>
        </w:r>
      </w:ins>
      <w:r w:rsidR="00D479D2">
        <w:t xml:space="preserve">experimentally derived dynamic amplification factors </w:t>
      </w:r>
      <w:ins w:id="30" w:author="Franklin Moon" w:date="2019-03-21T07:27:00Z">
        <w:r>
          <w:t xml:space="preserve">to be </w:t>
        </w:r>
      </w:ins>
      <w:del w:id="31" w:author="Franklin Moon" w:date="2019-03-21T07:27:00Z">
        <w:r w:rsidR="00D479D2" w:rsidDel="0098611E">
          <w:delText xml:space="preserve">are </w:delText>
        </w:r>
      </w:del>
      <w:r w:rsidR="00D479D2">
        <w:t xml:space="preserve">reported for both displacement and stress or strain. The </w:t>
      </w:r>
      <w:r w:rsidR="00D479D2">
        <w:lastRenderedPageBreak/>
        <w:t>displacement factors are almost always greater than those for stress or strain. If a bridge behaves linearly then its response should be linear (i.e. an increase in load by a factor X will result in an increase in response by the same factor, X) regardless of whether the response in question is global (e.g. displacement) or local (e.g. stress, strain). This is not the case with dynamic amplification factors because of a violation of the</w:t>
      </w:r>
      <w:r w:rsidR="00D479D2" w:rsidRPr="00954037">
        <w:t xml:space="preserve"> </w:t>
      </w:r>
      <w:r w:rsidR="00D479D2">
        <w:t>key assumption that the measured response is due solely to the applied load.</w:t>
      </w:r>
    </w:p>
    <w:p w14:paraId="32DB47C4" w14:textId="4D6BC2EF" w:rsidR="00D479D2" w:rsidRDefault="00D479D2" w:rsidP="00D479D2">
      <w:r>
        <w:t>Dynamic amplification factors assume that the bridge response is due to a vehicle which applies a force equal to its weight increased by a factor to account for its dynamic motion (</w:t>
      </w:r>
      <w:ins w:id="32" w:author="Franklin Moon" w:date="2019-03-21T07:28:00Z">
        <w:r w:rsidR="0098611E">
          <w:t xml:space="preserve">i.e. an </w:t>
        </w:r>
      </w:ins>
      <w:r>
        <w:t xml:space="preserve">acceleration </w:t>
      </w:r>
      <w:ins w:id="33" w:author="Franklin Moon" w:date="2019-03-21T07:28:00Z">
        <w:r w:rsidR="0098611E">
          <w:t>greater than</w:t>
        </w:r>
      </w:ins>
      <w:del w:id="34" w:author="Franklin Moon" w:date="2019-03-21T07:28:00Z">
        <w:r w:rsidDel="0098611E">
          <w:delText>&gt;</w:delText>
        </w:r>
      </w:del>
      <w:r>
        <w:t xml:space="preserve"> gravity). If this assumption were true, dynamic amplification factors would be equal for the various response quantities</w:t>
      </w:r>
      <w:r w:rsidR="003876A7">
        <w:t>.</w:t>
      </w:r>
      <w:r>
        <w:t xml:space="preserve"> </w:t>
      </w:r>
    </w:p>
    <w:p w14:paraId="215CF163" w14:textId="1E9AEC82" w:rsidR="00D479D2" w:rsidRDefault="00D479D2" w:rsidP="00D479D2">
      <w:r>
        <w:t>However, the bridge response is</w:t>
      </w:r>
      <w:r w:rsidR="003876A7">
        <w:t xml:space="preserve"> actually</w:t>
      </w:r>
      <w:r>
        <w:t xml:space="preserve"> due to a force applied by the vehicle as well as </w:t>
      </w:r>
      <w:ins w:id="35" w:author="Franklin Moon" w:date="2019-03-21T07:29:00Z">
        <w:r w:rsidR="0098611E">
          <w:t>inertial forces that develop</w:t>
        </w:r>
      </w:ins>
      <w:ins w:id="36" w:author="Franklin Moon" w:date="2019-03-21T07:30:00Z">
        <w:r w:rsidR="0098611E">
          <w:t xml:space="preserve"> </w:t>
        </w:r>
      </w:ins>
      <w:del w:id="37" w:author="Franklin Moon" w:date="2019-03-21T07:30:00Z">
        <w:r w:rsidDel="0098611E">
          <w:delText xml:space="preserve">a force </w:delText>
        </w:r>
      </w:del>
      <w:r>
        <w:t xml:space="preserve">due to the acceleration of the mass of the bridge as it is excited by the </w:t>
      </w:r>
      <w:r w:rsidR="00954367">
        <w:t>crossing</w:t>
      </w:r>
      <w:r>
        <w:t xml:space="preserve"> vehicle (or other excitation sources). </w:t>
      </w:r>
    </w:p>
    <w:p w14:paraId="05A52BE0" w14:textId="4DD9F074" w:rsidR="00D479D2" w:rsidRDefault="00D479D2" w:rsidP="00D479D2">
      <w:r>
        <w:t xml:space="preserve">Therefore, the bridge response is the sum of the </w:t>
      </w:r>
      <w:del w:id="38" w:author="Franklin Moon" w:date="2019-03-21T07:30:00Z">
        <w:r w:rsidDel="0098611E">
          <w:delText xml:space="preserve">two </w:delText>
        </w:r>
      </w:del>
      <w:r>
        <w:t>responses</w:t>
      </w:r>
      <w:ins w:id="39" w:author="Franklin Moon" w:date="2019-03-21T07:30:00Z">
        <w:r w:rsidR="0098611E">
          <w:t xml:space="preserve"> due to these two inputs</w:t>
        </w:r>
      </w:ins>
      <w:r>
        <w:t xml:space="preserve">. To </w:t>
      </w:r>
      <w:r w:rsidR="003876A7">
        <w:t>demonstrate</w:t>
      </w:r>
      <w:r>
        <w:t xml:space="preserve"> this, </w:t>
      </w:r>
      <w:del w:id="40" w:author="Franklin Moon" w:date="2019-03-21T07:30:00Z">
        <w:r w:rsidDel="0098611E">
          <w:delText xml:space="preserve">let’s </w:delText>
        </w:r>
      </w:del>
      <w:r>
        <w:t xml:space="preserve">consider a simply supported beam with a point load placed at midspan. The beam displacement and stress at </w:t>
      </w:r>
      <w:r w:rsidR="003876A7">
        <w:t>midspan</w:t>
      </w:r>
      <w:r>
        <w:t xml:space="preserve"> due to the point load at </w:t>
      </w:r>
      <w:r w:rsidR="003876A7">
        <w:t>midspan</w:t>
      </w:r>
      <w:r>
        <w:t xml:space="preserve"> would equal the </w:t>
      </w:r>
      <w:commentRangeStart w:id="41"/>
      <w:r>
        <w:t>following</w:t>
      </w:r>
      <w:commentRangeEnd w:id="41"/>
      <w:r w:rsidR="00AE6BBA">
        <w:rPr>
          <w:rStyle w:val="CommentReference"/>
        </w:rPr>
        <w:commentReference w:id="41"/>
      </w:r>
      <w:r>
        <w:t>:</w:t>
      </w:r>
    </w:p>
    <w:p w14:paraId="2C90D9BD" w14:textId="77777777" w:rsidR="00D479D2" w:rsidRPr="00EA1FF6" w:rsidRDefault="00D479D2" w:rsidP="00D479D2">
      <w:pPr>
        <w:pStyle w:val="ListParagraph"/>
        <w:numPr>
          <w:ilvl w:val="0"/>
          <w:numId w:val="11"/>
        </w:numPr>
      </w:pPr>
      <w:r>
        <w:t xml:space="preserve">Displacement: </w:t>
      </w:r>
      <m:oMath>
        <m:r>
          <w:rPr>
            <w:rFonts w:ascii="Cambria Math" w:hAnsi="Cambria Math"/>
          </w:rPr>
          <m:t>∆=</m:t>
        </m:r>
        <m:f>
          <m:fPr>
            <m:ctrlPr>
              <w:rPr>
                <w:rFonts w:ascii="Cambria Math" w:hAnsi="Cambria Math"/>
                <w:i/>
              </w:rPr>
            </m:ctrlPr>
          </m:fPr>
          <m:num>
            <m:r>
              <w:rPr>
                <w:rFonts w:ascii="Cambria Math" w:hAnsi="Cambria Math"/>
              </w:rPr>
              <m:t>P</m:t>
            </m:r>
            <m:sSup>
              <m:sSupPr>
                <m:ctrlPr>
                  <w:rPr>
                    <w:rFonts w:ascii="Cambria Math" w:hAnsi="Cambria Math"/>
                    <w:i/>
                  </w:rPr>
                </m:ctrlPr>
              </m:sSupPr>
              <m:e>
                <m:r>
                  <w:rPr>
                    <w:rFonts w:ascii="Cambria Math" w:hAnsi="Cambria Math"/>
                  </w:rPr>
                  <m:t>L</m:t>
                </m:r>
              </m:e>
              <m:sup>
                <m:r>
                  <w:rPr>
                    <w:rFonts w:ascii="Cambria Math" w:hAnsi="Cambria Math"/>
                  </w:rPr>
                  <m:t>3</m:t>
                </m:r>
              </m:sup>
            </m:sSup>
          </m:num>
          <m:den>
            <m:r>
              <w:rPr>
                <w:rFonts w:ascii="Cambria Math" w:hAnsi="Cambria Math"/>
              </w:rPr>
              <m:t>48EI</m:t>
            </m:r>
          </m:den>
        </m:f>
      </m:oMath>
    </w:p>
    <w:p w14:paraId="4BFDE553" w14:textId="77777777" w:rsidR="00D479D2" w:rsidRPr="00185821" w:rsidRDefault="00D479D2" w:rsidP="00D479D2">
      <w:pPr>
        <w:pStyle w:val="ListParagraph"/>
        <w:numPr>
          <w:ilvl w:val="0"/>
          <w:numId w:val="11"/>
        </w:numPr>
      </w:pPr>
      <w:r>
        <w:rPr>
          <w:rFonts w:eastAsiaTheme="minorEastAsia"/>
        </w:rPr>
        <w:t xml:space="preserve">Stress: </w:t>
      </w:r>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PLy</m:t>
            </m:r>
          </m:num>
          <m:den>
            <m:r>
              <w:rPr>
                <w:rFonts w:ascii="Cambria Math" w:eastAsiaTheme="minorEastAsia" w:hAnsi="Cambria Math"/>
              </w:rPr>
              <m:t>4I</m:t>
            </m:r>
          </m:den>
        </m:f>
      </m:oMath>
    </w:p>
    <w:p w14:paraId="66538DCC" w14:textId="77777777" w:rsidR="00D479D2" w:rsidRDefault="00D479D2" w:rsidP="00D479D2">
      <w:r>
        <w:t>We can assume the beam is oscillating with a sinusoidal mode shape with a maximum acceleration A</w:t>
      </w:r>
      <w:r w:rsidRPr="00185821">
        <w:rPr>
          <w:vertAlign w:val="subscript"/>
        </w:rPr>
        <w:t>max</w:t>
      </w:r>
      <w:r>
        <w:t xml:space="preserve">, at midspan. Therefore, the </w:t>
      </w:r>
      <w:r w:rsidR="003D22FE">
        <w:t xml:space="preserve">maximum </w:t>
      </w:r>
      <w:r>
        <w:t>acceleration at any point along the beam can be described by the following equation:</w:t>
      </w:r>
    </w:p>
    <w:p w14:paraId="2E73B37C" w14:textId="77777777" w:rsidR="00D479D2" w:rsidRDefault="00091F0D" w:rsidP="003876A7">
      <w:pPr>
        <w:jc w:val="center"/>
        <w:rPr>
          <w:rFonts w:eastAsiaTheme="minorEastAsia"/>
        </w:rPr>
      </w:pPr>
      <m:oMathPara>
        <m:oMath>
          <m:sSub>
            <m:sSubPr>
              <m:ctrlPr>
                <w:rPr>
                  <w:rFonts w:ascii="Cambria Math" w:hAnsi="Cambria Math"/>
                  <w:i/>
                </w:rPr>
              </m:ctrlPr>
            </m:sSubPr>
            <m:e>
              <m:r>
                <w:rPr>
                  <w:rFonts w:ascii="Cambria Math" w:hAnsi="Cambria Math"/>
                </w:rPr>
                <m:t>u"</m:t>
              </m:r>
            </m:e>
            <m:sub>
              <m:r>
                <m:rPr>
                  <m:sty m:val="p"/>
                </m:rPr>
                <w:rPr>
                  <w:rFonts w:ascii="Cambria Math" w:hAnsi="Cambria Math"/>
                </w:rPr>
                <m:t>max</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max</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L</m:t>
                      </m:r>
                    </m:den>
                  </m:f>
                  <m:r>
                    <w:rPr>
                      <w:rFonts w:ascii="Cambria Math" w:hAnsi="Cambria Math"/>
                    </w:rPr>
                    <m:t>x</m:t>
                  </m:r>
                </m:e>
              </m:d>
            </m:e>
          </m:func>
        </m:oMath>
      </m:oMathPara>
    </w:p>
    <w:p w14:paraId="27B976DD" w14:textId="56A8EBD0" w:rsidR="00D479D2" w:rsidRDefault="003D22FE" w:rsidP="00D479D2">
      <w:pPr>
        <w:rPr>
          <w:rFonts w:eastAsiaTheme="minorEastAsia"/>
        </w:rPr>
      </w:pPr>
      <w:r>
        <w:rPr>
          <w:rFonts w:eastAsiaTheme="minorEastAsia"/>
        </w:rPr>
        <w:lastRenderedPageBreak/>
        <w:t>If</w:t>
      </w:r>
      <w:r w:rsidR="00D479D2">
        <w:rPr>
          <w:rFonts w:eastAsiaTheme="minorEastAsia"/>
        </w:rPr>
        <w:t xml:space="preserve"> the </w:t>
      </w:r>
      <w:ins w:id="42" w:author="Franklin Moon" w:date="2019-03-21T07:37:00Z">
        <w:r w:rsidR="00AE6BBA">
          <w:rPr>
            <w:rFonts w:eastAsiaTheme="minorEastAsia"/>
          </w:rPr>
          <w:t xml:space="preserve">total </w:t>
        </w:r>
      </w:ins>
      <w:r w:rsidR="00D479D2">
        <w:rPr>
          <w:rFonts w:eastAsiaTheme="minorEastAsia"/>
        </w:rPr>
        <w:t>mass of the beam</w:t>
      </w:r>
      <w:ins w:id="43" w:author="Franklin Moon" w:date="2019-03-21T07:37:00Z">
        <w:r w:rsidR="00AE6BBA">
          <w:rPr>
            <w:rFonts w:eastAsiaTheme="minorEastAsia"/>
          </w:rPr>
          <w:t xml:space="preserve">, m, </w:t>
        </w:r>
      </w:ins>
      <w:del w:id="44" w:author="Franklin Moon" w:date="2019-03-21T07:37:00Z">
        <w:r w:rsidR="00D479D2" w:rsidDel="00AE6BBA">
          <w:rPr>
            <w:rFonts w:eastAsiaTheme="minorEastAsia"/>
          </w:rPr>
          <w:delText xml:space="preserve"> </w:delText>
        </w:r>
      </w:del>
      <w:r w:rsidR="00D479D2">
        <w:rPr>
          <w:rFonts w:eastAsiaTheme="minorEastAsia"/>
        </w:rPr>
        <w:t xml:space="preserve">is uniformly distributed along its length, the </w:t>
      </w:r>
      <w:r>
        <w:rPr>
          <w:rFonts w:eastAsiaTheme="minorEastAsia"/>
        </w:rPr>
        <w:t xml:space="preserve">equivalent static force induced by the moving bridge mass can be described </w:t>
      </w:r>
      <w:r w:rsidR="00D479D2">
        <w:rPr>
          <w:rFonts w:eastAsiaTheme="minorEastAsia"/>
        </w:rPr>
        <w:t>with the following</w:t>
      </w:r>
      <w:r>
        <w:rPr>
          <w:rFonts w:eastAsiaTheme="minorEastAsia"/>
        </w:rPr>
        <w:t xml:space="preserve"> equation.</w:t>
      </w:r>
    </w:p>
    <w:commentRangeStart w:id="45"/>
    <w:p w14:paraId="1111B575" w14:textId="77777777" w:rsidR="00D479D2" w:rsidRPr="00D7415D" w:rsidRDefault="00091F0D" w:rsidP="00D479D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w:commentRangeEnd w:id="45"/>
          <m:r>
            <m:rPr>
              <m:sty m:val="p"/>
            </m:rPr>
            <w:rPr>
              <w:rStyle w:val="CommentReference"/>
            </w:rPr>
            <w:commentReference w:id="45"/>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L</m:t>
                      </m:r>
                    </m:den>
                  </m:f>
                  <m:r>
                    <w:rPr>
                      <w:rFonts w:ascii="Cambria Math" w:eastAsiaTheme="minorEastAsia" w:hAnsi="Cambria Math"/>
                    </w:rPr>
                    <m:t>x</m:t>
                  </m:r>
                </m:e>
              </m:d>
            </m:e>
          </m:func>
        </m:oMath>
      </m:oMathPara>
    </w:p>
    <w:p w14:paraId="6F6B13AE" w14:textId="77777777" w:rsidR="00D479D2" w:rsidRDefault="00D479D2" w:rsidP="00D479D2">
      <w:pPr>
        <w:rPr>
          <w:rFonts w:eastAsiaTheme="minorEastAsia"/>
        </w:rPr>
      </w:pPr>
      <w:r>
        <w:rPr>
          <w:rFonts w:eastAsiaTheme="minorEastAsia"/>
        </w:rPr>
        <w:t xml:space="preserve">This equation takes the form of the Newton’s second law of motion: </w:t>
      </w:r>
      <m:oMath>
        <m:r>
          <w:rPr>
            <w:rFonts w:ascii="Cambria Math" w:eastAsiaTheme="minorEastAsia" w:hAnsi="Cambria Math"/>
          </w:rPr>
          <m:t>F=ma</m:t>
        </m:r>
      </m:oMath>
      <w:r>
        <w:rPr>
          <w:rFonts w:eastAsiaTheme="minorEastAsia"/>
        </w:rPr>
        <w:t>.</w:t>
      </w:r>
    </w:p>
    <w:p w14:paraId="79DEF3AB" w14:textId="77777777" w:rsidR="00D479D2" w:rsidRDefault="00D479D2" w:rsidP="00D479D2">
      <w:pPr>
        <w:rPr>
          <w:rFonts w:eastAsiaTheme="minorEastAsia"/>
        </w:rPr>
      </w:pPr>
      <w:r>
        <w:rPr>
          <w:rFonts w:eastAsiaTheme="minorEastAsia"/>
        </w:rPr>
        <w:t>The beam displacement and stress at midspan due to this distributed force can then be calculated using statics and the relationship between moment and curvature to produce the following:</w:t>
      </w:r>
    </w:p>
    <w:p w14:paraId="7936D1E4" w14:textId="77777777" w:rsidR="00D479D2" w:rsidRDefault="00D479D2" w:rsidP="00D479D2">
      <w:pPr>
        <w:pStyle w:val="ListParagraph"/>
        <w:numPr>
          <w:ilvl w:val="0"/>
          <w:numId w:val="12"/>
        </w:numPr>
      </w:pPr>
      <w:commentRangeStart w:id="46"/>
      <w:r>
        <w:t xml:space="preserve">Displacement: </w:t>
      </w:r>
      <m:oMath>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3</m:t>
                </m:r>
              </m:sup>
            </m:sSup>
            <m:sSub>
              <m:sSubPr>
                <m:ctrlPr>
                  <w:rPr>
                    <w:rFonts w:ascii="Cambria Math" w:hAnsi="Cambria Math"/>
                    <w:i/>
                  </w:rPr>
                </m:ctrlPr>
              </m:sSubPr>
              <m:e>
                <m:r>
                  <w:rPr>
                    <w:rFonts w:ascii="Cambria Math" w:hAnsi="Cambria Math"/>
                  </w:rPr>
                  <m:t>A</m:t>
                </m:r>
              </m:e>
              <m:sub>
                <m:r>
                  <w:rPr>
                    <w:rFonts w:ascii="Cambria Math" w:hAnsi="Cambria Math"/>
                  </w:rPr>
                  <m:t>max</m:t>
                </m:r>
              </m:sub>
            </m:sSub>
          </m:num>
          <m:den>
            <m:sSup>
              <m:sSupPr>
                <m:ctrlPr>
                  <w:rPr>
                    <w:rFonts w:ascii="Cambria Math" w:hAnsi="Cambria Math"/>
                    <w:i/>
                  </w:rPr>
                </m:ctrlPr>
              </m:sSupPr>
              <m:e>
                <m:r>
                  <w:rPr>
                    <w:rFonts w:ascii="Cambria Math" w:hAnsi="Cambria Math"/>
                  </w:rPr>
                  <m:t>π</m:t>
                </m:r>
              </m:e>
              <m:sup>
                <m:r>
                  <w:rPr>
                    <w:rFonts w:ascii="Cambria Math" w:hAnsi="Cambria Math"/>
                  </w:rPr>
                  <m:t>4</m:t>
                </m:r>
              </m:sup>
            </m:sSup>
            <m:r>
              <w:rPr>
                <w:rFonts w:ascii="Cambria Math" w:hAnsi="Cambria Math"/>
              </w:rPr>
              <m:t>EI</m:t>
            </m:r>
          </m:den>
        </m:f>
      </m:oMath>
    </w:p>
    <w:p w14:paraId="471F11E3" w14:textId="77777777" w:rsidR="00D479D2" w:rsidRDefault="00D479D2" w:rsidP="00D479D2">
      <w:pPr>
        <w:pStyle w:val="ListParagraph"/>
        <w:numPr>
          <w:ilvl w:val="0"/>
          <w:numId w:val="12"/>
        </w:numPr>
      </w:pPr>
      <w:r>
        <w:t xml:space="preserve">Stress: </w:t>
      </w:r>
      <m:oMath>
        <m:r>
          <w:rPr>
            <w:rFonts w:ascii="Cambria Math" w:hAnsi="Cambria Math"/>
          </w:rPr>
          <m:t>σ=</m:t>
        </m:r>
        <m:f>
          <m:fPr>
            <m:ctrlPr>
              <w:rPr>
                <w:rFonts w:ascii="Cambria Math" w:hAnsi="Cambria Math"/>
                <w:i/>
              </w:rPr>
            </m:ctrlPr>
          </m:fPr>
          <m:num>
            <m:r>
              <w:rPr>
                <w:rFonts w:ascii="Cambria Math" w:hAnsi="Cambria Math"/>
              </w:rPr>
              <m:t>mL</m:t>
            </m:r>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y</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I</m:t>
            </m:r>
          </m:den>
        </m:f>
        <w:commentRangeEnd w:id="46"/>
        <m:r>
          <m:rPr>
            <m:sty m:val="p"/>
          </m:rPr>
          <w:rPr>
            <w:rStyle w:val="CommentReference"/>
          </w:rPr>
          <w:commentReference w:id="46"/>
        </m:r>
      </m:oMath>
    </w:p>
    <w:p w14:paraId="0DFE0743" w14:textId="77777777" w:rsidR="00D479D2" w:rsidRDefault="00D479D2" w:rsidP="00D479D2">
      <w:r>
        <w:t>Therefore, the total response would be the sum of the two components, and the amplification factors would take the following form</w:t>
      </w:r>
      <w:r w:rsidR="00A511AE">
        <w:t xml:space="preserve">, </w:t>
      </w:r>
      <w:r>
        <w:t>where the</w:t>
      </w:r>
      <w:r w:rsidR="003876A7">
        <w:t xml:space="preserve"> dynamic</w:t>
      </w:r>
      <w:r>
        <w:t xml:space="preserve"> vehicle force is </w:t>
      </w:r>
      <w:r w:rsidR="00A511AE">
        <w:t>the product of the vehicle force amplification and its weight (</w:t>
      </w:r>
      <w:commentRangeStart w:id="47"/>
      <w:r>
        <w:t>A</w:t>
      </w:r>
      <w:r w:rsidRPr="00740369">
        <w:rPr>
          <w:vertAlign w:val="subscript"/>
        </w:rPr>
        <w:t>v</w:t>
      </w:r>
      <w:r>
        <w:t>*P):</w:t>
      </w:r>
      <w:commentRangeEnd w:id="47"/>
      <w:r w:rsidR="00AE6BBA">
        <w:rPr>
          <w:rStyle w:val="CommentReference"/>
        </w:rPr>
        <w:commentReference w:id="47"/>
      </w:r>
    </w:p>
    <w:p w14:paraId="656947FD" w14:textId="77777777" w:rsidR="00D479D2" w:rsidRPr="00D7415D" w:rsidRDefault="00D479D2" w:rsidP="00D479D2">
      <w:pPr>
        <w:rPr>
          <w:rFonts w:eastAsiaTheme="minorEastAsia"/>
        </w:rPr>
      </w:pPr>
      <m:oMathPara>
        <m:oMath>
          <m:r>
            <w:rPr>
              <w:rFonts w:ascii="Cambria Math" w:hAnsi="Cambria Math"/>
            </w:rPr>
            <m:t>DAF=</m:t>
          </m:r>
          <m:f>
            <m:fPr>
              <m:ctrlPr>
                <w:rPr>
                  <w:rFonts w:ascii="Cambria Math" w:hAnsi="Cambria Math"/>
                  <w:i/>
                </w:rPr>
              </m:ctrlPr>
            </m:fPr>
            <m:num>
              <m:r>
                <w:rPr>
                  <w:rFonts w:ascii="Cambria Math" w:hAnsi="Cambria Math"/>
                </w:rPr>
                <m:t>Total Bridge Response</m:t>
              </m:r>
            </m:num>
            <m:den>
              <m:r>
                <w:rPr>
                  <w:rFonts w:ascii="Cambria Math" w:hAnsi="Cambria Math"/>
                </w:rPr>
                <m:t>Bridge Response to Static Vehicle</m:t>
              </m:r>
            </m:den>
          </m:f>
        </m:oMath>
      </m:oMathPara>
    </w:p>
    <w:p w14:paraId="12FBAD06" w14:textId="77777777" w:rsidR="00D479D2" w:rsidRPr="00D7415D" w:rsidRDefault="00D479D2" w:rsidP="00D479D2">
      <w:pPr>
        <w:rPr>
          <w:rFonts w:eastAsiaTheme="minorEastAsia"/>
        </w:rPr>
      </w:pPr>
    </w:p>
    <w:bookmarkStart w:id="48" w:name="_Ref520194432"/>
    <w:p w14:paraId="5C29792C" w14:textId="77777777" w:rsidR="00D479D2" w:rsidRPr="003876A7" w:rsidRDefault="00091F0D" w:rsidP="003876A7">
      <w:pPr>
        <w:pStyle w:val="Caption"/>
        <w:keepNext/>
        <w:jc w:val="left"/>
        <w:rPr>
          <w:b w:val="0"/>
        </w:rPr>
      </w:pPr>
      <m:oMathPara>
        <m:oMath>
          <m:sSub>
            <m:sSubPr>
              <m:ctrlPr>
                <w:rPr>
                  <w:rFonts w:ascii="Cambria Math" w:hAnsi="Cambria Math"/>
                  <w:b w:val="0"/>
                  <w:i/>
                  <w:sz w:val="22"/>
                  <w:szCs w:val="22"/>
                </w:rPr>
              </m:ctrlPr>
            </m:sSubPr>
            <m:e>
              <m:r>
                <m:rPr>
                  <m:sty m:val="bi"/>
                </m:rPr>
                <w:rPr>
                  <w:rFonts w:ascii="Cambria Math" w:hAnsi="Cambria Math"/>
                  <w:sz w:val="22"/>
                  <w:szCs w:val="22"/>
                </w:rPr>
                <m:t>DAF</m:t>
              </m:r>
            </m:e>
            <m:sub>
              <m:r>
                <m:rPr>
                  <m:sty m:val="bi"/>
                </m:rPr>
                <w:rPr>
                  <w:rFonts w:ascii="Cambria Math" w:hAnsi="Cambria Math"/>
                  <w:sz w:val="22"/>
                  <w:szCs w:val="22"/>
                </w:rPr>
                <m:t>disp</m:t>
              </m:r>
            </m:sub>
          </m:sSub>
          <m:r>
            <m:rPr>
              <m:sty m:val="bi"/>
            </m:rPr>
            <w:rPr>
              <w:rFonts w:ascii="Cambria Math" w:hAnsi="Cambria Math"/>
              <w:sz w:val="22"/>
              <w:szCs w:val="22"/>
            </w:rPr>
            <m:t>=</m:t>
          </m:r>
          <m:f>
            <m:fPr>
              <m:ctrlPr>
                <w:rPr>
                  <w:rFonts w:ascii="Cambria Math" w:hAnsi="Cambria Math"/>
                  <w:b w:val="0"/>
                  <w:i/>
                  <w:sz w:val="22"/>
                  <w:szCs w:val="22"/>
                </w:rPr>
              </m:ctrlPr>
            </m:fPr>
            <m:num>
              <m:f>
                <m:fPr>
                  <m:ctrlPr>
                    <w:rPr>
                      <w:rFonts w:ascii="Cambria Math" w:hAnsi="Cambria Math"/>
                      <w:b w:val="0"/>
                      <w:i/>
                      <w:sz w:val="22"/>
                      <w:szCs w:val="22"/>
                    </w:rPr>
                  </m:ctrlPr>
                </m:fPr>
                <m:num>
                  <m:sSub>
                    <m:sSubPr>
                      <m:ctrlPr>
                        <w:rPr>
                          <w:rFonts w:ascii="Cambria Math" w:hAnsi="Cambria Math"/>
                          <w:b w:val="0"/>
                          <w:i/>
                          <w:sz w:val="22"/>
                          <w:szCs w:val="22"/>
                        </w:rPr>
                      </m:ctrlPr>
                    </m:sSubPr>
                    <m:e>
                      <m:r>
                        <m:rPr>
                          <m:sty m:val="bi"/>
                        </m:rPr>
                        <w:rPr>
                          <w:rFonts w:ascii="Cambria Math" w:hAnsi="Cambria Math"/>
                          <w:sz w:val="22"/>
                          <w:szCs w:val="22"/>
                        </w:rPr>
                        <m:t>A</m:t>
                      </m:r>
                    </m:e>
                    <m:sub>
                      <m:r>
                        <m:rPr>
                          <m:sty m:val="bi"/>
                        </m:rPr>
                        <w:rPr>
                          <w:rFonts w:ascii="Cambria Math" w:hAnsi="Cambria Math"/>
                          <w:sz w:val="22"/>
                          <w:szCs w:val="22"/>
                        </w:rPr>
                        <m:t>v</m:t>
                      </m:r>
                    </m:sub>
                  </m:sSub>
                  <m:r>
                    <m:rPr>
                      <m:sty m:val="bi"/>
                    </m:rPr>
                    <w:rPr>
                      <w:rFonts w:ascii="Cambria Math" w:hAnsi="Cambria Math"/>
                      <w:sz w:val="22"/>
                      <w:szCs w:val="22"/>
                    </w:rPr>
                    <m:t>P</m:t>
                  </m:r>
                  <m:sSup>
                    <m:sSupPr>
                      <m:ctrlPr>
                        <w:rPr>
                          <w:rFonts w:ascii="Cambria Math" w:hAnsi="Cambria Math"/>
                          <w:b w:val="0"/>
                          <w:i/>
                          <w:sz w:val="22"/>
                          <w:szCs w:val="22"/>
                        </w:rPr>
                      </m:ctrlPr>
                    </m:sSupPr>
                    <m:e>
                      <m:r>
                        <m:rPr>
                          <m:sty m:val="bi"/>
                        </m:rPr>
                        <w:rPr>
                          <w:rFonts w:ascii="Cambria Math" w:hAnsi="Cambria Math"/>
                          <w:sz w:val="22"/>
                          <w:szCs w:val="22"/>
                        </w:rPr>
                        <m:t>L</m:t>
                      </m:r>
                    </m:e>
                    <m:sup>
                      <m:r>
                        <m:rPr>
                          <m:sty m:val="bi"/>
                        </m:rPr>
                        <w:rPr>
                          <w:rFonts w:ascii="Cambria Math" w:hAnsi="Cambria Math"/>
                          <w:sz w:val="22"/>
                          <w:szCs w:val="22"/>
                        </w:rPr>
                        <m:t>3</m:t>
                      </m:r>
                    </m:sup>
                  </m:sSup>
                </m:num>
                <m:den>
                  <m:r>
                    <m:rPr>
                      <m:sty m:val="bi"/>
                    </m:rPr>
                    <w:rPr>
                      <w:rFonts w:ascii="Cambria Math" w:hAnsi="Cambria Math"/>
                      <w:sz w:val="22"/>
                      <w:szCs w:val="22"/>
                    </w:rPr>
                    <m:t>48</m:t>
                  </m:r>
                  <m:r>
                    <m:rPr>
                      <m:sty m:val="bi"/>
                    </m:rPr>
                    <w:rPr>
                      <w:rFonts w:ascii="Cambria Math" w:hAnsi="Cambria Math"/>
                      <w:sz w:val="22"/>
                      <w:szCs w:val="22"/>
                    </w:rPr>
                    <m:t>EI</m:t>
                  </m:r>
                </m:den>
              </m:f>
              <m:r>
                <m:rPr>
                  <m:sty m:val="bi"/>
                </m:rPr>
                <w:rPr>
                  <w:rFonts w:ascii="Cambria Math" w:hAnsi="Cambria Math"/>
                  <w:sz w:val="22"/>
                  <w:szCs w:val="22"/>
                </w:rPr>
                <m:t>+</m:t>
              </m:r>
              <m:f>
                <m:fPr>
                  <m:ctrlPr>
                    <w:rPr>
                      <w:rFonts w:ascii="Cambria Math" w:hAnsi="Cambria Math"/>
                      <w:b w:val="0"/>
                      <w:i/>
                      <w:sz w:val="22"/>
                      <w:szCs w:val="22"/>
                    </w:rPr>
                  </m:ctrlPr>
                </m:fPr>
                <m:num>
                  <m:r>
                    <m:rPr>
                      <m:sty m:val="bi"/>
                    </m:rPr>
                    <w:rPr>
                      <w:rFonts w:ascii="Cambria Math" w:hAnsi="Cambria Math"/>
                      <w:sz w:val="22"/>
                      <w:szCs w:val="22"/>
                    </w:rPr>
                    <m:t>m</m:t>
                  </m:r>
                  <m:sSup>
                    <m:sSupPr>
                      <m:ctrlPr>
                        <w:rPr>
                          <w:rFonts w:ascii="Cambria Math" w:hAnsi="Cambria Math"/>
                          <w:b w:val="0"/>
                          <w:i/>
                          <w:sz w:val="22"/>
                          <w:szCs w:val="22"/>
                        </w:rPr>
                      </m:ctrlPr>
                    </m:sSupPr>
                    <m:e>
                      <m:r>
                        <m:rPr>
                          <m:sty m:val="bi"/>
                        </m:rPr>
                        <w:rPr>
                          <w:rFonts w:ascii="Cambria Math" w:hAnsi="Cambria Math"/>
                          <w:sz w:val="22"/>
                          <w:szCs w:val="22"/>
                        </w:rPr>
                        <m:t>L</m:t>
                      </m:r>
                    </m:e>
                    <m:sup>
                      <m:r>
                        <m:rPr>
                          <m:sty m:val="bi"/>
                        </m:rPr>
                        <w:rPr>
                          <w:rFonts w:ascii="Cambria Math" w:hAnsi="Cambria Math"/>
                          <w:sz w:val="22"/>
                          <w:szCs w:val="22"/>
                        </w:rPr>
                        <m:t>3</m:t>
                      </m:r>
                    </m:sup>
                  </m:sSup>
                  <m:sSub>
                    <m:sSubPr>
                      <m:ctrlPr>
                        <w:rPr>
                          <w:rFonts w:ascii="Cambria Math" w:hAnsi="Cambria Math"/>
                          <w:b w:val="0"/>
                          <w:i/>
                          <w:sz w:val="22"/>
                          <w:szCs w:val="22"/>
                        </w:rPr>
                      </m:ctrlPr>
                    </m:sSubPr>
                    <m:e>
                      <m:r>
                        <m:rPr>
                          <m:sty m:val="bi"/>
                        </m:rPr>
                        <w:rPr>
                          <w:rFonts w:ascii="Cambria Math" w:hAnsi="Cambria Math"/>
                          <w:sz w:val="22"/>
                          <w:szCs w:val="22"/>
                        </w:rPr>
                        <m:t>A</m:t>
                      </m:r>
                    </m:e>
                    <m:sub>
                      <m:r>
                        <m:rPr>
                          <m:sty m:val="bi"/>
                        </m:rPr>
                        <w:rPr>
                          <w:rFonts w:ascii="Cambria Math" w:hAnsi="Cambria Math"/>
                          <w:sz w:val="22"/>
                          <w:szCs w:val="22"/>
                        </w:rPr>
                        <m:t>max</m:t>
                      </m:r>
                    </m:sub>
                  </m:sSub>
                </m:num>
                <m:den>
                  <m:sSup>
                    <m:sSupPr>
                      <m:ctrlPr>
                        <w:rPr>
                          <w:rFonts w:ascii="Cambria Math" w:hAnsi="Cambria Math"/>
                          <w:b w:val="0"/>
                          <w:i/>
                          <w:sz w:val="22"/>
                          <w:szCs w:val="22"/>
                        </w:rPr>
                      </m:ctrlPr>
                    </m:sSupPr>
                    <m:e>
                      <m:r>
                        <m:rPr>
                          <m:sty m:val="bi"/>
                        </m:rPr>
                        <w:rPr>
                          <w:rFonts w:ascii="Cambria Math" w:hAnsi="Cambria Math"/>
                          <w:sz w:val="22"/>
                          <w:szCs w:val="22"/>
                        </w:rPr>
                        <m:t>π</m:t>
                      </m:r>
                    </m:e>
                    <m:sup>
                      <m:r>
                        <m:rPr>
                          <m:sty m:val="bi"/>
                        </m:rPr>
                        <w:rPr>
                          <w:rFonts w:ascii="Cambria Math" w:hAnsi="Cambria Math"/>
                          <w:sz w:val="22"/>
                          <w:szCs w:val="22"/>
                        </w:rPr>
                        <m:t>4</m:t>
                      </m:r>
                    </m:sup>
                  </m:sSup>
                  <m:r>
                    <m:rPr>
                      <m:sty m:val="bi"/>
                    </m:rPr>
                    <w:rPr>
                      <w:rFonts w:ascii="Cambria Math" w:hAnsi="Cambria Math"/>
                      <w:sz w:val="22"/>
                      <w:szCs w:val="22"/>
                    </w:rPr>
                    <m:t>EI</m:t>
                  </m:r>
                </m:den>
              </m:f>
            </m:num>
            <m:den>
              <m:f>
                <m:fPr>
                  <m:ctrlPr>
                    <w:rPr>
                      <w:rFonts w:ascii="Cambria Math" w:hAnsi="Cambria Math"/>
                      <w:b w:val="0"/>
                      <w:i/>
                      <w:sz w:val="22"/>
                      <w:szCs w:val="22"/>
                    </w:rPr>
                  </m:ctrlPr>
                </m:fPr>
                <m:num>
                  <m:r>
                    <m:rPr>
                      <m:sty m:val="bi"/>
                    </m:rPr>
                    <w:rPr>
                      <w:rFonts w:ascii="Cambria Math" w:hAnsi="Cambria Math"/>
                      <w:sz w:val="22"/>
                      <w:szCs w:val="22"/>
                    </w:rPr>
                    <m:t>P</m:t>
                  </m:r>
                  <m:sSup>
                    <m:sSupPr>
                      <m:ctrlPr>
                        <w:rPr>
                          <w:rFonts w:ascii="Cambria Math" w:hAnsi="Cambria Math"/>
                          <w:b w:val="0"/>
                          <w:i/>
                          <w:sz w:val="22"/>
                          <w:szCs w:val="22"/>
                        </w:rPr>
                      </m:ctrlPr>
                    </m:sSupPr>
                    <m:e>
                      <m:r>
                        <m:rPr>
                          <m:sty m:val="bi"/>
                        </m:rPr>
                        <w:rPr>
                          <w:rFonts w:ascii="Cambria Math" w:hAnsi="Cambria Math"/>
                          <w:sz w:val="22"/>
                          <w:szCs w:val="22"/>
                        </w:rPr>
                        <m:t>L</m:t>
                      </m:r>
                    </m:e>
                    <m:sup>
                      <m:r>
                        <m:rPr>
                          <m:sty m:val="bi"/>
                        </m:rPr>
                        <w:rPr>
                          <w:rFonts w:ascii="Cambria Math" w:hAnsi="Cambria Math"/>
                          <w:sz w:val="22"/>
                          <w:szCs w:val="22"/>
                        </w:rPr>
                        <m:t>3</m:t>
                      </m:r>
                    </m:sup>
                  </m:sSup>
                </m:num>
                <m:den>
                  <m:r>
                    <m:rPr>
                      <m:sty m:val="bi"/>
                    </m:rPr>
                    <w:rPr>
                      <w:rFonts w:ascii="Cambria Math" w:hAnsi="Cambria Math"/>
                      <w:sz w:val="22"/>
                      <w:szCs w:val="22"/>
                    </w:rPr>
                    <m:t>48</m:t>
                  </m:r>
                  <m:r>
                    <m:rPr>
                      <m:sty m:val="bi"/>
                    </m:rPr>
                    <w:rPr>
                      <w:rFonts w:ascii="Cambria Math" w:hAnsi="Cambria Math"/>
                      <w:sz w:val="22"/>
                      <w:szCs w:val="22"/>
                    </w:rPr>
                    <m:t>EI</m:t>
                  </m:r>
                </m:den>
              </m:f>
            </m:den>
          </m:f>
          <m:r>
            <m:rPr>
              <m:sty m:val="bi"/>
            </m:rPr>
            <w:rPr>
              <w:rFonts w:ascii="Cambria Math" w:hAnsi="Cambria Math"/>
              <w:sz w:val="22"/>
              <w:szCs w:val="22"/>
            </w:rPr>
            <m:t>=</m:t>
          </m:r>
          <m:sSub>
            <m:sSubPr>
              <m:ctrlPr>
                <w:rPr>
                  <w:rFonts w:ascii="Cambria Math" w:hAnsi="Cambria Math"/>
                  <w:b w:val="0"/>
                  <w:i/>
                  <w:sz w:val="22"/>
                  <w:szCs w:val="22"/>
                </w:rPr>
              </m:ctrlPr>
            </m:sSubPr>
            <m:e>
              <m:r>
                <m:rPr>
                  <m:sty m:val="bi"/>
                </m:rPr>
                <w:rPr>
                  <w:rFonts w:ascii="Cambria Math" w:hAnsi="Cambria Math"/>
                  <w:sz w:val="22"/>
                  <w:szCs w:val="22"/>
                </w:rPr>
                <m:t>A</m:t>
              </m:r>
            </m:e>
            <m:sub>
              <m:r>
                <m:rPr>
                  <m:sty m:val="bi"/>
                </m:rPr>
                <w:rPr>
                  <w:rFonts w:ascii="Cambria Math" w:hAnsi="Cambria Math"/>
                  <w:sz w:val="22"/>
                  <w:szCs w:val="22"/>
                </w:rPr>
                <m:t>v</m:t>
              </m:r>
            </m:sub>
          </m:sSub>
          <m:r>
            <m:rPr>
              <m:sty m:val="bi"/>
            </m:rPr>
            <w:rPr>
              <w:rFonts w:ascii="Cambria Math" w:hAnsi="Cambria Math"/>
              <w:sz w:val="22"/>
              <w:szCs w:val="22"/>
            </w:rPr>
            <m:t>+</m:t>
          </m:r>
          <m:f>
            <m:fPr>
              <m:ctrlPr>
                <w:rPr>
                  <w:rFonts w:ascii="Cambria Math" w:hAnsi="Cambria Math"/>
                  <w:b w:val="0"/>
                  <w:i/>
                  <w:sz w:val="22"/>
                  <w:szCs w:val="22"/>
                </w:rPr>
              </m:ctrlPr>
            </m:fPr>
            <m:num>
              <m:r>
                <m:rPr>
                  <m:sty m:val="bi"/>
                </m:rPr>
                <w:rPr>
                  <w:rFonts w:ascii="Cambria Math" w:hAnsi="Cambria Math"/>
                  <w:sz w:val="22"/>
                  <w:szCs w:val="22"/>
                </w:rPr>
                <m:t>48</m:t>
              </m:r>
              <m:r>
                <m:rPr>
                  <m:sty m:val="bi"/>
                </m:rPr>
                <w:rPr>
                  <w:rFonts w:ascii="Cambria Math" w:hAnsi="Cambria Math"/>
                  <w:sz w:val="22"/>
                  <w:szCs w:val="22"/>
                </w:rPr>
                <m:t>m</m:t>
              </m:r>
              <m:sSub>
                <m:sSubPr>
                  <m:ctrlPr>
                    <w:rPr>
                      <w:rFonts w:ascii="Cambria Math" w:hAnsi="Cambria Math"/>
                      <w:b w:val="0"/>
                      <w:i/>
                      <w:sz w:val="22"/>
                      <w:szCs w:val="22"/>
                    </w:rPr>
                  </m:ctrlPr>
                </m:sSubPr>
                <m:e>
                  <m:r>
                    <m:rPr>
                      <m:sty m:val="bi"/>
                    </m:rPr>
                    <w:rPr>
                      <w:rFonts w:ascii="Cambria Math" w:hAnsi="Cambria Math"/>
                      <w:sz w:val="22"/>
                      <w:szCs w:val="22"/>
                    </w:rPr>
                    <m:t>A</m:t>
                  </m:r>
                </m:e>
                <m:sub>
                  <m:r>
                    <m:rPr>
                      <m:sty m:val="bi"/>
                    </m:rPr>
                    <w:rPr>
                      <w:rFonts w:ascii="Cambria Math" w:hAnsi="Cambria Math"/>
                      <w:sz w:val="22"/>
                      <w:szCs w:val="22"/>
                    </w:rPr>
                    <m:t>max</m:t>
                  </m:r>
                </m:sub>
              </m:sSub>
            </m:num>
            <m:den>
              <m:r>
                <m:rPr>
                  <m:sty m:val="bi"/>
                </m:rPr>
                <w:rPr>
                  <w:rFonts w:ascii="Cambria Math" w:hAnsi="Cambria Math"/>
                  <w:sz w:val="22"/>
                  <w:szCs w:val="22"/>
                </w:rPr>
                <m:t>P</m:t>
              </m:r>
              <m:sSup>
                <m:sSupPr>
                  <m:ctrlPr>
                    <w:rPr>
                      <w:rFonts w:ascii="Cambria Math" w:hAnsi="Cambria Math"/>
                      <w:b w:val="0"/>
                      <w:i/>
                      <w:sz w:val="22"/>
                      <w:szCs w:val="22"/>
                    </w:rPr>
                  </m:ctrlPr>
                </m:sSupPr>
                <m:e>
                  <m:r>
                    <m:rPr>
                      <m:sty m:val="bi"/>
                    </m:rPr>
                    <w:rPr>
                      <w:rFonts w:ascii="Cambria Math" w:hAnsi="Cambria Math"/>
                      <w:sz w:val="22"/>
                      <w:szCs w:val="22"/>
                    </w:rPr>
                    <m:t>π</m:t>
                  </m:r>
                </m:e>
                <m:sup>
                  <m:r>
                    <m:rPr>
                      <m:sty m:val="bi"/>
                    </m:rPr>
                    <w:rPr>
                      <w:rFonts w:ascii="Cambria Math" w:hAnsi="Cambria Math"/>
                      <w:sz w:val="22"/>
                      <w:szCs w:val="22"/>
                    </w:rPr>
                    <m:t>4</m:t>
                  </m:r>
                </m:sup>
              </m:sSup>
            </m:den>
          </m:f>
        </m:oMath>
      </m:oMathPara>
      <w:bookmarkEnd w:id="48"/>
    </w:p>
    <w:p w14:paraId="3E1A7D74" w14:textId="77777777" w:rsidR="00D479D2" w:rsidRPr="003821CA" w:rsidRDefault="00D479D2" w:rsidP="00D479D2">
      <w:pPr>
        <w:rPr>
          <w:rFonts w:eastAsiaTheme="minorEastAsia"/>
        </w:rPr>
      </w:pPr>
    </w:p>
    <w:p w14:paraId="194B9745" w14:textId="77777777" w:rsidR="00D479D2" w:rsidRPr="00B21AD7" w:rsidRDefault="00091F0D" w:rsidP="00D479D2">
      <w:pPr>
        <w:rPr>
          <w:rFonts w:eastAsiaTheme="minorEastAsia"/>
        </w:rPr>
      </w:pPr>
      <m:oMathPara>
        <m:oMath>
          <m:sSub>
            <m:sSubPr>
              <m:ctrlPr>
                <w:rPr>
                  <w:rFonts w:ascii="Cambria Math" w:hAnsi="Cambria Math"/>
                </w:rPr>
              </m:ctrlPr>
            </m:sSubPr>
            <m:e>
              <m:r>
                <w:rPr>
                  <w:rFonts w:ascii="Cambria Math" w:hAnsi="Cambria Math"/>
                </w:rPr>
                <m:t>DAF</m:t>
              </m:r>
            </m:e>
            <m:sub>
              <m:r>
                <w:rPr>
                  <w:rFonts w:ascii="Cambria Math" w:hAnsi="Cambria Math"/>
                </w:rPr>
                <m:t>stress</m:t>
              </m:r>
            </m:sub>
          </m:sSub>
          <m:r>
            <m:rPr>
              <m:sty m:val="p"/>
            </m:rPr>
            <w:rPr>
              <w:rFonts w:ascii="Cambria Math" w:hAnsi="Cambria Math"/>
            </w:rPr>
            <m:t>=</m:t>
          </m:r>
          <m:f>
            <m:fPr>
              <m:ctrlPr>
                <w:rPr>
                  <w:rFonts w:ascii="Cambria Math" w:eastAsiaTheme="minorEastAsia" w:hAnsi="Cambria Math"/>
                  <w:i/>
                </w:rPr>
              </m:ctrlPr>
            </m:fPr>
            <m:num>
              <m:d>
                <m:dPr>
                  <m:ctrlPr>
                    <w:rPr>
                      <w:rFonts w:ascii="Cambria Math" w:hAnsi="Cambria Math"/>
                    </w:rPr>
                  </m:ctrlPr>
                </m:dPr>
                <m:e>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v</m:t>
                          </m:r>
                        </m:sub>
                      </m:sSub>
                      <m:r>
                        <w:rPr>
                          <w:rFonts w:ascii="Cambria Math" w:hAnsi="Cambria Math"/>
                        </w:rPr>
                        <m:t>PLy</m:t>
                      </m:r>
                      <m:ctrlPr>
                        <w:rPr>
                          <w:rFonts w:ascii="Cambria Math" w:hAnsi="Cambria Math"/>
                        </w:rPr>
                      </m:ctrlPr>
                    </m:num>
                    <m:den>
                      <m:r>
                        <w:rPr>
                          <w:rFonts w:ascii="Cambria Math" w:hAnsi="Cambria Math"/>
                        </w:rPr>
                        <m:t>4I</m:t>
                      </m:r>
                    </m:den>
                  </m:f>
                  <m:r>
                    <w:rPr>
                      <w:rFonts w:ascii="Cambria Math" w:hAnsi="Cambria Math"/>
                    </w:rPr>
                    <m:t>+</m:t>
                  </m:r>
                  <m:f>
                    <m:fPr>
                      <m:ctrlPr>
                        <w:rPr>
                          <w:rFonts w:ascii="Cambria Math" w:eastAsiaTheme="minorEastAsia" w:hAnsi="Cambria Math"/>
                          <w:i/>
                        </w:rPr>
                      </m:ctrlPr>
                    </m:fPr>
                    <m:num>
                      <m:r>
                        <w:rPr>
                          <w:rFonts w:ascii="Cambria Math" w:hAnsi="Cambria Math"/>
                        </w:rPr>
                        <m:t>mL</m:t>
                      </m:r>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eastAsiaTheme="minorEastAsia" w:hAnsi="Cambria Math"/>
                        </w:rPr>
                        <m:t>y</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I</m:t>
                      </m:r>
                    </m:den>
                  </m:f>
                  <m:ctrlPr>
                    <w:rPr>
                      <w:rFonts w:ascii="Cambria Math" w:eastAsiaTheme="minorEastAsia" w:hAnsi="Cambria Math"/>
                      <w:i/>
                    </w:rPr>
                  </m:ctrlPr>
                </m:e>
              </m:d>
            </m:num>
            <m:den>
              <m:f>
                <m:fPr>
                  <m:ctrlPr>
                    <w:rPr>
                      <w:rFonts w:ascii="Cambria Math" w:eastAsiaTheme="minorEastAsia" w:hAnsi="Cambria Math"/>
                      <w:i/>
                    </w:rPr>
                  </m:ctrlPr>
                </m:fPr>
                <m:num>
                  <m:r>
                    <w:rPr>
                      <w:rFonts w:ascii="Cambria Math" w:eastAsiaTheme="minorEastAsia" w:hAnsi="Cambria Math"/>
                    </w:rPr>
                    <m:t>PLy</m:t>
                  </m:r>
                </m:num>
                <m:den>
                  <m:r>
                    <w:rPr>
                      <w:rFonts w:ascii="Cambria Math" w:eastAsiaTheme="minorEastAsia" w:hAnsi="Cambria Math"/>
                    </w:rPr>
                    <m:t>4I</m:t>
                  </m:r>
                </m:den>
              </m:f>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num>
            <m:den>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oMath>
      </m:oMathPara>
    </w:p>
    <w:p w14:paraId="03F6FA87" w14:textId="77777777" w:rsidR="00D479D2" w:rsidRDefault="00D479D2" w:rsidP="00D479D2">
      <w:pPr>
        <w:rPr>
          <w:rFonts w:eastAsiaTheme="minorEastAsia"/>
        </w:rPr>
      </w:pPr>
      <w:r>
        <w:rPr>
          <w:rFonts w:eastAsiaTheme="minorEastAsia"/>
        </w:rPr>
        <w:t xml:space="preserve">It can be deduced from the above equations that if vehicle amplification factors are to be used, an additional response </w:t>
      </w:r>
      <w:r w:rsidR="003D22FE">
        <w:rPr>
          <w:rFonts w:eastAsiaTheme="minorEastAsia"/>
        </w:rPr>
        <w:t xml:space="preserve">due to the excitation of the bridge mass </w:t>
      </w:r>
      <w:r>
        <w:rPr>
          <w:rFonts w:eastAsiaTheme="minorEastAsia"/>
        </w:rPr>
        <w:t xml:space="preserve">must be accounted for by </w:t>
      </w:r>
      <w:r>
        <w:rPr>
          <w:rFonts w:eastAsiaTheme="minorEastAsia"/>
        </w:rPr>
        <w:lastRenderedPageBreak/>
        <w:t>including the second term in the above equations. Furthermore, these equations show that the amplification factor for displacement and stress will be different, and the amplification in excess of the vehicle amplification</w:t>
      </w:r>
      <w:r w:rsidR="003D22FE">
        <w:rPr>
          <w:rFonts w:eastAsiaTheme="minorEastAsia"/>
        </w:rPr>
        <w:t xml:space="preserve"> (second term)</w:t>
      </w:r>
      <w:r>
        <w:rPr>
          <w:rFonts w:eastAsiaTheme="minorEastAsia"/>
        </w:rPr>
        <w:t xml:space="preserve"> is greater for displacement than stress (or strain or moment). The ratio of the additional amplification is calculated below.</w:t>
      </w:r>
    </w:p>
    <w:commentRangeStart w:id="49"/>
    <w:p w14:paraId="34F5B2F5" w14:textId="77777777" w:rsidR="00D479D2" w:rsidRPr="009B51F4" w:rsidRDefault="00091F0D" w:rsidP="00D479D2">
      <w:pPr>
        <w:rPr>
          <w:rFonts w:eastAsiaTheme="minorEastAsia"/>
        </w:rPr>
      </w:pPr>
      <m:oMathPara>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48m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num>
                <m:den>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4</m:t>
                      </m:r>
                    </m:sup>
                  </m:sSup>
                </m:den>
              </m:f>
            </m:num>
            <m:den>
              <m:f>
                <m:fPr>
                  <m:ctrlPr>
                    <w:rPr>
                      <w:rFonts w:ascii="Cambria Math" w:eastAsiaTheme="minorEastAsia" w:hAnsi="Cambria Math"/>
                      <w:i/>
                    </w:rPr>
                  </m:ctrlPr>
                </m:fPr>
                <m:num>
                  <m:r>
                    <w:rPr>
                      <w:rFonts w:ascii="Cambria Math" w:eastAsiaTheme="minorEastAsia" w:hAnsi="Cambria Math"/>
                    </w:rPr>
                    <m:t>4m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num>
                <m:den>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r>
            <w:rPr>
              <w:rFonts w:ascii="Cambria Math" w:eastAsiaTheme="minorEastAsia" w:hAnsi="Cambria Math"/>
            </w:rPr>
            <m:t>≈1.2</m:t>
          </m:r>
          <w:commentRangeEnd w:id="49"/>
          <m:r>
            <m:rPr>
              <m:sty m:val="p"/>
            </m:rPr>
            <w:rPr>
              <w:rStyle w:val="CommentReference"/>
            </w:rPr>
            <w:commentReference w:id="49"/>
          </m:r>
        </m:oMath>
      </m:oMathPara>
    </w:p>
    <w:p w14:paraId="50DF3765" w14:textId="77777777" w:rsidR="00D479D2" w:rsidRDefault="00D479D2" w:rsidP="00D479D2">
      <w:pPr>
        <w:rPr>
          <w:rFonts w:eastAsiaTheme="minorEastAsia"/>
        </w:rPr>
      </w:pPr>
      <w:r>
        <w:rPr>
          <w:rFonts w:eastAsiaTheme="minorEastAsia"/>
        </w:rPr>
        <w:t>This shows, that regardless of bridge, or vehicle, the experimental amplification factor for displacement will always be greater than that for stress or moment. It should be noted that these calculations included only the first mode. If more modes were to be included, the equations for amplification factors would take the following form:</w:t>
      </w:r>
    </w:p>
    <w:p w14:paraId="1E5D0818" w14:textId="77777777" w:rsidR="00D479D2" w:rsidRPr="003665DB" w:rsidRDefault="00091F0D" w:rsidP="00D479D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disp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48m</m:t>
              </m:r>
            </m:num>
            <m:den>
              <m:r>
                <w:rPr>
                  <w:rFonts w:ascii="Cambria Math" w:eastAsiaTheme="minorEastAsia" w:hAnsi="Cambria Math"/>
                </w:rPr>
                <m:t>P</m:t>
              </m:r>
            </m:den>
          </m:f>
          <m:nary>
            <m:naryPr>
              <m:chr m:val="∑"/>
              <m:limLoc m:val="undOvr"/>
              <m:ctrlPr>
                <w:rPr>
                  <w:rFonts w:ascii="Cambria Math" w:eastAsiaTheme="minorEastAsia" w:hAnsi="Cambria Math"/>
                  <w:i/>
                </w:rPr>
              </m:ctrlPr>
            </m:naryPr>
            <m:sub>
              <m:r>
                <w:rPr>
                  <w:rFonts w:ascii="Cambria Math" w:eastAsiaTheme="minorEastAsia" w:hAnsi="Cambria Math"/>
                </w:rPr>
                <m:t>n=1,3,5…</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max,n</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π</m:t>
                          </m:r>
                        </m:den>
                      </m:f>
                    </m:e>
                  </m:d>
                </m:e>
                <m:sup>
                  <m:r>
                    <w:rPr>
                      <w:rFonts w:ascii="Cambria Math" w:eastAsiaTheme="minorEastAsia" w:hAnsi="Cambria Math"/>
                    </w:rPr>
                    <m:t>4</m:t>
                  </m:r>
                </m:sup>
              </m:sSup>
            </m:e>
          </m:nary>
        </m:oMath>
      </m:oMathPara>
    </w:p>
    <w:p w14:paraId="720C317F" w14:textId="77777777" w:rsidR="00D479D2" w:rsidRPr="003665DB" w:rsidRDefault="00091F0D" w:rsidP="00D479D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stress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m:t>
              </m:r>
            </m:num>
            <m:den>
              <m:r>
                <w:rPr>
                  <w:rFonts w:ascii="Cambria Math" w:eastAsiaTheme="minorEastAsia" w:hAnsi="Cambria Math"/>
                </w:rPr>
                <m:t>P</m:t>
              </m:r>
            </m:den>
          </m:f>
          <m:nary>
            <m:naryPr>
              <m:chr m:val="∑"/>
              <m:limLoc m:val="undOvr"/>
              <m:ctrlPr>
                <w:rPr>
                  <w:rFonts w:ascii="Cambria Math" w:eastAsiaTheme="minorEastAsia" w:hAnsi="Cambria Math"/>
                  <w:i/>
                </w:rPr>
              </m:ctrlPr>
            </m:naryPr>
            <m:sub>
              <m:r>
                <w:rPr>
                  <w:rFonts w:ascii="Cambria Math" w:eastAsiaTheme="minorEastAsia" w:hAnsi="Cambria Math"/>
                </w:rPr>
                <m:t>n=1,3,5…</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max,n</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π</m:t>
                          </m:r>
                        </m:den>
                      </m:f>
                    </m:e>
                  </m:d>
                </m:e>
                <m:sup>
                  <m:r>
                    <w:rPr>
                      <w:rFonts w:ascii="Cambria Math" w:eastAsiaTheme="minorEastAsia" w:hAnsi="Cambria Math"/>
                    </w:rPr>
                    <m:t>2</m:t>
                  </m:r>
                </m:sup>
              </m:sSup>
            </m:e>
          </m:nary>
        </m:oMath>
      </m:oMathPara>
    </w:p>
    <w:p w14:paraId="58D3B87E" w14:textId="77777777" w:rsidR="00D479D2" w:rsidRDefault="00D479D2" w:rsidP="00D479D2">
      <w:pPr>
        <w:rPr>
          <w:rFonts w:eastAsiaTheme="minorEastAsia"/>
        </w:rPr>
      </w:pPr>
      <w:r>
        <w:rPr>
          <w:rFonts w:eastAsiaTheme="minorEastAsia"/>
        </w:rPr>
        <w:t>The ratio of additional amplification can again be computed.</w:t>
      </w:r>
    </w:p>
    <w:p w14:paraId="4D598E38" w14:textId="77777777" w:rsidR="00D479D2" w:rsidRPr="003665DB" w:rsidRDefault="00091F0D" w:rsidP="00D479D2">
      <w:pPr>
        <w:rPr>
          <w:rFonts w:eastAsiaTheme="minorEastAsia"/>
        </w:rPr>
      </w:pPr>
      <m:oMathPara>
        <m:oMath>
          <m:f>
            <m:fPr>
              <m:ctrlPr>
                <w:rPr>
                  <w:rFonts w:ascii="Cambria Math" w:eastAsiaTheme="minorEastAsia" w:hAnsi="Cambria Math"/>
                  <w:i/>
                </w:rPr>
              </m:ctrlPr>
            </m:fPr>
            <m:num>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48m</m:t>
                      </m:r>
                    </m:num>
                    <m:den>
                      <m:r>
                        <w:rPr>
                          <w:rFonts w:ascii="Cambria Math" w:eastAsiaTheme="minorEastAsia" w:hAnsi="Cambria Math"/>
                        </w:rPr>
                        <m:t>P</m:t>
                      </m:r>
                    </m:den>
                  </m:f>
                  <m:nary>
                    <m:naryPr>
                      <m:chr m:val="∑"/>
                      <m:limLoc m:val="undOvr"/>
                      <m:ctrlPr>
                        <w:rPr>
                          <w:rFonts w:ascii="Cambria Math" w:eastAsiaTheme="minorEastAsia" w:hAnsi="Cambria Math"/>
                          <w:i/>
                        </w:rPr>
                      </m:ctrlPr>
                    </m:naryPr>
                    <m:sub>
                      <m:r>
                        <w:rPr>
                          <w:rFonts w:ascii="Cambria Math" w:eastAsiaTheme="minorEastAsia" w:hAnsi="Cambria Math"/>
                        </w:rPr>
                        <m:t>n=1,3,5…</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max,n</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π</m:t>
                                  </m:r>
                                </m:den>
                              </m:f>
                            </m:e>
                          </m:d>
                        </m:e>
                        <m:sup>
                          <m:r>
                            <w:rPr>
                              <w:rFonts w:ascii="Cambria Math" w:eastAsiaTheme="minorEastAsia" w:hAnsi="Cambria Math"/>
                            </w:rPr>
                            <m:t>4</m:t>
                          </m:r>
                        </m:sup>
                      </m:sSup>
                    </m:e>
                  </m:nary>
                </m:e>
              </m:d>
            </m:num>
            <m:den>
              <m:f>
                <m:fPr>
                  <m:ctrlPr>
                    <w:rPr>
                      <w:rFonts w:ascii="Cambria Math" w:eastAsiaTheme="minorEastAsia" w:hAnsi="Cambria Math"/>
                      <w:i/>
                    </w:rPr>
                  </m:ctrlPr>
                </m:fPr>
                <m:num>
                  <m:r>
                    <w:rPr>
                      <w:rFonts w:ascii="Cambria Math" w:eastAsiaTheme="minorEastAsia" w:hAnsi="Cambria Math"/>
                    </w:rPr>
                    <m:t>4m</m:t>
                  </m:r>
                </m:num>
                <m:den>
                  <m:r>
                    <w:rPr>
                      <w:rFonts w:ascii="Cambria Math" w:eastAsiaTheme="minorEastAsia" w:hAnsi="Cambria Math"/>
                    </w:rPr>
                    <m:t>P</m:t>
                  </m:r>
                </m:den>
              </m:f>
              <m:nary>
                <m:naryPr>
                  <m:chr m:val="∑"/>
                  <m:limLoc m:val="undOvr"/>
                  <m:ctrlPr>
                    <w:rPr>
                      <w:rFonts w:ascii="Cambria Math" w:eastAsiaTheme="minorEastAsia" w:hAnsi="Cambria Math"/>
                      <w:i/>
                    </w:rPr>
                  </m:ctrlPr>
                </m:naryPr>
                <m:sub>
                  <m:r>
                    <w:rPr>
                      <w:rFonts w:ascii="Cambria Math" w:eastAsiaTheme="minorEastAsia" w:hAnsi="Cambria Math"/>
                    </w:rPr>
                    <m:t>n=1,3,5…</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max,n</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π</m:t>
                              </m:r>
                            </m:den>
                          </m:f>
                        </m:e>
                      </m:d>
                    </m:e>
                    <m:sup>
                      <m:r>
                        <w:rPr>
                          <w:rFonts w:ascii="Cambria Math" w:eastAsiaTheme="minorEastAsia" w:hAnsi="Cambria Math"/>
                        </w:rPr>
                        <m:t>2</m:t>
                      </m:r>
                    </m:sup>
                  </m:sSup>
                </m:e>
              </m:nary>
            </m:den>
          </m:f>
          <m:r>
            <w:rPr>
              <w:rFonts w:ascii="Cambria Math" w:eastAsiaTheme="minorEastAsia" w:hAnsi="Cambria Math"/>
            </w:rPr>
            <m:t>=12*</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n=1,3,5…</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max,n</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π</m:t>
                              </m:r>
                            </m:den>
                          </m:f>
                        </m:e>
                      </m:d>
                    </m:e>
                    <m:sup>
                      <m:r>
                        <w:rPr>
                          <w:rFonts w:ascii="Cambria Math" w:eastAsiaTheme="minorEastAsia" w:hAnsi="Cambria Math"/>
                        </w:rPr>
                        <m:t>4</m:t>
                      </m:r>
                    </m:sup>
                  </m:sSup>
                </m:e>
              </m:nary>
            </m:num>
            <m:den>
              <m:nary>
                <m:naryPr>
                  <m:chr m:val="∑"/>
                  <m:limLoc m:val="undOvr"/>
                  <m:ctrlPr>
                    <w:rPr>
                      <w:rFonts w:ascii="Cambria Math" w:eastAsiaTheme="minorEastAsia" w:hAnsi="Cambria Math"/>
                      <w:i/>
                    </w:rPr>
                  </m:ctrlPr>
                </m:naryPr>
                <m:sub>
                  <m:r>
                    <w:rPr>
                      <w:rFonts w:ascii="Cambria Math" w:eastAsiaTheme="minorEastAsia" w:hAnsi="Cambria Math"/>
                    </w:rPr>
                    <m:t>n=1,3,5…</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max,n</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π</m:t>
                              </m:r>
                            </m:den>
                          </m:f>
                        </m:e>
                      </m:d>
                    </m:e>
                    <m:sup>
                      <m:r>
                        <w:rPr>
                          <w:rFonts w:ascii="Cambria Math" w:eastAsiaTheme="minorEastAsia" w:hAnsi="Cambria Math"/>
                        </w:rPr>
                        <m:t>2</m:t>
                      </m:r>
                    </m:sup>
                  </m:sSup>
                </m:e>
              </m:nary>
            </m:den>
          </m:f>
        </m:oMath>
      </m:oMathPara>
    </w:p>
    <w:p w14:paraId="7FB1C904" w14:textId="428B92BD" w:rsidR="00D479D2" w:rsidRDefault="003876A7" w:rsidP="00D479D2">
      <w:r>
        <w:t>Additionally,</w:t>
      </w:r>
      <w:r w:rsidR="00D479D2">
        <w:t xml:space="preserve"> these results are limited to midspan responses. Amplification factors at other locations can be computed in a similar manner, using equations for displacement or stress at other locations. This derivation considers only a simply supported beam and a point load, but the results are still representative of the phenomenon occurring in real structures </w:t>
      </w:r>
      <w:ins w:id="50" w:author="Franklin Moon" w:date="2019-03-21T07:46:00Z">
        <w:r w:rsidR="00C95044">
          <w:t xml:space="preserve">as long as the </w:t>
        </w:r>
      </w:ins>
      <w:del w:id="51" w:author="Franklin Moon" w:date="2019-03-21T07:46:00Z">
        <w:r w:rsidR="00D479D2" w:rsidDel="00C95044">
          <w:delText xml:space="preserve">because the </w:delText>
        </w:r>
      </w:del>
      <w:r w:rsidR="00D479D2">
        <w:t xml:space="preserve">following conditions </w:t>
      </w:r>
      <w:r>
        <w:t>remain</w:t>
      </w:r>
      <w:r w:rsidR="00D479D2">
        <w:t xml:space="preserve"> true:</w:t>
      </w:r>
    </w:p>
    <w:p w14:paraId="62799404" w14:textId="77777777" w:rsidR="00D479D2" w:rsidRDefault="00D479D2" w:rsidP="00D479D2">
      <w:pPr>
        <w:pStyle w:val="ListParagraph"/>
        <w:numPr>
          <w:ilvl w:val="0"/>
          <w:numId w:val="13"/>
        </w:numPr>
      </w:pPr>
      <w:r>
        <w:lastRenderedPageBreak/>
        <w:t xml:space="preserve">The vibration of a bridge takes a shape that can be described by a shape function that is a summation of sines. </w:t>
      </w:r>
    </w:p>
    <w:p w14:paraId="6D303724" w14:textId="77777777" w:rsidR="00D479D2" w:rsidRDefault="00D479D2" w:rsidP="00D479D2">
      <w:pPr>
        <w:pStyle w:val="ListParagraph"/>
        <w:numPr>
          <w:ilvl w:val="0"/>
          <w:numId w:val="13"/>
        </w:numPr>
      </w:pPr>
      <w:r>
        <w:t xml:space="preserve">The vehicle force is applied to a small area of the bridge and can be reasonable approximated as a point load. </w:t>
      </w:r>
    </w:p>
    <w:p w14:paraId="6DC04A2D" w14:textId="094A431F" w:rsidR="005E3DAD" w:rsidRDefault="00DA775F" w:rsidP="00F8034A">
      <w:r>
        <w:rPr>
          <w:rFonts w:eastAsiaTheme="minorEastAsia"/>
        </w:rPr>
        <w:t xml:space="preserve">In summary, amplification factors determined with displacement will be greater than those determined from strain (or stress or moment) due to the distribution of load from the mass loading that is ignored in static analysis. </w:t>
      </w:r>
      <w:r w:rsidR="00D479D2">
        <w:rPr>
          <w:rFonts w:eastAsiaTheme="minorEastAsia"/>
        </w:rPr>
        <w:t xml:space="preserve">Therefore, experimentally determined displacement amplification factors </w:t>
      </w:r>
      <w:ins w:id="52" w:author="Franklin Moon" w:date="2019-03-21T07:46:00Z">
        <w:r w:rsidR="00C95044">
          <w:rPr>
            <w:rFonts w:eastAsiaTheme="minorEastAsia"/>
          </w:rPr>
          <w:t>are</w:t>
        </w:r>
      </w:ins>
      <w:del w:id="53" w:author="Franklin Moon" w:date="2019-03-21T07:46:00Z">
        <w:r w:rsidR="00D479D2" w:rsidDel="00C95044">
          <w:rPr>
            <w:rFonts w:eastAsiaTheme="minorEastAsia"/>
          </w:rPr>
          <w:delText>will be</w:delText>
        </w:r>
      </w:del>
      <w:r w:rsidR="00D479D2">
        <w:rPr>
          <w:rFonts w:eastAsiaTheme="minorEastAsia"/>
        </w:rPr>
        <w:t xml:space="preserve"> a more conservative measure of dynamic amplification, but strain amplification factors remain adequate as strain responses more directly measure the stress experienced by the </w:t>
      </w:r>
      <w:commentRangeStart w:id="54"/>
      <w:r w:rsidR="00D479D2">
        <w:rPr>
          <w:rFonts w:eastAsiaTheme="minorEastAsia"/>
        </w:rPr>
        <w:t>bridge</w:t>
      </w:r>
      <w:commentRangeEnd w:id="54"/>
      <w:r w:rsidR="00C95044">
        <w:rPr>
          <w:rStyle w:val="CommentReference"/>
        </w:rPr>
        <w:commentReference w:id="54"/>
      </w:r>
      <w:r w:rsidR="00D479D2">
        <w:rPr>
          <w:rFonts w:eastAsiaTheme="minorEastAsia"/>
        </w:rPr>
        <w:t xml:space="preserve">. </w:t>
      </w:r>
    </w:p>
    <w:p w14:paraId="04EA81FC" w14:textId="77777777" w:rsidR="00F8034A" w:rsidRDefault="00F8034A" w:rsidP="00F8034A">
      <w:pPr>
        <w:pStyle w:val="Heading3"/>
      </w:pPr>
      <w:bookmarkStart w:id="55" w:name="_Toc536017959"/>
      <w:r>
        <w:t>Operational Monitoring</w:t>
      </w:r>
      <w:bookmarkEnd w:id="55"/>
    </w:p>
    <w:p w14:paraId="338947BC" w14:textId="387A2A0D" w:rsidR="00F8034A" w:rsidRDefault="00895689" w:rsidP="00F8034A">
      <w:r>
        <w:t>Often operational monitoring, whereby bridge response is recorded during normal operation, is</w:t>
      </w:r>
      <w:del w:id="56" w:author="Franklin Moon" w:date="2019-03-21T07:48:00Z">
        <w:r w:rsidDel="00C95044">
          <w:delText xml:space="preserve"> the</w:delText>
        </w:r>
      </w:del>
      <w:r>
        <w:t xml:space="preserve"> </w:t>
      </w:r>
      <w:ins w:id="57" w:author="Franklin Moon" w:date="2019-03-21T07:47:00Z">
        <w:r w:rsidR="00C95044">
          <w:t>most cost-effective</w:t>
        </w:r>
      </w:ins>
      <w:del w:id="58" w:author="Franklin Moon" w:date="2019-03-21T07:47:00Z">
        <w:r w:rsidDel="00C95044">
          <w:delText>cheapest</w:delText>
        </w:r>
      </w:del>
      <w:r>
        <w:t xml:space="preserve"> method </w:t>
      </w:r>
      <w:ins w:id="59" w:author="Franklin Moon" w:date="2019-03-21T07:47:00Z">
        <w:r w:rsidR="00C95044">
          <w:t xml:space="preserve">(since it is </w:t>
        </w:r>
      </w:ins>
      <w:del w:id="60" w:author="Franklin Moon" w:date="2019-03-21T07:47:00Z">
        <w:r w:rsidDel="00C95044">
          <w:delText>a</w:delText>
        </w:r>
      </w:del>
      <w:del w:id="61" w:author="Franklin Moon" w:date="2019-03-21T07:48:00Z">
        <w:r w:rsidDel="00C95044">
          <w:delText xml:space="preserve">nd </w:delText>
        </w:r>
      </w:del>
      <w:r>
        <w:t>least disturbing to traffic</w:t>
      </w:r>
      <w:ins w:id="62" w:author="Franklin Moon" w:date="2019-03-21T07:48:00Z">
        <w:r w:rsidR="00C95044">
          <w:t>)</w:t>
        </w:r>
      </w:ins>
      <w:r>
        <w:t xml:space="preserve"> and provides responses to typical loading conditions. Members that are expected to experience the largest responses as well as those suspected to have the least reserve capacity should be </w:t>
      </w:r>
      <w:commentRangeStart w:id="63"/>
      <w:r>
        <w:t>instrumented</w:t>
      </w:r>
      <w:commentRangeEnd w:id="63"/>
      <w:r w:rsidR="00672AC6">
        <w:rPr>
          <w:rStyle w:val="CommentReference"/>
        </w:rPr>
        <w:commentReference w:id="63"/>
      </w:r>
      <w:r>
        <w:t xml:space="preserve">. Sensors should be carefully selected based on required response, range, accuracy, </w:t>
      </w:r>
      <w:ins w:id="64" w:author="Franklin Moon" w:date="2019-03-21T07:49:00Z">
        <w:r w:rsidR="00672AC6">
          <w:t xml:space="preserve">frequency, </w:t>
        </w:r>
      </w:ins>
      <w:r>
        <w:t>etc. This study is principally interested in material level resp</w:t>
      </w:r>
      <w:r w:rsidR="003D3FEB">
        <w:t xml:space="preserve">onses (i.e. stress). Strain is directly related </w:t>
      </w:r>
      <w:r w:rsidR="003D22FE">
        <w:t xml:space="preserve">to </w:t>
      </w:r>
      <w:r w:rsidR="003D3FEB">
        <w:t xml:space="preserve">stress </w:t>
      </w:r>
      <w:ins w:id="65" w:author="Franklin Moon" w:date="2019-03-21T07:49:00Z">
        <w:r w:rsidR="00672AC6">
          <w:t>(for linear materia</w:t>
        </w:r>
      </w:ins>
      <w:ins w:id="66" w:author="Franklin Moon" w:date="2019-03-21T07:50:00Z">
        <w:r w:rsidR="00672AC6">
          <w:t xml:space="preserve">ls) </w:t>
        </w:r>
      </w:ins>
      <w:r w:rsidR="003D3FEB">
        <w:t xml:space="preserve">and thus strain gauges are preferred for measuring dynamic amplification. Displacement gauges can </w:t>
      </w:r>
      <w:r w:rsidR="003D22FE">
        <w:t xml:space="preserve">also </w:t>
      </w:r>
      <w:r w:rsidR="003D3FEB">
        <w:t xml:space="preserve">be used but </w:t>
      </w:r>
      <w:r w:rsidR="00B76B6C">
        <w:t>may</w:t>
      </w:r>
      <w:r w:rsidR="003D3FEB">
        <w:t xml:space="preserve"> overestimate amplification as discussed previously (Part 1)</w:t>
      </w:r>
      <w:ins w:id="67" w:author="Franklin Moon" w:date="2019-03-21T07:50:00Z">
        <w:r w:rsidR="00672AC6">
          <w:t xml:space="preserve"> for cases where the DAFs are employed within static analysis that ignore the mass force associated with the vibrating br</w:t>
        </w:r>
      </w:ins>
      <w:ins w:id="68" w:author="Franklin Moon" w:date="2019-03-21T07:51:00Z">
        <w:r w:rsidR="00672AC6">
          <w:t>idge</w:t>
        </w:r>
      </w:ins>
      <w:r w:rsidR="003D3FEB">
        <w:t xml:space="preserve">. Acceleration gauges may be used to estimate displacement if they remain accurate at frequencies near zero. </w:t>
      </w:r>
      <w:commentRangeStart w:id="69"/>
      <w:r w:rsidR="003D3FEB">
        <w:t xml:space="preserve">This requirement is true of any gauge </w:t>
      </w:r>
      <w:r w:rsidR="00B76B6C">
        <w:t>chosen but</w:t>
      </w:r>
      <w:r w:rsidR="003D3FEB">
        <w:t xml:space="preserve"> is more likely to be an issue with capacitive accelerometers. </w:t>
      </w:r>
      <w:commentRangeEnd w:id="69"/>
      <w:r w:rsidR="00672AC6">
        <w:rPr>
          <w:rStyle w:val="CommentReference"/>
        </w:rPr>
        <w:commentReference w:id="69"/>
      </w:r>
    </w:p>
    <w:p w14:paraId="3491D110" w14:textId="63B557BA" w:rsidR="003D3FEB" w:rsidRDefault="00204F71" w:rsidP="00F8034A">
      <w:r>
        <w:t xml:space="preserve">The process of determining dynamic amplification from operational responses has been already detailed by other researchers. Regardless of the exact method used, the data is filtered to </w:t>
      </w:r>
      <w:r>
        <w:lastRenderedPageBreak/>
        <w:t xml:space="preserve">remove high frequency content leaving behind </w:t>
      </w:r>
      <w:ins w:id="70" w:author="Franklin Moon" w:date="2019-03-21T08:06:00Z">
        <w:r w:rsidR="00F806FF">
          <w:t xml:space="preserve">an estimate of </w:t>
        </w:r>
      </w:ins>
      <w:r>
        <w:t xml:space="preserve">the content associated with quasi-static loading. The dynamic amplification is then estimated by computing the ratio of the maximum of the original data to the maximum of the filtered data. </w:t>
      </w:r>
      <w:r w:rsidR="00B76B6C">
        <w:t xml:space="preserve">Multiple vehicle events should be examined as the degree of dynamic amplification may vary significantly for different vehicles. </w:t>
      </w:r>
      <w:r>
        <w:t xml:space="preserve">A demonstration of this process can be found in the case study presented in the first part. </w:t>
      </w:r>
    </w:p>
    <w:p w14:paraId="590E1D84" w14:textId="466A4A20" w:rsidR="00204F71" w:rsidRDefault="00204F71" w:rsidP="00F8034A">
      <w:r>
        <w:t xml:space="preserve">The filter parameters should be </w:t>
      </w:r>
      <w:r w:rsidR="00401DCD">
        <w:t xml:space="preserve">selected such that the pass-band upper limit is less than the first natural frequency but greater than the frequency of loading. In reality, some loading events occur </w:t>
      </w:r>
      <w:ins w:id="71" w:author="Franklin Moon" w:date="2019-03-21T08:06:00Z">
        <w:r w:rsidR="009E640C">
          <w:t>at highe</w:t>
        </w:r>
      </w:ins>
      <w:ins w:id="72" w:author="Franklin Moon" w:date="2019-03-21T08:07:00Z">
        <w:r w:rsidR="009E640C">
          <w:t xml:space="preserve">r frequencies </w:t>
        </w:r>
      </w:ins>
      <w:del w:id="73" w:author="Franklin Moon" w:date="2019-03-21T08:07:00Z">
        <w:r w:rsidR="00401DCD" w:rsidDel="009E640C">
          <w:delText xml:space="preserve">faster </w:delText>
        </w:r>
      </w:del>
      <w:r w:rsidR="00401DCD">
        <w:t xml:space="preserve">than the first natural frequency of the structure. In these </w:t>
      </w:r>
      <w:r w:rsidR="00B76B6C">
        <w:t>cases,</w:t>
      </w:r>
      <w:r w:rsidR="00401DCD">
        <w:t xml:space="preserve"> the filtered response under-estimates static response, subsequently resulting in an over-estimation of amplification. This problem is mitigated by the large mass of the bridge which resists rapid </w:t>
      </w:r>
      <w:r w:rsidR="00B76B6C">
        <w:t>motion but</w:t>
      </w:r>
      <w:r w:rsidR="00401DCD">
        <w:t xml:space="preserve"> is always an inherent source of error when estimating static response from operational responses. </w:t>
      </w:r>
      <w:r w:rsidR="00B64DB8">
        <w:t xml:space="preserve">Furthermore, it is unlikely that </w:t>
      </w:r>
      <w:ins w:id="74" w:author="Franklin Moon" w:date="2019-03-21T08:07:00Z">
        <w:r w:rsidR="009E640C">
          <w:t>a</w:t>
        </w:r>
      </w:ins>
      <w:del w:id="75" w:author="Franklin Moon" w:date="2019-03-21T08:07:00Z">
        <w:r w:rsidR="00B64DB8" w:rsidDel="009E640C">
          <w:delText>the</w:delText>
        </w:r>
      </w:del>
      <w:r w:rsidR="00B64DB8">
        <w:t xml:space="preserve"> “worst-case” scenario occurred during the record interval and thus the estimated amplification can be non-</w:t>
      </w:r>
      <w:r w:rsidR="00B76B6C">
        <w:t>conservative but</w:t>
      </w:r>
      <w:r w:rsidR="00B64DB8">
        <w:t xml:space="preserve"> can be appropriate for operational limit states and is a valuable approximation for assessing in-service </w:t>
      </w:r>
      <w:commentRangeStart w:id="76"/>
      <w:commentRangeStart w:id="77"/>
      <w:r w:rsidR="00B64DB8">
        <w:t>performance</w:t>
      </w:r>
      <w:commentRangeEnd w:id="76"/>
      <w:r w:rsidR="009E640C">
        <w:rPr>
          <w:rStyle w:val="CommentReference"/>
        </w:rPr>
        <w:commentReference w:id="76"/>
      </w:r>
      <w:commentRangeEnd w:id="77"/>
      <w:r w:rsidR="004E33CA">
        <w:rPr>
          <w:rStyle w:val="CommentReference"/>
        </w:rPr>
        <w:commentReference w:id="77"/>
      </w:r>
      <w:r w:rsidR="00B64DB8">
        <w:t>.</w:t>
      </w:r>
    </w:p>
    <w:p w14:paraId="0D8F2E78" w14:textId="77777777" w:rsidR="00F8034A" w:rsidRDefault="00F8034A" w:rsidP="00F8034A">
      <w:pPr>
        <w:pStyle w:val="Heading3"/>
      </w:pPr>
      <w:bookmarkStart w:id="78" w:name="_Toc536017960"/>
      <w:r>
        <w:t>Load Testing</w:t>
      </w:r>
      <w:bookmarkEnd w:id="78"/>
    </w:p>
    <w:p w14:paraId="48F65915" w14:textId="58F7F0F3" w:rsidR="00F8034A" w:rsidRDefault="005116D6" w:rsidP="00F8034A">
      <w:r>
        <w:t xml:space="preserve">The static response of the bridge can be measured directly when the load is applied statically </w:t>
      </w:r>
      <w:ins w:id="79" w:author="Franklin Moon" w:date="2019-03-21T08:11:00Z">
        <w:r w:rsidR="00410E65">
          <w:t xml:space="preserve">during a </w:t>
        </w:r>
      </w:ins>
      <w:del w:id="80" w:author="Franklin Moon" w:date="2019-03-21T08:11:00Z">
        <w:r w:rsidDel="00410E65">
          <w:delText xml:space="preserve">as in a </w:delText>
        </w:r>
      </w:del>
      <w:r>
        <w:t>load test</w:t>
      </w:r>
      <w:ins w:id="81" w:author="Franklin Moon" w:date="2019-03-21T08:11:00Z">
        <w:r w:rsidR="00410E65">
          <w:t xml:space="preserve"> in which the bridge is closed to other traffic</w:t>
        </w:r>
      </w:ins>
      <w:r>
        <w:t>. Responses should be recorded for the test-vehicle (loaded truck) motionless as well as travelling over the bridge at speeds corresponding to minimum, typical, and maximum traffic speeds. Dynamic amplification computed from the resulting static and dynamic responses will be accurate for that specific test-</w:t>
      </w:r>
      <w:r w:rsidR="00B76B6C">
        <w:t>vehicle but</w:t>
      </w:r>
      <w:r>
        <w:t xml:space="preserve"> </w:t>
      </w:r>
      <w:r w:rsidR="00B64DB8">
        <w:t>is</w:t>
      </w:r>
      <w:r>
        <w:t xml:space="preserve"> not guaranteed to remain conservative for all loading events. </w:t>
      </w:r>
      <w:r w:rsidR="00EC77AC">
        <w:t xml:space="preserve">A bridge’s </w:t>
      </w:r>
      <w:r w:rsidR="00EC77AC">
        <w:lastRenderedPageBreak/>
        <w:t>performance in design or evaluation is measured by its ability to carry limit-state loads. T</w:t>
      </w:r>
      <w:r w:rsidR="00B64DB8">
        <w:t xml:space="preserve">est-vehicles should </w:t>
      </w:r>
      <w:r w:rsidR="00EC77AC">
        <w:t>therefore</w:t>
      </w:r>
      <w:r w:rsidR="00B64DB8">
        <w:t xml:space="preserve"> be </w:t>
      </w:r>
      <w:r w:rsidR="00EC77AC">
        <w:t>loaded to</w:t>
      </w:r>
      <w:r w:rsidR="00B64DB8">
        <w:t xml:space="preserve"> a weight simil</w:t>
      </w:r>
      <w:r w:rsidR="00EC77AC">
        <w:t>ar to the legal load limit.</w:t>
      </w:r>
      <w:r w:rsidR="00EC77AC" w:rsidRPr="00EC77AC">
        <w:t xml:space="preserve"> </w:t>
      </w:r>
      <w:r w:rsidR="00EC77AC">
        <w:t>When possible, test-vehicles should also be chosen with a body-bounce natural frequency similar to that of the first-bending mode of vibration of the bridge as this has been shown to result in the greatest dynamic amplification.</w:t>
      </w:r>
    </w:p>
    <w:p w14:paraId="2DC449E8" w14:textId="77777777" w:rsidR="00EC77AC" w:rsidRDefault="00EC77AC" w:rsidP="00F8034A">
      <w:r>
        <w:t>The test-vehicle should be placed at locations that produce maximum response or made to “crawl” at speeds low enough to maintain “qua</w:t>
      </w:r>
      <w:r w:rsidR="009C73C9">
        <w:t>s</w:t>
      </w:r>
      <w:r>
        <w:t xml:space="preserve">i-static” conditions for the static portion of the load test. The dynamic load test should occur at various speeds and along all paths of travel. The </w:t>
      </w:r>
      <w:r w:rsidR="009C73C9">
        <w:t xml:space="preserve">test vehicle must begin a significant distance from the start of the bridge to account for vehicle motion </w:t>
      </w:r>
      <w:r w:rsidR="007C65A0">
        <w:t>resulting from</w:t>
      </w:r>
      <w:r w:rsidR="009C73C9">
        <w:t xml:space="preserve"> traversing the approach roadway. The test-vehicle should maintain the set speed from a distance of at least </w:t>
      </w:r>
      <w:commentRangeStart w:id="82"/>
      <w:commentRangeStart w:id="83"/>
      <w:r w:rsidR="009C73C9">
        <w:t xml:space="preserve">65 feet (20 meters) </w:t>
      </w:r>
      <w:commentRangeEnd w:id="82"/>
      <w:r w:rsidR="00410E65">
        <w:rPr>
          <w:rStyle w:val="CommentReference"/>
        </w:rPr>
        <w:commentReference w:id="82"/>
      </w:r>
      <w:commentRangeEnd w:id="83"/>
      <w:r w:rsidR="004E33CA">
        <w:rPr>
          <w:rStyle w:val="CommentReference"/>
        </w:rPr>
        <w:commentReference w:id="83"/>
      </w:r>
      <w:r w:rsidR="009C73C9">
        <w:t xml:space="preserve">away from the beginning of the bridge until it exits the bridge. </w:t>
      </w:r>
    </w:p>
    <w:p w14:paraId="5E540380" w14:textId="77777777" w:rsidR="00F8034A" w:rsidRDefault="00F8034A" w:rsidP="00F8034A">
      <w:pPr>
        <w:pStyle w:val="Heading3"/>
      </w:pPr>
      <w:bookmarkStart w:id="84" w:name="_Toc536017961"/>
      <w:r>
        <w:t>Profile Measurement</w:t>
      </w:r>
      <w:bookmarkEnd w:id="84"/>
    </w:p>
    <w:p w14:paraId="58172482" w14:textId="77777777" w:rsidR="00F8034A" w:rsidRPr="00F8034A" w:rsidRDefault="009C73C9" w:rsidP="00F8034A">
      <w:r>
        <w:t xml:space="preserve">In some </w:t>
      </w:r>
      <w:r w:rsidR="007C65A0">
        <w:t>cases,</w:t>
      </w:r>
      <w:r>
        <w:t xml:space="preserve"> it becomes necessary to simulate the bridge response to moving vehicles. Any simulations of vehicle-bridge interaction must include bridge deck </w:t>
      </w:r>
      <w:commentRangeStart w:id="85"/>
      <w:r>
        <w:t>profile</w:t>
      </w:r>
      <w:commentRangeEnd w:id="85"/>
      <w:r w:rsidR="00E5038E">
        <w:rPr>
          <w:rStyle w:val="CommentReference"/>
        </w:rPr>
        <w:commentReference w:id="85"/>
      </w:r>
      <w:r>
        <w:t xml:space="preserve">. The profile should contain paired position and elevation information along the entire length of the bridge and approach roadway for every reasonable path of travel. Elevation data may be recorded along a single line or along </w:t>
      </w:r>
      <w:r w:rsidR="00F808A6">
        <w:t xml:space="preserve">multiple </w:t>
      </w:r>
      <w:r>
        <w:t xml:space="preserve">wheel lines. </w:t>
      </w:r>
      <w:r w:rsidR="009F510F">
        <w:t xml:space="preserve">The spatial resolution should be set small enough to capture all </w:t>
      </w:r>
      <w:commentRangeStart w:id="86"/>
      <w:commentRangeStart w:id="87"/>
      <w:r w:rsidR="009F510F">
        <w:t>features of interest</w:t>
      </w:r>
      <w:commentRangeEnd w:id="86"/>
      <w:r w:rsidR="00E5038E">
        <w:rPr>
          <w:rStyle w:val="CommentReference"/>
        </w:rPr>
        <w:commentReference w:id="86"/>
      </w:r>
      <w:commentRangeEnd w:id="87"/>
      <w:r w:rsidR="004E33CA">
        <w:rPr>
          <w:rStyle w:val="CommentReference"/>
        </w:rPr>
        <w:commentReference w:id="87"/>
      </w:r>
      <w:r w:rsidR="009F510F">
        <w:t>. Bridge motion is most effected by profile features with a length of several feet and more</w:t>
      </w:r>
      <w:r w:rsidR="00F808A6">
        <w:t>. C</w:t>
      </w:r>
      <w:r w:rsidR="009F510F">
        <w:t xml:space="preserve">ommercial </w:t>
      </w:r>
      <w:proofErr w:type="spellStart"/>
      <w:r w:rsidR="009F510F">
        <w:t>profilographs</w:t>
      </w:r>
      <w:proofErr w:type="spellEnd"/>
      <w:r w:rsidR="009F510F">
        <w:t xml:space="preserve"> have sampling intervals on the order of one inch and thus can be expected to produce adequate profile </w:t>
      </w:r>
      <w:commentRangeStart w:id="88"/>
      <w:commentRangeStart w:id="89"/>
      <w:r w:rsidR="009F510F">
        <w:t>measurements</w:t>
      </w:r>
      <w:commentRangeEnd w:id="88"/>
      <w:r w:rsidR="00E5038E">
        <w:rPr>
          <w:rStyle w:val="CommentReference"/>
        </w:rPr>
        <w:commentReference w:id="88"/>
      </w:r>
      <w:commentRangeEnd w:id="89"/>
      <w:r w:rsidR="004E33CA">
        <w:rPr>
          <w:rStyle w:val="CommentReference"/>
        </w:rPr>
        <w:commentReference w:id="89"/>
      </w:r>
      <w:r w:rsidR="009F510F">
        <w:t xml:space="preserve">. </w:t>
      </w:r>
    </w:p>
    <w:p w14:paraId="0AE0755B" w14:textId="77777777" w:rsidR="00FE4790" w:rsidRDefault="00FE4790" w:rsidP="00FE4790">
      <w:pPr>
        <w:pStyle w:val="Heading2"/>
      </w:pPr>
      <w:bookmarkStart w:id="90" w:name="_Toc536017962"/>
      <w:commentRangeStart w:id="91"/>
      <w:commentRangeStart w:id="92"/>
      <w:r>
        <w:lastRenderedPageBreak/>
        <w:t>Finite Element Analysis</w:t>
      </w:r>
      <w:bookmarkEnd w:id="90"/>
      <w:commentRangeEnd w:id="91"/>
      <w:r w:rsidR="0034086B">
        <w:rPr>
          <w:rStyle w:val="CommentReference"/>
          <w:rFonts w:asciiTheme="minorHAnsi" w:eastAsiaTheme="minorHAnsi" w:hAnsiTheme="minorHAnsi" w:cstheme="minorBidi"/>
          <w:b w:val="0"/>
          <w:bCs w:val="0"/>
        </w:rPr>
        <w:commentReference w:id="91"/>
      </w:r>
      <w:commentRangeEnd w:id="92"/>
      <w:r w:rsidR="004E33CA">
        <w:rPr>
          <w:rStyle w:val="CommentReference"/>
          <w:rFonts w:asciiTheme="minorHAnsi" w:eastAsiaTheme="minorHAnsi" w:hAnsiTheme="minorHAnsi" w:cstheme="minorBidi"/>
          <w:b w:val="0"/>
          <w:bCs w:val="0"/>
        </w:rPr>
        <w:commentReference w:id="92"/>
      </w:r>
    </w:p>
    <w:p w14:paraId="6002EDA3" w14:textId="77777777" w:rsidR="00F808A6" w:rsidRDefault="00F808A6" w:rsidP="00F808A6">
      <w:r>
        <w:t xml:space="preserve">There are often scenarios in which it is impractical or even impossible to implement certain loading events or measure certain responses. In such circumstances it becomes necessary to perform simulation of the loading event to predict expected </w:t>
      </w:r>
      <w:commentRangeStart w:id="93"/>
      <w:r>
        <w:t>responses</w:t>
      </w:r>
      <w:commentRangeEnd w:id="93"/>
      <w:r w:rsidR="0034086B">
        <w:rPr>
          <w:rStyle w:val="CommentReference"/>
        </w:rPr>
        <w:commentReference w:id="93"/>
      </w:r>
      <w:r>
        <w:t xml:space="preserve">. The selection and construction of a suitable model for these simulations is critical to accurate predictions. </w:t>
      </w:r>
    </w:p>
    <w:p w14:paraId="6B636E4A" w14:textId="77777777" w:rsidR="003D487C" w:rsidRDefault="00F808A6" w:rsidP="00F808A6">
      <w:commentRangeStart w:id="94"/>
      <w:commentRangeStart w:id="95"/>
      <w:r>
        <w:t>A</w:t>
      </w:r>
      <w:commentRangeEnd w:id="94"/>
      <w:r w:rsidR="007C0F38">
        <w:rPr>
          <w:rStyle w:val="CommentReference"/>
        </w:rPr>
        <w:commentReference w:id="94"/>
      </w:r>
      <w:commentRangeEnd w:id="95"/>
      <w:r w:rsidR="00091F0D">
        <w:rPr>
          <w:rStyle w:val="CommentReference"/>
        </w:rPr>
        <w:commentReference w:id="95"/>
      </w:r>
      <w:r>
        <w:t xml:space="preserve"> 3D element-level FE model </w:t>
      </w:r>
      <w:r w:rsidR="007C65A0">
        <w:t>can represent</w:t>
      </w:r>
      <w:r>
        <w:t xml:space="preserve"> all mechanisms and features</w:t>
      </w:r>
      <w:r w:rsidR="003D487C">
        <w:t xml:space="preserve"> that are a part of vehicle-bridge interaction and influence dynamic amplification. By creating a model that is geometrically consistent with the real structure the mass and stiffness can be accurately modeled and spatially distributed. The model should be error-screened and calibrated with experimental data from the real structure and should have a</w:t>
      </w:r>
      <w:r w:rsidR="00FA2211">
        <w:t>t least the first</w:t>
      </w:r>
      <w:r w:rsidR="003D487C">
        <w:t xml:space="preserve"> natural frequency matching that of the real structure. </w:t>
      </w:r>
    </w:p>
    <w:p w14:paraId="608AF22F" w14:textId="77777777" w:rsidR="00001BF5" w:rsidRDefault="00001BF5" w:rsidP="00F808A6">
      <w:r>
        <w:t xml:space="preserve">It is not the aim of this paper to provide guidance on constructing and validating FE models. The exact methods of model construction and analysis are dependent on the FE software package employed. </w:t>
      </w:r>
      <w:r w:rsidR="00670995">
        <w:t>The selected</w:t>
      </w:r>
      <w:r>
        <w:t xml:space="preserve"> FE software should be capable of </w:t>
      </w:r>
      <w:r w:rsidR="00670995">
        <w:t>simulating moving sprung masses over a specified profile and bridge model. The model should be constructed using best practices and should be validated with experimental data whenever possible.</w:t>
      </w:r>
      <w:r w:rsidR="00FA2211">
        <w:t xml:space="preserve"> Validation with dynamic data (e.g. frequencies and mode shapes) is preferable and ensures the model dynamics match those of the structure.</w:t>
      </w:r>
    </w:p>
    <w:p w14:paraId="4D79E517" w14:textId="77777777" w:rsidR="00967B9D" w:rsidRDefault="00967B9D" w:rsidP="00F808A6">
      <w:r>
        <w:t xml:space="preserve">The vehicle can be modeled after a real vehicle by assigning equivalent mass </w:t>
      </w:r>
      <w:r w:rsidR="00FA2211">
        <w:t xml:space="preserve">(weight) </w:t>
      </w:r>
      <w:r>
        <w:t xml:space="preserve">and by setting suspension characteristics that </w:t>
      </w:r>
      <w:r w:rsidR="007C65A0">
        <w:t xml:space="preserve">produce a natural frequency equal to the vehicle’s </w:t>
      </w:r>
      <w:r>
        <w:t xml:space="preserve">body-bounce natural frequencies. If there is no reference vehicle, a worst-case vehicle model may be created that has a mass equal to the legal limit, low damping (e.g. 10%), and a suspension </w:t>
      </w:r>
      <w:r>
        <w:lastRenderedPageBreak/>
        <w:t>stiffness that results in a body-bounce frequency 10</w:t>
      </w:r>
      <w:r w:rsidR="007073A9">
        <w:t>-20</w:t>
      </w:r>
      <w:r>
        <w:t xml:space="preserve">% greater than the bridge’s first-bending natural frequency. </w:t>
      </w:r>
    </w:p>
    <w:p w14:paraId="58569266" w14:textId="77777777" w:rsidR="00967B9D" w:rsidRDefault="00670995" w:rsidP="00967B9D">
      <w:r>
        <w:t>Static responses can be simulated with vehicle at a crawl-speed (i.e. &lt;1mph) or with a static linear analysis of the vehicle placed in locations that produce maximum response. Simulated responses should be recorded at locations of maximum respon</w:t>
      </w:r>
      <w:r w:rsidR="00967B9D">
        <w:t xml:space="preserve">se or particular vulnerability. </w:t>
      </w:r>
      <w:r>
        <w:t xml:space="preserve">Dynamic amplification can be computed for a given location as the ratio of maximum dynamic response to maximum static response. </w:t>
      </w:r>
    </w:p>
    <w:p w14:paraId="0C3B343D" w14:textId="77777777" w:rsidR="00F808A6" w:rsidRPr="00F808A6" w:rsidRDefault="00967B9D" w:rsidP="00967B9D">
      <w:r>
        <w:t xml:space="preserve">The case study provided in the first part of this document demonstrates the process of estimating dynamic amplification with 3D FE analysis. </w:t>
      </w:r>
    </w:p>
    <w:p w14:paraId="564FD230" w14:textId="77777777" w:rsidR="00FE4790" w:rsidRDefault="00FE4790" w:rsidP="00FE4790">
      <w:pPr>
        <w:pStyle w:val="Heading2"/>
      </w:pPr>
      <w:bookmarkStart w:id="96" w:name="_Toc536017963"/>
      <w:commentRangeStart w:id="97"/>
      <w:r>
        <w:t>2D</w:t>
      </w:r>
      <w:commentRangeEnd w:id="97"/>
      <w:r w:rsidR="007C0F38">
        <w:rPr>
          <w:rStyle w:val="CommentReference"/>
          <w:rFonts w:asciiTheme="minorHAnsi" w:eastAsiaTheme="minorHAnsi" w:hAnsiTheme="minorHAnsi" w:cstheme="minorBidi"/>
          <w:b w:val="0"/>
          <w:bCs w:val="0"/>
        </w:rPr>
        <w:commentReference w:id="97"/>
      </w:r>
      <w:r>
        <w:t xml:space="preserve"> Condensation &amp; State-Space</w:t>
      </w:r>
      <w:bookmarkEnd w:id="96"/>
    </w:p>
    <w:p w14:paraId="4F3F66F6" w14:textId="77777777" w:rsidR="00967B9D" w:rsidRDefault="003F1CBD" w:rsidP="00967B9D">
      <w:r>
        <w:t xml:space="preserve">Although </w:t>
      </w:r>
      <w:r w:rsidR="00967B9D">
        <w:t>3D FE analysis</w:t>
      </w:r>
      <w:r>
        <w:t xml:space="preserve"> is capable of accurately simulating vehicle-bridge interaction and estimating dynamic amplification, it is often impractical for current engineering practice due to the required time and expertise. It is therefore advantageous to develop models that require minimal time and expertise while still providing accurate estimates of dynamic amplification. </w:t>
      </w:r>
    </w:p>
    <w:p w14:paraId="4E5DB7F1" w14:textId="77777777" w:rsidR="00391015" w:rsidRDefault="00391015" w:rsidP="00391015">
      <w:pPr>
        <w:pStyle w:val="Heading3"/>
      </w:pPr>
      <w:bookmarkStart w:id="98" w:name="_Toc536017964"/>
      <w:r>
        <w:t>Description</w:t>
      </w:r>
      <w:bookmarkEnd w:id="98"/>
    </w:p>
    <w:p w14:paraId="7C668AD0" w14:textId="77777777" w:rsidR="003F1CBD" w:rsidRDefault="006D2AEE" w:rsidP="00967B9D">
      <w:r>
        <w:t xml:space="preserve">The following pages present a model type that includes all of the mechanisms involved with vehicle bridge motion as listed in the beginning of this part. The model reduces the bridge to a generalized single degree-of-freedom (SDF) system for which its deformation at any point along the bridge’s length is defined by a shape function. </w:t>
      </w:r>
      <w:r w:rsidR="00F20E06">
        <w:t xml:space="preserve">The vehicle is also represented as a single sprung mass and is coupled to the bridge degree-of-freedom. </w:t>
      </w:r>
      <w:r>
        <w:t>The equations of motion for this gener</w:t>
      </w:r>
      <w:r w:rsidR="00F20E06">
        <w:t xml:space="preserve">alized SDF system are relatively simple and are used to develop state-space equations that define the </w:t>
      </w:r>
      <w:commentRangeStart w:id="99"/>
      <w:commentRangeStart w:id="100"/>
      <w:r w:rsidR="00F20E06">
        <w:t xml:space="preserve">position of both bridge </w:t>
      </w:r>
      <w:commentRangeEnd w:id="99"/>
      <w:r w:rsidR="006C6358">
        <w:rPr>
          <w:rStyle w:val="CommentReference"/>
        </w:rPr>
        <w:commentReference w:id="99"/>
      </w:r>
      <w:commentRangeEnd w:id="100"/>
      <w:r w:rsidR="00091F0D">
        <w:rPr>
          <w:rStyle w:val="CommentReference"/>
        </w:rPr>
        <w:commentReference w:id="100"/>
      </w:r>
      <w:r w:rsidR="00F20E06">
        <w:t xml:space="preserve">and vehicle. The following image illustrates the model components. </w:t>
      </w:r>
    </w:p>
    <w:p w14:paraId="04E84DD8" w14:textId="77777777" w:rsidR="00F20E06" w:rsidRDefault="00F20E06" w:rsidP="007C65A0">
      <w:pPr>
        <w:jc w:val="center"/>
      </w:pPr>
      <w:r>
        <w:rPr>
          <w:noProof/>
        </w:rPr>
        <w:lastRenderedPageBreak/>
        <w:drawing>
          <wp:inline distT="0" distB="0" distL="0" distR="0" wp14:anchorId="62E59C9A" wp14:editId="1DB59CDC">
            <wp:extent cx="4662055" cy="2069534"/>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62055" cy="2069534"/>
                    </a:xfrm>
                    <a:prstGeom prst="rect">
                      <a:avLst/>
                    </a:prstGeom>
                  </pic:spPr>
                </pic:pic>
              </a:graphicData>
            </a:graphic>
          </wp:inline>
        </w:drawing>
      </w:r>
    </w:p>
    <w:p w14:paraId="5EFF09BE" w14:textId="77777777" w:rsidR="00A31AAB" w:rsidRDefault="00A31AAB" w:rsidP="00967B9D">
      <w:r>
        <w:t xml:space="preserve">Models </w:t>
      </w:r>
      <w:r w:rsidR="00E85ECA">
        <w:t xml:space="preserve">of this form </w:t>
      </w:r>
      <w:r>
        <w:t>were developed for single-span bridges and for 2-span continuous bridges with equal span lengths. Although these models include every mechanism that plays a role in dynamic amplification they have several inherent limitations</w:t>
      </w:r>
      <w:r w:rsidR="009A3F94">
        <w:t>:</w:t>
      </w:r>
      <w:r>
        <w:t xml:space="preserve"> </w:t>
      </w:r>
    </w:p>
    <w:p w14:paraId="7925B9A7" w14:textId="164D243B" w:rsidR="009A3F94" w:rsidRDefault="001C4A01" w:rsidP="009A3F94">
      <w:pPr>
        <w:pStyle w:val="ListParagraph"/>
        <w:numPr>
          <w:ilvl w:val="0"/>
          <w:numId w:val="8"/>
        </w:numPr>
      </w:pPr>
      <w:r>
        <w:t xml:space="preserve">A </w:t>
      </w:r>
      <w:ins w:id="101" w:author="Franklin Moon" w:date="2019-03-21T12:55:00Z">
        <w:r w:rsidR="006C6358">
          <w:t xml:space="preserve">half </w:t>
        </w:r>
      </w:ins>
      <w:r>
        <w:t>sine wave (</w:t>
      </w:r>
      <m:oMath>
        <m:r>
          <w:rPr>
            <w:rFonts w:ascii="Cambria Math" w:hAnsi="Cambria Math"/>
            <w:i/>
          </w:rPr>
          <w:sym w:font="Symbol" w:char="F059"/>
        </m:r>
        <m:d>
          <m:dPr>
            <m:ctrlPr>
              <w:rPr>
                <w:rFonts w:ascii="Cambria Math" w:hAnsi="Cambria Math"/>
                <w:i/>
              </w:rPr>
            </m:ctrlPr>
          </m:dPr>
          <m:e>
            <m:r>
              <w:rPr>
                <w:rFonts w:ascii="Cambria Math" w:hAnsi="Cambria Math"/>
              </w:rPr>
              <m:t>x</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πx</m:t>
                    </m:r>
                  </m:num>
                  <m:den>
                    <m:r>
                      <w:rPr>
                        <w:rFonts w:ascii="Cambria Math" w:hAnsi="Cambria Math"/>
                      </w:rPr>
                      <m:t>L</m:t>
                    </m:r>
                  </m:den>
                </m:f>
              </m:e>
            </m:d>
          </m:e>
        </m:func>
      </m:oMath>
      <w:r w:rsidRPr="009A3F94">
        <w:rPr>
          <w:rFonts w:eastAsiaTheme="minorEastAsia"/>
        </w:rPr>
        <w:t xml:space="preserve">) </w:t>
      </w:r>
      <w:r>
        <w:t>was chosen for t</w:t>
      </w:r>
      <w:r w:rsidR="00A31AAB">
        <w:t xml:space="preserve">he shape function </w:t>
      </w:r>
      <w:r>
        <w:t>that</w:t>
      </w:r>
      <w:r w:rsidR="00A31AAB">
        <w:t xml:space="preserve"> generalize</w:t>
      </w:r>
      <w:r w:rsidR="00E85ECA">
        <w:t>s</w:t>
      </w:r>
      <w:r w:rsidR="00A31AAB">
        <w:t xml:space="preserve"> the distributed system</w:t>
      </w:r>
      <w:r>
        <w:t xml:space="preserve"> by defining </w:t>
      </w:r>
      <w:r w:rsidRPr="009A3F94">
        <w:rPr>
          <w:rFonts w:eastAsiaTheme="minorEastAsia"/>
        </w:rPr>
        <w:t>the shape of the beam deformation. W</w:t>
      </w:r>
      <w:r w:rsidR="00A31AAB">
        <w:t xml:space="preserve">hile this shape </w:t>
      </w:r>
      <w:r>
        <w:t xml:space="preserve">function </w:t>
      </w:r>
      <w:r w:rsidR="00A31AAB">
        <w:t xml:space="preserve">accurately describes the deformation associated with the first-bending mode of vibration, it is incorrect for point loading (or </w:t>
      </w:r>
      <w:r>
        <w:t>any other</w:t>
      </w:r>
      <w:r w:rsidR="00A31AAB">
        <w:t xml:space="preserve"> </w:t>
      </w:r>
      <w:commentRangeStart w:id="102"/>
      <w:commentRangeStart w:id="103"/>
      <w:commentRangeStart w:id="104"/>
      <w:r w:rsidR="00A31AAB">
        <w:t>loading</w:t>
      </w:r>
      <w:commentRangeEnd w:id="102"/>
      <w:r w:rsidR="006C6358">
        <w:rPr>
          <w:rStyle w:val="CommentReference"/>
        </w:rPr>
        <w:commentReference w:id="102"/>
      </w:r>
      <w:commentRangeEnd w:id="103"/>
      <w:r w:rsidR="009B127A">
        <w:rPr>
          <w:rStyle w:val="CommentReference"/>
        </w:rPr>
        <w:commentReference w:id="103"/>
      </w:r>
      <w:commentRangeEnd w:id="104"/>
      <w:r w:rsidR="004E33CA">
        <w:rPr>
          <w:rStyle w:val="CommentReference"/>
        </w:rPr>
        <w:commentReference w:id="104"/>
      </w:r>
      <w:r w:rsidR="00A31AAB">
        <w:t xml:space="preserve">). </w:t>
      </w:r>
    </w:p>
    <w:p w14:paraId="375030A2" w14:textId="77777777" w:rsidR="009A3F94" w:rsidRDefault="009A3F94" w:rsidP="009A3F94">
      <w:pPr>
        <w:pStyle w:val="ListParagraph"/>
        <w:numPr>
          <w:ilvl w:val="0"/>
          <w:numId w:val="8"/>
        </w:numPr>
      </w:pPr>
      <w:commentRangeStart w:id="105"/>
      <w:r>
        <w:t>T</w:t>
      </w:r>
      <w:r w:rsidR="00A31AAB">
        <w:t xml:space="preserve">he single shape function cannot account for the excitation of the bridge’s higher modes of vibration. </w:t>
      </w:r>
      <w:commentRangeEnd w:id="105"/>
      <w:r w:rsidR="009B127A">
        <w:rPr>
          <w:rStyle w:val="CommentReference"/>
        </w:rPr>
        <w:commentReference w:id="105"/>
      </w:r>
    </w:p>
    <w:p w14:paraId="1A667F29" w14:textId="77777777" w:rsidR="009A3F94" w:rsidRDefault="009A3F94" w:rsidP="009A3F94">
      <w:pPr>
        <w:pStyle w:val="ListParagraph"/>
        <w:numPr>
          <w:ilvl w:val="0"/>
          <w:numId w:val="8"/>
        </w:numPr>
      </w:pPr>
      <w:commentRangeStart w:id="106"/>
      <w:r>
        <w:t>B</w:t>
      </w:r>
      <w:r w:rsidR="00A31AAB">
        <w:t>y modeling the bridge as a single b</w:t>
      </w:r>
      <w:r w:rsidR="00F20819">
        <w:t>eam</w:t>
      </w:r>
      <w:r w:rsidR="00A31AAB">
        <w:t xml:space="preserve">, the </w:t>
      </w:r>
      <w:r w:rsidR="00F20819">
        <w:t xml:space="preserve">lateral distribution of mass and stiffness is neglected. </w:t>
      </w:r>
      <w:commentRangeEnd w:id="106"/>
      <w:r w:rsidR="009B127A">
        <w:rPr>
          <w:rStyle w:val="CommentReference"/>
        </w:rPr>
        <w:commentReference w:id="106"/>
      </w:r>
    </w:p>
    <w:p w14:paraId="6929063C" w14:textId="77777777" w:rsidR="00A31AAB" w:rsidRDefault="00F20819" w:rsidP="00967B9D">
      <w:r>
        <w:t xml:space="preserve">While these and other limitations leave the models much less capable than a full 3D FE model, they prove useful for estimating dynamic amplification and require a fraction of the time investment and computing power. </w:t>
      </w:r>
    </w:p>
    <w:p w14:paraId="65E10A6E" w14:textId="77777777" w:rsidR="0010412A" w:rsidRDefault="0010412A" w:rsidP="0010412A">
      <w:pPr>
        <w:pStyle w:val="Heading4"/>
      </w:pPr>
      <w:r>
        <w:t>Single Span</w:t>
      </w:r>
    </w:p>
    <w:p w14:paraId="055A079D" w14:textId="77777777" w:rsidR="006251EF" w:rsidRPr="006251EF" w:rsidRDefault="006251EF" w:rsidP="006251EF">
      <w:r>
        <w:t>This state-space model is developed from the equations of motion for a single sprung mass traveling over a simple-supported beam with distributed mass and stiffness. The beam is reduced to a single degree-of-freedom by generalizing its displacement according to a shape function. A sinusoidal shape function was chosen to capture the excitement of the beam’s first mode of vibration (1</w:t>
      </w:r>
      <w:r w:rsidRPr="00CD59E8">
        <w:rPr>
          <w:vertAlign w:val="superscript"/>
        </w:rPr>
        <w:t>st</w:t>
      </w:r>
      <w:r>
        <w:t xml:space="preserve"> bending). The beam has a uniform stiffness parameter (EI), uniform mass </w:t>
      </w:r>
      <w:r>
        <w:lastRenderedPageBreak/>
        <w:t>distribution (</w:t>
      </w:r>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/L</m:t>
        </m:r>
      </m:oMath>
      <w:r>
        <w:t xml:space="preserve">), and </w:t>
      </w:r>
      <w:r w:rsidR="00E85ECA">
        <w:t xml:space="preserve">a </w:t>
      </w:r>
      <w:r>
        <w:t>span length</w:t>
      </w:r>
      <w:r w:rsidR="00E85ECA">
        <w:t xml:space="preserve"> of </w:t>
      </w:r>
      <w:r w:rsidR="00E85ECA">
        <w:rPr>
          <w:i/>
        </w:rPr>
        <w:t>L</w:t>
      </w:r>
      <w:r w:rsidR="00E85ECA">
        <w:t>.</w:t>
      </w:r>
      <w:r>
        <w:t xml:space="preserve"> Mass </w:t>
      </w:r>
      <w:commentRangeStart w:id="107"/>
      <w:r>
        <w:t>distributed</w:t>
      </w:r>
      <w:commentRangeEnd w:id="107"/>
      <w:r w:rsidR="009B127A">
        <w:rPr>
          <w:rStyle w:val="CommentReference"/>
        </w:rPr>
        <w:commentReference w:id="107"/>
      </w:r>
      <w:r>
        <w:t xml:space="preserve"> damping of the beam is included. The vehicle is reduced to a single point mass (</w:t>
      </w:r>
      <w:r w:rsidRPr="00E85ECA">
        <w:rPr>
          <w:i/>
        </w:rPr>
        <w:t>m</w:t>
      </w:r>
      <w:r w:rsidRPr="00E85ECA">
        <w:rPr>
          <w:i/>
          <w:vertAlign w:val="subscript"/>
        </w:rPr>
        <w:t>t</w:t>
      </w:r>
      <w:r>
        <w:t>) with specified spring stiffness (</w:t>
      </w:r>
      <w:proofErr w:type="spellStart"/>
      <w:r>
        <w:t>k</w:t>
      </w:r>
      <w:r w:rsidRPr="0039144B">
        <w:rPr>
          <w:vertAlign w:val="subscript"/>
        </w:rPr>
        <w:t>t</w:t>
      </w:r>
      <w:proofErr w:type="spellEnd"/>
      <w:r>
        <w:t>), viscous damping coefficient (</w:t>
      </w:r>
      <w:proofErr w:type="spellStart"/>
      <w:r>
        <w:t>c</w:t>
      </w:r>
      <w:r w:rsidRPr="0039144B">
        <w:rPr>
          <w:vertAlign w:val="subscript"/>
        </w:rPr>
        <w:t>t</w:t>
      </w:r>
      <w:proofErr w:type="spellEnd"/>
      <w:r>
        <w:t>), and traveling at a specified velocity (</w:t>
      </w:r>
      <w:r>
        <w:rPr>
          <w:i/>
        </w:rPr>
        <w:t>v</w:t>
      </w:r>
      <w:r>
        <w:t xml:space="preserve">). </w:t>
      </w:r>
    </w:p>
    <w:p w14:paraId="69E2C9DB" w14:textId="77777777" w:rsidR="00FF3A1C" w:rsidRDefault="006251EF" w:rsidP="006251EF">
      <w:pPr>
        <w:jc w:val="center"/>
      </w:pPr>
      <w:r>
        <w:rPr>
          <w:noProof/>
        </w:rPr>
        <w:drawing>
          <wp:inline distT="0" distB="0" distL="0" distR="0" wp14:anchorId="5B4F6063" wp14:editId="0F31A636">
            <wp:extent cx="3657600" cy="1362456"/>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57600" cy="1362456"/>
                    </a:xfrm>
                    <a:prstGeom prst="rect">
                      <a:avLst/>
                    </a:prstGeom>
                  </pic:spPr>
                </pic:pic>
              </a:graphicData>
            </a:graphic>
          </wp:inline>
        </w:drawing>
      </w:r>
    </w:p>
    <w:p w14:paraId="3C66BCC3" w14:textId="77777777" w:rsidR="006251EF" w:rsidRDefault="006251EF" w:rsidP="006251EF">
      <w:pPr>
        <w:pStyle w:val="Heading5"/>
      </w:pPr>
      <w:r>
        <w:t>Assumed deformation shape function</w:t>
      </w:r>
    </w:p>
    <w:p w14:paraId="4C645563" w14:textId="77777777" w:rsidR="006251EF" w:rsidRPr="00FF3A1C" w:rsidRDefault="006251EF" w:rsidP="006251EF">
      <w:r>
        <w:t>The beam is assumed to deform with a half sine function (i.e. wavelength is twice the length of the span). That function is described by the following equation.</w:t>
      </w:r>
    </w:p>
    <w:p w14:paraId="402C9AEB" w14:textId="77777777" w:rsidR="006251EF" w:rsidRDefault="006251EF" w:rsidP="006251EF">
      <w:pPr>
        <w:jc w:val="center"/>
        <w:rPr>
          <w:rFonts w:eastAsiaTheme="minorEastAsia"/>
        </w:rPr>
      </w:pP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πx</m:t>
                    </m:r>
                  </m:num>
                  <m:den>
                    <m:r>
                      <w:rPr>
                        <w:rFonts w:ascii="Cambria Math" w:hAnsi="Cambria Math"/>
                      </w:rPr>
                      <m:t>L</m:t>
                    </m:r>
                  </m:den>
                </m:f>
              </m:e>
            </m:d>
          </m:e>
        </m:func>
      </m:oMath>
      <w:r>
        <w:rPr>
          <w:rFonts w:eastAsiaTheme="minorEastAsia"/>
        </w:rPr>
        <w:t xml:space="preserve"> for </w:t>
      </w:r>
      <m:oMath>
        <m:r>
          <w:rPr>
            <w:rFonts w:ascii="Cambria Math" w:eastAsiaTheme="minorEastAsia" w:hAnsi="Cambria Math"/>
          </w:rPr>
          <m:t>0≤x≤L</m:t>
        </m:r>
      </m:oMath>
    </w:p>
    <w:p w14:paraId="0A400F0D" w14:textId="77777777" w:rsidR="006251EF" w:rsidRPr="005C795C" w:rsidRDefault="006251EF" w:rsidP="006251EF">
      <w:r>
        <w:t>Therefore, the deflection and velocity of the beam at the vehicle’s location at time (t) is described by the following equations.</w:t>
      </w:r>
    </w:p>
    <w:p w14:paraId="568E2BDB" w14:textId="77777777" w:rsidR="006251EF" w:rsidRPr="00CC4986" w:rsidRDefault="00091F0D" w:rsidP="006251EF">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m:t>
          </m:r>
          <w:commentRangeStart w:id="108"/>
          <m:sSub>
            <m:sSubPr>
              <m:ctrlPr>
                <w:rPr>
                  <w:rFonts w:ascii="Cambria Math" w:hAnsi="Cambria Math"/>
                  <w:i/>
                </w:rPr>
              </m:ctrlPr>
            </m:sSubPr>
            <m:e>
              <m:r>
                <w:rPr>
                  <w:rFonts w:ascii="Cambria Math" w:hAnsi="Cambria Math"/>
                </w:rPr>
                <m:t>z</m:t>
              </m:r>
            </m:e>
            <m:sub>
              <m:r>
                <w:rPr>
                  <w:rFonts w:ascii="Cambria Math" w:hAnsi="Cambria Math"/>
                </w:rPr>
                <m:t>b</m:t>
              </m:r>
            </m:sub>
          </m:sSub>
          <w:commentRangeEnd w:id="108"/>
          <m:r>
            <m:rPr>
              <m:sty m:val="p"/>
            </m:rPr>
            <w:rPr>
              <w:rStyle w:val="CommentReference"/>
            </w:rPr>
            <w:commentReference w:id="108"/>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πvt</m:t>
                      </m:r>
                    </m:num>
                    <m:den>
                      <m:r>
                        <w:rPr>
                          <w:rFonts w:ascii="Cambria Math" w:hAnsi="Cambria Math"/>
                        </w:rPr>
                        <m:t>L</m:t>
                      </m:r>
                    </m:den>
                  </m:f>
                </m:e>
              </m:d>
            </m:e>
          </m:func>
        </m:oMath>
      </m:oMathPara>
    </w:p>
    <w:p w14:paraId="27354B00" w14:textId="77777777" w:rsidR="006251EF" w:rsidRPr="00CC4986" w:rsidRDefault="00091F0D" w:rsidP="006251EF">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b</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πvt</m:t>
                      </m:r>
                    </m:num>
                    <m:den>
                      <m:r>
                        <w:rPr>
                          <w:rFonts w:ascii="Cambria Math" w:eastAsiaTheme="minorEastAsia" w:hAnsi="Cambria Math"/>
                        </w:rPr>
                        <m:t>L</m:t>
                      </m:r>
                    </m:den>
                  </m:f>
                </m:e>
              </m:d>
            </m:e>
          </m:func>
        </m:oMath>
      </m:oMathPara>
    </w:p>
    <w:p w14:paraId="428AFBB1" w14:textId="77777777" w:rsidR="006251EF" w:rsidRDefault="006251EF" w:rsidP="006251EF">
      <w:pPr>
        <w:pStyle w:val="Heading5"/>
      </w:pPr>
      <w:r>
        <w:t>Generalized mass, stiffness and damping</w:t>
      </w:r>
    </w:p>
    <w:p w14:paraId="68E69415" w14:textId="77777777" w:rsidR="006251EF" w:rsidRDefault="006251EF" w:rsidP="006251EF">
      <w:r>
        <w:t xml:space="preserve">The generalized mass and stiffness properties for the beam can be calculated as follows. </w:t>
      </w:r>
    </w:p>
    <w:p w14:paraId="70CBE136" w14:textId="77777777" w:rsidR="006251EF" w:rsidRPr="00255E5E" w:rsidRDefault="00091F0D" w:rsidP="006251EF">
      <w:pPr>
        <w:rPr>
          <w:rFonts w:asciiTheme="majorHAnsi" w:eastAsiaTheme="minorEastAsia" w:hAnsiTheme="majorHAnsi" w:cstheme="majorBidi"/>
        </w:rPr>
      </w:pPr>
      <m:oMathPara>
        <m:oMath>
          <m:acc>
            <m:accPr>
              <m:chr m:val="̃"/>
              <m:ctrlPr>
                <w:rPr>
                  <w:rFonts w:ascii="Cambria Math" w:hAnsi="Cambria Math"/>
                  <w:i/>
                </w:rPr>
              </m:ctrlPr>
            </m:accPr>
            <m:e>
              <m:r>
                <w:rPr>
                  <w:rFonts w:ascii="Cambria Math" w:hAnsi="Cambria Math"/>
                </w:rPr>
                <m:t>m</m:t>
              </m:r>
            </m:e>
          </m:acc>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m:t>
                      </m:r>
                    </m:sub>
                  </m:sSub>
                </m:num>
                <m:den>
                  <m:r>
                    <w:rPr>
                      <w:rFonts w:ascii="Cambria Math" w:hAnsi="Cambria Math"/>
                    </w:rPr>
                    <m:t>L</m:t>
                  </m:r>
                </m:den>
              </m:f>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dx</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m:t>
                  </m:r>
                </m:sub>
              </m:sSub>
            </m:num>
            <m:den>
              <m:r>
                <w:rPr>
                  <w:rFonts w:ascii="Cambria Math" w:hAnsi="Cambria Math"/>
                </w:rPr>
                <m:t>2</m:t>
              </m:r>
            </m:den>
          </m:f>
        </m:oMath>
      </m:oMathPara>
    </w:p>
    <w:p w14:paraId="588BD0EC" w14:textId="77777777" w:rsidR="006251EF" w:rsidRPr="00196FC4" w:rsidRDefault="00091F0D" w:rsidP="006251EF">
      <w:pPr>
        <w:rPr>
          <w:rFonts w:asciiTheme="majorHAnsi" w:eastAsiaTheme="minorEastAsia" w:hAnsiTheme="majorHAnsi" w:cstheme="majorBidi"/>
        </w:rPr>
      </w:pPr>
      <m:oMathPara>
        <m:oMath>
          <m:acc>
            <m:accPr>
              <m:chr m:val="̃"/>
              <m:ctrlPr>
                <w:rPr>
                  <w:rFonts w:ascii="Cambria Math" w:eastAsiaTheme="minorEastAsia" w:hAnsi="Cambria Math" w:cstheme="majorBidi"/>
                  <w:i/>
                </w:rPr>
              </m:ctrlPr>
            </m:accPr>
            <m:e>
              <m:r>
                <w:rPr>
                  <w:rFonts w:ascii="Cambria Math" w:eastAsiaTheme="minorEastAsia" w:hAnsi="Cambria Math" w:cstheme="majorBidi"/>
                </w:rPr>
                <m:t>k</m:t>
              </m:r>
            </m:e>
          </m:acc>
          <m:r>
            <w:rPr>
              <w:rFonts w:ascii="Cambria Math" w:eastAsiaTheme="minorEastAsia" w:hAnsi="Cambria Math" w:cstheme="majorBidi"/>
            </w:rPr>
            <m:t>=</m:t>
          </m:r>
          <m:nary>
            <m:naryPr>
              <m:limLoc m:val="subSup"/>
              <m:ctrlPr>
                <w:rPr>
                  <w:rFonts w:ascii="Cambria Math" w:eastAsiaTheme="minorEastAsia" w:hAnsi="Cambria Math" w:cstheme="majorBidi"/>
                  <w:i/>
                </w:rPr>
              </m:ctrlPr>
            </m:naryPr>
            <m:sub>
              <m:r>
                <w:rPr>
                  <w:rFonts w:ascii="Cambria Math" w:eastAsiaTheme="minorEastAsia" w:hAnsi="Cambria Math" w:cstheme="majorBidi"/>
                </w:rPr>
                <m:t>0</m:t>
              </m:r>
            </m:sub>
            <m:sup>
              <m:r>
                <w:rPr>
                  <w:rFonts w:ascii="Cambria Math" w:eastAsiaTheme="minorEastAsia" w:hAnsi="Cambria Math" w:cstheme="majorBidi"/>
                </w:rPr>
                <m:t>L</m:t>
              </m:r>
            </m:sup>
            <m:e>
              <m:r>
                <w:rPr>
                  <w:rFonts w:ascii="Cambria Math" w:eastAsiaTheme="minorEastAsia" w:hAnsi="Cambria Math" w:cstheme="majorBidi"/>
                </w:rPr>
                <m:t>EI</m:t>
              </m:r>
              <m:d>
                <m:dPr>
                  <m:ctrlPr>
                    <w:rPr>
                      <w:rFonts w:ascii="Cambria Math" w:eastAsiaTheme="minorEastAsia" w:hAnsi="Cambria Math" w:cstheme="majorBidi"/>
                      <w:i/>
                    </w:rPr>
                  </m:ctrlPr>
                </m:dPr>
                <m:e>
                  <m:r>
                    <w:rPr>
                      <w:rFonts w:ascii="Cambria Math" w:eastAsiaTheme="minorEastAsia" w:hAnsi="Cambria Math" w:cstheme="majorBidi"/>
                    </w:rPr>
                    <m:t>x</m:t>
                  </m:r>
                </m:e>
              </m:d>
              <m:sSup>
                <m:sSupPr>
                  <m:ctrlPr>
                    <w:rPr>
                      <w:rFonts w:ascii="Cambria Math" w:eastAsiaTheme="minorEastAsia" w:hAnsi="Cambria Math" w:cstheme="majorBidi"/>
                      <w:i/>
                    </w:rPr>
                  </m:ctrlPr>
                </m:sSupPr>
                <m:e>
                  <m:r>
                    <w:rPr>
                      <w:rFonts w:ascii="Cambria Math" w:hAnsi="Cambria Math"/>
                    </w:rPr>
                    <m:t>ψ"</m:t>
                  </m:r>
                  <m:d>
                    <m:dPr>
                      <m:ctrlPr>
                        <w:rPr>
                          <w:rFonts w:ascii="Cambria Math" w:hAnsi="Cambria Math"/>
                          <w:i/>
                        </w:rPr>
                      </m:ctrlPr>
                    </m:dPr>
                    <m:e>
                      <m:r>
                        <w:rPr>
                          <w:rFonts w:ascii="Cambria Math" w:hAnsi="Cambria Math"/>
                        </w:rPr>
                        <m:t>x</m:t>
                      </m:r>
                    </m:e>
                  </m:d>
                </m:e>
                <m:sup>
                  <m:r>
                    <w:rPr>
                      <w:rFonts w:ascii="Cambria Math" w:eastAsiaTheme="minorEastAsia" w:hAnsi="Cambria Math" w:cstheme="majorBidi"/>
                    </w:rPr>
                    <m:t>2</m:t>
                  </m:r>
                </m:sup>
              </m:sSup>
              <m:r>
                <w:rPr>
                  <w:rFonts w:ascii="Cambria Math" w:eastAsiaTheme="minorEastAsia" w:hAnsi="Cambria Math" w:cstheme="majorBidi"/>
                </w:rPr>
                <m:t>dx</m:t>
              </m:r>
            </m:e>
          </m:nary>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π</m:t>
                  </m:r>
                </m:e>
                <m:sup>
                  <m:r>
                    <w:rPr>
                      <w:rFonts w:ascii="Cambria Math" w:eastAsiaTheme="minorEastAsia" w:hAnsi="Cambria Math" w:cstheme="majorBidi"/>
                    </w:rPr>
                    <m:t>4</m:t>
                  </m:r>
                </m:sup>
              </m:sSup>
              <m:r>
                <w:rPr>
                  <w:rFonts w:ascii="Cambria Math" w:eastAsiaTheme="minorEastAsia" w:hAnsi="Cambria Math" w:cstheme="majorBidi"/>
                </w:rPr>
                <m:t>EI</m:t>
              </m:r>
            </m:num>
            <m:den>
              <m:r>
                <w:rPr>
                  <w:rFonts w:ascii="Cambria Math" w:eastAsiaTheme="minorEastAsia" w:hAnsi="Cambria Math" w:cstheme="majorBidi"/>
                </w:rPr>
                <m:t>2</m:t>
              </m:r>
              <m:sSup>
                <m:sSupPr>
                  <m:ctrlPr>
                    <w:rPr>
                      <w:rFonts w:ascii="Cambria Math" w:eastAsiaTheme="minorEastAsia" w:hAnsi="Cambria Math" w:cstheme="majorBidi"/>
                      <w:i/>
                    </w:rPr>
                  </m:ctrlPr>
                </m:sSupPr>
                <m:e>
                  <m:r>
                    <w:rPr>
                      <w:rFonts w:ascii="Cambria Math" w:eastAsiaTheme="minorEastAsia" w:hAnsi="Cambria Math" w:cstheme="majorBidi"/>
                    </w:rPr>
                    <m:t>L</m:t>
                  </m:r>
                </m:e>
                <m:sup>
                  <m:r>
                    <w:rPr>
                      <w:rFonts w:ascii="Cambria Math" w:eastAsiaTheme="minorEastAsia" w:hAnsi="Cambria Math" w:cstheme="majorBidi"/>
                    </w:rPr>
                    <m:t>3</m:t>
                  </m:r>
                </m:sup>
              </m:sSup>
            </m:den>
          </m:f>
        </m:oMath>
      </m:oMathPara>
    </w:p>
    <w:p w14:paraId="06DAD4C4" w14:textId="77777777" w:rsidR="006251EF" w:rsidRDefault="006251EF" w:rsidP="006251EF">
      <w:r>
        <w:lastRenderedPageBreak/>
        <w:t xml:space="preserve">The generalized damping property is defined by the following equations for mass </w:t>
      </w:r>
      <w:commentRangeStart w:id="109"/>
      <w:r>
        <w:t>distributed</w:t>
      </w:r>
      <w:commentRangeEnd w:id="109"/>
      <w:r w:rsidR="009B127A">
        <w:rPr>
          <w:rStyle w:val="CommentReference"/>
        </w:rPr>
        <w:commentReference w:id="109"/>
      </w:r>
      <w:r>
        <w:t xml:space="preserve"> damping.</w:t>
      </w:r>
      <w:r w:rsidR="004D5BF8">
        <w:t xml:space="preserve"> Th</w:t>
      </w:r>
      <w:r w:rsidR="00A65FF1">
        <w:t>e generalized damping is given by the following equation.</w:t>
      </w:r>
    </w:p>
    <w:p w14:paraId="14210D51" w14:textId="77777777" w:rsidR="00A65FF1" w:rsidRPr="00A65FF1" w:rsidRDefault="00091F0D" w:rsidP="006251EF">
      <w:pPr>
        <w:rPr>
          <w:rFonts w:eastAsiaTheme="minorEastAsia"/>
        </w:rPr>
      </w:pPr>
      <m:oMathPara>
        <m:oMath>
          <m:acc>
            <m:accPr>
              <m:chr m:val="̃"/>
              <m:ctrlPr>
                <w:rPr>
                  <w:rFonts w:ascii="Cambria Math" w:hAnsi="Cambria Math"/>
                  <w:i/>
                </w:rPr>
              </m:ctrlPr>
            </m:accPr>
            <m:e>
              <m:r>
                <w:rPr>
                  <w:rFonts w:ascii="Cambria Math" w:hAnsi="Cambria Math"/>
                </w:rPr>
                <m:t>c</m:t>
              </m:r>
            </m:e>
          </m:acc>
          <m:r>
            <w:rPr>
              <w:rFonts w:ascii="Cambria Math" w:hAnsi="Cambria Math"/>
            </w:rPr>
            <m:t>=a*</m:t>
          </m:r>
          <m:acc>
            <m:accPr>
              <m:chr m:val="̃"/>
              <m:ctrlPr>
                <w:rPr>
                  <w:rFonts w:ascii="Cambria Math" w:hAnsi="Cambria Math"/>
                  <w:i/>
                </w:rPr>
              </m:ctrlPr>
            </m:accPr>
            <m:e>
              <m:r>
                <w:rPr>
                  <w:rFonts w:ascii="Cambria Math" w:hAnsi="Cambria Math"/>
                </w:rPr>
                <m:t>m</m:t>
              </m:r>
            </m:e>
          </m:acc>
        </m:oMath>
      </m:oMathPara>
    </w:p>
    <w:p w14:paraId="5308930C" w14:textId="77777777" w:rsidR="00A65FF1" w:rsidRDefault="00A65FF1" w:rsidP="006251EF">
      <w:r>
        <w:t xml:space="preserve">Where </w:t>
      </w:r>
      <w:r>
        <w:rPr>
          <w:i/>
        </w:rPr>
        <w:t xml:space="preserve">a </w:t>
      </w:r>
      <w:r>
        <w:t>is the mass-proportional damping coefficient. The damping ratio is defined by the following equation.</w:t>
      </w:r>
    </w:p>
    <w:p w14:paraId="0AFE1D29" w14:textId="77777777" w:rsidR="00A65FF1" w:rsidRDefault="00A65FF1" w:rsidP="00A65FF1">
      <w:pPr>
        <w:rPr>
          <w:rFonts w:asciiTheme="majorHAnsi" w:eastAsiaTheme="minorEastAsia" w:hAnsiTheme="majorHAnsi" w:cstheme="majorBidi"/>
        </w:rPr>
      </w:pPr>
      <m:oMathPara>
        <m:oMath>
          <m:r>
            <w:rPr>
              <w:rFonts w:ascii="Cambria Math" w:eastAsiaTheme="minorEastAsia" w:hAnsi="Cambria Math" w:cstheme="majorBidi"/>
              <w:i/>
            </w:rPr>
            <w:sym w:font="Symbol" w:char="F07A"/>
          </m:r>
          <m:r>
            <w:rPr>
              <w:rFonts w:ascii="Cambria Math" w:eastAsiaTheme="minorEastAsia" w:hAnsi="Cambria Math" w:cstheme="majorBidi"/>
            </w:rPr>
            <m:t>=</m:t>
          </m:r>
          <m:f>
            <m:fPr>
              <m:ctrlPr>
                <w:rPr>
                  <w:rFonts w:ascii="Cambria Math" w:eastAsiaTheme="minorEastAsia" w:hAnsi="Cambria Math" w:cstheme="majorBidi"/>
                  <w:i/>
                </w:rPr>
              </m:ctrlPr>
            </m:fPr>
            <m:num>
              <m:acc>
                <m:accPr>
                  <m:chr m:val="̃"/>
                  <m:ctrlPr>
                    <w:rPr>
                      <w:rFonts w:ascii="Cambria Math" w:hAnsi="Cambria Math"/>
                      <w:i/>
                    </w:rPr>
                  </m:ctrlPr>
                </m:accPr>
                <m:e>
                  <m:r>
                    <w:rPr>
                      <w:rFonts w:ascii="Cambria Math" w:hAnsi="Cambria Math"/>
                    </w:rPr>
                    <m:t>c</m:t>
                  </m:r>
                </m:e>
              </m:acc>
            </m:num>
            <m:den>
              <m:r>
                <w:rPr>
                  <w:rFonts w:ascii="Cambria Math" w:eastAsiaTheme="minorEastAsia" w:hAnsi="Cambria Math" w:cstheme="majorBidi"/>
                </w:rPr>
                <m:t>2</m:t>
              </m:r>
              <m:sSub>
                <m:sSubPr>
                  <m:ctrlPr>
                    <w:rPr>
                      <w:rFonts w:ascii="Cambria Math" w:eastAsiaTheme="minorEastAsia" w:hAnsi="Cambria Math" w:cstheme="majorBidi"/>
                      <w:i/>
                    </w:rPr>
                  </m:ctrlPr>
                </m:sSubPr>
                <m:e>
                  <m:acc>
                    <m:accPr>
                      <m:chr m:val="̃"/>
                      <m:ctrlPr>
                        <w:rPr>
                          <w:rFonts w:ascii="Cambria Math" w:hAnsi="Cambria Math"/>
                          <w:i/>
                        </w:rPr>
                      </m:ctrlPr>
                    </m:accPr>
                    <m:e>
                      <m:r>
                        <w:rPr>
                          <w:rFonts w:ascii="Cambria Math" w:hAnsi="Cambria Math"/>
                        </w:rPr>
                        <m:t>m</m:t>
                      </m:r>
                    </m:e>
                  </m:acc>
                  <m:r>
                    <w:rPr>
                      <w:rFonts w:ascii="Cambria Math" w:eastAsiaTheme="minorEastAsia" w:hAnsi="Cambria Math" w:cstheme="majorBidi"/>
                    </w:rPr>
                    <m:t>ω</m:t>
                  </m:r>
                </m:e>
                <m:sub>
                  <m:r>
                    <w:rPr>
                      <w:rFonts w:ascii="Cambria Math" w:eastAsiaTheme="minorEastAsia" w:hAnsi="Cambria Math" w:cstheme="majorBidi"/>
                    </w:rPr>
                    <m:t>n</m:t>
                  </m:r>
                </m:sub>
              </m:sSub>
            </m:den>
          </m:f>
        </m:oMath>
      </m:oMathPara>
    </w:p>
    <w:p w14:paraId="51B173A7" w14:textId="77777777" w:rsidR="00A65FF1" w:rsidRDefault="00292164" w:rsidP="00A65FF1">
      <w:r>
        <w:t>Thus,</w:t>
      </w:r>
      <w:r w:rsidR="00A65FF1">
        <w:t xml:space="preserve"> the damping coefficient (</w:t>
      </w:r>
      <w:r w:rsidR="00A65FF1" w:rsidRPr="00A65FF1">
        <w:t>a</w:t>
      </w:r>
      <w:r w:rsidR="00A65FF1">
        <w:t>) may be determined based on a specified damping ratio (</w:t>
      </w:r>
      <m:oMath>
        <m:r>
          <w:rPr>
            <w:rFonts w:ascii="Cambria Math" w:eastAsiaTheme="minorEastAsia" w:hAnsi="Cambria Math" w:cstheme="majorBidi"/>
            <w:i/>
          </w:rPr>
          <w:sym w:font="Symbol" w:char="F07A"/>
        </m:r>
      </m:oMath>
      <w:r w:rsidR="00A65FF1">
        <w:t>) using the following equation.</w:t>
      </w:r>
    </w:p>
    <w:p w14:paraId="1FAEABA1" w14:textId="77777777" w:rsidR="00A65FF1" w:rsidRPr="00A65FF1" w:rsidRDefault="00A65FF1" w:rsidP="00A65FF1">
      <w:pPr>
        <w:rPr>
          <w:rFonts w:eastAsiaTheme="minorEastAsia"/>
        </w:rPr>
      </w:pPr>
      <m:oMathPara>
        <m:oMath>
          <m:r>
            <w:rPr>
              <w:rFonts w:ascii="Cambria Math" w:hAnsi="Cambria Math"/>
            </w:rPr>
            <m:t>a=2</m:t>
          </m:r>
          <m:r>
            <w:rPr>
              <w:rFonts w:ascii="Cambria Math" w:eastAsiaTheme="minorEastAsia" w:hAnsi="Cambria Math" w:cstheme="majorBidi"/>
              <w:i/>
            </w:rPr>
            <w:sym w:font="Symbol" w:char="F07A"/>
          </m:r>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n</m:t>
              </m:r>
            </m:sub>
          </m:sSub>
        </m:oMath>
      </m:oMathPara>
    </w:p>
    <w:p w14:paraId="0AFB10CA" w14:textId="77777777" w:rsidR="00A65FF1" w:rsidRPr="00A65FF1" w:rsidRDefault="00A65FF1" w:rsidP="00A65FF1">
      <w:r>
        <w:t>By substitution, the generalized damping property may be expressed as follows.</w:t>
      </w:r>
    </w:p>
    <w:p w14:paraId="5CBFCBEE" w14:textId="77777777" w:rsidR="006251EF" w:rsidRPr="00E82142" w:rsidRDefault="00091F0D" w:rsidP="006251EF">
      <m:oMathPara>
        <m:oMath>
          <m:acc>
            <m:accPr>
              <m:chr m:val="̃"/>
              <m:ctrlPr>
                <w:rPr>
                  <w:rFonts w:ascii="Cambria Math" w:hAnsi="Cambria Math"/>
                  <w:i/>
                </w:rPr>
              </m:ctrlPr>
            </m:accPr>
            <m:e>
              <m:r>
                <w:rPr>
                  <w:rFonts w:ascii="Cambria Math" w:hAnsi="Cambria Math"/>
                </w:rPr>
                <m:t>c</m:t>
              </m:r>
            </m:e>
          </m:acc>
          <m:r>
            <w:rPr>
              <w:rFonts w:ascii="Cambria Math" w:hAnsi="Cambria Math"/>
            </w:rPr>
            <m:t>=a*</m:t>
          </m:r>
          <m:acc>
            <m:accPr>
              <m:chr m:val="̃"/>
              <m:ctrlPr>
                <w:rPr>
                  <w:rFonts w:ascii="Cambria Math" w:hAnsi="Cambria Math"/>
                  <w:i/>
                </w:rPr>
              </m:ctrlPr>
            </m:accPr>
            <m:e>
              <m:r>
                <w:rPr>
                  <w:rFonts w:ascii="Cambria Math" w:hAnsi="Cambria Math"/>
                </w:rPr>
                <m:t>m</m:t>
              </m:r>
            </m:e>
          </m:acc>
          <m:r>
            <w:rPr>
              <w:rFonts w:ascii="Cambria Math" w:hAnsi="Cambria Math"/>
            </w:rPr>
            <m:t>=2</m:t>
          </m:r>
          <m:r>
            <w:rPr>
              <w:rFonts w:ascii="Cambria Math" w:eastAsiaTheme="minorEastAsia" w:hAnsi="Cambria Math" w:cstheme="majorBidi"/>
              <w:i/>
            </w:rPr>
            <w:sym w:font="Symbol" w:char="F07A"/>
          </m:r>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m:t>
                  </m:r>
                </m:sub>
              </m:sSub>
            </m:num>
            <m:den>
              <m:r>
                <w:rPr>
                  <w:rFonts w:ascii="Cambria Math" w:hAnsi="Cambria Math"/>
                </w:rPr>
                <m:t>2</m:t>
              </m:r>
            </m:den>
          </m:f>
          <m:r>
            <w:rPr>
              <w:rFonts w:ascii="Cambria Math" w:hAnsi="Cambria Math"/>
            </w:rPr>
            <m:t>=</m:t>
          </m:r>
          <m:r>
            <w:rPr>
              <w:rFonts w:ascii="Cambria Math" w:eastAsiaTheme="minorEastAsia" w:hAnsi="Cambria Math" w:cstheme="majorBidi"/>
              <w:i/>
            </w:rPr>
            <w:sym w:font="Symbol" w:char="F07A"/>
          </m:r>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n</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oMath>
      </m:oMathPara>
    </w:p>
    <w:p w14:paraId="44FF4C4B" w14:textId="77777777" w:rsidR="006251EF" w:rsidRDefault="006251EF" w:rsidP="006251EF">
      <w:pPr>
        <w:pStyle w:val="Heading5"/>
        <w:rPr>
          <w:rFonts w:eastAsiaTheme="minorEastAsia"/>
        </w:rPr>
      </w:pPr>
      <w:r>
        <w:rPr>
          <w:rFonts w:eastAsiaTheme="minorEastAsia"/>
        </w:rPr>
        <w:t>Force transformation</w:t>
      </w:r>
    </w:p>
    <w:p w14:paraId="111EA321" w14:textId="77777777" w:rsidR="006251EF" w:rsidRPr="004A41CE" w:rsidRDefault="006251EF" w:rsidP="006251EF">
      <w:pPr>
        <w:rPr>
          <w:rFonts w:eastAsiaTheme="minorEastAsia"/>
          <w:iCs/>
        </w:rPr>
      </w:pPr>
      <w:r>
        <w:t>The force applied by the vehicle mass (p</w:t>
      </w:r>
      <w:r w:rsidRPr="00EE7323">
        <w:rPr>
          <w:vertAlign w:val="subscript"/>
        </w:rPr>
        <w:t>0</w:t>
      </w:r>
      <w:r>
        <w:t>) must also be generalized. It’s position and magnitude are mathematically described as follows:</w:t>
      </w:r>
    </w:p>
    <w:p w14:paraId="5F64E035" w14:textId="77777777" w:rsidR="006251EF" w:rsidRPr="004A41CE" w:rsidRDefault="006251EF" w:rsidP="006251EF">
      <w:pPr>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p</m:t>
                        </m:r>
                      </m:e>
                      <m:sub>
                        <m:r>
                          <m:rPr>
                            <m:sty m:val="p"/>
                          </m:rPr>
                          <w:rPr>
                            <w:rFonts w:ascii="Cambria Math" w:hAnsi="Cambria Math"/>
                          </w:rPr>
                          <m:t>0</m:t>
                        </m:r>
                      </m:sub>
                    </m:sSub>
                    <m:r>
                      <w:rPr>
                        <w:rFonts w:ascii="Cambria Math" w:hAnsi="Cambria Math"/>
                      </w:rPr>
                      <m:t>δ</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vt</m:t>
                    </m:r>
                    <m:r>
                      <m:rPr>
                        <m:sty m:val="p"/>
                      </m:rPr>
                      <w:rPr>
                        <w:rFonts w:ascii="Cambria Math" w:hAnsi="Cambria Math"/>
                      </w:rPr>
                      <m:t>)</m:t>
                    </m:r>
                  </m:e>
                  <m:e>
                    <m:r>
                      <m:rPr>
                        <m:sty m:val="p"/>
                      </m:rPr>
                      <w:rPr>
                        <w:rFonts w:ascii="Cambria Math" w:hAnsi="Cambria Math"/>
                      </w:rPr>
                      <m:t>0≤</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e>
                </m:mr>
                <m:mr>
                  <m:e>
                    <m:r>
                      <m:rPr>
                        <m:sty m:val="p"/>
                      </m:rPr>
                      <w:rPr>
                        <w:rFonts w:ascii="Cambria Math" w:hAnsi="Cambria Math"/>
                      </w:rPr>
                      <m:t>0</m:t>
                    </m:r>
                  </m:e>
                  <m:e>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t</m:t>
                        </m:r>
                      </m:e>
                      <m:sub>
                        <m:r>
                          <w:rPr>
                            <w:rFonts w:ascii="Cambria Math" w:hAnsi="Cambria Math"/>
                          </w:rPr>
                          <m:t>d</m:t>
                        </m:r>
                      </m:sub>
                    </m:sSub>
                  </m:e>
                </m:mr>
              </m:m>
            </m:e>
          </m:d>
          <m:r>
            <m:rPr>
              <m:sty m:val="p"/>
            </m:rPr>
            <w:rPr>
              <w:rFonts w:ascii="Cambria Math" w:hAnsi="Cambria Math"/>
            </w:rPr>
            <m:t xml:space="preserve"> </m:t>
          </m:r>
        </m:oMath>
      </m:oMathPara>
    </w:p>
    <w:p w14:paraId="3BFA4C70" w14:textId="77777777" w:rsidR="006251EF" w:rsidRPr="00EE7323" w:rsidRDefault="006251EF" w:rsidP="006251EF">
      <w:r>
        <w:t xml:space="preserve">Where </w:t>
      </w:r>
      <m:oMath>
        <m:r>
          <w:rPr>
            <w:rFonts w:ascii="Cambria Math" w:hAnsi="Cambria Math"/>
          </w:rPr>
          <m:t>δ</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vt</m:t>
        </m:r>
        <m:r>
          <m:rPr>
            <m:sty m:val="p"/>
          </m:rPr>
          <w:rPr>
            <w:rFonts w:ascii="Cambria Math" w:hAnsi="Cambria Math"/>
          </w:rPr>
          <m:t>)</m:t>
        </m:r>
      </m:oMath>
      <w:r>
        <w:rPr>
          <w:rFonts w:eastAsiaTheme="minorEastAsia"/>
        </w:rPr>
        <w:t xml:space="preserve"> is the Dirac delta function centered at </w:t>
      </w:r>
      <m:oMath>
        <m:r>
          <w:rPr>
            <w:rFonts w:ascii="Cambria Math" w:eastAsiaTheme="minorEastAsia" w:hAnsi="Cambria Math"/>
          </w:rPr>
          <m:t>x=vt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=L/v</m:t>
        </m:r>
      </m:oMath>
      <w:r>
        <w:rPr>
          <w:rFonts w:eastAsiaTheme="minorEastAsia"/>
        </w:rPr>
        <w:t xml:space="preserve">. The generalized force is therefore calculated as follows for </w:t>
      </w:r>
      <m:oMath>
        <m:r>
          <m:rPr>
            <m:sty m:val="p"/>
          </m:rPr>
          <w:rPr>
            <w:rFonts w:ascii="Cambria Math" w:hAnsi="Cambria Math"/>
          </w:rPr>
          <m:t>0≤</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oMath>
      <w:r>
        <w:rPr>
          <w:rFonts w:eastAsiaTheme="minorEastAsia"/>
        </w:rPr>
        <w:t>.</w:t>
      </w:r>
    </w:p>
    <w:p w14:paraId="0C532FD8" w14:textId="77777777" w:rsidR="006251EF" w:rsidRPr="004A41CE" w:rsidRDefault="00091F0D" w:rsidP="006251EF">
      <w:pPr>
        <w:rPr>
          <w:rFonts w:eastAsiaTheme="minorEastAsia"/>
        </w:rPr>
      </w:pPr>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r>
                <w:rPr>
                  <w:rFonts w:ascii="Cambria Math" w:hAnsi="Cambria Math"/>
                </w:rPr>
                <m:t>p(x,t)ψ</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δ</m:t>
              </m:r>
              <m:d>
                <m:dPr>
                  <m:ctrlPr>
                    <w:rPr>
                      <w:rFonts w:ascii="Cambria Math" w:hAnsi="Cambria Math"/>
                      <w:i/>
                    </w:rPr>
                  </m:ctrlPr>
                </m:dPr>
                <m:e>
                  <m:r>
                    <w:rPr>
                      <w:rFonts w:ascii="Cambria Math" w:hAnsi="Cambria Math"/>
                    </w:rPr>
                    <m:t>x-vt</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πx</m:t>
                          </m:r>
                        </m:num>
                        <m:den>
                          <m:r>
                            <w:rPr>
                              <w:rFonts w:ascii="Cambria Math" w:hAnsi="Cambria Math"/>
                            </w:rPr>
                            <m:t>L</m:t>
                          </m:r>
                        </m:den>
                      </m:f>
                    </m:e>
                  </m:d>
                </m:e>
              </m:func>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πvt</m:t>
                      </m:r>
                    </m:num>
                    <m:den>
                      <m:r>
                        <w:rPr>
                          <w:rFonts w:ascii="Cambria Math" w:hAnsi="Cambria Math"/>
                        </w:rPr>
                        <m:t>L</m:t>
                      </m:r>
                    </m:den>
                  </m:f>
                </m:e>
              </m:d>
            </m:e>
          </m:func>
        </m:oMath>
      </m:oMathPara>
    </w:p>
    <w:p w14:paraId="6E5F2C0F" w14:textId="77777777" w:rsidR="006251EF" w:rsidRPr="00255E5E" w:rsidRDefault="006251EF" w:rsidP="006251EF">
      <w:r>
        <w:t>The force (p</w:t>
      </w:r>
      <w:r w:rsidRPr="004A41CE">
        <w:rPr>
          <w:vertAlign w:val="subscript"/>
        </w:rPr>
        <w:t>0</w:t>
      </w:r>
      <w:r>
        <w:t>) applied by the vehicle is calculated based on the relative vertical motion of bridge and vehicle, including profile elevation, as shown below.</w:t>
      </w:r>
    </w:p>
    <w:p w14:paraId="542A3D4D" w14:textId="77777777" w:rsidR="006251EF" w:rsidRPr="005C795C" w:rsidRDefault="00091F0D" w:rsidP="006251E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b</m:t>
                  </m:r>
                </m:sub>
              </m:sSub>
              <m:r>
                <w:rPr>
                  <w:rFonts w:ascii="Cambria Math" w:hAnsi="Cambria Math"/>
                </w:rPr>
                <m:t>-</m:t>
              </m:r>
              <m:acc>
                <m:accPr>
                  <m:chr m:val="̇"/>
                  <m:ctrlPr>
                    <w:rPr>
                      <w:rFonts w:ascii="Cambria Math" w:hAnsi="Cambria Math"/>
                      <w:i/>
                    </w:rPr>
                  </m:ctrlPr>
                </m:accPr>
                <m:e>
                  <m:r>
                    <w:rPr>
                      <w:rFonts w:ascii="Cambria Math" w:hAnsi="Cambria Math"/>
                    </w:rPr>
                    <m:t>∆</m:t>
                  </m:r>
                </m:e>
              </m:acc>
            </m:e>
          </m:d>
        </m:oMath>
      </m:oMathPara>
    </w:p>
    <w:p w14:paraId="737E8491" w14:textId="06A51C65" w:rsidR="006251EF" w:rsidRDefault="006251EF" w:rsidP="006251EF">
      <w:pPr>
        <w:pStyle w:val="Heading5"/>
      </w:pPr>
      <w:r>
        <w:t xml:space="preserve">Equations of motion </w:t>
      </w:r>
      <w:del w:id="110" w:author="Franklin Moon" w:date="2019-03-21T13:12:00Z">
        <w:r w:rsidDel="004544F9">
          <w:delText xml:space="preserve">for </w:delText>
        </w:r>
      </w:del>
      <w:r>
        <w:t xml:space="preserve">when </w:t>
      </w:r>
      <w:ins w:id="111" w:author="Franklin Moon" w:date="2019-03-21T13:12:00Z">
        <w:r w:rsidR="004544F9">
          <w:t xml:space="preserve">the </w:t>
        </w:r>
      </w:ins>
      <w:r>
        <w:t>vehicle is on bridge</w:t>
      </w:r>
    </w:p>
    <w:p w14:paraId="57B0A776" w14:textId="77777777" w:rsidR="006251EF" w:rsidRPr="00D22EF9" w:rsidRDefault="006251EF" w:rsidP="006251EF">
      <w:r>
        <w:t xml:space="preserve">The equations of motion of the generalized beam and moving vehicle may therefore be composed as follows for </w:t>
      </w:r>
      <m:oMath>
        <m:r>
          <m:rPr>
            <m:sty m:val="p"/>
          </m:rPr>
          <w:rPr>
            <w:rFonts w:ascii="Cambria Math" w:hAnsi="Cambria Math"/>
          </w:rPr>
          <m:t>0≤</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oMath>
      <w:r>
        <w:rPr>
          <w:rFonts w:eastAsiaTheme="minorEastAsia"/>
        </w:rPr>
        <w:t>.</w:t>
      </w:r>
    </w:p>
    <w:p w14:paraId="2F152C37" w14:textId="77777777" w:rsidR="006251EF" w:rsidRPr="001D66E3" w:rsidRDefault="006251EF" w:rsidP="006251EF">
      <w:pPr>
        <w:rPr>
          <w:rFonts w:eastAsiaTheme="minorEastAsia"/>
        </w:rPr>
      </w:pPr>
      <w:r>
        <w:rPr>
          <w:rFonts w:eastAsiaTheme="minorEastAsia"/>
        </w:rPr>
        <w:t>Vehicle DOF:</w:t>
      </w:r>
      <w:r>
        <w:rPr>
          <w:rFonts w:eastAsiaTheme="minorEastAsia"/>
        </w:rPr>
        <w:tab/>
      </w:r>
      <m:oMath>
        <m:sSub>
          <m:sSubPr>
            <m:ctrlPr>
              <w:rPr>
                <w:rFonts w:ascii="Cambria Math" w:hAnsi="Cambria Math"/>
                <w:i/>
              </w:rPr>
            </m:ctrlPr>
          </m:sSubPr>
          <m:e>
            <m:r>
              <w:rPr>
                <w:rFonts w:ascii="Cambria Math" w:hAnsi="Cambria Math"/>
              </w:rPr>
              <m:t>m</m:t>
            </m:r>
          </m:e>
          <m:sub>
            <m:r>
              <w:rPr>
                <w:rFonts w:ascii="Cambria Math" w:hAnsi="Cambria Math"/>
              </w:rPr>
              <m:t>t</m:t>
            </m:r>
          </m:sub>
        </m:sSub>
        <m:r>
          <m:rPr>
            <m:sty m:val="p"/>
          </m:rPr>
          <w:rPr>
            <w:rStyle w:val="CommentReference"/>
          </w:rPr>
          <w:commentReference w:id="112"/>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b</m:t>
                    </m:r>
                  </m:sub>
                </m:sSub>
                <m:r>
                  <w:rPr>
                    <w:rFonts w:ascii="Cambria Math" w:hAnsi="Cambria Math"/>
                  </w:rPr>
                  <m:t>-</m:t>
                </m:r>
                <m:acc>
                  <m:accPr>
                    <m:chr m:val="̇"/>
                    <m:ctrlPr>
                      <w:rPr>
                        <w:rFonts w:ascii="Cambria Math" w:hAnsi="Cambria Math"/>
                        <w:i/>
                      </w:rPr>
                    </m:ctrlPr>
                  </m:accPr>
                  <m:e>
                    <m:r>
                      <w:rPr>
                        <w:rFonts w:ascii="Cambria Math" w:hAnsi="Cambria Math"/>
                      </w:rPr>
                      <m:t>∆</m:t>
                    </m:r>
                  </m:e>
                </m:acc>
              </m:e>
            </m:d>
            <m:r>
              <w:rPr>
                <w:rFonts w:ascii="Cambria Math" w:hAnsi="Cambria Math"/>
              </w:rPr>
              <m:t>+k</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g=0</m:t>
        </m:r>
      </m:oMath>
    </w:p>
    <w:p w14:paraId="5A4E055B" w14:textId="77777777" w:rsidR="006251EF" w:rsidRPr="00196FC4" w:rsidRDefault="006251EF" w:rsidP="006251EF">
      <w:pPr>
        <w:rPr>
          <w:rFonts w:eastAsiaTheme="minorEastAsia"/>
        </w:rPr>
      </w:pPr>
      <w:r>
        <w:rPr>
          <w:rFonts w:eastAsiaTheme="minorEastAsia"/>
        </w:rPr>
        <w:t xml:space="preserve">Beam DOF: </w:t>
      </w:r>
      <w:r>
        <w:rPr>
          <w:rFonts w:eastAsiaTheme="minorEastAsia"/>
        </w:rPr>
        <w:tab/>
      </w:r>
      <m:oMath>
        <m:acc>
          <m:accPr>
            <m:chr m:val="̃"/>
            <m:ctrlPr>
              <w:rPr>
                <w:rFonts w:ascii="Cambria Math" w:hAnsi="Cambria Math"/>
                <w:i/>
              </w:rPr>
            </m:ctrlPr>
          </m:accPr>
          <m:e>
            <m:r>
              <w:rPr>
                <w:rFonts w:ascii="Cambria Math" w:hAnsi="Cambria Math"/>
              </w:rPr>
              <m:t>m</m:t>
            </m:r>
          </m:e>
        </m:acc>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b</m:t>
            </m:r>
          </m:sub>
        </m:sSub>
        <m:r>
          <w:rPr>
            <w:rFonts w:ascii="Cambria Math" w:hAnsi="Cambria Math"/>
          </w:rPr>
          <m:t>+</m:t>
        </m:r>
        <m:acc>
          <m:accPr>
            <m:chr m:val="̃"/>
            <m:ctrlPr>
              <w:rPr>
                <w:rFonts w:ascii="Cambria Math" w:hAnsi="Cambria Math"/>
                <w:i/>
              </w:rPr>
            </m:ctrlPr>
          </m:accPr>
          <m:e>
            <m:r>
              <w:rPr>
                <w:rFonts w:ascii="Cambria Math" w:hAnsi="Cambria Math"/>
              </w:rPr>
              <m:t>c</m:t>
            </m:r>
          </m:e>
        </m:acc>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b</m:t>
            </m:r>
          </m:sub>
        </m:sSub>
        <m:r>
          <w:rPr>
            <w:rFonts w:ascii="Cambria Math" w:hAnsi="Cambria Math"/>
          </w:rPr>
          <m:t>+</m:t>
        </m:r>
        <m:acc>
          <m:accPr>
            <m:chr m:val="̃"/>
            <m:ctrlPr>
              <w:rPr>
                <w:rFonts w:ascii="Cambria Math" w:hAnsi="Cambria Math"/>
                <w:i/>
              </w:rPr>
            </m:ctrlPr>
          </m:accPr>
          <m:e>
            <m:r>
              <w:rPr>
                <w:rFonts w:ascii="Cambria Math" w:hAnsi="Cambria Math"/>
              </w:rPr>
              <m:t>k</m:t>
            </m:r>
          </m:e>
        </m:acc>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b</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m:t>
                    </m:r>
                  </m:e>
                </m:acc>
              </m:e>
            </m:d>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πvt</m:t>
                    </m:r>
                  </m:num>
                  <m:den>
                    <m:r>
                      <w:rPr>
                        <w:rFonts w:ascii="Cambria Math" w:hAnsi="Cambria Math"/>
                      </w:rPr>
                      <m:t>L</m:t>
                    </m:r>
                  </m:den>
                </m:f>
              </m:e>
            </m:d>
          </m:e>
        </m:func>
        <m:r>
          <w:rPr>
            <w:rFonts w:ascii="Cambria Math" w:hAnsi="Cambria Math"/>
          </w:rPr>
          <m:t>=0</m:t>
        </m:r>
      </m:oMath>
    </w:p>
    <w:p w14:paraId="7E3069EB" w14:textId="77777777" w:rsidR="006251EF" w:rsidRDefault="006251EF" w:rsidP="006251EF">
      <w:pPr>
        <w:pStyle w:val="Heading5"/>
        <w:rPr>
          <w:rFonts w:eastAsiaTheme="minorEastAsia"/>
        </w:rPr>
      </w:pPr>
      <w:r>
        <w:rPr>
          <w:rFonts w:eastAsiaTheme="minorEastAsia"/>
        </w:rPr>
        <w:t>State Space</w:t>
      </w:r>
    </w:p>
    <w:p w14:paraId="225C51DC" w14:textId="77777777" w:rsidR="006251EF" w:rsidRPr="00A57A26" w:rsidRDefault="006251EF" w:rsidP="006251EF">
      <w:r>
        <w:t>The states of this system may therefore be defined as follows:</w:t>
      </w:r>
    </w:p>
    <w:p w14:paraId="4ABD3791" w14:textId="77777777" w:rsidR="006251EF" w:rsidRDefault="00091F0D" w:rsidP="006251EF">
      <w:pPr>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b</m:t>
            </m:r>
          </m:sub>
        </m:sSub>
      </m:oMath>
      <w:r w:rsidR="006251E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b</m:t>
            </m:r>
          </m:sub>
        </m:sSub>
      </m:oMath>
      <w:r w:rsidR="006251E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t</m:t>
            </m:r>
          </m:sub>
        </m:sSub>
      </m:oMath>
      <w:r w:rsidR="006251E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oMath>
    </w:p>
    <w:p w14:paraId="58099CED" w14:textId="77777777" w:rsidR="006251EF" w:rsidRPr="00A57A26" w:rsidRDefault="006251EF" w:rsidP="006251EF">
      <w:r>
        <w:t xml:space="preserve">The profile elevation and velocity are assigned to matrix </w:t>
      </w:r>
      <w:r>
        <w:rPr>
          <w:i/>
        </w:rPr>
        <w:t>u</w:t>
      </w:r>
      <w:r>
        <w:t>.</w:t>
      </w:r>
    </w:p>
    <w:p w14:paraId="03D6157B" w14:textId="77777777" w:rsidR="006251EF" w:rsidRDefault="00091F0D" w:rsidP="006251EF">
      <w:pPr>
        <w:jc w:val="center"/>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m:t>
            </m:r>
          </m:e>
        </m:acc>
      </m:oMath>
      <w:r w:rsidR="006251E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oMath>
    </w:p>
    <w:p w14:paraId="4702B9F1" w14:textId="77777777" w:rsidR="006251EF" w:rsidRPr="00A57A26" w:rsidRDefault="006251EF" w:rsidP="006251EF">
      <w:r>
        <w:t>The equations of motion are reorganized in terms of the defined states as follows.</w:t>
      </w:r>
    </w:p>
    <w:p w14:paraId="4EA43D79" w14:textId="77777777" w:rsidR="006251EF" w:rsidRDefault="006251EF" w:rsidP="006251EF">
      <w:pPr>
        <w:jc w:val="center"/>
        <w:rPr>
          <w:rFonts w:eastAsiaTheme="minorEastAsia"/>
        </w:rPr>
      </w:pPr>
      <m:oMath>
        <m:r>
          <w:rPr>
            <w:rFonts w:ascii="Cambria Math" w:hAnsi="Cambria Math"/>
          </w:rPr>
          <m:t>Z=</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e>
                    </m:mr>
                    <m:mr>
                      <m:e>
                        <m:sSub>
                          <m:sSubPr>
                            <m:ctrlPr>
                              <w:rPr>
                                <w:rFonts w:ascii="Cambria Math" w:hAnsi="Cambria Math"/>
                                <w:i/>
                              </w:rPr>
                            </m:ctrlPr>
                          </m:sSubPr>
                          <m:e>
                            <m:r>
                              <w:rPr>
                                <w:rFonts w:ascii="Cambria Math" w:hAnsi="Cambria Math"/>
                              </w:rPr>
                              <m:t>z</m:t>
                            </m:r>
                          </m:e>
                          <m:sub>
                            <m:r>
                              <w:rPr>
                                <w:rFonts w:ascii="Cambria Math" w:hAnsi="Cambria Math"/>
                              </w:rPr>
                              <m:t>2</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3</m:t>
                            </m:r>
                          </m:sub>
                        </m:sSub>
                      </m:e>
                    </m:mr>
                    <m:mr>
                      <m:e>
                        <m:sSub>
                          <m:sSubPr>
                            <m:ctrlPr>
                              <w:rPr>
                                <w:rFonts w:ascii="Cambria Math" w:hAnsi="Cambria Math"/>
                                <w:i/>
                              </w:rPr>
                            </m:ctrlPr>
                          </m:sSubPr>
                          <m:e>
                            <m:r>
                              <w:rPr>
                                <w:rFonts w:ascii="Cambria Math" w:hAnsi="Cambria Math"/>
                              </w:rPr>
                              <m:t>z</m:t>
                            </m:r>
                          </m:e>
                          <m:sub>
                            <m:r>
                              <w:rPr>
                                <w:rFonts w:ascii="Cambria Math" w:hAnsi="Cambria Math"/>
                              </w:rPr>
                              <m:t>4</m:t>
                            </m:r>
                          </m:sub>
                        </m:sSub>
                      </m:e>
                    </m:mr>
                  </m:m>
                </m:e>
              </m:mr>
            </m:m>
          </m:e>
        </m:d>
      </m:oMath>
      <w:r>
        <w:rPr>
          <w:rFonts w:eastAsiaTheme="minorEastAsia"/>
        </w:rPr>
        <w:t>;</w:t>
      </w:r>
      <m:oMath>
        <m:r>
          <w:rPr>
            <w:rFonts w:ascii="Cambria Math" w:hAnsi="Cambria Math"/>
          </w:rPr>
          <m:t xml:space="preserve"> </m:t>
        </m:r>
        <m:acc>
          <m:accPr>
            <m:chr m:val="̇"/>
            <m:ctrlPr>
              <w:rPr>
                <w:rFonts w:ascii="Cambria Math" w:hAnsi="Cambria Math"/>
                <w:i/>
              </w:rPr>
            </m:ctrlPr>
          </m:accPr>
          <m:e>
            <m:r>
              <w:rPr>
                <w:rFonts w:ascii="Cambria Math" w:hAnsi="Cambria Math"/>
              </w:rPr>
              <m:t>Z</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2</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3</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4</m:t>
                            </m:r>
                          </m:sub>
                        </m:sSub>
                      </m:e>
                    </m:mr>
                  </m:m>
                </m:e>
              </m:mr>
            </m:m>
          </m:e>
        </m:d>
      </m:oMath>
    </w:p>
    <w:p w14:paraId="0DD72C84" w14:textId="77777777" w:rsidR="006251EF" w:rsidRPr="005F208E" w:rsidRDefault="00091F0D" w:rsidP="006251EF">
      <w:pPr>
        <w:rPr>
          <w:rFonts w:eastAsiaTheme="minorEastAsia"/>
        </w:rPr>
      </w:pPr>
      <m:oMathPara>
        <m:oMath>
          <m:acc>
            <m:accPr>
              <m:chr m:val="̇"/>
              <m:ctrlPr>
                <w:rPr>
                  <w:rFonts w:ascii="Cambria Math" w:hAnsi="Cambria Math"/>
                  <w:i/>
                </w:rPr>
              </m:ctrlPr>
            </m:accPr>
            <m:e>
              <m:r>
                <w:rPr>
                  <w:rFonts w:ascii="Cambria Math" w:hAnsi="Cambria Math"/>
                </w:rPr>
                <m:t>Z</m:t>
              </m:r>
            </m:e>
          </m:acc>
          <m:r>
            <w:rPr>
              <w:rFonts w:ascii="Cambria Math" w:hAnsi="Cambria Math"/>
            </w:rPr>
            <m:t>=AZ+BU+F</m:t>
          </m:r>
        </m:oMath>
      </m:oMathPara>
    </w:p>
    <w:p w14:paraId="12D38A77" w14:textId="77777777" w:rsidR="005F208E" w:rsidRPr="00D22EF9" w:rsidRDefault="005F208E" w:rsidP="005F208E">
      <w:pPr>
        <w:rPr>
          <w:rFonts w:eastAsiaTheme="minorEastAsia"/>
        </w:rPr>
      </w:pPr>
      <m:oMathPara>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f>
                          <m:fPr>
                            <m:ctrlPr>
                              <w:rPr>
                                <w:rFonts w:ascii="Cambria Math" w:eastAsiaTheme="minorEastAsia" w:hAnsi="Cambria Math"/>
                                <w:i/>
                              </w:rPr>
                            </m:ctrlPr>
                          </m:fPr>
                          <m:num>
                            <m:r>
                              <w:rPr>
                                <w:rFonts w:ascii="Cambria Math" w:eastAsiaTheme="minorEastAsia" w:hAnsi="Cambria Math"/>
                              </w:rPr>
                              <m:t>πvt</m:t>
                            </m:r>
                          </m:num>
                          <m:den>
                            <m:r>
                              <w:rPr>
                                <w:rFonts w:ascii="Cambria Math" w:eastAsiaTheme="minorEastAsia" w:hAnsi="Cambria Math"/>
                              </w:rPr>
                              <m:t>L</m:t>
                            </m:r>
                          </m:den>
                        </m:f>
                      </m:e>
                    </m:func>
                    <m:r>
                      <w:rPr>
                        <w:rFonts w:ascii="Cambria Math" w:eastAsiaTheme="minorEastAsia" w:hAnsi="Cambria Math"/>
                      </w:rPr>
                      <m:t>-</m:t>
                    </m:r>
                    <m:r>
                      <w:rPr>
                        <w:rFonts w:ascii="Cambria Math" w:eastAsiaTheme="minorEastAsia" w:hAnsi="Cambria Math" w:cstheme="majorBidi"/>
                        <w:i/>
                      </w:rPr>
                      <w:sym w:font="Symbol" w:char="F07A"/>
                    </m:r>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n</m:t>
                        </m:r>
                      </m:sub>
                    </m:sSub>
                  </m:e>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4</m:t>
                            </m:r>
                          </m:sup>
                        </m:sSup>
                        <m:r>
                          <w:rPr>
                            <w:rFonts w:ascii="Cambria Math" w:eastAsiaTheme="minorEastAsia" w:hAnsi="Cambria Math"/>
                          </w:rPr>
                          <m:t>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f>
                          <m:fPr>
                            <m:ctrlPr>
                              <w:rPr>
                                <w:rFonts w:ascii="Cambria Math" w:eastAsiaTheme="minorEastAsia" w:hAnsi="Cambria Math"/>
                                <w:i/>
                              </w:rPr>
                            </m:ctrlPr>
                          </m:fPr>
                          <m:num>
                            <m:r>
                              <w:rPr>
                                <w:rFonts w:ascii="Cambria Math" w:eastAsiaTheme="minorEastAsia" w:hAnsi="Cambria Math"/>
                              </w:rPr>
                              <m:t>πvt</m:t>
                            </m:r>
                          </m:num>
                          <m:den>
                            <m:r>
                              <w:rPr>
                                <w:rFonts w:ascii="Cambria Math" w:eastAsiaTheme="minorEastAsia" w:hAnsi="Cambria Math"/>
                              </w:rPr>
                              <m:t>L</m:t>
                            </m:r>
                          </m:den>
                        </m:f>
                      </m:e>
                    </m:func>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2c</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func>
                      <m:funcPr>
                        <m:ctrlPr>
                          <w:rPr>
                            <w:rFonts w:ascii="Cambria Math" w:eastAsiaTheme="minorEastAsia" w:hAnsi="Cambria Math"/>
                            <w:i/>
                          </w:rPr>
                        </m:ctrlPr>
                      </m:funcPr>
                      <m:fName>
                        <m:r>
                          <m:rPr>
                            <m:sty m:val="p"/>
                          </m:rPr>
                          <w:rPr>
                            <w:rFonts w:ascii="Cambria Math" w:hAnsi="Cambria Math"/>
                          </w:rPr>
                          <m:t>sin</m:t>
                        </m:r>
                      </m:fName>
                      <m:e>
                        <m:f>
                          <m:fPr>
                            <m:ctrlPr>
                              <w:rPr>
                                <w:rFonts w:ascii="Cambria Math" w:eastAsiaTheme="minorEastAsia" w:hAnsi="Cambria Math"/>
                                <w:i/>
                              </w:rPr>
                            </m:ctrlPr>
                          </m:fPr>
                          <m:num>
                            <m:r>
                              <w:rPr>
                                <w:rFonts w:ascii="Cambria Math" w:eastAsiaTheme="minorEastAsia" w:hAnsi="Cambria Math"/>
                              </w:rPr>
                              <m:t>πvt</m:t>
                            </m:r>
                          </m:num>
                          <m:den>
                            <m:r>
                              <w:rPr>
                                <w:rFonts w:ascii="Cambria Math" w:eastAsiaTheme="minorEastAsia" w:hAnsi="Cambria Math"/>
                              </w:rPr>
                              <m:t>L</m:t>
                            </m:r>
                          </m:den>
                        </m:f>
                      </m:e>
                    </m:func>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func>
                      <m:funcPr>
                        <m:ctrlPr>
                          <w:rPr>
                            <w:rFonts w:ascii="Cambria Math" w:eastAsiaTheme="minorEastAsia" w:hAnsi="Cambria Math"/>
                            <w:i/>
                          </w:rPr>
                        </m:ctrlPr>
                      </m:funcPr>
                      <m:fName>
                        <m:r>
                          <m:rPr>
                            <m:sty m:val="p"/>
                          </m:rPr>
                          <w:rPr>
                            <w:rFonts w:ascii="Cambria Math" w:hAnsi="Cambria Math"/>
                          </w:rPr>
                          <m:t>sin</m:t>
                        </m:r>
                      </m:fName>
                      <m:e>
                        <m:f>
                          <m:fPr>
                            <m:ctrlPr>
                              <w:rPr>
                                <w:rFonts w:ascii="Cambria Math" w:eastAsiaTheme="minorEastAsia" w:hAnsi="Cambria Math"/>
                                <w:i/>
                              </w:rPr>
                            </m:ctrlPr>
                          </m:fPr>
                          <m:num>
                            <m:r>
                              <w:rPr>
                                <w:rFonts w:ascii="Cambria Math" w:eastAsiaTheme="minorEastAsia" w:hAnsi="Cambria Math"/>
                              </w:rPr>
                              <m:t>πvt</m:t>
                            </m:r>
                          </m:num>
                          <m:den>
                            <m:r>
                              <w:rPr>
                                <w:rFonts w:ascii="Cambria Math" w:eastAsiaTheme="minorEastAsia" w:hAnsi="Cambria Math"/>
                              </w:rPr>
                              <m:t>L</m:t>
                            </m:r>
                          </m:den>
                        </m:f>
                      </m:e>
                    </m:func>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func>
                      <m:funcPr>
                        <m:ctrlPr>
                          <w:rPr>
                            <w:rFonts w:ascii="Cambria Math" w:eastAsiaTheme="minorEastAsia" w:hAnsi="Cambria Math"/>
                            <w:i/>
                          </w:rPr>
                        </m:ctrlPr>
                      </m:funcPr>
                      <m:fName>
                        <m:r>
                          <m:rPr>
                            <m:sty m:val="p"/>
                          </m:rPr>
                          <w:rPr>
                            <w:rFonts w:ascii="Cambria Math" w:hAnsi="Cambria Math"/>
                          </w:rPr>
                          <m:t>sin</m:t>
                        </m:r>
                      </m:fName>
                      <m:e>
                        <m:f>
                          <m:fPr>
                            <m:ctrlPr>
                              <w:rPr>
                                <w:rFonts w:ascii="Cambria Math" w:eastAsiaTheme="minorEastAsia" w:hAnsi="Cambria Math"/>
                                <w:i/>
                              </w:rPr>
                            </m:ctrlPr>
                          </m:fPr>
                          <m:num>
                            <m:r>
                              <w:rPr>
                                <w:rFonts w:ascii="Cambria Math" w:eastAsiaTheme="minorEastAsia" w:hAnsi="Cambria Math"/>
                              </w:rPr>
                              <m:t>πvt</m:t>
                            </m:r>
                          </m:num>
                          <m:den>
                            <m:r>
                              <w:rPr>
                                <w:rFonts w:ascii="Cambria Math" w:eastAsiaTheme="minorEastAsia" w:hAnsi="Cambria Math"/>
                              </w:rPr>
                              <m:t>L</m:t>
                            </m:r>
                          </m:den>
                        </m:f>
                      </m:e>
                    </m:func>
                    <m:ctrlPr>
                      <w:rPr>
                        <w:rFonts w:ascii="Cambria Math" w:eastAsia="Cambria Math" w:hAnsi="Cambria Math" w:cs="Cambria Math"/>
                        <w:i/>
                      </w:rPr>
                    </m:ctrlPr>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func>
                      <m:funcPr>
                        <m:ctrlPr>
                          <w:rPr>
                            <w:rFonts w:ascii="Cambria Math" w:eastAsiaTheme="minorEastAsia" w:hAnsi="Cambria Math"/>
                            <w:i/>
                          </w:rPr>
                        </m:ctrlPr>
                      </m:funcPr>
                      <m:fName>
                        <m:r>
                          <m:rPr>
                            <m:sty m:val="p"/>
                          </m:rPr>
                          <w:rPr>
                            <w:rFonts w:ascii="Cambria Math" w:hAnsi="Cambria Math"/>
                          </w:rPr>
                          <m:t>sin</m:t>
                        </m:r>
                      </m:fName>
                      <m:e>
                        <m:f>
                          <m:fPr>
                            <m:ctrlPr>
                              <w:rPr>
                                <w:rFonts w:ascii="Cambria Math" w:eastAsiaTheme="minorEastAsia" w:hAnsi="Cambria Math"/>
                                <w:i/>
                              </w:rPr>
                            </m:ctrlPr>
                          </m:fPr>
                          <m:num>
                            <m:r>
                              <w:rPr>
                                <w:rFonts w:ascii="Cambria Math" w:eastAsiaTheme="minorEastAsia" w:hAnsi="Cambria Math"/>
                              </w:rPr>
                              <m:t>πvt</m:t>
                            </m:r>
                          </m:num>
                          <m:den>
                            <m:r>
                              <w:rPr>
                                <w:rFonts w:ascii="Cambria Math" w:eastAsiaTheme="minorEastAsia" w:hAnsi="Cambria Math"/>
                              </w:rPr>
                              <m:t>L</m:t>
                            </m:r>
                          </m:den>
                        </m:f>
                      </m:e>
                    </m:func>
                    <m:ctrlPr>
                      <w:rPr>
                        <w:rFonts w:ascii="Cambria Math" w:eastAsia="Cambria Math" w:hAnsi="Cambria Math" w:cs="Cambria Math"/>
                        <w:i/>
                      </w:rPr>
                    </m:ctrlPr>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ctrlPr>
                      <w:rPr>
                        <w:rFonts w:ascii="Cambria Math" w:eastAsia="Cambria Math" w:hAnsi="Cambria Math" w:cs="Cambria Math"/>
                        <w:i/>
                      </w:rPr>
                    </m:ctrlPr>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5873A7C8" w14:textId="77777777" w:rsidR="005F208E" w:rsidRPr="00D22EF9" w:rsidRDefault="005F208E" w:rsidP="005F208E">
      <w:pPr>
        <w:rPr>
          <w:rFonts w:eastAsiaTheme="minorEastAsia"/>
        </w:rPr>
      </w:pPr>
      <m:oMathPara>
        <m:oMath>
          <m:r>
            <w:rPr>
              <w:rFonts w:ascii="Cambria Math" w:eastAsiaTheme="minorEastAsia" w:hAnsi="Cambria Math"/>
            </w:rPr>
            <w:lastRenderedPageBreak/>
            <m:t>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func>
                      <m:funcPr>
                        <m:ctrlPr>
                          <w:rPr>
                            <w:rFonts w:ascii="Cambria Math" w:eastAsiaTheme="minorEastAsia" w:hAnsi="Cambria Math"/>
                            <w:i/>
                          </w:rPr>
                        </m:ctrlPr>
                      </m:funcPr>
                      <m:fName>
                        <m:r>
                          <m:rPr>
                            <m:sty m:val="p"/>
                          </m:rPr>
                          <w:rPr>
                            <w:rFonts w:ascii="Cambria Math" w:hAnsi="Cambria Math"/>
                          </w:rPr>
                          <m:t>sin</m:t>
                        </m:r>
                      </m:fName>
                      <m:e>
                        <m:f>
                          <m:fPr>
                            <m:ctrlPr>
                              <w:rPr>
                                <w:rFonts w:ascii="Cambria Math" w:eastAsiaTheme="minorEastAsia" w:hAnsi="Cambria Math"/>
                                <w:i/>
                              </w:rPr>
                            </m:ctrlPr>
                          </m:fPr>
                          <m:num>
                            <m:r>
                              <w:rPr>
                                <w:rFonts w:ascii="Cambria Math" w:eastAsiaTheme="minorEastAsia" w:hAnsi="Cambria Math"/>
                              </w:rPr>
                              <m:t>πvt</m:t>
                            </m:r>
                          </m:num>
                          <m:den>
                            <m:r>
                              <w:rPr>
                                <w:rFonts w:ascii="Cambria Math" w:eastAsiaTheme="minorEastAsia" w:hAnsi="Cambria Math"/>
                              </w:rPr>
                              <m:t>L</m:t>
                            </m:r>
                          </m:den>
                        </m:f>
                      </m:e>
                    </m:func>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2k</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func>
                      <m:funcPr>
                        <m:ctrlPr>
                          <w:rPr>
                            <w:rFonts w:ascii="Cambria Math" w:eastAsiaTheme="minorEastAsia" w:hAnsi="Cambria Math"/>
                            <w:i/>
                          </w:rPr>
                        </m:ctrlPr>
                      </m:funcPr>
                      <m:fName>
                        <m:r>
                          <m:rPr>
                            <m:sty m:val="p"/>
                          </m:rPr>
                          <w:rPr>
                            <w:rFonts w:ascii="Cambria Math" w:hAnsi="Cambria Math"/>
                          </w:rPr>
                          <m:t>sin</m:t>
                        </m:r>
                      </m:fName>
                      <m:e>
                        <m:f>
                          <m:fPr>
                            <m:ctrlPr>
                              <w:rPr>
                                <w:rFonts w:ascii="Cambria Math" w:eastAsiaTheme="minorEastAsia" w:hAnsi="Cambria Math"/>
                                <w:i/>
                              </w:rPr>
                            </m:ctrlPr>
                          </m:fPr>
                          <m:num>
                            <m:r>
                              <w:rPr>
                                <w:rFonts w:ascii="Cambria Math" w:eastAsiaTheme="minorEastAsia" w:hAnsi="Cambria Math"/>
                              </w:rPr>
                              <m:t>πvt</m:t>
                            </m:r>
                          </m:num>
                          <m:den>
                            <m:r>
                              <w:rPr>
                                <w:rFonts w:ascii="Cambria Math" w:eastAsiaTheme="minorEastAsia" w:hAnsi="Cambria Math"/>
                              </w:rPr>
                              <m:t>L</m:t>
                            </m:r>
                          </m:den>
                        </m:f>
                      </m:e>
                    </m:func>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t</m:t>
                            </m:r>
                          </m:sub>
                        </m:sSub>
                      </m:num>
                      <m:den>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t</m:t>
                            </m:r>
                          </m:sub>
                        </m:sSub>
                      </m:den>
                    </m:f>
                    <m:ctrlPr>
                      <w:rPr>
                        <w:rFonts w:ascii="Cambria Math" w:eastAsia="Cambria Math" w:hAnsi="Cambria Math" w:cs="Cambria Math"/>
                        <w:i/>
                      </w:rPr>
                    </m:ctrlPr>
                  </m:e>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t</m:t>
                            </m:r>
                          </m:sub>
                        </m:sSub>
                      </m:num>
                      <m:den>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t</m:t>
                            </m:r>
                          </m:sub>
                        </m:sSub>
                      </m:den>
                    </m:f>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mr>
              </m:m>
            </m:e>
          </m:d>
        </m:oMath>
      </m:oMathPara>
    </w:p>
    <w:p w14:paraId="67F89878" w14:textId="77777777" w:rsidR="005F208E" w:rsidRPr="003A5A8A" w:rsidRDefault="005F208E" w:rsidP="005F208E">
      <w:pPr>
        <w:rPr>
          <w:rFonts w:eastAsiaTheme="minorEastAsia"/>
        </w:rPr>
      </w:pPr>
      <m:oMathPara>
        <m:oMath>
          <m:r>
            <w:rPr>
              <w:rFonts w:ascii="Cambria Math" w:eastAsiaTheme="minorEastAsia" w:hAnsi="Cambria Math"/>
            </w:rPr>
            <m:t>F=</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-g</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46FE1440" w14:textId="77777777" w:rsidR="005F208E" w:rsidRPr="00A57A26" w:rsidRDefault="006251EF" w:rsidP="006251EF">
      <w:r>
        <w:t>When the vehicle is off the bridge, the bridge experiences free vibration and the vehicle’s motion is independent of the bridge motion. The state-space matrices for this condition are provided as follows.</w:t>
      </w:r>
    </w:p>
    <w:p w14:paraId="1C5BC13B" w14:textId="77777777" w:rsidR="006251EF" w:rsidRPr="00D22EF9" w:rsidRDefault="006251EF" w:rsidP="006251EF">
      <w:pPr>
        <w:rPr>
          <w:rFonts w:eastAsiaTheme="minorEastAsia"/>
        </w:rPr>
      </w:pPr>
      <m:oMathPara>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m:t>
                    </m:r>
                    <m:r>
                      <w:rPr>
                        <w:rFonts w:ascii="Cambria Math" w:eastAsiaTheme="minorEastAsia" w:hAnsi="Cambria Math" w:cstheme="majorBidi"/>
                        <w:i/>
                      </w:rPr>
                      <w:sym w:font="Symbol" w:char="F07A"/>
                    </m:r>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n</m:t>
                        </m:r>
                      </m:sub>
                    </m:sSub>
                  </m:e>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4</m:t>
                            </m:r>
                          </m:sup>
                        </m:sSup>
                        <m:r>
                          <w:rPr>
                            <w:rFonts w:ascii="Cambria Math" w:eastAsiaTheme="minorEastAsia" w:hAnsi="Cambria Math"/>
                          </w:rPr>
                          <m:t>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e>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ctrlPr>
                      <w:rPr>
                        <w:rFonts w:ascii="Cambria Math" w:eastAsia="Cambria Math" w:hAnsi="Cambria Math" w:cs="Cambria Math"/>
                        <w:i/>
                      </w:rPr>
                    </m:ctrlPr>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0710B015" w14:textId="77777777" w:rsidR="006251EF" w:rsidRPr="00D22EF9" w:rsidRDefault="006251EF" w:rsidP="006251EF">
      <w:pPr>
        <w:rPr>
          <w:rFonts w:eastAsiaTheme="minorEastAsia"/>
        </w:rPr>
      </w:pPr>
      <m:oMathPara>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t</m:t>
                            </m:r>
                          </m:sub>
                        </m:sSub>
                      </m:num>
                      <m:den>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t</m:t>
                            </m:r>
                          </m:sub>
                        </m:sSub>
                      </m:den>
                    </m:f>
                    <m:ctrlPr>
                      <w:rPr>
                        <w:rFonts w:ascii="Cambria Math" w:eastAsia="Cambria Math" w:hAnsi="Cambria Math" w:cs="Cambria Math"/>
                        <w:i/>
                      </w:rPr>
                    </m:ctrlPr>
                  </m:e>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t</m:t>
                            </m:r>
                          </m:sub>
                        </m:sSub>
                      </m:num>
                      <m:den>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t</m:t>
                            </m:r>
                          </m:sub>
                        </m:sSub>
                      </m:den>
                    </m:f>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mr>
              </m:m>
            </m:e>
          </m:d>
        </m:oMath>
      </m:oMathPara>
    </w:p>
    <w:p w14:paraId="263FB939" w14:textId="77777777" w:rsidR="006251EF" w:rsidRPr="003A5A8A" w:rsidRDefault="006251EF" w:rsidP="006251EF">
      <w:pPr>
        <w:rPr>
          <w:rFonts w:eastAsiaTheme="minorEastAsia"/>
        </w:rPr>
      </w:pPr>
      <m:oMathPara>
        <m:oMath>
          <m:r>
            <w:rPr>
              <w:rFonts w:ascii="Cambria Math" w:eastAsiaTheme="minorEastAsia" w:hAnsi="Cambria Math"/>
            </w:rPr>
            <m:t>F=</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-g</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75B17DE5" w14:textId="77777777" w:rsidR="0010412A" w:rsidRDefault="0010412A" w:rsidP="0010412A">
      <w:pPr>
        <w:pStyle w:val="Heading4"/>
      </w:pPr>
      <w:r>
        <w:t>Two-span Continuous</w:t>
      </w:r>
    </w:p>
    <w:p w14:paraId="3537B141" w14:textId="77777777" w:rsidR="00FF3A1C" w:rsidRDefault="00FF3A1C" w:rsidP="00FF3A1C">
      <w:r>
        <w:t xml:space="preserve">This state-space model is developed from the equations of motion for a single sprung mass traveling over a 2-span continuous beam with distributed mass and stiffness. The beam is reduced to a single degree-of-freedom by </w:t>
      </w:r>
      <w:r w:rsidR="006251EF">
        <w:t>generalizing</w:t>
      </w:r>
      <w:r w:rsidR="00B81BDD">
        <w:t xml:space="preserve"> its displacement </w:t>
      </w:r>
      <w:r>
        <w:t xml:space="preserve">according to a shape function. A sinusoidal shape function was chosen to capture the excitement of the beam’s first </w:t>
      </w:r>
      <w:r>
        <w:lastRenderedPageBreak/>
        <w:t>mode of vibration (1</w:t>
      </w:r>
      <w:r w:rsidRPr="00CD59E8">
        <w:rPr>
          <w:vertAlign w:val="superscript"/>
        </w:rPr>
        <w:t>st</w:t>
      </w:r>
      <w:r>
        <w:t xml:space="preserve"> bending). The beam has a uniform stiffness parameter (EI), uniform mass distribution</w:t>
      </w:r>
      <w:r w:rsidR="006251EF">
        <w:t xml:space="preserve"> (</w:t>
      </w:r>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/L</m:t>
        </m:r>
      </m:oMath>
      <w:r w:rsidR="006251EF">
        <w:t>)</w:t>
      </w:r>
      <w:r>
        <w:t>, and equal span lengths (L). Mass distributed damping of the beam is included. The vehicle is reduced to a single point mass (</w:t>
      </w:r>
      <w:r w:rsidRPr="0039144B">
        <w:rPr>
          <w:i/>
        </w:rPr>
        <w:t>m</w:t>
      </w:r>
      <w:r w:rsidRPr="0039144B">
        <w:rPr>
          <w:vertAlign w:val="subscript"/>
        </w:rPr>
        <w:t>t</w:t>
      </w:r>
      <w:r>
        <w:t>) with specified spring stiffness (</w:t>
      </w:r>
      <w:proofErr w:type="spellStart"/>
      <w:r>
        <w:t>k</w:t>
      </w:r>
      <w:r w:rsidRPr="0039144B">
        <w:rPr>
          <w:vertAlign w:val="subscript"/>
        </w:rPr>
        <w:t>t</w:t>
      </w:r>
      <w:proofErr w:type="spellEnd"/>
      <w:r>
        <w:t>), viscous damping coefficient (</w:t>
      </w:r>
      <w:proofErr w:type="spellStart"/>
      <w:r>
        <w:t>c</w:t>
      </w:r>
      <w:r w:rsidRPr="0039144B">
        <w:rPr>
          <w:vertAlign w:val="subscript"/>
        </w:rPr>
        <w:t>t</w:t>
      </w:r>
      <w:proofErr w:type="spellEnd"/>
      <w:r>
        <w:t>), and traveling at a specified velocity (</w:t>
      </w:r>
      <w:r>
        <w:rPr>
          <w:i/>
        </w:rPr>
        <w:t>v</w:t>
      </w:r>
      <w:r>
        <w:t xml:space="preserve">). </w:t>
      </w:r>
    </w:p>
    <w:p w14:paraId="3497D638" w14:textId="77777777" w:rsidR="00FF3A1C" w:rsidRDefault="00FF3A1C" w:rsidP="00FF3A1C">
      <w:pPr>
        <w:jc w:val="center"/>
      </w:pPr>
      <w:r>
        <w:rPr>
          <w:noProof/>
        </w:rPr>
        <w:drawing>
          <wp:inline distT="0" distB="0" distL="0" distR="0" wp14:anchorId="7EC21CD6" wp14:editId="77D938EC">
            <wp:extent cx="3657600" cy="1444752"/>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57600" cy="1444752"/>
                    </a:xfrm>
                    <a:prstGeom prst="rect">
                      <a:avLst/>
                    </a:prstGeom>
                  </pic:spPr>
                </pic:pic>
              </a:graphicData>
            </a:graphic>
          </wp:inline>
        </w:drawing>
      </w:r>
    </w:p>
    <w:p w14:paraId="4001E062" w14:textId="77777777" w:rsidR="00FF3A1C" w:rsidRPr="00FF3A1C" w:rsidRDefault="00FF3A1C" w:rsidP="00FF3A1C"/>
    <w:p w14:paraId="2309F8BA" w14:textId="77777777" w:rsidR="00FF3A1C" w:rsidRDefault="00FF3A1C" w:rsidP="00FF3A1C">
      <w:pPr>
        <w:pStyle w:val="Heading5"/>
      </w:pPr>
      <w:r>
        <w:t>Assumed deformation shape function</w:t>
      </w:r>
    </w:p>
    <w:p w14:paraId="5097CB57" w14:textId="77777777" w:rsidR="00FF3A1C" w:rsidRPr="00FF3A1C" w:rsidRDefault="00FF3A1C" w:rsidP="00FF3A1C">
      <w:r>
        <w:t>The beam is</w:t>
      </w:r>
      <w:r w:rsidR="00B81BDD">
        <w:t xml:space="preserve"> assumed</w:t>
      </w:r>
      <w:r>
        <w:t xml:space="preserve"> to deform with a half sine function</w:t>
      </w:r>
      <w:r w:rsidR="00B81BDD">
        <w:t xml:space="preserve"> (i.e. wavelength is twice the length of a single span). That function is described as follows.</w:t>
      </w:r>
    </w:p>
    <w:p w14:paraId="6A60A54A" w14:textId="77777777" w:rsidR="00FF3A1C" w:rsidRDefault="00FF3A1C" w:rsidP="00FF3A1C">
      <w:pPr>
        <w:jc w:val="center"/>
        <w:rPr>
          <w:rFonts w:eastAsiaTheme="minorEastAsia"/>
        </w:rPr>
      </w:pP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πx</m:t>
                    </m:r>
                  </m:num>
                  <m:den>
                    <m:r>
                      <w:rPr>
                        <w:rFonts w:ascii="Cambria Math" w:hAnsi="Cambria Math"/>
                      </w:rPr>
                      <m:t>L</m:t>
                    </m:r>
                  </m:den>
                </m:f>
              </m:e>
            </m:d>
          </m:e>
        </m:func>
      </m:oMath>
      <w:r>
        <w:rPr>
          <w:rFonts w:eastAsiaTheme="minorEastAsia"/>
        </w:rPr>
        <w:t xml:space="preserve"> for </w:t>
      </w:r>
      <m:oMath>
        <m:r>
          <w:rPr>
            <w:rFonts w:ascii="Cambria Math" w:eastAsiaTheme="minorEastAsia" w:hAnsi="Cambria Math"/>
          </w:rPr>
          <m:t>0≤x≤2L</m:t>
        </m:r>
      </m:oMath>
    </w:p>
    <w:p w14:paraId="18B1FC2D" w14:textId="77777777" w:rsidR="00B81BDD" w:rsidRPr="005C795C" w:rsidRDefault="00B81BDD" w:rsidP="00B81BDD">
      <w:r>
        <w:t>Therefore, the deflection</w:t>
      </w:r>
      <w:r w:rsidR="006251EF">
        <w:t xml:space="preserve"> and velocity</w:t>
      </w:r>
      <w:r>
        <w:t xml:space="preserve"> of the beam at the vehicle’s location at time (t) is described by the following equations.</w:t>
      </w:r>
    </w:p>
    <w:p w14:paraId="7F23FA39" w14:textId="77777777" w:rsidR="00FF3A1C" w:rsidRPr="00CC4986" w:rsidRDefault="00091F0D" w:rsidP="00FF3A1C">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b</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πvt</m:t>
                      </m:r>
                    </m:num>
                    <m:den>
                      <m:r>
                        <w:rPr>
                          <w:rFonts w:ascii="Cambria Math" w:hAnsi="Cambria Math"/>
                        </w:rPr>
                        <m:t>L</m:t>
                      </m:r>
                    </m:den>
                  </m:f>
                </m:e>
              </m:d>
            </m:e>
          </m:func>
        </m:oMath>
      </m:oMathPara>
    </w:p>
    <w:p w14:paraId="22435F89" w14:textId="77777777" w:rsidR="00FF3A1C" w:rsidRPr="00CC4986" w:rsidRDefault="00091F0D" w:rsidP="00FF3A1C">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b</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πvt</m:t>
                      </m:r>
                    </m:num>
                    <m:den>
                      <m:r>
                        <w:rPr>
                          <w:rFonts w:ascii="Cambria Math" w:eastAsiaTheme="minorEastAsia" w:hAnsi="Cambria Math"/>
                        </w:rPr>
                        <m:t>L</m:t>
                      </m:r>
                    </m:den>
                  </m:f>
                </m:e>
              </m:d>
            </m:e>
          </m:func>
        </m:oMath>
      </m:oMathPara>
    </w:p>
    <w:p w14:paraId="0DB4C3F1" w14:textId="77777777" w:rsidR="00FF3A1C" w:rsidRDefault="00C6496D" w:rsidP="00FF3A1C">
      <w:pPr>
        <w:pStyle w:val="Heading5"/>
      </w:pPr>
      <w:r>
        <w:t>Generalized mass, stiffness and damping</w:t>
      </w:r>
    </w:p>
    <w:p w14:paraId="6ACDBEBA" w14:textId="77777777" w:rsidR="00B81BDD" w:rsidRPr="00B81BDD" w:rsidRDefault="00B81BDD" w:rsidP="00B81BDD">
      <w:r>
        <w:t xml:space="preserve">The generalized mass and stiffness properties for the beam can be calculated as follows. </w:t>
      </w:r>
    </w:p>
    <w:p w14:paraId="721ADF07" w14:textId="77777777" w:rsidR="00FF3A1C" w:rsidRPr="00255E5E" w:rsidRDefault="00091F0D" w:rsidP="00FF3A1C">
      <w:pPr>
        <w:rPr>
          <w:rFonts w:asciiTheme="majorHAnsi" w:eastAsiaTheme="minorEastAsia" w:hAnsiTheme="majorHAnsi" w:cstheme="majorBidi"/>
        </w:rPr>
      </w:pPr>
      <m:oMathPara>
        <m:oMath>
          <m:acc>
            <m:accPr>
              <m:chr m:val="̃"/>
              <m:ctrlPr>
                <w:rPr>
                  <w:rFonts w:ascii="Cambria Math" w:hAnsi="Cambria Math"/>
                  <w:i/>
                </w:rPr>
              </m:ctrlPr>
            </m:accPr>
            <m:e>
              <m:r>
                <w:rPr>
                  <w:rFonts w:ascii="Cambria Math" w:hAnsi="Cambria Math"/>
                </w:rPr>
                <m:t>m</m:t>
              </m:r>
            </m:e>
          </m:acc>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2L</m:t>
              </m:r>
            </m:sup>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m:t>
                      </m:r>
                    </m:sub>
                  </m:sSub>
                </m:num>
                <m:den>
                  <m:r>
                    <w:rPr>
                      <w:rFonts w:ascii="Cambria Math" w:hAnsi="Cambria Math"/>
                    </w:rPr>
                    <m:t>L</m:t>
                  </m:r>
                </m:den>
              </m:f>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oMath>
      </m:oMathPara>
    </w:p>
    <w:p w14:paraId="0BEAFA52" w14:textId="77777777" w:rsidR="00FF3A1C" w:rsidRPr="00E82142" w:rsidRDefault="00091F0D" w:rsidP="00FF3A1C">
      <w:pPr>
        <w:rPr>
          <w:rFonts w:asciiTheme="majorHAnsi" w:eastAsiaTheme="minorEastAsia" w:hAnsiTheme="majorHAnsi" w:cstheme="majorBidi"/>
        </w:rPr>
      </w:pPr>
      <m:oMathPara>
        <m:oMath>
          <m:acc>
            <m:accPr>
              <m:chr m:val="̃"/>
              <m:ctrlPr>
                <w:rPr>
                  <w:rFonts w:ascii="Cambria Math" w:eastAsiaTheme="minorEastAsia" w:hAnsi="Cambria Math" w:cstheme="majorBidi"/>
                  <w:i/>
                </w:rPr>
              </m:ctrlPr>
            </m:accPr>
            <m:e>
              <m:r>
                <w:rPr>
                  <w:rFonts w:ascii="Cambria Math" w:eastAsiaTheme="minorEastAsia" w:hAnsi="Cambria Math" w:cstheme="majorBidi"/>
                </w:rPr>
                <m:t>k</m:t>
              </m:r>
            </m:e>
          </m:acc>
          <m:r>
            <w:rPr>
              <w:rFonts w:ascii="Cambria Math" w:eastAsiaTheme="minorEastAsia" w:hAnsi="Cambria Math" w:cstheme="majorBidi"/>
            </w:rPr>
            <m:t>=</m:t>
          </m:r>
          <m:nary>
            <m:naryPr>
              <m:limLoc m:val="subSup"/>
              <m:ctrlPr>
                <w:rPr>
                  <w:rFonts w:ascii="Cambria Math" w:eastAsiaTheme="minorEastAsia" w:hAnsi="Cambria Math" w:cstheme="majorBidi"/>
                  <w:i/>
                </w:rPr>
              </m:ctrlPr>
            </m:naryPr>
            <m:sub>
              <m:r>
                <w:rPr>
                  <w:rFonts w:ascii="Cambria Math" w:eastAsiaTheme="minorEastAsia" w:hAnsi="Cambria Math" w:cstheme="majorBidi"/>
                </w:rPr>
                <m:t>0</m:t>
              </m:r>
            </m:sub>
            <m:sup>
              <m:r>
                <w:rPr>
                  <w:rFonts w:ascii="Cambria Math" w:eastAsiaTheme="minorEastAsia" w:hAnsi="Cambria Math" w:cstheme="majorBidi"/>
                </w:rPr>
                <m:t>2L</m:t>
              </m:r>
            </m:sup>
            <m:e>
              <m:r>
                <w:rPr>
                  <w:rFonts w:ascii="Cambria Math" w:eastAsiaTheme="minorEastAsia" w:hAnsi="Cambria Math" w:cstheme="majorBidi"/>
                </w:rPr>
                <m:t>EI</m:t>
              </m:r>
              <m:d>
                <m:dPr>
                  <m:ctrlPr>
                    <w:rPr>
                      <w:rFonts w:ascii="Cambria Math" w:eastAsiaTheme="minorEastAsia" w:hAnsi="Cambria Math" w:cstheme="majorBidi"/>
                      <w:i/>
                    </w:rPr>
                  </m:ctrlPr>
                </m:dPr>
                <m:e>
                  <m:r>
                    <w:rPr>
                      <w:rFonts w:ascii="Cambria Math" w:eastAsiaTheme="minorEastAsia" w:hAnsi="Cambria Math" w:cstheme="majorBidi"/>
                    </w:rPr>
                    <m:t>x</m:t>
                  </m:r>
                </m:e>
              </m:d>
              <m:sSup>
                <m:sSupPr>
                  <m:ctrlPr>
                    <w:rPr>
                      <w:rFonts w:ascii="Cambria Math" w:eastAsiaTheme="minorEastAsia" w:hAnsi="Cambria Math" w:cstheme="majorBidi"/>
                      <w:i/>
                    </w:rPr>
                  </m:ctrlPr>
                </m:sSupPr>
                <m:e>
                  <m:r>
                    <w:rPr>
                      <w:rFonts w:ascii="Cambria Math" w:hAnsi="Cambria Math"/>
                    </w:rPr>
                    <m:t>ψ"</m:t>
                  </m:r>
                  <m:d>
                    <m:dPr>
                      <m:ctrlPr>
                        <w:rPr>
                          <w:rFonts w:ascii="Cambria Math" w:hAnsi="Cambria Math"/>
                          <w:i/>
                        </w:rPr>
                      </m:ctrlPr>
                    </m:dPr>
                    <m:e>
                      <m:r>
                        <w:rPr>
                          <w:rFonts w:ascii="Cambria Math" w:hAnsi="Cambria Math"/>
                        </w:rPr>
                        <m:t>x</m:t>
                      </m:r>
                    </m:e>
                  </m:d>
                </m:e>
                <m:sup>
                  <m:r>
                    <w:rPr>
                      <w:rFonts w:ascii="Cambria Math" w:eastAsiaTheme="minorEastAsia" w:hAnsi="Cambria Math" w:cstheme="majorBidi"/>
                    </w:rPr>
                    <m:t>2</m:t>
                  </m:r>
                </m:sup>
              </m:sSup>
              <m:r>
                <w:rPr>
                  <w:rFonts w:ascii="Cambria Math" w:eastAsiaTheme="minorEastAsia" w:hAnsi="Cambria Math" w:cstheme="majorBidi"/>
                </w:rPr>
                <m:t>dx</m:t>
              </m:r>
            </m:e>
          </m:nary>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π</m:t>
                  </m:r>
                </m:e>
                <m:sup>
                  <m:r>
                    <w:rPr>
                      <w:rFonts w:ascii="Cambria Math" w:eastAsiaTheme="minorEastAsia" w:hAnsi="Cambria Math" w:cstheme="majorBidi"/>
                    </w:rPr>
                    <m:t>4</m:t>
                  </m:r>
                </m:sup>
              </m:sSup>
              <m:r>
                <w:rPr>
                  <w:rFonts w:ascii="Cambria Math" w:eastAsiaTheme="minorEastAsia" w:hAnsi="Cambria Math" w:cstheme="majorBidi"/>
                </w:rPr>
                <m:t>EI</m:t>
              </m:r>
            </m:num>
            <m:den>
              <m:sSup>
                <m:sSupPr>
                  <m:ctrlPr>
                    <w:rPr>
                      <w:rFonts w:ascii="Cambria Math" w:eastAsiaTheme="minorEastAsia" w:hAnsi="Cambria Math" w:cstheme="majorBidi"/>
                      <w:i/>
                    </w:rPr>
                  </m:ctrlPr>
                </m:sSupPr>
                <m:e>
                  <m:r>
                    <w:rPr>
                      <w:rFonts w:ascii="Cambria Math" w:eastAsiaTheme="minorEastAsia" w:hAnsi="Cambria Math" w:cstheme="majorBidi"/>
                    </w:rPr>
                    <m:t>L</m:t>
                  </m:r>
                </m:e>
                <m:sup>
                  <m:r>
                    <w:rPr>
                      <w:rFonts w:ascii="Cambria Math" w:eastAsiaTheme="minorEastAsia" w:hAnsi="Cambria Math" w:cstheme="majorBidi"/>
                    </w:rPr>
                    <m:t>3</m:t>
                  </m:r>
                </m:sup>
              </m:sSup>
            </m:den>
          </m:f>
        </m:oMath>
      </m:oMathPara>
    </w:p>
    <w:p w14:paraId="5091C91F" w14:textId="77777777" w:rsidR="00EE7323" w:rsidRPr="00EE7323" w:rsidRDefault="00EE7323" w:rsidP="00EE7323">
      <w:r>
        <w:t xml:space="preserve">The generalized damping property is </w:t>
      </w:r>
      <w:r w:rsidR="005F208E">
        <w:t>derived in the same manner as was done for the single-span model</w:t>
      </w:r>
      <w:r w:rsidR="00B74220">
        <w:t xml:space="preserve">. </w:t>
      </w:r>
      <w:r>
        <w:t>defined by the following equations for mass distributed damping.</w:t>
      </w:r>
    </w:p>
    <w:p w14:paraId="03DD7FFC" w14:textId="77777777" w:rsidR="00FF3A1C" w:rsidRPr="00E82142" w:rsidRDefault="00091F0D" w:rsidP="00FF3A1C">
      <m:oMathPara>
        <m:oMath>
          <m:acc>
            <m:accPr>
              <m:chr m:val="̃"/>
              <m:ctrlPr>
                <w:rPr>
                  <w:rFonts w:ascii="Cambria Math" w:hAnsi="Cambria Math"/>
                  <w:i/>
                </w:rPr>
              </m:ctrlPr>
            </m:accPr>
            <m:e>
              <m:r>
                <w:rPr>
                  <w:rFonts w:ascii="Cambria Math" w:hAnsi="Cambria Math"/>
                </w:rPr>
                <m:t>c</m:t>
              </m:r>
            </m:e>
          </m:acc>
          <m:r>
            <w:rPr>
              <w:rFonts w:ascii="Cambria Math" w:hAnsi="Cambria Math"/>
            </w:rPr>
            <m:t>=a*</m:t>
          </m:r>
          <m:acc>
            <m:accPr>
              <m:chr m:val="̃"/>
              <m:ctrlPr>
                <w:rPr>
                  <w:rFonts w:ascii="Cambria Math" w:hAnsi="Cambria Math"/>
                  <w:i/>
                </w:rPr>
              </m:ctrlPr>
            </m:accPr>
            <m:e>
              <m:r>
                <w:rPr>
                  <w:rFonts w:ascii="Cambria Math" w:hAnsi="Cambria Math"/>
                </w:rPr>
                <m:t>m</m:t>
              </m:r>
            </m:e>
          </m:acc>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=2</m:t>
          </m:r>
          <m:r>
            <w:rPr>
              <w:rFonts w:ascii="Cambria Math" w:eastAsiaTheme="minorEastAsia" w:hAnsi="Cambria Math" w:cstheme="majorBidi"/>
              <w:i/>
            </w:rPr>
            <w:sym w:font="Symbol" w:char="F07A"/>
          </m:r>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n</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oMath>
      </m:oMathPara>
    </w:p>
    <w:p w14:paraId="6383923A" w14:textId="77777777" w:rsidR="00FF3A1C" w:rsidRDefault="00FF3A1C" w:rsidP="00FF3A1C">
      <w:pPr>
        <w:pStyle w:val="Heading5"/>
        <w:rPr>
          <w:rFonts w:eastAsiaTheme="minorEastAsia"/>
        </w:rPr>
      </w:pPr>
      <w:r>
        <w:rPr>
          <w:rFonts w:eastAsiaTheme="minorEastAsia"/>
        </w:rPr>
        <w:t>Force transformation</w:t>
      </w:r>
    </w:p>
    <w:p w14:paraId="498DB74D" w14:textId="77777777" w:rsidR="004A41CE" w:rsidRPr="004A41CE" w:rsidRDefault="00EE7323" w:rsidP="004A41CE">
      <w:pPr>
        <w:rPr>
          <w:rFonts w:eastAsiaTheme="minorEastAsia"/>
          <w:iCs/>
        </w:rPr>
      </w:pPr>
      <w:r>
        <w:t>The force applied by the vehicle mass (p</w:t>
      </w:r>
      <w:r w:rsidRPr="00EE7323">
        <w:rPr>
          <w:vertAlign w:val="subscript"/>
        </w:rPr>
        <w:t>0</w:t>
      </w:r>
      <w:r>
        <w:t>) must also be generalized. It’s position and magnitude are mathematically described as follows</w:t>
      </w:r>
      <w:r w:rsidR="004A41CE">
        <w:t>:</w:t>
      </w:r>
    </w:p>
    <w:p w14:paraId="5CBDE4F4" w14:textId="77777777" w:rsidR="00EE7323" w:rsidRPr="004A41CE" w:rsidRDefault="00EE7323" w:rsidP="004A41CE">
      <w:pPr>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p</m:t>
                        </m:r>
                      </m:e>
                      <m:sub>
                        <m:r>
                          <m:rPr>
                            <m:sty m:val="p"/>
                          </m:rPr>
                          <w:rPr>
                            <w:rFonts w:ascii="Cambria Math" w:hAnsi="Cambria Math"/>
                          </w:rPr>
                          <m:t>0</m:t>
                        </m:r>
                      </m:sub>
                    </m:sSub>
                    <m:r>
                      <w:rPr>
                        <w:rFonts w:ascii="Cambria Math" w:hAnsi="Cambria Math"/>
                      </w:rPr>
                      <m:t>δ</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vt</m:t>
                    </m:r>
                    <m:r>
                      <m:rPr>
                        <m:sty m:val="p"/>
                      </m:rPr>
                      <w:rPr>
                        <w:rFonts w:ascii="Cambria Math" w:hAnsi="Cambria Math"/>
                      </w:rPr>
                      <m:t>)</m:t>
                    </m:r>
                  </m:e>
                  <m:e>
                    <m:r>
                      <m:rPr>
                        <m:sty m:val="p"/>
                      </m:rPr>
                      <w:rPr>
                        <w:rFonts w:ascii="Cambria Math" w:hAnsi="Cambria Math"/>
                      </w:rPr>
                      <m:t>0≤</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e>
                </m:mr>
                <m:mr>
                  <m:e>
                    <m:r>
                      <m:rPr>
                        <m:sty m:val="p"/>
                      </m:rPr>
                      <w:rPr>
                        <w:rFonts w:ascii="Cambria Math" w:hAnsi="Cambria Math"/>
                      </w:rPr>
                      <m:t>0</m:t>
                    </m:r>
                  </m:e>
                  <m:e>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t</m:t>
                        </m:r>
                      </m:e>
                      <m:sub>
                        <m:r>
                          <w:rPr>
                            <w:rFonts w:ascii="Cambria Math" w:hAnsi="Cambria Math"/>
                          </w:rPr>
                          <m:t>d</m:t>
                        </m:r>
                      </m:sub>
                    </m:sSub>
                  </m:e>
                </m:mr>
              </m:m>
            </m:e>
          </m:d>
          <m:r>
            <m:rPr>
              <m:sty m:val="p"/>
            </m:rPr>
            <w:rPr>
              <w:rFonts w:ascii="Cambria Math" w:hAnsi="Cambria Math"/>
            </w:rPr>
            <m:t xml:space="preserve"> </m:t>
          </m:r>
        </m:oMath>
      </m:oMathPara>
    </w:p>
    <w:p w14:paraId="7C0558A0" w14:textId="77777777" w:rsidR="004A41CE" w:rsidRPr="00EE7323" w:rsidRDefault="004A41CE" w:rsidP="004A41CE">
      <w:r>
        <w:t xml:space="preserve">Where </w:t>
      </w:r>
      <m:oMath>
        <m:r>
          <w:rPr>
            <w:rFonts w:ascii="Cambria Math" w:hAnsi="Cambria Math"/>
          </w:rPr>
          <m:t>δ</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vt</m:t>
        </m:r>
        <m:r>
          <m:rPr>
            <m:sty m:val="p"/>
          </m:rPr>
          <w:rPr>
            <w:rFonts w:ascii="Cambria Math" w:hAnsi="Cambria Math"/>
          </w:rPr>
          <m:t>)</m:t>
        </m:r>
      </m:oMath>
      <w:r>
        <w:rPr>
          <w:rFonts w:eastAsiaTheme="minorEastAsia"/>
        </w:rPr>
        <w:t xml:space="preserve"> is the Dirac delta function centered at </w:t>
      </w:r>
      <m:oMath>
        <m:r>
          <w:rPr>
            <w:rFonts w:ascii="Cambria Math" w:eastAsiaTheme="minorEastAsia" w:hAnsi="Cambria Math"/>
          </w:rPr>
          <m:t>x=vt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=2L/v</m:t>
        </m:r>
      </m:oMath>
      <w:r>
        <w:rPr>
          <w:rFonts w:eastAsiaTheme="minorEastAsia"/>
        </w:rPr>
        <w:t xml:space="preserve">. The generalized force is therefore calculated as follows for </w:t>
      </w:r>
      <m:oMath>
        <m:r>
          <m:rPr>
            <m:sty m:val="p"/>
          </m:rPr>
          <w:rPr>
            <w:rFonts w:ascii="Cambria Math" w:hAnsi="Cambria Math"/>
          </w:rPr>
          <m:t>0≤</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oMath>
      <w:r>
        <w:rPr>
          <w:rFonts w:eastAsiaTheme="minorEastAsia"/>
        </w:rPr>
        <w:t>.</w:t>
      </w:r>
    </w:p>
    <w:p w14:paraId="7425F938" w14:textId="77777777" w:rsidR="00FF3A1C" w:rsidRPr="004A41CE" w:rsidRDefault="00091F0D" w:rsidP="00FF3A1C">
      <w:pPr>
        <w:rPr>
          <w:rFonts w:eastAsiaTheme="minorEastAsia"/>
        </w:rPr>
      </w:pPr>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2L</m:t>
              </m:r>
            </m:sup>
            <m:e>
              <m:r>
                <w:rPr>
                  <w:rFonts w:ascii="Cambria Math" w:hAnsi="Cambria Math"/>
                </w:rPr>
                <m:t>p(x,t)ψ</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2L</m:t>
              </m:r>
            </m:sup>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δ</m:t>
              </m:r>
              <m:d>
                <m:dPr>
                  <m:ctrlPr>
                    <w:rPr>
                      <w:rFonts w:ascii="Cambria Math" w:hAnsi="Cambria Math"/>
                      <w:i/>
                    </w:rPr>
                  </m:ctrlPr>
                </m:dPr>
                <m:e>
                  <m:r>
                    <w:rPr>
                      <w:rFonts w:ascii="Cambria Math" w:hAnsi="Cambria Math"/>
                    </w:rPr>
                    <m:t>x-vt</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πx</m:t>
                          </m:r>
                        </m:num>
                        <m:den>
                          <m:r>
                            <w:rPr>
                              <w:rFonts w:ascii="Cambria Math" w:hAnsi="Cambria Math"/>
                            </w:rPr>
                            <m:t>L</m:t>
                          </m:r>
                        </m:den>
                      </m:f>
                    </m:e>
                  </m:d>
                </m:e>
              </m:func>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πvt</m:t>
                      </m:r>
                    </m:num>
                    <m:den>
                      <m:r>
                        <w:rPr>
                          <w:rFonts w:ascii="Cambria Math" w:hAnsi="Cambria Math"/>
                        </w:rPr>
                        <m:t>L</m:t>
                      </m:r>
                    </m:den>
                  </m:f>
                </m:e>
              </m:d>
            </m:e>
          </m:func>
        </m:oMath>
      </m:oMathPara>
    </w:p>
    <w:p w14:paraId="6FD6C65D" w14:textId="77777777" w:rsidR="004A41CE" w:rsidRPr="00255E5E" w:rsidRDefault="004A41CE" w:rsidP="00FF3A1C">
      <w:r>
        <w:t>The force (p</w:t>
      </w:r>
      <w:r w:rsidRPr="004A41CE">
        <w:rPr>
          <w:vertAlign w:val="subscript"/>
        </w:rPr>
        <w:t>0</w:t>
      </w:r>
      <w:r>
        <w:t>) applied by the vehicle is calculated based on the relative vertical motion of bridge and vehicle, including profile elevation</w:t>
      </w:r>
      <w:r w:rsidR="00A57A26">
        <w:t>, as shown below.</w:t>
      </w:r>
    </w:p>
    <w:p w14:paraId="1D84C2B7" w14:textId="77777777" w:rsidR="00FF3A1C" w:rsidRPr="005C795C" w:rsidRDefault="00091F0D" w:rsidP="00FF3A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b</m:t>
                  </m:r>
                </m:sub>
              </m:sSub>
              <m:r>
                <w:rPr>
                  <w:rFonts w:ascii="Cambria Math" w:hAnsi="Cambria Math"/>
                </w:rPr>
                <m:t>-</m:t>
              </m:r>
              <m:acc>
                <m:accPr>
                  <m:chr m:val="̇"/>
                  <m:ctrlPr>
                    <w:rPr>
                      <w:rFonts w:ascii="Cambria Math" w:hAnsi="Cambria Math"/>
                      <w:i/>
                    </w:rPr>
                  </m:ctrlPr>
                </m:accPr>
                <m:e>
                  <m:r>
                    <w:rPr>
                      <w:rFonts w:ascii="Cambria Math" w:hAnsi="Cambria Math"/>
                    </w:rPr>
                    <m:t>∆</m:t>
                  </m:r>
                </m:e>
              </m:acc>
            </m:e>
          </m:d>
        </m:oMath>
      </m:oMathPara>
    </w:p>
    <w:p w14:paraId="092EB3BC" w14:textId="77777777" w:rsidR="00FF3A1C" w:rsidRDefault="00FF3A1C" w:rsidP="00FF3A1C">
      <w:pPr>
        <w:pStyle w:val="Heading5"/>
      </w:pPr>
      <w:r>
        <w:t>Equations of motion for when vehicle is on bridge</w:t>
      </w:r>
    </w:p>
    <w:p w14:paraId="5FB1F130" w14:textId="77777777" w:rsidR="00FF3A1C" w:rsidRPr="00D22EF9" w:rsidRDefault="00A57A26" w:rsidP="00FF3A1C">
      <w:r>
        <w:t>The equations of motion of the generalized beam and moving vehicle may therefore be composed as follows f</w:t>
      </w:r>
      <w:r w:rsidR="00FF3A1C">
        <w:t xml:space="preserve">or </w:t>
      </w:r>
      <m:oMath>
        <m:r>
          <m:rPr>
            <m:sty m:val="p"/>
          </m:rPr>
          <w:rPr>
            <w:rFonts w:ascii="Cambria Math" w:hAnsi="Cambria Math"/>
          </w:rPr>
          <m:t>0≤</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oMath>
      <w:r>
        <w:rPr>
          <w:rFonts w:eastAsiaTheme="minorEastAsia"/>
        </w:rPr>
        <w:t>.</w:t>
      </w:r>
    </w:p>
    <w:p w14:paraId="487E99A0" w14:textId="77777777" w:rsidR="00FF3A1C" w:rsidRPr="001D66E3" w:rsidRDefault="00A57A26" w:rsidP="00FF3A1C">
      <w:pPr>
        <w:rPr>
          <w:rFonts w:eastAsiaTheme="minorEastAsia"/>
        </w:rPr>
      </w:pPr>
      <w:r>
        <w:rPr>
          <w:rFonts w:eastAsiaTheme="minorEastAsia"/>
        </w:rPr>
        <w:t>Vehicle DOF:</w:t>
      </w:r>
      <w:r>
        <w:rPr>
          <w:rFonts w:eastAsiaTheme="minorEastAsia"/>
        </w:rPr>
        <w:tab/>
      </w:r>
      <m:oMath>
        <m:sSub>
          <m:sSubPr>
            <m:ctrlPr>
              <w:rPr>
                <w:rFonts w:ascii="Cambria Math" w:hAnsi="Cambria Math"/>
                <w:i/>
              </w:rPr>
            </m:ctrlPr>
          </m:sSubPr>
          <m:e>
            <m:r>
              <w:rPr>
                <w:rFonts w:ascii="Cambria Math" w:hAnsi="Cambria Math"/>
              </w:rPr>
              <m:t>m</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b</m:t>
                    </m:r>
                  </m:sub>
                </m:sSub>
                <m:r>
                  <w:rPr>
                    <w:rFonts w:ascii="Cambria Math" w:hAnsi="Cambria Math"/>
                  </w:rPr>
                  <m:t>-</m:t>
                </m:r>
                <m:acc>
                  <m:accPr>
                    <m:chr m:val="̇"/>
                    <m:ctrlPr>
                      <w:rPr>
                        <w:rFonts w:ascii="Cambria Math" w:hAnsi="Cambria Math"/>
                        <w:i/>
                      </w:rPr>
                    </m:ctrlPr>
                  </m:accPr>
                  <m:e>
                    <m:r>
                      <w:rPr>
                        <w:rFonts w:ascii="Cambria Math" w:hAnsi="Cambria Math"/>
                      </w:rPr>
                      <m:t>∆</m:t>
                    </m:r>
                  </m:e>
                </m:acc>
              </m:e>
            </m:d>
            <m:r>
              <w:rPr>
                <w:rFonts w:ascii="Cambria Math" w:hAnsi="Cambria Math"/>
              </w:rPr>
              <m:t>+k</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g=0</m:t>
        </m:r>
      </m:oMath>
    </w:p>
    <w:p w14:paraId="3BD86B23" w14:textId="77777777" w:rsidR="00FF3A1C" w:rsidRPr="00196FC4" w:rsidRDefault="00A57A26" w:rsidP="00FF3A1C">
      <w:pPr>
        <w:rPr>
          <w:rFonts w:eastAsiaTheme="minorEastAsia"/>
        </w:rPr>
      </w:pPr>
      <w:r>
        <w:rPr>
          <w:rFonts w:eastAsiaTheme="minorEastAsia"/>
        </w:rPr>
        <w:t xml:space="preserve">Beam DOF: </w:t>
      </w:r>
      <w:r>
        <w:rPr>
          <w:rFonts w:eastAsiaTheme="minorEastAsia"/>
        </w:rPr>
        <w:tab/>
      </w:r>
      <m:oMath>
        <m:acc>
          <m:accPr>
            <m:chr m:val="̃"/>
            <m:ctrlPr>
              <w:rPr>
                <w:rFonts w:ascii="Cambria Math" w:hAnsi="Cambria Math"/>
                <w:i/>
              </w:rPr>
            </m:ctrlPr>
          </m:accPr>
          <m:e>
            <m:r>
              <w:rPr>
                <w:rFonts w:ascii="Cambria Math" w:hAnsi="Cambria Math"/>
              </w:rPr>
              <m:t>m</m:t>
            </m:r>
          </m:e>
        </m:acc>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b</m:t>
            </m:r>
          </m:sub>
        </m:sSub>
        <m:r>
          <w:rPr>
            <w:rFonts w:ascii="Cambria Math" w:hAnsi="Cambria Math"/>
          </w:rPr>
          <m:t>+</m:t>
        </m:r>
        <m:acc>
          <m:accPr>
            <m:chr m:val="̃"/>
            <m:ctrlPr>
              <w:rPr>
                <w:rFonts w:ascii="Cambria Math" w:hAnsi="Cambria Math"/>
                <w:i/>
              </w:rPr>
            </m:ctrlPr>
          </m:accPr>
          <m:e>
            <m:r>
              <w:rPr>
                <w:rFonts w:ascii="Cambria Math" w:hAnsi="Cambria Math"/>
              </w:rPr>
              <m:t>c</m:t>
            </m:r>
          </m:e>
        </m:acc>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b</m:t>
            </m:r>
          </m:sub>
        </m:sSub>
        <m:r>
          <w:rPr>
            <w:rFonts w:ascii="Cambria Math" w:hAnsi="Cambria Math"/>
          </w:rPr>
          <m:t>+</m:t>
        </m:r>
        <m:acc>
          <m:accPr>
            <m:chr m:val="̃"/>
            <m:ctrlPr>
              <w:rPr>
                <w:rFonts w:ascii="Cambria Math" w:hAnsi="Cambria Math"/>
                <w:i/>
              </w:rPr>
            </m:ctrlPr>
          </m:accPr>
          <m:e>
            <m:r>
              <w:rPr>
                <w:rFonts w:ascii="Cambria Math" w:hAnsi="Cambria Math"/>
              </w:rPr>
              <m:t>k</m:t>
            </m:r>
          </m:e>
        </m:acc>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b</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m:t>
                    </m:r>
                  </m:e>
                </m:acc>
              </m:e>
            </m:d>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πvt</m:t>
                    </m:r>
                  </m:num>
                  <m:den>
                    <m:r>
                      <w:rPr>
                        <w:rFonts w:ascii="Cambria Math" w:hAnsi="Cambria Math"/>
                      </w:rPr>
                      <m:t>L</m:t>
                    </m:r>
                  </m:den>
                </m:f>
              </m:e>
            </m:d>
          </m:e>
        </m:func>
        <m:r>
          <w:rPr>
            <w:rFonts w:ascii="Cambria Math" w:hAnsi="Cambria Math"/>
          </w:rPr>
          <m:t>=0</m:t>
        </m:r>
      </m:oMath>
    </w:p>
    <w:p w14:paraId="7892F9A6" w14:textId="77777777" w:rsidR="00FF3A1C" w:rsidRDefault="00FF3A1C" w:rsidP="00FF3A1C">
      <w:pPr>
        <w:pStyle w:val="Heading5"/>
        <w:rPr>
          <w:rFonts w:eastAsiaTheme="minorEastAsia"/>
        </w:rPr>
      </w:pPr>
      <w:r>
        <w:rPr>
          <w:rFonts w:eastAsiaTheme="minorEastAsia"/>
        </w:rPr>
        <w:lastRenderedPageBreak/>
        <w:t xml:space="preserve">State </w:t>
      </w:r>
      <w:r w:rsidR="006251EF">
        <w:rPr>
          <w:rFonts w:eastAsiaTheme="minorEastAsia"/>
        </w:rPr>
        <w:t>Space</w:t>
      </w:r>
    </w:p>
    <w:p w14:paraId="398050A3" w14:textId="77777777" w:rsidR="00A57A26" w:rsidRPr="00A57A26" w:rsidRDefault="00A57A26" w:rsidP="00A57A26">
      <w:r>
        <w:t>The states of this system may therefore be defined as follows:</w:t>
      </w:r>
    </w:p>
    <w:p w14:paraId="0AA25675" w14:textId="77777777" w:rsidR="00FF3A1C" w:rsidRDefault="00091F0D" w:rsidP="00FF3A1C">
      <w:pPr>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b</m:t>
            </m:r>
          </m:sub>
        </m:sSub>
      </m:oMath>
      <w:r w:rsidR="00FF3A1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b</m:t>
            </m:r>
          </m:sub>
        </m:sSub>
      </m:oMath>
      <w:r w:rsidR="00FF3A1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t</m:t>
            </m:r>
          </m:sub>
        </m:sSub>
      </m:oMath>
      <w:r w:rsidR="00FF3A1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oMath>
    </w:p>
    <w:p w14:paraId="10DB86CC" w14:textId="77777777" w:rsidR="00A57A26" w:rsidRPr="00A57A26" w:rsidRDefault="00A57A26" w:rsidP="00A57A26">
      <w:r>
        <w:t xml:space="preserve">The profile elevation and velocity are assigned to matrix </w:t>
      </w:r>
      <w:r>
        <w:rPr>
          <w:i/>
        </w:rPr>
        <w:t>u</w:t>
      </w:r>
      <w:r>
        <w:t>.</w:t>
      </w:r>
    </w:p>
    <w:p w14:paraId="50CEEDBD" w14:textId="77777777" w:rsidR="00FF3A1C" w:rsidRDefault="00091F0D" w:rsidP="00FF3A1C">
      <w:pPr>
        <w:jc w:val="center"/>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m:t>
            </m:r>
          </m:e>
        </m:acc>
      </m:oMath>
      <w:r w:rsidR="00FF3A1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oMath>
    </w:p>
    <w:p w14:paraId="2D835D41" w14:textId="77777777" w:rsidR="00A57A26" w:rsidRPr="00A57A26" w:rsidRDefault="00A57A26" w:rsidP="00A57A26">
      <w:r>
        <w:t>The equations of motion are reorganized in terms of the defined states as follows.</w:t>
      </w:r>
    </w:p>
    <w:p w14:paraId="239D482D" w14:textId="77777777" w:rsidR="00FF3A1C" w:rsidRDefault="00FF3A1C" w:rsidP="00FF3A1C">
      <w:pPr>
        <w:jc w:val="center"/>
        <w:rPr>
          <w:rFonts w:eastAsiaTheme="minorEastAsia"/>
        </w:rPr>
      </w:pPr>
      <m:oMath>
        <m:r>
          <w:rPr>
            <w:rFonts w:ascii="Cambria Math" w:hAnsi="Cambria Math"/>
          </w:rPr>
          <m:t>Z=</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e>
                    </m:mr>
                    <m:mr>
                      <m:e>
                        <m:sSub>
                          <m:sSubPr>
                            <m:ctrlPr>
                              <w:rPr>
                                <w:rFonts w:ascii="Cambria Math" w:hAnsi="Cambria Math"/>
                                <w:i/>
                              </w:rPr>
                            </m:ctrlPr>
                          </m:sSubPr>
                          <m:e>
                            <m:r>
                              <w:rPr>
                                <w:rFonts w:ascii="Cambria Math" w:hAnsi="Cambria Math"/>
                              </w:rPr>
                              <m:t>z</m:t>
                            </m:r>
                          </m:e>
                          <m:sub>
                            <m:r>
                              <w:rPr>
                                <w:rFonts w:ascii="Cambria Math" w:hAnsi="Cambria Math"/>
                              </w:rPr>
                              <m:t>2</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3</m:t>
                            </m:r>
                          </m:sub>
                        </m:sSub>
                      </m:e>
                    </m:mr>
                    <m:mr>
                      <m:e>
                        <m:sSub>
                          <m:sSubPr>
                            <m:ctrlPr>
                              <w:rPr>
                                <w:rFonts w:ascii="Cambria Math" w:hAnsi="Cambria Math"/>
                                <w:i/>
                              </w:rPr>
                            </m:ctrlPr>
                          </m:sSubPr>
                          <m:e>
                            <m:r>
                              <w:rPr>
                                <w:rFonts w:ascii="Cambria Math" w:hAnsi="Cambria Math"/>
                              </w:rPr>
                              <m:t>z</m:t>
                            </m:r>
                          </m:e>
                          <m:sub>
                            <m:r>
                              <w:rPr>
                                <w:rFonts w:ascii="Cambria Math" w:hAnsi="Cambria Math"/>
                              </w:rPr>
                              <m:t>4</m:t>
                            </m:r>
                          </m:sub>
                        </m:sSub>
                      </m:e>
                    </m:mr>
                  </m:m>
                </m:e>
              </m:mr>
            </m:m>
          </m:e>
        </m:d>
      </m:oMath>
      <w:r>
        <w:rPr>
          <w:rFonts w:eastAsiaTheme="minorEastAsia"/>
        </w:rPr>
        <w:t>;</w:t>
      </w:r>
      <m:oMath>
        <m:r>
          <w:rPr>
            <w:rFonts w:ascii="Cambria Math" w:hAnsi="Cambria Math"/>
          </w:rPr>
          <m:t xml:space="preserve"> </m:t>
        </m:r>
        <m:acc>
          <m:accPr>
            <m:chr m:val="̇"/>
            <m:ctrlPr>
              <w:rPr>
                <w:rFonts w:ascii="Cambria Math" w:hAnsi="Cambria Math"/>
                <w:i/>
              </w:rPr>
            </m:ctrlPr>
          </m:accPr>
          <m:e>
            <m:r>
              <w:rPr>
                <w:rFonts w:ascii="Cambria Math" w:hAnsi="Cambria Math"/>
              </w:rPr>
              <m:t>Z</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2</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3</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4</m:t>
                            </m:r>
                          </m:sub>
                        </m:sSub>
                      </m:e>
                    </m:mr>
                  </m:m>
                </m:e>
              </m:mr>
            </m:m>
          </m:e>
        </m:d>
      </m:oMath>
    </w:p>
    <w:p w14:paraId="63E6BDB6" w14:textId="77777777" w:rsidR="00FF3A1C" w:rsidRPr="00F83F25" w:rsidRDefault="00091F0D" w:rsidP="00FF3A1C">
      <w:pPr>
        <w:rPr>
          <w:rFonts w:eastAsiaTheme="minorEastAsia"/>
        </w:rPr>
      </w:pPr>
      <m:oMathPara>
        <m:oMath>
          <m:acc>
            <m:accPr>
              <m:chr m:val="̇"/>
              <m:ctrlPr>
                <w:rPr>
                  <w:rFonts w:ascii="Cambria Math" w:hAnsi="Cambria Math"/>
                  <w:i/>
                </w:rPr>
              </m:ctrlPr>
            </m:accPr>
            <m:e>
              <m:r>
                <w:rPr>
                  <w:rFonts w:ascii="Cambria Math" w:hAnsi="Cambria Math"/>
                </w:rPr>
                <m:t>Z</m:t>
              </m:r>
            </m:e>
          </m:acc>
          <m:r>
            <w:rPr>
              <w:rFonts w:ascii="Cambria Math" w:hAnsi="Cambria Math"/>
            </w:rPr>
            <m:t>=AZ+BU+F</m:t>
          </m:r>
        </m:oMath>
      </m:oMathPara>
    </w:p>
    <w:p w14:paraId="2608E761" w14:textId="77777777" w:rsidR="00FF3A1C" w:rsidRPr="00D22EF9" w:rsidRDefault="00FF3A1C" w:rsidP="00FF3A1C">
      <w:pPr>
        <w:rPr>
          <w:rFonts w:eastAsiaTheme="minorEastAsia"/>
        </w:rPr>
      </w:pPr>
      <m:oMathPara>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f>
                          <m:fPr>
                            <m:ctrlPr>
                              <w:rPr>
                                <w:rFonts w:ascii="Cambria Math" w:eastAsiaTheme="minorEastAsia" w:hAnsi="Cambria Math"/>
                                <w:i/>
                              </w:rPr>
                            </m:ctrlPr>
                          </m:fPr>
                          <m:num>
                            <m:r>
                              <w:rPr>
                                <w:rFonts w:ascii="Cambria Math" w:eastAsiaTheme="minorEastAsia" w:hAnsi="Cambria Math"/>
                              </w:rPr>
                              <m:t>πvt</m:t>
                            </m:r>
                          </m:num>
                          <m:den>
                            <m:r>
                              <w:rPr>
                                <w:rFonts w:ascii="Cambria Math" w:eastAsiaTheme="minorEastAsia" w:hAnsi="Cambria Math"/>
                              </w:rPr>
                              <m:t>L</m:t>
                            </m:r>
                          </m:den>
                        </m:f>
                      </m:e>
                    </m:func>
                    <m:r>
                      <w:rPr>
                        <w:rFonts w:ascii="Cambria Math" w:eastAsiaTheme="minorEastAsia" w:hAnsi="Cambria Math"/>
                      </w:rPr>
                      <m:t>-</m:t>
                    </m:r>
                    <m:r>
                      <w:rPr>
                        <w:rFonts w:ascii="Cambria Math" w:hAnsi="Cambria Math"/>
                      </w:rPr>
                      <m:t>2</m:t>
                    </m:r>
                    <m:r>
                      <w:rPr>
                        <w:rFonts w:ascii="Cambria Math" w:eastAsiaTheme="minorEastAsia" w:hAnsi="Cambria Math" w:cstheme="majorBidi"/>
                        <w:i/>
                      </w:rPr>
                      <w:sym w:font="Symbol" w:char="F07A"/>
                    </m:r>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n</m:t>
                        </m:r>
                      </m:sub>
                    </m:sSub>
                  </m:e>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4</m:t>
                            </m:r>
                          </m:sup>
                        </m:sSup>
                        <m:r>
                          <w:rPr>
                            <w:rFonts w:ascii="Cambria Math" w:eastAsiaTheme="minorEastAsia" w:hAnsi="Cambria Math"/>
                          </w:rPr>
                          <m:t>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f>
                          <m:fPr>
                            <m:ctrlPr>
                              <w:rPr>
                                <w:rFonts w:ascii="Cambria Math" w:eastAsiaTheme="minorEastAsia" w:hAnsi="Cambria Math"/>
                                <w:i/>
                              </w:rPr>
                            </m:ctrlPr>
                          </m:fPr>
                          <m:num>
                            <m:r>
                              <w:rPr>
                                <w:rFonts w:ascii="Cambria Math" w:eastAsiaTheme="minorEastAsia" w:hAnsi="Cambria Math"/>
                              </w:rPr>
                              <m:t>πvt</m:t>
                            </m:r>
                          </m:num>
                          <m:den>
                            <m:r>
                              <w:rPr>
                                <w:rFonts w:ascii="Cambria Math" w:eastAsiaTheme="minorEastAsia" w:hAnsi="Cambria Math"/>
                              </w:rPr>
                              <m:t>L</m:t>
                            </m:r>
                          </m:den>
                        </m:f>
                      </m:e>
                    </m:func>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func>
                      <m:funcPr>
                        <m:ctrlPr>
                          <w:rPr>
                            <w:rFonts w:ascii="Cambria Math" w:eastAsiaTheme="minorEastAsia" w:hAnsi="Cambria Math"/>
                            <w:i/>
                          </w:rPr>
                        </m:ctrlPr>
                      </m:funcPr>
                      <m:fName>
                        <m:r>
                          <m:rPr>
                            <m:sty m:val="p"/>
                          </m:rPr>
                          <w:rPr>
                            <w:rFonts w:ascii="Cambria Math" w:hAnsi="Cambria Math"/>
                          </w:rPr>
                          <m:t>sin</m:t>
                        </m:r>
                      </m:fName>
                      <m:e>
                        <m:f>
                          <m:fPr>
                            <m:ctrlPr>
                              <w:rPr>
                                <w:rFonts w:ascii="Cambria Math" w:eastAsiaTheme="minorEastAsia" w:hAnsi="Cambria Math"/>
                                <w:i/>
                              </w:rPr>
                            </m:ctrlPr>
                          </m:fPr>
                          <m:num>
                            <m:r>
                              <w:rPr>
                                <w:rFonts w:ascii="Cambria Math" w:eastAsiaTheme="minorEastAsia" w:hAnsi="Cambria Math"/>
                              </w:rPr>
                              <m:t>πvt</m:t>
                            </m:r>
                          </m:num>
                          <m:den>
                            <m:r>
                              <w:rPr>
                                <w:rFonts w:ascii="Cambria Math" w:eastAsiaTheme="minorEastAsia" w:hAnsi="Cambria Math"/>
                              </w:rPr>
                              <m:t>L</m:t>
                            </m:r>
                          </m:den>
                        </m:f>
                      </m:e>
                    </m:func>
                    <m:ctrlPr>
                      <w:rPr>
                        <w:rFonts w:ascii="Cambria Math" w:eastAsia="Cambria Math" w:hAnsi="Cambria Math" w:cs="Cambria Math"/>
                        <w:i/>
                      </w:rPr>
                    </m:ctrlPr>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func>
                      <m:funcPr>
                        <m:ctrlPr>
                          <w:rPr>
                            <w:rFonts w:ascii="Cambria Math" w:eastAsiaTheme="minorEastAsia" w:hAnsi="Cambria Math"/>
                            <w:i/>
                          </w:rPr>
                        </m:ctrlPr>
                      </m:funcPr>
                      <m:fName>
                        <m:r>
                          <m:rPr>
                            <m:sty m:val="p"/>
                          </m:rPr>
                          <w:rPr>
                            <w:rFonts w:ascii="Cambria Math" w:hAnsi="Cambria Math"/>
                          </w:rPr>
                          <m:t>sin</m:t>
                        </m:r>
                      </m:fName>
                      <m:e>
                        <m:f>
                          <m:fPr>
                            <m:ctrlPr>
                              <w:rPr>
                                <w:rFonts w:ascii="Cambria Math" w:eastAsiaTheme="minorEastAsia" w:hAnsi="Cambria Math"/>
                                <w:i/>
                              </w:rPr>
                            </m:ctrlPr>
                          </m:fPr>
                          <m:num>
                            <m:r>
                              <w:rPr>
                                <w:rFonts w:ascii="Cambria Math" w:eastAsiaTheme="minorEastAsia" w:hAnsi="Cambria Math"/>
                              </w:rPr>
                              <m:t>πvt</m:t>
                            </m:r>
                          </m:num>
                          <m:den>
                            <m:r>
                              <w:rPr>
                                <w:rFonts w:ascii="Cambria Math" w:eastAsiaTheme="minorEastAsia" w:hAnsi="Cambria Math"/>
                              </w:rPr>
                              <m:t>L</m:t>
                            </m:r>
                          </m:den>
                        </m:f>
                      </m:e>
                    </m:func>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func>
                      <m:funcPr>
                        <m:ctrlPr>
                          <w:rPr>
                            <w:rFonts w:ascii="Cambria Math" w:eastAsiaTheme="minorEastAsia" w:hAnsi="Cambria Math"/>
                            <w:i/>
                          </w:rPr>
                        </m:ctrlPr>
                      </m:funcPr>
                      <m:fName>
                        <m:r>
                          <m:rPr>
                            <m:sty m:val="p"/>
                          </m:rPr>
                          <w:rPr>
                            <w:rFonts w:ascii="Cambria Math" w:hAnsi="Cambria Math"/>
                          </w:rPr>
                          <m:t>sin</m:t>
                        </m:r>
                      </m:fName>
                      <m:e>
                        <m:f>
                          <m:fPr>
                            <m:ctrlPr>
                              <w:rPr>
                                <w:rFonts w:ascii="Cambria Math" w:eastAsiaTheme="minorEastAsia" w:hAnsi="Cambria Math"/>
                                <w:i/>
                              </w:rPr>
                            </m:ctrlPr>
                          </m:fPr>
                          <m:num>
                            <m:r>
                              <w:rPr>
                                <w:rFonts w:ascii="Cambria Math" w:eastAsiaTheme="minorEastAsia" w:hAnsi="Cambria Math"/>
                              </w:rPr>
                              <m:t>πvt</m:t>
                            </m:r>
                          </m:num>
                          <m:den>
                            <m:r>
                              <w:rPr>
                                <w:rFonts w:ascii="Cambria Math" w:eastAsiaTheme="minorEastAsia" w:hAnsi="Cambria Math"/>
                              </w:rPr>
                              <m:t>L</m:t>
                            </m:r>
                          </m:den>
                        </m:f>
                      </m:e>
                    </m:func>
                    <m:ctrlPr>
                      <w:rPr>
                        <w:rFonts w:ascii="Cambria Math" w:eastAsia="Cambria Math" w:hAnsi="Cambria Math" w:cs="Cambria Math"/>
                        <w:i/>
                      </w:rPr>
                    </m:ctrlPr>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func>
                      <m:funcPr>
                        <m:ctrlPr>
                          <w:rPr>
                            <w:rFonts w:ascii="Cambria Math" w:eastAsiaTheme="minorEastAsia" w:hAnsi="Cambria Math"/>
                            <w:i/>
                          </w:rPr>
                        </m:ctrlPr>
                      </m:funcPr>
                      <m:fName>
                        <m:r>
                          <m:rPr>
                            <m:sty m:val="p"/>
                          </m:rPr>
                          <w:rPr>
                            <w:rFonts w:ascii="Cambria Math" w:hAnsi="Cambria Math"/>
                          </w:rPr>
                          <m:t>sin</m:t>
                        </m:r>
                      </m:fName>
                      <m:e>
                        <m:f>
                          <m:fPr>
                            <m:ctrlPr>
                              <w:rPr>
                                <w:rFonts w:ascii="Cambria Math" w:eastAsiaTheme="minorEastAsia" w:hAnsi="Cambria Math"/>
                                <w:i/>
                              </w:rPr>
                            </m:ctrlPr>
                          </m:fPr>
                          <m:num>
                            <m:r>
                              <w:rPr>
                                <w:rFonts w:ascii="Cambria Math" w:eastAsiaTheme="minorEastAsia" w:hAnsi="Cambria Math"/>
                              </w:rPr>
                              <m:t>πvt</m:t>
                            </m:r>
                          </m:num>
                          <m:den>
                            <m:r>
                              <w:rPr>
                                <w:rFonts w:ascii="Cambria Math" w:eastAsiaTheme="minorEastAsia" w:hAnsi="Cambria Math"/>
                              </w:rPr>
                              <m:t>L</m:t>
                            </m:r>
                          </m:den>
                        </m:f>
                      </m:e>
                    </m:func>
                    <m:ctrlPr>
                      <w:rPr>
                        <w:rFonts w:ascii="Cambria Math" w:eastAsia="Cambria Math" w:hAnsi="Cambria Math" w:cs="Cambria Math"/>
                        <w:i/>
                      </w:rPr>
                    </m:ctrlPr>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ctrlPr>
                      <w:rPr>
                        <w:rFonts w:ascii="Cambria Math" w:eastAsia="Cambria Math" w:hAnsi="Cambria Math" w:cs="Cambria Math"/>
                        <w:i/>
                      </w:rPr>
                    </m:ctrlPr>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3EA13C2B" w14:textId="77777777" w:rsidR="00FF3A1C" w:rsidRPr="00D22EF9" w:rsidRDefault="00FF3A1C" w:rsidP="00FF3A1C">
      <w:pPr>
        <w:rPr>
          <w:rFonts w:eastAsiaTheme="minorEastAsia"/>
        </w:rPr>
      </w:pPr>
      <m:oMathPara>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func>
                      <m:funcPr>
                        <m:ctrlPr>
                          <w:rPr>
                            <w:rFonts w:ascii="Cambria Math" w:eastAsiaTheme="minorEastAsia" w:hAnsi="Cambria Math"/>
                            <w:i/>
                          </w:rPr>
                        </m:ctrlPr>
                      </m:funcPr>
                      <m:fName>
                        <m:r>
                          <m:rPr>
                            <m:sty m:val="p"/>
                          </m:rPr>
                          <w:rPr>
                            <w:rFonts w:ascii="Cambria Math" w:hAnsi="Cambria Math"/>
                          </w:rPr>
                          <m:t>sin</m:t>
                        </m:r>
                      </m:fName>
                      <m:e>
                        <m:f>
                          <m:fPr>
                            <m:ctrlPr>
                              <w:rPr>
                                <w:rFonts w:ascii="Cambria Math" w:eastAsiaTheme="minorEastAsia" w:hAnsi="Cambria Math"/>
                                <w:i/>
                              </w:rPr>
                            </m:ctrlPr>
                          </m:fPr>
                          <m:num>
                            <m:r>
                              <w:rPr>
                                <w:rFonts w:ascii="Cambria Math" w:eastAsiaTheme="minorEastAsia" w:hAnsi="Cambria Math"/>
                              </w:rPr>
                              <m:t>πvt</m:t>
                            </m:r>
                          </m:num>
                          <m:den>
                            <m:r>
                              <w:rPr>
                                <w:rFonts w:ascii="Cambria Math" w:eastAsiaTheme="minorEastAsia" w:hAnsi="Cambria Math"/>
                              </w:rPr>
                              <m:t>L</m:t>
                            </m:r>
                          </m:den>
                        </m:f>
                      </m:e>
                    </m:func>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func>
                      <m:funcPr>
                        <m:ctrlPr>
                          <w:rPr>
                            <w:rFonts w:ascii="Cambria Math" w:eastAsiaTheme="minorEastAsia" w:hAnsi="Cambria Math"/>
                            <w:i/>
                          </w:rPr>
                        </m:ctrlPr>
                      </m:funcPr>
                      <m:fName>
                        <m:r>
                          <m:rPr>
                            <m:sty m:val="p"/>
                          </m:rPr>
                          <w:rPr>
                            <w:rFonts w:ascii="Cambria Math" w:hAnsi="Cambria Math"/>
                          </w:rPr>
                          <m:t>sin</m:t>
                        </m:r>
                      </m:fName>
                      <m:e>
                        <m:f>
                          <m:fPr>
                            <m:ctrlPr>
                              <w:rPr>
                                <w:rFonts w:ascii="Cambria Math" w:eastAsiaTheme="minorEastAsia" w:hAnsi="Cambria Math"/>
                                <w:i/>
                              </w:rPr>
                            </m:ctrlPr>
                          </m:fPr>
                          <m:num>
                            <m:r>
                              <w:rPr>
                                <w:rFonts w:ascii="Cambria Math" w:eastAsiaTheme="minorEastAsia" w:hAnsi="Cambria Math"/>
                              </w:rPr>
                              <m:t>πvt</m:t>
                            </m:r>
                          </m:num>
                          <m:den>
                            <m:r>
                              <w:rPr>
                                <w:rFonts w:ascii="Cambria Math" w:eastAsiaTheme="minorEastAsia" w:hAnsi="Cambria Math"/>
                              </w:rPr>
                              <m:t>L</m:t>
                            </m:r>
                          </m:den>
                        </m:f>
                      </m:e>
                    </m:func>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t</m:t>
                            </m:r>
                          </m:sub>
                        </m:sSub>
                      </m:num>
                      <m:den>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t</m:t>
                            </m:r>
                          </m:sub>
                        </m:sSub>
                      </m:den>
                    </m:f>
                    <m:ctrlPr>
                      <w:rPr>
                        <w:rFonts w:ascii="Cambria Math" w:eastAsia="Cambria Math" w:hAnsi="Cambria Math" w:cs="Cambria Math"/>
                        <w:i/>
                      </w:rPr>
                    </m:ctrlPr>
                  </m:e>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t</m:t>
                            </m:r>
                          </m:sub>
                        </m:sSub>
                      </m:num>
                      <m:den>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t</m:t>
                            </m:r>
                          </m:sub>
                        </m:sSub>
                      </m:den>
                    </m:f>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mr>
              </m:m>
            </m:e>
          </m:d>
        </m:oMath>
      </m:oMathPara>
    </w:p>
    <w:p w14:paraId="4A8E25D9" w14:textId="77777777" w:rsidR="00FF3A1C" w:rsidRPr="003A5A8A" w:rsidRDefault="00FF3A1C" w:rsidP="00FF3A1C">
      <w:pPr>
        <w:rPr>
          <w:rFonts w:eastAsiaTheme="minorEastAsia"/>
        </w:rPr>
      </w:pPr>
      <m:oMathPara>
        <m:oMath>
          <m:r>
            <w:rPr>
              <w:rFonts w:ascii="Cambria Math" w:eastAsiaTheme="minorEastAsia" w:hAnsi="Cambria Math"/>
            </w:rPr>
            <m:t>F=</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-g</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4A4EC2B5" w14:textId="77777777" w:rsidR="00A57A26" w:rsidRPr="00A57A26" w:rsidRDefault="00A57A26" w:rsidP="00A57A26">
      <w:r>
        <w:t>When the vehicle is off the bridge, the bridge experience</w:t>
      </w:r>
      <w:r w:rsidR="00C6496D">
        <w:t>s</w:t>
      </w:r>
      <w:r>
        <w:t xml:space="preserve"> free vibration </w:t>
      </w:r>
      <w:r w:rsidR="00C6496D">
        <w:t>and</w:t>
      </w:r>
      <w:r>
        <w:t xml:space="preserve"> the vehicle’s motion is independent of the bridge motion. The state-space matrices for this condition are provided as follows.</w:t>
      </w:r>
    </w:p>
    <w:p w14:paraId="4A908187" w14:textId="77777777" w:rsidR="00FF3A1C" w:rsidRPr="00D22EF9" w:rsidRDefault="00FF3A1C" w:rsidP="00FF3A1C">
      <w:pPr>
        <w:rPr>
          <w:rFonts w:eastAsiaTheme="minorEastAsia"/>
        </w:rPr>
      </w:pPr>
      <m:oMathPara>
        <m:oMath>
          <m:r>
            <w:rPr>
              <w:rFonts w:ascii="Cambria Math" w:eastAsiaTheme="minorEastAsia" w:hAnsi="Cambria Math"/>
            </w:rPr>
            <w:lastRenderedPageBreak/>
            <m:t>A=</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m:t>
                    </m:r>
                    <m:r>
                      <w:rPr>
                        <w:rFonts w:ascii="Cambria Math" w:hAnsi="Cambria Math"/>
                      </w:rPr>
                      <m:t>2</m:t>
                    </m:r>
                    <m:r>
                      <w:rPr>
                        <w:rFonts w:ascii="Cambria Math" w:eastAsiaTheme="minorEastAsia" w:hAnsi="Cambria Math" w:cstheme="majorBidi"/>
                        <w:i/>
                      </w:rPr>
                      <w:sym w:font="Symbol" w:char="F07A"/>
                    </m:r>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n</m:t>
                        </m:r>
                      </m:sub>
                    </m:sSub>
                  </m:e>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4</m:t>
                            </m:r>
                          </m:sup>
                        </m:sSup>
                        <m:r>
                          <w:rPr>
                            <w:rFonts w:ascii="Cambria Math" w:eastAsiaTheme="minorEastAsia" w:hAnsi="Cambria Math"/>
                          </w:rPr>
                          <m:t>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e>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ctrlPr>
                      <w:rPr>
                        <w:rFonts w:ascii="Cambria Math" w:eastAsia="Cambria Math" w:hAnsi="Cambria Math" w:cs="Cambria Math"/>
                        <w:i/>
                      </w:rPr>
                    </m:ctrlPr>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24C607D7" w14:textId="77777777" w:rsidR="00FF3A1C" w:rsidRPr="00D22EF9" w:rsidRDefault="00FF3A1C" w:rsidP="00FF3A1C">
      <w:pPr>
        <w:rPr>
          <w:rFonts w:eastAsiaTheme="minorEastAsia"/>
        </w:rPr>
      </w:pPr>
      <m:oMathPara>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t</m:t>
                            </m:r>
                          </m:sub>
                        </m:sSub>
                      </m:num>
                      <m:den>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t</m:t>
                            </m:r>
                          </m:sub>
                        </m:sSub>
                      </m:den>
                    </m:f>
                    <m:ctrlPr>
                      <w:rPr>
                        <w:rFonts w:ascii="Cambria Math" w:eastAsia="Cambria Math" w:hAnsi="Cambria Math" w:cs="Cambria Math"/>
                        <w:i/>
                      </w:rPr>
                    </m:ctrlPr>
                  </m:e>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t</m:t>
                            </m:r>
                          </m:sub>
                        </m:sSub>
                      </m:num>
                      <m:den>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t</m:t>
                            </m:r>
                          </m:sub>
                        </m:sSub>
                      </m:den>
                    </m:f>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mr>
              </m:m>
            </m:e>
          </m:d>
        </m:oMath>
      </m:oMathPara>
    </w:p>
    <w:p w14:paraId="5C2776E1" w14:textId="77777777" w:rsidR="00FF3A1C" w:rsidRPr="003A5A8A" w:rsidRDefault="00FF3A1C" w:rsidP="00FF3A1C">
      <w:pPr>
        <w:rPr>
          <w:rFonts w:eastAsiaTheme="minorEastAsia"/>
        </w:rPr>
      </w:pPr>
      <m:oMathPara>
        <m:oMath>
          <m:r>
            <w:rPr>
              <w:rFonts w:ascii="Cambria Math" w:eastAsiaTheme="minorEastAsia" w:hAnsi="Cambria Math"/>
            </w:rPr>
            <m:t>F=</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-g</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71088348" w14:textId="77777777" w:rsidR="00391015" w:rsidRDefault="00391015" w:rsidP="00391015">
      <w:pPr>
        <w:pStyle w:val="Heading3"/>
      </w:pPr>
      <w:bookmarkStart w:id="113" w:name="_Toc536017965"/>
      <w:r>
        <w:t>Implementation</w:t>
      </w:r>
      <w:bookmarkEnd w:id="113"/>
    </w:p>
    <w:p w14:paraId="6EA1506C" w14:textId="77777777" w:rsidR="00F20819" w:rsidRDefault="00F20819" w:rsidP="00967B9D">
      <w:r>
        <w:t xml:space="preserve">The first step in determining the appropriate parameters for defining </w:t>
      </w:r>
      <w:r w:rsidR="001C4A01">
        <w:t>the</w:t>
      </w:r>
      <w:r>
        <w:t xml:space="preserve"> state-space model is </w:t>
      </w:r>
      <w:r w:rsidR="001C4A01">
        <w:t>to define a beam that can approximate</w:t>
      </w:r>
      <w:r w:rsidR="008C78FF">
        <w:t xml:space="preserve"> bridge response due to a vehicle traveling along specified path of travel. The distributed stiffness (EI) can be approximated by first determining the </w:t>
      </w:r>
      <w:r w:rsidR="00B35392">
        <w:t>stiffness</w:t>
      </w:r>
      <w:r w:rsidR="008C78FF">
        <w:t xml:space="preserve"> of the bridge to a point load at midspan</w:t>
      </w:r>
      <w:r w:rsidR="00C24BD9">
        <w:t xml:space="preserve"> along the path of travel</w:t>
      </w:r>
      <w:r w:rsidR="00B35392">
        <w:t xml:space="preserve">. This stiffness value </w:t>
      </w:r>
      <w:r w:rsidR="007F10ED">
        <w:t>(</w:t>
      </w:r>
      <w:proofErr w:type="spellStart"/>
      <w:r w:rsidR="007F10ED">
        <w:t>K</w:t>
      </w:r>
      <w:r w:rsidR="007F10ED" w:rsidRPr="007F10ED">
        <w:rPr>
          <w:vertAlign w:val="subscript"/>
        </w:rPr>
        <w:t>mid</w:t>
      </w:r>
      <w:proofErr w:type="spellEnd"/>
      <w:r w:rsidR="007F10ED">
        <w:t xml:space="preserve">) </w:t>
      </w:r>
      <w:r w:rsidR="00B35392">
        <w:t xml:space="preserve">may be </w:t>
      </w:r>
      <w:r w:rsidR="00391015">
        <w:t>determined</w:t>
      </w:r>
      <w:r w:rsidR="00B35392">
        <w:t xml:space="preserve"> experimentally or with a refined FE model.</w:t>
      </w:r>
      <w:r w:rsidR="002E15BF">
        <w:t xml:space="preserve"> </w:t>
      </w:r>
      <w:r w:rsidR="00B35392">
        <w:t xml:space="preserve">The appropriate EI value is subsequently calculated </w:t>
      </w:r>
      <w:r w:rsidR="002E15BF">
        <w:t>using the</w:t>
      </w:r>
      <w:r w:rsidR="00F81D50">
        <w:t xml:space="preserve"> generalized stiffness evaluated for </w:t>
      </w:r>
      <w:r w:rsidR="005C568F">
        <w:t>a unit load at midspan.</w:t>
      </w:r>
      <w:r w:rsidR="00B35392">
        <w:t xml:space="preserve"> </w:t>
      </w:r>
      <w:r w:rsidR="00C24BD9">
        <w:t>Stiffness is assumed to be uniformly distribute</w:t>
      </w:r>
      <w:r w:rsidR="007F10ED">
        <w:t>d</w:t>
      </w:r>
      <w:r w:rsidR="00C24BD9">
        <w:t xml:space="preserve"> (i.e. EI is constant along the length of the beam</w:t>
      </w:r>
      <w:r w:rsidR="00936250">
        <w:t>)</w:t>
      </w:r>
      <w:r w:rsidR="00C24BD9">
        <w:t xml:space="preserve">. </w:t>
      </w:r>
      <w:r w:rsidR="008C78FF">
        <w:t xml:space="preserve">The following equations describe that calculation for single-span and two-span models. </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A55FAA" w14:paraId="27227E56" w14:textId="77777777" w:rsidTr="003252B6">
        <w:trPr>
          <w:trHeight w:val="720"/>
          <w:jc w:val="center"/>
        </w:trPr>
        <w:tc>
          <w:tcPr>
            <w:tcW w:w="7776" w:type="dxa"/>
            <w:vAlign w:val="center"/>
          </w:tcPr>
          <w:p w14:paraId="3D973566" w14:textId="77777777" w:rsidR="00A55FAA" w:rsidRPr="007F10ED" w:rsidRDefault="00A55FAA" w:rsidP="003252B6">
            <w:pPr>
              <w:pStyle w:val="squish"/>
              <w:jc w:val="center"/>
            </w:pPr>
            <w:commentRangeStart w:id="114"/>
            <w:commentRangeStart w:id="115"/>
            <w:r>
              <w:rPr>
                <w:rFonts w:eastAsiaTheme="minorEastAsia"/>
              </w:rPr>
              <w:t xml:space="preserve">Single Span:  </w:t>
            </w:r>
            <m:oMath>
              <m:r>
                <w:rPr>
                  <w:rFonts w:ascii="Cambria Math" w:hAnsi="Cambria Math"/>
                </w:rPr>
                <m:t xml:space="preserve">EI= </m:t>
              </m:r>
              <m:sSub>
                <m:sSubPr>
                  <m:ctrlPr>
                    <w:rPr>
                      <w:rFonts w:ascii="Cambria Math" w:hAnsi="Cambria Math"/>
                      <w:i/>
                    </w:rPr>
                  </m:ctrlPr>
                </m:sSubPr>
                <m:e>
                  <m:r>
                    <w:rPr>
                      <w:rFonts w:ascii="Cambria Math" w:hAnsi="Cambria Math"/>
                    </w:rPr>
                    <m:t>K</m:t>
                  </m:r>
                </m:e>
                <m:sub>
                  <m:r>
                    <w:rPr>
                      <w:rFonts w:ascii="Cambria Math" w:hAnsi="Cambria Math"/>
                    </w:rPr>
                    <m:t>mid</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3</m:t>
                      </m:r>
                    </m:sup>
                  </m:sSup>
                </m:num>
                <m:den>
                  <m:r>
                    <w:rPr>
                      <w:rFonts w:ascii="Cambria Math" w:hAnsi="Cambria Math"/>
                    </w:rPr>
                    <m:t>48</m:t>
                  </m:r>
                </m:den>
              </m:f>
              <w:commentRangeEnd w:id="114"/>
              <m:r>
                <m:rPr>
                  <m:sty m:val="p"/>
                </m:rPr>
                <w:rPr>
                  <w:rStyle w:val="CommentReference"/>
                </w:rPr>
                <w:commentReference w:id="114"/>
              </m:r>
              <w:commentRangeEnd w:id="115"/>
              <m:r>
                <m:rPr>
                  <m:sty m:val="p"/>
                </m:rPr>
                <w:rPr>
                  <w:rStyle w:val="CommentReference"/>
                </w:rPr>
                <w:commentReference w:id="115"/>
              </m:r>
            </m:oMath>
          </w:p>
        </w:tc>
        <w:tc>
          <w:tcPr>
            <w:tcW w:w="864" w:type="dxa"/>
            <w:vAlign w:val="center"/>
          </w:tcPr>
          <w:p w14:paraId="6CE84EC3" w14:textId="77777777" w:rsidR="00A55FAA" w:rsidRPr="00BD6DB7" w:rsidRDefault="00A55FAA" w:rsidP="003252B6">
            <w:pPr>
              <w:pStyle w:val="EquationCaptions"/>
            </w:pPr>
            <w:r>
              <w:t>(</w:t>
            </w:r>
            <w:r w:rsidR="00632D06">
              <w:rPr>
                <w:noProof/>
              </w:rPr>
              <w:fldChar w:fldCharType="begin"/>
            </w:r>
            <w:r w:rsidR="00632D06">
              <w:rPr>
                <w:noProof/>
              </w:rPr>
              <w:instrText xml:space="preserve"> SEQ Equation \* ARABIC </w:instrText>
            </w:r>
            <w:r w:rsidR="00632D06">
              <w:rPr>
                <w:noProof/>
              </w:rPr>
              <w:fldChar w:fldCharType="separate"/>
            </w:r>
            <w:r w:rsidR="003252B6">
              <w:rPr>
                <w:noProof/>
              </w:rPr>
              <w:t>7</w:t>
            </w:r>
            <w:r w:rsidR="00632D06">
              <w:rPr>
                <w:noProof/>
              </w:rPr>
              <w:fldChar w:fldCharType="end"/>
            </w:r>
            <w:r w:rsidR="003252B6">
              <w:t>)</w:t>
            </w:r>
          </w:p>
        </w:tc>
      </w:tr>
      <w:tr w:rsidR="00A55FAA" w14:paraId="2431C1C0" w14:textId="77777777" w:rsidTr="003252B6">
        <w:trPr>
          <w:trHeight w:val="720"/>
          <w:jc w:val="center"/>
        </w:trPr>
        <w:tc>
          <w:tcPr>
            <w:tcW w:w="7776" w:type="dxa"/>
            <w:vAlign w:val="center"/>
          </w:tcPr>
          <w:p w14:paraId="71556781" w14:textId="77777777" w:rsidR="00A55FAA" w:rsidRPr="007F10ED" w:rsidRDefault="00A55FAA" w:rsidP="003252B6">
            <w:pPr>
              <w:pStyle w:val="squish"/>
              <w:jc w:val="center"/>
              <w:rPr>
                <w:rFonts w:ascii="Calibri" w:eastAsia="Calibri" w:hAnsi="Calibri" w:cs="Times New Roman"/>
              </w:rPr>
            </w:pPr>
            <w:r>
              <w:rPr>
                <w:rFonts w:ascii="Calibri" w:eastAsia="Calibri" w:hAnsi="Calibri" w:cs="Times New Roman"/>
              </w:rPr>
              <w:t xml:space="preserve">Two-Span:  </w:t>
            </w:r>
            <m:oMath>
              <m:r>
                <w:rPr>
                  <w:rFonts w:ascii="Cambria Math" w:hAnsi="Cambria Math"/>
                </w:rPr>
                <m:t xml:space="preserve">EI= </m:t>
              </m:r>
              <m:sSub>
                <m:sSubPr>
                  <m:ctrlPr>
                    <w:rPr>
                      <w:rFonts w:ascii="Cambria Math" w:hAnsi="Cambria Math"/>
                      <w:i/>
                    </w:rPr>
                  </m:ctrlPr>
                </m:sSubPr>
                <m:e>
                  <m:r>
                    <w:rPr>
                      <w:rFonts w:ascii="Cambria Math" w:hAnsi="Cambria Math"/>
                    </w:rPr>
                    <m:t>K</m:t>
                  </m:r>
                </m:e>
                <m:sub>
                  <m:r>
                    <w:rPr>
                      <w:rFonts w:ascii="Cambria Math" w:hAnsi="Cambria Math"/>
                    </w:rPr>
                    <m:t>mid</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3</m:t>
                      </m:r>
                    </m:sup>
                  </m:sSup>
                </m:num>
                <m:den>
                  <m:sSup>
                    <m:sSupPr>
                      <m:ctrlPr>
                        <w:rPr>
                          <w:rFonts w:ascii="Cambria Math" w:hAnsi="Cambria Math"/>
                          <w:i/>
                        </w:rPr>
                      </m:ctrlPr>
                    </m:sSupPr>
                    <m:e>
                      <m:r>
                        <w:rPr>
                          <w:rFonts w:ascii="Cambria Math" w:hAnsi="Cambria Math"/>
                        </w:rPr>
                        <m:t>π</m:t>
                      </m:r>
                    </m:e>
                    <m:sup>
                      <m:r>
                        <w:rPr>
                          <w:rFonts w:ascii="Cambria Math" w:hAnsi="Cambria Math"/>
                        </w:rPr>
                        <m:t>4</m:t>
                      </m:r>
                    </m:sup>
                  </m:sSup>
                </m:den>
              </m:f>
            </m:oMath>
          </w:p>
        </w:tc>
        <w:tc>
          <w:tcPr>
            <w:tcW w:w="864" w:type="dxa"/>
            <w:vAlign w:val="center"/>
          </w:tcPr>
          <w:p w14:paraId="7470BDE4" w14:textId="77777777" w:rsidR="00A55FAA" w:rsidRPr="00BD6DB7" w:rsidRDefault="00A55FAA" w:rsidP="003252B6">
            <w:pPr>
              <w:pStyle w:val="EquationCaptions"/>
              <w:rPr>
                <w:rFonts w:ascii="Calibri" w:eastAsia="Calibri" w:hAnsi="Calibri" w:cs="Times New Roman"/>
              </w:rPr>
            </w:pPr>
            <w:r w:rsidRPr="00BD6DB7">
              <w:rPr>
                <w:rFonts w:ascii="Calibri" w:eastAsia="Calibri" w:hAnsi="Calibri" w:cs="Times New Roman"/>
              </w:rPr>
              <w:t>(</w:t>
            </w:r>
            <w:r w:rsidR="00632D06">
              <w:rPr>
                <w:noProof/>
              </w:rPr>
              <w:fldChar w:fldCharType="begin"/>
            </w:r>
            <w:r w:rsidR="00632D06">
              <w:rPr>
                <w:noProof/>
              </w:rPr>
              <w:instrText xml:space="preserve"> SEQ Equation \* ARABIC </w:instrText>
            </w:r>
            <w:r w:rsidR="00632D06">
              <w:rPr>
                <w:noProof/>
              </w:rPr>
              <w:fldChar w:fldCharType="separate"/>
            </w:r>
            <w:r w:rsidR="003252B6">
              <w:rPr>
                <w:noProof/>
              </w:rPr>
              <w:t>8</w:t>
            </w:r>
            <w:r w:rsidR="00632D06">
              <w:rPr>
                <w:noProof/>
              </w:rPr>
              <w:fldChar w:fldCharType="end"/>
            </w:r>
            <w:r w:rsidR="003252B6">
              <w:t>)</w:t>
            </w:r>
          </w:p>
        </w:tc>
      </w:tr>
    </w:tbl>
    <w:p w14:paraId="23E2A836" w14:textId="77777777" w:rsidR="004E3930" w:rsidRDefault="00B35392" w:rsidP="00967B9D">
      <w:pPr>
        <w:rPr>
          <w:rFonts w:eastAsiaTheme="minorEastAsia"/>
        </w:rPr>
      </w:pPr>
      <w:r>
        <w:rPr>
          <w:rFonts w:eastAsiaTheme="minorEastAsia"/>
        </w:rPr>
        <w:t xml:space="preserve">Once the distributed stiffness of the beam is determined, the distributed mass of the beam may be calculated such that the beam has a first-bending natural frequency equal to that of the bridge. </w:t>
      </w:r>
      <w:r w:rsidR="00C24BD9">
        <w:rPr>
          <w:rFonts w:eastAsiaTheme="minorEastAsia"/>
        </w:rPr>
        <w:t xml:space="preserve">Mass was assumed to be uniformly distributed along the length of the beam for the </w:t>
      </w:r>
      <w:r w:rsidR="00C24BD9">
        <w:rPr>
          <w:rFonts w:eastAsiaTheme="minorEastAsia"/>
        </w:rPr>
        <w:lastRenderedPageBreak/>
        <w:t xml:space="preserve">models presented herein. </w:t>
      </w:r>
      <w:r w:rsidR="00437B77">
        <w:rPr>
          <w:rFonts w:eastAsiaTheme="minorEastAsia"/>
        </w:rPr>
        <w:t xml:space="preserve">The </w:t>
      </w:r>
      <w:r w:rsidR="004E3930">
        <w:rPr>
          <w:rFonts w:eastAsiaTheme="minorEastAsia"/>
        </w:rPr>
        <w:t>total bridge mass</w:t>
      </w:r>
      <w:r w:rsidR="002E15BF">
        <w:rPr>
          <w:rFonts w:eastAsiaTheme="minorEastAsia"/>
        </w:rPr>
        <w:t xml:space="preserve"> may therefore be </w:t>
      </w:r>
      <w:r w:rsidR="004E3930">
        <w:rPr>
          <w:rFonts w:eastAsiaTheme="minorEastAsia"/>
        </w:rPr>
        <w:t>calculated</w:t>
      </w:r>
      <w:r w:rsidR="002E15BF">
        <w:rPr>
          <w:rFonts w:eastAsiaTheme="minorEastAsia"/>
        </w:rPr>
        <w:t xml:space="preserve"> with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4E3930" w14:paraId="3050AB66" w14:textId="77777777" w:rsidTr="003252B6">
        <w:trPr>
          <w:trHeight w:val="720"/>
        </w:trPr>
        <w:tc>
          <w:tcPr>
            <w:tcW w:w="7776" w:type="dxa"/>
            <w:vAlign w:val="center"/>
          </w:tcPr>
          <w:p w14:paraId="495BE1B4" w14:textId="77777777" w:rsidR="004E3930" w:rsidRPr="004E3930" w:rsidRDefault="004E3930" w:rsidP="004E3930">
            <w:pPr>
              <w:jc w:val="center"/>
            </w:pPr>
            <m:oMathPara>
              <m:oMathParaPr>
                <m:jc m:val="center"/>
              </m:oMathParaPr>
              <m:oMath>
                <m:r>
                  <w:rPr>
                    <w:rFonts w:ascii="Cambria Math" w:hAnsi="Cambria Math"/>
                  </w:rPr>
                  <m:t>mass</m:t>
                </m:r>
                <m:r>
                  <m:rPr>
                    <m:sty m:val="p"/>
                  </m:rPr>
                  <w:rPr>
                    <w:rFonts w:ascii="Cambria Math" w:hAnsi="Cambria Math"/>
                  </w:rPr>
                  <m:t>=</m:t>
                </m:r>
                <m:f>
                  <m:fPr>
                    <m:ctrlPr>
                      <w:rPr>
                        <w:rFonts w:ascii="Cambria Math" w:hAnsi="Cambria Math"/>
                      </w:rPr>
                    </m:ctrlPr>
                  </m:fPr>
                  <m:num>
                    <m:r>
                      <w:rPr>
                        <w:rFonts w:ascii="Cambria Math" w:hAnsi="Cambria Math"/>
                      </w:rPr>
                      <m:t>EI</m:t>
                    </m:r>
                    <m:sSup>
                      <m:sSupPr>
                        <m:ctrlPr>
                          <w:rPr>
                            <w:rFonts w:ascii="Cambria Math" w:hAnsi="Cambria Math"/>
                          </w:rPr>
                        </m:ctrlPr>
                      </m:sSupPr>
                      <m:e>
                        <m:r>
                          <w:rPr>
                            <w:rFonts w:ascii="Cambria Math" w:hAnsi="Cambria Math"/>
                          </w:rPr>
                          <m:t>π</m:t>
                        </m:r>
                      </m:e>
                      <m:sup>
                        <m:r>
                          <m:rPr>
                            <m:sty m:val="p"/>
                          </m:rPr>
                          <w:rPr>
                            <w:rFonts w:ascii="Cambria Math" w:hAnsi="Cambria Math"/>
                          </w:rPr>
                          <m:t>2</m:t>
                        </m:r>
                      </m:sup>
                    </m:sSup>
                  </m:num>
                  <m:den>
                    <m:r>
                      <m:rPr>
                        <m:sty m:val="p"/>
                      </m:rPr>
                      <w:rPr>
                        <w:rFonts w:ascii="Cambria Math" w:hAnsi="Cambria Math"/>
                      </w:rPr>
                      <m:t>4</m:t>
                    </m:r>
                    <m:sSup>
                      <m:sSupPr>
                        <m:ctrlPr>
                          <w:rPr>
                            <w:rFonts w:ascii="Cambria Math" w:hAnsi="Cambria Math"/>
                          </w:rPr>
                        </m:ctrlPr>
                      </m:sSupPr>
                      <m:e>
                        <w:commentRangeStart w:id="116"/>
                        <m:r>
                          <w:rPr>
                            <w:rFonts w:ascii="Cambria Math" w:hAnsi="Cambria Math"/>
                          </w:rPr>
                          <m:t>f</m:t>
                        </m:r>
                        <w:commentRangeEnd w:id="116"/>
                        <m:r>
                          <m:rPr>
                            <m:sty m:val="p"/>
                          </m:rPr>
                          <w:rPr>
                            <w:rStyle w:val="CommentReference"/>
                          </w:rPr>
                          <w:commentReference w:id="116"/>
                        </m:r>
                      </m:e>
                      <m:sup>
                        <m:r>
                          <m:rPr>
                            <m:sty m:val="p"/>
                          </m:rPr>
                          <w:rPr>
                            <w:rFonts w:ascii="Cambria Math" w:hAnsi="Cambria Math"/>
                          </w:rPr>
                          <m:t>2</m:t>
                        </m:r>
                      </m:sup>
                    </m:sSup>
                    <m:sSup>
                      <m:sSupPr>
                        <m:ctrlPr>
                          <w:rPr>
                            <w:rFonts w:ascii="Cambria Math" w:hAnsi="Cambria Math"/>
                          </w:rPr>
                        </m:ctrlPr>
                      </m:sSupPr>
                      <m:e>
                        <m:r>
                          <w:rPr>
                            <w:rFonts w:ascii="Cambria Math" w:hAnsi="Cambria Math"/>
                          </w:rPr>
                          <m:t>L</m:t>
                        </m:r>
                      </m:e>
                      <m:sup>
                        <m:r>
                          <w:rPr>
                            <w:rFonts w:ascii="Cambria Math" w:hAnsi="Cambria Math"/>
                          </w:rPr>
                          <m:t>3</m:t>
                        </m:r>
                      </m:sup>
                    </m:sSup>
                  </m:den>
                </m:f>
              </m:oMath>
            </m:oMathPara>
          </w:p>
        </w:tc>
        <w:tc>
          <w:tcPr>
            <w:tcW w:w="864" w:type="dxa"/>
            <w:vAlign w:val="center"/>
          </w:tcPr>
          <w:p w14:paraId="64EE982C" w14:textId="77777777" w:rsidR="004E3930" w:rsidRPr="00BD6DB7" w:rsidRDefault="004E3930" w:rsidP="003252B6">
            <w:pPr>
              <w:pStyle w:val="EquationCaptions"/>
            </w:pPr>
            <w:r>
              <w:t>(</w:t>
            </w:r>
            <w:r w:rsidR="00632D06">
              <w:rPr>
                <w:noProof/>
              </w:rPr>
              <w:fldChar w:fldCharType="begin"/>
            </w:r>
            <w:r w:rsidR="00632D06">
              <w:rPr>
                <w:noProof/>
              </w:rPr>
              <w:instrText xml:space="preserve"> SEQ Equation \* ARABIC </w:instrText>
            </w:r>
            <w:r w:rsidR="00632D06">
              <w:rPr>
                <w:noProof/>
              </w:rPr>
              <w:fldChar w:fldCharType="separate"/>
            </w:r>
            <w:r w:rsidR="003252B6">
              <w:rPr>
                <w:noProof/>
              </w:rPr>
              <w:t>9</w:t>
            </w:r>
            <w:r w:rsidR="00632D06">
              <w:rPr>
                <w:noProof/>
              </w:rPr>
              <w:fldChar w:fldCharType="end"/>
            </w:r>
            <w:r w:rsidR="003252B6">
              <w:t>)</w:t>
            </w:r>
          </w:p>
        </w:tc>
      </w:tr>
    </w:tbl>
    <w:p w14:paraId="21CC329C" w14:textId="77777777" w:rsidR="003252B6" w:rsidRDefault="00B35392" w:rsidP="003252B6">
      <w:r>
        <w:rPr>
          <w:rFonts w:eastAsiaTheme="minorEastAsia"/>
        </w:rPr>
        <w:t xml:space="preserve">The vehicle is also reduced to a single degree-of-freedom based on known mass and natural frequency as described for FE simulations. </w:t>
      </w:r>
      <w:r w:rsidR="00391015">
        <w:rPr>
          <w:rFonts w:eastAsiaTheme="minorEastAsia"/>
        </w:rPr>
        <w:t xml:space="preserve">Conservative vehicles may be implemented that have mass equal to legal limits and suspension stiffness that results in a </w:t>
      </w:r>
      <w:commentRangeStart w:id="117"/>
      <w:commentRangeStart w:id="118"/>
      <w:r w:rsidR="00391015">
        <w:rPr>
          <w:rFonts w:eastAsiaTheme="minorEastAsia"/>
        </w:rPr>
        <w:t>body-bounce natural frequency approximately 10</w:t>
      </w:r>
      <w:r w:rsidR="006C0815">
        <w:rPr>
          <w:rFonts w:eastAsiaTheme="minorEastAsia"/>
        </w:rPr>
        <w:t>-20</w:t>
      </w:r>
      <w:r w:rsidR="00391015">
        <w:rPr>
          <w:rFonts w:eastAsiaTheme="minorEastAsia"/>
        </w:rPr>
        <w:t xml:space="preserve">% greater </w:t>
      </w:r>
      <w:commentRangeEnd w:id="117"/>
      <w:r w:rsidR="007E5F80">
        <w:rPr>
          <w:rStyle w:val="CommentReference"/>
        </w:rPr>
        <w:commentReference w:id="117"/>
      </w:r>
      <w:commentRangeEnd w:id="118"/>
      <w:r w:rsidR="00BB4FB2">
        <w:rPr>
          <w:rStyle w:val="CommentReference"/>
        </w:rPr>
        <w:commentReference w:id="118"/>
      </w:r>
      <w:r w:rsidR="00391015">
        <w:rPr>
          <w:rFonts w:eastAsiaTheme="minorEastAsia"/>
        </w:rPr>
        <w:t xml:space="preserve">than the bridge natural frequency. </w:t>
      </w:r>
      <w:r w:rsidR="002E15BF">
        <w:rPr>
          <w:rFonts w:eastAsiaTheme="minorEastAsia"/>
        </w:rPr>
        <w:t>The suspension spring stiffness may be calculated according to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3252B6" w14:paraId="7D9483B4" w14:textId="77777777" w:rsidTr="003252B6">
        <w:trPr>
          <w:trHeight w:val="720"/>
        </w:trPr>
        <w:tc>
          <w:tcPr>
            <w:tcW w:w="7776" w:type="dxa"/>
            <w:vAlign w:val="center"/>
          </w:tcPr>
          <w:p w14:paraId="31BE5A3F" w14:textId="77777777" w:rsidR="003252B6" w:rsidRPr="004E3930" w:rsidRDefault="00091F0D" w:rsidP="00FF3A1C">
            <w:pPr>
              <w:jc w:val="cente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veh</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2πf</m:t>
                        </m:r>
                      </m:e>
                    </m:d>
                  </m:e>
                  <m:sup>
                    <m:r>
                      <w:rPr>
                        <w:rFonts w:ascii="Cambria Math" w:eastAsiaTheme="minorEastAsia" w:hAnsi="Cambria Math"/>
                      </w:rPr>
                      <m:t>2</m:t>
                    </m:r>
                  </m:sup>
                </m:sSup>
                <m:r>
                  <w:rPr>
                    <w:rFonts w:ascii="Cambria Math" w:eastAsiaTheme="minorEastAsia" w:hAnsi="Cambria Math"/>
                  </w:rPr>
                  <m:t>*mass</m:t>
                </m:r>
              </m:oMath>
            </m:oMathPara>
          </w:p>
        </w:tc>
        <w:tc>
          <w:tcPr>
            <w:tcW w:w="864" w:type="dxa"/>
            <w:vAlign w:val="center"/>
          </w:tcPr>
          <w:p w14:paraId="6E98F8FA" w14:textId="77777777" w:rsidR="003252B6" w:rsidRPr="003252B6" w:rsidRDefault="003252B6" w:rsidP="003252B6">
            <w:pPr>
              <w:pStyle w:val="EquationCaptions"/>
            </w:pPr>
            <w:r w:rsidRPr="003252B6">
              <w:t>(</w:t>
            </w:r>
            <w:fldSimple w:instr=" SEQ Equation \* ARABIC ">
              <w:r w:rsidRPr="003252B6">
                <w:t>10</w:t>
              </w:r>
            </w:fldSimple>
            <w:r w:rsidRPr="003252B6">
              <w:t>)</w:t>
            </w:r>
          </w:p>
        </w:tc>
      </w:tr>
    </w:tbl>
    <w:p w14:paraId="458D9E61" w14:textId="77777777" w:rsidR="00B35392" w:rsidRDefault="00B35392" w:rsidP="00967B9D">
      <w:pPr>
        <w:rPr>
          <w:rFonts w:eastAsiaTheme="minorEastAsia"/>
        </w:rPr>
      </w:pPr>
      <w:r>
        <w:rPr>
          <w:rFonts w:eastAsiaTheme="minorEastAsia"/>
        </w:rPr>
        <w:t xml:space="preserve">The profile should be measured and provided in the form of </w:t>
      </w:r>
      <w:r w:rsidR="00391015">
        <w:rPr>
          <w:rFonts w:eastAsiaTheme="minorEastAsia"/>
        </w:rPr>
        <w:t xml:space="preserve">sequential </w:t>
      </w:r>
      <w:r>
        <w:rPr>
          <w:rFonts w:eastAsiaTheme="minorEastAsia"/>
        </w:rPr>
        <w:t xml:space="preserve">distance and elevation measurements. </w:t>
      </w:r>
      <w:r w:rsidR="00391015">
        <w:rPr>
          <w:rFonts w:eastAsiaTheme="minorEastAsia"/>
        </w:rPr>
        <w:t xml:space="preserve">The distance values should be monotonically increasing. </w:t>
      </w:r>
    </w:p>
    <w:p w14:paraId="6501D12B" w14:textId="77777777" w:rsidR="00C6496D" w:rsidRDefault="00A57A26" w:rsidP="00967B9D">
      <w:pPr>
        <w:rPr>
          <w:rFonts w:eastAsiaTheme="minorEastAsia"/>
        </w:rPr>
      </w:pPr>
      <w:r>
        <w:rPr>
          <w:rFonts w:eastAsiaTheme="minorEastAsia"/>
        </w:rPr>
        <w:t xml:space="preserve">With all parameter values obtained and assigned, the scenario may be simulated by stepping through </w:t>
      </w:r>
      <w:r w:rsidR="00C6496D">
        <w:rPr>
          <w:rFonts w:eastAsiaTheme="minorEastAsia"/>
        </w:rPr>
        <w:t xml:space="preserve">each time increment, solving each “state” in-turn. This is easily accomplished programmatically with a loop. </w:t>
      </w:r>
      <w:r w:rsidR="00FA2211">
        <w:rPr>
          <w:rFonts w:eastAsiaTheme="minorEastAsia"/>
        </w:rPr>
        <w:t xml:space="preserve">Full instruction on how to implement the state-space model is provided in the appendix and accompanying </w:t>
      </w:r>
      <w:r w:rsidR="00B76B18">
        <w:rPr>
          <w:rFonts w:eastAsiaTheme="minorEastAsia"/>
        </w:rPr>
        <w:t xml:space="preserve">computer </w:t>
      </w:r>
      <w:r w:rsidR="00FA2211">
        <w:rPr>
          <w:rFonts w:eastAsiaTheme="minorEastAsia"/>
        </w:rPr>
        <w:t>code is available upon request (if not already publicly available)</w:t>
      </w:r>
      <w:r w:rsidR="00B76B18">
        <w:rPr>
          <w:rFonts w:eastAsiaTheme="minorEastAsia"/>
        </w:rPr>
        <w:t xml:space="preserve">. </w:t>
      </w:r>
    </w:p>
    <w:p w14:paraId="11C247F9" w14:textId="77777777" w:rsidR="00FA2211" w:rsidRDefault="00B76B18" w:rsidP="00967B9D">
      <w:pPr>
        <w:rPr>
          <w:rFonts w:eastAsiaTheme="minorEastAsia"/>
        </w:rPr>
      </w:pPr>
      <w:r>
        <w:rPr>
          <w:rFonts w:eastAsiaTheme="minorEastAsia"/>
        </w:rPr>
        <w:t>While the state</w:t>
      </w:r>
      <w:r w:rsidR="008D03E8">
        <w:rPr>
          <w:rFonts w:eastAsiaTheme="minorEastAsia"/>
        </w:rPr>
        <w:t>-</w:t>
      </w:r>
      <w:r>
        <w:rPr>
          <w:rFonts w:eastAsiaTheme="minorEastAsia"/>
        </w:rPr>
        <w:t xml:space="preserve">space model directly computes bridge displacement, the amplification (and other response quantities) is easily computed and is </w:t>
      </w:r>
      <w:r w:rsidR="008D03E8">
        <w:rPr>
          <w:rFonts w:eastAsiaTheme="minorEastAsia"/>
        </w:rPr>
        <w:t xml:space="preserve">the </w:t>
      </w:r>
      <w:r>
        <w:rPr>
          <w:rFonts w:eastAsiaTheme="minorEastAsia"/>
        </w:rPr>
        <w:t xml:space="preserve">quantity reported in many of the supporting figures. </w:t>
      </w:r>
      <w:commentRangeStart w:id="119"/>
      <w:commentRangeStart w:id="120"/>
      <w:r>
        <w:rPr>
          <w:rFonts w:eastAsiaTheme="minorEastAsia"/>
        </w:rPr>
        <w:t>It became quickly evident that the error of these simplified models was mitigated by computing amplification rather than deflection. This is not surprising as it serves to re</w:t>
      </w:r>
      <w:r w:rsidR="008D03E8">
        <w:rPr>
          <w:rFonts w:eastAsiaTheme="minorEastAsia"/>
        </w:rPr>
        <w:t xml:space="preserve">duce the effect of bridge stiffness, a parameter which is represented in vastly different ways (3D element-level vs SDF). It should also be noted that structural responses </w:t>
      </w:r>
      <w:r w:rsidR="00C24BD9">
        <w:rPr>
          <w:rFonts w:eastAsiaTheme="minorEastAsia"/>
        </w:rPr>
        <w:t xml:space="preserve">(e.g. displacement) </w:t>
      </w:r>
      <w:r w:rsidR="008D03E8">
        <w:rPr>
          <w:rFonts w:eastAsiaTheme="minorEastAsia"/>
        </w:rPr>
        <w:lastRenderedPageBreak/>
        <w:t xml:space="preserve">should not be interpreted directly from these simplified models. </w:t>
      </w:r>
      <w:r w:rsidR="00F478B0">
        <w:rPr>
          <w:rFonts w:eastAsiaTheme="minorEastAsia"/>
        </w:rPr>
        <w:t xml:space="preserve">Rather these models </w:t>
      </w:r>
      <w:r w:rsidR="008D03E8">
        <w:rPr>
          <w:rFonts w:eastAsiaTheme="minorEastAsia"/>
        </w:rPr>
        <w:t>are intended to predict the amplification of responses</w:t>
      </w:r>
      <w:r w:rsidR="00F478B0">
        <w:rPr>
          <w:rFonts w:eastAsiaTheme="minorEastAsia"/>
        </w:rPr>
        <w:t xml:space="preserve">. </w:t>
      </w:r>
      <w:commentRangeEnd w:id="119"/>
      <w:r w:rsidR="007E5F80">
        <w:rPr>
          <w:rStyle w:val="CommentReference"/>
        </w:rPr>
        <w:commentReference w:id="119"/>
      </w:r>
      <w:commentRangeEnd w:id="120"/>
      <w:r w:rsidR="00BB4FB2">
        <w:rPr>
          <w:rStyle w:val="CommentReference"/>
        </w:rPr>
        <w:commentReference w:id="120"/>
      </w:r>
    </w:p>
    <w:p w14:paraId="654FDDC4" w14:textId="77777777" w:rsidR="00391015" w:rsidRDefault="00391015" w:rsidP="00391015">
      <w:pPr>
        <w:pStyle w:val="Heading3"/>
        <w:rPr>
          <w:rFonts w:eastAsiaTheme="minorEastAsia"/>
        </w:rPr>
      </w:pPr>
      <w:bookmarkStart w:id="121" w:name="_Toc536017966"/>
      <w:r>
        <w:rPr>
          <w:rFonts w:eastAsiaTheme="minorEastAsia"/>
        </w:rPr>
        <w:t>Validation</w:t>
      </w:r>
      <w:bookmarkEnd w:id="121"/>
    </w:p>
    <w:p w14:paraId="43FB9EE4" w14:textId="77777777" w:rsidR="0085233C" w:rsidRDefault="00C24BD9" w:rsidP="00391015">
      <w:r>
        <w:t xml:space="preserve">The models previously described were implemented in MATLAB. The models were error screened by first comparing output to FE models of corresponding beams. </w:t>
      </w:r>
      <w:r w:rsidR="0085233C">
        <w:t xml:space="preserve">Simulations were performed for which a single sprung mass traversed the beams at 720 in/sec over an artificial profile created using </w:t>
      </w:r>
      <w:commentRangeStart w:id="122"/>
      <w:r w:rsidR="0085233C">
        <w:t>ISO 8608 methods</w:t>
      </w:r>
      <w:commentRangeEnd w:id="122"/>
      <w:r w:rsidR="00B62004">
        <w:rPr>
          <w:rStyle w:val="CommentReference"/>
        </w:rPr>
        <w:commentReference w:id="122"/>
      </w:r>
      <w:r w:rsidR="0085233C">
        <w:t xml:space="preserve">. </w:t>
      </w:r>
      <w:r w:rsidR="00297DD4">
        <w:t>The bridge and vehicle models were assigned the parameters as provided in the following table. Single span and 2-span models were assigned the same parameter values.</w:t>
      </w:r>
    </w:p>
    <w:tbl>
      <w:tblPr>
        <w:tblStyle w:val="TableGrid"/>
        <w:tblW w:w="0" w:type="auto"/>
        <w:jc w:val="center"/>
        <w:tblLook w:val="04A0" w:firstRow="1" w:lastRow="0" w:firstColumn="1" w:lastColumn="0" w:noHBand="0" w:noVBand="1"/>
      </w:tblPr>
      <w:tblGrid>
        <w:gridCol w:w="3204"/>
        <w:gridCol w:w="1440"/>
        <w:gridCol w:w="873"/>
      </w:tblGrid>
      <w:tr w:rsidR="00AE07F3" w14:paraId="18BFCBD2" w14:textId="77777777" w:rsidTr="00297DD4">
        <w:trPr>
          <w:jc w:val="center"/>
        </w:trPr>
        <w:tc>
          <w:tcPr>
            <w:tcW w:w="3204" w:type="dxa"/>
          </w:tcPr>
          <w:p w14:paraId="270B5FE1" w14:textId="77777777" w:rsidR="00AE07F3" w:rsidRDefault="00AE07F3" w:rsidP="00AE07F3">
            <w:pPr>
              <w:pStyle w:val="squish"/>
            </w:pPr>
            <w:commentRangeStart w:id="123"/>
            <w:r>
              <w:t>Span</w:t>
            </w:r>
            <w:commentRangeEnd w:id="123"/>
            <w:r w:rsidR="00B62004">
              <w:rPr>
                <w:rStyle w:val="CommentReference"/>
              </w:rPr>
              <w:commentReference w:id="123"/>
            </w:r>
            <w:r>
              <w:t xml:space="preserve"> Length</w:t>
            </w:r>
            <w:r w:rsidR="00297DD4">
              <w:t xml:space="preserve"> (</w:t>
            </w:r>
            <w:r w:rsidR="00297DD4" w:rsidRPr="00297DD4">
              <w:rPr>
                <w:i/>
              </w:rPr>
              <w:t>L</w:t>
            </w:r>
            <w:r w:rsidR="00297DD4">
              <w:t>)</w:t>
            </w:r>
          </w:p>
        </w:tc>
        <w:tc>
          <w:tcPr>
            <w:tcW w:w="1440" w:type="dxa"/>
          </w:tcPr>
          <w:p w14:paraId="7A6A066A" w14:textId="77777777" w:rsidR="00AE07F3" w:rsidRDefault="00AE07F3" w:rsidP="00297DD4">
            <w:pPr>
              <w:pStyle w:val="squish"/>
              <w:jc w:val="right"/>
            </w:pPr>
            <w:r>
              <w:t>100</w:t>
            </w:r>
          </w:p>
        </w:tc>
        <w:tc>
          <w:tcPr>
            <w:tcW w:w="873" w:type="dxa"/>
          </w:tcPr>
          <w:p w14:paraId="5084FBE1" w14:textId="77777777" w:rsidR="00AE07F3" w:rsidRDefault="00AE07F3" w:rsidP="00AE07F3">
            <w:pPr>
              <w:pStyle w:val="squish"/>
            </w:pPr>
            <w:r>
              <w:t>ft</w:t>
            </w:r>
          </w:p>
        </w:tc>
      </w:tr>
      <w:tr w:rsidR="00AE07F3" w14:paraId="1A1A44E1" w14:textId="77777777" w:rsidTr="00297DD4">
        <w:trPr>
          <w:jc w:val="center"/>
        </w:trPr>
        <w:tc>
          <w:tcPr>
            <w:tcW w:w="3204" w:type="dxa"/>
          </w:tcPr>
          <w:p w14:paraId="10FAEC0B" w14:textId="77777777" w:rsidR="00AE07F3" w:rsidRDefault="00AE07F3" w:rsidP="00AE07F3">
            <w:pPr>
              <w:pStyle w:val="squish"/>
            </w:pPr>
            <w:r>
              <w:t>Distributed Mass</w:t>
            </w:r>
            <w:r w:rsidR="00A102CA">
              <w:t xml:space="preserve"> (</w:t>
            </w:r>
            <w:r w:rsidR="00A102CA" w:rsidRPr="00A102CA">
              <w:rPr>
                <w:i/>
              </w:rPr>
              <w:t>m</w:t>
            </w:r>
            <w:r w:rsidR="00A102CA" w:rsidRPr="00A102CA">
              <w:rPr>
                <w:i/>
                <w:vertAlign w:val="subscript"/>
              </w:rPr>
              <w:t>b</w:t>
            </w:r>
            <w:r w:rsidR="00A102CA" w:rsidRPr="00A102CA">
              <w:rPr>
                <w:i/>
              </w:rPr>
              <w:t>/L</w:t>
            </w:r>
            <w:r w:rsidR="00A102CA">
              <w:t>)</w:t>
            </w:r>
          </w:p>
        </w:tc>
        <w:tc>
          <w:tcPr>
            <w:tcW w:w="1440" w:type="dxa"/>
          </w:tcPr>
          <w:p w14:paraId="053E10AE" w14:textId="77777777" w:rsidR="00AE07F3" w:rsidRDefault="00A102CA" w:rsidP="00297DD4">
            <w:pPr>
              <w:pStyle w:val="squish"/>
              <w:jc w:val="right"/>
            </w:pPr>
            <w:r>
              <w:t>4.6</w:t>
            </w:r>
          </w:p>
        </w:tc>
        <w:tc>
          <w:tcPr>
            <w:tcW w:w="873" w:type="dxa"/>
          </w:tcPr>
          <w:p w14:paraId="39129CE8" w14:textId="77777777" w:rsidR="00AE07F3" w:rsidRDefault="00A102CA" w:rsidP="00AE07F3">
            <w:pPr>
              <w:pStyle w:val="squish"/>
            </w:pPr>
            <w:r>
              <w:t>kip/ft</w:t>
            </w:r>
          </w:p>
        </w:tc>
      </w:tr>
      <w:tr w:rsidR="00AE07F3" w14:paraId="6F05471F" w14:textId="77777777" w:rsidTr="00297DD4">
        <w:trPr>
          <w:jc w:val="center"/>
        </w:trPr>
        <w:tc>
          <w:tcPr>
            <w:tcW w:w="3204" w:type="dxa"/>
          </w:tcPr>
          <w:p w14:paraId="7CD121FC" w14:textId="77777777" w:rsidR="00AE07F3" w:rsidRDefault="00AE07F3" w:rsidP="00AE07F3">
            <w:pPr>
              <w:pStyle w:val="squish"/>
            </w:pPr>
            <w:r>
              <w:t>Distributed Stiffness (</w:t>
            </w:r>
            <w:r w:rsidRPr="00A102CA">
              <w:rPr>
                <w:i/>
              </w:rPr>
              <w:t>EI</w:t>
            </w:r>
            <w:r>
              <w:t>)</w:t>
            </w:r>
          </w:p>
        </w:tc>
        <w:tc>
          <w:tcPr>
            <w:tcW w:w="1440" w:type="dxa"/>
          </w:tcPr>
          <w:p w14:paraId="7E11ADDD" w14:textId="77777777" w:rsidR="00AE07F3" w:rsidRPr="00A102CA" w:rsidRDefault="00A102CA" w:rsidP="00297DD4">
            <w:pPr>
              <w:pStyle w:val="squish"/>
              <w:jc w:val="right"/>
            </w:pPr>
            <w:r>
              <w:t>7.5x10</w:t>
            </w:r>
            <w:r w:rsidRPr="00A102CA">
              <w:rPr>
                <w:vertAlign w:val="superscript"/>
              </w:rPr>
              <w:t>12</w:t>
            </w:r>
          </w:p>
        </w:tc>
        <w:tc>
          <w:tcPr>
            <w:tcW w:w="873" w:type="dxa"/>
          </w:tcPr>
          <w:p w14:paraId="0747F817" w14:textId="77777777" w:rsidR="00AE07F3" w:rsidRDefault="00A102CA" w:rsidP="00AE07F3">
            <w:pPr>
              <w:pStyle w:val="squish"/>
            </w:pPr>
            <w:r>
              <w:t>lb-in</w:t>
            </w:r>
            <w:r w:rsidRPr="00A102CA">
              <w:rPr>
                <w:vertAlign w:val="superscript"/>
              </w:rPr>
              <w:t>2</w:t>
            </w:r>
          </w:p>
        </w:tc>
      </w:tr>
      <w:tr w:rsidR="00AE07F3" w14:paraId="0F11A222" w14:textId="77777777" w:rsidTr="00297DD4">
        <w:trPr>
          <w:jc w:val="center"/>
        </w:trPr>
        <w:tc>
          <w:tcPr>
            <w:tcW w:w="3204" w:type="dxa"/>
          </w:tcPr>
          <w:p w14:paraId="38865604" w14:textId="77777777" w:rsidR="00AE07F3" w:rsidRDefault="00AE07F3" w:rsidP="00AE07F3">
            <w:pPr>
              <w:pStyle w:val="squish"/>
            </w:pPr>
            <w:r>
              <w:t>Vehicle Mass (</w:t>
            </w:r>
            <w:r w:rsidRPr="00A102CA">
              <w:rPr>
                <w:i/>
              </w:rPr>
              <w:t>m</w:t>
            </w:r>
            <w:r w:rsidRPr="00A102CA">
              <w:rPr>
                <w:i/>
                <w:vertAlign w:val="subscript"/>
              </w:rPr>
              <w:t>t</w:t>
            </w:r>
            <w:r>
              <w:t>)</w:t>
            </w:r>
          </w:p>
        </w:tc>
        <w:tc>
          <w:tcPr>
            <w:tcW w:w="1440" w:type="dxa"/>
          </w:tcPr>
          <w:p w14:paraId="149EA4B5" w14:textId="77777777" w:rsidR="00AE07F3" w:rsidRDefault="00A102CA" w:rsidP="00297DD4">
            <w:pPr>
              <w:pStyle w:val="squish"/>
              <w:jc w:val="right"/>
            </w:pPr>
            <w:r>
              <w:t>100</w:t>
            </w:r>
          </w:p>
        </w:tc>
        <w:tc>
          <w:tcPr>
            <w:tcW w:w="873" w:type="dxa"/>
          </w:tcPr>
          <w:p w14:paraId="252171A6" w14:textId="77777777" w:rsidR="00AE07F3" w:rsidRDefault="00A102CA" w:rsidP="00AE07F3">
            <w:pPr>
              <w:pStyle w:val="squish"/>
            </w:pPr>
            <w:proofErr w:type="spellStart"/>
            <w:r>
              <w:t>lb</w:t>
            </w:r>
            <w:proofErr w:type="spellEnd"/>
          </w:p>
        </w:tc>
      </w:tr>
      <w:tr w:rsidR="00AE07F3" w14:paraId="39B82E9F" w14:textId="77777777" w:rsidTr="00297DD4">
        <w:trPr>
          <w:jc w:val="center"/>
        </w:trPr>
        <w:tc>
          <w:tcPr>
            <w:tcW w:w="3204" w:type="dxa"/>
          </w:tcPr>
          <w:p w14:paraId="3285A800" w14:textId="77777777" w:rsidR="00AE07F3" w:rsidRDefault="00AE07F3" w:rsidP="00AE07F3">
            <w:pPr>
              <w:pStyle w:val="squish"/>
            </w:pPr>
            <w:r>
              <w:t>Vehicle Suspension Stiffness (</w:t>
            </w:r>
            <w:proofErr w:type="spellStart"/>
            <w:r w:rsidRPr="00A102CA">
              <w:rPr>
                <w:i/>
              </w:rPr>
              <w:t>k</w:t>
            </w:r>
            <w:r w:rsidRPr="00297DD4">
              <w:rPr>
                <w:i/>
                <w:vertAlign w:val="subscript"/>
              </w:rPr>
              <w:t>t</w:t>
            </w:r>
            <w:proofErr w:type="spellEnd"/>
            <w:r>
              <w:t>)</w:t>
            </w:r>
          </w:p>
        </w:tc>
        <w:tc>
          <w:tcPr>
            <w:tcW w:w="1440" w:type="dxa"/>
          </w:tcPr>
          <w:p w14:paraId="4C8AE3F0" w14:textId="77777777" w:rsidR="00AE07F3" w:rsidRDefault="00A102CA" w:rsidP="00297DD4">
            <w:pPr>
              <w:pStyle w:val="squish"/>
              <w:jc w:val="right"/>
            </w:pPr>
            <w:r w:rsidRPr="00A102CA">
              <w:t>63.1655</w:t>
            </w:r>
            <w:r>
              <w:t>x10</w:t>
            </w:r>
            <w:r w:rsidRPr="00A102CA">
              <w:rPr>
                <w:vertAlign w:val="superscript"/>
              </w:rPr>
              <w:t>3</w:t>
            </w:r>
          </w:p>
        </w:tc>
        <w:tc>
          <w:tcPr>
            <w:tcW w:w="873" w:type="dxa"/>
          </w:tcPr>
          <w:p w14:paraId="07574329" w14:textId="77777777" w:rsidR="00AE07F3" w:rsidRDefault="00A102CA" w:rsidP="00AE07F3">
            <w:pPr>
              <w:pStyle w:val="squish"/>
            </w:pPr>
            <w:proofErr w:type="spellStart"/>
            <w:r>
              <w:t>lb</w:t>
            </w:r>
            <w:proofErr w:type="spellEnd"/>
            <w:r>
              <w:t>/in</w:t>
            </w:r>
          </w:p>
        </w:tc>
      </w:tr>
      <w:tr w:rsidR="00AE07F3" w14:paraId="1BD9CA92" w14:textId="77777777" w:rsidTr="00297DD4">
        <w:trPr>
          <w:jc w:val="center"/>
        </w:trPr>
        <w:tc>
          <w:tcPr>
            <w:tcW w:w="3204" w:type="dxa"/>
          </w:tcPr>
          <w:p w14:paraId="69E16279" w14:textId="77777777" w:rsidR="00AE07F3" w:rsidRDefault="00AE07F3" w:rsidP="00AE07F3">
            <w:pPr>
              <w:pStyle w:val="squish"/>
            </w:pPr>
            <w:commentRangeStart w:id="124"/>
            <w:r>
              <w:t>Vehicle Damping Ratio (</w:t>
            </w:r>
            <w:r w:rsidR="00A102CA">
              <w:rPr>
                <w:rFonts w:cstheme="minorHAnsi"/>
              </w:rPr>
              <w:t>ζ</w:t>
            </w:r>
            <w:r>
              <w:t>)</w:t>
            </w:r>
          </w:p>
        </w:tc>
        <w:tc>
          <w:tcPr>
            <w:tcW w:w="1440" w:type="dxa"/>
          </w:tcPr>
          <w:p w14:paraId="068BBE90" w14:textId="77777777" w:rsidR="00AE07F3" w:rsidRDefault="00A102CA" w:rsidP="00297DD4">
            <w:pPr>
              <w:pStyle w:val="squish"/>
              <w:jc w:val="right"/>
            </w:pPr>
            <w:r>
              <w:t>10%</w:t>
            </w:r>
            <w:commentRangeEnd w:id="124"/>
            <w:r w:rsidR="00B62004">
              <w:rPr>
                <w:rStyle w:val="CommentReference"/>
              </w:rPr>
              <w:commentReference w:id="124"/>
            </w:r>
          </w:p>
        </w:tc>
        <w:tc>
          <w:tcPr>
            <w:tcW w:w="873" w:type="dxa"/>
          </w:tcPr>
          <w:p w14:paraId="3A1A3E6E" w14:textId="77777777" w:rsidR="00AE07F3" w:rsidRDefault="00AE07F3" w:rsidP="00AE07F3">
            <w:pPr>
              <w:pStyle w:val="squish"/>
            </w:pPr>
          </w:p>
        </w:tc>
      </w:tr>
    </w:tbl>
    <w:p w14:paraId="0D3CF6E5" w14:textId="77777777" w:rsidR="00632D06" w:rsidRDefault="0085233C" w:rsidP="00391015">
      <w:r>
        <w:t xml:space="preserve">Comparison of </w:t>
      </w:r>
      <w:commentRangeStart w:id="125"/>
      <w:r>
        <w:t xml:space="preserve">FEM results </w:t>
      </w:r>
      <w:commentRangeEnd w:id="125"/>
      <w:r w:rsidR="00B62004">
        <w:rPr>
          <w:rStyle w:val="CommentReference"/>
        </w:rPr>
        <w:commentReference w:id="125"/>
      </w:r>
      <w:r>
        <w:t>to state-space model results are provided by the following plots.</w:t>
      </w:r>
      <w:r>
        <w:rPr>
          <w:noProof/>
        </w:rPr>
        <w:t xml:space="preserve"> </w:t>
      </w:r>
      <w:r w:rsidR="00BB19CD">
        <w:t xml:space="preserve">Some error was expected (and observed) because the state-space models are still an approximate representation of beam behavior. That error was more pronounced for models of </w:t>
      </w:r>
      <w:commentRangeStart w:id="126"/>
      <w:commentRangeStart w:id="127"/>
      <w:r w:rsidR="00BB19CD">
        <w:t>two-span continuous beams</w:t>
      </w:r>
      <w:commentRangeEnd w:id="126"/>
      <w:r w:rsidR="00B62004">
        <w:rPr>
          <w:rStyle w:val="CommentReference"/>
        </w:rPr>
        <w:commentReference w:id="126"/>
      </w:r>
      <w:commentRangeEnd w:id="127"/>
      <w:r w:rsidR="00BB4FB2">
        <w:rPr>
          <w:rStyle w:val="CommentReference"/>
        </w:rPr>
        <w:commentReference w:id="127"/>
      </w:r>
      <w:r w:rsidR="00BB19CD">
        <w:t xml:space="preserve">. </w:t>
      </w:r>
    </w:p>
    <w:p w14:paraId="76D856FA" w14:textId="77777777" w:rsidR="00297DD4" w:rsidRDefault="00632D06" w:rsidP="00297DD4">
      <w:pPr>
        <w:keepNext/>
        <w:jc w:val="center"/>
      </w:pPr>
      <w:commentRangeStart w:id="128"/>
      <w:r>
        <w:rPr>
          <w:noProof/>
        </w:rPr>
        <w:lastRenderedPageBreak/>
        <w:drawing>
          <wp:inline distT="0" distB="0" distL="0" distR="0" wp14:anchorId="6369A740" wp14:editId="67422348">
            <wp:extent cx="4572000" cy="2286000"/>
            <wp:effectExtent l="0" t="0" r="0" b="0"/>
            <wp:docPr id="85" name="Chart 8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128"/>
      <w:r w:rsidR="00B62004">
        <w:rPr>
          <w:rStyle w:val="CommentReference"/>
        </w:rPr>
        <w:commentReference w:id="128"/>
      </w:r>
    </w:p>
    <w:p w14:paraId="648D9FF7" w14:textId="77777777" w:rsidR="00632D06" w:rsidRDefault="00297DD4" w:rsidP="00297DD4">
      <w:pPr>
        <w:pStyle w:val="Caption"/>
      </w:pPr>
      <w:r>
        <w:t xml:space="preserve">Figure </w:t>
      </w:r>
      <w:r w:rsidR="00091F0D">
        <w:rPr>
          <w:noProof/>
        </w:rPr>
        <w:fldChar w:fldCharType="begin"/>
      </w:r>
      <w:r w:rsidR="00091F0D">
        <w:rPr>
          <w:noProof/>
        </w:rPr>
        <w:instrText xml:space="preserve"> SEQ Figure \* ARABIC </w:instrText>
      </w:r>
      <w:r w:rsidR="00091F0D">
        <w:rPr>
          <w:noProof/>
        </w:rPr>
        <w:fldChar w:fldCharType="separate"/>
      </w:r>
      <w:r>
        <w:rPr>
          <w:noProof/>
        </w:rPr>
        <w:t>1</w:t>
      </w:r>
      <w:r w:rsidR="00091F0D">
        <w:rPr>
          <w:noProof/>
        </w:rPr>
        <w:fldChar w:fldCharType="end"/>
      </w:r>
      <w:r>
        <w:t>: Comparison of Single-Span Beam Model Displacement Simulations</w:t>
      </w:r>
    </w:p>
    <w:p w14:paraId="283EBD58" w14:textId="77777777" w:rsidR="00297DD4" w:rsidRDefault="00632D06" w:rsidP="00297DD4">
      <w:pPr>
        <w:keepNext/>
        <w:jc w:val="center"/>
      </w:pPr>
      <w:r>
        <w:rPr>
          <w:noProof/>
        </w:rPr>
        <w:drawing>
          <wp:inline distT="0" distB="0" distL="0" distR="0" wp14:anchorId="6F50639C" wp14:editId="7A0A4B6F">
            <wp:extent cx="4572000" cy="2286000"/>
            <wp:effectExtent l="0" t="0" r="0" b="0"/>
            <wp:docPr id="87" name="Chart 87">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F2A10E" w14:textId="77777777" w:rsidR="00632D06" w:rsidRDefault="00297DD4" w:rsidP="00297DD4">
      <w:pPr>
        <w:pStyle w:val="Caption"/>
      </w:pPr>
      <w:r>
        <w:t xml:space="preserve">Figure </w:t>
      </w:r>
      <w:r w:rsidR="00091F0D">
        <w:rPr>
          <w:noProof/>
        </w:rPr>
        <w:fldChar w:fldCharType="begin"/>
      </w:r>
      <w:r w:rsidR="00091F0D">
        <w:rPr>
          <w:noProof/>
        </w:rPr>
        <w:instrText xml:space="preserve"> SEQ Figure \* ARABIC </w:instrText>
      </w:r>
      <w:r w:rsidR="00091F0D">
        <w:rPr>
          <w:noProof/>
        </w:rPr>
        <w:fldChar w:fldCharType="separate"/>
      </w:r>
      <w:r>
        <w:rPr>
          <w:noProof/>
        </w:rPr>
        <w:t>2</w:t>
      </w:r>
      <w:r w:rsidR="00091F0D">
        <w:rPr>
          <w:noProof/>
        </w:rPr>
        <w:fldChar w:fldCharType="end"/>
      </w:r>
      <w:r>
        <w:t>: Comparison of 2-Span Beam Model Displacement Simulations</w:t>
      </w:r>
    </w:p>
    <w:p w14:paraId="3C193F86" w14:textId="77777777" w:rsidR="00FC3EEC" w:rsidRDefault="00631F33" w:rsidP="00FC3EEC">
      <w:r>
        <w:t xml:space="preserve">The disagreement evident in the </w:t>
      </w:r>
      <w:r w:rsidR="00FC3EEC">
        <w:t>preceding</w:t>
      </w:r>
      <w:r>
        <w:t xml:space="preserve"> plots may be contributed to </w:t>
      </w:r>
      <w:r w:rsidR="00DF0C77">
        <w:t>the</w:t>
      </w:r>
      <w:r>
        <w:t xml:space="preserve"> </w:t>
      </w:r>
      <w:r w:rsidR="00FC3EEC">
        <w:t>simplicity of the state-space model compared to the</w:t>
      </w:r>
      <w:r>
        <w:t xml:space="preserve"> FE mode</w:t>
      </w:r>
      <w:r w:rsidR="00FC3EEC">
        <w:t>l</w:t>
      </w:r>
      <w:r>
        <w:t xml:space="preserve">. </w:t>
      </w:r>
      <w:r w:rsidR="00FC3EEC">
        <w:t>In reducing the beam to a single degree-of-freedom, t</w:t>
      </w:r>
      <w:r>
        <w:t xml:space="preserve">he state-space model assumes all deformation occurs according the </w:t>
      </w:r>
      <w:r w:rsidR="00FC3EEC">
        <w:t xml:space="preserve">specified </w:t>
      </w:r>
      <w:r>
        <w:t>shape function</w:t>
      </w:r>
      <w:r w:rsidR="00FC3EEC">
        <w:t>. While this function is</w:t>
      </w:r>
      <w:r>
        <w:t xml:space="preserve"> accurate for the first mode of vibration</w:t>
      </w:r>
      <w:r w:rsidR="00FC3EEC">
        <w:t>,</w:t>
      </w:r>
      <w:r>
        <w:t xml:space="preserve"> </w:t>
      </w:r>
      <w:r w:rsidR="00FC3EEC">
        <w:t>it i</w:t>
      </w:r>
      <w:r>
        <w:t xml:space="preserve">s less adequate at describing the deformation due to </w:t>
      </w:r>
      <w:r w:rsidR="00DF0C77">
        <w:t>concentrated</w:t>
      </w:r>
      <w:r>
        <w:t xml:space="preserve"> load</w:t>
      </w:r>
      <w:r w:rsidR="00DF0C77">
        <w:t>ing as presented by the moving sprung mass</w:t>
      </w:r>
      <w:r>
        <w:t>.</w:t>
      </w:r>
      <w:r w:rsidR="00DF0C77">
        <w:t xml:space="preserve"> </w:t>
      </w:r>
      <w:r w:rsidR="00FC3EEC">
        <w:t xml:space="preserve">This assumption also ignores contribution from other modes. These higher modes were not included in the </w:t>
      </w:r>
      <w:r w:rsidR="00297DD4">
        <w:t xml:space="preserve">FE </w:t>
      </w:r>
      <w:r w:rsidR="00FC3EEC">
        <w:t xml:space="preserve">simulations presented in the preceding plots </w:t>
      </w:r>
      <w:r w:rsidR="00B45540">
        <w:t>to provide</w:t>
      </w:r>
      <w:r w:rsidR="00FC3EEC">
        <w:t xml:space="preserve"> a more direct comparison, but they do contribute to responses, especially those </w:t>
      </w:r>
      <w:r w:rsidR="00B45540">
        <w:t xml:space="preserve">modes </w:t>
      </w:r>
      <w:r w:rsidR="00FC3EEC">
        <w:t xml:space="preserve">with low frequencies.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4315"/>
        <w:gridCol w:w="4315"/>
      </w:tblGrid>
      <w:tr w:rsidR="00297DD4" w14:paraId="3D23C9EE" w14:textId="77777777" w:rsidTr="00297DD4">
        <w:tc>
          <w:tcPr>
            <w:tcW w:w="4428" w:type="dxa"/>
          </w:tcPr>
          <w:p w14:paraId="2FA6BC51" w14:textId="77777777" w:rsidR="00297DD4" w:rsidRDefault="00297DD4" w:rsidP="00297DD4">
            <w:pPr>
              <w:pStyle w:val="squish"/>
              <w:jc w:val="center"/>
            </w:pPr>
            <w:r>
              <w:lastRenderedPageBreak/>
              <w:t>First Bending</w:t>
            </w:r>
          </w:p>
          <w:p w14:paraId="2A933197" w14:textId="77777777" w:rsidR="00297DD4" w:rsidRDefault="00297DD4" w:rsidP="00297DD4">
            <w:pPr>
              <w:pStyle w:val="squish"/>
              <w:jc w:val="center"/>
            </w:pPr>
            <w:r>
              <w:rPr>
                <w:noProof/>
              </w:rPr>
              <w:drawing>
                <wp:inline distT="0" distB="0" distL="0" distR="0" wp14:anchorId="77FCD396" wp14:editId="394E21D8">
                  <wp:extent cx="2286000" cy="573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00" cy="573617"/>
                          </a:xfrm>
                          <a:prstGeom prst="rect">
                            <a:avLst/>
                          </a:prstGeom>
                        </pic:spPr>
                      </pic:pic>
                    </a:graphicData>
                  </a:graphic>
                </wp:inline>
              </w:drawing>
            </w:r>
          </w:p>
        </w:tc>
        <w:tc>
          <w:tcPr>
            <w:tcW w:w="4428" w:type="dxa"/>
          </w:tcPr>
          <w:p w14:paraId="6BE2303D" w14:textId="77777777" w:rsidR="00297DD4" w:rsidRDefault="00297DD4" w:rsidP="00297DD4">
            <w:pPr>
              <w:pStyle w:val="squish"/>
              <w:jc w:val="center"/>
            </w:pPr>
            <w:r>
              <w:t>Second Bending</w:t>
            </w:r>
          </w:p>
          <w:p w14:paraId="5F6191D0" w14:textId="77777777" w:rsidR="00297DD4" w:rsidRDefault="00297DD4" w:rsidP="00297DD4">
            <w:pPr>
              <w:pStyle w:val="squish"/>
              <w:keepNext/>
              <w:jc w:val="center"/>
            </w:pPr>
            <w:r>
              <w:rPr>
                <w:noProof/>
              </w:rPr>
              <w:drawing>
                <wp:inline distT="0" distB="0" distL="0" distR="0" wp14:anchorId="05753B28" wp14:editId="7D6B1F48">
                  <wp:extent cx="2286000" cy="4085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000" cy="408517"/>
                          </a:xfrm>
                          <a:prstGeom prst="rect">
                            <a:avLst/>
                          </a:prstGeom>
                        </pic:spPr>
                      </pic:pic>
                    </a:graphicData>
                  </a:graphic>
                </wp:inline>
              </w:drawing>
            </w:r>
          </w:p>
        </w:tc>
      </w:tr>
    </w:tbl>
    <w:p w14:paraId="2106827C" w14:textId="77777777" w:rsidR="00297DD4" w:rsidRDefault="00297DD4" w:rsidP="00297DD4">
      <w:pPr>
        <w:pStyle w:val="Caption"/>
      </w:pPr>
      <w:r>
        <w:t xml:space="preserve">Figure </w:t>
      </w:r>
      <w:r w:rsidR="00091F0D">
        <w:rPr>
          <w:noProof/>
        </w:rPr>
        <w:fldChar w:fldCharType="begin"/>
      </w:r>
      <w:r w:rsidR="00091F0D">
        <w:rPr>
          <w:noProof/>
        </w:rPr>
        <w:instrText xml:space="preserve"> SEQ Figure \* ARABIC </w:instrText>
      </w:r>
      <w:r w:rsidR="00091F0D">
        <w:rPr>
          <w:noProof/>
        </w:rPr>
        <w:fldChar w:fldCharType="separate"/>
      </w:r>
      <w:r>
        <w:rPr>
          <w:noProof/>
        </w:rPr>
        <w:t>3</w:t>
      </w:r>
      <w:r w:rsidR="00091F0D">
        <w:rPr>
          <w:noProof/>
        </w:rPr>
        <w:fldChar w:fldCharType="end"/>
      </w:r>
      <w:r>
        <w:t>: First Two Mode Shapes for 2-Span Continuous Beam</w:t>
      </w:r>
    </w:p>
    <w:p w14:paraId="11C88C6B" w14:textId="77777777" w:rsidR="00FC3EEC" w:rsidRDefault="00FC3EEC" w:rsidP="00FC3EEC">
      <w:r>
        <w:t>Due to the nature of two-span continuous bridges, the second bending mode</w:t>
      </w:r>
      <w:r w:rsidR="00962E6C">
        <w:t xml:space="preserve"> (illustrated in the above image)</w:t>
      </w:r>
      <w:r>
        <w:t xml:space="preserve"> is likely to occur at a frequency </w:t>
      </w:r>
      <w:r w:rsidR="00B45540">
        <w:t>near</w:t>
      </w:r>
      <w:r>
        <w:t xml:space="preserve"> to th</w:t>
      </w:r>
      <w:r w:rsidR="00B45540">
        <w:t>at of the</w:t>
      </w:r>
      <w:r>
        <w:t xml:space="preserve"> first</w:t>
      </w:r>
      <w:r w:rsidR="00B45540">
        <w:t>-bending mode. Thus, simulations that only consider the first mode will suffer greater inaccuracy when performed for two-span continuous bridges. The following plot compares the FE simulation of the two-span beam model with only the first mode included, and with the first five modes included.</w:t>
      </w:r>
    </w:p>
    <w:p w14:paraId="55BF8F48" w14:textId="77777777" w:rsidR="00631F33" w:rsidRDefault="00B45540" w:rsidP="00B45540">
      <w:pPr>
        <w:jc w:val="center"/>
      </w:pPr>
      <w:commentRangeStart w:id="129"/>
      <w:commentRangeStart w:id="130"/>
      <w:r>
        <w:rPr>
          <w:noProof/>
        </w:rPr>
        <w:drawing>
          <wp:inline distT="0" distB="0" distL="0" distR="0" wp14:anchorId="119BFE60" wp14:editId="287A6E09">
            <wp:extent cx="4572000" cy="2369820"/>
            <wp:effectExtent l="0" t="0" r="0" b="11430"/>
            <wp:docPr id="89" name="Chart 89">
              <a:extLst xmlns:a="http://schemas.openxmlformats.org/drawingml/2006/main">
                <a:ext uri="{FF2B5EF4-FFF2-40B4-BE49-F238E27FC236}">
                  <a16:creationId xmlns:a16="http://schemas.microsoft.com/office/drawing/2014/main" id="{ECB504A6-D0D6-4688-AE0E-BCC51682FA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commentRangeEnd w:id="129"/>
      <w:r w:rsidR="00892930">
        <w:rPr>
          <w:rStyle w:val="CommentReference"/>
        </w:rPr>
        <w:commentReference w:id="129"/>
      </w:r>
      <w:commentRangeEnd w:id="130"/>
      <w:r w:rsidR="00BB4FB2">
        <w:rPr>
          <w:rStyle w:val="CommentReference"/>
        </w:rPr>
        <w:commentReference w:id="130"/>
      </w:r>
    </w:p>
    <w:p w14:paraId="30E88FA7" w14:textId="77777777" w:rsidR="00962E6C" w:rsidRDefault="00962E6C" w:rsidP="00962E6C">
      <w:r>
        <w:t>The above plot illustrates the inadequacy of a two-span model that includes only the first mode of vibration. However, the purpose of the simplified model proposed herein is to estimate dynamic amplification rather than accurately predict displacement. The</w:t>
      </w:r>
      <w:r w:rsidR="00B70742">
        <w:t xml:space="preserve"> ability of the model to perform in this regard is next investigated.</w:t>
      </w:r>
    </w:p>
    <w:p w14:paraId="64DBD2FB" w14:textId="77777777" w:rsidR="00302F4B" w:rsidRPr="00302F4B" w:rsidRDefault="00302F4B" w:rsidP="00302F4B">
      <w:pPr>
        <w:pStyle w:val="Heading3"/>
      </w:pPr>
      <w:r>
        <w:t>Performance Assessment</w:t>
      </w:r>
    </w:p>
    <w:p w14:paraId="6039D4CD" w14:textId="77777777" w:rsidR="000E334A" w:rsidRDefault="000E334A" w:rsidP="00391015">
      <w:r>
        <w:t xml:space="preserve">It is always preferable to measure a model against ground truth values, which in this case would be the dynamic amplification as recorded on an actual structure. However, </w:t>
      </w:r>
      <w:r w:rsidR="00B70742">
        <w:t xml:space="preserve">the number of sample structures </w:t>
      </w:r>
      <w:r>
        <w:t xml:space="preserve">that have been instrumented for the determination of dynamic amplification </w:t>
      </w:r>
      <w:r>
        <w:lastRenderedPageBreak/>
        <w:t>and have also had their profile measured</w:t>
      </w:r>
      <w:r w:rsidR="00B70742">
        <w:t xml:space="preserve"> is very limited</w:t>
      </w:r>
      <w:r>
        <w:t xml:space="preserve">. There are simply too few samples from real structures to adequately assess the performance of the state-space models. </w:t>
      </w:r>
      <w:r w:rsidR="00170A6F">
        <w:t xml:space="preserve"> </w:t>
      </w:r>
      <w:commentRangeStart w:id="131"/>
      <w:r w:rsidR="00170A6F">
        <w:t xml:space="preserve">As a result, the performance of the state-space models was evaluated by comparing the dynamic amplification predicted by the model to that predicted by a 3D FE model. </w:t>
      </w:r>
      <w:commentRangeEnd w:id="131"/>
      <w:r w:rsidR="000D7031">
        <w:rPr>
          <w:rStyle w:val="CommentReference"/>
        </w:rPr>
        <w:commentReference w:id="131"/>
      </w:r>
    </w:p>
    <w:p w14:paraId="25A5B2B6" w14:textId="77777777" w:rsidR="0037187D" w:rsidRDefault="0037187D" w:rsidP="0037187D">
      <w:pPr>
        <w:pStyle w:val="Heading4"/>
      </w:pPr>
      <w:r>
        <w:t>Bridge Models</w:t>
      </w:r>
    </w:p>
    <w:p w14:paraId="60C5BBB8" w14:textId="77777777" w:rsidR="00791406" w:rsidRDefault="00791406" w:rsidP="00791406">
      <w:r>
        <w:t xml:space="preserve">A total of six test-case models were created </w:t>
      </w:r>
      <w:r w:rsidR="00B70742">
        <w:t xml:space="preserve">with </w:t>
      </w:r>
      <w:r>
        <w:t xml:space="preserve">varied geometry and stiffness while remaining representative of real structures. </w:t>
      </w:r>
      <w:commentRangeStart w:id="132"/>
      <w:r>
        <w:t xml:space="preserve">This was accomplished by basing the models on existing bridges. These bridges have varying length, width and skew. Furthermore, the dynamics of the bridges had been determined from previous field </w:t>
      </w:r>
      <w:r w:rsidR="009720FF">
        <w:t>tests and</w:t>
      </w:r>
      <w:r>
        <w:t xml:space="preserve"> have first natural frequencies ranging from 2 to 10 Hz. A single-span model and </w:t>
      </w:r>
      <w:r w:rsidR="00F40CA2">
        <w:t xml:space="preserve">a </w:t>
      </w:r>
      <w:r>
        <w:t xml:space="preserve">two-span continuous model were created based on each of the three case structures. </w:t>
      </w:r>
      <w:r w:rsidR="00F40CA2">
        <w:t>The plate eccentric-beam model type was employed for these FE models</w:t>
      </w:r>
      <w:r w:rsidR="009720FF">
        <w:t xml:space="preserve"> as described in the first part of this paper</w:t>
      </w:r>
      <w:r w:rsidR="00F40CA2">
        <w:t xml:space="preserve">. </w:t>
      </w:r>
      <w:commentRangeEnd w:id="132"/>
      <w:r w:rsidR="000D7031">
        <w:rPr>
          <w:rStyle w:val="CommentReference"/>
        </w:rPr>
        <w:commentReference w:id="132"/>
      </w:r>
    </w:p>
    <w:p w14:paraId="1CBF6640" w14:textId="77777777" w:rsidR="00791406" w:rsidRDefault="00791406" w:rsidP="00791406">
      <w:r>
        <w:t>Road profiles were assigned to a line that define</w:t>
      </w:r>
      <w:r w:rsidR="00B70742">
        <w:t>d</w:t>
      </w:r>
      <w:r>
        <w:t xml:space="preserve"> the vehicle path of travel. The </w:t>
      </w:r>
      <w:r w:rsidR="009720FF">
        <w:t>deck</w:t>
      </w:r>
      <w:r>
        <w:t xml:space="preserve"> width of some models was great enough to accommodate multiple lanes and therefore multiple paths of travel were defined. Each vehicle path included an approach length of 320 feet. This approach length is more than sufficient to account for</w:t>
      </w:r>
      <w:r w:rsidR="009720FF">
        <w:t xml:space="preserve"> the</w:t>
      </w:r>
      <w:r>
        <w:t xml:space="preserve"> vehicle</w:t>
      </w:r>
      <w:r w:rsidR="009720FF">
        <w:t>’s</w:t>
      </w:r>
      <w:r>
        <w:t xml:space="preserve"> initial conditions</w:t>
      </w:r>
      <w:r w:rsidR="009720FF">
        <w:t xml:space="preserve"> (</w:t>
      </w:r>
      <w:proofErr w:type="gramStart"/>
      <w:r w:rsidR="009720FF">
        <w:t>20 meter</w:t>
      </w:r>
      <w:proofErr w:type="gramEnd"/>
      <w:r w:rsidR="009720FF">
        <w:t xml:space="preserve"> minimum as recommended by </w:t>
      </w:r>
      <w:r w:rsidR="009720FF">
        <w:rPr>
          <w:b/>
        </w:rPr>
        <w:t>xx</w:t>
      </w:r>
      <w:r w:rsidR="009720FF">
        <w:t>)</w:t>
      </w:r>
      <w:r>
        <w:t>.</w:t>
      </w:r>
      <w:r w:rsidRPr="00791406">
        <w:t xml:space="preserve"> </w:t>
      </w:r>
    </w:p>
    <w:p w14:paraId="75C26802" w14:textId="77777777" w:rsidR="00630909" w:rsidRDefault="00630909" w:rsidP="00791406">
      <w:r>
        <w:t xml:space="preserve">Linear transient dynamic analyses of the moving mass were performed using LUSAS’ </w:t>
      </w:r>
      <w:proofErr w:type="spellStart"/>
      <w:r>
        <w:t>IMDPlus</w:t>
      </w:r>
      <w:proofErr w:type="spellEnd"/>
      <w:r w:rsidR="00D12705">
        <w:t>. This product option features several Interactive Modal Dynamics techniques; the relevant portion is described below.</w:t>
      </w:r>
    </w:p>
    <w:p w14:paraId="3E1D0EDC" w14:textId="77777777" w:rsidR="00D12705" w:rsidRDefault="00D12705" w:rsidP="00D12705">
      <w:pPr>
        <w:pStyle w:val="Quote"/>
        <w:jc w:val="both"/>
        <w:rPr>
          <w:shd w:val="clear" w:color="auto" w:fill="FFFFFF"/>
        </w:rPr>
      </w:pPr>
      <w:r>
        <w:rPr>
          <w:shd w:val="clear" w:color="auto" w:fill="FFFFFF"/>
        </w:rPr>
        <w:t xml:space="preserve">An </w:t>
      </w:r>
      <w:proofErr w:type="spellStart"/>
      <w:r>
        <w:rPr>
          <w:shd w:val="clear" w:color="auto" w:fill="FFFFFF"/>
        </w:rPr>
        <w:t>IMDPlus</w:t>
      </w:r>
      <w:proofErr w:type="spellEnd"/>
      <w:r>
        <w:rPr>
          <w:shd w:val="clear" w:color="auto" w:fill="FFFFFF"/>
        </w:rPr>
        <w:t xml:space="preserve"> analysis uses conventional eigenvalue analyses to obtain the undamped modes of vibration for a structure over the frequency range of interest. The modal response in the form of frequencies, participation factors </w:t>
      </w:r>
      <w:r>
        <w:rPr>
          <w:shd w:val="clear" w:color="auto" w:fill="FFFFFF"/>
        </w:rPr>
        <w:lastRenderedPageBreak/>
        <w:t xml:space="preserve">and eigenvectors, together with the moving mass vehicle loads, enable </w:t>
      </w:r>
      <w:proofErr w:type="spellStart"/>
      <w:r>
        <w:rPr>
          <w:shd w:val="clear" w:color="auto" w:fill="FFFFFF"/>
        </w:rPr>
        <w:t>IMDPlus</w:t>
      </w:r>
      <w:proofErr w:type="spellEnd"/>
      <w:r>
        <w:rPr>
          <w:shd w:val="clear" w:color="auto" w:fill="FFFFFF"/>
        </w:rPr>
        <w:t xml:space="preserve"> to compute the dynamic response for each mode of vibration. The assumption of linear structural </w:t>
      </w:r>
      <w:r w:rsidR="00B70742">
        <w:rPr>
          <w:shd w:val="clear" w:color="auto" w:fill="FFFFFF"/>
        </w:rPr>
        <w:t>behavior</w:t>
      </w:r>
      <w:r>
        <w:rPr>
          <w:shd w:val="clear" w:color="auto" w:fill="FFFFFF"/>
        </w:rPr>
        <w:t xml:space="preserve"> allows the </w:t>
      </w:r>
      <w:proofErr w:type="spellStart"/>
      <w:r>
        <w:rPr>
          <w:shd w:val="clear" w:color="auto" w:fill="FFFFFF"/>
        </w:rPr>
        <w:t>IMDPlus</w:t>
      </w:r>
      <w:proofErr w:type="spellEnd"/>
      <w:r>
        <w:rPr>
          <w:shd w:val="clear" w:color="auto" w:fill="FFFFFF"/>
        </w:rPr>
        <w:t xml:space="preserve"> facility to </w:t>
      </w:r>
      <w:r w:rsidR="00B70742">
        <w:rPr>
          <w:shd w:val="clear" w:color="auto" w:fill="FFFFFF"/>
        </w:rPr>
        <w:t>utilize</w:t>
      </w:r>
      <w:r>
        <w:rPr>
          <w:shd w:val="clear" w:color="auto" w:fill="FFFFFF"/>
        </w:rPr>
        <w:t xml:space="preserve"> linear superposition methods to calculate the total response of the structure from each of the contributing frequencies. </w:t>
      </w:r>
    </w:p>
    <w:p w14:paraId="7BCFEAC1" w14:textId="77777777" w:rsidR="00D12705" w:rsidRDefault="00A77260" w:rsidP="00791406">
      <w:r>
        <w:t>The simulation assumptions and limitations inherent to this solver are as follows.</w:t>
      </w:r>
    </w:p>
    <w:p w14:paraId="726DF056" w14:textId="77777777" w:rsidR="00A77260" w:rsidRDefault="00A77260" w:rsidP="00A77260">
      <w:pPr>
        <w:pStyle w:val="ListParagraph"/>
        <w:numPr>
          <w:ilvl w:val="0"/>
          <w:numId w:val="17"/>
        </w:numPr>
      </w:pPr>
      <w:r>
        <w:t>The system is linear in terms of geometry, material properties and boundary conditions.</w:t>
      </w:r>
    </w:p>
    <w:p w14:paraId="7EAA07C1" w14:textId="77777777" w:rsidR="00A77260" w:rsidRDefault="00A77260" w:rsidP="00A77260">
      <w:pPr>
        <w:pStyle w:val="ListParagraph"/>
        <w:numPr>
          <w:ilvl w:val="0"/>
          <w:numId w:val="17"/>
        </w:numPr>
      </w:pPr>
      <w:r>
        <w:t xml:space="preserve">There is no cross-coupling of modes caused by the damping matrix. This is reasonable for all but the most highly damped structures or applications. </w:t>
      </w:r>
    </w:p>
    <w:p w14:paraId="5BF86256" w14:textId="77777777" w:rsidR="00A77260" w:rsidRDefault="00A77260" w:rsidP="00A77260">
      <w:pPr>
        <w:pStyle w:val="ListParagraph"/>
        <w:numPr>
          <w:ilvl w:val="0"/>
          <w:numId w:val="17"/>
        </w:numPr>
      </w:pPr>
      <w:r>
        <w:t xml:space="preserve">Critical Damping ratios of 100% or more are not permitted due to the solution of the time domain response of the structure using either the </w:t>
      </w:r>
      <w:proofErr w:type="spellStart"/>
      <w:r>
        <w:t>Hilber</w:t>
      </w:r>
      <w:proofErr w:type="spellEnd"/>
      <w:r>
        <w:t>–Hughes-Taylor (HHT) method or Duhamel’s Integral.</w:t>
      </w:r>
    </w:p>
    <w:p w14:paraId="62E15462" w14:textId="77777777" w:rsidR="00A77260" w:rsidRDefault="00A77260" w:rsidP="00A77260">
      <w:pPr>
        <w:pStyle w:val="ListParagraph"/>
        <w:numPr>
          <w:ilvl w:val="0"/>
          <w:numId w:val="17"/>
        </w:numPr>
      </w:pPr>
      <w:r>
        <w:t xml:space="preserve">There is no loss of contact between the </w:t>
      </w:r>
      <w:proofErr w:type="spellStart"/>
      <w:r>
        <w:t>unsprung</w:t>
      </w:r>
      <w:proofErr w:type="spellEnd"/>
      <w:r>
        <w:t xml:space="preserve"> masses (wheels) of the spring-mass systems and the structure at any time during the analysis</w:t>
      </w:r>
    </w:p>
    <w:p w14:paraId="796F16F4" w14:textId="77777777" w:rsidR="00A77260" w:rsidRDefault="00A77260" w:rsidP="00A77260">
      <w:pPr>
        <w:pStyle w:val="ListParagraph"/>
        <w:numPr>
          <w:ilvl w:val="0"/>
          <w:numId w:val="17"/>
        </w:numPr>
      </w:pPr>
      <w:r>
        <w:t xml:space="preserve">Only vertical motion of the spring-mass systems is considered in a moving mass analysis. </w:t>
      </w:r>
    </w:p>
    <w:p w14:paraId="35D0894D" w14:textId="77777777" w:rsidR="00A77260" w:rsidRDefault="00A77260" w:rsidP="00A77260">
      <w:pPr>
        <w:pStyle w:val="ListParagraph"/>
        <w:numPr>
          <w:ilvl w:val="0"/>
          <w:numId w:val="17"/>
        </w:numPr>
      </w:pPr>
      <w:r>
        <w:t>Mass of the spring-mass systems are not included in the eigenvalue solution</w:t>
      </w:r>
    </w:p>
    <w:p w14:paraId="1C300FCA" w14:textId="77777777" w:rsidR="00791406" w:rsidRDefault="00791406" w:rsidP="00791406">
      <w:pPr>
        <w:pStyle w:val="Heading5"/>
      </w:pPr>
      <w:bookmarkStart w:id="133" w:name="_140ft._Bridge"/>
      <w:bookmarkEnd w:id="133"/>
      <w:r>
        <w:t>140ft. Bridge</w:t>
      </w:r>
    </w:p>
    <w:p w14:paraId="7ADA706D" w14:textId="77777777" w:rsidR="00791406" w:rsidRDefault="00791406" w:rsidP="00791406">
      <w:r>
        <w:t>The 140 ft span models were based on the geometry of the bridge presented in the first part of this paper—a multi-girder highway bridge with steel plate girders. Simple beam elements were used in place of the cross-frame diaphragms that existed on the actual bridge, but the beam elements were assigned stiffness values such that butterfly modes matched those for the real structure, thereby assuring the transverse stiffness was adequately represented in the model.</w:t>
      </w:r>
    </w:p>
    <w:p w14:paraId="291800B5" w14:textId="77777777" w:rsidR="00791406" w:rsidRDefault="00791406" w:rsidP="00791406">
      <w:r>
        <w:t xml:space="preserve">The first natural frequency of the models was 2.08 Hz. </w:t>
      </w:r>
      <w:r w:rsidR="008E36C9">
        <w:t>The</w:t>
      </w:r>
      <w:r>
        <w:t xml:space="preserve"> path of travel was defined over the first interior girder. </w:t>
      </w:r>
      <w:r>
        <w:rPr>
          <w:rFonts w:ascii="Helvetica" w:hAnsi="Helvetica"/>
          <w:color w:val="000000"/>
          <w:sz w:val="20"/>
          <w:szCs w:val="20"/>
          <w:shd w:val="clear" w:color="auto" w:fill="FFFFFF"/>
        </w:rPr>
        <w:t>The midspan displacements of that girder due to twin point loads</w:t>
      </w:r>
      <w:r w:rsidR="00B70742">
        <w:rPr>
          <w:rFonts w:ascii="Helvetica" w:hAnsi="Helvetica"/>
          <w:color w:val="000000"/>
          <w:sz w:val="20"/>
          <w:szCs w:val="20"/>
          <w:shd w:val="clear" w:color="auto" w:fill="FFFFFF"/>
        </w:rPr>
        <w:t xml:space="preserve"> totaling 1 lb.,</w:t>
      </w:r>
      <w:r>
        <w:rPr>
          <w:rFonts w:ascii="Helvetica" w:hAnsi="Helvetica"/>
          <w:color w:val="000000"/>
          <w:sz w:val="20"/>
          <w:szCs w:val="20"/>
          <w:shd w:val="clear" w:color="auto" w:fill="FFFFFF"/>
        </w:rPr>
        <w:t xml:space="preserve"> spaced 6’ apart at </w:t>
      </w:r>
      <w:r w:rsidR="00B70742">
        <w:rPr>
          <w:rFonts w:ascii="Helvetica" w:hAnsi="Helvetica"/>
          <w:color w:val="000000"/>
          <w:sz w:val="20"/>
          <w:szCs w:val="20"/>
          <w:shd w:val="clear" w:color="auto" w:fill="FFFFFF"/>
        </w:rPr>
        <w:t>midspan on the vehicle path</w:t>
      </w:r>
      <w:r>
        <w:rPr>
          <w:rFonts w:ascii="Helvetica" w:hAnsi="Helvetica"/>
          <w:color w:val="000000"/>
          <w:sz w:val="20"/>
          <w:szCs w:val="20"/>
          <w:shd w:val="clear" w:color="auto" w:fill="FFFFFF"/>
        </w:rPr>
        <w:t xml:space="preserve"> are given below.</w:t>
      </w:r>
      <w:r w:rsidR="008E36C9">
        <w:rPr>
          <w:rFonts w:ascii="Helvetica" w:hAnsi="Helvetica"/>
          <w:color w:val="000000"/>
          <w:sz w:val="20"/>
          <w:szCs w:val="20"/>
          <w:shd w:val="clear" w:color="auto" w:fill="FFFFFF"/>
        </w:rPr>
        <w:t xml:space="preserve"> These values were used to compute equivalent EI values for implementing the state-space models as described previously.</w:t>
      </w:r>
    </w:p>
    <w:tbl>
      <w:tblPr>
        <w:tblStyle w:val="TableGrid"/>
        <w:tblW w:w="8174" w:type="dxa"/>
        <w:jc w:val="center"/>
        <w:tblLook w:val="04A0" w:firstRow="1" w:lastRow="0" w:firstColumn="1" w:lastColumn="0" w:noHBand="0" w:noVBand="1"/>
      </w:tblPr>
      <w:tblGrid>
        <w:gridCol w:w="1729"/>
        <w:gridCol w:w="1363"/>
        <w:gridCol w:w="995"/>
        <w:gridCol w:w="1729"/>
        <w:gridCol w:w="1363"/>
        <w:gridCol w:w="995"/>
      </w:tblGrid>
      <w:tr w:rsidR="008E36C9" w14:paraId="5A259CB5" w14:textId="77777777" w:rsidTr="008E36C9">
        <w:trPr>
          <w:jc w:val="center"/>
        </w:trPr>
        <w:tc>
          <w:tcPr>
            <w:tcW w:w="4087" w:type="dxa"/>
            <w:gridSpan w:val="3"/>
          </w:tcPr>
          <w:p w14:paraId="18DFE404" w14:textId="77777777" w:rsidR="008E36C9" w:rsidRDefault="008E36C9" w:rsidP="008E36C9">
            <w:pPr>
              <w:pStyle w:val="squish"/>
              <w:jc w:val="center"/>
            </w:pPr>
            <w:r>
              <w:t>1-span</w:t>
            </w:r>
          </w:p>
        </w:tc>
        <w:tc>
          <w:tcPr>
            <w:tcW w:w="4087" w:type="dxa"/>
            <w:gridSpan w:val="3"/>
          </w:tcPr>
          <w:p w14:paraId="603B3323" w14:textId="77777777" w:rsidR="008E36C9" w:rsidRDefault="008E36C9" w:rsidP="008E36C9">
            <w:pPr>
              <w:pStyle w:val="squish"/>
              <w:jc w:val="center"/>
            </w:pPr>
            <w:r>
              <w:t>2-span</w:t>
            </w:r>
          </w:p>
        </w:tc>
      </w:tr>
      <w:tr w:rsidR="008E36C9" w14:paraId="42904258" w14:textId="77777777" w:rsidTr="008E36C9">
        <w:trPr>
          <w:jc w:val="center"/>
        </w:trPr>
        <w:tc>
          <w:tcPr>
            <w:tcW w:w="1729" w:type="dxa"/>
          </w:tcPr>
          <w:p w14:paraId="6FF9A12B" w14:textId="77777777" w:rsidR="008E36C9" w:rsidRDefault="008E36C9" w:rsidP="008E36C9">
            <w:pPr>
              <w:pStyle w:val="squish"/>
            </w:pPr>
          </w:p>
        </w:tc>
        <w:tc>
          <w:tcPr>
            <w:tcW w:w="1363" w:type="dxa"/>
          </w:tcPr>
          <w:p w14:paraId="56A8F185" w14:textId="77777777" w:rsidR="008E36C9" w:rsidRPr="00222E34" w:rsidRDefault="008E36C9" w:rsidP="008E36C9">
            <w:pPr>
              <w:pStyle w:val="squish"/>
              <w:jc w:val="center"/>
            </w:pPr>
            <w:r>
              <w:t>in/</w:t>
            </w:r>
            <w:proofErr w:type="spellStart"/>
            <w:r>
              <w:t>lb</w:t>
            </w:r>
            <w:proofErr w:type="spellEnd"/>
          </w:p>
        </w:tc>
        <w:tc>
          <w:tcPr>
            <w:tcW w:w="995" w:type="dxa"/>
          </w:tcPr>
          <w:p w14:paraId="2A4661BF" w14:textId="77777777" w:rsidR="008E36C9" w:rsidRDefault="008E36C9" w:rsidP="008E36C9">
            <w:pPr>
              <w:pStyle w:val="squish"/>
              <w:jc w:val="center"/>
            </w:pPr>
            <w:proofErr w:type="spellStart"/>
            <w:r>
              <w:t>lb</w:t>
            </w:r>
            <w:proofErr w:type="spellEnd"/>
            <w:r>
              <w:t>/in</w:t>
            </w:r>
          </w:p>
        </w:tc>
        <w:tc>
          <w:tcPr>
            <w:tcW w:w="1729" w:type="dxa"/>
          </w:tcPr>
          <w:p w14:paraId="69209B79" w14:textId="77777777" w:rsidR="008E36C9" w:rsidRDefault="008E36C9" w:rsidP="008E36C9">
            <w:pPr>
              <w:pStyle w:val="squish"/>
            </w:pPr>
          </w:p>
        </w:tc>
        <w:tc>
          <w:tcPr>
            <w:tcW w:w="1363" w:type="dxa"/>
          </w:tcPr>
          <w:p w14:paraId="22F96EEA" w14:textId="77777777" w:rsidR="008E36C9" w:rsidRPr="00222E34" w:rsidRDefault="008E36C9" w:rsidP="008E36C9">
            <w:pPr>
              <w:pStyle w:val="squish"/>
              <w:jc w:val="center"/>
            </w:pPr>
            <w:r>
              <w:t>in/</w:t>
            </w:r>
            <w:proofErr w:type="spellStart"/>
            <w:r>
              <w:t>lb</w:t>
            </w:r>
            <w:proofErr w:type="spellEnd"/>
          </w:p>
        </w:tc>
        <w:tc>
          <w:tcPr>
            <w:tcW w:w="995" w:type="dxa"/>
          </w:tcPr>
          <w:p w14:paraId="5620C772" w14:textId="77777777" w:rsidR="008E36C9" w:rsidRDefault="008E36C9" w:rsidP="008E36C9">
            <w:pPr>
              <w:pStyle w:val="squish"/>
              <w:jc w:val="center"/>
            </w:pPr>
            <w:proofErr w:type="spellStart"/>
            <w:r>
              <w:t>lb</w:t>
            </w:r>
            <w:proofErr w:type="spellEnd"/>
            <w:r>
              <w:t>/in</w:t>
            </w:r>
          </w:p>
        </w:tc>
      </w:tr>
      <w:tr w:rsidR="008E36C9" w14:paraId="05DBF770" w14:textId="77777777" w:rsidTr="008E36C9">
        <w:trPr>
          <w:jc w:val="center"/>
        </w:trPr>
        <w:tc>
          <w:tcPr>
            <w:tcW w:w="1729" w:type="dxa"/>
          </w:tcPr>
          <w:p w14:paraId="334E1352" w14:textId="77777777" w:rsidR="008E36C9" w:rsidRDefault="008E36C9" w:rsidP="008E36C9">
            <w:pPr>
              <w:pStyle w:val="squish"/>
            </w:pPr>
            <w:r>
              <w:t>Path 1, Girder 2</w:t>
            </w:r>
          </w:p>
        </w:tc>
        <w:tc>
          <w:tcPr>
            <w:tcW w:w="1363" w:type="dxa"/>
          </w:tcPr>
          <w:p w14:paraId="5547F31A" w14:textId="77777777" w:rsidR="008E36C9" w:rsidRDefault="008E36C9" w:rsidP="008E36C9">
            <w:pPr>
              <w:pStyle w:val="squish"/>
              <w:jc w:val="center"/>
            </w:pPr>
            <w:r w:rsidRPr="00474413">
              <w:t>-4.49887E-6</w:t>
            </w:r>
          </w:p>
        </w:tc>
        <w:tc>
          <w:tcPr>
            <w:tcW w:w="995" w:type="dxa"/>
          </w:tcPr>
          <w:p w14:paraId="4445FCC5" w14:textId="77777777" w:rsidR="008E36C9" w:rsidRDefault="008E36C9" w:rsidP="008E36C9">
            <w:pPr>
              <w:pStyle w:val="squish"/>
              <w:jc w:val="center"/>
            </w:pPr>
            <w:r>
              <w:t>222278</w:t>
            </w:r>
          </w:p>
        </w:tc>
        <w:tc>
          <w:tcPr>
            <w:tcW w:w="1729" w:type="dxa"/>
          </w:tcPr>
          <w:p w14:paraId="4BFEE09E" w14:textId="77777777" w:rsidR="008E36C9" w:rsidRDefault="008E36C9" w:rsidP="008E36C9">
            <w:pPr>
              <w:pStyle w:val="squish"/>
            </w:pPr>
            <w:r>
              <w:t>Path 1, Girder 2</w:t>
            </w:r>
          </w:p>
        </w:tc>
        <w:tc>
          <w:tcPr>
            <w:tcW w:w="1363" w:type="dxa"/>
          </w:tcPr>
          <w:p w14:paraId="0BFBD914" w14:textId="77777777" w:rsidR="008E36C9" w:rsidRPr="00B42871" w:rsidRDefault="008E36C9" w:rsidP="008E36C9">
            <w:pPr>
              <w:pStyle w:val="squish"/>
              <w:jc w:val="center"/>
            </w:pPr>
            <w:r w:rsidRPr="00474413">
              <w:t>-4.04871E-6</w:t>
            </w:r>
          </w:p>
        </w:tc>
        <w:tc>
          <w:tcPr>
            <w:tcW w:w="995" w:type="dxa"/>
          </w:tcPr>
          <w:p w14:paraId="57C39946" w14:textId="77777777" w:rsidR="008E36C9" w:rsidRPr="00474413" w:rsidRDefault="008E36C9" w:rsidP="008E36C9">
            <w:pPr>
              <w:pStyle w:val="squish"/>
              <w:jc w:val="center"/>
            </w:pPr>
            <w:r>
              <w:t>246992</w:t>
            </w:r>
          </w:p>
        </w:tc>
      </w:tr>
    </w:tbl>
    <w:p w14:paraId="62B03178" w14:textId="77777777" w:rsidR="008E36C9" w:rsidRDefault="008E36C9" w:rsidP="008E36C9">
      <w:pPr>
        <w:pStyle w:val="Heading5"/>
      </w:pPr>
      <w:r>
        <w:lastRenderedPageBreak/>
        <w:t>100ft. Bridge</w:t>
      </w:r>
    </w:p>
    <w:p w14:paraId="1C66A1C3" w14:textId="77777777" w:rsidR="008E36C9" w:rsidRDefault="008E36C9" w:rsidP="008E36C9">
      <w:r>
        <w:t xml:space="preserve">This set of bridges was created based on a 2-lane bridge in Maryland with structure number </w:t>
      </w:r>
      <w:hyperlink r:id="rId19" w:history="1">
        <w:r w:rsidRPr="00DF190C">
          <w:rPr>
            <w:rStyle w:val="Hyperlink"/>
          </w:rPr>
          <w:t>80053010</w:t>
        </w:r>
      </w:hyperlink>
      <w:r>
        <w:t>: a continuous bridge with two spans with a length of 100 feet and with (5) AASHTO Type IV girders. Diaphragms are located at the center of each span and at the ends of the spans. The deck is 9.5” thick; no sidewalks are present; 4’ tall by 2’ wide concrete barriers are placed along either side.</w:t>
      </w:r>
    </w:p>
    <w:p w14:paraId="28586F29" w14:textId="77777777" w:rsidR="008E36C9" w:rsidRDefault="008E36C9" w:rsidP="008E36C9">
      <w:r>
        <w:t xml:space="preserve">The first natural frequency of the models is 3.99 Hz. Three paths were defined on this model for simulations. Their locations are at 4’, 10.5’ and 16.5’ from the exterior girder. </w:t>
      </w:r>
      <w:r>
        <w:rPr>
          <w:rFonts w:ascii="Helvetica" w:hAnsi="Helvetica"/>
          <w:color w:val="000000"/>
          <w:sz w:val="20"/>
          <w:szCs w:val="20"/>
          <w:shd w:val="clear" w:color="auto" w:fill="FFFFFF"/>
        </w:rPr>
        <w:t xml:space="preserve">The midspan displacements of the girder closest to each path </w:t>
      </w:r>
      <w:r w:rsidR="00974C88">
        <w:rPr>
          <w:rFonts w:ascii="Helvetica" w:hAnsi="Helvetica"/>
          <w:color w:val="000000"/>
          <w:sz w:val="20"/>
          <w:szCs w:val="20"/>
          <w:shd w:val="clear" w:color="auto" w:fill="FFFFFF"/>
        </w:rPr>
        <w:t xml:space="preserve">due to twin point loads totaling 1 lb., spaced 6’ apart at midspan on the vehicle path </w:t>
      </w:r>
      <w:r>
        <w:rPr>
          <w:rFonts w:ascii="Helvetica" w:hAnsi="Helvetica"/>
          <w:color w:val="000000"/>
          <w:sz w:val="20"/>
          <w:szCs w:val="20"/>
          <w:shd w:val="clear" w:color="auto" w:fill="FFFFFF"/>
        </w:rPr>
        <w:t>are given below.</w:t>
      </w:r>
    </w:p>
    <w:tbl>
      <w:tblPr>
        <w:tblStyle w:val="TableGrid"/>
        <w:tblW w:w="8174" w:type="dxa"/>
        <w:tblLook w:val="04A0" w:firstRow="1" w:lastRow="0" w:firstColumn="1" w:lastColumn="0" w:noHBand="0" w:noVBand="1"/>
      </w:tblPr>
      <w:tblGrid>
        <w:gridCol w:w="1729"/>
        <w:gridCol w:w="1363"/>
        <w:gridCol w:w="995"/>
        <w:gridCol w:w="1729"/>
        <w:gridCol w:w="1363"/>
        <w:gridCol w:w="995"/>
      </w:tblGrid>
      <w:tr w:rsidR="008E36C9" w14:paraId="4D3201FF" w14:textId="77777777" w:rsidTr="008E36C9">
        <w:tc>
          <w:tcPr>
            <w:tcW w:w="4087" w:type="dxa"/>
            <w:gridSpan w:val="3"/>
          </w:tcPr>
          <w:p w14:paraId="63AD5002" w14:textId="77777777" w:rsidR="008E36C9" w:rsidRDefault="008E36C9" w:rsidP="008E36C9">
            <w:pPr>
              <w:pStyle w:val="squish"/>
              <w:jc w:val="center"/>
            </w:pPr>
            <w:r>
              <w:t>1-span</w:t>
            </w:r>
          </w:p>
        </w:tc>
        <w:tc>
          <w:tcPr>
            <w:tcW w:w="4087" w:type="dxa"/>
            <w:gridSpan w:val="3"/>
          </w:tcPr>
          <w:p w14:paraId="0AE34DF2" w14:textId="77777777" w:rsidR="008E36C9" w:rsidRDefault="008E36C9" w:rsidP="008E36C9">
            <w:pPr>
              <w:pStyle w:val="squish"/>
              <w:jc w:val="center"/>
            </w:pPr>
            <w:r>
              <w:t>2-span</w:t>
            </w:r>
          </w:p>
        </w:tc>
      </w:tr>
      <w:tr w:rsidR="008E36C9" w14:paraId="359E5E69" w14:textId="77777777" w:rsidTr="008E36C9">
        <w:tc>
          <w:tcPr>
            <w:tcW w:w="1729" w:type="dxa"/>
          </w:tcPr>
          <w:p w14:paraId="12837F9D" w14:textId="77777777" w:rsidR="008E36C9" w:rsidRDefault="008E36C9" w:rsidP="008E36C9">
            <w:pPr>
              <w:pStyle w:val="squish"/>
            </w:pPr>
          </w:p>
        </w:tc>
        <w:tc>
          <w:tcPr>
            <w:tcW w:w="1363" w:type="dxa"/>
          </w:tcPr>
          <w:p w14:paraId="59C353B2" w14:textId="77777777" w:rsidR="008E36C9" w:rsidRPr="00222E34" w:rsidRDefault="008E36C9" w:rsidP="008E36C9">
            <w:pPr>
              <w:pStyle w:val="squish"/>
              <w:jc w:val="center"/>
            </w:pPr>
            <w:r>
              <w:t>in/</w:t>
            </w:r>
            <w:proofErr w:type="spellStart"/>
            <w:r>
              <w:t>lb</w:t>
            </w:r>
            <w:proofErr w:type="spellEnd"/>
          </w:p>
        </w:tc>
        <w:tc>
          <w:tcPr>
            <w:tcW w:w="995" w:type="dxa"/>
          </w:tcPr>
          <w:p w14:paraId="356EAD34" w14:textId="77777777" w:rsidR="008E36C9" w:rsidRDefault="008E36C9" w:rsidP="008E36C9">
            <w:pPr>
              <w:pStyle w:val="squish"/>
              <w:jc w:val="center"/>
            </w:pPr>
            <w:proofErr w:type="spellStart"/>
            <w:r>
              <w:t>lb</w:t>
            </w:r>
            <w:proofErr w:type="spellEnd"/>
            <w:r>
              <w:t>/in</w:t>
            </w:r>
          </w:p>
        </w:tc>
        <w:tc>
          <w:tcPr>
            <w:tcW w:w="1729" w:type="dxa"/>
          </w:tcPr>
          <w:p w14:paraId="71F7800D" w14:textId="77777777" w:rsidR="008E36C9" w:rsidRDefault="008E36C9" w:rsidP="008E36C9">
            <w:pPr>
              <w:pStyle w:val="squish"/>
            </w:pPr>
          </w:p>
        </w:tc>
        <w:tc>
          <w:tcPr>
            <w:tcW w:w="1363" w:type="dxa"/>
          </w:tcPr>
          <w:p w14:paraId="3EF85C99" w14:textId="77777777" w:rsidR="008E36C9" w:rsidRPr="00222E34" w:rsidRDefault="008E36C9" w:rsidP="008E36C9">
            <w:pPr>
              <w:pStyle w:val="squish"/>
              <w:jc w:val="center"/>
            </w:pPr>
            <w:r>
              <w:t>in/</w:t>
            </w:r>
            <w:proofErr w:type="spellStart"/>
            <w:r>
              <w:t>lb</w:t>
            </w:r>
            <w:proofErr w:type="spellEnd"/>
          </w:p>
        </w:tc>
        <w:tc>
          <w:tcPr>
            <w:tcW w:w="995" w:type="dxa"/>
          </w:tcPr>
          <w:p w14:paraId="59052662" w14:textId="77777777" w:rsidR="008E36C9" w:rsidRDefault="008E36C9" w:rsidP="008E36C9">
            <w:pPr>
              <w:pStyle w:val="squish"/>
              <w:jc w:val="center"/>
            </w:pPr>
            <w:proofErr w:type="spellStart"/>
            <w:r>
              <w:t>lb</w:t>
            </w:r>
            <w:proofErr w:type="spellEnd"/>
            <w:r>
              <w:t>/in</w:t>
            </w:r>
          </w:p>
        </w:tc>
      </w:tr>
      <w:tr w:rsidR="008E36C9" w14:paraId="331B0A86" w14:textId="77777777" w:rsidTr="008E36C9">
        <w:tc>
          <w:tcPr>
            <w:tcW w:w="1729" w:type="dxa"/>
          </w:tcPr>
          <w:p w14:paraId="1798AFB3" w14:textId="77777777" w:rsidR="008E36C9" w:rsidRDefault="008E36C9" w:rsidP="008E36C9">
            <w:pPr>
              <w:pStyle w:val="squish"/>
            </w:pPr>
            <w:r>
              <w:t>Path 1, Girder 1</w:t>
            </w:r>
          </w:p>
        </w:tc>
        <w:tc>
          <w:tcPr>
            <w:tcW w:w="1363" w:type="dxa"/>
          </w:tcPr>
          <w:p w14:paraId="5799196D" w14:textId="77777777" w:rsidR="008E36C9" w:rsidRDefault="008E36C9" w:rsidP="008E36C9">
            <w:pPr>
              <w:pStyle w:val="squish"/>
              <w:jc w:val="center"/>
            </w:pPr>
            <w:r w:rsidRPr="00F32429">
              <w:t>-2.00994E-6</w:t>
            </w:r>
          </w:p>
        </w:tc>
        <w:tc>
          <w:tcPr>
            <w:tcW w:w="995" w:type="dxa"/>
          </w:tcPr>
          <w:p w14:paraId="27715BAB" w14:textId="77777777" w:rsidR="008E36C9" w:rsidRDefault="008E36C9" w:rsidP="008E36C9">
            <w:pPr>
              <w:pStyle w:val="squish"/>
              <w:jc w:val="center"/>
            </w:pPr>
            <w:r>
              <w:t>497527</w:t>
            </w:r>
          </w:p>
        </w:tc>
        <w:tc>
          <w:tcPr>
            <w:tcW w:w="1729" w:type="dxa"/>
          </w:tcPr>
          <w:p w14:paraId="42D66645" w14:textId="77777777" w:rsidR="008E36C9" w:rsidRDefault="008E36C9" w:rsidP="008E36C9">
            <w:pPr>
              <w:pStyle w:val="squish"/>
            </w:pPr>
            <w:r>
              <w:t>Path 1, Girder 2</w:t>
            </w:r>
          </w:p>
        </w:tc>
        <w:tc>
          <w:tcPr>
            <w:tcW w:w="1363" w:type="dxa"/>
          </w:tcPr>
          <w:p w14:paraId="361E32EB" w14:textId="77777777" w:rsidR="008E36C9" w:rsidRPr="00B42871" w:rsidRDefault="008E36C9" w:rsidP="008E36C9">
            <w:pPr>
              <w:pStyle w:val="squish"/>
              <w:jc w:val="center"/>
            </w:pPr>
            <w:r w:rsidRPr="00F32429">
              <w:t>-1.49518E-6</w:t>
            </w:r>
          </w:p>
        </w:tc>
        <w:tc>
          <w:tcPr>
            <w:tcW w:w="995" w:type="dxa"/>
          </w:tcPr>
          <w:p w14:paraId="3F9430A5" w14:textId="77777777" w:rsidR="008E36C9" w:rsidRPr="00222E34" w:rsidRDefault="008E36C9" w:rsidP="008E36C9">
            <w:pPr>
              <w:pStyle w:val="squish"/>
              <w:jc w:val="center"/>
            </w:pPr>
            <w:r>
              <w:t>668815</w:t>
            </w:r>
          </w:p>
        </w:tc>
      </w:tr>
      <w:tr w:rsidR="008E36C9" w14:paraId="30D4FFE5" w14:textId="77777777" w:rsidTr="008E36C9">
        <w:tc>
          <w:tcPr>
            <w:tcW w:w="1729" w:type="dxa"/>
          </w:tcPr>
          <w:p w14:paraId="2F6F95B1" w14:textId="77777777" w:rsidR="008E36C9" w:rsidRDefault="008E36C9" w:rsidP="008E36C9">
            <w:pPr>
              <w:pStyle w:val="squish"/>
            </w:pPr>
            <w:r>
              <w:t>Path 2, Girder 2</w:t>
            </w:r>
          </w:p>
        </w:tc>
        <w:tc>
          <w:tcPr>
            <w:tcW w:w="1363" w:type="dxa"/>
          </w:tcPr>
          <w:p w14:paraId="66CE6710" w14:textId="77777777" w:rsidR="008E36C9" w:rsidRDefault="008E36C9" w:rsidP="008E36C9">
            <w:pPr>
              <w:pStyle w:val="squish"/>
              <w:jc w:val="center"/>
            </w:pPr>
            <w:r w:rsidRPr="00F32429">
              <w:t>-1.56329E-6</w:t>
            </w:r>
          </w:p>
        </w:tc>
        <w:tc>
          <w:tcPr>
            <w:tcW w:w="995" w:type="dxa"/>
          </w:tcPr>
          <w:p w14:paraId="1754C0C2" w14:textId="77777777" w:rsidR="008E36C9" w:rsidRDefault="008E36C9" w:rsidP="008E36C9">
            <w:pPr>
              <w:pStyle w:val="squish"/>
              <w:jc w:val="center"/>
            </w:pPr>
            <w:r>
              <w:t>639676</w:t>
            </w:r>
          </w:p>
        </w:tc>
        <w:tc>
          <w:tcPr>
            <w:tcW w:w="1729" w:type="dxa"/>
          </w:tcPr>
          <w:p w14:paraId="29739431" w14:textId="77777777" w:rsidR="008E36C9" w:rsidRDefault="008E36C9" w:rsidP="008E36C9">
            <w:pPr>
              <w:pStyle w:val="squish"/>
            </w:pPr>
            <w:r>
              <w:t>Path 2, Girder 3</w:t>
            </w:r>
          </w:p>
        </w:tc>
        <w:tc>
          <w:tcPr>
            <w:tcW w:w="1363" w:type="dxa"/>
          </w:tcPr>
          <w:p w14:paraId="5208DABD" w14:textId="77777777" w:rsidR="008E36C9" w:rsidRPr="00B42871" w:rsidRDefault="008E36C9" w:rsidP="008E36C9">
            <w:pPr>
              <w:pStyle w:val="squish"/>
              <w:jc w:val="center"/>
            </w:pPr>
            <w:r w:rsidRPr="00474413">
              <w:t>-1.21648E-6</w:t>
            </w:r>
          </w:p>
        </w:tc>
        <w:tc>
          <w:tcPr>
            <w:tcW w:w="995" w:type="dxa"/>
          </w:tcPr>
          <w:p w14:paraId="38BC74AE" w14:textId="77777777" w:rsidR="008E36C9" w:rsidRPr="007E6F21" w:rsidRDefault="008E36C9" w:rsidP="008E36C9">
            <w:pPr>
              <w:pStyle w:val="squish"/>
              <w:jc w:val="center"/>
            </w:pPr>
            <w:r>
              <w:t>822043</w:t>
            </w:r>
          </w:p>
        </w:tc>
      </w:tr>
      <w:tr w:rsidR="008E36C9" w14:paraId="6EB4BADC" w14:textId="77777777" w:rsidTr="008E36C9">
        <w:tc>
          <w:tcPr>
            <w:tcW w:w="1729" w:type="dxa"/>
          </w:tcPr>
          <w:p w14:paraId="7669AF02" w14:textId="77777777" w:rsidR="008E36C9" w:rsidRDefault="008E36C9" w:rsidP="008E36C9">
            <w:pPr>
              <w:pStyle w:val="squish"/>
            </w:pPr>
            <w:r>
              <w:t>Path 3, Girder 3</w:t>
            </w:r>
          </w:p>
        </w:tc>
        <w:tc>
          <w:tcPr>
            <w:tcW w:w="1363" w:type="dxa"/>
          </w:tcPr>
          <w:p w14:paraId="4F6BD01E" w14:textId="77777777" w:rsidR="008E36C9" w:rsidRDefault="008E36C9" w:rsidP="008E36C9">
            <w:pPr>
              <w:pStyle w:val="squish"/>
              <w:jc w:val="center"/>
            </w:pPr>
            <w:r w:rsidRPr="00F32429">
              <w:t>-1.49866E-6</w:t>
            </w:r>
          </w:p>
        </w:tc>
        <w:tc>
          <w:tcPr>
            <w:tcW w:w="995" w:type="dxa"/>
          </w:tcPr>
          <w:p w14:paraId="761BFA6B" w14:textId="77777777" w:rsidR="008E36C9" w:rsidRDefault="008E36C9" w:rsidP="008E36C9">
            <w:pPr>
              <w:pStyle w:val="squish"/>
              <w:jc w:val="center"/>
            </w:pPr>
            <w:r>
              <w:t>667262</w:t>
            </w:r>
          </w:p>
        </w:tc>
        <w:tc>
          <w:tcPr>
            <w:tcW w:w="1729" w:type="dxa"/>
          </w:tcPr>
          <w:p w14:paraId="2A62CDD0" w14:textId="77777777" w:rsidR="008E36C9" w:rsidRDefault="008E36C9" w:rsidP="008E36C9">
            <w:pPr>
              <w:pStyle w:val="squish"/>
            </w:pPr>
            <w:r>
              <w:t>Path 3, Girder 3</w:t>
            </w:r>
          </w:p>
        </w:tc>
        <w:tc>
          <w:tcPr>
            <w:tcW w:w="1363" w:type="dxa"/>
          </w:tcPr>
          <w:p w14:paraId="2B7E709E" w14:textId="77777777" w:rsidR="008E36C9" w:rsidRPr="00B42871" w:rsidRDefault="008E36C9" w:rsidP="008E36C9">
            <w:pPr>
              <w:pStyle w:val="squish"/>
              <w:jc w:val="center"/>
            </w:pPr>
            <w:r w:rsidRPr="00474413">
              <w:t>-1.19393E-6</w:t>
            </w:r>
          </w:p>
        </w:tc>
        <w:tc>
          <w:tcPr>
            <w:tcW w:w="995" w:type="dxa"/>
          </w:tcPr>
          <w:p w14:paraId="2CB31EE3" w14:textId="77777777" w:rsidR="008E36C9" w:rsidRPr="007E6F21" w:rsidRDefault="008E36C9" w:rsidP="008E36C9">
            <w:pPr>
              <w:pStyle w:val="squish"/>
              <w:jc w:val="center"/>
            </w:pPr>
            <w:r>
              <w:t>837570</w:t>
            </w:r>
          </w:p>
        </w:tc>
      </w:tr>
    </w:tbl>
    <w:p w14:paraId="2671864E" w14:textId="77777777" w:rsidR="008E36C9" w:rsidRDefault="008E36C9" w:rsidP="008E36C9">
      <w:pPr>
        <w:pStyle w:val="Heading5"/>
      </w:pPr>
      <w:r>
        <w:t>40 ft. Span</w:t>
      </w:r>
    </w:p>
    <w:p w14:paraId="6C3A25E4" w14:textId="77777777" w:rsidR="008E36C9" w:rsidRDefault="008E36C9" w:rsidP="008E36C9">
      <w:pPr>
        <w:rPr>
          <w:rFonts w:ascii="Helvetica" w:hAnsi="Helvetica"/>
          <w:color w:val="000000"/>
          <w:sz w:val="20"/>
          <w:szCs w:val="20"/>
          <w:shd w:val="clear" w:color="auto" w:fill="FFFFFF"/>
        </w:rPr>
      </w:pPr>
      <w:r>
        <w:t xml:space="preserve">This set of bridges was based on a 2-span simply supported bridge located in Maryland with structure number: </w:t>
      </w:r>
      <w:hyperlink r:id="rId20" w:history="1">
        <w:r w:rsidRPr="00FD3A19">
          <w:rPr>
            <w:rStyle w:val="Hyperlink"/>
            <w:rFonts w:ascii="Helvetica" w:hAnsi="Helvetica"/>
            <w:sz w:val="20"/>
            <w:szCs w:val="20"/>
            <w:shd w:val="clear" w:color="auto" w:fill="FFFFFF"/>
          </w:rPr>
          <w:t>70042010</w:t>
        </w:r>
      </w:hyperlink>
      <w:r>
        <w:rPr>
          <w:rFonts w:ascii="Helvetica" w:hAnsi="Helvetica"/>
          <w:color w:val="000000"/>
          <w:sz w:val="20"/>
          <w:szCs w:val="20"/>
          <w:shd w:val="clear" w:color="auto" w:fill="FFFFFF"/>
        </w:rPr>
        <w:t xml:space="preserve">. The bridge features a 15-degree skew, (7) wide-flange (rolled) steel girders, channel diaphragms and concrete barriers. The deck is 8.5” thick and the barriers are 32” tall by 19” wide; there is no sidewalk. The skew of the models was increased to 16 degrees for ease of modeling. </w:t>
      </w:r>
    </w:p>
    <w:p w14:paraId="0DCC8794" w14:textId="77777777" w:rsidR="008E36C9" w:rsidRDefault="008E36C9" w:rsidP="008E36C9">
      <w:pPr>
        <w:rPr>
          <w:rFonts w:ascii="Helvetica" w:hAnsi="Helvetica"/>
          <w:color w:val="000000"/>
          <w:sz w:val="20"/>
          <w:szCs w:val="20"/>
          <w:shd w:val="clear" w:color="auto" w:fill="FFFFFF"/>
        </w:rPr>
      </w:pPr>
      <w:r>
        <w:rPr>
          <w:rFonts w:ascii="Helvetica" w:hAnsi="Helvetica"/>
          <w:color w:val="000000"/>
          <w:sz w:val="20"/>
          <w:szCs w:val="20"/>
          <w:shd w:val="clear" w:color="auto" w:fill="FFFFFF"/>
        </w:rPr>
        <w:t xml:space="preserve">The first natural frequency of the models is 9.95 Hz. The simulations were performed with 10 global modes included. Path 1 was located over the first interior girder and path 2 was located 16’ (transversely) from the exterior girder. The midspan displacements of the girder closest to each path </w:t>
      </w:r>
      <w:r w:rsidR="00974C88">
        <w:rPr>
          <w:rFonts w:ascii="Helvetica" w:hAnsi="Helvetica"/>
          <w:color w:val="000000"/>
          <w:sz w:val="20"/>
          <w:szCs w:val="20"/>
          <w:shd w:val="clear" w:color="auto" w:fill="FFFFFF"/>
        </w:rPr>
        <w:t xml:space="preserve">due to twin point loads totaling 1 lb., spaced 6’ apart at midspan on the vehicle path </w:t>
      </w:r>
      <w:r>
        <w:rPr>
          <w:rFonts w:ascii="Helvetica" w:hAnsi="Helvetica"/>
          <w:color w:val="000000"/>
          <w:sz w:val="20"/>
          <w:szCs w:val="20"/>
          <w:shd w:val="clear" w:color="auto" w:fill="FFFFFF"/>
        </w:rPr>
        <w:t>are given below.</w:t>
      </w:r>
    </w:p>
    <w:tbl>
      <w:tblPr>
        <w:tblStyle w:val="TableGrid"/>
        <w:tblW w:w="0" w:type="auto"/>
        <w:jc w:val="center"/>
        <w:tblLook w:val="04A0" w:firstRow="1" w:lastRow="0" w:firstColumn="1" w:lastColumn="0" w:noHBand="0" w:noVBand="1"/>
      </w:tblPr>
      <w:tblGrid>
        <w:gridCol w:w="1729"/>
        <w:gridCol w:w="1404"/>
        <w:gridCol w:w="995"/>
        <w:gridCol w:w="1729"/>
        <w:gridCol w:w="1404"/>
        <w:gridCol w:w="995"/>
      </w:tblGrid>
      <w:tr w:rsidR="002459A6" w14:paraId="47D5D455" w14:textId="77777777" w:rsidTr="002459A6">
        <w:trPr>
          <w:jc w:val="center"/>
        </w:trPr>
        <w:tc>
          <w:tcPr>
            <w:tcW w:w="4128" w:type="dxa"/>
            <w:gridSpan w:val="3"/>
          </w:tcPr>
          <w:p w14:paraId="7A79F408" w14:textId="77777777" w:rsidR="002459A6" w:rsidRDefault="002459A6" w:rsidP="002459A6">
            <w:pPr>
              <w:pStyle w:val="squish"/>
              <w:jc w:val="center"/>
            </w:pPr>
            <w:r>
              <w:t>1-span</w:t>
            </w:r>
          </w:p>
        </w:tc>
        <w:tc>
          <w:tcPr>
            <w:tcW w:w="4128" w:type="dxa"/>
            <w:gridSpan w:val="3"/>
          </w:tcPr>
          <w:p w14:paraId="3393CABF" w14:textId="77777777" w:rsidR="002459A6" w:rsidRDefault="002459A6" w:rsidP="002459A6">
            <w:pPr>
              <w:pStyle w:val="squish"/>
              <w:jc w:val="center"/>
            </w:pPr>
            <w:r>
              <w:t>2-span</w:t>
            </w:r>
          </w:p>
        </w:tc>
      </w:tr>
      <w:tr w:rsidR="002459A6" w14:paraId="3120C19C" w14:textId="77777777" w:rsidTr="002459A6">
        <w:trPr>
          <w:jc w:val="center"/>
        </w:trPr>
        <w:tc>
          <w:tcPr>
            <w:tcW w:w="1729" w:type="dxa"/>
          </w:tcPr>
          <w:p w14:paraId="713F9DA3" w14:textId="77777777" w:rsidR="002459A6" w:rsidRDefault="002459A6" w:rsidP="002459A6">
            <w:pPr>
              <w:pStyle w:val="squish"/>
            </w:pPr>
          </w:p>
        </w:tc>
        <w:tc>
          <w:tcPr>
            <w:tcW w:w="1404" w:type="dxa"/>
          </w:tcPr>
          <w:p w14:paraId="308F7179" w14:textId="77777777" w:rsidR="002459A6" w:rsidRPr="00222E34" w:rsidRDefault="002459A6" w:rsidP="002459A6">
            <w:pPr>
              <w:pStyle w:val="squish"/>
              <w:jc w:val="center"/>
            </w:pPr>
            <w:r>
              <w:t>in/</w:t>
            </w:r>
            <w:proofErr w:type="spellStart"/>
            <w:r>
              <w:t>lb</w:t>
            </w:r>
            <w:proofErr w:type="spellEnd"/>
          </w:p>
        </w:tc>
        <w:tc>
          <w:tcPr>
            <w:tcW w:w="995" w:type="dxa"/>
          </w:tcPr>
          <w:p w14:paraId="0A010128" w14:textId="77777777" w:rsidR="002459A6" w:rsidRDefault="002459A6" w:rsidP="002459A6">
            <w:pPr>
              <w:pStyle w:val="squish"/>
              <w:jc w:val="center"/>
            </w:pPr>
            <w:proofErr w:type="spellStart"/>
            <w:r>
              <w:t>lb</w:t>
            </w:r>
            <w:proofErr w:type="spellEnd"/>
            <w:r>
              <w:t>/in</w:t>
            </w:r>
          </w:p>
        </w:tc>
        <w:tc>
          <w:tcPr>
            <w:tcW w:w="1729" w:type="dxa"/>
          </w:tcPr>
          <w:p w14:paraId="639618F8" w14:textId="77777777" w:rsidR="002459A6" w:rsidRDefault="002459A6" w:rsidP="002459A6">
            <w:pPr>
              <w:pStyle w:val="squish"/>
            </w:pPr>
          </w:p>
        </w:tc>
        <w:tc>
          <w:tcPr>
            <w:tcW w:w="1404" w:type="dxa"/>
          </w:tcPr>
          <w:p w14:paraId="1048E034" w14:textId="77777777" w:rsidR="002459A6" w:rsidRPr="00222E34" w:rsidRDefault="002459A6" w:rsidP="002459A6">
            <w:pPr>
              <w:pStyle w:val="squish"/>
              <w:jc w:val="center"/>
            </w:pPr>
            <w:r>
              <w:t>in/</w:t>
            </w:r>
            <w:proofErr w:type="spellStart"/>
            <w:r>
              <w:t>lb</w:t>
            </w:r>
            <w:proofErr w:type="spellEnd"/>
          </w:p>
        </w:tc>
        <w:tc>
          <w:tcPr>
            <w:tcW w:w="995" w:type="dxa"/>
          </w:tcPr>
          <w:p w14:paraId="56CDD2E7" w14:textId="77777777" w:rsidR="002459A6" w:rsidRDefault="002459A6" w:rsidP="002459A6">
            <w:pPr>
              <w:pStyle w:val="squish"/>
              <w:jc w:val="center"/>
            </w:pPr>
            <w:proofErr w:type="spellStart"/>
            <w:r>
              <w:t>lb</w:t>
            </w:r>
            <w:proofErr w:type="spellEnd"/>
            <w:r>
              <w:t>/in</w:t>
            </w:r>
          </w:p>
        </w:tc>
      </w:tr>
      <w:tr w:rsidR="002459A6" w14:paraId="5A4B9679" w14:textId="77777777" w:rsidTr="002459A6">
        <w:trPr>
          <w:jc w:val="center"/>
        </w:trPr>
        <w:tc>
          <w:tcPr>
            <w:tcW w:w="1729" w:type="dxa"/>
          </w:tcPr>
          <w:p w14:paraId="50B04168" w14:textId="77777777" w:rsidR="002459A6" w:rsidRDefault="002459A6" w:rsidP="002459A6">
            <w:pPr>
              <w:pStyle w:val="squish"/>
            </w:pPr>
            <w:r>
              <w:t>Path 1, Girder 2</w:t>
            </w:r>
          </w:p>
        </w:tc>
        <w:tc>
          <w:tcPr>
            <w:tcW w:w="1404" w:type="dxa"/>
          </w:tcPr>
          <w:p w14:paraId="14CA146A" w14:textId="77777777" w:rsidR="002459A6" w:rsidRDefault="002459A6" w:rsidP="002459A6">
            <w:pPr>
              <w:pStyle w:val="squish"/>
              <w:jc w:val="center"/>
            </w:pPr>
            <w:r w:rsidRPr="00222E34">
              <w:t>-1.70148E-6</w:t>
            </w:r>
          </w:p>
        </w:tc>
        <w:tc>
          <w:tcPr>
            <w:tcW w:w="995" w:type="dxa"/>
          </w:tcPr>
          <w:p w14:paraId="277DF3FC" w14:textId="77777777" w:rsidR="002459A6" w:rsidRDefault="002459A6" w:rsidP="002459A6">
            <w:pPr>
              <w:pStyle w:val="squish"/>
              <w:jc w:val="center"/>
            </w:pPr>
            <w:r>
              <w:t>587723</w:t>
            </w:r>
          </w:p>
        </w:tc>
        <w:tc>
          <w:tcPr>
            <w:tcW w:w="1729" w:type="dxa"/>
          </w:tcPr>
          <w:p w14:paraId="2605DD58" w14:textId="77777777" w:rsidR="002459A6" w:rsidRDefault="002459A6" w:rsidP="002459A6">
            <w:pPr>
              <w:pStyle w:val="squish"/>
            </w:pPr>
            <w:r>
              <w:t>Path 1, Girder 2</w:t>
            </w:r>
          </w:p>
        </w:tc>
        <w:tc>
          <w:tcPr>
            <w:tcW w:w="1404" w:type="dxa"/>
          </w:tcPr>
          <w:p w14:paraId="4A0947CB" w14:textId="77777777" w:rsidR="002459A6" w:rsidRPr="00B42871" w:rsidRDefault="002459A6" w:rsidP="002459A6">
            <w:pPr>
              <w:pStyle w:val="squish"/>
              <w:jc w:val="center"/>
            </w:pPr>
            <w:r w:rsidRPr="00222E34">
              <w:t>-1.38695E-6</w:t>
            </w:r>
          </w:p>
        </w:tc>
        <w:tc>
          <w:tcPr>
            <w:tcW w:w="995" w:type="dxa"/>
          </w:tcPr>
          <w:p w14:paraId="611413E1" w14:textId="77777777" w:rsidR="002459A6" w:rsidRPr="00222E34" w:rsidRDefault="002459A6" w:rsidP="002459A6">
            <w:pPr>
              <w:pStyle w:val="squish"/>
              <w:jc w:val="center"/>
            </w:pPr>
            <w:r>
              <w:t>721006</w:t>
            </w:r>
          </w:p>
        </w:tc>
      </w:tr>
      <w:tr w:rsidR="002459A6" w14:paraId="07C541DE" w14:textId="77777777" w:rsidTr="002459A6">
        <w:trPr>
          <w:jc w:val="center"/>
        </w:trPr>
        <w:tc>
          <w:tcPr>
            <w:tcW w:w="1729" w:type="dxa"/>
          </w:tcPr>
          <w:p w14:paraId="20D883D7" w14:textId="77777777" w:rsidR="002459A6" w:rsidRDefault="002459A6" w:rsidP="002459A6">
            <w:pPr>
              <w:pStyle w:val="squish"/>
            </w:pPr>
            <w:r>
              <w:lastRenderedPageBreak/>
              <w:t>Path 2, Girder 3</w:t>
            </w:r>
          </w:p>
        </w:tc>
        <w:tc>
          <w:tcPr>
            <w:tcW w:w="1404" w:type="dxa"/>
          </w:tcPr>
          <w:p w14:paraId="2D468774" w14:textId="77777777" w:rsidR="002459A6" w:rsidRDefault="002459A6" w:rsidP="002459A6">
            <w:pPr>
              <w:pStyle w:val="squish"/>
              <w:jc w:val="center"/>
            </w:pPr>
            <w:r w:rsidRPr="00222E34">
              <w:t>-1.90733E-6</w:t>
            </w:r>
          </w:p>
        </w:tc>
        <w:tc>
          <w:tcPr>
            <w:tcW w:w="995" w:type="dxa"/>
          </w:tcPr>
          <w:p w14:paraId="05C73766" w14:textId="77777777" w:rsidR="002459A6" w:rsidRDefault="002459A6" w:rsidP="002459A6">
            <w:pPr>
              <w:pStyle w:val="squish"/>
              <w:jc w:val="center"/>
            </w:pPr>
            <w:r>
              <w:t>524293</w:t>
            </w:r>
          </w:p>
        </w:tc>
        <w:tc>
          <w:tcPr>
            <w:tcW w:w="1729" w:type="dxa"/>
          </w:tcPr>
          <w:p w14:paraId="46A4F7C1" w14:textId="77777777" w:rsidR="002459A6" w:rsidRDefault="002459A6" w:rsidP="002459A6">
            <w:pPr>
              <w:pStyle w:val="squish"/>
            </w:pPr>
            <w:r>
              <w:t>Path 2, Girder 3</w:t>
            </w:r>
          </w:p>
        </w:tc>
        <w:tc>
          <w:tcPr>
            <w:tcW w:w="1404" w:type="dxa"/>
          </w:tcPr>
          <w:p w14:paraId="41C18DB1" w14:textId="77777777" w:rsidR="002459A6" w:rsidRPr="00B42871" w:rsidRDefault="002459A6" w:rsidP="002459A6">
            <w:pPr>
              <w:pStyle w:val="squish"/>
              <w:jc w:val="center"/>
            </w:pPr>
            <w:r w:rsidRPr="007E6F21">
              <w:t>-1.51232E-6</w:t>
            </w:r>
          </w:p>
        </w:tc>
        <w:tc>
          <w:tcPr>
            <w:tcW w:w="995" w:type="dxa"/>
          </w:tcPr>
          <w:p w14:paraId="39658C54" w14:textId="77777777" w:rsidR="002459A6" w:rsidRPr="007E6F21" w:rsidRDefault="002459A6" w:rsidP="002459A6">
            <w:pPr>
              <w:pStyle w:val="squish"/>
              <w:jc w:val="center"/>
            </w:pPr>
            <w:r>
              <w:t>661235</w:t>
            </w:r>
          </w:p>
        </w:tc>
      </w:tr>
    </w:tbl>
    <w:p w14:paraId="357CA2D6" w14:textId="77777777" w:rsidR="008E36C9" w:rsidRDefault="00194824" w:rsidP="00194824">
      <w:pPr>
        <w:pStyle w:val="Heading5"/>
      </w:pPr>
      <w:r>
        <w:t>State-Space Parameters</w:t>
      </w:r>
    </w:p>
    <w:p w14:paraId="097FC6A2" w14:textId="77777777" w:rsidR="00133338" w:rsidRDefault="009720FF" w:rsidP="00133338">
      <w:r>
        <w:t xml:space="preserve">The 2-DOF state-space models were implemented in the manner described in a preceding section. The model input parameters included: </w:t>
      </w:r>
    </w:p>
    <w:p w14:paraId="05F3F4FE" w14:textId="77777777" w:rsidR="009720FF" w:rsidRDefault="009720FF" w:rsidP="009720FF">
      <w:pPr>
        <w:pStyle w:val="ListParagraph"/>
        <w:numPr>
          <w:ilvl w:val="0"/>
          <w:numId w:val="15"/>
        </w:numPr>
      </w:pPr>
      <w:r>
        <w:t>Span length</w:t>
      </w:r>
    </w:p>
    <w:p w14:paraId="7B0A7A54" w14:textId="77777777" w:rsidR="009720FF" w:rsidRDefault="009720FF" w:rsidP="009720FF">
      <w:pPr>
        <w:pStyle w:val="ListParagraph"/>
        <w:numPr>
          <w:ilvl w:val="0"/>
          <w:numId w:val="15"/>
        </w:numPr>
      </w:pPr>
      <w:r>
        <w:t>Number of Spans</w:t>
      </w:r>
    </w:p>
    <w:p w14:paraId="5C03E259" w14:textId="77777777" w:rsidR="009720FF" w:rsidRDefault="009720FF" w:rsidP="009720FF">
      <w:pPr>
        <w:pStyle w:val="ListParagraph"/>
        <w:numPr>
          <w:ilvl w:val="0"/>
          <w:numId w:val="15"/>
        </w:numPr>
      </w:pPr>
      <w:r>
        <w:t>Bridge Mass</w:t>
      </w:r>
    </w:p>
    <w:p w14:paraId="1C0F57A9" w14:textId="77777777" w:rsidR="009720FF" w:rsidRDefault="009720FF" w:rsidP="009720FF">
      <w:pPr>
        <w:pStyle w:val="ListParagraph"/>
        <w:numPr>
          <w:ilvl w:val="0"/>
          <w:numId w:val="15"/>
        </w:numPr>
      </w:pPr>
      <w:r>
        <w:t>EI</w:t>
      </w:r>
    </w:p>
    <w:p w14:paraId="13A2B461" w14:textId="77777777" w:rsidR="009720FF" w:rsidRDefault="009720FF" w:rsidP="009720FF">
      <w:pPr>
        <w:pStyle w:val="ListParagraph"/>
        <w:numPr>
          <w:ilvl w:val="0"/>
          <w:numId w:val="15"/>
        </w:numPr>
      </w:pPr>
      <w:r>
        <w:t>Bridge Damping Ratio</w:t>
      </w:r>
    </w:p>
    <w:p w14:paraId="63EEB9BD" w14:textId="77777777" w:rsidR="009720FF" w:rsidRDefault="009720FF" w:rsidP="009720FF">
      <w:pPr>
        <w:pStyle w:val="ListParagraph"/>
        <w:numPr>
          <w:ilvl w:val="0"/>
          <w:numId w:val="15"/>
        </w:numPr>
      </w:pPr>
      <w:r>
        <w:t>Vehicle Mass</w:t>
      </w:r>
    </w:p>
    <w:p w14:paraId="585872F5" w14:textId="77777777" w:rsidR="009720FF" w:rsidRDefault="009720FF" w:rsidP="009720FF">
      <w:pPr>
        <w:pStyle w:val="ListParagraph"/>
        <w:numPr>
          <w:ilvl w:val="0"/>
          <w:numId w:val="15"/>
        </w:numPr>
      </w:pPr>
      <w:r>
        <w:t>Vehicle Spring Stiffness</w:t>
      </w:r>
    </w:p>
    <w:p w14:paraId="543EFF0A" w14:textId="77777777" w:rsidR="009720FF" w:rsidRDefault="009720FF" w:rsidP="009720FF">
      <w:pPr>
        <w:pStyle w:val="ListParagraph"/>
        <w:numPr>
          <w:ilvl w:val="0"/>
          <w:numId w:val="15"/>
        </w:numPr>
      </w:pPr>
      <w:r>
        <w:t>Vehicle Damping Coefficient</w:t>
      </w:r>
    </w:p>
    <w:p w14:paraId="0FCAFAE7" w14:textId="77777777" w:rsidR="009720FF" w:rsidRDefault="009720FF" w:rsidP="009720FF">
      <w:pPr>
        <w:pStyle w:val="ListParagraph"/>
        <w:numPr>
          <w:ilvl w:val="0"/>
          <w:numId w:val="15"/>
        </w:numPr>
      </w:pPr>
      <w:r>
        <w:t>Vehicle Velocity</w:t>
      </w:r>
    </w:p>
    <w:p w14:paraId="79082257" w14:textId="77777777" w:rsidR="00133338" w:rsidRPr="00133338" w:rsidRDefault="00477C70" w:rsidP="00133338">
      <w:r>
        <w:t>The bridge related parameters were defined</w:t>
      </w:r>
      <w:r w:rsidR="00CA4A32">
        <w:t xml:space="preserve"> that corresponded to </w:t>
      </w:r>
      <w:r>
        <w:t xml:space="preserve">each FE model and vehicle path totaling 12 cases. </w:t>
      </w:r>
      <w:r w:rsidR="00974C88">
        <w:t>The EI value was calculated based on the midspan stiffness values determined from the FE models</w:t>
      </w:r>
      <w:r w:rsidR="00CA4A32">
        <w:t xml:space="preserve"> (</w:t>
      </w:r>
      <w:r w:rsidR="00CA4A32" w:rsidRPr="00CA4A32">
        <w:rPr>
          <w:b/>
        </w:rPr>
        <w:t>equation xx</w:t>
      </w:r>
      <w:r w:rsidR="00CA4A32">
        <w:t>)</w:t>
      </w:r>
      <w:r w:rsidR="00974C88">
        <w:t xml:space="preserve">. The mass </w:t>
      </w:r>
      <w:r w:rsidR="00CA4A32">
        <w:t>values were then calculated to achieve a natural frequency that matched the FE models (</w:t>
      </w:r>
      <w:r w:rsidR="00CA4A32">
        <w:rPr>
          <w:b/>
        </w:rPr>
        <w:t>equation xx</w:t>
      </w:r>
      <w:r w:rsidR="00CA4A32">
        <w:t xml:space="preserve">). </w:t>
      </w:r>
      <w:r w:rsidR="00165950">
        <w:t xml:space="preserve">A structural damping ratio of 1% was assigned for all models. </w:t>
      </w:r>
      <w:r w:rsidR="00CA4A32">
        <w:t xml:space="preserve">The state-space beam model parameters are summarized in the following table. </w:t>
      </w:r>
    </w:p>
    <w:tbl>
      <w:tblPr>
        <w:tblW w:w="8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1000"/>
        <w:gridCol w:w="1100"/>
        <w:gridCol w:w="1170"/>
        <w:gridCol w:w="734"/>
        <w:gridCol w:w="960"/>
        <w:gridCol w:w="1158"/>
        <w:gridCol w:w="1357"/>
      </w:tblGrid>
      <w:tr w:rsidR="00133338" w:rsidRPr="005F595B" w14:paraId="342D6656" w14:textId="77777777" w:rsidTr="00974C88">
        <w:trPr>
          <w:trHeight w:val="600"/>
          <w:jc w:val="center"/>
        </w:trPr>
        <w:tc>
          <w:tcPr>
            <w:tcW w:w="549" w:type="dxa"/>
            <w:shd w:val="clear" w:color="auto" w:fill="auto"/>
            <w:vAlign w:val="center"/>
            <w:hideMark/>
          </w:tcPr>
          <w:p w14:paraId="481A6D2C" w14:textId="77777777" w:rsidR="005F595B" w:rsidRPr="005F595B" w:rsidRDefault="005F595B" w:rsidP="00133338">
            <w:pPr>
              <w:pStyle w:val="squish"/>
              <w:jc w:val="center"/>
            </w:pPr>
          </w:p>
        </w:tc>
        <w:tc>
          <w:tcPr>
            <w:tcW w:w="1000" w:type="dxa"/>
            <w:shd w:val="clear" w:color="auto" w:fill="auto"/>
            <w:vAlign w:val="center"/>
            <w:hideMark/>
          </w:tcPr>
          <w:p w14:paraId="38DB1DB5"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Span Length (ft)</w:t>
            </w:r>
          </w:p>
        </w:tc>
        <w:tc>
          <w:tcPr>
            <w:tcW w:w="1100" w:type="dxa"/>
            <w:shd w:val="clear" w:color="auto" w:fill="auto"/>
            <w:vAlign w:val="center"/>
            <w:hideMark/>
          </w:tcPr>
          <w:p w14:paraId="490F71BC"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Number of Spans</w:t>
            </w:r>
          </w:p>
        </w:tc>
        <w:tc>
          <w:tcPr>
            <w:tcW w:w="1170" w:type="dxa"/>
            <w:shd w:val="clear" w:color="auto" w:fill="auto"/>
            <w:vAlign w:val="center"/>
            <w:hideMark/>
          </w:tcPr>
          <w:p w14:paraId="708B0FFC"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1st Nat. Freq. (Hz)</w:t>
            </w:r>
          </w:p>
        </w:tc>
        <w:tc>
          <w:tcPr>
            <w:tcW w:w="734" w:type="dxa"/>
            <w:shd w:val="clear" w:color="auto" w:fill="auto"/>
            <w:vAlign w:val="center"/>
            <w:hideMark/>
          </w:tcPr>
          <w:p w14:paraId="21F13CD2"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Path</w:t>
            </w:r>
          </w:p>
        </w:tc>
        <w:tc>
          <w:tcPr>
            <w:tcW w:w="960" w:type="dxa"/>
            <w:shd w:val="clear" w:color="auto" w:fill="auto"/>
            <w:vAlign w:val="center"/>
            <w:hideMark/>
          </w:tcPr>
          <w:p w14:paraId="3EB70AF2" w14:textId="77777777" w:rsidR="005F595B" w:rsidRPr="005F595B" w:rsidRDefault="005F595B" w:rsidP="00133338">
            <w:pPr>
              <w:pStyle w:val="squish"/>
              <w:jc w:val="center"/>
              <w:rPr>
                <w:rFonts w:ascii="Calibri" w:hAnsi="Calibri" w:cs="Calibri"/>
                <w:color w:val="000000"/>
              </w:rPr>
            </w:pPr>
            <w:proofErr w:type="spellStart"/>
            <w:r w:rsidRPr="005F595B">
              <w:rPr>
                <w:rFonts w:ascii="Calibri" w:hAnsi="Calibri" w:cs="Calibri"/>
                <w:color w:val="000000"/>
              </w:rPr>
              <w:t>K</w:t>
            </w:r>
            <w:r w:rsidRPr="005F595B">
              <w:rPr>
                <w:rFonts w:ascii="Calibri" w:hAnsi="Calibri" w:cs="Calibri"/>
                <w:color w:val="000000"/>
                <w:vertAlign w:val="subscript"/>
              </w:rPr>
              <w:t>mid</w:t>
            </w:r>
            <w:proofErr w:type="spellEnd"/>
            <w:r w:rsidRPr="005F595B">
              <w:rPr>
                <w:rFonts w:ascii="Calibri" w:hAnsi="Calibri" w:cs="Calibri"/>
                <w:color w:val="000000"/>
              </w:rPr>
              <w:t xml:space="preserve"> (</w:t>
            </w:r>
            <w:proofErr w:type="spellStart"/>
            <w:r w:rsidRPr="005F595B">
              <w:rPr>
                <w:rFonts w:ascii="Calibri" w:hAnsi="Calibri" w:cs="Calibri"/>
                <w:color w:val="000000"/>
              </w:rPr>
              <w:t>lb</w:t>
            </w:r>
            <w:proofErr w:type="spellEnd"/>
            <w:r w:rsidRPr="005F595B">
              <w:rPr>
                <w:rFonts w:ascii="Calibri" w:hAnsi="Calibri" w:cs="Calibri"/>
                <w:color w:val="000000"/>
              </w:rPr>
              <w:t>/in)</w:t>
            </w:r>
          </w:p>
        </w:tc>
        <w:tc>
          <w:tcPr>
            <w:tcW w:w="1158" w:type="dxa"/>
            <w:shd w:val="clear" w:color="auto" w:fill="auto"/>
            <w:vAlign w:val="center"/>
            <w:hideMark/>
          </w:tcPr>
          <w:p w14:paraId="0F2BCAC5"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EI (lb-in</w:t>
            </w:r>
            <w:r w:rsidRPr="005F595B">
              <w:rPr>
                <w:rFonts w:ascii="Calibri" w:hAnsi="Calibri" w:cs="Calibri"/>
                <w:color w:val="000000"/>
                <w:vertAlign w:val="superscript"/>
              </w:rPr>
              <w:t>2</w:t>
            </w:r>
            <w:r w:rsidRPr="005F595B">
              <w:rPr>
                <w:rFonts w:ascii="Calibri" w:hAnsi="Calibri" w:cs="Calibri"/>
                <w:color w:val="000000"/>
              </w:rPr>
              <w:t>)</w:t>
            </w:r>
          </w:p>
        </w:tc>
        <w:tc>
          <w:tcPr>
            <w:tcW w:w="1357" w:type="dxa"/>
            <w:shd w:val="clear" w:color="auto" w:fill="auto"/>
            <w:vAlign w:val="center"/>
            <w:hideMark/>
          </w:tcPr>
          <w:p w14:paraId="1E0EADC7"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 xml:space="preserve">Mass </w:t>
            </w:r>
            <w:r w:rsidR="00974C88">
              <w:rPr>
                <w:rFonts w:ascii="Calibri" w:hAnsi="Calibri" w:cs="Calibri"/>
                <w:color w:val="000000"/>
              </w:rPr>
              <w:t xml:space="preserve">per Span </w:t>
            </w:r>
            <w:r w:rsidRPr="005F595B">
              <w:rPr>
                <w:rFonts w:ascii="Calibri" w:hAnsi="Calibri" w:cs="Calibri"/>
                <w:color w:val="000000"/>
              </w:rPr>
              <w:t>(</w:t>
            </w:r>
            <w:proofErr w:type="spellStart"/>
            <w:r w:rsidRPr="005F595B">
              <w:rPr>
                <w:rFonts w:ascii="Calibri" w:hAnsi="Calibri" w:cs="Calibri"/>
                <w:color w:val="000000"/>
              </w:rPr>
              <w:t>slinch</w:t>
            </w:r>
            <w:proofErr w:type="spellEnd"/>
            <w:r w:rsidRPr="005F595B">
              <w:rPr>
                <w:rFonts w:ascii="Calibri" w:hAnsi="Calibri" w:cs="Calibri"/>
                <w:color w:val="000000"/>
              </w:rPr>
              <w:t>)</w:t>
            </w:r>
          </w:p>
        </w:tc>
      </w:tr>
      <w:tr w:rsidR="00133338" w:rsidRPr="005F595B" w14:paraId="1E0612AB" w14:textId="77777777" w:rsidTr="00974C88">
        <w:trPr>
          <w:trHeight w:val="288"/>
          <w:jc w:val="center"/>
        </w:trPr>
        <w:tc>
          <w:tcPr>
            <w:tcW w:w="549" w:type="dxa"/>
            <w:shd w:val="clear" w:color="auto" w:fill="auto"/>
            <w:noWrap/>
            <w:vAlign w:val="bottom"/>
            <w:hideMark/>
          </w:tcPr>
          <w:p w14:paraId="4CBBD02D"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w:t>
            </w:r>
          </w:p>
        </w:tc>
        <w:tc>
          <w:tcPr>
            <w:tcW w:w="1000" w:type="dxa"/>
            <w:vMerge w:val="restart"/>
            <w:shd w:val="clear" w:color="auto" w:fill="auto"/>
            <w:noWrap/>
            <w:vAlign w:val="center"/>
            <w:hideMark/>
          </w:tcPr>
          <w:p w14:paraId="5C2E2D81"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40</w:t>
            </w:r>
          </w:p>
        </w:tc>
        <w:tc>
          <w:tcPr>
            <w:tcW w:w="1100" w:type="dxa"/>
            <w:vMerge w:val="restart"/>
            <w:shd w:val="clear" w:color="auto" w:fill="auto"/>
            <w:noWrap/>
            <w:vAlign w:val="center"/>
            <w:hideMark/>
          </w:tcPr>
          <w:p w14:paraId="7294A1ED"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w:t>
            </w:r>
          </w:p>
        </w:tc>
        <w:tc>
          <w:tcPr>
            <w:tcW w:w="1170" w:type="dxa"/>
            <w:vMerge w:val="restart"/>
            <w:shd w:val="clear" w:color="auto" w:fill="auto"/>
            <w:noWrap/>
            <w:vAlign w:val="center"/>
            <w:hideMark/>
          </w:tcPr>
          <w:p w14:paraId="4B14E8CC"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9.95</w:t>
            </w:r>
          </w:p>
        </w:tc>
        <w:tc>
          <w:tcPr>
            <w:tcW w:w="734" w:type="dxa"/>
            <w:shd w:val="clear" w:color="auto" w:fill="auto"/>
            <w:noWrap/>
            <w:vAlign w:val="bottom"/>
            <w:hideMark/>
          </w:tcPr>
          <w:p w14:paraId="7C33C2EE"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w:t>
            </w:r>
          </w:p>
        </w:tc>
        <w:tc>
          <w:tcPr>
            <w:tcW w:w="960" w:type="dxa"/>
            <w:shd w:val="clear" w:color="auto" w:fill="auto"/>
            <w:noWrap/>
            <w:vAlign w:val="bottom"/>
            <w:hideMark/>
          </w:tcPr>
          <w:p w14:paraId="68CA2915"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587723</w:t>
            </w:r>
          </w:p>
        </w:tc>
        <w:tc>
          <w:tcPr>
            <w:tcW w:w="1158" w:type="dxa"/>
            <w:shd w:val="clear" w:color="auto" w:fill="auto"/>
            <w:noWrap/>
            <w:vAlign w:val="bottom"/>
            <w:hideMark/>
          </w:tcPr>
          <w:p w14:paraId="2E96F7F3"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1.354E+12</w:t>
            </w:r>
          </w:p>
        </w:tc>
        <w:tc>
          <w:tcPr>
            <w:tcW w:w="1357" w:type="dxa"/>
            <w:shd w:val="clear" w:color="auto" w:fill="auto"/>
            <w:noWrap/>
            <w:vAlign w:val="bottom"/>
            <w:hideMark/>
          </w:tcPr>
          <w:p w14:paraId="70B2FFA3"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305.16</w:t>
            </w:r>
          </w:p>
        </w:tc>
      </w:tr>
      <w:tr w:rsidR="00133338" w:rsidRPr="005F595B" w14:paraId="14CBBCFC" w14:textId="77777777" w:rsidTr="00974C88">
        <w:trPr>
          <w:trHeight w:val="288"/>
          <w:jc w:val="center"/>
        </w:trPr>
        <w:tc>
          <w:tcPr>
            <w:tcW w:w="549" w:type="dxa"/>
            <w:shd w:val="clear" w:color="auto" w:fill="auto"/>
            <w:noWrap/>
            <w:vAlign w:val="bottom"/>
            <w:hideMark/>
          </w:tcPr>
          <w:p w14:paraId="6A06E6BC"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2</w:t>
            </w:r>
          </w:p>
        </w:tc>
        <w:tc>
          <w:tcPr>
            <w:tcW w:w="1000" w:type="dxa"/>
            <w:vMerge/>
            <w:vAlign w:val="center"/>
            <w:hideMark/>
          </w:tcPr>
          <w:p w14:paraId="25CEB87A" w14:textId="77777777" w:rsidR="005F595B" w:rsidRPr="005F595B" w:rsidRDefault="005F595B" w:rsidP="00133338">
            <w:pPr>
              <w:pStyle w:val="squish"/>
              <w:jc w:val="center"/>
              <w:rPr>
                <w:rFonts w:ascii="Calibri" w:hAnsi="Calibri" w:cs="Calibri"/>
                <w:color w:val="000000"/>
              </w:rPr>
            </w:pPr>
          </w:p>
        </w:tc>
        <w:tc>
          <w:tcPr>
            <w:tcW w:w="1100" w:type="dxa"/>
            <w:vMerge/>
            <w:vAlign w:val="center"/>
            <w:hideMark/>
          </w:tcPr>
          <w:p w14:paraId="0687F5AB" w14:textId="77777777" w:rsidR="005F595B" w:rsidRPr="005F595B" w:rsidRDefault="005F595B" w:rsidP="00133338">
            <w:pPr>
              <w:pStyle w:val="squish"/>
              <w:jc w:val="center"/>
              <w:rPr>
                <w:rFonts w:ascii="Calibri" w:hAnsi="Calibri" w:cs="Calibri"/>
                <w:color w:val="000000"/>
              </w:rPr>
            </w:pPr>
          </w:p>
        </w:tc>
        <w:tc>
          <w:tcPr>
            <w:tcW w:w="1170" w:type="dxa"/>
            <w:vMerge/>
            <w:vAlign w:val="center"/>
            <w:hideMark/>
          </w:tcPr>
          <w:p w14:paraId="28E85054" w14:textId="77777777" w:rsidR="005F595B" w:rsidRPr="005F595B" w:rsidRDefault="005F595B" w:rsidP="00133338">
            <w:pPr>
              <w:pStyle w:val="squish"/>
              <w:jc w:val="center"/>
              <w:rPr>
                <w:rFonts w:ascii="Calibri" w:hAnsi="Calibri" w:cs="Calibri"/>
                <w:color w:val="000000"/>
              </w:rPr>
            </w:pPr>
          </w:p>
        </w:tc>
        <w:tc>
          <w:tcPr>
            <w:tcW w:w="734" w:type="dxa"/>
            <w:shd w:val="clear" w:color="auto" w:fill="auto"/>
            <w:noWrap/>
            <w:vAlign w:val="bottom"/>
            <w:hideMark/>
          </w:tcPr>
          <w:p w14:paraId="735E6A9F"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2</w:t>
            </w:r>
          </w:p>
        </w:tc>
        <w:tc>
          <w:tcPr>
            <w:tcW w:w="960" w:type="dxa"/>
            <w:shd w:val="clear" w:color="auto" w:fill="auto"/>
            <w:noWrap/>
            <w:vAlign w:val="bottom"/>
            <w:hideMark/>
          </w:tcPr>
          <w:p w14:paraId="082D5A3D"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524293</w:t>
            </w:r>
          </w:p>
        </w:tc>
        <w:tc>
          <w:tcPr>
            <w:tcW w:w="1158" w:type="dxa"/>
            <w:shd w:val="clear" w:color="auto" w:fill="auto"/>
            <w:noWrap/>
            <w:vAlign w:val="bottom"/>
            <w:hideMark/>
          </w:tcPr>
          <w:p w14:paraId="4EEB8F08"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1.208E+12</w:t>
            </w:r>
          </w:p>
        </w:tc>
        <w:tc>
          <w:tcPr>
            <w:tcW w:w="1357" w:type="dxa"/>
            <w:shd w:val="clear" w:color="auto" w:fill="auto"/>
            <w:noWrap/>
            <w:vAlign w:val="bottom"/>
            <w:hideMark/>
          </w:tcPr>
          <w:p w14:paraId="3DDAFA93"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272.22</w:t>
            </w:r>
          </w:p>
        </w:tc>
      </w:tr>
      <w:tr w:rsidR="00133338" w:rsidRPr="005F595B" w14:paraId="7E960590" w14:textId="77777777" w:rsidTr="00974C88">
        <w:trPr>
          <w:trHeight w:val="288"/>
          <w:jc w:val="center"/>
        </w:trPr>
        <w:tc>
          <w:tcPr>
            <w:tcW w:w="549" w:type="dxa"/>
            <w:shd w:val="clear" w:color="auto" w:fill="auto"/>
            <w:noWrap/>
            <w:vAlign w:val="bottom"/>
            <w:hideMark/>
          </w:tcPr>
          <w:p w14:paraId="671DD261"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3</w:t>
            </w:r>
          </w:p>
        </w:tc>
        <w:tc>
          <w:tcPr>
            <w:tcW w:w="1000" w:type="dxa"/>
            <w:vMerge/>
            <w:vAlign w:val="center"/>
            <w:hideMark/>
          </w:tcPr>
          <w:p w14:paraId="7E1CD456" w14:textId="77777777" w:rsidR="005F595B" w:rsidRPr="005F595B" w:rsidRDefault="005F595B" w:rsidP="00133338">
            <w:pPr>
              <w:pStyle w:val="squish"/>
              <w:jc w:val="center"/>
              <w:rPr>
                <w:rFonts w:ascii="Calibri" w:hAnsi="Calibri" w:cs="Calibri"/>
                <w:color w:val="000000"/>
              </w:rPr>
            </w:pPr>
          </w:p>
        </w:tc>
        <w:tc>
          <w:tcPr>
            <w:tcW w:w="1100" w:type="dxa"/>
            <w:vMerge w:val="restart"/>
            <w:shd w:val="clear" w:color="auto" w:fill="auto"/>
            <w:noWrap/>
            <w:vAlign w:val="center"/>
            <w:hideMark/>
          </w:tcPr>
          <w:p w14:paraId="330AE62C"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2</w:t>
            </w:r>
          </w:p>
        </w:tc>
        <w:tc>
          <w:tcPr>
            <w:tcW w:w="1170" w:type="dxa"/>
            <w:vMerge w:val="restart"/>
            <w:shd w:val="clear" w:color="auto" w:fill="auto"/>
            <w:noWrap/>
            <w:vAlign w:val="center"/>
            <w:hideMark/>
          </w:tcPr>
          <w:p w14:paraId="442CF46F"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9.98</w:t>
            </w:r>
          </w:p>
        </w:tc>
        <w:tc>
          <w:tcPr>
            <w:tcW w:w="734" w:type="dxa"/>
            <w:shd w:val="clear" w:color="auto" w:fill="auto"/>
            <w:noWrap/>
            <w:vAlign w:val="bottom"/>
            <w:hideMark/>
          </w:tcPr>
          <w:p w14:paraId="0BAA26FC"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w:t>
            </w:r>
          </w:p>
        </w:tc>
        <w:tc>
          <w:tcPr>
            <w:tcW w:w="960" w:type="dxa"/>
            <w:shd w:val="clear" w:color="auto" w:fill="auto"/>
            <w:noWrap/>
            <w:vAlign w:val="bottom"/>
            <w:hideMark/>
          </w:tcPr>
          <w:p w14:paraId="19A6512A"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721006</w:t>
            </w:r>
          </w:p>
        </w:tc>
        <w:tc>
          <w:tcPr>
            <w:tcW w:w="1158" w:type="dxa"/>
            <w:shd w:val="clear" w:color="auto" w:fill="auto"/>
            <w:noWrap/>
            <w:vAlign w:val="bottom"/>
            <w:hideMark/>
          </w:tcPr>
          <w:p w14:paraId="1C8473E7"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8.186E+11</w:t>
            </w:r>
          </w:p>
        </w:tc>
        <w:tc>
          <w:tcPr>
            <w:tcW w:w="1357" w:type="dxa"/>
            <w:shd w:val="clear" w:color="auto" w:fill="auto"/>
            <w:noWrap/>
            <w:vAlign w:val="bottom"/>
            <w:hideMark/>
          </w:tcPr>
          <w:p w14:paraId="205F2EE0"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183.37</w:t>
            </w:r>
          </w:p>
        </w:tc>
      </w:tr>
      <w:tr w:rsidR="00133338" w:rsidRPr="005F595B" w14:paraId="53B7F23D" w14:textId="77777777" w:rsidTr="00974C88">
        <w:trPr>
          <w:trHeight w:val="288"/>
          <w:jc w:val="center"/>
        </w:trPr>
        <w:tc>
          <w:tcPr>
            <w:tcW w:w="549" w:type="dxa"/>
            <w:shd w:val="clear" w:color="auto" w:fill="auto"/>
            <w:noWrap/>
            <w:vAlign w:val="bottom"/>
            <w:hideMark/>
          </w:tcPr>
          <w:p w14:paraId="5C605C5F"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4</w:t>
            </w:r>
          </w:p>
        </w:tc>
        <w:tc>
          <w:tcPr>
            <w:tcW w:w="1000" w:type="dxa"/>
            <w:vMerge/>
            <w:vAlign w:val="center"/>
            <w:hideMark/>
          </w:tcPr>
          <w:p w14:paraId="77C49A79" w14:textId="77777777" w:rsidR="005F595B" w:rsidRPr="005F595B" w:rsidRDefault="005F595B" w:rsidP="00133338">
            <w:pPr>
              <w:pStyle w:val="squish"/>
              <w:jc w:val="center"/>
              <w:rPr>
                <w:rFonts w:ascii="Calibri" w:hAnsi="Calibri" w:cs="Calibri"/>
                <w:color w:val="000000"/>
              </w:rPr>
            </w:pPr>
          </w:p>
        </w:tc>
        <w:tc>
          <w:tcPr>
            <w:tcW w:w="1100" w:type="dxa"/>
            <w:vMerge/>
            <w:vAlign w:val="center"/>
            <w:hideMark/>
          </w:tcPr>
          <w:p w14:paraId="4C671EB9" w14:textId="77777777" w:rsidR="005F595B" w:rsidRPr="005F595B" w:rsidRDefault="005F595B" w:rsidP="00133338">
            <w:pPr>
              <w:pStyle w:val="squish"/>
              <w:jc w:val="center"/>
              <w:rPr>
                <w:rFonts w:ascii="Calibri" w:hAnsi="Calibri" w:cs="Calibri"/>
                <w:color w:val="000000"/>
              </w:rPr>
            </w:pPr>
          </w:p>
        </w:tc>
        <w:tc>
          <w:tcPr>
            <w:tcW w:w="1170" w:type="dxa"/>
            <w:vMerge/>
            <w:vAlign w:val="center"/>
            <w:hideMark/>
          </w:tcPr>
          <w:p w14:paraId="2B128855" w14:textId="77777777" w:rsidR="005F595B" w:rsidRPr="005F595B" w:rsidRDefault="005F595B" w:rsidP="00133338">
            <w:pPr>
              <w:pStyle w:val="squish"/>
              <w:jc w:val="center"/>
              <w:rPr>
                <w:rFonts w:ascii="Calibri" w:hAnsi="Calibri" w:cs="Calibri"/>
                <w:color w:val="000000"/>
              </w:rPr>
            </w:pPr>
          </w:p>
        </w:tc>
        <w:tc>
          <w:tcPr>
            <w:tcW w:w="734" w:type="dxa"/>
            <w:shd w:val="clear" w:color="auto" w:fill="auto"/>
            <w:noWrap/>
            <w:vAlign w:val="bottom"/>
            <w:hideMark/>
          </w:tcPr>
          <w:p w14:paraId="0104F8A7"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2</w:t>
            </w:r>
          </w:p>
        </w:tc>
        <w:tc>
          <w:tcPr>
            <w:tcW w:w="960" w:type="dxa"/>
            <w:shd w:val="clear" w:color="auto" w:fill="auto"/>
            <w:noWrap/>
            <w:vAlign w:val="bottom"/>
            <w:hideMark/>
          </w:tcPr>
          <w:p w14:paraId="36C3D4FE"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661235</w:t>
            </w:r>
          </w:p>
        </w:tc>
        <w:tc>
          <w:tcPr>
            <w:tcW w:w="1158" w:type="dxa"/>
            <w:shd w:val="clear" w:color="auto" w:fill="auto"/>
            <w:noWrap/>
            <w:vAlign w:val="bottom"/>
            <w:hideMark/>
          </w:tcPr>
          <w:p w14:paraId="11CEE234"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7.507E+11</w:t>
            </w:r>
          </w:p>
        </w:tc>
        <w:tc>
          <w:tcPr>
            <w:tcW w:w="1357" w:type="dxa"/>
            <w:shd w:val="clear" w:color="auto" w:fill="auto"/>
            <w:noWrap/>
            <w:vAlign w:val="bottom"/>
            <w:hideMark/>
          </w:tcPr>
          <w:p w14:paraId="48C8A03C"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168.16</w:t>
            </w:r>
          </w:p>
        </w:tc>
      </w:tr>
      <w:tr w:rsidR="00133338" w:rsidRPr="005F595B" w14:paraId="5D6A8509" w14:textId="77777777" w:rsidTr="00974C88">
        <w:trPr>
          <w:trHeight w:val="288"/>
          <w:jc w:val="center"/>
        </w:trPr>
        <w:tc>
          <w:tcPr>
            <w:tcW w:w="549" w:type="dxa"/>
            <w:shd w:val="clear" w:color="auto" w:fill="auto"/>
            <w:noWrap/>
            <w:vAlign w:val="bottom"/>
            <w:hideMark/>
          </w:tcPr>
          <w:p w14:paraId="52D50333" w14:textId="77777777" w:rsidR="005F595B" w:rsidRPr="005F595B" w:rsidRDefault="00477C70" w:rsidP="00133338">
            <w:pPr>
              <w:pStyle w:val="squish"/>
              <w:jc w:val="center"/>
              <w:rPr>
                <w:rFonts w:ascii="Calibri" w:hAnsi="Calibri" w:cs="Calibri"/>
                <w:color w:val="000000"/>
              </w:rPr>
            </w:pPr>
            <w:r>
              <w:rPr>
                <w:rFonts w:ascii="Calibri" w:hAnsi="Calibri" w:cs="Calibri"/>
                <w:color w:val="000000"/>
              </w:rPr>
              <w:t>5</w:t>
            </w:r>
          </w:p>
        </w:tc>
        <w:tc>
          <w:tcPr>
            <w:tcW w:w="1000" w:type="dxa"/>
            <w:vMerge w:val="restart"/>
            <w:shd w:val="clear" w:color="auto" w:fill="auto"/>
            <w:noWrap/>
            <w:vAlign w:val="center"/>
            <w:hideMark/>
          </w:tcPr>
          <w:p w14:paraId="50E88ABA"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100</w:t>
            </w:r>
          </w:p>
        </w:tc>
        <w:tc>
          <w:tcPr>
            <w:tcW w:w="1100" w:type="dxa"/>
            <w:vMerge w:val="restart"/>
            <w:shd w:val="clear" w:color="auto" w:fill="auto"/>
            <w:noWrap/>
            <w:vAlign w:val="center"/>
            <w:hideMark/>
          </w:tcPr>
          <w:p w14:paraId="041EDB30"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w:t>
            </w:r>
          </w:p>
        </w:tc>
        <w:tc>
          <w:tcPr>
            <w:tcW w:w="1170" w:type="dxa"/>
            <w:vMerge w:val="restart"/>
            <w:shd w:val="clear" w:color="auto" w:fill="auto"/>
            <w:noWrap/>
            <w:vAlign w:val="center"/>
            <w:hideMark/>
          </w:tcPr>
          <w:p w14:paraId="2ECB7D35"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3.99</w:t>
            </w:r>
          </w:p>
        </w:tc>
        <w:tc>
          <w:tcPr>
            <w:tcW w:w="734" w:type="dxa"/>
            <w:shd w:val="clear" w:color="auto" w:fill="auto"/>
            <w:noWrap/>
            <w:vAlign w:val="bottom"/>
            <w:hideMark/>
          </w:tcPr>
          <w:p w14:paraId="4F8F19A5"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w:t>
            </w:r>
          </w:p>
        </w:tc>
        <w:tc>
          <w:tcPr>
            <w:tcW w:w="960" w:type="dxa"/>
            <w:shd w:val="clear" w:color="auto" w:fill="auto"/>
            <w:noWrap/>
            <w:vAlign w:val="bottom"/>
            <w:hideMark/>
          </w:tcPr>
          <w:p w14:paraId="3FD79C0B"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497527</w:t>
            </w:r>
          </w:p>
        </w:tc>
        <w:tc>
          <w:tcPr>
            <w:tcW w:w="1158" w:type="dxa"/>
            <w:shd w:val="clear" w:color="auto" w:fill="auto"/>
            <w:noWrap/>
            <w:vAlign w:val="bottom"/>
            <w:hideMark/>
          </w:tcPr>
          <w:p w14:paraId="4D8A2850"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1.791E+13</w:t>
            </w:r>
          </w:p>
        </w:tc>
        <w:tc>
          <w:tcPr>
            <w:tcW w:w="1357" w:type="dxa"/>
            <w:shd w:val="clear" w:color="auto" w:fill="auto"/>
            <w:noWrap/>
            <w:vAlign w:val="bottom"/>
            <w:hideMark/>
          </w:tcPr>
          <w:p w14:paraId="4839687E"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1606.46</w:t>
            </w:r>
          </w:p>
        </w:tc>
      </w:tr>
      <w:tr w:rsidR="00133338" w:rsidRPr="005F595B" w14:paraId="12598BFB" w14:textId="77777777" w:rsidTr="00974C88">
        <w:trPr>
          <w:trHeight w:val="288"/>
          <w:jc w:val="center"/>
        </w:trPr>
        <w:tc>
          <w:tcPr>
            <w:tcW w:w="549" w:type="dxa"/>
            <w:shd w:val="clear" w:color="auto" w:fill="auto"/>
            <w:noWrap/>
            <w:vAlign w:val="bottom"/>
            <w:hideMark/>
          </w:tcPr>
          <w:p w14:paraId="5A7E8D40" w14:textId="77777777" w:rsidR="005F595B" w:rsidRPr="005F595B" w:rsidRDefault="00477C70" w:rsidP="00133338">
            <w:pPr>
              <w:pStyle w:val="squish"/>
              <w:jc w:val="center"/>
              <w:rPr>
                <w:rFonts w:ascii="Calibri" w:hAnsi="Calibri" w:cs="Calibri"/>
                <w:color w:val="000000"/>
              </w:rPr>
            </w:pPr>
            <w:r>
              <w:rPr>
                <w:rFonts w:ascii="Calibri" w:hAnsi="Calibri" w:cs="Calibri"/>
                <w:color w:val="000000"/>
              </w:rPr>
              <w:t>6</w:t>
            </w:r>
          </w:p>
        </w:tc>
        <w:tc>
          <w:tcPr>
            <w:tcW w:w="1000" w:type="dxa"/>
            <w:vMerge/>
            <w:vAlign w:val="center"/>
            <w:hideMark/>
          </w:tcPr>
          <w:p w14:paraId="43FDA811" w14:textId="77777777" w:rsidR="005F595B" w:rsidRPr="005F595B" w:rsidRDefault="005F595B" w:rsidP="00133338">
            <w:pPr>
              <w:pStyle w:val="squish"/>
              <w:jc w:val="center"/>
              <w:rPr>
                <w:rFonts w:ascii="Calibri" w:hAnsi="Calibri" w:cs="Calibri"/>
                <w:color w:val="000000"/>
              </w:rPr>
            </w:pPr>
          </w:p>
        </w:tc>
        <w:tc>
          <w:tcPr>
            <w:tcW w:w="1100" w:type="dxa"/>
            <w:vMerge/>
            <w:vAlign w:val="center"/>
            <w:hideMark/>
          </w:tcPr>
          <w:p w14:paraId="75256984" w14:textId="77777777" w:rsidR="005F595B" w:rsidRPr="005F595B" w:rsidRDefault="005F595B" w:rsidP="00133338">
            <w:pPr>
              <w:pStyle w:val="squish"/>
              <w:jc w:val="center"/>
              <w:rPr>
                <w:rFonts w:ascii="Calibri" w:hAnsi="Calibri" w:cs="Calibri"/>
                <w:color w:val="000000"/>
              </w:rPr>
            </w:pPr>
          </w:p>
        </w:tc>
        <w:tc>
          <w:tcPr>
            <w:tcW w:w="1170" w:type="dxa"/>
            <w:vMerge/>
            <w:vAlign w:val="center"/>
            <w:hideMark/>
          </w:tcPr>
          <w:p w14:paraId="374DE8E3" w14:textId="77777777" w:rsidR="005F595B" w:rsidRPr="005F595B" w:rsidRDefault="005F595B" w:rsidP="00133338">
            <w:pPr>
              <w:pStyle w:val="squish"/>
              <w:jc w:val="center"/>
              <w:rPr>
                <w:rFonts w:ascii="Calibri" w:hAnsi="Calibri" w:cs="Calibri"/>
                <w:color w:val="000000"/>
              </w:rPr>
            </w:pPr>
          </w:p>
        </w:tc>
        <w:tc>
          <w:tcPr>
            <w:tcW w:w="734" w:type="dxa"/>
            <w:shd w:val="clear" w:color="auto" w:fill="auto"/>
            <w:noWrap/>
            <w:vAlign w:val="bottom"/>
            <w:hideMark/>
          </w:tcPr>
          <w:p w14:paraId="42EC10BA"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2</w:t>
            </w:r>
          </w:p>
        </w:tc>
        <w:tc>
          <w:tcPr>
            <w:tcW w:w="960" w:type="dxa"/>
            <w:shd w:val="clear" w:color="auto" w:fill="auto"/>
            <w:noWrap/>
            <w:vAlign w:val="bottom"/>
            <w:hideMark/>
          </w:tcPr>
          <w:p w14:paraId="754A7540"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639676</w:t>
            </w:r>
          </w:p>
        </w:tc>
        <w:tc>
          <w:tcPr>
            <w:tcW w:w="1158" w:type="dxa"/>
            <w:shd w:val="clear" w:color="auto" w:fill="auto"/>
            <w:noWrap/>
            <w:vAlign w:val="bottom"/>
            <w:hideMark/>
          </w:tcPr>
          <w:p w14:paraId="4481159B"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2.303E+13</w:t>
            </w:r>
          </w:p>
        </w:tc>
        <w:tc>
          <w:tcPr>
            <w:tcW w:w="1357" w:type="dxa"/>
            <w:shd w:val="clear" w:color="auto" w:fill="auto"/>
            <w:noWrap/>
            <w:vAlign w:val="bottom"/>
            <w:hideMark/>
          </w:tcPr>
          <w:p w14:paraId="2726B0CE"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2065.44</w:t>
            </w:r>
          </w:p>
        </w:tc>
      </w:tr>
      <w:tr w:rsidR="00133338" w:rsidRPr="005F595B" w14:paraId="5CF152D9" w14:textId="77777777" w:rsidTr="00974C88">
        <w:trPr>
          <w:trHeight w:val="288"/>
          <w:jc w:val="center"/>
        </w:trPr>
        <w:tc>
          <w:tcPr>
            <w:tcW w:w="549" w:type="dxa"/>
            <w:shd w:val="clear" w:color="auto" w:fill="auto"/>
            <w:noWrap/>
            <w:vAlign w:val="bottom"/>
            <w:hideMark/>
          </w:tcPr>
          <w:p w14:paraId="105BD80E" w14:textId="77777777" w:rsidR="005F595B" w:rsidRPr="005F595B" w:rsidRDefault="00477C70" w:rsidP="00133338">
            <w:pPr>
              <w:pStyle w:val="squish"/>
              <w:jc w:val="center"/>
              <w:rPr>
                <w:rFonts w:ascii="Calibri" w:hAnsi="Calibri" w:cs="Calibri"/>
                <w:color w:val="000000"/>
              </w:rPr>
            </w:pPr>
            <w:r>
              <w:rPr>
                <w:rFonts w:ascii="Calibri" w:hAnsi="Calibri" w:cs="Calibri"/>
                <w:color w:val="000000"/>
              </w:rPr>
              <w:t>7</w:t>
            </w:r>
          </w:p>
        </w:tc>
        <w:tc>
          <w:tcPr>
            <w:tcW w:w="1000" w:type="dxa"/>
            <w:vMerge/>
            <w:vAlign w:val="center"/>
            <w:hideMark/>
          </w:tcPr>
          <w:p w14:paraId="2E7C4995" w14:textId="77777777" w:rsidR="005F595B" w:rsidRPr="005F595B" w:rsidRDefault="005F595B" w:rsidP="00133338">
            <w:pPr>
              <w:pStyle w:val="squish"/>
              <w:jc w:val="center"/>
              <w:rPr>
                <w:rFonts w:ascii="Calibri" w:hAnsi="Calibri" w:cs="Calibri"/>
                <w:color w:val="000000"/>
              </w:rPr>
            </w:pPr>
          </w:p>
        </w:tc>
        <w:tc>
          <w:tcPr>
            <w:tcW w:w="1100" w:type="dxa"/>
            <w:vMerge/>
            <w:vAlign w:val="center"/>
            <w:hideMark/>
          </w:tcPr>
          <w:p w14:paraId="711FB151" w14:textId="77777777" w:rsidR="005F595B" w:rsidRPr="005F595B" w:rsidRDefault="005F595B" w:rsidP="00133338">
            <w:pPr>
              <w:pStyle w:val="squish"/>
              <w:jc w:val="center"/>
              <w:rPr>
                <w:rFonts w:ascii="Calibri" w:hAnsi="Calibri" w:cs="Calibri"/>
                <w:color w:val="000000"/>
              </w:rPr>
            </w:pPr>
          </w:p>
        </w:tc>
        <w:tc>
          <w:tcPr>
            <w:tcW w:w="1170" w:type="dxa"/>
            <w:vMerge/>
            <w:vAlign w:val="center"/>
            <w:hideMark/>
          </w:tcPr>
          <w:p w14:paraId="67E2689C" w14:textId="77777777" w:rsidR="005F595B" w:rsidRPr="005F595B" w:rsidRDefault="005F595B" w:rsidP="00133338">
            <w:pPr>
              <w:pStyle w:val="squish"/>
              <w:jc w:val="center"/>
              <w:rPr>
                <w:rFonts w:ascii="Calibri" w:hAnsi="Calibri" w:cs="Calibri"/>
                <w:color w:val="000000"/>
              </w:rPr>
            </w:pPr>
          </w:p>
        </w:tc>
        <w:tc>
          <w:tcPr>
            <w:tcW w:w="734" w:type="dxa"/>
            <w:shd w:val="clear" w:color="auto" w:fill="auto"/>
            <w:noWrap/>
            <w:vAlign w:val="bottom"/>
            <w:hideMark/>
          </w:tcPr>
          <w:p w14:paraId="73D40FFF"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3</w:t>
            </w:r>
          </w:p>
        </w:tc>
        <w:tc>
          <w:tcPr>
            <w:tcW w:w="960" w:type="dxa"/>
            <w:shd w:val="clear" w:color="auto" w:fill="auto"/>
            <w:noWrap/>
            <w:vAlign w:val="bottom"/>
            <w:hideMark/>
          </w:tcPr>
          <w:p w14:paraId="297695FC"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667262</w:t>
            </w:r>
          </w:p>
        </w:tc>
        <w:tc>
          <w:tcPr>
            <w:tcW w:w="1158" w:type="dxa"/>
            <w:shd w:val="clear" w:color="auto" w:fill="auto"/>
            <w:noWrap/>
            <w:vAlign w:val="bottom"/>
            <w:hideMark/>
          </w:tcPr>
          <w:p w14:paraId="4564B133"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2.402E+13</w:t>
            </w:r>
          </w:p>
        </w:tc>
        <w:tc>
          <w:tcPr>
            <w:tcW w:w="1357" w:type="dxa"/>
            <w:shd w:val="clear" w:color="auto" w:fill="auto"/>
            <w:noWrap/>
            <w:vAlign w:val="bottom"/>
            <w:hideMark/>
          </w:tcPr>
          <w:p w14:paraId="42EEC466"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2154.51</w:t>
            </w:r>
          </w:p>
        </w:tc>
      </w:tr>
      <w:tr w:rsidR="00133338" w:rsidRPr="005F595B" w14:paraId="2FC7A449" w14:textId="77777777" w:rsidTr="00974C88">
        <w:trPr>
          <w:trHeight w:val="288"/>
          <w:jc w:val="center"/>
        </w:trPr>
        <w:tc>
          <w:tcPr>
            <w:tcW w:w="549" w:type="dxa"/>
            <w:shd w:val="clear" w:color="auto" w:fill="auto"/>
            <w:noWrap/>
            <w:vAlign w:val="bottom"/>
            <w:hideMark/>
          </w:tcPr>
          <w:p w14:paraId="310427D9" w14:textId="77777777" w:rsidR="005F595B" w:rsidRPr="005F595B" w:rsidRDefault="00477C70" w:rsidP="00133338">
            <w:pPr>
              <w:pStyle w:val="squish"/>
              <w:jc w:val="center"/>
              <w:rPr>
                <w:rFonts w:ascii="Calibri" w:hAnsi="Calibri" w:cs="Calibri"/>
                <w:color w:val="000000"/>
              </w:rPr>
            </w:pPr>
            <w:r>
              <w:rPr>
                <w:rFonts w:ascii="Calibri" w:hAnsi="Calibri" w:cs="Calibri"/>
                <w:color w:val="000000"/>
              </w:rPr>
              <w:t>8</w:t>
            </w:r>
          </w:p>
        </w:tc>
        <w:tc>
          <w:tcPr>
            <w:tcW w:w="1000" w:type="dxa"/>
            <w:vMerge/>
            <w:vAlign w:val="center"/>
            <w:hideMark/>
          </w:tcPr>
          <w:p w14:paraId="07798195" w14:textId="77777777" w:rsidR="005F595B" w:rsidRPr="005F595B" w:rsidRDefault="005F595B" w:rsidP="00133338">
            <w:pPr>
              <w:pStyle w:val="squish"/>
              <w:jc w:val="center"/>
              <w:rPr>
                <w:rFonts w:ascii="Calibri" w:hAnsi="Calibri" w:cs="Calibri"/>
                <w:color w:val="000000"/>
              </w:rPr>
            </w:pPr>
          </w:p>
        </w:tc>
        <w:tc>
          <w:tcPr>
            <w:tcW w:w="1100" w:type="dxa"/>
            <w:vMerge w:val="restart"/>
            <w:shd w:val="clear" w:color="auto" w:fill="auto"/>
            <w:noWrap/>
            <w:vAlign w:val="center"/>
            <w:hideMark/>
          </w:tcPr>
          <w:p w14:paraId="5B6CEB1F"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2</w:t>
            </w:r>
          </w:p>
        </w:tc>
        <w:tc>
          <w:tcPr>
            <w:tcW w:w="1170" w:type="dxa"/>
            <w:vMerge w:val="restart"/>
            <w:shd w:val="clear" w:color="auto" w:fill="auto"/>
            <w:noWrap/>
            <w:vAlign w:val="center"/>
            <w:hideMark/>
          </w:tcPr>
          <w:p w14:paraId="7C84F4BA"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3.99</w:t>
            </w:r>
          </w:p>
        </w:tc>
        <w:tc>
          <w:tcPr>
            <w:tcW w:w="734" w:type="dxa"/>
            <w:shd w:val="clear" w:color="auto" w:fill="auto"/>
            <w:noWrap/>
            <w:vAlign w:val="bottom"/>
            <w:hideMark/>
          </w:tcPr>
          <w:p w14:paraId="13AD7610"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w:t>
            </w:r>
          </w:p>
        </w:tc>
        <w:tc>
          <w:tcPr>
            <w:tcW w:w="960" w:type="dxa"/>
            <w:shd w:val="clear" w:color="auto" w:fill="auto"/>
            <w:noWrap/>
            <w:vAlign w:val="bottom"/>
            <w:hideMark/>
          </w:tcPr>
          <w:p w14:paraId="00970C46"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668815</w:t>
            </w:r>
          </w:p>
        </w:tc>
        <w:tc>
          <w:tcPr>
            <w:tcW w:w="1158" w:type="dxa"/>
            <w:shd w:val="clear" w:color="auto" w:fill="auto"/>
            <w:noWrap/>
            <w:vAlign w:val="bottom"/>
            <w:hideMark/>
          </w:tcPr>
          <w:p w14:paraId="3DBE7F58"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1.186E+13</w:t>
            </w:r>
          </w:p>
        </w:tc>
        <w:tc>
          <w:tcPr>
            <w:tcW w:w="1357" w:type="dxa"/>
            <w:shd w:val="clear" w:color="auto" w:fill="auto"/>
            <w:noWrap/>
            <w:vAlign w:val="bottom"/>
            <w:hideMark/>
          </w:tcPr>
          <w:p w14:paraId="5028295D"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1064.14</w:t>
            </w:r>
          </w:p>
        </w:tc>
      </w:tr>
      <w:tr w:rsidR="00133338" w:rsidRPr="005F595B" w14:paraId="5D55166F" w14:textId="77777777" w:rsidTr="00974C88">
        <w:trPr>
          <w:trHeight w:val="288"/>
          <w:jc w:val="center"/>
        </w:trPr>
        <w:tc>
          <w:tcPr>
            <w:tcW w:w="549" w:type="dxa"/>
            <w:shd w:val="clear" w:color="auto" w:fill="auto"/>
            <w:noWrap/>
            <w:vAlign w:val="bottom"/>
            <w:hideMark/>
          </w:tcPr>
          <w:p w14:paraId="18F653A6" w14:textId="77777777" w:rsidR="005F595B" w:rsidRPr="005F595B" w:rsidRDefault="00477C70" w:rsidP="00133338">
            <w:pPr>
              <w:pStyle w:val="squish"/>
              <w:jc w:val="center"/>
              <w:rPr>
                <w:rFonts w:ascii="Calibri" w:hAnsi="Calibri" w:cs="Calibri"/>
                <w:color w:val="000000"/>
              </w:rPr>
            </w:pPr>
            <w:r>
              <w:rPr>
                <w:rFonts w:ascii="Calibri" w:hAnsi="Calibri" w:cs="Calibri"/>
                <w:color w:val="000000"/>
              </w:rPr>
              <w:t>9</w:t>
            </w:r>
          </w:p>
        </w:tc>
        <w:tc>
          <w:tcPr>
            <w:tcW w:w="1000" w:type="dxa"/>
            <w:vMerge/>
            <w:vAlign w:val="center"/>
            <w:hideMark/>
          </w:tcPr>
          <w:p w14:paraId="3CF3B396" w14:textId="77777777" w:rsidR="005F595B" w:rsidRPr="005F595B" w:rsidRDefault="005F595B" w:rsidP="00133338">
            <w:pPr>
              <w:pStyle w:val="squish"/>
              <w:jc w:val="center"/>
              <w:rPr>
                <w:rFonts w:ascii="Calibri" w:hAnsi="Calibri" w:cs="Calibri"/>
                <w:color w:val="000000"/>
              </w:rPr>
            </w:pPr>
          </w:p>
        </w:tc>
        <w:tc>
          <w:tcPr>
            <w:tcW w:w="1100" w:type="dxa"/>
            <w:vMerge/>
            <w:vAlign w:val="center"/>
            <w:hideMark/>
          </w:tcPr>
          <w:p w14:paraId="6C3D68BE" w14:textId="77777777" w:rsidR="005F595B" w:rsidRPr="005F595B" w:rsidRDefault="005F595B" w:rsidP="00133338">
            <w:pPr>
              <w:pStyle w:val="squish"/>
              <w:jc w:val="center"/>
              <w:rPr>
                <w:rFonts w:ascii="Calibri" w:hAnsi="Calibri" w:cs="Calibri"/>
                <w:color w:val="000000"/>
              </w:rPr>
            </w:pPr>
          </w:p>
        </w:tc>
        <w:tc>
          <w:tcPr>
            <w:tcW w:w="1170" w:type="dxa"/>
            <w:vMerge/>
            <w:vAlign w:val="center"/>
            <w:hideMark/>
          </w:tcPr>
          <w:p w14:paraId="0AE82668" w14:textId="77777777" w:rsidR="005F595B" w:rsidRPr="005F595B" w:rsidRDefault="005F595B" w:rsidP="00133338">
            <w:pPr>
              <w:pStyle w:val="squish"/>
              <w:jc w:val="center"/>
              <w:rPr>
                <w:rFonts w:ascii="Calibri" w:hAnsi="Calibri" w:cs="Calibri"/>
                <w:color w:val="000000"/>
              </w:rPr>
            </w:pPr>
          </w:p>
        </w:tc>
        <w:tc>
          <w:tcPr>
            <w:tcW w:w="734" w:type="dxa"/>
            <w:shd w:val="clear" w:color="auto" w:fill="auto"/>
            <w:noWrap/>
            <w:vAlign w:val="bottom"/>
            <w:hideMark/>
          </w:tcPr>
          <w:p w14:paraId="07160E1F"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2</w:t>
            </w:r>
          </w:p>
        </w:tc>
        <w:tc>
          <w:tcPr>
            <w:tcW w:w="960" w:type="dxa"/>
            <w:shd w:val="clear" w:color="auto" w:fill="auto"/>
            <w:noWrap/>
            <w:vAlign w:val="bottom"/>
            <w:hideMark/>
          </w:tcPr>
          <w:p w14:paraId="7428606C"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822043</w:t>
            </w:r>
          </w:p>
        </w:tc>
        <w:tc>
          <w:tcPr>
            <w:tcW w:w="1158" w:type="dxa"/>
            <w:shd w:val="clear" w:color="auto" w:fill="auto"/>
            <w:noWrap/>
            <w:vAlign w:val="bottom"/>
            <w:hideMark/>
          </w:tcPr>
          <w:p w14:paraId="4C081308"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1.458E+13</w:t>
            </w:r>
          </w:p>
        </w:tc>
        <w:tc>
          <w:tcPr>
            <w:tcW w:w="1357" w:type="dxa"/>
            <w:shd w:val="clear" w:color="auto" w:fill="auto"/>
            <w:noWrap/>
            <w:vAlign w:val="bottom"/>
            <w:hideMark/>
          </w:tcPr>
          <w:p w14:paraId="6CCF0739"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1307.94</w:t>
            </w:r>
          </w:p>
        </w:tc>
      </w:tr>
      <w:tr w:rsidR="00133338" w:rsidRPr="005F595B" w14:paraId="322BC25F" w14:textId="77777777" w:rsidTr="00974C88">
        <w:trPr>
          <w:trHeight w:val="288"/>
          <w:jc w:val="center"/>
        </w:trPr>
        <w:tc>
          <w:tcPr>
            <w:tcW w:w="549" w:type="dxa"/>
            <w:shd w:val="clear" w:color="auto" w:fill="auto"/>
            <w:noWrap/>
            <w:vAlign w:val="bottom"/>
            <w:hideMark/>
          </w:tcPr>
          <w:p w14:paraId="244A7C90" w14:textId="77777777" w:rsidR="005F595B" w:rsidRPr="005F595B" w:rsidRDefault="00477C70" w:rsidP="00133338">
            <w:pPr>
              <w:pStyle w:val="squish"/>
              <w:jc w:val="center"/>
              <w:rPr>
                <w:rFonts w:ascii="Calibri" w:hAnsi="Calibri" w:cs="Calibri"/>
                <w:color w:val="000000"/>
              </w:rPr>
            </w:pPr>
            <w:r>
              <w:rPr>
                <w:rFonts w:ascii="Calibri" w:hAnsi="Calibri" w:cs="Calibri"/>
                <w:color w:val="000000"/>
              </w:rPr>
              <w:t>10</w:t>
            </w:r>
          </w:p>
        </w:tc>
        <w:tc>
          <w:tcPr>
            <w:tcW w:w="1000" w:type="dxa"/>
            <w:vMerge/>
            <w:vAlign w:val="center"/>
            <w:hideMark/>
          </w:tcPr>
          <w:p w14:paraId="58996ACA" w14:textId="77777777" w:rsidR="005F595B" w:rsidRPr="005F595B" w:rsidRDefault="005F595B" w:rsidP="00133338">
            <w:pPr>
              <w:pStyle w:val="squish"/>
              <w:jc w:val="center"/>
              <w:rPr>
                <w:rFonts w:ascii="Calibri" w:hAnsi="Calibri" w:cs="Calibri"/>
                <w:color w:val="000000"/>
              </w:rPr>
            </w:pPr>
          </w:p>
        </w:tc>
        <w:tc>
          <w:tcPr>
            <w:tcW w:w="1100" w:type="dxa"/>
            <w:vMerge/>
            <w:vAlign w:val="center"/>
            <w:hideMark/>
          </w:tcPr>
          <w:p w14:paraId="10A2B65B" w14:textId="77777777" w:rsidR="005F595B" w:rsidRPr="005F595B" w:rsidRDefault="005F595B" w:rsidP="00133338">
            <w:pPr>
              <w:pStyle w:val="squish"/>
              <w:jc w:val="center"/>
              <w:rPr>
                <w:rFonts w:ascii="Calibri" w:hAnsi="Calibri" w:cs="Calibri"/>
                <w:color w:val="000000"/>
              </w:rPr>
            </w:pPr>
          </w:p>
        </w:tc>
        <w:tc>
          <w:tcPr>
            <w:tcW w:w="1170" w:type="dxa"/>
            <w:vMerge/>
            <w:vAlign w:val="center"/>
            <w:hideMark/>
          </w:tcPr>
          <w:p w14:paraId="4D3A74E9" w14:textId="77777777" w:rsidR="005F595B" w:rsidRPr="005F595B" w:rsidRDefault="005F595B" w:rsidP="00133338">
            <w:pPr>
              <w:pStyle w:val="squish"/>
              <w:jc w:val="center"/>
              <w:rPr>
                <w:rFonts w:ascii="Calibri" w:hAnsi="Calibri" w:cs="Calibri"/>
                <w:color w:val="000000"/>
              </w:rPr>
            </w:pPr>
          </w:p>
        </w:tc>
        <w:tc>
          <w:tcPr>
            <w:tcW w:w="734" w:type="dxa"/>
            <w:shd w:val="clear" w:color="auto" w:fill="auto"/>
            <w:noWrap/>
            <w:vAlign w:val="bottom"/>
            <w:hideMark/>
          </w:tcPr>
          <w:p w14:paraId="56A3DCCB"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3</w:t>
            </w:r>
          </w:p>
        </w:tc>
        <w:tc>
          <w:tcPr>
            <w:tcW w:w="960" w:type="dxa"/>
            <w:shd w:val="clear" w:color="auto" w:fill="auto"/>
            <w:noWrap/>
            <w:vAlign w:val="bottom"/>
            <w:hideMark/>
          </w:tcPr>
          <w:p w14:paraId="675A42E4"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837570</w:t>
            </w:r>
          </w:p>
        </w:tc>
        <w:tc>
          <w:tcPr>
            <w:tcW w:w="1158" w:type="dxa"/>
            <w:shd w:val="clear" w:color="auto" w:fill="auto"/>
            <w:noWrap/>
            <w:vAlign w:val="bottom"/>
            <w:hideMark/>
          </w:tcPr>
          <w:p w14:paraId="0CC51B4B"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1.486E+13</w:t>
            </w:r>
          </w:p>
        </w:tc>
        <w:tc>
          <w:tcPr>
            <w:tcW w:w="1357" w:type="dxa"/>
            <w:shd w:val="clear" w:color="auto" w:fill="auto"/>
            <w:noWrap/>
            <w:vAlign w:val="bottom"/>
            <w:hideMark/>
          </w:tcPr>
          <w:p w14:paraId="00B4C665"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1332.65</w:t>
            </w:r>
          </w:p>
        </w:tc>
      </w:tr>
      <w:tr w:rsidR="00133338" w:rsidRPr="005F595B" w14:paraId="6DE5157F" w14:textId="77777777" w:rsidTr="00974C88">
        <w:trPr>
          <w:trHeight w:val="288"/>
          <w:jc w:val="center"/>
        </w:trPr>
        <w:tc>
          <w:tcPr>
            <w:tcW w:w="549" w:type="dxa"/>
            <w:shd w:val="clear" w:color="auto" w:fill="auto"/>
            <w:noWrap/>
            <w:vAlign w:val="bottom"/>
            <w:hideMark/>
          </w:tcPr>
          <w:p w14:paraId="53CC7A66" w14:textId="77777777" w:rsidR="005F595B" w:rsidRPr="005F595B" w:rsidRDefault="00477C70" w:rsidP="00133338">
            <w:pPr>
              <w:pStyle w:val="squish"/>
              <w:jc w:val="center"/>
              <w:rPr>
                <w:rFonts w:ascii="Calibri" w:hAnsi="Calibri" w:cs="Calibri"/>
                <w:color w:val="000000"/>
              </w:rPr>
            </w:pPr>
            <w:r>
              <w:rPr>
                <w:rFonts w:ascii="Calibri" w:hAnsi="Calibri" w:cs="Calibri"/>
                <w:color w:val="000000"/>
              </w:rPr>
              <w:t>11</w:t>
            </w:r>
          </w:p>
        </w:tc>
        <w:tc>
          <w:tcPr>
            <w:tcW w:w="1000" w:type="dxa"/>
            <w:vMerge w:val="restart"/>
            <w:shd w:val="clear" w:color="auto" w:fill="auto"/>
            <w:noWrap/>
            <w:vAlign w:val="center"/>
            <w:hideMark/>
          </w:tcPr>
          <w:p w14:paraId="66806FC2"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140</w:t>
            </w:r>
          </w:p>
        </w:tc>
        <w:tc>
          <w:tcPr>
            <w:tcW w:w="1100" w:type="dxa"/>
            <w:shd w:val="clear" w:color="auto" w:fill="auto"/>
            <w:noWrap/>
            <w:vAlign w:val="center"/>
            <w:hideMark/>
          </w:tcPr>
          <w:p w14:paraId="684C5FC2"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w:t>
            </w:r>
          </w:p>
        </w:tc>
        <w:tc>
          <w:tcPr>
            <w:tcW w:w="1170" w:type="dxa"/>
            <w:shd w:val="clear" w:color="auto" w:fill="auto"/>
            <w:noWrap/>
            <w:vAlign w:val="center"/>
            <w:hideMark/>
          </w:tcPr>
          <w:p w14:paraId="55028019"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2.08</w:t>
            </w:r>
          </w:p>
        </w:tc>
        <w:tc>
          <w:tcPr>
            <w:tcW w:w="734" w:type="dxa"/>
            <w:shd w:val="clear" w:color="auto" w:fill="auto"/>
            <w:noWrap/>
            <w:vAlign w:val="bottom"/>
            <w:hideMark/>
          </w:tcPr>
          <w:p w14:paraId="5BF92B21"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w:t>
            </w:r>
          </w:p>
        </w:tc>
        <w:tc>
          <w:tcPr>
            <w:tcW w:w="960" w:type="dxa"/>
            <w:shd w:val="clear" w:color="auto" w:fill="auto"/>
            <w:noWrap/>
            <w:vAlign w:val="bottom"/>
            <w:hideMark/>
          </w:tcPr>
          <w:p w14:paraId="00F867FC"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222278</w:t>
            </w:r>
          </w:p>
        </w:tc>
        <w:tc>
          <w:tcPr>
            <w:tcW w:w="1158" w:type="dxa"/>
            <w:shd w:val="clear" w:color="auto" w:fill="auto"/>
            <w:noWrap/>
            <w:vAlign w:val="bottom"/>
            <w:hideMark/>
          </w:tcPr>
          <w:p w14:paraId="54B9DD9A"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2.196E+13</w:t>
            </w:r>
          </w:p>
        </w:tc>
        <w:tc>
          <w:tcPr>
            <w:tcW w:w="1357" w:type="dxa"/>
            <w:shd w:val="clear" w:color="auto" w:fill="auto"/>
            <w:noWrap/>
            <w:vAlign w:val="bottom"/>
            <w:hideMark/>
          </w:tcPr>
          <w:p w14:paraId="7977397B"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2641.00</w:t>
            </w:r>
          </w:p>
        </w:tc>
      </w:tr>
      <w:tr w:rsidR="00133338" w:rsidRPr="005F595B" w14:paraId="62E3D9F5" w14:textId="77777777" w:rsidTr="00974C88">
        <w:trPr>
          <w:trHeight w:val="288"/>
          <w:jc w:val="center"/>
        </w:trPr>
        <w:tc>
          <w:tcPr>
            <w:tcW w:w="549" w:type="dxa"/>
            <w:shd w:val="clear" w:color="auto" w:fill="auto"/>
            <w:noWrap/>
            <w:vAlign w:val="bottom"/>
            <w:hideMark/>
          </w:tcPr>
          <w:p w14:paraId="0876A60C" w14:textId="77777777" w:rsidR="005F595B" w:rsidRPr="005F595B" w:rsidRDefault="00477C70" w:rsidP="00133338">
            <w:pPr>
              <w:pStyle w:val="squish"/>
              <w:jc w:val="center"/>
              <w:rPr>
                <w:rFonts w:ascii="Calibri" w:hAnsi="Calibri" w:cs="Calibri"/>
                <w:color w:val="000000"/>
              </w:rPr>
            </w:pPr>
            <w:r>
              <w:rPr>
                <w:rFonts w:ascii="Calibri" w:hAnsi="Calibri" w:cs="Calibri"/>
                <w:color w:val="000000"/>
              </w:rPr>
              <w:t>12</w:t>
            </w:r>
          </w:p>
        </w:tc>
        <w:tc>
          <w:tcPr>
            <w:tcW w:w="1000" w:type="dxa"/>
            <w:vMerge/>
            <w:vAlign w:val="center"/>
            <w:hideMark/>
          </w:tcPr>
          <w:p w14:paraId="4ACCC60B" w14:textId="77777777" w:rsidR="005F595B" w:rsidRPr="005F595B" w:rsidRDefault="005F595B" w:rsidP="00133338">
            <w:pPr>
              <w:pStyle w:val="squish"/>
              <w:jc w:val="center"/>
              <w:rPr>
                <w:rFonts w:ascii="Calibri" w:hAnsi="Calibri" w:cs="Calibri"/>
                <w:color w:val="000000"/>
              </w:rPr>
            </w:pPr>
          </w:p>
        </w:tc>
        <w:tc>
          <w:tcPr>
            <w:tcW w:w="1100" w:type="dxa"/>
            <w:shd w:val="clear" w:color="auto" w:fill="auto"/>
            <w:noWrap/>
            <w:vAlign w:val="center"/>
            <w:hideMark/>
          </w:tcPr>
          <w:p w14:paraId="2CD669DE"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2</w:t>
            </w:r>
          </w:p>
        </w:tc>
        <w:tc>
          <w:tcPr>
            <w:tcW w:w="1170" w:type="dxa"/>
            <w:shd w:val="clear" w:color="auto" w:fill="auto"/>
            <w:noWrap/>
            <w:vAlign w:val="center"/>
            <w:hideMark/>
          </w:tcPr>
          <w:p w14:paraId="38A82345"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2.08</w:t>
            </w:r>
          </w:p>
        </w:tc>
        <w:tc>
          <w:tcPr>
            <w:tcW w:w="734" w:type="dxa"/>
            <w:shd w:val="clear" w:color="auto" w:fill="auto"/>
            <w:noWrap/>
            <w:vAlign w:val="bottom"/>
            <w:hideMark/>
          </w:tcPr>
          <w:p w14:paraId="255DDBB2"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w:t>
            </w:r>
          </w:p>
        </w:tc>
        <w:tc>
          <w:tcPr>
            <w:tcW w:w="960" w:type="dxa"/>
            <w:shd w:val="clear" w:color="auto" w:fill="auto"/>
            <w:noWrap/>
            <w:vAlign w:val="bottom"/>
            <w:hideMark/>
          </w:tcPr>
          <w:p w14:paraId="1CC1F609"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246992</w:t>
            </w:r>
          </w:p>
        </w:tc>
        <w:tc>
          <w:tcPr>
            <w:tcW w:w="1158" w:type="dxa"/>
            <w:shd w:val="clear" w:color="auto" w:fill="auto"/>
            <w:noWrap/>
            <w:vAlign w:val="bottom"/>
            <w:hideMark/>
          </w:tcPr>
          <w:p w14:paraId="58087DDA"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1.202E+13</w:t>
            </w:r>
          </w:p>
        </w:tc>
        <w:tc>
          <w:tcPr>
            <w:tcW w:w="1357" w:type="dxa"/>
            <w:shd w:val="clear" w:color="auto" w:fill="auto"/>
            <w:noWrap/>
            <w:vAlign w:val="bottom"/>
            <w:hideMark/>
          </w:tcPr>
          <w:p w14:paraId="58D0F214" w14:textId="77777777" w:rsidR="005F595B" w:rsidRPr="005F595B" w:rsidRDefault="005F595B" w:rsidP="00133338">
            <w:pPr>
              <w:pStyle w:val="squish"/>
              <w:jc w:val="center"/>
              <w:rPr>
                <w:rFonts w:ascii="Calibri" w:hAnsi="Calibri" w:cs="Calibri"/>
                <w:color w:val="000000"/>
              </w:rPr>
            </w:pPr>
            <w:r w:rsidRPr="005F595B">
              <w:rPr>
                <w:rFonts w:ascii="Calibri" w:hAnsi="Calibri" w:cs="Calibri"/>
                <w:color w:val="000000"/>
              </w:rPr>
              <w:t>1446.09</w:t>
            </w:r>
          </w:p>
        </w:tc>
      </w:tr>
    </w:tbl>
    <w:p w14:paraId="5A2D6D09" w14:textId="77777777" w:rsidR="00CA4A32" w:rsidRDefault="00CA4A32" w:rsidP="00CA4A32">
      <w:r>
        <w:lastRenderedPageBreak/>
        <w:t>The vehicle parameter values matched those assigned in the FE models.</w:t>
      </w:r>
    </w:p>
    <w:p w14:paraId="1BBCD4BA" w14:textId="77777777" w:rsidR="0037187D" w:rsidRDefault="0037187D" w:rsidP="00133338">
      <w:pPr>
        <w:pStyle w:val="Heading4"/>
      </w:pPr>
      <w:r>
        <w:t>Vehicle Models</w:t>
      </w:r>
    </w:p>
    <w:p w14:paraId="3639B0F9" w14:textId="77777777" w:rsidR="00F47D53" w:rsidRDefault="00F47D53" w:rsidP="00F47D53">
      <w:r>
        <w:t xml:space="preserve">For each model, a </w:t>
      </w:r>
      <w:r w:rsidR="007D7D77">
        <w:t xml:space="preserve">corresponding </w:t>
      </w:r>
      <w:r>
        <w:t>vehicle model was created with a natural frequency just slightly above the first natural frequency of the bridge. Vehicle models consisted of a single sprung mass with viscous damping (10%). The following table details the parameters for each vehicle model.</w:t>
      </w:r>
    </w:p>
    <w:tbl>
      <w:tblPr>
        <w:tblStyle w:val="TableGrid"/>
        <w:tblW w:w="0" w:type="auto"/>
        <w:tblLook w:val="04A0" w:firstRow="1" w:lastRow="0" w:firstColumn="1" w:lastColumn="0" w:noHBand="0" w:noVBand="1"/>
      </w:tblPr>
      <w:tblGrid>
        <w:gridCol w:w="2788"/>
        <w:gridCol w:w="1614"/>
        <w:gridCol w:w="1614"/>
        <w:gridCol w:w="1503"/>
        <w:gridCol w:w="897"/>
      </w:tblGrid>
      <w:tr w:rsidR="00F47D53" w14:paraId="25743DDD" w14:textId="77777777" w:rsidTr="00CA4A32">
        <w:tc>
          <w:tcPr>
            <w:tcW w:w="2788" w:type="dxa"/>
          </w:tcPr>
          <w:p w14:paraId="5E470C48" w14:textId="77777777" w:rsidR="00F47D53" w:rsidRDefault="00F47D53" w:rsidP="00F47D53">
            <w:pPr>
              <w:pStyle w:val="squish"/>
            </w:pPr>
          </w:p>
        </w:tc>
        <w:tc>
          <w:tcPr>
            <w:tcW w:w="1614" w:type="dxa"/>
          </w:tcPr>
          <w:p w14:paraId="66AF1F77" w14:textId="77777777" w:rsidR="00F47D53" w:rsidRDefault="00F47D53" w:rsidP="00CA4A32">
            <w:pPr>
              <w:pStyle w:val="squish"/>
              <w:jc w:val="center"/>
            </w:pPr>
            <w:r>
              <w:t>40 ft span</w:t>
            </w:r>
          </w:p>
        </w:tc>
        <w:tc>
          <w:tcPr>
            <w:tcW w:w="1614" w:type="dxa"/>
          </w:tcPr>
          <w:p w14:paraId="6756F4FD" w14:textId="77777777" w:rsidR="00F47D53" w:rsidRDefault="00F47D53" w:rsidP="00CA4A32">
            <w:pPr>
              <w:pStyle w:val="squish"/>
              <w:jc w:val="center"/>
            </w:pPr>
            <w:r>
              <w:t>100 ft span</w:t>
            </w:r>
          </w:p>
        </w:tc>
        <w:tc>
          <w:tcPr>
            <w:tcW w:w="1503" w:type="dxa"/>
          </w:tcPr>
          <w:p w14:paraId="0E01892C" w14:textId="77777777" w:rsidR="00F47D53" w:rsidRDefault="00F47D53" w:rsidP="00CA4A32">
            <w:pPr>
              <w:pStyle w:val="squish"/>
              <w:jc w:val="center"/>
            </w:pPr>
            <w:r>
              <w:t>140 ft span</w:t>
            </w:r>
          </w:p>
        </w:tc>
        <w:tc>
          <w:tcPr>
            <w:tcW w:w="897" w:type="dxa"/>
          </w:tcPr>
          <w:p w14:paraId="6BF808BD" w14:textId="77777777" w:rsidR="00F47D53" w:rsidRDefault="00F47D53" w:rsidP="00CA4A32">
            <w:pPr>
              <w:pStyle w:val="squish"/>
              <w:jc w:val="center"/>
            </w:pPr>
          </w:p>
        </w:tc>
      </w:tr>
      <w:tr w:rsidR="00F47D53" w14:paraId="7F0E4150" w14:textId="77777777" w:rsidTr="00CA4A32">
        <w:tc>
          <w:tcPr>
            <w:tcW w:w="2788" w:type="dxa"/>
          </w:tcPr>
          <w:p w14:paraId="7775FCDB" w14:textId="77777777" w:rsidR="00F47D53" w:rsidRDefault="00F47D53" w:rsidP="00F47D53">
            <w:pPr>
              <w:pStyle w:val="squish"/>
            </w:pPr>
            <w:r>
              <w:t>Mass</w:t>
            </w:r>
          </w:p>
        </w:tc>
        <w:tc>
          <w:tcPr>
            <w:tcW w:w="1614" w:type="dxa"/>
            <w:vAlign w:val="center"/>
          </w:tcPr>
          <w:p w14:paraId="047258E5" w14:textId="77777777" w:rsidR="00F47D53" w:rsidRDefault="00F47D53" w:rsidP="00CA4A32">
            <w:pPr>
              <w:pStyle w:val="squish"/>
              <w:jc w:val="center"/>
              <w:rPr>
                <w:rFonts w:ascii="Calibri" w:hAnsi="Calibri" w:cs="Calibri"/>
                <w:color w:val="000000"/>
              </w:rPr>
            </w:pPr>
            <w:r>
              <w:rPr>
                <w:rFonts w:ascii="Calibri" w:hAnsi="Calibri" w:cs="Calibri"/>
                <w:color w:val="000000"/>
              </w:rPr>
              <w:t>200.00</w:t>
            </w:r>
          </w:p>
        </w:tc>
        <w:tc>
          <w:tcPr>
            <w:tcW w:w="1614" w:type="dxa"/>
            <w:vAlign w:val="center"/>
          </w:tcPr>
          <w:p w14:paraId="31C8FC12" w14:textId="77777777" w:rsidR="00F47D53" w:rsidRDefault="00F47D53" w:rsidP="00CA4A32">
            <w:pPr>
              <w:pStyle w:val="squish"/>
              <w:jc w:val="center"/>
              <w:rPr>
                <w:rFonts w:ascii="Calibri" w:hAnsi="Calibri" w:cs="Calibri"/>
                <w:color w:val="000000"/>
              </w:rPr>
            </w:pPr>
            <w:r>
              <w:rPr>
                <w:rFonts w:ascii="Calibri" w:hAnsi="Calibri" w:cs="Calibri"/>
                <w:color w:val="000000"/>
              </w:rPr>
              <w:t>200.00</w:t>
            </w:r>
          </w:p>
        </w:tc>
        <w:tc>
          <w:tcPr>
            <w:tcW w:w="1503" w:type="dxa"/>
            <w:vAlign w:val="center"/>
          </w:tcPr>
          <w:p w14:paraId="067AFED5" w14:textId="77777777" w:rsidR="00F47D53" w:rsidRDefault="00F47D53" w:rsidP="00CA4A32">
            <w:pPr>
              <w:pStyle w:val="squish"/>
              <w:jc w:val="center"/>
              <w:rPr>
                <w:rFonts w:ascii="Calibri" w:hAnsi="Calibri" w:cs="Calibri"/>
                <w:color w:val="000000"/>
              </w:rPr>
            </w:pPr>
            <w:r>
              <w:rPr>
                <w:rFonts w:ascii="Calibri" w:hAnsi="Calibri" w:cs="Calibri"/>
                <w:color w:val="000000"/>
              </w:rPr>
              <w:t>200.00</w:t>
            </w:r>
          </w:p>
        </w:tc>
        <w:tc>
          <w:tcPr>
            <w:tcW w:w="897" w:type="dxa"/>
          </w:tcPr>
          <w:p w14:paraId="378EDF03" w14:textId="77777777" w:rsidR="00F47D53" w:rsidRDefault="00F47D53" w:rsidP="00CA4A32">
            <w:pPr>
              <w:pStyle w:val="squish"/>
              <w:jc w:val="center"/>
            </w:pPr>
            <w:proofErr w:type="spellStart"/>
            <w:r>
              <w:t>slinch</w:t>
            </w:r>
            <w:proofErr w:type="spellEnd"/>
          </w:p>
        </w:tc>
      </w:tr>
      <w:tr w:rsidR="00F47D53" w14:paraId="062F8386" w14:textId="77777777" w:rsidTr="00CA4A32">
        <w:tc>
          <w:tcPr>
            <w:tcW w:w="2788" w:type="dxa"/>
          </w:tcPr>
          <w:p w14:paraId="60ECA85A" w14:textId="77777777" w:rsidR="00F47D53" w:rsidRDefault="00F47D53" w:rsidP="00F47D53">
            <w:pPr>
              <w:pStyle w:val="squish"/>
            </w:pPr>
            <w:r>
              <w:t>Spring Stiffness</w:t>
            </w:r>
          </w:p>
        </w:tc>
        <w:tc>
          <w:tcPr>
            <w:tcW w:w="1614" w:type="dxa"/>
            <w:vAlign w:val="center"/>
          </w:tcPr>
          <w:p w14:paraId="72035C22" w14:textId="77777777" w:rsidR="00F47D53" w:rsidRDefault="00F47D53" w:rsidP="00CA4A32">
            <w:pPr>
              <w:pStyle w:val="squish"/>
              <w:jc w:val="center"/>
              <w:rPr>
                <w:rFonts w:ascii="Calibri" w:hAnsi="Calibri" w:cs="Calibri"/>
                <w:color w:val="000000"/>
              </w:rPr>
            </w:pPr>
            <w:r>
              <w:rPr>
                <w:rFonts w:ascii="Calibri" w:hAnsi="Calibri" w:cs="Calibri"/>
                <w:color w:val="000000"/>
              </w:rPr>
              <w:t>8.7929E+05</w:t>
            </w:r>
          </w:p>
        </w:tc>
        <w:tc>
          <w:tcPr>
            <w:tcW w:w="1614" w:type="dxa"/>
            <w:vAlign w:val="center"/>
          </w:tcPr>
          <w:p w14:paraId="05F28395" w14:textId="77777777" w:rsidR="00F47D53" w:rsidRDefault="00F47D53" w:rsidP="00CA4A32">
            <w:pPr>
              <w:pStyle w:val="squish"/>
              <w:jc w:val="center"/>
              <w:rPr>
                <w:rFonts w:ascii="Calibri" w:hAnsi="Calibri" w:cs="Calibri"/>
                <w:color w:val="000000"/>
              </w:rPr>
            </w:pPr>
            <w:r>
              <w:rPr>
                <w:rFonts w:ascii="Calibri" w:hAnsi="Calibri" w:cs="Calibri"/>
                <w:color w:val="000000"/>
              </w:rPr>
              <w:t>1.6150E+05</w:t>
            </w:r>
          </w:p>
        </w:tc>
        <w:tc>
          <w:tcPr>
            <w:tcW w:w="1503" w:type="dxa"/>
            <w:vAlign w:val="center"/>
          </w:tcPr>
          <w:p w14:paraId="43AEAF17" w14:textId="77777777" w:rsidR="00F47D53" w:rsidRDefault="00F47D53" w:rsidP="00CA4A32">
            <w:pPr>
              <w:pStyle w:val="squish"/>
              <w:jc w:val="center"/>
              <w:rPr>
                <w:rFonts w:ascii="Calibri" w:hAnsi="Calibri" w:cs="Calibri"/>
                <w:color w:val="000000"/>
              </w:rPr>
            </w:pPr>
            <w:r>
              <w:rPr>
                <w:rFonts w:ascii="Calibri" w:hAnsi="Calibri" w:cs="Calibri"/>
                <w:color w:val="000000"/>
              </w:rPr>
              <w:t>4.9846E+04</w:t>
            </w:r>
          </w:p>
        </w:tc>
        <w:tc>
          <w:tcPr>
            <w:tcW w:w="897" w:type="dxa"/>
          </w:tcPr>
          <w:p w14:paraId="1F7FD588" w14:textId="77777777" w:rsidR="00F47D53" w:rsidRDefault="00F47D53" w:rsidP="00CA4A32">
            <w:pPr>
              <w:pStyle w:val="squish"/>
              <w:jc w:val="center"/>
            </w:pPr>
            <w:proofErr w:type="spellStart"/>
            <w:r>
              <w:t>lb</w:t>
            </w:r>
            <w:proofErr w:type="spellEnd"/>
            <w:r>
              <w:t>/in</w:t>
            </w:r>
          </w:p>
        </w:tc>
      </w:tr>
      <w:tr w:rsidR="00F47D53" w14:paraId="09F49B36" w14:textId="77777777" w:rsidTr="00CA4A32">
        <w:tc>
          <w:tcPr>
            <w:tcW w:w="2788" w:type="dxa"/>
          </w:tcPr>
          <w:p w14:paraId="67D5593C" w14:textId="77777777" w:rsidR="00F47D53" w:rsidRDefault="00F47D53" w:rsidP="00F47D53">
            <w:pPr>
              <w:pStyle w:val="squish"/>
            </w:pPr>
            <w:r>
              <w:t>Damping Coefficient</w:t>
            </w:r>
          </w:p>
        </w:tc>
        <w:tc>
          <w:tcPr>
            <w:tcW w:w="1614" w:type="dxa"/>
            <w:vAlign w:val="center"/>
          </w:tcPr>
          <w:p w14:paraId="7ECD3D6B" w14:textId="77777777" w:rsidR="00F47D53" w:rsidRDefault="00F47D53" w:rsidP="00CA4A32">
            <w:pPr>
              <w:pStyle w:val="squish"/>
              <w:jc w:val="center"/>
              <w:rPr>
                <w:rFonts w:ascii="Calibri" w:hAnsi="Calibri" w:cs="Calibri"/>
                <w:color w:val="000000"/>
              </w:rPr>
            </w:pPr>
            <w:r>
              <w:rPr>
                <w:rFonts w:ascii="Calibri" w:hAnsi="Calibri" w:cs="Calibri"/>
                <w:color w:val="000000"/>
              </w:rPr>
              <w:t>2652.23 (10%)</w:t>
            </w:r>
          </w:p>
        </w:tc>
        <w:tc>
          <w:tcPr>
            <w:tcW w:w="1614" w:type="dxa"/>
            <w:vAlign w:val="center"/>
          </w:tcPr>
          <w:p w14:paraId="22BA1DEB" w14:textId="77777777" w:rsidR="00F47D53" w:rsidRDefault="00F47D53" w:rsidP="00CA4A32">
            <w:pPr>
              <w:pStyle w:val="squish"/>
              <w:jc w:val="center"/>
              <w:rPr>
                <w:rFonts w:ascii="Calibri" w:hAnsi="Calibri" w:cs="Calibri"/>
                <w:color w:val="000000"/>
              </w:rPr>
            </w:pPr>
            <w:r>
              <w:rPr>
                <w:rFonts w:ascii="Calibri" w:hAnsi="Calibri" w:cs="Calibri"/>
                <w:color w:val="000000"/>
              </w:rPr>
              <w:t>1136.67 (10%)</w:t>
            </w:r>
          </w:p>
        </w:tc>
        <w:tc>
          <w:tcPr>
            <w:tcW w:w="1503" w:type="dxa"/>
            <w:vAlign w:val="center"/>
          </w:tcPr>
          <w:p w14:paraId="591A9783" w14:textId="77777777" w:rsidR="00F47D53" w:rsidRDefault="00F47D53" w:rsidP="00CA4A32">
            <w:pPr>
              <w:pStyle w:val="squish"/>
              <w:jc w:val="center"/>
              <w:rPr>
                <w:rFonts w:ascii="Calibri" w:hAnsi="Calibri" w:cs="Calibri"/>
                <w:color w:val="000000"/>
              </w:rPr>
            </w:pPr>
            <w:r>
              <w:rPr>
                <w:rFonts w:ascii="Calibri" w:hAnsi="Calibri" w:cs="Calibri"/>
                <w:color w:val="000000"/>
              </w:rPr>
              <w:t>631.48 (10%)</w:t>
            </w:r>
          </w:p>
        </w:tc>
        <w:tc>
          <w:tcPr>
            <w:tcW w:w="897" w:type="dxa"/>
          </w:tcPr>
          <w:p w14:paraId="6C335FF1" w14:textId="77777777" w:rsidR="00F47D53" w:rsidRDefault="00F47D53" w:rsidP="00CA4A32">
            <w:pPr>
              <w:pStyle w:val="squish"/>
              <w:jc w:val="center"/>
            </w:pPr>
            <w:proofErr w:type="spellStart"/>
            <w:r>
              <w:t>lb</w:t>
            </w:r>
            <w:proofErr w:type="spellEnd"/>
            <w:r>
              <w:t>-s/in</w:t>
            </w:r>
          </w:p>
        </w:tc>
      </w:tr>
      <w:tr w:rsidR="00F47D53" w14:paraId="6BFF4291" w14:textId="77777777" w:rsidTr="00CA4A32">
        <w:tc>
          <w:tcPr>
            <w:tcW w:w="2788" w:type="dxa"/>
          </w:tcPr>
          <w:p w14:paraId="07F3276F" w14:textId="77777777" w:rsidR="00F47D53" w:rsidRDefault="00F47D53" w:rsidP="00F47D53">
            <w:pPr>
              <w:pStyle w:val="squish"/>
            </w:pPr>
            <w:r>
              <w:t>Damped Natural Frequency</w:t>
            </w:r>
          </w:p>
        </w:tc>
        <w:tc>
          <w:tcPr>
            <w:tcW w:w="1614" w:type="dxa"/>
            <w:vAlign w:val="center"/>
          </w:tcPr>
          <w:p w14:paraId="163C8560" w14:textId="77777777" w:rsidR="00F47D53" w:rsidRDefault="00F47D53" w:rsidP="00CA4A32">
            <w:pPr>
              <w:pStyle w:val="squish"/>
              <w:jc w:val="center"/>
            </w:pPr>
            <w:r>
              <w:t>10.5</w:t>
            </w:r>
          </w:p>
        </w:tc>
        <w:tc>
          <w:tcPr>
            <w:tcW w:w="1614" w:type="dxa"/>
            <w:vAlign w:val="center"/>
          </w:tcPr>
          <w:p w14:paraId="2AD56242" w14:textId="77777777" w:rsidR="00F47D53" w:rsidRDefault="00F47D53" w:rsidP="00CA4A32">
            <w:pPr>
              <w:pStyle w:val="squish"/>
              <w:jc w:val="center"/>
            </w:pPr>
            <w:r>
              <w:t>4.5</w:t>
            </w:r>
          </w:p>
        </w:tc>
        <w:tc>
          <w:tcPr>
            <w:tcW w:w="1503" w:type="dxa"/>
            <w:vAlign w:val="center"/>
          </w:tcPr>
          <w:p w14:paraId="57274229" w14:textId="77777777" w:rsidR="00F47D53" w:rsidRDefault="00F47D53" w:rsidP="00CA4A32">
            <w:pPr>
              <w:pStyle w:val="squish"/>
              <w:jc w:val="center"/>
            </w:pPr>
            <w:r>
              <w:t>2.5</w:t>
            </w:r>
          </w:p>
        </w:tc>
        <w:tc>
          <w:tcPr>
            <w:tcW w:w="897" w:type="dxa"/>
          </w:tcPr>
          <w:p w14:paraId="182203FA" w14:textId="77777777" w:rsidR="00F47D53" w:rsidRDefault="00F47D53" w:rsidP="00CA4A32">
            <w:pPr>
              <w:pStyle w:val="squish"/>
              <w:jc w:val="center"/>
            </w:pPr>
            <w:r>
              <w:t>Hz</w:t>
            </w:r>
          </w:p>
        </w:tc>
      </w:tr>
    </w:tbl>
    <w:p w14:paraId="3AA9B015" w14:textId="77777777" w:rsidR="00477C70" w:rsidRDefault="00477C70" w:rsidP="00F47D53"/>
    <w:p w14:paraId="1AD4F5C4" w14:textId="77777777" w:rsidR="00F47D53" w:rsidRDefault="00F47D53" w:rsidP="00F47D53">
      <w:r>
        <w:t xml:space="preserve">A vehicle model was also created that was used in analyses across all models. This vehicle model was a single sprung mass with a natural frequency of 2.8 Hz. The parameters were as listed below. </w:t>
      </w:r>
    </w:p>
    <w:tbl>
      <w:tblPr>
        <w:tblStyle w:val="TableGrid"/>
        <w:tblW w:w="0" w:type="auto"/>
        <w:jc w:val="center"/>
        <w:tblLook w:val="04A0" w:firstRow="1" w:lastRow="0" w:firstColumn="1" w:lastColumn="0" w:noHBand="0" w:noVBand="1"/>
      </w:tblPr>
      <w:tblGrid>
        <w:gridCol w:w="2147"/>
        <w:gridCol w:w="1614"/>
        <w:gridCol w:w="939"/>
      </w:tblGrid>
      <w:tr w:rsidR="00F47D53" w14:paraId="4C4EA288" w14:textId="77777777" w:rsidTr="00CA4A32">
        <w:trPr>
          <w:jc w:val="center"/>
        </w:trPr>
        <w:tc>
          <w:tcPr>
            <w:tcW w:w="2147" w:type="dxa"/>
          </w:tcPr>
          <w:p w14:paraId="76E51566" w14:textId="77777777" w:rsidR="00F47D53" w:rsidRDefault="00F47D53" w:rsidP="00F47D53">
            <w:pPr>
              <w:pStyle w:val="squish"/>
            </w:pPr>
            <w:r>
              <w:t>Mass</w:t>
            </w:r>
          </w:p>
        </w:tc>
        <w:tc>
          <w:tcPr>
            <w:tcW w:w="1614" w:type="dxa"/>
          </w:tcPr>
          <w:p w14:paraId="4D72E8E8" w14:textId="77777777" w:rsidR="00F47D53" w:rsidRDefault="00F47D53" w:rsidP="00F47D53">
            <w:pPr>
              <w:pStyle w:val="squish"/>
            </w:pPr>
            <w:r>
              <w:t>200</w:t>
            </w:r>
          </w:p>
        </w:tc>
        <w:tc>
          <w:tcPr>
            <w:tcW w:w="939" w:type="dxa"/>
          </w:tcPr>
          <w:p w14:paraId="4C5DFA0D" w14:textId="77777777" w:rsidR="00F47D53" w:rsidRDefault="00CA4A32" w:rsidP="00F47D53">
            <w:pPr>
              <w:pStyle w:val="squish"/>
            </w:pPr>
            <w:proofErr w:type="spellStart"/>
            <w:r>
              <w:t>s</w:t>
            </w:r>
            <w:r w:rsidR="00F47D53">
              <w:t>linch</w:t>
            </w:r>
            <w:proofErr w:type="spellEnd"/>
          </w:p>
        </w:tc>
      </w:tr>
      <w:tr w:rsidR="00F47D53" w14:paraId="07A20890" w14:textId="77777777" w:rsidTr="00CA4A32">
        <w:trPr>
          <w:jc w:val="center"/>
        </w:trPr>
        <w:tc>
          <w:tcPr>
            <w:tcW w:w="2147" w:type="dxa"/>
          </w:tcPr>
          <w:p w14:paraId="7FBE2520" w14:textId="77777777" w:rsidR="00F47D53" w:rsidRDefault="00F47D53" w:rsidP="00F47D53">
            <w:pPr>
              <w:pStyle w:val="squish"/>
            </w:pPr>
            <w:r>
              <w:t>Spring Stiffness</w:t>
            </w:r>
          </w:p>
        </w:tc>
        <w:tc>
          <w:tcPr>
            <w:tcW w:w="1614" w:type="dxa"/>
          </w:tcPr>
          <w:p w14:paraId="3CA34824" w14:textId="77777777" w:rsidR="00F47D53" w:rsidRDefault="00F47D53" w:rsidP="00F47D53">
            <w:pPr>
              <w:pStyle w:val="squish"/>
            </w:pPr>
            <w:r>
              <w:t>61</w:t>
            </w:r>
            <w:r w:rsidRPr="008B6AB2">
              <w:t>902</w:t>
            </w:r>
            <w:r>
              <w:t>.</w:t>
            </w:r>
            <w:r w:rsidRPr="008B6AB2">
              <w:t>2</w:t>
            </w:r>
          </w:p>
        </w:tc>
        <w:tc>
          <w:tcPr>
            <w:tcW w:w="939" w:type="dxa"/>
          </w:tcPr>
          <w:p w14:paraId="5F136F4F" w14:textId="77777777" w:rsidR="00F47D53" w:rsidRDefault="00CA4A32" w:rsidP="00F47D53">
            <w:pPr>
              <w:pStyle w:val="squish"/>
            </w:pPr>
            <w:proofErr w:type="spellStart"/>
            <w:r>
              <w:t>l</w:t>
            </w:r>
            <w:r w:rsidR="00F47D53">
              <w:t>b</w:t>
            </w:r>
            <w:proofErr w:type="spellEnd"/>
            <w:r w:rsidR="00F47D53">
              <w:t>/in</w:t>
            </w:r>
          </w:p>
        </w:tc>
      </w:tr>
      <w:tr w:rsidR="00F47D53" w14:paraId="6D5E1615" w14:textId="77777777" w:rsidTr="00CA4A32">
        <w:trPr>
          <w:jc w:val="center"/>
        </w:trPr>
        <w:tc>
          <w:tcPr>
            <w:tcW w:w="2147" w:type="dxa"/>
          </w:tcPr>
          <w:p w14:paraId="6E2F2E23" w14:textId="77777777" w:rsidR="00F47D53" w:rsidRDefault="00F47D53" w:rsidP="00F47D53">
            <w:pPr>
              <w:pStyle w:val="squish"/>
            </w:pPr>
            <w:r>
              <w:t>Damping Coefficient</w:t>
            </w:r>
          </w:p>
        </w:tc>
        <w:tc>
          <w:tcPr>
            <w:tcW w:w="1614" w:type="dxa"/>
          </w:tcPr>
          <w:p w14:paraId="2309ECE7" w14:textId="77777777" w:rsidR="00F47D53" w:rsidRDefault="00F47D53" w:rsidP="00F47D53">
            <w:pPr>
              <w:pStyle w:val="squish"/>
            </w:pPr>
            <w:r>
              <w:t>1</w:t>
            </w:r>
            <w:r w:rsidRPr="008B6AB2">
              <w:t>407</w:t>
            </w:r>
            <w:r>
              <w:t>.</w:t>
            </w:r>
            <w:r w:rsidRPr="008B6AB2">
              <w:t>43</w:t>
            </w:r>
            <w:r>
              <w:rPr>
                <w:rFonts w:ascii="Calibri" w:hAnsi="Calibri" w:cs="Calibri"/>
                <w:color w:val="000000"/>
              </w:rPr>
              <w:t xml:space="preserve"> (20%)</w:t>
            </w:r>
          </w:p>
        </w:tc>
        <w:tc>
          <w:tcPr>
            <w:tcW w:w="939" w:type="dxa"/>
          </w:tcPr>
          <w:p w14:paraId="4ED21AE1" w14:textId="77777777" w:rsidR="00F47D53" w:rsidRDefault="00CA4A32" w:rsidP="00F47D53">
            <w:pPr>
              <w:pStyle w:val="squish"/>
            </w:pPr>
            <w:proofErr w:type="spellStart"/>
            <w:r>
              <w:t>l</w:t>
            </w:r>
            <w:r w:rsidR="00F47D53">
              <w:t>b</w:t>
            </w:r>
            <w:proofErr w:type="spellEnd"/>
            <w:r w:rsidR="00F47D53">
              <w:t>-s/in</w:t>
            </w:r>
          </w:p>
        </w:tc>
      </w:tr>
    </w:tbl>
    <w:p w14:paraId="4D82167E" w14:textId="77777777" w:rsidR="0037187D" w:rsidRPr="0037187D" w:rsidRDefault="0037187D" w:rsidP="0037187D">
      <w:pPr>
        <w:pStyle w:val="Heading4"/>
      </w:pPr>
      <w:r>
        <w:t>Profiles</w:t>
      </w:r>
    </w:p>
    <w:p w14:paraId="12A5CB26" w14:textId="77777777" w:rsidR="0037187D" w:rsidRDefault="00170A6F" w:rsidP="0037187D">
      <w:r>
        <w:t xml:space="preserve">A total of 15 profiles were evaluated. Three of the profiles were obtained from the profiles recorded from the case study bridge. Another twelve were artificial and generated using the methods defined by the ISO 8608 standards. This standard defines a roughness metric, but also </w:t>
      </w:r>
      <w:r w:rsidR="002D3414">
        <w:t>describes the process whereby the profile is defined by frequency content and is generated through the summation of sine functions</w:t>
      </w:r>
      <w:r w:rsidR="0037187D">
        <w:t xml:space="preserve"> with amplitudes set according to PSD parameters. These parameters, defined by the standard, include a waviness value</w:t>
      </w:r>
      <w:r w:rsidR="00F60B64">
        <w:t xml:space="preserve"> (</w:t>
      </w:r>
      <w:r w:rsidR="00F60B64">
        <w:rPr>
          <w:i/>
        </w:rPr>
        <w:t>w</w:t>
      </w:r>
      <w:r w:rsidR="00F60B64">
        <w:t>)</w:t>
      </w:r>
      <w:r w:rsidR="0037187D">
        <w:t xml:space="preserve"> and the amplitude of the PSD function at a spatial wavelength equal to 10 meters</w:t>
      </w:r>
      <w:r w:rsidR="00F60B64">
        <w:t xml:space="preserve"> (</w:t>
      </w:r>
      <w:r w:rsidR="00F60B64" w:rsidRPr="00F60B64">
        <w:rPr>
          <w:i/>
        </w:rPr>
        <w:t>C</w:t>
      </w:r>
      <w:r w:rsidR="00F60B64" w:rsidRPr="00F60B64">
        <w:rPr>
          <w:i/>
          <w:vertAlign w:val="subscript"/>
        </w:rPr>
        <w:t>10</w:t>
      </w:r>
      <w:r w:rsidR="00F60B64">
        <w:t>)</w:t>
      </w:r>
      <w:r w:rsidR="0037187D">
        <w:t xml:space="preserve">. The PSD amplitude </w:t>
      </w:r>
      <w:r w:rsidR="00F60B64">
        <w:t>of each</w:t>
      </w:r>
      <w:r w:rsidR="0037187D">
        <w:t xml:space="preserve"> frequency band </w:t>
      </w:r>
      <w:r w:rsidR="00F60B64">
        <w:t>is</w:t>
      </w:r>
      <w:r w:rsidR="0037187D">
        <w:t xml:space="preserve"> </w:t>
      </w:r>
      <w:r w:rsidR="00F60B64">
        <w:t>t</w:t>
      </w:r>
      <w:r w:rsidR="0037187D">
        <w:t xml:space="preserve">herefore </w:t>
      </w:r>
      <w:r w:rsidR="00F60B64">
        <w:t>assigned</w:t>
      </w:r>
      <w:r w:rsidR="0037187D">
        <w:t xml:space="preserve"> according to the following equation.</w:t>
      </w:r>
    </w:p>
    <w:p w14:paraId="7D6F2F71" w14:textId="77777777" w:rsidR="0037187D" w:rsidRDefault="00091F0D" w:rsidP="0037187D">
      <m:oMathPara>
        <m:oMath>
          <m:sSub>
            <m:sSubPr>
              <m:ctrlPr>
                <w:rPr>
                  <w:rFonts w:ascii="Cambria Math" w:hAnsi="Cambria Math"/>
                  <w:i/>
                </w:rPr>
              </m:ctrlPr>
            </m:sSubPr>
            <m:e>
              <m:r>
                <w:rPr>
                  <w:rFonts w:ascii="Cambria Math" w:hAnsi="Cambria Math"/>
                </w:rPr>
                <m:t>G</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10</m:t>
              </m:r>
            </m:sub>
          </m:sSub>
          <m:r>
            <w:rPr>
              <w:rFonts w:ascii="Cambria Math" w:hAnsi="Cambria Math"/>
            </w:rPr>
            <m:t>*</m:t>
          </m:r>
          <m:sSup>
            <m:sSupPr>
              <m:ctrlPr>
                <w:rPr>
                  <w:rFonts w:ascii="Cambria Math" w:hAnsi="Cambria Math"/>
                  <w:i/>
                </w:rPr>
              </m:ctrlPr>
            </m:sSupPr>
            <m:e>
              <m:r>
                <w:rPr>
                  <w:rFonts w:ascii="Cambria Math" w:hAnsi="Cambria Math"/>
                </w:rPr>
                <m:t>(10n)</m:t>
              </m:r>
            </m:e>
            <m:sup>
              <m:r>
                <w:rPr>
                  <w:rFonts w:ascii="Cambria Math" w:hAnsi="Cambria Math"/>
                </w:rPr>
                <m:t>-w</m:t>
              </m:r>
            </m:sup>
          </m:sSup>
        </m:oMath>
      </m:oMathPara>
    </w:p>
    <w:p w14:paraId="2D7BFC8F" w14:textId="77777777" w:rsidR="0037187D" w:rsidRDefault="00F60B64" w:rsidP="0037187D">
      <w:r w:rsidRPr="00F60B64">
        <w:rPr>
          <w:b/>
        </w:rPr>
        <w:t>A more detailed description of generating artificial profiles according to the ISO 8608 standard can be found in the appendix.</w:t>
      </w:r>
      <w:r>
        <w:t xml:space="preserve"> </w:t>
      </w:r>
      <w:r w:rsidR="0037187D">
        <w:t>The profiles were created using the following parameter set:</w:t>
      </w:r>
    </w:p>
    <w:tbl>
      <w:tblPr>
        <w:tblStyle w:val="TableGrid"/>
        <w:tblW w:w="0" w:type="auto"/>
        <w:jc w:val="center"/>
        <w:tblLook w:val="04A0" w:firstRow="1" w:lastRow="0" w:firstColumn="1" w:lastColumn="0" w:noHBand="0" w:noVBand="1"/>
      </w:tblPr>
      <w:tblGrid>
        <w:gridCol w:w="1174"/>
        <w:gridCol w:w="1238"/>
      </w:tblGrid>
      <w:tr w:rsidR="0037187D" w14:paraId="768DA959" w14:textId="77777777" w:rsidTr="00F60B64">
        <w:trPr>
          <w:jc w:val="center"/>
        </w:trPr>
        <w:tc>
          <w:tcPr>
            <w:tcW w:w="1174" w:type="dxa"/>
          </w:tcPr>
          <w:p w14:paraId="0894D331" w14:textId="77777777" w:rsidR="0037187D" w:rsidRDefault="0037187D" w:rsidP="00F60B64">
            <w:pPr>
              <w:pStyle w:val="squish"/>
            </w:pPr>
            <w:r>
              <w:t>Waviness</w:t>
            </w:r>
          </w:p>
        </w:tc>
        <w:tc>
          <w:tcPr>
            <w:tcW w:w="1238" w:type="dxa"/>
          </w:tcPr>
          <w:p w14:paraId="5076BF17" w14:textId="77777777" w:rsidR="0037187D" w:rsidRDefault="0037187D" w:rsidP="00F60B64">
            <w:pPr>
              <w:pStyle w:val="squish"/>
            </w:pPr>
            <w:r>
              <w:t>{2, 3, 4}</w:t>
            </w:r>
          </w:p>
        </w:tc>
      </w:tr>
      <w:tr w:rsidR="0037187D" w14:paraId="14C647C4" w14:textId="77777777" w:rsidTr="00F60B64">
        <w:trPr>
          <w:jc w:val="center"/>
        </w:trPr>
        <w:tc>
          <w:tcPr>
            <w:tcW w:w="1174" w:type="dxa"/>
          </w:tcPr>
          <w:p w14:paraId="33A6ACED" w14:textId="77777777" w:rsidR="0037187D" w:rsidRPr="00F244C3" w:rsidRDefault="0037187D" w:rsidP="00F60B64">
            <w:pPr>
              <w:pStyle w:val="squish"/>
            </w:pPr>
            <w:r>
              <w:t>C</w:t>
            </w:r>
            <w:r w:rsidRPr="00F244C3">
              <w:rPr>
                <w:vertAlign w:val="subscript"/>
              </w:rPr>
              <w:t>10</w:t>
            </w:r>
            <w:r>
              <w:t xml:space="preserve"> (*10</w:t>
            </w:r>
            <w:r w:rsidRPr="00F244C3">
              <w:rPr>
                <w:vertAlign w:val="superscript"/>
              </w:rPr>
              <w:t>-6</w:t>
            </w:r>
            <w:r>
              <w:t>)</w:t>
            </w:r>
          </w:p>
        </w:tc>
        <w:tc>
          <w:tcPr>
            <w:tcW w:w="1238" w:type="dxa"/>
          </w:tcPr>
          <w:p w14:paraId="1C44C1AA" w14:textId="77777777" w:rsidR="0037187D" w:rsidRDefault="0037187D" w:rsidP="00F60B64">
            <w:pPr>
              <w:pStyle w:val="squish"/>
            </w:pPr>
            <w:r>
              <w:t>{300, 600}</w:t>
            </w:r>
          </w:p>
        </w:tc>
      </w:tr>
    </w:tbl>
    <w:p w14:paraId="15BBD5BD" w14:textId="77777777" w:rsidR="00F60B64" w:rsidRDefault="0037187D" w:rsidP="00F60B64">
      <w:r>
        <w:t xml:space="preserve">Full factorial sampling of the above parameter sets yields 6 profiles, however, each profile generation </w:t>
      </w:r>
      <w:r w:rsidR="00F60B64">
        <w:t>was performed</w:t>
      </w:r>
      <w:r>
        <w:t xml:space="preserve"> twice with different phase angles (reseeded random number generator for random uniform distribution). </w:t>
      </w:r>
      <w:r w:rsidR="00F60B64">
        <w:t>Therefore,</w:t>
      </w:r>
      <w:r>
        <w:t xml:space="preserve"> a total of 15 test case profiles </w:t>
      </w:r>
      <w:r w:rsidR="00F60B64">
        <w:t>are</w:t>
      </w:r>
      <w:r>
        <w:t xml:space="preserve"> examined (3 real profiles, 12 artificially generated). </w:t>
      </w:r>
      <w:r w:rsidR="00F60B64">
        <w:t>Each profile was created with a length such that it could fully cover the longest vehicle path, including approach. Since the longest test-case bridge was 280 feet long with a 320-foot long approach, a minimum profile length of 600 feet was required. The test-case profiles were therefore created with a total length of 650 feet.</w:t>
      </w:r>
    </w:p>
    <w:p w14:paraId="62037B97" w14:textId="77777777" w:rsidR="00477C70" w:rsidRDefault="00477C70" w:rsidP="00477C70">
      <w:pPr>
        <w:pStyle w:val="Heading4"/>
      </w:pPr>
      <w:r>
        <w:t>Simulation Decisions</w:t>
      </w:r>
    </w:p>
    <w:p w14:paraId="3AA93815" w14:textId="77777777" w:rsidR="00477C70" w:rsidRDefault="00477C70" w:rsidP="00477C70">
      <w:pPr>
        <w:pStyle w:val="Heading5"/>
      </w:pPr>
      <w:r>
        <w:t>LUSAS FE</w:t>
      </w:r>
    </w:p>
    <w:p w14:paraId="08D94A82" w14:textId="77777777" w:rsidR="00D12705" w:rsidRDefault="00D12705" w:rsidP="00D12705">
      <w:r>
        <w:t>The simulation process consisted of following steps.</w:t>
      </w:r>
    </w:p>
    <w:p w14:paraId="130C1EA4" w14:textId="77777777" w:rsidR="00D12705" w:rsidRDefault="00853E09" w:rsidP="00D12705">
      <w:pPr>
        <w:pStyle w:val="ListParagraph"/>
        <w:numPr>
          <w:ilvl w:val="0"/>
          <w:numId w:val="16"/>
        </w:numPr>
      </w:pPr>
      <w:r>
        <w:t>E</w:t>
      </w:r>
      <w:r w:rsidR="00D12705">
        <w:t>igenvalue analysis to obtain undamped natural modes of vibration</w:t>
      </w:r>
    </w:p>
    <w:p w14:paraId="53004302" w14:textId="77777777" w:rsidR="00D12705" w:rsidRDefault="00853E09" w:rsidP="00D12705">
      <w:pPr>
        <w:pStyle w:val="ListParagraph"/>
        <w:numPr>
          <w:ilvl w:val="0"/>
          <w:numId w:val="16"/>
        </w:numPr>
      </w:pPr>
      <w:r>
        <w:t>Incremental</w:t>
      </w:r>
      <w:r w:rsidR="00D12705">
        <w:t xml:space="preserve"> unit load analysis along vehicle path of travel</w:t>
      </w:r>
    </w:p>
    <w:p w14:paraId="4C177DDD" w14:textId="77777777" w:rsidR="00853E09" w:rsidRDefault="00853E09" w:rsidP="00D12705">
      <w:pPr>
        <w:pStyle w:val="ListParagraph"/>
        <w:numPr>
          <w:ilvl w:val="0"/>
          <w:numId w:val="16"/>
        </w:numPr>
      </w:pPr>
      <w:r>
        <w:t>Calculation of the equivalent modal forces for each of these distinct locations</w:t>
      </w:r>
    </w:p>
    <w:p w14:paraId="3C4474D5" w14:textId="77777777" w:rsidR="00853E09" w:rsidRDefault="00853E09" w:rsidP="00D12705">
      <w:pPr>
        <w:pStyle w:val="ListParagraph"/>
        <w:numPr>
          <w:ilvl w:val="0"/>
          <w:numId w:val="16"/>
        </w:numPr>
      </w:pPr>
      <w:r>
        <w:t>Definition of moving-mass solver parameters</w:t>
      </w:r>
    </w:p>
    <w:p w14:paraId="2942D849" w14:textId="77777777" w:rsidR="00853E09" w:rsidRDefault="00853E09" w:rsidP="00D12705">
      <w:pPr>
        <w:pStyle w:val="ListParagraph"/>
        <w:numPr>
          <w:ilvl w:val="0"/>
          <w:numId w:val="16"/>
        </w:numPr>
      </w:pPr>
      <w:r>
        <w:t>Selection of desired response quantities</w:t>
      </w:r>
    </w:p>
    <w:p w14:paraId="0470383F" w14:textId="77777777" w:rsidR="00853E09" w:rsidRDefault="00853E09" w:rsidP="00D12705">
      <w:pPr>
        <w:pStyle w:val="ListParagraph"/>
        <w:numPr>
          <w:ilvl w:val="0"/>
          <w:numId w:val="16"/>
        </w:numPr>
      </w:pPr>
      <w:r>
        <w:t>Moving mass analysis</w:t>
      </w:r>
    </w:p>
    <w:p w14:paraId="602A868D" w14:textId="77777777" w:rsidR="00D12705" w:rsidRDefault="00A77260" w:rsidP="00A77260">
      <w:r>
        <w:t xml:space="preserve">For </w:t>
      </w:r>
      <w:r w:rsidR="00853E09">
        <w:t>decisions made in these steps are as follows.</w:t>
      </w:r>
    </w:p>
    <w:tbl>
      <w:tblPr>
        <w:tblStyle w:val="TableGrid"/>
        <w:tblW w:w="8122" w:type="dxa"/>
        <w:jc w:val="center"/>
        <w:tblLook w:val="04A0" w:firstRow="1" w:lastRow="0" w:firstColumn="1" w:lastColumn="0" w:noHBand="0" w:noVBand="1"/>
      </w:tblPr>
      <w:tblGrid>
        <w:gridCol w:w="3742"/>
        <w:gridCol w:w="2753"/>
        <w:gridCol w:w="901"/>
        <w:gridCol w:w="726"/>
      </w:tblGrid>
      <w:tr w:rsidR="001321BA" w14:paraId="328EEE61" w14:textId="77777777" w:rsidTr="001321BA">
        <w:trPr>
          <w:jc w:val="center"/>
        </w:trPr>
        <w:tc>
          <w:tcPr>
            <w:tcW w:w="3742" w:type="dxa"/>
          </w:tcPr>
          <w:p w14:paraId="5A78BBDE" w14:textId="77777777" w:rsidR="001321BA" w:rsidRDefault="001321BA" w:rsidP="009C2BDC">
            <w:pPr>
              <w:pStyle w:val="squish"/>
            </w:pPr>
            <w:bookmarkStart w:id="134" w:name="_Hlk2164515"/>
            <w:r>
              <w:t>Decision</w:t>
            </w:r>
          </w:p>
        </w:tc>
        <w:tc>
          <w:tcPr>
            <w:tcW w:w="2753" w:type="dxa"/>
          </w:tcPr>
          <w:p w14:paraId="64CC1C06" w14:textId="77777777" w:rsidR="001321BA" w:rsidRDefault="001321BA" w:rsidP="001321BA">
            <w:pPr>
              <w:pStyle w:val="squish"/>
              <w:jc w:val="right"/>
            </w:pPr>
            <w:r>
              <w:t>Selection</w:t>
            </w:r>
          </w:p>
        </w:tc>
        <w:tc>
          <w:tcPr>
            <w:tcW w:w="901" w:type="dxa"/>
          </w:tcPr>
          <w:p w14:paraId="055BECFF" w14:textId="77777777" w:rsidR="001321BA" w:rsidRDefault="001321BA" w:rsidP="001321BA">
            <w:pPr>
              <w:pStyle w:val="squish"/>
              <w:jc w:val="both"/>
            </w:pPr>
            <w:r>
              <w:t>Units</w:t>
            </w:r>
          </w:p>
        </w:tc>
        <w:tc>
          <w:tcPr>
            <w:tcW w:w="726" w:type="dxa"/>
          </w:tcPr>
          <w:p w14:paraId="329FABCF" w14:textId="77777777" w:rsidR="001321BA" w:rsidRDefault="001321BA" w:rsidP="001321BA">
            <w:pPr>
              <w:pStyle w:val="squish"/>
              <w:jc w:val="center"/>
            </w:pPr>
            <w:r>
              <w:t>Step</w:t>
            </w:r>
          </w:p>
        </w:tc>
      </w:tr>
      <w:tr w:rsidR="001321BA" w14:paraId="479BDCD1" w14:textId="77777777" w:rsidTr="001321BA">
        <w:trPr>
          <w:jc w:val="center"/>
        </w:trPr>
        <w:tc>
          <w:tcPr>
            <w:tcW w:w="3742" w:type="dxa"/>
          </w:tcPr>
          <w:p w14:paraId="305BD256" w14:textId="77777777" w:rsidR="001321BA" w:rsidRDefault="001321BA" w:rsidP="009C2BDC">
            <w:pPr>
              <w:pStyle w:val="squish"/>
            </w:pPr>
            <w:r>
              <w:t>Number of modes to solve for/include</w:t>
            </w:r>
          </w:p>
        </w:tc>
        <w:tc>
          <w:tcPr>
            <w:tcW w:w="2753" w:type="dxa"/>
          </w:tcPr>
          <w:p w14:paraId="4DA0F194" w14:textId="77777777" w:rsidR="001321BA" w:rsidRDefault="001321BA" w:rsidP="001321BA">
            <w:pPr>
              <w:pStyle w:val="squish"/>
              <w:jc w:val="right"/>
            </w:pPr>
            <w:r>
              <w:t>15</w:t>
            </w:r>
          </w:p>
        </w:tc>
        <w:tc>
          <w:tcPr>
            <w:tcW w:w="901" w:type="dxa"/>
          </w:tcPr>
          <w:p w14:paraId="3260876B" w14:textId="77777777" w:rsidR="001321BA" w:rsidRDefault="001321BA" w:rsidP="001321BA">
            <w:pPr>
              <w:pStyle w:val="squish"/>
              <w:jc w:val="both"/>
            </w:pPr>
          </w:p>
        </w:tc>
        <w:tc>
          <w:tcPr>
            <w:tcW w:w="726" w:type="dxa"/>
          </w:tcPr>
          <w:p w14:paraId="3C37E6BE" w14:textId="77777777" w:rsidR="001321BA" w:rsidRDefault="001321BA" w:rsidP="001321BA">
            <w:pPr>
              <w:pStyle w:val="squish"/>
              <w:jc w:val="center"/>
            </w:pPr>
            <w:r>
              <w:t>1, 4</w:t>
            </w:r>
          </w:p>
        </w:tc>
      </w:tr>
      <w:tr w:rsidR="001321BA" w14:paraId="4F771065" w14:textId="77777777" w:rsidTr="001321BA">
        <w:trPr>
          <w:jc w:val="center"/>
        </w:trPr>
        <w:tc>
          <w:tcPr>
            <w:tcW w:w="3742" w:type="dxa"/>
          </w:tcPr>
          <w:p w14:paraId="417316F1" w14:textId="77777777" w:rsidR="001321BA" w:rsidRDefault="001321BA" w:rsidP="009C2BDC">
            <w:pPr>
              <w:pStyle w:val="squish"/>
            </w:pPr>
            <w:r>
              <w:t>Incremental distance along load-path</w:t>
            </w:r>
          </w:p>
        </w:tc>
        <w:tc>
          <w:tcPr>
            <w:tcW w:w="2753" w:type="dxa"/>
          </w:tcPr>
          <w:p w14:paraId="7743ED4B" w14:textId="77777777" w:rsidR="001321BA" w:rsidRDefault="001321BA" w:rsidP="001321BA">
            <w:pPr>
              <w:pStyle w:val="squish"/>
              <w:jc w:val="right"/>
            </w:pPr>
            <w:r>
              <w:t>6</w:t>
            </w:r>
          </w:p>
        </w:tc>
        <w:tc>
          <w:tcPr>
            <w:tcW w:w="901" w:type="dxa"/>
          </w:tcPr>
          <w:p w14:paraId="03F35CF9" w14:textId="77777777" w:rsidR="001321BA" w:rsidRDefault="001321BA" w:rsidP="001321BA">
            <w:pPr>
              <w:pStyle w:val="squish"/>
              <w:jc w:val="both"/>
            </w:pPr>
            <w:r>
              <w:t>inches</w:t>
            </w:r>
          </w:p>
        </w:tc>
        <w:tc>
          <w:tcPr>
            <w:tcW w:w="726" w:type="dxa"/>
          </w:tcPr>
          <w:p w14:paraId="2A426059" w14:textId="77777777" w:rsidR="001321BA" w:rsidRDefault="001321BA" w:rsidP="001321BA">
            <w:pPr>
              <w:pStyle w:val="squish"/>
              <w:jc w:val="center"/>
            </w:pPr>
            <w:r>
              <w:t>2</w:t>
            </w:r>
          </w:p>
        </w:tc>
      </w:tr>
      <w:tr w:rsidR="001321BA" w14:paraId="61910675" w14:textId="77777777" w:rsidTr="001321BA">
        <w:trPr>
          <w:jc w:val="center"/>
        </w:trPr>
        <w:tc>
          <w:tcPr>
            <w:tcW w:w="3742" w:type="dxa"/>
          </w:tcPr>
          <w:p w14:paraId="25BCD945" w14:textId="77777777" w:rsidR="001321BA" w:rsidRDefault="001321BA" w:rsidP="009C2BDC">
            <w:pPr>
              <w:pStyle w:val="squish"/>
            </w:pPr>
            <w:r>
              <w:t>Time integration scheme</w:t>
            </w:r>
          </w:p>
        </w:tc>
        <w:tc>
          <w:tcPr>
            <w:tcW w:w="2753" w:type="dxa"/>
          </w:tcPr>
          <w:p w14:paraId="58E7F917" w14:textId="77777777" w:rsidR="001321BA" w:rsidRDefault="001321BA" w:rsidP="001321BA">
            <w:pPr>
              <w:pStyle w:val="squish"/>
              <w:jc w:val="right"/>
            </w:pPr>
            <w:proofErr w:type="spellStart"/>
            <w:r>
              <w:t>Hilber</w:t>
            </w:r>
            <w:proofErr w:type="spellEnd"/>
            <w:r>
              <w:t xml:space="preserve"> Hughes Taylor (HHT)</w:t>
            </w:r>
          </w:p>
        </w:tc>
        <w:tc>
          <w:tcPr>
            <w:tcW w:w="901" w:type="dxa"/>
          </w:tcPr>
          <w:p w14:paraId="564BDD11" w14:textId="77777777" w:rsidR="001321BA" w:rsidRDefault="001321BA" w:rsidP="001321BA">
            <w:pPr>
              <w:pStyle w:val="squish"/>
              <w:jc w:val="both"/>
            </w:pPr>
          </w:p>
        </w:tc>
        <w:tc>
          <w:tcPr>
            <w:tcW w:w="726" w:type="dxa"/>
          </w:tcPr>
          <w:p w14:paraId="376CBCBA" w14:textId="77777777" w:rsidR="001321BA" w:rsidRDefault="001321BA" w:rsidP="001321BA">
            <w:pPr>
              <w:pStyle w:val="squish"/>
              <w:jc w:val="center"/>
            </w:pPr>
            <w:r>
              <w:t>4</w:t>
            </w:r>
          </w:p>
        </w:tc>
      </w:tr>
      <w:tr w:rsidR="001321BA" w14:paraId="7C8CBBE6" w14:textId="77777777" w:rsidTr="001321BA">
        <w:trPr>
          <w:jc w:val="center"/>
        </w:trPr>
        <w:tc>
          <w:tcPr>
            <w:tcW w:w="3742" w:type="dxa"/>
          </w:tcPr>
          <w:p w14:paraId="13B19D02" w14:textId="77777777" w:rsidR="001321BA" w:rsidRDefault="001321BA" w:rsidP="009C2BDC">
            <w:pPr>
              <w:pStyle w:val="squish"/>
            </w:pPr>
            <w:r>
              <w:t>Profile interpolation method</w:t>
            </w:r>
          </w:p>
        </w:tc>
        <w:tc>
          <w:tcPr>
            <w:tcW w:w="2753" w:type="dxa"/>
          </w:tcPr>
          <w:p w14:paraId="1FE11BC9" w14:textId="77777777" w:rsidR="001321BA" w:rsidRDefault="001321BA" w:rsidP="001321BA">
            <w:pPr>
              <w:pStyle w:val="squish"/>
              <w:jc w:val="right"/>
            </w:pPr>
            <w:r>
              <w:t>Linear</w:t>
            </w:r>
          </w:p>
        </w:tc>
        <w:tc>
          <w:tcPr>
            <w:tcW w:w="901" w:type="dxa"/>
          </w:tcPr>
          <w:p w14:paraId="19F3C17E" w14:textId="77777777" w:rsidR="001321BA" w:rsidRDefault="001321BA" w:rsidP="001321BA">
            <w:pPr>
              <w:pStyle w:val="squish"/>
              <w:jc w:val="both"/>
            </w:pPr>
          </w:p>
        </w:tc>
        <w:tc>
          <w:tcPr>
            <w:tcW w:w="726" w:type="dxa"/>
          </w:tcPr>
          <w:p w14:paraId="3752BF96" w14:textId="77777777" w:rsidR="001321BA" w:rsidRDefault="001321BA" w:rsidP="001321BA">
            <w:pPr>
              <w:pStyle w:val="squish"/>
              <w:jc w:val="center"/>
            </w:pPr>
            <w:r>
              <w:t>4</w:t>
            </w:r>
          </w:p>
        </w:tc>
      </w:tr>
      <w:tr w:rsidR="001321BA" w14:paraId="76B45C30" w14:textId="77777777" w:rsidTr="001321BA">
        <w:trPr>
          <w:jc w:val="center"/>
        </w:trPr>
        <w:tc>
          <w:tcPr>
            <w:tcW w:w="3742" w:type="dxa"/>
          </w:tcPr>
          <w:p w14:paraId="3E1161AA" w14:textId="77777777" w:rsidR="001321BA" w:rsidRDefault="001321BA" w:rsidP="009C2BDC">
            <w:pPr>
              <w:pStyle w:val="squish"/>
            </w:pPr>
            <w:r>
              <w:t>Structural damping</w:t>
            </w:r>
          </w:p>
        </w:tc>
        <w:tc>
          <w:tcPr>
            <w:tcW w:w="2753" w:type="dxa"/>
          </w:tcPr>
          <w:p w14:paraId="3BDC7B05" w14:textId="77777777" w:rsidR="001321BA" w:rsidRDefault="001321BA" w:rsidP="001321BA">
            <w:pPr>
              <w:pStyle w:val="squish"/>
              <w:jc w:val="right"/>
            </w:pPr>
            <w:r>
              <w:t>1%</w:t>
            </w:r>
          </w:p>
        </w:tc>
        <w:tc>
          <w:tcPr>
            <w:tcW w:w="901" w:type="dxa"/>
          </w:tcPr>
          <w:p w14:paraId="14683481" w14:textId="77777777" w:rsidR="001321BA" w:rsidRDefault="001321BA" w:rsidP="001321BA">
            <w:pPr>
              <w:pStyle w:val="squish"/>
              <w:jc w:val="both"/>
            </w:pPr>
          </w:p>
        </w:tc>
        <w:tc>
          <w:tcPr>
            <w:tcW w:w="726" w:type="dxa"/>
          </w:tcPr>
          <w:p w14:paraId="7CB2E97D" w14:textId="77777777" w:rsidR="001321BA" w:rsidRDefault="001321BA" w:rsidP="001321BA">
            <w:pPr>
              <w:pStyle w:val="squish"/>
              <w:jc w:val="center"/>
            </w:pPr>
            <w:r>
              <w:t>4</w:t>
            </w:r>
          </w:p>
        </w:tc>
      </w:tr>
      <w:tr w:rsidR="001321BA" w14:paraId="16E57E3F" w14:textId="77777777" w:rsidTr="001321BA">
        <w:trPr>
          <w:jc w:val="center"/>
        </w:trPr>
        <w:tc>
          <w:tcPr>
            <w:tcW w:w="3742" w:type="dxa"/>
          </w:tcPr>
          <w:p w14:paraId="0041A057" w14:textId="77777777" w:rsidR="001321BA" w:rsidRDefault="001321BA" w:rsidP="009C2BDC">
            <w:pPr>
              <w:pStyle w:val="squish"/>
            </w:pPr>
            <w:r>
              <w:t>Vehicle speed</w:t>
            </w:r>
          </w:p>
        </w:tc>
        <w:tc>
          <w:tcPr>
            <w:tcW w:w="2753" w:type="dxa"/>
          </w:tcPr>
          <w:p w14:paraId="70B0E9AB" w14:textId="77777777" w:rsidR="001321BA" w:rsidRDefault="001321BA" w:rsidP="001321BA">
            <w:pPr>
              <w:pStyle w:val="squish"/>
              <w:jc w:val="right"/>
            </w:pPr>
            <w:r>
              <w:t>720</w:t>
            </w:r>
          </w:p>
        </w:tc>
        <w:tc>
          <w:tcPr>
            <w:tcW w:w="901" w:type="dxa"/>
          </w:tcPr>
          <w:p w14:paraId="4E012A93" w14:textId="77777777" w:rsidR="001321BA" w:rsidRDefault="001321BA" w:rsidP="001321BA">
            <w:pPr>
              <w:pStyle w:val="squish"/>
              <w:jc w:val="both"/>
            </w:pPr>
            <w:r>
              <w:t>in/sec</w:t>
            </w:r>
          </w:p>
        </w:tc>
        <w:tc>
          <w:tcPr>
            <w:tcW w:w="726" w:type="dxa"/>
          </w:tcPr>
          <w:p w14:paraId="1DCB2F62" w14:textId="77777777" w:rsidR="001321BA" w:rsidRDefault="001321BA" w:rsidP="001321BA">
            <w:pPr>
              <w:pStyle w:val="squish"/>
              <w:jc w:val="center"/>
            </w:pPr>
            <w:r>
              <w:t>4</w:t>
            </w:r>
          </w:p>
        </w:tc>
      </w:tr>
      <w:tr w:rsidR="001321BA" w14:paraId="1830461B" w14:textId="77777777" w:rsidTr="001321BA">
        <w:trPr>
          <w:jc w:val="center"/>
        </w:trPr>
        <w:tc>
          <w:tcPr>
            <w:tcW w:w="3742" w:type="dxa"/>
          </w:tcPr>
          <w:p w14:paraId="7D2900D6" w14:textId="77777777" w:rsidR="001321BA" w:rsidRDefault="001321BA" w:rsidP="009C2BDC">
            <w:pPr>
              <w:pStyle w:val="squish"/>
            </w:pPr>
            <w:r>
              <w:t>Solution time-step</w:t>
            </w:r>
          </w:p>
        </w:tc>
        <w:tc>
          <w:tcPr>
            <w:tcW w:w="2753" w:type="dxa"/>
          </w:tcPr>
          <w:p w14:paraId="29121CA9" w14:textId="77777777" w:rsidR="001321BA" w:rsidRDefault="001321BA" w:rsidP="001321BA">
            <w:pPr>
              <w:pStyle w:val="squish"/>
              <w:jc w:val="right"/>
            </w:pPr>
            <w:r>
              <w:t>0.0015</w:t>
            </w:r>
          </w:p>
        </w:tc>
        <w:tc>
          <w:tcPr>
            <w:tcW w:w="901" w:type="dxa"/>
          </w:tcPr>
          <w:p w14:paraId="36E2503E" w14:textId="77777777" w:rsidR="001321BA" w:rsidRDefault="001321BA" w:rsidP="001321BA">
            <w:pPr>
              <w:pStyle w:val="squish"/>
              <w:jc w:val="both"/>
            </w:pPr>
            <w:r>
              <w:t>sec</w:t>
            </w:r>
          </w:p>
        </w:tc>
        <w:tc>
          <w:tcPr>
            <w:tcW w:w="726" w:type="dxa"/>
          </w:tcPr>
          <w:p w14:paraId="232D33FD" w14:textId="77777777" w:rsidR="001321BA" w:rsidRDefault="001321BA" w:rsidP="001321BA">
            <w:pPr>
              <w:pStyle w:val="squish"/>
              <w:jc w:val="center"/>
            </w:pPr>
            <w:r>
              <w:t>4</w:t>
            </w:r>
          </w:p>
        </w:tc>
      </w:tr>
    </w:tbl>
    <w:bookmarkEnd w:id="134"/>
    <w:p w14:paraId="0EFE4172" w14:textId="77777777" w:rsidR="001321BA" w:rsidRDefault="001321BA" w:rsidP="00A77260">
      <w:r>
        <w:lastRenderedPageBreak/>
        <w:t>Vertical displacement of midspan nodes was selected for analysis output.</w:t>
      </w:r>
      <w:r w:rsidR="00165950">
        <w:t xml:space="preserve"> </w:t>
      </w:r>
      <w:r>
        <w:t xml:space="preserve">The amplification for any given run </w:t>
      </w:r>
      <w:r w:rsidR="00165950">
        <w:t>is then</w:t>
      </w:r>
      <w:r>
        <w:t xml:space="preserve"> computed according to the following equation.</w:t>
      </w:r>
    </w:p>
    <w:p w14:paraId="4B215867" w14:textId="77777777" w:rsidR="001321BA" w:rsidRDefault="00165950" w:rsidP="00A77260">
      <m:oMathPara>
        <m:oMath>
          <m:r>
            <w:rPr>
              <w:rFonts w:ascii="Cambria Math" w:hAnsi="Cambria Math"/>
            </w:rPr>
            <m:t xml:space="preserve">DAF= </m:t>
          </m:r>
          <m:sSub>
            <m:sSubPr>
              <m:ctrlPr>
                <w:rPr>
                  <w:rFonts w:ascii="Cambria Math" w:hAnsi="Cambria Math"/>
                  <w:i/>
                </w:rPr>
              </m:ctrlPr>
            </m:sSubPr>
            <m:e>
              <m:r>
                <w:rPr>
                  <w:rFonts w:ascii="Cambria Math" w:hAnsi="Cambria Math"/>
                </w:rPr>
                <m:t>δ</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static</m:t>
              </m:r>
            </m:sub>
          </m:sSub>
        </m:oMath>
      </m:oMathPara>
    </w:p>
    <w:p w14:paraId="594944C7" w14:textId="77777777" w:rsidR="00A77260" w:rsidRPr="00D12705" w:rsidRDefault="00165950" w:rsidP="00A77260">
      <w:r>
        <w:t xml:space="preserve">Where </w:t>
      </w:r>
      <w:proofErr w:type="spellStart"/>
      <w:r w:rsidRPr="00165950">
        <w:rPr>
          <w:rFonts w:cstheme="minorHAnsi"/>
          <w:i/>
        </w:rPr>
        <w:t>δ</w:t>
      </w:r>
      <w:r w:rsidRPr="00165950">
        <w:rPr>
          <w:i/>
          <w:vertAlign w:val="subscript"/>
        </w:rPr>
        <w:t>max</w:t>
      </w:r>
      <w:proofErr w:type="spellEnd"/>
      <w:r>
        <w:t xml:space="preserve"> is the maximum downward deflection and </w:t>
      </w:r>
      <w:proofErr w:type="spellStart"/>
      <w:r w:rsidRPr="00165950">
        <w:rPr>
          <w:rFonts w:cstheme="minorHAnsi"/>
          <w:i/>
        </w:rPr>
        <w:t>δ</w:t>
      </w:r>
      <w:r w:rsidRPr="00165950">
        <w:rPr>
          <w:i/>
          <w:vertAlign w:val="subscript"/>
        </w:rPr>
        <w:t>static</w:t>
      </w:r>
      <w:proofErr w:type="spellEnd"/>
      <w:r>
        <w:t xml:space="preserve"> is the maximum static deflection reported when the moving mass is analyzed at 5 in/sec.</w:t>
      </w:r>
    </w:p>
    <w:p w14:paraId="6AE06C91" w14:textId="77777777" w:rsidR="00477C70" w:rsidRDefault="00477C70" w:rsidP="00477C70">
      <w:pPr>
        <w:pStyle w:val="Heading5"/>
      </w:pPr>
      <w:r>
        <w:t>State-Space</w:t>
      </w:r>
    </w:p>
    <w:p w14:paraId="3EB1F48E" w14:textId="77777777" w:rsidR="00477C70" w:rsidRDefault="00165950" w:rsidP="00477C70">
      <w:r>
        <w:t>The appropriate parameters (as described in a preceding section) were assigned to the state-space model using custom MATLAB scripts and functions</w:t>
      </w:r>
      <w:r w:rsidR="00E8684C">
        <w:t>. The scripts subsequently looped through all the cases, performing simulation for each. Beam and sprung mass position and velocity time histories were output as well as contact force. The displacement amplification was computed according to the following equation.</w:t>
      </w:r>
    </w:p>
    <w:p w14:paraId="4BFFCB6B" w14:textId="77777777" w:rsidR="00E8684C" w:rsidRPr="00E8684C" w:rsidRDefault="00E8684C" w:rsidP="00477C70">
      <w:pPr>
        <w:rPr>
          <w:rFonts w:eastAsiaTheme="minorEastAsia"/>
        </w:rPr>
      </w:pPr>
      <m:oMathPara>
        <m:oMath>
          <m:r>
            <w:rPr>
              <w:rFonts w:ascii="Cambria Math" w:hAnsi="Cambria Math"/>
            </w:rPr>
            <m:t xml:space="preserve">DAF= </m:t>
          </m:r>
          <m:sSub>
            <m:sSubPr>
              <m:ctrlPr>
                <w:rPr>
                  <w:rFonts w:ascii="Cambria Math" w:hAnsi="Cambria Math"/>
                  <w:i/>
                </w:rPr>
              </m:ctrlPr>
            </m:sSubPr>
            <m:e>
              <m:r>
                <w:rPr>
                  <w:rFonts w:ascii="Cambria Math" w:hAnsi="Cambria Math"/>
                </w:rPr>
                <m:t>δ</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static</m:t>
              </m:r>
            </m:sub>
          </m:sSub>
        </m:oMath>
      </m:oMathPara>
    </w:p>
    <w:p w14:paraId="2F2BADED" w14:textId="77777777" w:rsidR="009D1E77" w:rsidRPr="00D12705" w:rsidRDefault="009D1E77" w:rsidP="009D1E77">
      <w:r>
        <w:t xml:space="preserve">Where </w:t>
      </w:r>
      <w:proofErr w:type="spellStart"/>
      <w:r w:rsidRPr="00165950">
        <w:rPr>
          <w:rFonts w:cstheme="minorHAnsi"/>
          <w:i/>
        </w:rPr>
        <w:t>δ</w:t>
      </w:r>
      <w:r w:rsidRPr="00165950">
        <w:rPr>
          <w:i/>
          <w:vertAlign w:val="subscript"/>
        </w:rPr>
        <w:t>max</w:t>
      </w:r>
      <w:proofErr w:type="spellEnd"/>
      <w:r>
        <w:t xml:space="preserve"> is the minimum (maximum negative) displacement of the beam DOF over the time period for which the vehicle was on the span. For 2-span models, the displacement of the second span was reported as the minimum displacement of the beam DOF over the time period for which the vehicle was on the second span multiplied by a factor of -1, which is consistent with the assumed shape function. The static displacement (</w:t>
      </w:r>
      <w:proofErr w:type="spellStart"/>
      <w:r w:rsidRPr="00165950">
        <w:rPr>
          <w:rFonts w:cstheme="minorHAnsi"/>
          <w:i/>
        </w:rPr>
        <w:t>δ</w:t>
      </w:r>
      <w:r w:rsidRPr="00165950">
        <w:rPr>
          <w:i/>
          <w:vertAlign w:val="subscript"/>
        </w:rPr>
        <w:t>static</w:t>
      </w:r>
      <w:proofErr w:type="spellEnd"/>
      <w:r>
        <w:t xml:space="preserve">) is the maximum static deflection </w:t>
      </w:r>
      <w:r w:rsidR="005C568F">
        <w:t xml:space="preserve">according to the generalized stiffness parameter and </w:t>
      </w:r>
      <w:r>
        <w:t xml:space="preserve">calculated </w:t>
      </w:r>
      <w:r w:rsidR="005C568F">
        <w:t>with</w:t>
      </w:r>
      <w:r>
        <w:t xml:space="preserve"> the </w:t>
      </w:r>
      <w:r w:rsidR="00F81D50">
        <w:t>following equations</w:t>
      </w:r>
      <w:r>
        <w:t>.</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F81D50" w14:paraId="42F6A535" w14:textId="77777777" w:rsidTr="005C568F">
        <w:trPr>
          <w:trHeight w:val="720"/>
          <w:jc w:val="center"/>
        </w:trPr>
        <w:tc>
          <w:tcPr>
            <w:tcW w:w="7776" w:type="dxa"/>
            <w:vAlign w:val="center"/>
          </w:tcPr>
          <w:p w14:paraId="39BC1FB6" w14:textId="77777777" w:rsidR="00F81D50" w:rsidRPr="007F10ED" w:rsidRDefault="00F81D50" w:rsidP="003508D9">
            <w:pPr>
              <w:pStyle w:val="squish"/>
              <w:jc w:val="center"/>
            </w:pPr>
            <w:r>
              <w:rPr>
                <w:rFonts w:eastAsiaTheme="minorEastAsia"/>
              </w:rPr>
              <w:t>Single Span:</w:t>
            </w:r>
            <w:r w:rsidR="005C568F">
              <w:rPr>
                <w:rFonts w:eastAsiaTheme="minorEastAsia"/>
              </w:rPr>
              <w:t xml:space="preserve">  </w:t>
            </w:r>
            <m:oMath>
              <m:sSub>
                <m:sSubPr>
                  <m:ctrlPr>
                    <w:rPr>
                      <w:rFonts w:ascii="Cambria Math" w:hAnsi="Cambria Math"/>
                      <w:i/>
                    </w:rPr>
                  </m:ctrlPr>
                </m:sSubPr>
                <m:e>
                  <m:r>
                    <w:rPr>
                      <w:rFonts w:ascii="Cambria Math" w:hAnsi="Cambria Math"/>
                    </w:rPr>
                    <m:t>δ</m:t>
                  </m:r>
                </m:e>
                <m:sub>
                  <m:r>
                    <w:rPr>
                      <w:rFonts w:ascii="Cambria Math" w:hAnsi="Cambria Math"/>
                    </w:rPr>
                    <m:t>static</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veh</m:t>
                      </m:r>
                    </m:sub>
                  </m:s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ctrlPr>
                    <w:rPr>
                      <w:rFonts w:ascii="Cambria Math" w:hAnsi="Cambria Math"/>
                      <w:i/>
                    </w:rPr>
                  </m:ctrlPr>
                </m:num>
                <m:den>
                  <m:r>
                    <w:rPr>
                      <w:rFonts w:ascii="Cambria Math" w:eastAsiaTheme="minorEastAsia" w:hAnsi="Cambria Math"/>
                    </w:rPr>
                    <m:t>48EI</m:t>
                  </m:r>
                </m:den>
              </m:f>
            </m:oMath>
          </w:p>
        </w:tc>
        <w:tc>
          <w:tcPr>
            <w:tcW w:w="864" w:type="dxa"/>
            <w:vAlign w:val="center"/>
          </w:tcPr>
          <w:p w14:paraId="01194EF4" w14:textId="77777777" w:rsidR="00F81D50" w:rsidRPr="00BD6DB7" w:rsidRDefault="00F81D50" w:rsidP="003508D9">
            <w:pPr>
              <w:pStyle w:val="EquationCaptions"/>
            </w:pPr>
            <w:r>
              <w:t>()</w:t>
            </w:r>
          </w:p>
        </w:tc>
      </w:tr>
      <w:tr w:rsidR="00F81D50" w14:paraId="25F5D869" w14:textId="77777777" w:rsidTr="005C568F">
        <w:trPr>
          <w:trHeight w:val="720"/>
          <w:jc w:val="center"/>
        </w:trPr>
        <w:tc>
          <w:tcPr>
            <w:tcW w:w="7776" w:type="dxa"/>
            <w:vAlign w:val="center"/>
          </w:tcPr>
          <w:p w14:paraId="0B2CAF6F" w14:textId="77777777" w:rsidR="00F81D50" w:rsidRPr="007F10ED" w:rsidRDefault="00F81D50" w:rsidP="003508D9">
            <w:pPr>
              <w:pStyle w:val="squish"/>
              <w:jc w:val="center"/>
              <w:rPr>
                <w:rFonts w:ascii="Calibri" w:eastAsia="Calibri" w:hAnsi="Calibri" w:cs="Times New Roman"/>
              </w:rPr>
            </w:pPr>
            <w:r>
              <w:rPr>
                <w:rFonts w:ascii="Calibri" w:eastAsia="Calibri" w:hAnsi="Calibri" w:cs="Times New Roman"/>
              </w:rPr>
              <w:t xml:space="preserve">Two-Span: </w:t>
            </w:r>
            <w:r w:rsidR="005C568F">
              <w:rPr>
                <w:rFonts w:ascii="Calibri" w:eastAsia="Calibri" w:hAnsi="Calibri" w:cs="Times New Roman"/>
              </w:rPr>
              <w:t xml:space="preserve"> </w:t>
            </w:r>
            <m:oMath>
              <m:sSub>
                <m:sSubPr>
                  <m:ctrlPr>
                    <w:rPr>
                      <w:rFonts w:ascii="Cambria Math" w:hAnsi="Cambria Math"/>
                      <w:i/>
                    </w:rPr>
                  </m:ctrlPr>
                </m:sSubPr>
                <m:e>
                  <m:r>
                    <w:rPr>
                      <w:rFonts w:ascii="Cambria Math" w:hAnsi="Cambria Math"/>
                    </w:rPr>
                    <m:t>δ</m:t>
                  </m:r>
                </m:e>
                <m:sub>
                  <m:r>
                    <w:rPr>
                      <w:rFonts w:ascii="Cambria Math" w:hAnsi="Cambria Math"/>
                    </w:rPr>
                    <m:t>static</m:t>
                  </m:r>
                </m:sub>
              </m:sSub>
              <m:r>
                <w:rPr>
                  <w:rFonts w:ascii="Cambria Math" w:hAnsi="Cambria Math"/>
                </w:rPr>
                <m:t>=</m:t>
              </m:r>
              <w:commentRangeStart w:id="135"/>
              <w:commentRangeStart w:id="136"/>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veh</m:t>
                      </m:r>
                    </m:sub>
                  </m:s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4</m:t>
                      </m:r>
                    </m:sup>
                  </m:sSup>
                  <m:r>
                    <w:rPr>
                      <w:rFonts w:ascii="Cambria Math" w:eastAsiaTheme="minorEastAsia" w:hAnsi="Cambria Math"/>
                    </w:rPr>
                    <m:t>EI</m:t>
                  </m:r>
                </m:den>
              </m:f>
              <w:commentRangeEnd w:id="135"/>
              <m:r>
                <m:rPr>
                  <m:sty m:val="p"/>
                </m:rPr>
                <w:rPr>
                  <w:rStyle w:val="CommentReference"/>
                </w:rPr>
                <w:commentReference w:id="135"/>
              </m:r>
              <w:commentRangeEnd w:id="136"/>
              <m:r>
                <m:rPr>
                  <m:sty m:val="p"/>
                </m:rPr>
                <w:rPr>
                  <w:rStyle w:val="CommentReference"/>
                </w:rPr>
                <w:commentReference w:id="136"/>
              </m:r>
            </m:oMath>
          </w:p>
        </w:tc>
        <w:tc>
          <w:tcPr>
            <w:tcW w:w="864" w:type="dxa"/>
            <w:vAlign w:val="center"/>
          </w:tcPr>
          <w:p w14:paraId="4C52F7B6" w14:textId="77777777" w:rsidR="00F81D50" w:rsidRPr="00BD6DB7" w:rsidRDefault="00F81D50" w:rsidP="003508D9">
            <w:pPr>
              <w:pStyle w:val="EquationCaptions"/>
              <w:rPr>
                <w:rFonts w:ascii="Calibri" w:eastAsia="Calibri" w:hAnsi="Calibri" w:cs="Times New Roman"/>
              </w:rPr>
            </w:pPr>
            <w:r>
              <w:t>)</w:t>
            </w:r>
          </w:p>
        </w:tc>
      </w:tr>
    </w:tbl>
    <w:p w14:paraId="637BFF12" w14:textId="77777777" w:rsidR="00E8684C" w:rsidRDefault="005C568F" w:rsidP="00477C70">
      <w:r>
        <w:t xml:space="preserve">Where </w:t>
      </w:r>
      <w:proofErr w:type="spellStart"/>
      <w:r w:rsidRPr="005C568F">
        <w:rPr>
          <w:i/>
        </w:rPr>
        <w:t>P</w:t>
      </w:r>
      <w:r w:rsidRPr="005C568F">
        <w:rPr>
          <w:i/>
          <w:vertAlign w:val="subscript"/>
        </w:rPr>
        <w:t>veh</w:t>
      </w:r>
      <w:proofErr w:type="spellEnd"/>
      <w:r>
        <w:t xml:space="preserve"> is the static weight of the vehicle.</w:t>
      </w:r>
    </w:p>
    <w:p w14:paraId="26F547F5" w14:textId="77777777" w:rsidR="005873A5" w:rsidRPr="00477C70" w:rsidRDefault="005873A5" w:rsidP="00477C70">
      <w:r>
        <w:lastRenderedPageBreak/>
        <w:t xml:space="preserve">The IRI of each profile over each span was also computed for comparison. These computations were also performed with a state-space model based on the golden-car model and benchmarked against FHWA’s profile analysis program: </w:t>
      </w:r>
      <w:proofErr w:type="spellStart"/>
      <w:r>
        <w:t>ProVAL</w:t>
      </w:r>
      <w:proofErr w:type="spellEnd"/>
      <w:r>
        <w:t>.</w:t>
      </w:r>
    </w:p>
    <w:p w14:paraId="2AD6437E" w14:textId="77777777" w:rsidR="0037187D" w:rsidRDefault="00F60B64" w:rsidP="00F60B64">
      <w:pPr>
        <w:pStyle w:val="Heading4"/>
      </w:pPr>
      <w:r>
        <w:t>Results</w:t>
      </w:r>
    </w:p>
    <w:p w14:paraId="78E8092B" w14:textId="77777777" w:rsidR="00F40CA2" w:rsidRDefault="00882542" w:rsidP="00391015">
      <w:r>
        <w:t xml:space="preserve">The four parameter categories (i.e. bridge, path of travel, vehicle, and profile) were sampled to obtain a total of 239 different scenarios. Each scenario was simulated with a detailed 3D FE model and with a state-space model. </w:t>
      </w:r>
    </w:p>
    <w:p w14:paraId="78B4B300" w14:textId="77777777" w:rsidR="00882542" w:rsidRDefault="00882542" w:rsidP="00391015">
      <w:r>
        <w:t xml:space="preserve">The predicted amplification is compared in the plots below. It can be observed from these plots that the state-space models are more conservative for scenarios that result in high levels of amplification, but more accurate </w:t>
      </w:r>
      <w:r w:rsidR="00B14A85">
        <w:t>at lower amplification levels</w:t>
      </w:r>
      <w:commentRangeStart w:id="138"/>
      <w:commentRangeStart w:id="139"/>
      <w:r w:rsidR="00B14A85">
        <w:t xml:space="preserve">. It is not expected that dynamic amplification will reach such high values on real structures. These values were obtained in simulations with </w:t>
      </w:r>
      <w:r w:rsidR="00D353C7">
        <w:t xml:space="preserve">unrealistically </w:t>
      </w:r>
      <w:r w:rsidR="00B14A85">
        <w:t>rough artificial profiles, but still serve to demonstrate the performance of the state-space models.</w:t>
      </w:r>
      <w:commentRangeEnd w:id="138"/>
      <w:r w:rsidR="00EE1301">
        <w:rPr>
          <w:rStyle w:val="CommentReference"/>
        </w:rPr>
        <w:commentReference w:id="138"/>
      </w:r>
      <w:commentRangeEnd w:id="139"/>
      <w:r w:rsidR="00091F0D">
        <w:rPr>
          <w:rStyle w:val="CommentReference"/>
        </w:rPr>
        <w:commentReference w:id="139"/>
      </w:r>
    </w:p>
    <w:p w14:paraId="4743F4EB" w14:textId="77777777" w:rsidR="00924885" w:rsidRDefault="00882542" w:rsidP="00882542">
      <w:pPr>
        <w:jc w:val="center"/>
      </w:pPr>
      <w:r>
        <w:rPr>
          <w:noProof/>
        </w:rPr>
        <w:drawing>
          <wp:inline distT="0" distB="0" distL="0" distR="0" wp14:anchorId="7BDC1BD8" wp14:editId="46251FBC">
            <wp:extent cx="2651760" cy="2286000"/>
            <wp:effectExtent l="0" t="0" r="1524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193F494A" wp14:editId="2BEB5521">
            <wp:extent cx="2651760" cy="2286000"/>
            <wp:effectExtent l="0" t="0" r="1524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517C732" w14:textId="77777777" w:rsidR="00D26A5F" w:rsidRDefault="00D26A5F" w:rsidP="00D26A5F">
      <w:pPr>
        <w:pStyle w:val="Heading5"/>
      </w:pPr>
      <w:r>
        <w:t>Vehicle Dynamics and Bridge Vulnerability</w:t>
      </w:r>
    </w:p>
    <w:p w14:paraId="4C418B40" w14:textId="77777777" w:rsidR="00D26A5F" w:rsidRDefault="00D26A5F" w:rsidP="00D26A5F">
      <w:r>
        <w:t>In the following plot the dynamic amplification data points are grouped by the type of vehicle used in the analysis</w:t>
      </w:r>
      <w:r w:rsidR="00230C63">
        <w:t xml:space="preserve"> where the “matching vehicle” corresponds to the vehicles that have natural </w:t>
      </w:r>
      <w:r w:rsidR="00230C63">
        <w:lastRenderedPageBreak/>
        <w:t xml:space="preserve">frequencies close to the bridge’s first natural frequency. </w:t>
      </w:r>
      <w:r w:rsidR="00E8282E">
        <w:t xml:space="preserve"> The data points associated with the 140 ft bridges have been omitted since the 2.8 Hz vehicle</w:t>
      </w:r>
      <w:r w:rsidR="00230C63">
        <w:t xml:space="preserve">’s natural frequency is </w:t>
      </w:r>
      <w:r w:rsidR="00E8282E">
        <w:t xml:space="preserve">close to the </w:t>
      </w:r>
      <w:r w:rsidR="00230C63">
        <w:t>natural frequencies of those bridges.</w:t>
      </w:r>
      <w:r>
        <w:t xml:space="preserve"> </w:t>
      </w:r>
    </w:p>
    <w:p w14:paraId="0987F809" w14:textId="77777777" w:rsidR="00230C63" w:rsidRDefault="00E8282E" w:rsidP="00230C63">
      <w:pPr>
        <w:jc w:val="center"/>
      </w:pPr>
      <w:bookmarkStart w:id="140" w:name="_Toc536017967"/>
      <w:r>
        <w:rPr>
          <w:noProof/>
        </w:rPr>
        <w:drawing>
          <wp:inline distT="0" distB="0" distL="0" distR="0" wp14:anchorId="7E2DA422" wp14:editId="37FEA1B1">
            <wp:extent cx="4572000" cy="2743200"/>
            <wp:effectExtent l="0" t="0" r="0" b="0"/>
            <wp:docPr id="1" name="Chart 1">
              <a:extLst xmlns:a="http://schemas.openxmlformats.org/drawingml/2006/main">
                <a:ext uri="{FF2B5EF4-FFF2-40B4-BE49-F238E27FC236}">
                  <a16:creationId xmlns:a16="http://schemas.microsoft.com/office/drawing/2014/main" id="{E2AED355-87AF-48C5-BC5F-BD8B6AC4FE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0432652" w14:textId="77777777" w:rsidR="00230C63" w:rsidRDefault="00230C63" w:rsidP="00230C63">
      <w:commentRangeStart w:id="141"/>
      <w:r>
        <w:t xml:space="preserve">As can be seen, the bridges with higher first natural frequencies fail to be excited by the 2.8 Hz vehicle. Furthermore, it is postulated that fully loaded trucks most often have first natural frequencies less than 4 Hz, and thus bridges with high first natural frequencies have reduced vulnerability to dynamic </w:t>
      </w:r>
      <w:commentRangeStart w:id="142"/>
      <w:r>
        <w:t>amplification</w:t>
      </w:r>
      <w:commentRangeEnd w:id="142"/>
      <w:r w:rsidR="00EE1301">
        <w:rPr>
          <w:rStyle w:val="CommentReference"/>
        </w:rPr>
        <w:commentReference w:id="142"/>
      </w:r>
      <w:r>
        <w:t xml:space="preserve">. </w:t>
      </w:r>
      <w:commentRangeEnd w:id="141"/>
      <w:r w:rsidR="00EE1301">
        <w:rPr>
          <w:rStyle w:val="CommentReference"/>
        </w:rPr>
        <w:commentReference w:id="141"/>
      </w:r>
    </w:p>
    <w:p w14:paraId="6B21E257" w14:textId="77777777" w:rsidR="00FE4790" w:rsidRDefault="00FE4790" w:rsidP="00FE4790">
      <w:pPr>
        <w:pStyle w:val="Heading2"/>
      </w:pPr>
      <w:r>
        <w:t>IRI &amp; Other Vehicle-Only Models</w:t>
      </w:r>
      <w:bookmarkEnd w:id="140"/>
    </w:p>
    <w:p w14:paraId="0DF5198C" w14:textId="77777777" w:rsidR="00832FCD" w:rsidRDefault="00832FCD" w:rsidP="00864BCE">
      <w:r>
        <w:t xml:space="preserve">There are several methods already widely used to assess the roughness of roadway profiles. The International Roughness Index (IRI) is the most complex and simulates a specified vehicle (golden quarter-car) traveling over the profile. Other metrics </w:t>
      </w:r>
      <w:r w:rsidR="005A3C9A">
        <w:t xml:space="preserve">ignore the vehicle and deal only with the profile data. The ISO 8608 parameters, for example, describe the spatial frequency content of the profile. However, all of these roughness metrics fail to consider the bridge or the position of the profile. Studies were performed to examine if these metrics had any ability to predict dynamic amplification. </w:t>
      </w:r>
    </w:p>
    <w:p w14:paraId="0EE1BFBE" w14:textId="77777777" w:rsidR="005A3C9A" w:rsidRDefault="005A3C9A" w:rsidP="00864BCE">
      <w:r>
        <w:lastRenderedPageBreak/>
        <w:t>ISO 8608 parameters describe the spatial f</w:t>
      </w:r>
      <w:r w:rsidR="008A062F">
        <w:t xml:space="preserve">requency content of the profile. Studies presented in the first part of this document show that </w:t>
      </w:r>
      <w:r w:rsidR="00532AF1">
        <w:t xml:space="preserve">the spatial frequency of the </w:t>
      </w:r>
      <w:r w:rsidR="008A062F">
        <w:t xml:space="preserve">profile content does influence dynamic amplification. However, </w:t>
      </w:r>
      <w:r>
        <w:t>these parameters ignore an</w:t>
      </w:r>
      <w:r w:rsidR="008A062F">
        <w:t>y transient features and ignore</w:t>
      </w:r>
      <w:r>
        <w:t xml:space="preserve"> the phase angle distribution</w:t>
      </w:r>
      <w:r w:rsidR="008A062F">
        <w:t xml:space="preserve"> and therefore are inadequate </w:t>
      </w:r>
      <w:r w:rsidR="00532AF1">
        <w:t>for predicting dynamic amplification</w:t>
      </w:r>
      <w:r w:rsidR="007F2F0E">
        <w:t>, a</w:t>
      </w:r>
      <w:r w:rsidR="00AC77DB">
        <w:t>s</w:t>
      </w:r>
      <w:r w:rsidR="00532AF1">
        <w:t xml:space="preserve"> </w:t>
      </w:r>
      <w:r w:rsidR="00AC77DB">
        <w:t>was</w:t>
      </w:r>
      <w:r w:rsidR="00532AF1">
        <w:t xml:space="preserve"> evidenced by the plot which compare</w:t>
      </w:r>
      <w:r w:rsidR="00AC77DB">
        <w:t>d</w:t>
      </w:r>
      <w:r w:rsidR="00532AF1">
        <w:t xml:space="preserve"> </w:t>
      </w:r>
      <w:r>
        <w:t xml:space="preserve">the bridge response for two profiles with identical ISO parameters but different distribution of phase angles. </w:t>
      </w:r>
      <w:r w:rsidR="008A062F">
        <w:t xml:space="preserve">The inadequacy is further demonstrated by the supplied correlation plot. </w:t>
      </w:r>
    </w:p>
    <w:p w14:paraId="05859220" w14:textId="77777777" w:rsidR="007F2F0E" w:rsidRDefault="007F2F0E" w:rsidP="007F2F0E">
      <w:pPr>
        <w:jc w:val="center"/>
      </w:pPr>
      <w:r>
        <w:rPr>
          <w:noProof/>
        </w:rPr>
        <w:drawing>
          <wp:inline distT="0" distB="0" distL="0" distR="0" wp14:anchorId="3E8DC829" wp14:editId="6044A3F6">
            <wp:extent cx="4572000" cy="2283350"/>
            <wp:effectExtent l="0" t="0" r="0" b="3175"/>
            <wp:docPr id="114" name="Chart 114">
              <a:extLst xmlns:a="http://schemas.openxmlformats.org/drawingml/2006/main">
                <a:ext uri="{FF2B5EF4-FFF2-40B4-BE49-F238E27FC236}">
                  <a16:creationId xmlns:a16="http://schemas.microsoft.com/office/drawing/2014/main" id="{ACD0197A-34AF-46BE-8986-378E56B56D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0438EA5" w14:textId="77777777" w:rsidR="008A062F" w:rsidRDefault="008A062F" w:rsidP="00864BCE">
      <w:r>
        <w:t xml:space="preserve">The IRI includes the vehicle in its model and </w:t>
      </w:r>
      <w:r w:rsidR="00532AF1">
        <w:t>may be expected to</w:t>
      </w:r>
      <w:r>
        <w:t xml:space="preserve"> demonstrate better ability to predict dynamic amplification. However, a correlation plot shows that the IRI cannot reliably predict dynamic amplification. The plot also reveals that while profiles with high IRI may</w:t>
      </w:r>
      <w:r w:rsidR="00532AF1">
        <w:t xml:space="preserve"> not always result in high dynamic amplification, bridges with high dynamic amplification have high profile IRI values. This provides further encouragement to encourage and mandate a smooth deck surface. </w:t>
      </w:r>
    </w:p>
    <w:p w14:paraId="6AC4328B" w14:textId="77777777" w:rsidR="00532AF1" w:rsidRDefault="006F1651" w:rsidP="00864BCE">
      <w:r>
        <w:rPr>
          <w:noProof/>
        </w:rPr>
        <w:lastRenderedPageBreak/>
        <w:drawing>
          <wp:inline distT="0" distB="0" distL="0" distR="0" wp14:anchorId="4452F0C1" wp14:editId="3CEAF487">
            <wp:extent cx="2743200" cy="2283350"/>
            <wp:effectExtent l="0" t="0" r="0" b="3175"/>
            <wp:docPr id="99" name="Chart 99">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1CB3C5C6" wp14:editId="37B6F188">
            <wp:extent cx="2743200" cy="2286000"/>
            <wp:effectExtent l="0" t="0" r="0" b="0"/>
            <wp:docPr id="100" name="Chart 100">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3D40033" w14:textId="77777777" w:rsidR="00532AF1" w:rsidRDefault="00532AF1" w:rsidP="00864BCE">
      <w:r>
        <w:t xml:space="preserve">Another simple model was assessed that included representation of the </w:t>
      </w:r>
      <w:r w:rsidR="006F1651">
        <w:t>vehicle but</w:t>
      </w:r>
      <w:r>
        <w:t xml:space="preserve"> ignored bridge behavior. Position of the profile on the bridge was included by </w:t>
      </w:r>
      <w:r w:rsidR="00880CB6">
        <w:t>applying a sine window</w:t>
      </w:r>
      <w:r>
        <w:t xml:space="preserve"> </w:t>
      </w:r>
      <w:r w:rsidR="00880CB6">
        <w:t>to the</w:t>
      </w:r>
      <w:r>
        <w:t xml:space="preserve"> vehicle response </w:t>
      </w:r>
      <w:r w:rsidR="00880CB6">
        <w:t>over</w:t>
      </w:r>
      <w:r>
        <w:t xml:space="preserve"> the time period for which the vehicle is on the bridge. </w:t>
      </w:r>
      <w:r w:rsidR="00880CB6">
        <w:t xml:space="preserve">The maximum of the windowed contact force is reported as a factor of the vehicle self-weight. This contact-force amplification metric is compared to FE predictions in the plot below. </w:t>
      </w:r>
      <w:r>
        <w:t xml:space="preserve"> </w:t>
      </w:r>
      <w:r w:rsidR="00880CB6">
        <w:t xml:space="preserve">The metric correlated </w:t>
      </w:r>
      <w:r w:rsidR="006F1651">
        <w:t xml:space="preserve">relatively well </w:t>
      </w:r>
      <w:r w:rsidR="00880CB6">
        <w:t>with dynamic amplification</w:t>
      </w:r>
      <w:r w:rsidR="006F1651">
        <w:t>, but that correlation coefficient was not consistent between bridges</w:t>
      </w:r>
      <w:r w:rsidR="00880CB6">
        <w:t xml:space="preserve"> and therefore is not recommended for any amplification predictions. </w:t>
      </w:r>
    </w:p>
    <w:p w14:paraId="7718682F" w14:textId="77777777" w:rsidR="00880CB6" w:rsidRDefault="006F1651" w:rsidP="00864BCE">
      <w:r>
        <w:rPr>
          <w:noProof/>
        </w:rPr>
        <w:drawing>
          <wp:inline distT="0" distB="0" distL="0" distR="0" wp14:anchorId="005CB584" wp14:editId="7FAC4AE3">
            <wp:extent cx="2743200" cy="2286000"/>
            <wp:effectExtent l="0" t="0" r="0" b="0"/>
            <wp:docPr id="94" name="Chart 94">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0FC1E0AD" wp14:editId="1BD5189A">
            <wp:extent cx="2743200" cy="2286000"/>
            <wp:effectExtent l="0" t="0" r="0" b="0"/>
            <wp:docPr id="98" name="Chart 98">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E61D419" w14:textId="77777777" w:rsidR="00880CB6" w:rsidRDefault="00880CB6" w:rsidP="00880CB6">
      <w:pPr>
        <w:pStyle w:val="Heading2"/>
      </w:pPr>
      <w:bookmarkStart w:id="143" w:name="_Toc536017968"/>
      <w:r>
        <w:lastRenderedPageBreak/>
        <w:t>Summary</w:t>
      </w:r>
      <w:bookmarkEnd w:id="143"/>
    </w:p>
    <w:p w14:paraId="0A12BB32" w14:textId="77777777" w:rsidR="00880CB6" w:rsidRDefault="000C649C" w:rsidP="00880CB6">
      <w:pPr>
        <w:pStyle w:val="ListParagraph"/>
        <w:numPr>
          <w:ilvl w:val="0"/>
          <w:numId w:val="3"/>
        </w:numPr>
      </w:pPr>
      <w:r>
        <w:t xml:space="preserve">The vehicle and bridge comprise a coupled dynamic system that is energized by the vehicle traversing a profile. </w:t>
      </w:r>
    </w:p>
    <w:p w14:paraId="0BA4273D" w14:textId="77777777" w:rsidR="000C649C" w:rsidRDefault="000C649C" w:rsidP="00880CB6">
      <w:pPr>
        <w:pStyle w:val="ListParagraph"/>
        <w:numPr>
          <w:ilvl w:val="0"/>
          <w:numId w:val="3"/>
        </w:numPr>
      </w:pPr>
      <w:r>
        <w:t>Dynamic amplification estimated by filtering operational monitoring data may over-estimate amplification.</w:t>
      </w:r>
    </w:p>
    <w:p w14:paraId="3381F9DF" w14:textId="77777777" w:rsidR="000C649C" w:rsidRDefault="000C649C" w:rsidP="00880CB6">
      <w:pPr>
        <w:pStyle w:val="ListParagraph"/>
        <w:numPr>
          <w:ilvl w:val="0"/>
          <w:numId w:val="3"/>
        </w:numPr>
      </w:pPr>
      <w:r>
        <w:t xml:space="preserve">Determining dynamic amplification of in-service bridges may be performed with operational monitoring or a load test. In either case, strain gauges are recommended over displacement gauges or accelerometers. </w:t>
      </w:r>
    </w:p>
    <w:p w14:paraId="1C5BA805" w14:textId="77777777" w:rsidR="000C649C" w:rsidRDefault="000C649C" w:rsidP="00880CB6">
      <w:pPr>
        <w:pStyle w:val="ListParagraph"/>
        <w:numPr>
          <w:ilvl w:val="0"/>
          <w:numId w:val="3"/>
        </w:numPr>
      </w:pPr>
      <w:r>
        <w:t xml:space="preserve">A 3D FE model is capable of simulating vehicle-bridge interaction and is recommended for predicting dynamic amplification for structures with complex geometry or that are otherwise ill-suited to the state-space models. </w:t>
      </w:r>
    </w:p>
    <w:p w14:paraId="034990A7" w14:textId="77777777" w:rsidR="000C649C" w:rsidRDefault="000C649C" w:rsidP="00880CB6">
      <w:pPr>
        <w:pStyle w:val="ListParagraph"/>
        <w:numPr>
          <w:ilvl w:val="0"/>
          <w:numId w:val="3"/>
        </w:numPr>
      </w:pPr>
      <w:r>
        <w:t xml:space="preserve">A simple model that reduces both the bridge and vehicle to SDF systems has been shown to reliably predict dynamic amplification, and is recommended if FE simulation is not practical. </w:t>
      </w:r>
    </w:p>
    <w:p w14:paraId="383EF910" w14:textId="77777777" w:rsidR="00880CB6" w:rsidRDefault="00880CB6" w:rsidP="00880CB6">
      <w:pPr>
        <w:pStyle w:val="ListParagraph"/>
        <w:numPr>
          <w:ilvl w:val="0"/>
          <w:numId w:val="3"/>
        </w:numPr>
      </w:pPr>
      <w:r>
        <w:t xml:space="preserve">Any metric that is to be used for predicting dynamic amplification must include a representation of the bridge. </w:t>
      </w:r>
      <w:proofErr w:type="gramStart"/>
      <w:r>
        <w:t>Therefore</w:t>
      </w:r>
      <w:proofErr w:type="gramEnd"/>
      <w:r>
        <w:t xml:space="preserve"> dynamic amplification should not be predicted by current roughness metrics (e.g. IRI and ISO 8608) that only consider the profile and vehicle. </w:t>
      </w:r>
    </w:p>
    <w:sectPr w:rsidR="00880CB6" w:rsidSect="00ED3428">
      <w:headerReference w:type="default" r:id="rId29"/>
      <w:footerReference w:type="default" r:id="rId30"/>
      <w:pgSz w:w="12240" w:h="15840"/>
      <w:pgMar w:top="1440" w:right="1440" w:bottom="1440" w:left="216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ranklin Moon" w:date="2019-03-21T07:16:00Z" w:initials="FM">
    <w:p w14:paraId="03438AC7" w14:textId="77777777" w:rsidR="00091F0D" w:rsidRDefault="00091F0D">
      <w:pPr>
        <w:pStyle w:val="CommentText"/>
      </w:pPr>
      <w:r>
        <w:rPr>
          <w:rStyle w:val="CommentReference"/>
        </w:rPr>
        <w:annotationRef/>
      </w:r>
      <w:r>
        <w:t xml:space="preserve">Maybe start with an overview of why its important to be able to estimate dynamic amplification, and then present some objectives for Part 2. I would think these have to address both being able develop a few approaches that may have different trade-offs between accuracy and simplicity. </w:t>
      </w:r>
    </w:p>
    <w:p w14:paraId="512F9988" w14:textId="77777777" w:rsidR="00091F0D" w:rsidRDefault="00091F0D">
      <w:pPr>
        <w:pStyle w:val="CommentText"/>
      </w:pPr>
    </w:p>
    <w:p w14:paraId="2A21DAD0" w14:textId="77777777" w:rsidR="00091F0D" w:rsidRDefault="00091F0D">
      <w:pPr>
        <w:pStyle w:val="CommentText"/>
      </w:pPr>
      <w:r>
        <w:t xml:space="preserve">After the objectives, I think the discussion of IM vs DAF is a good one. </w:t>
      </w:r>
    </w:p>
  </w:comment>
  <w:comment w:id="4" w:author="Franklin Moon" w:date="2019-03-21T07:19:00Z" w:initials="FM">
    <w:p w14:paraId="6FD43753" w14:textId="77777777" w:rsidR="00091F0D" w:rsidRDefault="00091F0D">
      <w:pPr>
        <w:pStyle w:val="CommentText"/>
      </w:pPr>
      <w:r>
        <w:rPr>
          <w:rStyle w:val="CommentReference"/>
        </w:rPr>
        <w:annotationRef/>
      </w:r>
      <w:r>
        <w:t xml:space="preserve">Which is equal to the deformation of the suspension system/tires assuming the tires remain in contact with the bridge surface </w:t>
      </w:r>
    </w:p>
  </w:comment>
  <w:comment w:id="5" w:author="Franklin Moon" w:date="2019-03-21T07:21:00Z" w:initials="FM">
    <w:p w14:paraId="3B5B5C38" w14:textId="77777777" w:rsidR="00091F0D" w:rsidRDefault="00091F0D">
      <w:pPr>
        <w:pStyle w:val="CommentText"/>
      </w:pPr>
      <w:r>
        <w:rPr>
          <w:rStyle w:val="CommentReference"/>
        </w:rPr>
        <w:annotationRef/>
      </w:r>
      <w:r>
        <w:t xml:space="preserve">Can we soften this a little? For example, something like, to capture all of the primary mechanisms that give rise to dynamic amplification, any model of vehicle-bridge interaction… </w:t>
      </w:r>
    </w:p>
  </w:comment>
  <w:comment w:id="6" w:author="Franklin Moon" w:date="2019-03-21T07:25:00Z" w:initials="FM">
    <w:p w14:paraId="3AEDADEE" w14:textId="77777777" w:rsidR="00091F0D" w:rsidRDefault="00091F0D">
      <w:pPr>
        <w:pStyle w:val="CommentText"/>
      </w:pPr>
      <w:r>
        <w:rPr>
          <w:rStyle w:val="CommentReference"/>
        </w:rPr>
        <w:annotationRef/>
      </w:r>
      <w:r>
        <w:t xml:space="preserve">I think a clear schematic showing these primary aspects of the model would help here </w:t>
      </w:r>
    </w:p>
  </w:comment>
  <w:comment w:id="7" w:author="John Braley" w:date="2019-03-21T14:06:00Z" w:initials="JB">
    <w:p w14:paraId="40696FEE" w14:textId="19D069AB" w:rsidR="00091F0D" w:rsidRDefault="00091F0D">
      <w:pPr>
        <w:pStyle w:val="CommentText"/>
      </w:pPr>
      <w:r>
        <w:rPr>
          <w:rStyle w:val="CommentReference"/>
        </w:rPr>
        <w:annotationRef/>
      </w:r>
      <w:r>
        <w:t>Not sure what you are envisioning</w:t>
      </w:r>
    </w:p>
  </w:comment>
  <w:comment w:id="16" w:author="Franklin Moon" w:date="2019-03-21T10:13:00Z" w:initials="FM">
    <w:p w14:paraId="58B4F19E" w14:textId="6F1593EA" w:rsidR="00091F0D" w:rsidRDefault="00091F0D">
      <w:pPr>
        <w:pStyle w:val="CommentText"/>
      </w:pPr>
      <w:r>
        <w:rPr>
          <w:rStyle w:val="CommentReference"/>
        </w:rPr>
        <w:annotationRef/>
      </w:r>
      <w:r>
        <w:t>I think this is a big point – we need to make sure we should how important this is through numerical examples (if you haven’t done so in the following)</w:t>
      </w:r>
    </w:p>
  </w:comment>
  <w:comment w:id="17" w:author="John Braley" w:date="2019-03-21T14:33:00Z" w:initials="JB">
    <w:p w14:paraId="1D348EF1" w14:textId="7870E70C" w:rsidR="001160A6" w:rsidRDefault="001160A6">
      <w:pPr>
        <w:pStyle w:val="CommentText"/>
      </w:pPr>
      <w:r>
        <w:rPr>
          <w:rStyle w:val="CommentReference"/>
        </w:rPr>
        <w:annotationRef/>
      </w:r>
      <w:proofErr w:type="gramStart"/>
      <w:r w:rsidR="004E33CA">
        <w:t>So</w:t>
      </w:r>
      <w:proofErr w:type="gramEnd"/>
      <w:r w:rsidR="004E33CA">
        <w:t xml:space="preserve"> this is demonstrated with the simplified model. Which is why I’m having a tough time finding a good spot for it (formerly last section of part 1)</w:t>
      </w:r>
    </w:p>
  </w:comment>
  <w:comment w:id="25" w:author="Franklin Moon" w:date="2019-03-21T10:17:00Z" w:initials="FM">
    <w:p w14:paraId="3381EDB7" w14:textId="7779702A" w:rsidR="00091F0D" w:rsidRDefault="00091F0D">
      <w:pPr>
        <w:pStyle w:val="CommentText"/>
      </w:pPr>
      <w:r>
        <w:rPr>
          <w:rStyle w:val="CommentReference"/>
        </w:rPr>
        <w:annotationRef/>
      </w:r>
      <w:r>
        <w:t xml:space="preserve">Given how many subsections you have here, we should probably provide an outline </w:t>
      </w:r>
      <w:proofErr w:type="gramStart"/>
      <w:r>
        <w:t>here</w:t>
      </w:r>
      <w:proofErr w:type="gramEnd"/>
      <w:r>
        <w:t xml:space="preserve"> so the reader knows what to expect. For example, section X.X. discuss how to estimate DAF via in-situ measurements, section X.X. presents…</w:t>
      </w:r>
    </w:p>
  </w:comment>
  <w:comment w:id="41" w:author="Franklin Moon" w:date="2019-03-21T07:35:00Z" w:initials="FM">
    <w:p w14:paraId="145FCB65" w14:textId="75847FAA" w:rsidR="00091F0D" w:rsidRDefault="00091F0D">
      <w:pPr>
        <w:pStyle w:val="CommentText"/>
      </w:pPr>
      <w:r>
        <w:rPr>
          <w:rStyle w:val="CommentReference"/>
        </w:rPr>
        <w:annotationRef/>
      </w:r>
      <w:r>
        <w:t xml:space="preserve">Can you add schematics showing beams with a point load and half sine wave </w:t>
      </w:r>
      <w:proofErr w:type="spellStart"/>
      <w:r>
        <w:t>dist</w:t>
      </w:r>
      <w:proofErr w:type="spellEnd"/>
      <w:r>
        <w:t xml:space="preserve"> load? </w:t>
      </w:r>
    </w:p>
  </w:comment>
  <w:comment w:id="45" w:author="Franklin Moon" w:date="2019-03-21T07:37:00Z" w:initials="FM">
    <w:p w14:paraId="296B63A7" w14:textId="69772C1B" w:rsidR="00091F0D" w:rsidRDefault="00091F0D">
      <w:pPr>
        <w:pStyle w:val="CommentText"/>
      </w:pPr>
      <w:r>
        <w:rPr>
          <w:rStyle w:val="CommentReference"/>
        </w:rPr>
        <w:annotationRef/>
      </w:r>
      <w:r>
        <w:t xml:space="preserve">Can you note somewhere that this is a distributed load (force/length)? </w:t>
      </w:r>
    </w:p>
  </w:comment>
  <w:comment w:id="46" w:author="Franklin Moon" w:date="2019-03-21T07:38:00Z" w:initials="FM">
    <w:p w14:paraId="1BE4052B" w14:textId="694E76A2" w:rsidR="00091F0D" w:rsidRDefault="00091F0D">
      <w:pPr>
        <w:pStyle w:val="CommentText"/>
      </w:pPr>
      <w:r>
        <w:rPr>
          <w:rStyle w:val="CommentReference"/>
        </w:rPr>
        <w:annotationRef/>
      </w:r>
      <w:r>
        <w:t>Can you plot these two together with the equations for the point load? This visual may help clearly show that the distributions along the beam length are quite different</w:t>
      </w:r>
    </w:p>
  </w:comment>
  <w:comment w:id="47" w:author="Franklin Moon" w:date="2019-03-21T07:40:00Z" w:initials="FM">
    <w:p w14:paraId="022A1925" w14:textId="5FC9072B" w:rsidR="00091F0D" w:rsidRDefault="00091F0D">
      <w:pPr>
        <w:pStyle w:val="CommentText"/>
      </w:pPr>
      <w:r>
        <w:rPr>
          <w:rStyle w:val="CommentReference"/>
        </w:rPr>
        <w:annotationRef/>
      </w:r>
      <w:r>
        <w:t>Make sure to define all these terms</w:t>
      </w:r>
    </w:p>
  </w:comment>
  <w:comment w:id="49" w:author="Franklin Moon" w:date="2019-03-21T07:41:00Z" w:initials="FM">
    <w:p w14:paraId="3E24DAE2" w14:textId="5840BDE7" w:rsidR="00091F0D" w:rsidRDefault="00091F0D">
      <w:pPr>
        <w:pStyle w:val="CommentText"/>
      </w:pPr>
      <w:r>
        <w:rPr>
          <w:rStyle w:val="CommentReference"/>
        </w:rPr>
        <w:annotationRef/>
      </w:r>
      <w:r>
        <w:t xml:space="preserve">I think you need to point that this ratio is only of the second term, not the total DAF. Is there a way you could plot the differences in these “apparent” amplification for different ratios of fs*L/P? If </w:t>
      </w:r>
      <w:proofErr w:type="gramStart"/>
      <w:r>
        <w:t>this terms</w:t>
      </w:r>
      <w:proofErr w:type="gramEnd"/>
      <w:r>
        <w:t xml:space="preserve"> is zero then the response is static and there is no difference (since there is no amplification). As this term gets larger, I would expect the differences between the amplifications to grow in a nonlinear manner.  </w:t>
      </w:r>
    </w:p>
  </w:comment>
  <w:comment w:id="54" w:author="Franklin Moon" w:date="2019-03-21T07:47:00Z" w:initials="FM">
    <w:p w14:paraId="00FDB1C4" w14:textId="69B93838" w:rsidR="00091F0D" w:rsidRDefault="00091F0D">
      <w:pPr>
        <w:pStyle w:val="CommentText"/>
      </w:pPr>
      <w:r>
        <w:rPr>
          <w:rStyle w:val="CommentReference"/>
        </w:rPr>
        <w:annotationRef/>
      </w:r>
      <w:r>
        <w:t>Based on the plot above, I think you may also add that as the amplification increases, the difference between these two DAFs also increases</w:t>
      </w:r>
    </w:p>
  </w:comment>
  <w:comment w:id="63" w:author="Franklin Moon" w:date="2019-03-21T07:49:00Z" w:initials="FM">
    <w:p w14:paraId="25E2A832" w14:textId="4FE05F8D" w:rsidR="00091F0D" w:rsidRDefault="00091F0D">
      <w:pPr>
        <w:pStyle w:val="CommentText"/>
      </w:pPr>
      <w:r>
        <w:rPr>
          <w:rStyle w:val="CommentReference"/>
        </w:rPr>
        <w:annotationRef/>
      </w:r>
      <w:r>
        <w:t xml:space="preserve">Maybe make note that the “governing” locations (either due to largest loads or least capacity) should be monitored. </w:t>
      </w:r>
    </w:p>
  </w:comment>
  <w:comment w:id="69" w:author="Franklin Moon" w:date="2019-03-21T07:51:00Z" w:initials="FM">
    <w:p w14:paraId="41AC0220" w14:textId="0694B8C2" w:rsidR="00091F0D" w:rsidRDefault="00091F0D">
      <w:pPr>
        <w:pStyle w:val="CommentText"/>
      </w:pPr>
      <w:r>
        <w:rPr>
          <w:rStyle w:val="CommentReference"/>
        </w:rPr>
        <w:annotationRef/>
      </w:r>
      <w:r>
        <w:t xml:space="preserve">I thought capacitive </w:t>
      </w:r>
      <w:proofErr w:type="spellStart"/>
      <w:r>
        <w:t>accels</w:t>
      </w:r>
      <w:proofErr w:type="spellEnd"/>
      <w:r>
        <w:t xml:space="preserve"> were better at DC than, say piezo </w:t>
      </w:r>
      <w:proofErr w:type="spellStart"/>
      <w:r>
        <w:t>accels</w:t>
      </w:r>
      <w:proofErr w:type="spellEnd"/>
    </w:p>
  </w:comment>
  <w:comment w:id="76" w:author="Franklin Moon" w:date="2019-03-21T08:08:00Z" w:initials="FM">
    <w:p w14:paraId="76AA7674" w14:textId="0F4B9636" w:rsidR="00091F0D" w:rsidRDefault="00091F0D">
      <w:pPr>
        <w:pStyle w:val="CommentText"/>
      </w:pPr>
      <w:r>
        <w:rPr>
          <w:rStyle w:val="CommentReference"/>
        </w:rPr>
        <w:annotationRef/>
      </w:r>
      <w:r>
        <w:t>This is a little less important, but if there is time, it would be good to do a numerical example here to show the accuracy/inaccuracy of this filtering methods</w:t>
      </w:r>
    </w:p>
  </w:comment>
  <w:comment w:id="77" w:author="John Braley" w:date="2019-03-21T14:37:00Z" w:initials="JB">
    <w:p w14:paraId="1E5CA9C7" w14:textId="29134960" w:rsidR="004E33CA" w:rsidRDefault="004E33CA">
      <w:pPr>
        <w:pStyle w:val="CommentText"/>
      </w:pPr>
      <w:r>
        <w:rPr>
          <w:rStyle w:val="CommentReference"/>
        </w:rPr>
        <w:annotationRef/>
      </w:r>
      <w:r>
        <w:t>Shown in part 1</w:t>
      </w:r>
    </w:p>
  </w:comment>
  <w:comment w:id="82" w:author="Franklin Moon" w:date="2019-03-21T08:12:00Z" w:initials="FM">
    <w:p w14:paraId="3AE37A69" w14:textId="2D011F6C" w:rsidR="00091F0D" w:rsidRDefault="00091F0D">
      <w:pPr>
        <w:pStyle w:val="CommentText"/>
      </w:pPr>
      <w:r>
        <w:rPr>
          <w:rStyle w:val="CommentReference"/>
        </w:rPr>
        <w:annotationRef/>
      </w:r>
      <w:r>
        <w:t>Is this from the literature or something new you are claiming? If its from the literature, can you add a reference? If its new, can you add a little explanation? I’m assuming this may have come from monitoring the vehicle on I-76</w:t>
      </w:r>
    </w:p>
  </w:comment>
  <w:comment w:id="83" w:author="John Braley" w:date="2019-03-21T14:37:00Z" w:initials="JB">
    <w:p w14:paraId="63F2AE75" w14:textId="312A1C71" w:rsidR="004E33CA" w:rsidRDefault="004E33CA">
      <w:pPr>
        <w:pStyle w:val="CommentText"/>
      </w:pPr>
      <w:r>
        <w:rPr>
          <w:rStyle w:val="CommentReference"/>
        </w:rPr>
        <w:annotationRef/>
      </w:r>
      <w:proofErr w:type="gramStart"/>
      <w:r>
        <w:t>Yes</w:t>
      </w:r>
      <w:proofErr w:type="gramEnd"/>
      <w:r>
        <w:t xml:space="preserve"> from literature</w:t>
      </w:r>
    </w:p>
  </w:comment>
  <w:comment w:id="85" w:author="Franklin Moon" w:date="2019-03-21T10:13:00Z" w:initials="FM">
    <w:p w14:paraId="4D8442E9" w14:textId="1CB07BD2" w:rsidR="00091F0D" w:rsidRDefault="00091F0D">
      <w:pPr>
        <w:pStyle w:val="CommentText"/>
      </w:pPr>
      <w:r>
        <w:rPr>
          <w:rStyle w:val="CommentReference"/>
        </w:rPr>
        <w:annotationRef/>
      </w:r>
      <w:r>
        <w:t>Can you provide some references from the literature as well as reference to Part 1 here?</w:t>
      </w:r>
    </w:p>
  </w:comment>
  <w:comment w:id="86" w:author="Franklin Moon" w:date="2019-03-21T10:14:00Z" w:initials="FM">
    <w:p w14:paraId="406026D4" w14:textId="08025215" w:rsidR="00091F0D" w:rsidRDefault="00091F0D">
      <w:pPr>
        <w:pStyle w:val="CommentText"/>
      </w:pPr>
      <w:r>
        <w:rPr>
          <w:rStyle w:val="CommentReference"/>
        </w:rPr>
        <w:annotationRef/>
      </w:r>
      <w:r>
        <w:t>Can you come up with some criteria here? I’m thinking it could be a function of vehicle speed, bridge frequency, and vehicle frequency?</w:t>
      </w:r>
    </w:p>
  </w:comment>
  <w:comment w:id="87" w:author="John Braley" w:date="2019-03-21T14:40:00Z" w:initials="JB">
    <w:p w14:paraId="2C974999" w14:textId="0B08E089" w:rsidR="004E33CA" w:rsidRDefault="004E33CA">
      <w:pPr>
        <w:pStyle w:val="CommentText"/>
      </w:pPr>
      <w:r>
        <w:rPr>
          <w:rStyle w:val="CommentReference"/>
        </w:rPr>
        <w:annotationRef/>
      </w:r>
      <w:r>
        <w:t xml:space="preserve">I’m not doing a study on it. </w:t>
      </w:r>
      <w:proofErr w:type="gramStart"/>
      <w:r>
        <w:t>So</w:t>
      </w:r>
      <w:proofErr w:type="gramEnd"/>
      <w:r>
        <w:t xml:space="preserve"> I’d just be basing it on intuition.</w:t>
      </w:r>
    </w:p>
  </w:comment>
  <w:comment w:id="88" w:author="Franklin Moon" w:date="2019-03-21T10:15:00Z" w:initials="FM">
    <w:p w14:paraId="42379E84" w14:textId="4B723692" w:rsidR="00091F0D" w:rsidRDefault="00091F0D">
      <w:pPr>
        <w:pStyle w:val="CommentText"/>
      </w:pPr>
      <w:r>
        <w:rPr>
          <w:rStyle w:val="CommentReference"/>
        </w:rPr>
        <w:annotationRef/>
      </w:r>
      <w:r>
        <w:t>We should provide some references here to research that has characterized or utilized these systems – we don’t need 20, but maybe 4 or 5 of the most highly cited ones. If you can’t find these quickly, maybe we can ask Hao</w:t>
      </w:r>
    </w:p>
  </w:comment>
  <w:comment w:id="89" w:author="John Braley" w:date="2019-03-21T14:39:00Z" w:initials="JB">
    <w:p w14:paraId="42E36848" w14:textId="0AC116E0" w:rsidR="004E33CA" w:rsidRDefault="004E33CA">
      <w:pPr>
        <w:pStyle w:val="CommentText"/>
      </w:pPr>
      <w:r>
        <w:rPr>
          <w:rStyle w:val="CommentReference"/>
        </w:rPr>
        <w:annotationRef/>
      </w:r>
      <w:r>
        <w:t xml:space="preserve">You want confirmation of their typical resolution or applicability for simulations. </w:t>
      </w:r>
    </w:p>
  </w:comment>
  <w:comment w:id="91" w:author="Franklin Moon" w:date="2019-03-21T10:22:00Z" w:initials="FM">
    <w:p w14:paraId="25FB73BF" w14:textId="364D74FD" w:rsidR="00091F0D" w:rsidRDefault="00091F0D">
      <w:pPr>
        <w:pStyle w:val="CommentText"/>
      </w:pPr>
      <w:r>
        <w:rPr>
          <w:rStyle w:val="CommentReference"/>
        </w:rPr>
        <w:annotationRef/>
      </w:r>
      <w:r>
        <w:t xml:space="preserve">Could we just call this section Model-Based Simulation? Some may argue that the simplified models you use are not necessary FEs. </w:t>
      </w:r>
    </w:p>
  </w:comment>
  <w:comment w:id="92" w:author="John Braley" w:date="2019-03-21T14:40:00Z" w:initials="JB">
    <w:p w14:paraId="6E9A9C71" w14:textId="7BDA76FB" w:rsidR="004E33CA" w:rsidRDefault="004E33CA">
      <w:pPr>
        <w:pStyle w:val="CommentText"/>
      </w:pPr>
      <w:r>
        <w:rPr>
          <w:rStyle w:val="CommentReference"/>
        </w:rPr>
        <w:annotationRef/>
      </w:r>
      <w:r>
        <w:t>This is just FEM</w:t>
      </w:r>
    </w:p>
  </w:comment>
  <w:comment w:id="93" w:author="Franklin Moon" w:date="2019-03-21T10:18:00Z" w:initials="FM">
    <w:p w14:paraId="224A7252" w14:textId="5D42B57B" w:rsidR="00091F0D" w:rsidRDefault="00091F0D">
      <w:pPr>
        <w:pStyle w:val="CommentText"/>
      </w:pPr>
      <w:r>
        <w:rPr>
          <w:rStyle w:val="CommentReference"/>
        </w:rPr>
        <w:annotationRef/>
      </w:r>
      <w:r>
        <w:t xml:space="preserve">Maybe you can expand on this a bit. It’s not just that it is impractical in some situations, it is that measurements alone generally cannot be used to identify the importance of the various mechanisms. As a result, it is difficult to identify reliable mitigation strategies if the system cannot be modeled. Further, to ensure the appropriateness of various mitigation strategies (damping, changing the profile, adding stiffness, etc.) it is useful to evaluate all candidate approaches numerically.  </w:t>
      </w:r>
    </w:p>
  </w:comment>
  <w:comment w:id="94" w:author="Franklin Moon" w:date="2019-03-21T12:44:00Z" w:initials="FM">
    <w:p w14:paraId="1327A481" w14:textId="77777777" w:rsidR="00091F0D" w:rsidRDefault="00091F0D">
      <w:pPr>
        <w:pStyle w:val="CommentText"/>
      </w:pPr>
      <w:r>
        <w:rPr>
          <w:rStyle w:val="CommentReference"/>
        </w:rPr>
        <w:annotationRef/>
      </w:r>
      <w:r>
        <w:t xml:space="preserve">Maybe present a section that discusses the different classes of models typically used for bridges, e.g., SLG, grillage, element-level FE model. This will show that there is already a hierarchy of models that all find some usefulness. Then you can focus on the element-level model and a modified SLG model. </w:t>
      </w:r>
    </w:p>
    <w:p w14:paraId="13B1E867" w14:textId="77777777" w:rsidR="00091F0D" w:rsidRDefault="00091F0D">
      <w:pPr>
        <w:pStyle w:val="CommentText"/>
      </w:pPr>
    </w:p>
    <w:p w14:paraId="2B755945" w14:textId="660A2536" w:rsidR="00091F0D" w:rsidRDefault="00091F0D">
      <w:pPr>
        <w:pStyle w:val="CommentText"/>
      </w:pPr>
      <w:r>
        <w:t>I’m thinking here you could create a section called “Common Structural Models”, where each model type is a subsection. At the end of this section you may reiterate the objective of developing/validating a simplified modeling approach. To accomplish this, you use the element-level FE model as the ground truth and aim to develop a more simplified approach that is capable of accurately (and conservatively?) matching these results.</w:t>
      </w:r>
    </w:p>
    <w:p w14:paraId="2E42879F" w14:textId="59A8B66E" w:rsidR="00091F0D" w:rsidRDefault="00091F0D">
      <w:pPr>
        <w:pStyle w:val="CommentText"/>
      </w:pPr>
    </w:p>
    <w:p w14:paraId="386B7BE5" w14:textId="31261706" w:rsidR="00091F0D" w:rsidRDefault="00091F0D">
      <w:pPr>
        <w:pStyle w:val="CommentText"/>
      </w:pPr>
      <w:r>
        <w:t>Also, I’m assuming that you’re using an FE model similar to the one used in Part 1. It will be important to provide the details of the specific model used though – for example, did you assume a bridge system similar to I-76?</w:t>
      </w:r>
    </w:p>
    <w:p w14:paraId="21F2D736" w14:textId="77777777" w:rsidR="00091F0D" w:rsidRDefault="00091F0D">
      <w:pPr>
        <w:pStyle w:val="CommentText"/>
      </w:pPr>
    </w:p>
    <w:p w14:paraId="78FC3247" w14:textId="6158AD07" w:rsidR="00091F0D" w:rsidRDefault="00091F0D">
      <w:pPr>
        <w:pStyle w:val="CommentText"/>
      </w:pPr>
      <w:r>
        <w:t xml:space="preserve">Then you can create a section called “Vehicle Models”  </w:t>
      </w:r>
    </w:p>
    <w:p w14:paraId="64768828" w14:textId="1E19C47D" w:rsidR="00091F0D" w:rsidRDefault="00091F0D">
      <w:pPr>
        <w:pStyle w:val="CommentText"/>
      </w:pPr>
    </w:p>
  </w:comment>
  <w:comment w:id="95" w:author="John Braley" w:date="2019-03-21T14:11:00Z" w:initials="JB">
    <w:p w14:paraId="6B727F7D" w14:textId="5FC1D26F" w:rsidR="00091F0D" w:rsidRDefault="00091F0D" w:rsidP="00091F0D">
      <w:pPr>
        <w:pStyle w:val="CommentText"/>
        <w:numPr>
          <w:ilvl w:val="0"/>
          <w:numId w:val="23"/>
        </w:numPr>
      </w:pPr>
      <w:r>
        <w:rPr>
          <w:rStyle w:val="CommentReference"/>
        </w:rPr>
        <w:annotationRef/>
      </w:r>
      <w:r>
        <w:t xml:space="preserve">This section is not meant to address the simplified model method introduced in the following section. This is meant to be guidance on how to utilize a 3D model to estimate amplification. I’ll just cut it if I </w:t>
      </w:r>
      <w:proofErr w:type="gramStart"/>
      <w:r>
        <w:t>have to</w:t>
      </w:r>
      <w:proofErr w:type="gramEnd"/>
      <w:r>
        <w:t xml:space="preserve"> explain all the different model types</w:t>
      </w:r>
    </w:p>
  </w:comment>
  <w:comment w:id="97" w:author="Franklin Moon" w:date="2019-03-21T12:51:00Z" w:initials="FM">
    <w:p w14:paraId="7B783ED7" w14:textId="410340F2" w:rsidR="00091F0D" w:rsidRDefault="00091F0D">
      <w:pPr>
        <w:pStyle w:val="CommentText"/>
      </w:pPr>
      <w:r>
        <w:rPr>
          <w:rStyle w:val="CommentReference"/>
        </w:rPr>
        <w:annotationRef/>
      </w:r>
      <w:r>
        <w:t>Consider changing this to something like “Simplified Model Formulation”</w:t>
      </w:r>
    </w:p>
  </w:comment>
  <w:comment w:id="99" w:author="Franklin Moon" w:date="2019-03-21T12:54:00Z" w:initials="FM">
    <w:p w14:paraId="31648CA3" w14:textId="4656C7E6" w:rsidR="00091F0D" w:rsidRDefault="00091F0D">
      <w:pPr>
        <w:pStyle w:val="CommentText"/>
      </w:pPr>
      <w:r>
        <w:rPr>
          <w:rStyle w:val="CommentReference"/>
        </w:rPr>
        <w:annotationRef/>
      </w:r>
      <w:r>
        <w:t>This is a little confusing since the bridge doesn’t move. Do you mean that these describe the spatial distribution of bridge displacement and the position of the vehicle?</w:t>
      </w:r>
    </w:p>
  </w:comment>
  <w:comment w:id="100" w:author="John Braley" w:date="2019-03-21T14:14:00Z" w:initials="JB">
    <w:p w14:paraId="29B2DA19" w14:textId="0C4E2711" w:rsidR="00091F0D" w:rsidRDefault="00091F0D">
      <w:pPr>
        <w:pStyle w:val="CommentText"/>
      </w:pPr>
      <w:r>
        <w:rPr>
          <w:rStyle w:val="CommentReference"/>
        </w:rPr>
        <w:annotationRef/>
      </w:r>
      <w:r>
        <w:t>Vertical position</w:t>
      </w:r>
    </w:p>
  </w:comment>
  <w:comment w:id="102" w:author="Franklin Moon" w:date="2019-03-21T12:55:00Z" w:initials="FM">
    <w:p w14:paraId="44CE7C51" w14:textId="0B9A7EE3" w:rsidR="00091F0D" w:rsidRDefault="00091F0D">
      <w:pPr>
        <w:pStyle w:val="CommentText"/>
      </w:pPr>
      <w:r>
        <w:rPr>
          <w:rStyle w:val="CommentReference"/>
        </w:rPr>
        <w:annotationRef/>
      </w:r>
      <w:r>
        <w:t xml:space="preserve">Can you quantify this? For example, solve for the displacement of a simply-supported beam with a point load assuming this shape function. At least for a uniform distributed load, I believe the ½ sine shape function does really well (less than 1% error). </w:t>
      </w:r>
    </w:p>
  </w:comment>
  <w:comment w:id="103" w:author="Franklin Moon" w:date="2019-03-21T13:06:00Z" w:initials="FM">
    <w:p w14:paraId="20D1FF47" w14:textId="77777777" w:rsidR="00091F0D" w:rsidRDefault="00091F0D">
      <w:pPr>
        <w:pStyle w:val="CommentText"/>
      </w:pPr>
      <w:r>
        <w:rPr>
          <w:rStyle w:val="CommentReference"/>
        </w:rPr>
        <w:annotationRef/>
      </w:r>
      <w:r>
        <w:t>It is also important to point out that this error is exacerbated when the vehicle is not located at mid-span. While it may do ok for this case, it certainly distorts the bridges response when the vehicle is at quarter-span (since it enforces a symmetric (about mid-span) deflected shape).</w:t>
      </w:r>
    </w:p>
    <w:p w14:paraId="194970EF" w14:textId="77777777" w:rsidR="00091F0D" w:rsidRDefault="00091F0D" w:rsidP="000D3BA6">
      <w:pPr>
        <w:pStyle w:val="CommentText"/>
      </w:pPr>
    </w:p>
    <w:p w14:paraId="37397526" w14:textId="1CBD324C" w:rsidR="00091F0D" w:rsidRDefault="00091F0D" w:rsidP="000D3BA6">
      <w:pPr>
        <w:pStyle w:val="CommentText"/>
      </w:pPr>
      <w:r>
        <w:t xml:space="preserve">This may be the reason that the results of this model are generally conservative, no? </w:t>
      </w:r>
    </w:p>
  </w:comment>
  <w:comment w:id="104" w:author="John Braley" w:date="2019-03-21T14:42:00Z" w:initials="JB">
    <w:p w14:paraId="0713838F" w14:textId="0505710E" w:rsidR="004E33CA" w:rsidRDefault="004E33CA">
      <w:pPr>
        <w:pStyle w:val="CommentText"/>
      </w:pPr>
      <w:r>
        <w:rPr>
          <w:rStyle w:val="CommentReference"/>
        </w:rPr>
        <w:annotationRef/>
      </w:r>
      <w:r>
        <w:t xml:space="preserve">Undoubtedly. </w:t>
      </w:r>
    </w:p>
  </w:comment>
  <w:comment w:id="105" w:author="Franklin Moon" w:date="2019-03-21T13:04:00Z" w:initials="FM">
    <w:p w14:paraId="72FFC440" w14:textId="3C6621FF" w:rsidR="00091F0D" w:rsidRDefault="00091F0D">
      <w:pPr>
        <w:pStyle w:val="CommentText"/>
      </w:pPr>
      <w:r>
        <w:rPr>
          <w:rStyle w:val="CommentReference"/>
        </w:rPr>
        <w:annotationRef/>
      </w:r>
      <w:r>
        <w:t>Can we say it can only account for the first bending mode of vibration?</w:t>
      </w:r>
    </w:p>
  </w:comment>
  <w:comment w:id="106" w:author="Franklin Moon" w:date="2019-03-21T13:05:00Z" w:initials="FM">
    <w:p w14:paraId="3562CA1D" w14:textId="6C435BFF" w:rsidR="00091F0D" w:rsidRDefault="00091F0D">
      <w:pPr>
        <w:pStyle w:val="CommentText"/>
      </w:pPr>
      <w:r>
        <w:rPr>
          <w:rStyle w:val="CommentReference"/>
        </w:rPr>
        <w:annotationRef/>
      </w:r>
      <w:r>
        <w:t xml:space="preserve">You may </w:t>
      </w:r>
      <w:proofErr w:type="gramStart"/>
      <w:r>
        <w:t>mentioned</w:t>
      </w:r>
      <w:proofErr w:type="gramEnd"/>
      <w:r>
        <w:t xml:space="preserve"> that this is similar to the common SLG model, which also collapses the transverse dimension of a bridge to a single line. </w:t>
      </w:r>
    </w:p>
  </w:comment>
  <w:comment w:id="107" w:author="Franklin Moon" w:date="2019-03-21T13:08:00Z" w:initials="FM">
    <w:p w14:paraId="6E7801F3" w14:textId="5CC929C7" w:rsidR="00091F0D" w:rsidRDefault="00091F0D">
      <w:pPr>
        <w:pStyle w:val="CommentText"/>
      </w:pPr>
      <w:r>
        <w:rPr>
          <w:rStyle w:val="CommentReference"/>
        </w:rPr>
        <w:annotationRef/>
      </w:r>
      <w:r>
        <w:t>Do you mean mass proportional?</w:t>
      </w:r>
    </w:p>
  </w:comment>
  <w:comment w:id="108" w:author="Franklin Moon" w:date="2019-03-21T13:09:00Z" w:initials="FM">
    <w:p w14:paraId="0045A5D3" w14:textId="406BB993" w:rsidR="00091F0D" w:rsidRDefault="00091F0D">
      <w:pPr>
        <w:pStyle w:val="CommentText"/>
      </w:pPr>
      <w:r>
        <w:rPr>
          <w:rStyle w:val="CommentReference"/>
        </w:rPr>
        <w:annotationRef/>
      </w:r>
      <w:r>
        <w:t>This is sometimes referred to as a generalized coordinate</w:t>
      </w:r>
    </w:p>
  </w:comment>
  <w:comment w:id="109" w:author="Franklin Moon" w:date="2019-03-21T13:10:00Z" w:initials="FM">
    <w:p w14:paraId="652F588D" w14:textId="65CBD401" w:rsidR="00091F0D" w:rsidRDefault="00091F0D">
      <w:pPr>
        <w:pStyle w:val="CommentText"/>
      </w:pPr>
      <w:r>
        <w:rPr>
          <w:rStyle w:val="CommentReference"/>
        </w:rPr>
        <w:annotationRef/>
      </w:r>
      <w:r>
        <w:t>Proportional?</w:t>
      </w:r>
    </w:p>
  </w:comment>
  <w:comment w:id="112" w:author="Franklin Moon" w:date="2019-03-21T13:13:00Z" w:initials="FM">
    <w:p w14:paraId="0ACA2CF5" w14:textId="79E939FE" w:rsidR="00091F0D" w:rsidRDefault="00091F0D">
      <w:pPr>
        <w:pStyle w:val="CommentText"/>
      </w:pPr>
      <w:r>
        <w:rPr>
          <w:rStyle w:val="CommentReference"/>
        </w:rPr>
        <w:annotationRef/>
      </w:r>
      <w:r>
        <w:t>You need to make sure you are explicitly defining all of these parameters when they are first introduced</w:t>
      </w:r>
    </w:p>
  </w:comment>
  <w:comment w:id="114" w:author="Franklin Moon" w:date="2019-03-21T13:18:00Z" w:initials="FM">
    <w:p w14:paraId="09000898" w14:textId="4D7F8945" w:rsidR="00091F0D" w:rsidRDefault="00091F0D">
      <w:pPr>
        <w:pStyle w:val="CommentText"/>
      </w:pPr>
      <w:r>
        <w:rPr>
          <w:rStyle w:val="CommentReference"/>
        </w:rPr>
        <w:annotationRef/>
      </w:r>
      <w:r>
        <w:t>Why wouldn’t you use the assumed shape function to compute this?</w:t>
      </w:r>
    </w:p>
  </w:comment>
  <w:comment w:id="115" w:author="John Braley" w:date="2019-03-21T14:43:00Z" w:initials="JB">
    <w:p w14:paraId="3CCECDA6" w14:textId="472CDB4A" w:rsidR="004E33CA" w:rsidRDefault="004E33CA">
      <w:pPr>
        <w:pStyle w:val="CommentText"/>
      </w:pPr>
      <w:r>
        <w:rPr>
          <w:rStyle w:val="CommentReference"/>
        </w:rPr>
        <w:annotationRef/>
      </w:r>
      <w:proofErr w:type="gramStart"/>
      <w:r w:rsidR="00BB4FB2">
        <w:t>Yes</w:t>
      </w:r>
      <w:proofErr w:type="gramEnd"/>
      <w:r w:rsidR="00BB4FB2">
        <w:t xml:space="preserve"> it’s essentially the same, but it should be switched</w:t>
      </w:r>
    </w:p>
  </w:comment>
  <w:comment w:id="116" w:author="Franklin Moon" w:date="2019-03-21T13:19:00Z" w:initials="FM">
    <w:p w14:paraId="01B3BBD8" w14:textId="1B608F74" w:rsidR="00091F0D" w:rsidRDefault="00091F0D">
      <w:pPr>
        <w:pStyle w:val="CommentText"/>
      </w:pPr>
      <w:r>
        <w:rPr>
          <w:rStyle w:val="CommentReference"/>
        </w:rPr>
        <w:annotationRef/>
      </w:r>
      <w:r>
        <w:t>Was this defined previously? In Hz or rad/s? If the latter, it is more common to use w</w:t>
      </w:r>
    </w:p>
  </w:comment>
  <w:comment w:id="117" w:author="Franklin Moon" w:date="2019-03-21T13:20:00Z" w:initials="FM">
    <w:p w14:paraId="5EDEC4CA" w14:textId="4385FD60" w:rsidR="00091F0D" w:rsidRDefault="00091F0D">
      <w:pPr>
        <w:pStyle w:val="CommentText"/>
      </w:pPr>
      <w:r>
        <w:rPr>
          <w:rStyle w:val="CommentReference"/>
        </w:rPr>
        <w:annotationRef/>
      </w:r>
      <w:r>
        <w:t xml:space="preserve">This needs some explanation – it would seem more logical (at first glance) to line it up directly with the frequency of the bridge. I’m assuming this has to do with the fact that the vehicle is moving? Could you add a section to unpack this a little – then you can just reference that section here. </w:t>
      </w:r>
    </w:p>
  </w:comment>
  <w:comment w:id="118" w:author="John Braley" w:date="2019-03-21T14:47:00Z" w:initials="JB">
    <w:p w14:paraId="1EE59335" w14:textId="7F034249" w:rsidR="00BB4FB2" w:rsidRDefault="00BB4FB2">
      <w:pPr>
        <w:pStyle w:val="CommentText"/>
      </w:pPr>
      <w:r>
        <w:rPr>
          <w:rStyle w:val="CommentReference"/>
        </w:rPr>
        <w:annotationRef/>
      </w:r>
      <w:r>
        <w:t>This is in the orphan section</w:t>
      </w:r>
    </w:p>
  </w:comment>
  <w:comment w:id="119" w:author="Franklin Moon" w:date="2019-03-21T13:23:00Z" w:initials="FM">
    <w:p w14:paraId="72EB7D78" w14:textId="3AD88AC7" w:rsidR="00091F0D" w:rsidRDefault="00091F0D">
      <w:pPr>
        <w:pStyle w:val="CommentText"/>
      </w:pPr>
      <w:r>
        <w:rPr>
          <w:rStyle w:val="CommentReference"/>
        </w:rPr>
        <w:annotationRef/>
      </w:r>
      <w:r>
        <w:t xml:space="preserve">I think this may require a little more explanation. I’m wondering if you use the shape function to compute the stiffness if this doesn’t change. </w:t>
      </w:r>
    </w:p>
  </w:comment>
  <w:comment w:id="120" w:author="John Braley" w:date="2019-03-21T14:47:00Z" w:initials="JB">
    <w:p w14:paraId="3B12DE0F" w14:textId="4C2914D8" w:rsidR="00BB4FB2" w:rsidRDefault="00BB4FB2">
      <w:pPr>
        <w:pStyle w:val="CommentText"/>
      </w:pPr>
      <w:r>
        <w:rPr>
          <w:rStyle w:val="CommentReference"/>
        </w:rPr>
        <w:annotationRef/>
      </w:r>
      <w:r>
        <w:t xml:space="preserve">The stiffness was according to shape function. </w:t>
      </w:r>
    </w:p>
  </w:comment>
  <w:comment w:id="122" w:author="Franklin Moon" w:date="2019-03-21T13:27:00Z" w:initials="FM">
    <w:p w14:paraId="27B21B4A" w14:textId="35DC115F" w:rsidR="00091F0D" w:rsidRDefault="00091F0D">
      <w:pPr>
        <w:pStyle w:val="CommentText"/>
      </w:pPr>
      <w:r>
        <w:rPr>
          <w:rStyle w:val="CommentReference"/>
        </w:rPr>
        <w:annotationRef/>
      </w:r>
      <w:r>
        <w:t>Make sure to address this in the literature review and then refer to it here</w:t>
      </w:r>
    </w:p>
  </w:comment>
  <w:comment w:id="123" w:author="Franklin Moon" w:date="2019-03-21T13:34:00Z" w:initials="FM">
    <w:p w14:paraId="25C6D2A7" w14:textId="6F3C7F58" w:rsidR="00091F0D" w:rsidRDefault="00091F0D">
      <w:pPr>
        <w:pStyle w:val="CommentText"/>
      </w:pPr>
      <w:r>
        <w:rPr>
          <w:rStyle w:val="CommentReference"/>
        </w:rPr>
        <w:annotationRef/>
      </w:r>
      <w:r>
        <w:t>What time step did you use? How do you know the time step was sufficiently small?</w:t>
      </w:r>
    </w:p>
  </w:comment>
  <w:comment w:id="124" w:author="Franklin Moon" w:date="2019-03-21T13:28:00Z" w:initials="FM">
    <w:p w14:paraId="038F354C" w14:textId="6B619DC7" w:rsidR="00091F0D" w:rsidRDefault="00091F0D">
      <w:pPr>
        <w:pStyle w:val="CommentText"/>
      </w:pPr>
      <w:r>
        <w:rPr>
          <w:rStyle w:val="CommentReference"/>
        </w:rPr>
        <w:annotationRef/>
      </w:r>
      <w:r>
        <w:t>You probably need to justify that these are reasonable/common values. Can you refer to Part 1 here and say these are representative of the test bridge/vehicle?</w:t>
      </w:r>
    </w:p>
  </w:comment>
  <w:comment w:id="125" w:author="Franklin Moon" w:date="2019-03-21T13:27:00Z" w:initials="FM">
    <w:p w14:paraId="258199C6" w14:textId="66D8C6D3" w:rsidR="00091F0D" w:rsidRDefault="00091F0D">
      <w:pPr>
        <w:pStyle w:val="CommentText"/>
      </w:pPr>
      <w:r>
        <w:rPr>
          <w:rStyle w:val="CommentReference"/>
        </w:rPr>
        <w:annotationRef/>
      </w:r>
      <w:r>
        <w:t xml:space="preserve">What FEM? </w:t>
      </w:r>
    </w:p>
  </w:comment>
  <w:comment w:id="126" w:author="Franklin Moon" w:date="2019-03-21T13:29:00Z" w:initials="FM">
    <w:p w14:paraId="69798CEB" w14:textId="10E09F6C" w:rsidR="00091F0D" w:rsidRDefault="00091F0D">
      <w:pPr>
        <w:pStyle w:val="CommentText"/>
      </w:pPr>
      <w:r>
        <w:rPr>
          <w:rStyle w:val="CommentReference"/>
        </w:rPr>
        <w:annotationRef/>
      </w:r>
      <w:r>
        <w:t xml:space="preserve">Here I think the shape functions introduce even greater errors. Not only does each span have a </w:t>
      </w:r>
      <w:proofErr w:type="spellStart"/>
      <w:r>
        <w:t>symm</w:t>
      </w:r>
      <w:proofErr w:type="spellEnd"/>
      <w:r>
        <w:t xml:space="preserve"> response, but the total deformation is perfectly anti-symmetric. I think this is a really conservative assumption – essentially you are assuming that the unloaded span deforms the same as the loaded span, just in the opposite direction</w:t>
      </w:r>
    </w:p>
  </w:comment>
  <w:comment w:id="127" w:author="John Braley" w:date="2019-03-21T14:49:00Z" w:initials="JB">
    <w:p w14:paraId="5F1173FD" w14:textId="67E834F3" w:rsidR="00BB4FB2" w:rsidRDefault="00BB4FB2">
      <w:pPr>
        <w:pStyle w:val="CommentText"/>
      </w:pPr>
      <w:r>
        <w:rPr>
          <w:rStyle w:val="CommentReference"/>
        </w:rPr>
        <w:annotationRef/>
      </w:r>
      <w:r>
        <w:t>Yes. Overall the simplified model is kind of a poor choice for 2-spans, but it performed ok, and I’m not making another model. I don’t think the model specifics are important. Rather we can simplify to SLG dynamic analysis.</w:t>
      </w:r>
    </w:p>
  </w:comment>
  <w:comment w:id="128" w:author="Franklin Moon" w:date="2019-03-21T13:31:00Z" w:initials="FM">
    <w:p w14:paraId="248234F8" w14:textId="7BD5A4B5" w:rsidR="00091F0D" w:rsidRDefault="00091F0D">
      <w:pPr>
        <w:pStyle w:val="CommentText"/>
      </w:pPr>
      <w:r>
        <w:rPr>
          <w:rStyle w:val="CommentReference"/>
        </w:rPr>
        <w:annotationRef/>
      </w:r>
      <w:proofErr w:type="gramStart"/>
      <w:r>
        <w:t>Similar to</w:t>
      </w:r>
      <w:proofErr w:type="gramEnd"/>
      <w:r>
        <w:t xml:space="preserve"> the experimental vs analytical responses in Part 1, I think you need to quantify these differences in some way. It is also clear that the errors are cumulative, since the next time step depends on the D, V, A of the previous time step. You may point this out since the errors may grow if the bridge was longer and thus more time steps were needed. </w:t>
      </w:r>
    </w:p>
  </w:comment>
  <w:comment w:id="129" w:author="Franklin Moon" w:date="2019-03-21T13:35:00Z" w:initials="FM">
    <w:p w14:paraId="0A989F10" w14:textId="77777777" w:rsidR="00091F0D" w:rsidRDefault="00091F0D">
      <w:pPr>
        <w:pStyle w:val="CommentText"/>
      </w:pPr>
      <w:r>
        <w:t xml:space="preserve">For the plots above, are you only considering the first mode of the FE model? </w:t>
      </w:r>
      <w:r>
        <w:rPr>
          <w:rStyle w:val="CommentReference"/>
        </w:rPr>
        <w:annotationRef/>
      </w:r>
      <w:r>
        <w:t xml:space="preserve">This may be interesting since you can show the simple model does a good job with the mode 1 response, but what is most important is that it can predict the actual response (due to multiple modes). </w:t>
      </w:r>
    </w:p>
    <w:p w14:paraId="1B17A0F3" w14:textId="77777777" w:rsidR="00091F0D" w:rsidRDefault="00091F0D">
      <w:pPr>
        <w:pStyle w:val="CommentText"/>
      </w:pPr>
    </w:p>
    <w:p w14:paraId="787DE25B" w14:textId="2C5A17AC" w:rsidR="00091F0D" w:rsidRDefault="00091F0D">
      <w:pPr>
        <w:pStyle w:val="CommentText"/>
      </w:pPr>
      <w:r>
        <w:t xml:space="preserve">We should discuss this point a bit. I think you could easily add additional modes to this model. All you would have to do is substitute in a different shape function (associated with a higher mode) and then add the displacement time-histories together. </w:t>
      </w:r>
    </w:p>
  </w:comment>
  <w:comment w:id="130" w:author="John Braley" w:date="2019-03-21T14:52:00Z" w:initials="JB">
    <w:p w14:paraId="5244432A" w14:textId="7A77F7EC" w:rsidR="00BB4FB2" w:rsidRDefault="00BB4FB2">
      <w:pPr>
        <w:pStyle w:val="CommentText"/>
      </w:pPr>
      <w:r>
        <w:rPr>
          <w:rStyle w:val="CommentReference"/>
        </w:rPr>
        <w:annotationRef/>
      </w:r>
      <w:r>
        <w:t>I’m done with these SLG models</w:t>
      </w:r>
    </w:p>
  </w:comment>
  <w:comment w:id="131" w:author="Franklin Moon" w:date="2019-03-21T13:39:00Z" w:initials="FM">
    <w:p w14:paraId="496BCE5D" w14:textId="00314AE5" w:rsidR="00091F0D" w:rsidRDefault="00091F0D">
      <w:pPr>
        <w:pStyle w:val="CommentText"/>
      </w:pPr>
      <w:r>
        <w:rPr>
          <w:rStyle w:val="CommentReference"/>
        </w:rPr>
        <w:annotationRef/>
      </w:r>
      <w:r>
        <w:t>This also needs to be mentioned up front as I noted</w:t>
      </w:r>
    </w:p>
  </w:comment>
  <w:comment w:id="132" w:author="Franklin Moon" w:date="2019-03-21T13:41:00Z" w:initials="FM">
    <w:p w14:paraId="2774DCFC" w14:textId="7DC1CF18" w:rsidR="00091F0D" w:rsidRDefault="00091F0D">
      <w:pPr>
        <w:pStyle w:val="CommentText"/>
      </w:pPr>
      <w:r>
        <w:rPr>
          <w:rStyle w:val="CommentReference"/>
        </w:rPr>
        <w:annotationRef/>
      </w:r>
      <w:r>
        <w:t xml:space="preserve">You may want to pull this out into a section calls something like “Test Structures” and then list the details of each model, span length, width, skew, number of girders, girder properties, diaphragm type/size, etc. Remember, you need to provide enough info for someone to recreate this work. </w:t>
      </w:r>
    </w:p>
  </w:comment>
  <w:comment w:id="135" w:author="Franklin Moon" w:date="2019-03-21T13:45:00Z" w:initials="FM">
    <w:p w14:paraId="2F8D74BF" w14:textId="7E97FDBA" w:rsidR="00091F0D" w:rsidRDefault="00091F0D">
      <w:pPr>
        <w:pStyle w:val="CommentText"/>
      </w:pPr>
      <w:r>
        <w:rPr>
          <w:rStyle w:val="CommentReference"/>
        </w:rPr>
        <w:annotationRef/>
      </w:r>
      <w:r>
        <w:t>This looks like it was computed with the shape function, whereas the one above was not, correct? Also, was this computed at mid-span? Under static load a two-span continuous beam has a peak deformation at 0.4L (if memory serves)</w:t>
      </w:r>
    </w:p>
  </w:comment>
  <w:comment w:id="136" w:author="John Braley" w:date="2019-03-21T14:55:00Z" w:initials="JB">
    <w:p w14:paraId="1F87A4CD" w14:textId="36EA37CF" w:rsidR="000D518F" w:rsidRDefault="000D518F">
      <w:pPr>
        <w:pStyle w:val="CommentText"/>
      </w:pPr>
      <w:r>
        <w:rPr>
          <w:rStyle w:val="CommentReference"/>
        </w:rPr>
        <w:annotationRef/>
      </w:r>
      <w:r>
        <w:t xml:space="preserve">Yes. They were both (except single span) computed using shape function. 0.4 is max static, but not dynamic. Also shape function has max at midspan. </w:t>
      </w:r>
      <w:r>
        <w:t xml:space="preserve">Another reason why this is amplification not max </w:t>
      </w:r>
      <w:r>
        <w:t>response.</w:t>
      </w:r>
      <w:bookmarkStart w:id="137" w:name="_GoBack"/>
      <w:bookmarkEnd w:id="137"/>
    </w:p>
  </w:comment>
  <w:comment w:id="138" w:author="Franklin Moon" w:date="2019-03-21T13:48:00Z" w:initials="FM">
    <w:p w14:paraId="0118A46B" w14:textId="389EA6CF" w:rsidR="00091F0D" w:rsidRDefault="00091F0D">
      <w:pPr>
        <w:pStyle w:val="CommentText"/>
      </w:pPr>
      <w:r>
        <w:rPr>
          <w:rStyle w:val="CommentReference"/>
        </w:rPr>
        <w:annotationRef/>
      </w:r>
      <w:r>
        <w:t>Why do you think this is the case? What about the simplified model would cause such large errors at high amplifications?</w:t>
      </w:r>
    </w:p>
  </w:comment>
  <w:comment w:id="139" w:author="John Braley" w:date="2019-03-21T14:22:00Z" w:initials="JB">
    <w:p w14:paraId="3E15E441" w14:textId="77777777" w:rsidR="00091F0D" w:rsidRDefault="00091F0D">
      <w:pPr>
        <w:pStyle w:val="CommentText"/>
      </w:pPr>
      <w:r>
        <w:rPr>
          <w:rStyle w:val="CommentReference"/>
        </w:rPr>
        <w:annotationRef/>
      </w:r>
      <w:r>
        <w:t>Two basic things: unrealistic profiles</w:t>
      </w:r>
    </w:p>
    <w:p w14:paraId="2D3D6EC6" w14:textId="7AFB66E5" w:rsidR="00091F0D" w:rsidRDefault="00675E3D">
      <w:pPr>
        <w:pStyle w:val="CommentText"/>
      </w:pPr>
      <w:r>
        <w:t>Vehicle acceleration cannot exceed 1g downward</w:t>
      </w:r>
    </w:p>
  </w:comment>
  <w:comment w:id="142" w:author="Franklin Moon" w:date="2019-03-21T13:51:00Z" w:initials="FM">
    <w:p w14:paraId="23B48C08" w14:textId="0F5AB49D" w:rsidR="00091F0D" w:rsidRDefault="00091F0D">
      <w:pPr>
        <w:pStyle w:val="CommentText"/>
      </w:pPr>
      <w:r>
        <w:rPr>
          <w:rStyle w:val="CommentReference"/>
        </w:rPr>
        <w:annotationRef/>
      </w:r>
      <w:r>
        <w:t xml:space="preserve">I think we need to dig a little deeper into some of these results, but </w:t>
      </w:r>
      <w:proofErr w:type="spellStart"/>
      <w:r>
        <w:t>its</w:t>
      </w:r>
      <w:proofErr w:type="spellEnd"/>
      <w:r>
        <w:t xml:space="preserve"> probably best to first address the comments above and then we can discuss. Overall, this is really good work, it just needs some more detail to convey it clearly. </w:t>
      </w:r>
    </w:p>
  </w:comment>
  <w:comment w:id="141" w:author="Franklin Moon" w:date="2019-03-21T13:50:00Z" w:initials="FM">
    <w:p w14:paraId="14770448" w14:textId="0DE24810" w:rsidR="00091F0D" w:rsidRDefault="00091F0D">
      <w:pPr>
        <w:pStyle w:val="CommentText"/>
      </w:pPr>
      <w:r>
        <w:rPr>
          <w:rStyle w:val="CommentReference"/>
        </w:rPr>
        <w:annotationRef/>
      </w:r>
      <w:r>
        <w:t>Maybe we can discuss this a little, I’m not exactly clear what you’re trying to show. Are you trying to illustrate that the lower a bridges frequency, the more likely it is to experience large amplification?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21DAD0" w15:done="0"/>
  <w15:commentEx w15:paraId="6FD43753" w15:done="0"/>
  <w15:commentEx w15:paraId="3B5B5C38" w15:done="0"/>
  <w15:commentEx w15:paraId="3AEDADEE" w15:done="0"/>
  <w15:commentEx w15:paraId="40696FEE" w15:paraIdParent="3AEDADEE" w15:done="0"/>
  <w15:commentEx w15:paraId="58B4F19E" w15:done="0"/>
  <w15:commentEx w15:paraId="1D348EF1" w15:paraIdParent="58B4F19E" w15:done="0"/>
  <w15:commentEx w15:paraId="3381EDB7" w15:done="0"/>
  <w15:commentEx w15:paraId="145FCB65" w15:done="0"/>
  <w15:commentEx w15:paraId="296B63A7" w15:done="0"/>
  <w15:commentEx w15:paraId="1BE4052B" w15:done="0"/>
  <w15:commentEx w15:paraId="022A1925" w15:done="0"/>
  <w15:commentEx w15:paraId="3E24DAE2" w15:done="0"/>
  <w15:commentEx w15:paraId="00FDB1C4" w15:done="0"/>
  <w15:commentEx w15:paraId="25E2A832" w15:done="0"/>
  <w15:commentEx w15:paraId="41AC0220" w15:done="0"/>
  <w15:commentEx w15:paraId="76AA7674" w15:done="0"/>
  <w15:commentEx w15:paraId="1E5CA9C7" w15:paraIdParent="76AA7674" w15:done="0"/>
  <w15:commentEx w15:paraId="3AE37A69" w15:done="0"/>
  <w15:commentEx w15:paraId="63F2AE75" w15:paraIdParent="3AE37A69" w15:done="0"/>
  <w15:commentEx w15:paraId="4D8442E9" w15:done="0"/>
  <w15:commentEx w15:paraId="406026D4" w15:done="0"/>
  <w15:commentEx w15:paraId="2C974999" w15:paraIdParent="406026D4" w15:done="0"/>
  <w15:commentEx w15:paraId="42379E84" w15:done="0"/>
  <w15:commentEx w15:paraId="42E36848" w15:paraIdParent="42379E84" w15:done="0"/>
  <w15:commentEx w15:paraId="25FB73BF" w15:done="0"/>
  <w15:commentEx w15:paraId="6E9A9C71" w15:paraIdParent="25FB73BF" w15:done="0"/>
  <w15:commentEx w15:paraId="224A7252" w15:done="0"/>
  <w15:commentEx w15:paraId="64768828" w15:done="0"/>
  <w15:commentEx w15:paraId="6B727F7D" w15:paraIdParent="64768828" w15:done="0"/>
  <w15:commentEx w15:paraId="7B783ED7" w15:done="0"/>
  <w15:commentEx w15:paraId="31648CA3" w15:done="0"/>
  <w15:commentEx w15:paraId="29B2DA19" w15:paraIdParent="31648CA3" w15:done="0"/>
  <w15:commentEx w15:paraId="44CE7C51" w15:done="0"/>
  <w15:commentEx w15:paraId="37397526" w15:done="0"/>
  <w15:commentEx w15:paraId="0713838F" w15:paraIdParent="37397526" w15:done="0"/>
  <w15:commentEx w15:paraId="72FFC440" w15:done="0"/>
  <w15:commentEx w15:paraId="3562CA1D" w15:done="0"/>
  <w15:commentEx w15:paraId="6E7801F3" w15:done="0"/>
  <w15:commentEx w15:paraId="0045A5D3" w15:done="0"/>
  <w15:commentEx w15:paraId="652F588D" w15:done="0"/>
  <w15:commentEx w15:paraId="0ACA2CF5" w15:done="0"/>
  <w15:commentEx w15:paraId="09000898" w15:done="0"/>
  <w15:commentEx w15:paraId="3CCECDA6" w15:paraIdParent="09000898" w15:done="0"/>
  <w15:commentEx w15:paraId="01B3BBD8" w15:done="0"/>
  <w15:commentEx w15:paraId="5EDEC4CA" w15:done="0"/>
  <w15:commentEx w15:paraId="1EE59335" w15:paraIdParent="5EDEC4CA" w15:done="0"/>
  <w15:commentEx w15:paraId="72EB7D78" w15:done="0"/>
  <w15:commentEx w15:paraId="3B12DE0F" w15:paraIdParent="72EB7D78" w15:done="0"/>
  <w15:commentEx w15:paraId="27B21B4A" w15:done="0"/>
  <w15:commentEx w15:paraId="25C6D2A7" w15:done="0"/>
  <w15:commentEx w15:paraId="038F354C" w15:done="0"/>
  <w15:commentEx w15:paraId="258199C6" w15:done="0"/>
  <w15:commentEx w15:paraId="69798CEB" w15:done="0"/>
  <w15:commentEx w15:paraId="5F1173FD" w15:paraIdParent="69798CEB" w15:done="0"/>
  <w15:commentEx w15:paraId="248234F8" w15:done="0"/>
  <w15:commentEx w15:paraId="787DE25B" w15:done="0"/>
  <w15:commentEx w15:paraId="5244432A" w15:paraIdParent="787DE25B" w15:done="0"/>
  <w15:commentEx w15:paraId="496BCE5D" w15:done="0"/>
  <w15:commentEx w15:paraId="2774DCFC" w15:done="0"/>
  <w15:commentEx w15:paraId="2F8D74BF" w15:done="0"/>
  <w15:commentEx w15:paraId="1F87A4CD" w15:paraIdParent="2F8D74BF" w15:done="0"/>
  <w15:commentEx w15:paraId="0118A46B" w15:done="0"/>
  <w15:commentEx w15:paraId="2D3D6EC6" w15:paraIdParent="0118A46B" w15:done="0"/>
  <w15:commentEx w15:paraId="23B48C08" w15:done="0"/>
  <w15:commentEx w15:paraId="147704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21DAD0" w16cid:durableId="203DB8BE"/>
  <w16cid:commentId w16cid:paraId="6FD43753" w16cid:durableId="203DB988"/>
  <w16cid:commentId w16cid:paraId="3B5B5C38" w16cid:durableId="203DB9F5"/>
  <w16cid:commentId w16cid:paraId="3AEDADEE" w16cid:durableId="203DBAF3"/>
  <w16cid:commentId w16cid:paraId="40696FEE" w16cid:durableId="203E18FD"/>
  <w16cid:commentId w16cid:paraId="58B4F19E" w16cid:durableId="203E18CF"/>
  <w16cid:commentId w16cid:paraId="1D348EF1" w16cid:durableId="203E1F4B"/>
  <w16cid:commentId w16cid:paraId="3381EDB7" w16cid:durableId="203E18D0"/>
  <w16cid:commentId w16cid:paraId="145FCB65" w16cid:durableId="203DBD39"/>
  <w16cid:commentId w16cid:paraId="296B63A7" w16cid:durableId="203DBDCA"/>
  <w16cid:commentId w16cid:paraId="1BE4052B" w16cid:durableId="203DBE0D"/>
  <w16cid:commentId w16cid:paraId="022A1925" w16cid:durableId="203DBE73"/>
  <w16cid:commentId w16cid:paraId="3E24DAE2" w16cid:durableId="203DBEB9"/>
  <w16cid:commentId w16cid:paraId="00FDB1C4" w16cid:durableId="203DBFF5"/>
  <w16cid:commentId w16cid:paraId="25E2A832" w16cid:durableId="203DC071"/>
  <w16cid:commentId w16cid:paraId="41AC0220" w16cid:durableId="203DC103"/>
  <w16cid:commentId w16cid:paraId="76AA7674" w16cid:durableId="203DC4F4"/>
  <w16cid:commentId w16cid:paraId="1E5CA9C7" w16cid:durableId="203E201E"/>
  <w16cid:commentId w16cid:paraId="3AE37A69" w16cid:durableId="203DC605"/>
  <w16cid:commentId w16cid:paraId="63F2AE75" w16cid:durableId="203E2033"/>
  <w16cid:commentId w16cid:paraId="4D8442E9" w16cid:durableId="203E18DB"/>
  <w16cid:commentId w16cid:paraId="406026D4" w16cid:durableId="203E18DC"/>
  <w16cid:commentId w16cid:paraId="2C974999" w16cid:durableId="203E20D7"/>
  <w16cid:commentId w16cid:paraId="42379E84" w16cid:durableId="203E18DD"/>
  <w16cid:commentId w16cid:paraId="42E36848" w16cid:durableId="203E2099"/>
  <w16cid:commentId w16cid:paraId="25FB73BF" w16cid:durableId="203E18DE"/>
  <w16cid:commentId w16cid:paraId="6E9A9C71" w16cid:durableId="203E20F6"/>
  <w16cid:commentId w16cid:paraId="224A7252" w16cid:durableId="203E18DF"/>
  <w16cid:commentId w16cid:paraId="64768828" w16cid:durableId="203E18E0"/>
  <w16cid:commentId w16cid:paraId="6B727F7D" w16cid:durableId="203E1A02"/>
  <w16cid:commentId w16cid:paraId="7B783ED7" w16cid:durableId="203E18E1"/>
  <w16cid:commentId w16cid:paraId="31648CA3" w16cid:durableId="203E18E2"/>
  <w16cid:commentId w16cid:paraId="29B2DA19" w16cid:durableId="203E1ACA"/>
  <w16cid:commentId w16cid:paraId="44CE7C51" w16cid:durableId="203E18E3"/>
  <w16cid:commentId w16cid:paraId="37397526" w16cid:durableId="203E18E4"/>
  <w16cid:commentId w16cid:paraId="0713838F" w16cid:durableId="203E2138"/>
  <w16cid:commentId w16cid:paraId="72FFC440" w16cid:durableId="203E18E5"/>
  <w16cid:commentId w16cid:paraId="3562CA1D" w16cid:durableId="203E18E6"/>
  <w16cid:commentId w16cid:paraId="6E7801F3" w16cid:durableId="203E18E7"/>
  <w16cid:commentId w16cid:paraId="0045A5D3" w16cid:durableId="203E18E8"/>
  <w16cid:commentId w16cid:paraId="652F588D" w16cid:durableId="203E18E9"/>
  <w16cid:commentId w16cid:paraId="09000898" w16cid:durableId="203E18EA"/>
  <w16cid:commentId w16cid:paraId="3CCECDA6" w16cid:durableId="203E219A"/>
  <w16cid:commentId w16cid:paraId="01B3BBD8" w16cid:durableId="203E18EB"/>
  <w16cid:commentId w16cid:paraId="5EDEC4CA" w16cid:durableId="203E18EC"/>
  <w16cid:commentId w16cid:paraId="1EE59335" w16cid:durableId="203E2268"/>
  <w16cid:commentId w16cid:paraId="72EB7D78" w16cid:durableId="203E18ED"/>
  <w16cid:commentId w16cid:paraId="3B12DE0F" w16cid:durableId="203E228B"/>
  <w16cid:commentId w16cid:paraId="27B21B4A" w16cid:durableId="203E18EE"/>
  <w16cid:commentId w16cid:paraId="25C6D2A7" w16cid:durableId="203E18EF"/>
  <w16cid:commentId w16cid:paraId="038F354C" w16cid:durableId="203E18F0"/>
  <w16cid:commentId w16cid:paraId="258199C6" w16cid:durableId="203E18F1"/>
  <w16cid:commentId w16cid:paraId="69798CEB" w16cid:durableId="203E18F2"/>
  <w16cid:commentId w16cid:paraId="5F1173FD" w16cid:durableId="203E2305"/>
  <w16cid:commentId w16cid:paraId="248234F8" w16cid:durableId="203E18F3"/>
  <w16cid:commentId w16cid:paraId="787DE25B" w16cid:durableId="203E18F4"/>
  <w16cid:commentId w16cid:paraId="5244432A" w16cid:durableId="203E2392"/>
  <w16cid:commentId w16cid:paraId="496BCE5D" w16cid:durableId="203E18F5"/>
  <w16cid:commentId w16cid:paraId="2774DCFC" w16cid:durableId="203E18F6"/>
  <w16cid:commentId w16cid:paraId="2F8D74BF" w16cid:durableId="203E18F7"/>
  <w16cid:commentId w16cid:paraId="1F87A4CD" w16cid:durableId="203E2447"/>
  <w16cid:commentId w16cid:paraId="0118A46B" w16cid:durableId="203E18F8"/>
  <w16cid:commentId w16cid:paraId="2D3D6EC6" w16cid:durableId="203E1CA5"/>
  <w16cid:commentId w16cid:paraId="23B48C08" w16cid:durableId="203E18F9"/>
  <w16cid:commentId w16cid:paraId="14770448" w16cid:durableId="203E18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8CA7A" w14:textId="77777777" w:rsidR="009B1DC4" w:rsidRDefault="009B1DC4" w:rsidP="004C7F36">
      <w:pPr>
        <w:spacing w:before="0" w:line="240" w:lineRule="auto"/>
      </w:pPr>
      <w:r>
        <w:separator/>
      </w:r>
    </w:p>
  </w:endnote>
  <w:endnote w:type="continuationSeparator" w:id="0">
    <w:p w14:paraId="0643034A" w14:textId="77777777" w:rsidR="009B1DC4" w:rsidRDefault="009B1DC4"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5CC8F" w14:textId="77777777" w:rsidR="00091F0D" w:rsidRDefault="00091F0D">
    <w:pPr>
      <w:pStyle w:val="Footer"/>
      <w:jc w:val="right"/>
    </w:pPr>
  </w:p>
  <w:p w14:paraId="428570D3" w14:textId="77777777" w:rsidR="00091F0D" w:rsidRDefault="00091F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C677D" w14:textId="77777777" w:rsidR="009B1DC4" w:rsidRDefault="009B1DC4" w:rsidP="004C7F36">
      <w:pPr>
        <w:spacing w:before="0" w:line="240" w:lineRule="auto"/>
      </w:pPr>
      <w:r>
        <w:separator/>
      </w:r>
    </w:p>
  </w:footnote>
  <w:footnote w:type="continuationSeparator" w:id="0">
    <w:p w14:paraId="0BBD1C15" w14:textId="77777777" w:rsidR="009B1DC4" w:rsidRDefault="009B1DC4"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14:paraId="71034677" w14:textId="42A53A93" w:rsidR="00091F0D" w:rsidRDefault="00091F0D">
        <w:pPr>
          <w:pStyle w:val="Header"/>
          <w:jc w:val="right"/>
        </w:pPr>
        <w:r>
          <w:fldChar w:fldCharType="begin"/>
        </w:r>
        <w:r>
          <w:instrText xml:space="preserve"> PAGE   \* MERGEFORMAT </w:instrText>
        </w:r>
        <w:r>
          <w:fldChar w:fldCharType="separate"/>
        </w:r>
        <w:r>
          <w:rPr>
            <w:noProof/>
          </w:rPr>
          <w:t>33</w:t>
        </w:r>
        <w:r>
          <w:rPr>
            <w:noProof/>
          </w:rPr>
          <w:fldChar w:fldCharType="end"/>
        </w:r>
      </w:p>
    </w:sdtContent>
  </w:sdt>
  <w:p w14:paraId="25B33AAB" w14:textId="77777777" w:rsidR="00091F0D" w:rsidRDefault="00091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E66D6"/>
    <w:multiLevelType w:val="hybridMultilevel"/>
    <w:tmpl w:val="A8C054B8"/>
    <w:lvl w:ilvl="0" w:tplc="F4343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033C1"/>
    <w:multiLevelType w:val="hybridMultilevel"/>
    <w:tmpl w:val="6E90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923CC"/>
    <w:multiLevelType w:val="hybridMultilevel"/>
    <w:tmpl w:val="BD78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0C7446"/>
    <w:multiLevelType w:val="hybridMultilevel"/>
    <w:tmpl w:val="522842EE"/>
    <w:lvl w:ilvl="0" w:tplc="61848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21B01"/>
    <w:multiLevelType w:val="hybridMultilevel"/>
    <w:tmpl w:val="0E4CD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0"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22"/>
  </w:num>
  <w:num w:numId="4">
    <w:abstractNumId w:val="17"/>
  </w:num>
  <w:num w:numId="5">
    <w:abstractNumId w:val="9"/>
  </w:num>
  <w:num w:numId="6">
    <w:abstractNumId w:val="20"/>
  </w:num>
  <w:num w:numId="7">
    <w:abstractNumId w:val="6"/>
  </w:num>
  <w:num w:numId="8">
    <w:abstractNumId w:val="2"/>
  </w:num>
  <w:num w:numId="9">
    <w:abstractNumId w:val="0"/>
  </w:num>
  <w:num w:numId="10">
    <w:abstractNumId w:val="7"/>
  </w:num>
  <w:num w:numId="11">
    <w:abstractNumId w:val="19"/>
  </w:num>
  <w:num w:numId="12">
    <w:abstractNumId w:val="1"/>
  </w:num>
  <w:num w:numId="13">
    <w:abstractNumId w:val="18"/>
  </w:num>
  <w:num w:numId="14">
    <w:abstractNumId w:val="3"/>
  </w:num>
  <w:num w:numId="15">
    <w:abstractNumId w:val="15"/>
  </w:num>
  <w:num w:numId="16">
    <w:abstractNumId w:val="16"/>
  </w:num>
  <w:num w:numId="17">
    <w:abstractNumId w:val="13"/>
  </w:num>
  <w:num w:numId="18">
    <w:abstractNumId w:val="8"/>
  </w:num>
  <w:num w:numId="19">
    <w:abstractNumId w:val="5"/>
  </w:num>
  <w:num w:numId="20">
    <w:abstractNumId w:val="12"/>
  </w:num>
  <w:num w:numId="21">
    <w:abstractNumId w:val="11"/>
  </w:num>
  <w:num w:numId="22">
    <w:abstractNumId w:val="4"/>
  </w:num>
  <w:num w:numId="2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klin Moon">
    <w15:presenceInfo w15:providerId="None" w15:userId="Franklin Moon"/>
  </w15:person>
  <w15:person w15:author="John Braley">
    <w15:presenceInfo w15:providerId="None" w15:userId="John Bra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E65"/>
    <w:rsid w:val="00001BF5"/>
    <w:rsid w:val="0000711F"/>
    <w:rsid w:val="00007CB8"/>
    <w:rsid w:val="00016E8D"/>
    <w:rsid w:val="000173C3"/>
    <w:rsid w:val="000174CE"/>
    <w:rsid w:val="00021107"/>
    <w:rsid w:val="000212F0"/>
    <w:rsid w:val="00022C69"/>
    <w:rsid w:val="000248C5"/>
    <w:rsid w:val="00025DCA"/>
    <w:rsid w:val="0003154C"/>
    <w:rsid w:val="0004731A"/>
    <w:rsid w:val="0005294C"/>
    <w:rsid w:val="000537B3"/>
    <w:rsid w:val="00056653"/>
    <w:rsid w:val="00062078"/>
    <w:rsid w:val="00072B4C"/>
    <w:rsid w:val="000762E9"/>
    <w:rsid w:val="00077867"/>
    <w:rsid w:val="00080E65"/>
    <w:rsid w:val="0008440E"/>
    <w:rsid w:val="000900B9"/>
    <w:rsid w:val="00091F0D"/>
    <w:rsid w:val="00093BBA"/>
    <w:rsid w:val="00094060"/>
    <w:rsid w:val="000A28B8"/>
    <w:rsid w:val="000A53E2"/>
    <w:rsid w:val="000A6FFF"/>
    <w:rsid w:val="000B0AB5"/>
    <w:rsid w:val="000B3C89"/>
    <w:rsid w:val="000B3F77"/>
    <w:rsid w:val="000C649C"/>
    <w:rsid w:val="000D3AB0"/>
    <w:rsid w:val="000D3BA6"/>
    <w:rsid w:val="000D4B72"/>
    <w:rsid w:val="000D518F"/>
    <w:rsid w:val="000D7031"/>
    <w:rsid w:val="000D7FCE"/>
    <w:rsid w:val="000E334A"/>
    <w:rsid w:val="000F5F05"/>
    <w:rsid w:val="000F6CE4"/>
    <w:rsid w:val="001012A8"/>
    <w:rsid w:val="0010412A"/>
    <w:rsid w:val="001069EE"/>
    <w:rsid w:val="001076AD"/>
    <w:rsid w:val="00110E0E"/>
    <w:rsid w:val="001160A6"/>
    <w:rsid w:val="00120A9A"/>
    <w:rsid w:val="00121D48"/>
    <w:rsid w:val="001321BA"/>
    <w:rsid w:val="00133338"/>
    <w:rsid w:val="00140FB4"/>
    <w:rsid w:val="00145839"/>
    <w:rsid w:val="0014797F"/>
    <w:rsid w:val="00155E45"/>
    <w:rsid w:val="0016108C"/>
    <w:rsid w:val="00165950"/>
    <w:rsid w:val="00166DBE"/>
    <w:rsid w:val="00170818"/>
    <w:rsid w:val="00170A6F"/>
    <w:rsid w:val="00171EB0"/>
    <w:rsid w:val="00172635"/>
    <w:rsid w:val="0017600A"/>
    <w:rsid w:val="00182439"/>
    <w:rsid w:val="00183813"/>
    <w:rsid w:val="00194824"/>
    <w:rsid w:val="001953E7"/>
    <w:rsid w:val="001958A7"/>
    <w:rsid w:val="001C2928"/>
    <w:rsid w:val="001C4A01"/>
    <w:rsid w:val="001D2139"/>
    <w:rsid w:val="001D649C"/>
    <w:rsid w:val="001D67B1"/>
    <w:rsid w:val="001E1C9D"/>
    <w:rsid w:val="001E51B5"/>
    <w:rsid w:val="001F5A19"/>
    <w:rsid w:val="002023DC"/>
    <w:rsid w:val="00203632"/>
    <w:rsid w:val="00204F71"/>
    <w:rsid w:val="00216360"/>
    <w:rsid w:val="002202D6"/>
    <w:rsid w:val="00230C63"/>
    <w:rsid w:val="00235597"/>
    <w:rsid w:val="00241D2A"/>
    <w:rsid w:val="002459A6"/>
    <w:rsid w:val="00246EFB"/>
    <w:rsid w:val="00254727"/>
    <w:rsid w:val="00266CAE"/>
    <w:rsid w:val="00273C10"/>
    <w:rsid w:val="00282282"/>
    <w:rsid w:val="00292164"/>
    <w:rsid w:val="002935D4"/>
    <w:rsid w:val="002937D5"/>
    <w:rsid w:val="00297DD4"/>
    <w:rsid w:val="002A4073"/>
    <w:rsid w:val="002B07C3"/>
    <w:rsid w:val="002B361B"/>
    <w:rsid w:val="002B4B3F"/>
    <w:rsid w:val="002C496C"/>
    <w:rsid w:val="002D3414"/>
    <w:rsid w:val="002E15BF"/>
    <w:rsid w:val="002E3D38"/>
    <w:rsid w:val="002E71DE"/>
    <w:rsid w:val="00302F4B"/>
    <w:rsid w:val="00306CE6"/>
    <w:rsid w:val="0032001F"/>
    <w:rsid w:val="003252B6"/>
    <w:rsid w:val="00336127"/>
    <w:rsid w:val="003406F7"/>
    <w:rsid w:val="0034086B"/>
    <w:rsid w:val="00345155"/>
    <w:rsid w:val="003508D9"/>
    <w:rsid w:val="0035305B"/>
    <w:rsid w:val="00356385"/>
    <w:rsid w:val="00361C42"/>
    <w:rsid w:val="003677FC"/>
    <w:rsid w:val="00370CB2"/>
    <w:rsid w:val="0037187D"/>
    <w:rsid w:val="0037603E"/>
    <w:rsid w:val="0038514E"/>
    <w:rsid w:val="00386F51"/>
    <w:rsid w:val="003876A7"/>
    <w:rsid w:val="00391015"/>
    <w:rsid w:val="003B1BB6"/>
    <w:rsid w:val="003B4A17"/>
    <w:rsid w:val="003B4BA6"/>
    <w:rsid w:val="003D0CC7"/>
    <w:rsid w:val="003D22E1"/>
    <w:rsid w:val="003D22FE"/>
    <w:rsid w:val="003D3FEB"/>
    <w:rsid w:val="003D487C"/>
    <w:rsid w:val="003D6964"/>
    <w:rsid w:val="003F01CB"/>
    <w:rsid w:val="003F15F6"/>
    <w:rsid w:val="003F1CBD"/>
    <w:rsid w:val="003F1DF5"/>
    <w:rsid w:val="003F4D97"/>
    <w:rsid w:val="00401832"/>
    <w:rsid w:val="00401DCD"/>
    <w:rsid w:val="00410E65"/>
    <w:rsid w:val="00417FEB"/>
    <w:rsid w:val="0042773F"/>
    <w:rsid w:val="00437B77"/>
    <w:rsid w:val="0044423C"/>
    <w:rsid w:val="004544F9"/>
    <w:rsid w:val="00461EB8"/>
    <w:rsid w:val="00467B3D"/>
    <w:rsid w:val="004703CD"/>
    <w:rsid w:val="00471215"/>
    <w:rsid w:val="0047551C"/>
    <w:rsid w:val="00477C70"/>
    <w:rsid w:val="0048509D"/>
    <w:rsid w:val="00487F43"/>
    <w:rsid w:val="004919CF"/>
    <w:rsid w:val="00493930"/>
    <w:rsid w:val="00496B8E"/>
    <w:rsid w:val="004A144D"/>
    <w:rsid w:val="004A40D7"/>
    <w:rsid w:val="004A41CE"/>
    <w:rsid w:val="004A5C76"/>
    <w:rsid w:val="004C0302"/>
    <w:rsid w:val="004C1CCB"/>
    <w:rsid w:val="004C3D76"/>
    <w:rsid w:val="004C7F36"/>
    <w:rsid w:val="004D5514"/>
    <w:rsid w:val="004D5BF8"/>
    <w:rsid w:val="004E33CA"/>
    <w:rsid w:val="004E3930"/>
    <w:rsid w:val="005116D6"/>
    <w:rsid w:val="00516973"/>
    <w:rsid w:val="005172D1"/>
    <w:rsid w:val="00520DF0"/>
    <w:rsid w:val="00522F0B"/>
    <w:rsid w:val="00524D63"/>
    <w:rsid w:val="00527673"/>
    <w:rsid w:val="00532AF1"/>
    <w:rsid w:val="0053460E"/>
    <w:rsid w:val="00535CE5"/>
    <w:rsid w:val="00540758"/>
    <w:rsid w:val="00550D12"/>
    <w:rsid w:val="00554068"/>
    <w:rsid w:val="0055459B"/>
    <w:rsid w:val="005604F5"/>
    <w:rsid w:val="00563D23"/>
    <w:rsid w:val="00580E80"/>
    <w:rsid w:val="00586742"/>
    <w:rsid w:val="005873A5"/>
    <w:rsid w:val="00587BDB"/>
    <w:rsid w:val="00594561"/>
    <w:rsid w:val="005968D6"/>
    <w:rsid w:val="005A3C9A"/>
    <w:rsid w:val="005B3E1D"/>
    <w:rsid w:val="005C2E49"/>
    <w:rsid w:val="005C4DA1"/>
    <w:rsid w:val="005C568F"/>
    <w:rsid w:val="005D220A"/>
    <w:rsid w:val="005D275C"/>
    <w:rsid w:val="005D48E6"/>
    <w:rsid w:val="005D609C"/>
    <w:rsid w:val="005E3DAD"/>
    <w:rsid w:val="005F208E"/>
    <w:rsid w:val="005F38DD"/>
    <w:rsid w:val="005F595B"/>
    <w:rsid w:val="00601E36"/>
    <w:rsid w:val="00607728"/>
    <w:rsid w:val="00614E65"/>
    <w:rsid w:val="00615D2E"/>
    <w:rsid w:val="006220FB"/>
    <w:rsid w:val="006251EF"/>
    <w:rsid w:val="00630909"/>
    <w:rsid w:val="00631F33"/>
    <w:rsid w:val="00632D06"/>
    <w:rsid w:val="006360FD"/>
    <w:rsid w:val="00641A32"/>
    <w:rsid w:val="00647C78"/>
    <w:rsid w:val="00655130"/>
    <w:rsid w:val="00663571"/>
    <w:rsid w:val="00665167"/>
    <w:rsid w:val="00670995"/>
    <w:rsid w:val="00672AC6"/>
    <w:rsid w:val="00675E3D"/>
    <w:rsid w:val="00680431"/>
    <w:rsid w:val="006B797F"/>
    <w:rsid w:val="006C0815"/>
    <w:rsid w:val="006C0FDB"/>
    <w:rsid w:val="006C6358"/>
    <w:rsid w:val="006D2AEE"/>
    <w:rsid w:val="006E5845"/>
    <w:rsid w:val="006E73FA"/>
    <w:rsid w:val="006F1651"/>
    <w:rsid w:val="006F4F2E"/>
    <w:rsid w:val="006F657D"/>
    <w:rsid w:val="00700FD6"/>
    <w:rsid w:val="007023B6"/>
    <w:rsid w:val="0070381E"/>
    <w:rsid w:val="007073A9"/>
    <w:rsid w:val="007143C4"/>
    <w:rsid w:val="007207D0"/>
    <w:rsid w:val="00743482"/>
    <w:rsid w:val="00750E76"/>
    <w:rsid w:val="00760C60"/>
    <w:rsid w:val="00770168"/>
    <w:rsid w:val="00772959"/>
    <w:rsid w:val="0078412B"/>
    <w:rsid w:val="00784EC2"/>
    <w:rsid w:val="00787764"/>
    <w:rsid w:val="00791406"/>
    <w:rsid w:val="00793162"/>
    <w:rsid w:val="007B048D"/>
    <w:rsid w:val="007B4150"/>
    <w:rsid w:val="007B48A8"/>
    <w:rsid w:val="007B4CB4"/>
    <w:rsid w:val="007B4CBE"/>
    <w:rsid w:val="007C0F38"/>
    <w:rsid w:val="007C0FDD"/>
    <w:rsid w:val="007C4F48"/>
    <w:rsid w:val="007C65A0"/>
    <w:rsid w:val="007D40B4"/>
    <w:rsid w:val="007D4F85"/>
    <w:rsid w:val="007D7D77"/>
    <w:rsid w:val="007E56F5"/>
    <w:rsid w:val="007E5F80"/>
    <w:rsid w:val="007E7EAB"/>
    <w:rsid w:val="007F10ED"/>
    <w:rsid w:val="007F2F0E"/>
    <w:rsid w:val="007F5F82"/>
    <w:rsid w:val="00800104"/>
    <w:rsid w:val="00802AB2"/>
    <w:rsid w:val="00807A64"/>
    <w:rsid w:val="00823BF5"/>
    <w:rsid w:val="00832FCD"/>
    <w:rsid w:val="008515DA"/>
    <w:rsid w:val="00851911"/>
    <w:rsid w:val="0085233C"/>
    <w:rsid w:val="00853E09"/>
    <w:rsid w:val="00864BCE"/>
    <w:rsid w:val="00880CB6"/>
    <w:rsid w:val="00882542"/>
    <w:rsid w:val="00892862"/>
    <w:rsid w:val="00892930"/>
    <w:rsid w:val="00895689"/>
    <w:rsid w:val="008A062F"/>
    <w:rsid w:val="008B2233"/>
    <w:rsid w:val="008B7CAE"/>
    <w:rsid w:val="008C690F"/>
    <w:rsid w:val="008C78FF"/>
    <w:rsid w:val="008C798D"/>
    <w:rsid w:val="008D03E8"/>
    <w:rsid w:val="008D5D73"/>
    <w:rsid w:val="008D6367"/>
    <w:rsid w:val="008E36C9"/>
    <w:rsid w:val="008F4885"/>
    <w:rsid w:val="009001A6"/>
    <w:rsid w:val="00900772"/>
    <w:rsid w:val="00916750"/>
    <w:rsid w:val="009217B9"/>
    <w:rsid w:val="00922F31"/>
    <w:rsid w:val="009244AC"/>
    <w:rsid w:val="00924885"/>
    <w:rsid w:val="00927F06"/>
    <w:rsid w:val="0093101C"/>
    <w:rsid w:val="009317C2"/>
    <w:rsid w:val="009334C6"/>
    <w:rsid w:val="009351C2"/>
    <w:rsid w:val="00936250"/>
    <w:rsid w:val="009459EF"/>
    <w:rsid w:val="00952175"/>
    <w:rsid w:val="00954367"/>
    <w:rsid w:val="00962E6C"/>
    <w:rsid w:val="00967B9D"/>
    <w:rsid w:val="009720FF"/>
    <w:rsid w:val="00974C88"/>
    <w:rsid w:val="00977C53"/>
    <w:rsid w:val="0098365C"/>
    <w:rsid w:val="00984F63"/>
    <w:rsid w:val="0098611E"/>
    <w:rsid w:val="009A0015"/>
    <w:rsid w:val="009A3F94"/>
    <w:rsid w:val="009B127A"/>
    <w:rsid w:val="009B1DC4"/>
    <w:rsid w:val="009B20B7"/>
    <w:rsid w:val="009B2F12"/>
    <w:rsid w:val="009B3923"/>
    <w:rsid w:val="009B4CFB"/>
    <w:rsid w:val="009B4D90"/>
    <w:rsid w:val="009B78B3"/>
    <w:rsid w:val="009C25A3"/>
    <w:rsid w:val="009C2BDC"/>
    <w:rsid w:val="009C6572"/>
    <w:rsid w:val="009C73C9"/>
    <w:rsid w:val="009D1E77"/>
    <w:rsid w:val="009D6794"/>
    <w:rsid w:val="009D6F41"/>
    <w:rsid w:val="009E640C"/>
    <w:rsid w:val="009F510F"/>
    <w:rsid w:val="00A102CA"/>
    <w:rsid w:val="00A132B6"/>
    <w:rsid w:val="00A14F77"/>
    <w:rsid w:val="00A16B90"/>
    <w:rsid w:val="00A16EAD"/>
    <w:rsid w:val="00A30903"/>
    <w:rsid w:val="00A31AAB"/>
    <w:rsid w:val="00A34663"/>
    <w:rsid w:val="00A379F4"/>
    <w:rsid w:val="00A45417"/>
    <w:rsid w:val="00A50C55"/>
    <w:rsid w:val="00A511AE"/>
    <w:rsid w:val="00A52771"/>
    <w:rsid w:val="00A55FAA"/>
    <w:rsid w:val="00A57A26"/>
    <w:rsid w:val="00A60A6A"/>
    <w:rsid w:val="00A648C8"/>
    <w:rsid w:val="00A64CE0"/>
    <w:rsid w:val="00A6570A"/>
    <w:rsid w:val="00A65FF1"/>
    <w:rsid w:val="00A76799"/>
    <w:rsid w:val="00A77260"/>
    <w:rsid w:val="00A96B6C"/>
    <w:rsid w:val="00AA7A2B"/>
    <w:rsid w:val="00AB1586"/>
    <w:rsid w:val="00AB3CB3"/>
    <w:rsid w:val="00AB4B7D"/>
    <w:rsid w:val="00AC11A5"/>
    <w:rsid w:val="00AC535D"/>
    <w:rsid w:val="00AC77DB"/>
    <w:rsid w:val="00AC793B"/>
    <w:rsid w:val="00AD3741"/>
    <w:rsid w:val="00AE07AA"/>
    <w:rsid w:val="00AE07F3"/>
    <w:rsid w:val="00AE2838"/>
    <w:rsid w:val="00AE3217"/>
    <w:rsid w:val="00AE6BBA"/>
    <w:rsid w:val="00B132EE"/>
    <w:rsid w:val="00B14A85"/>
    <w:rsid w:val="00B17AC0"/>
    <w:rsid w:val="00B25396"/>
    <w:rsid w:val="00B340CF"/>
    <w:rsid w:val="00B35392"/>
    <w:rsid w:val="00B36A17"/>
    <w:rsid w:val="00B45540"/>
    <w:rsid w:val="00B55606"/>
    <w:rsid w:val="00B62004"/>
    <w:rsid w:val="00B642C0"/>
    <w:rsid w:val="00B64DB8"/>
    <w:rsid w:val="00B65CFD"/>
    <w:rsid w:val="00B702F7"/>
    <w:rsid w:val="00B70742"/>
    <w:rsid w:val="00B74220"/>
    <w:rsid w:val="00B76B18"/>
    <w:rsid w:val="00B76B6C"/>
    <w:rsid w:val="00B81BDD"/>
    <w:rsid w:val="00B835AE"/>
    <w:rsid w:val="00B93A95"/>
    <w:rsid w:val="00BB19CD"/>
    <w:rsid w:val="00BB2F8A"/>
    <w:rsid w:val="00BB4C81"/>
    <w:rsid w:val="00BB4FB2"/>
    <w:rsid w:val="00BC0423"/>
    <w:rsid w:val="00BC7606"/>
    <w:rsid w:val="00BD6DA2"/>
    <w:rsid w:val="00BD6DB7"/>
    <w:rsid w:val="00BE70E4"/>
    <w:rsid w:val="00BF159E"/>
    <w:rsid w:val="00BF1DF6"/>
    <w:rsid w:val="00BF4640"/>
    <w:rsid w:val="00C045DF"/>
    <w:rsid w:val="00C12B2A"/>
    <w:rsid w:val="00C20F41"/>
    <w:rsid w:val="00C22A75"/>
    <w:rsid w:val="00C24BD9"/>
    <w:rsid w:val="00C271D1"/>
    <w:rsid w:val="00C274C6"/>
    <w:rsid w:val="00C42F49"/>
    <w:rsid w:val="00C53BF7"/>
    <w:rsid w:val="00C55022"/>
    <w:rsid w:val="00C55158"/>
    <w:rsid w:val="00C62BD1"/>
    <w:rsid w:val="00C6496D"/>
    <w:rsid w:val="00C7491E"/>
    <w:rsid w:val="00C82098"/>
    <w:rsid w:val="00C9200E"/>
    <w:rsid w:val="00C92061"/>
    <w:rsid w:val="00C95044"/>
    <w:rsid w:val="00CA1B24"/>
    <w:rsid w:val="00CA4A32"/>
    <w:rsid w:val="00CA6DFB"/>
    <w:rsid w:val="00CB0CF3"/>
    <w:rsid w:val="00CB53BC"/>
    <w:rsid w:val="00CB6A81"/>
    <w:rsid w:val="00CB70CE"/>
    <w:rsid w:val="00CC0067"/>
    <w:rsid w:val="00CD3ED8"/>
    <w:rsid w:val="00CD4350"/>
    <w:rsid w:val="00CE0102"/>
    <w:rsid w:val="00CF14A4"/>
    <w:rsid w:val="00CF7401"/>
    <w:rsid w:val="00D02BF2"/>
    <w:rsid w:val="00D072EC"/>
    <w:rsid w:val="00D12705"/>
    <w:rsid w:val="00D26A5F"/>
    <w:rsid w:val="00D272A4"/>
    <w:rsid w:val="00D275D4"/>
    <w:rsid w:val="00D278DE"/>
    <w:rsid w:val="00D328AB"/>
    <w:rsid w:val="00D32B2C"/>
    <w:rsid w:val="00D353C7"/>
    <w:rsid w:val="00D36DB9"/>
    <w:rsid w:val="00D421AD"/>
    <w:rsid w:val="00D479D2"/>
    <w:rsid w:val="00D667A7"/>
    <w:rsid w:val="00D70D8F"/>
    <w:rsid w:val="00D71E3B"/>
    <w:rsid w:val="00D72B94"/>
    <w:rsid w:val="00D840F1"/>
    <w:rsid w:val="00D86F55"/>
    <w:rsid w:val="00D90521"/>
    <w:rsid w:val="00D91A30"/>
    <w:rsid w:val="00D940BA"/>
    <w:rsid w:val="00DA4F06"/>
    <w:rsid w:val="00DA775F"/>
    <w:rsid w:val="00DB1770"/>
    <w:rsid w:val="00DB4522"/>
    <w:rsid w:val="00DB4B87"/>
    <w:rsid w:val="00DD11BC"/>
    <w:rsid w:val="00DD32F3"/>
    <w:rsid w:val="00DE3A7E"/>
    <w:rsid w:val="00DF0C77"/>
    <w:rsid w:val="00DF4811"/>
    <w:rsid w:val="00E01D52"/>
    <w:rsid w:val="00E077D1"/>
    <w:rsid w:val="00E1056B"/>
    <w:rsid w:val="00E26DF5"/>
    <w:rsid w:val="00E33E2E"/>
    <w:rsid w:val="00E36645"/>
    <w:rsid w:val="00E4042C"/>
    <w:rsid w:val="00E41109"/>
    <w:rsid w:val="00E42662"/>
    <w:rsid w:val="00E44CFB"/>
    <w:rsid w:val="00E5038E"/>
    <w:rsid w:val="00E53638"/>
    <w:rsid w:val="00E5686A"/>
    <w:rsid w:val="00E62E4A"/>
    <w:rsid w:val="00E70A02"/>
    <w:rsid w:val="00E8282E"/>
    <w:rsid w:val="00E82CA1"/>
    <w:rsid w:val="00E831F3"/>
    <w:rsid w:val="00E85ECA"/>
    <w:rsid w:val="00E8684C"/>
    <w:rsid w:val="00E87104"/>
    <w:rsid w:val="00E94C4F"/>
    <w:rsid w:val="00EA009C"/>
    <w:rsid w:val="00EA059A"/>
    <w:rsid w:val="00EB0A83"/>
    <w:rsid w:val="00EB1DBC"/>
    <w:rsid w:val="00EB6C8E"/>
    <w:rsid w:val="00EC58A2"/>
    <w:rsid w:val="00EC5BDD"/>
    <w:rsid w:val="00EC77AC"/>
    <w:rsid w:val="00ED1DB4"/>
    <w:rsid w:val="00ED3428"/>
    <w:rsid w:val="00EE1301"/>
    <w:rsid w:val="00EE180E"/>
    <w:rsid w:val="00EE339C"/>
    <w:rsid w:val="00EE5E87"/>
    <w:rsid w:val="00EE7323"/>
    <w:rsid w:val="00EF1F8B"/>
    <w:rsid w:val="00EF5DBB"/>
    <w:rsid w:val="00EF6BE0"/>
    <w:rsid w:val="00F016AD"/>
    <w:rsid w:val="00F11EF7"/>
    <w:rsid w:val="00F13CC1"/>
    <w:rsid w:val="00F20819"/>
    <w:rsid w:val="00F20E06"/>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671E5"/>
    <w:rsid w:val="00F769A0"/>
    <w:rsid w:val="00F76C90"/>
    <w:rsid w:val="00F8034A"/>
    <w:rsid w:val="00F806FF"/>
    <w:rsid w:val="00F808A6"/>
    <w:rsid w:val="00F81D50"/>
    <w:rsid w:val="00F83410"/>
    <w:rsid w:val="00F8564B"/>
    <w:rsid w:val="00F9176B"/>
    <w:rsid w:val="00F91B17"/>
    <w:rsid w:val="00F92BD0"/>
    <w:rsid w:val="00F9746E"/>
    <w:rsid w:val="00FA2211"/>
    <w:rsid w:val="00FB23C2"/>
    <w:rsid w:val="00FB333E"/>
    <w:rsid w:val="00FB3CE8"/>
    <w:rsid w:val="00FB6DF6"/>
    <w:rsid w:val="00FC3EEC"/>
    <w:rsid w:val="00FD0197"/>
    <w:rsid w:val="00FD0615"/>
    <w:rsid w:val="00FD39EB"/>
    <w:rsid w:val="00FD5006"/>
    <w:rsid w:val="00FD7879"/>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2DD3"/>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customStyle="1" w:styleId="UnresolvedMention1">
    <w:name w:val="Unresolved Mention1"/>
    <w:basedOn w:val="DefaultParagraphFont"/>
    <w:uiPriority w:val="99"/>
    <w:semiHidden/>
    <w:unhideWhenUsed/>
    <w:rsid w:val="00D36DB9"/>
    <w:rPr>
      <w:color w:val="605E5C"/>
      <w:shd w:val="clear" w:color="auto" w:fill="E1DFDD"/>
    </w:rPr>
  </w:style>
  <w:style w:type="character" w:styleId="CommentReference">
    <w:name w:val="annotation reference"/>
    <w:basedOn w:val="DefaultParagraphFont"/>
    <w:uiPriority w:val="99"/>
    <w:semiHidden/>
    <w:unhideWhenUsed/>
    <w:rsid w:val="00AB1586"/>
    <w:rPr>
      <w:sz w:val="16"/>
      <w:szCs w:val="16"/>
    </w:rPr>
  </w:style>
  <w:style w:type="paragraph" w:styleId="CommentText">
    <w:name w:val="annotation text"/>
    <w:basedOn w:val="Normal"/>
    <w:link w:val="CommentTextChar"/>
    <w:uiPriority w:val="99"/>
    <w:semiHidden/>
    <w:unhideWhenUsed/>
    <w:rsid w:val="00AB1586"/>
    <w:pPr>
      <w:spacing w:line="240" w:lineRule="auto"/>
    </w:pPr>
    <w:rPr>
      <w:sz w:val="20"/>
      <w:szCs w:val="20"/>
    </w:rPr>
  </w:style>
  <w:style w:type="character" w:customStyle="1" w:styleId="CommentTextChar">
    <w:name w:val="Comment Text Char"/>
    <w:basedOn w:val="DefaultParagraphFont"/>
    <w:link w:val="CommentText"/>
    <w:uiPriority w:val="99"/>
    <w:semiHidden/>
    <w:rsid w:val="00AB1586"/>
    <w:rPr>
      <w:sz w:val="20"/>
      <w:szCs w:val="20"/>
    </w:rPr>
  </w:style>
  <w:style w:type="paragraph" w:styleId="CommentSubject">
    <w:name w:val="annotation subject"/>
    <w:basedOn w:val="CommentText"/>
    <w:next w:val="CommentText"/>
    <w:link w:val="CommentSubjectChar"/>
    <w:uiPriority w:val="99"/>
    <w:semiHidden/>
    <w:unhideWhenUsed/>
    <w:rsid w:val="00AB1586"/>
    <w:rPr>
      <w:b/>
      <w:bCs/>
    </w:rPr>
  </w:style>
  <w:style w:type="character" w:customStyle="1" w:styleId="CommentSubjectChar">
    <w:name w:val="Comment Subject Char"/>
    <w:basedOn w:val="CommentTextChar"/>
    <w:link w:val="CommentSubject"/>
    <w:uiPriority w:val="99"/>
    <w:semiHidden/>
    <w:rsid w:val="00AB15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hart" Target="charts/chart3.xml"/><Relationship Id="rId26"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chart" Target="charts/chart8.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bridgereports.com/1240510"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7.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6.xml"/><Relationship Id="rId28" Type="http://schemas.openxmlformats.org/officeDocument/2006/relationships/chart" Target="charts/chart11.xml"/><Relationship Id="rId10" Type="http://schemas.microsoft.com/office/2016/09/relationships/commentsIds" Target="commentsIds.xml"/><Relationship Id="rId19" Type="http://schemas.openxmlformats.org/officeDocument/2006/relationships/hyperlink" Target="http://bridgereports.com/1240581"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footer" Target="footer1.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hn%20B\Projects_Git\Damp\Data\for_thesis\model_validation\benchmarking\sgl_line.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John%20B\Projects_Git\Damp\Data\for_thesis\model_validation\total_summary.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John%20B\Projects_Git\Damp\Data\for_thesis\model_validation\total_summar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hn%20B\Projects_Git\Damp\Data\for_thesis\model_validation\benchmarking\sgl_lin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hn%20B\Projects_Git\Damp\Data\for_thesis\model_validation\benchmarking\sgl_li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ohn\Projects_Git\DAmp\Data\for_thesis\model_validation\total_summar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ohn\Projects_Git\DAmp\Data\for_thesis\model_validation\total_summary.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ohn%20B\Projects_Git\Damp\Data\for_thesis\model_validation\total_summary.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ohn%20B\Projects_Git\Damp\Data\for_thesis\model_validation\total_summary.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John%20B\Projects_Git\Damp\Data\for_thesis\model_validation\total_summary.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John%20B\Projects_Git\Damp\Data\for_thesis\model_validation\total_summa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640529308836395"/>
          <c:y val="6.272609991547666E-2"/>
          <c:w val="0.80544881889763775"/>
          <c:h val="0.60269028871391073"/>
        </c:manualLayout>
      </c:layout>
      <c:scatterChart>
        <c:scatterStyle val="smoothMarker"/>
        <c:varyColors val="0"/>
        <c:ser>
          <c:idx val="0"/>
          <c:order val="0"/>
          <c:tx>
            <c:v>State-Space</c:v>
          </c:tx>
          <c:spPr>
            <a:ln w="19050"/>
          </c:spPr>
          <c:marker>
            <c:symbol val="none"/>
          </c:marker>
          <c:xVal>
            <c:numRef>
              <c:f>'single-span'!$P$8:$P$7882</c:f>
              <c:numCache>
                <c:formatCode>General</c:formatCode>
                <c:ptCount val="7875"/>
                <c:pt idx="0">
                  <c:v>0</c:v>
                </c:pt>
                <c:pt idx="1">
                  <c:v>1.3887083333401495E-3</c:v>
                </c:pt>
                <c:pt idx="2">
                  <c:v>2.777416666670085E-3</c:v>
                </c:pt>
                <c:pt idx="3">
                  <c:v>4.1661250000000205E-3</c:v>
                </c:pt>
                <c:pt idx="4">
                  <c:v>5.55483333334017E-3</c:v>
                </c:pt>
                <c:pt idx="5">
                  <c:v>6.9435416666701055E-3</c:v>
                </c:pt>
                <c:pt idx="6">
                  <c:v>8.332250000000041E-3</c:v>
                </c:pt>
                <c:pt idx="7">
                  <c:v>9.7209583333399685E-3</c:v>
                </c:pt>
                <c:pt idx="8">
                  <c:v>1.1109666666670126E-2</c:v>
                </c:pt>
                <c:pt idx="9">
                  <c:v>1.2498375000000062E-2</c:v>
                </c:pt>
                <c:pt idx="10">
                  <c:v>1.3887083333339989E-2</c:v>
                </c:pt>
                <c:pt idx="11">
                  <c:v>1.5275791666670147E-2</c:v>
                </c:pt>
                <c:pt idx="12">
                  <c:v>1.6664500000000082E-2</c:v>
                </c:pt>
                <c:pt idx="13">
                  <c:v>1.805320833334001E-2</c:v>
                </c:pt>
                <c:pt idx="14">
                  <c:v>1.9441916666670167E-2</c:v>
                </c:pt>
                <c:pt idx="15">
                  <c:v>2.0830625000000103E-2</c:v>
                </c:pt>
                <c:pt idx="16">
                  <c:v>2.221933333334003E-2</c:v>
                </c:pt>
                <c:pt idx="17">
                  <c:v>2.3608041666669966E-2</c:v>
                </c:pt>
                <c:pt idx="18">
                  <c:v>2.4996750000000123E-2</c:v>
                </c:pt>
                <c:pt idx="19">
                  <c:v>2.6385458333340051E-2</c:v>
                </c:pt>
                <c:pt idx="20">
                  <c:v>2.7774166666669986E-2</c:v>
                </c:pt>
                <c:pt idx="21">
                  <c:v>2.9162875000000144E-2</c:v>
                </c:pt>
                <c:pt idx="22">
                  <c:v>3.0551583333340071E-2</c:v>
                </c:pt>
                <c:pt idx="23">
                  <c:v>3.1940291666670007E-2</c:v>
                </c:pt>
                <c:pt idx="24">
                  <c:v>3.3329000000000164E-2</c:v>
                </c:pt>
                <c:pt idx="25">
                  <c:v>3.4717708333340092E-2</c:v>
                </c:pt>
                <c:pt idx="26">
                  <c:v>3.6106416666670027E-2</c:v>
                </c:pt>
                <c:pt idx="27">
                  <c:v>3.7495124999999963E-2</c:v>
                </c:pt>
                <c:pt idx="28">
                  <c:v>3.8883833333340112E-2</c:v>
                </c:pt>
                <c:pt idx="29">
                  <c:v>4.0272541666670048E-2</c:v>
                </c:pt>
                <c:pt idx="30">
                  <c:v>4.1661249999999983E-2</c:v>
                </c:pt>
                <c:pt idx="31">
                  <c:v>4.3049958333340133E-2</c:v>
                </c:pt>
                <c:pt idx="32">
                  <c:v>4.4438666666670068E-2</c:v>
                </c:pt>
                <c:pt idx="33">
                  <c:v>4.5827375000000004E-2</c:v>
                </c:pt>
                <c:pt idx="34">
                  <c:v>4.7216083333340153E-2</c:v>
                </c:pt>
                <c:pt idx="35">
                  <c:v>4.8604791666670089E-2</c:v>
                </c:pt>
                <c:pt idx="36">
                  <c:v>4.9993500000000024E-2</c:v>
                </c:pt>
                <c:pt idx="37">
                  <c:v>5.1382208333340174E-2</c:v>
                </c:pt>
                <c:pt idx="38">
                  <c:v>5.2770916666670109E-2</c:v>
                </c:pt>
                <c:pt idx="39">
                  <c:v>5.4159625000000045E-2</c:v>
                </c:pt>
                <c:pt idx="40">
                  <c:v>5.5548333333339972E-2</c:v>
                </c:pt>
                <c:pt idx="41">
                  <c:v>5.693704166667013E-2</c:v>
                </c:pt>
                <c:pt idx="42">
                  <c:v>5.8325750000000065E-2</c:v>
                </c:pt>
                <c:pt idx="43">
                  <c:v>5.9714458333339993E-2</c:v>
                </c:pt>
                <c:pt idx="44">
                  <c:v>6.110316666667015E-2</c:v>
                </c:pt>
                <c:pt idx="45">
                  <c:v>6.2491875000000086E-2</c:v>
                </c:pt>
                <c:pt idx="46">
                  <c:v>6.3880583333340013E-2</c:v>
                </c:pt>
                <c:pt idx="47">
                  <c:v>6.5269291666670171E-2</c:v>
                </c:pt>
                <c:pt idx="48">
                  <c:v>6.6658000000000106E-2</c:v>
                </c:pt>
                <c:pt idx="49">
                  <c:v>6.8046708333340034E-2</c:v>
                </c:pt>
                <c:pt idx="50">
                  <c:v>6.9435416666669969E-2</c:v>
                </c:pt>
                <c:pt idx="51">
                  <c:v>7.0824125000000127E-2</c:v>
                </c:pt>
                <c:pt idx="52">
                  <c:v>7.2212833333340054E-2</c:v>
                </c:pt>
                <c:pt idx="53">
                  <c:v>7.360154166666999E-2</c:v>
                </c:pt>
                <c:pt idx="54">
                  <c:v>7.4990250000000147E-2</c:v>
                </c:pt>
                <c:pt idx="55">
                  <c:v>7.6378958333340075E-2</c:v>
                </c:pt>
                <c:pt idx="56">
                  <c:v>7.776766666667001E-2</c:v>
                </c:pt>
                <c:pt idx="57">
                  <c:v>7.9156375000000168E-2</c:v>
                </c:pt>
                <c:pt idx="58">
                  <c:v>8.0545083333340095E-2</c:v>
                </c:pt>
                <c:pt idx="59">
                  <c:v>8.1933791666670031E-2</c:v>
                </c:pt>
                <c:pt idx="60">
                  <c:v>8.3322499999999966E-2</c:v>
                </c:pt>
                <c:pt idx="61">
                  <c:v>8.4711208333340116E-2</c:v>
                </c:pt>
                <c:pt idx="62">
                  <c:v>8.6099916666670051E-2</c:v>
                </c:pt>
                <c:pt idx="63">
                  <c:v>8.7488624999999987E-2</c:v>
                </c:pt>
                <c:pt idx="64">
                  <c:v>8.8877333333340136E-2</c:v>
                </c:pt>
                <c:pt idx="65">
                  <c:v>9.0266041666670072E-2</c:v>
                </c:pt>
                <c:pt idx="66">
                  <c:v>9.1654750000000007E-2</c:v>
                </c:pt>
                <c:pt idx="67">
                  <c:v>9.3043458333340157E-2</c:v>
                </c:pt>
                <c:pt idx="68">
                  <c:v>9.4432166666670092E-2</c:v>
                </c:pt>
                <c:pt idx="69">
                  <c:v>9.5820875000000028E-2</c:v>
                </c:pt>
                <c:pt idx="70">
                  <c:v>9.7209583333340177E-2</c:v>
                </c:pt>
                <c:pt idx="71">
                  <c:v>9.8598291666670113E-2</c:v>
                </c:pt>
                <c:pt idx="72">
                  <c:v>9.9987000000000048E-2</c:v>
                </c:pt>
                <c:pt idx="73">
                  <c:v>0.10137570833333998</c:v>
                </c:pt>
                <c:pt idx="74">
                  <c:v>0.10276441666667013</c:v>
                </c:pt>
                <c:pt idx="75">
                  <c:v>0.10415312500000007</c:v>
                </c:pt>
                <c:pt idx="76">
                  <c:v>0.10554183333334</c:v>
                </c:pt>
                <c:pt idx="77">
                  <c:v>0.10693054166667015</c:v>
                </c:pt>
                <c:pt idx="78">
                  <c:v>0.10831925000000009</c:v>
                </c:pt>
                <c:pt idx="79">
                  <c:v>0.10970795833334002</c:v>
                </c:pt>
                <c:pt idx="80">
                  <c:v>0.11109666666667017</c:v>
                </c:pt>
                <c:pt idx="81">
                  <c:v>0.11248537500000011</c:v>
                </c:pt>
                <c:pt idx="82">
                  <c:v>0.11387408333334004</c:v>
                </c:pt>
                <c:pt idx="83">
                  <c:v>0.11526279166666997</c:v>
                </c:pt>
                <c:pt idx="84">
                  <c:v>0.11665150000000013</c:v>
                </c:pt>
                <c:pt idx="85">
                  <c:v>0.11804020833334006</c:v>
                </c:pt>
                <c:pt idx="86">
                  <c:v>0.11942891666666999</c:v>
                </c:pt>
                <c:pt idx="87">
                  <c:v>0.12081762500000015</c:v>
                </c:pt>
                <c:pt idx="88">
                  <c:v>0.12220633333334008</c:v>
                </c:pt>
                <c:pt idx="89">
                  <c:v>0.12359504166667001</c:v>
                </c:pt>
                <c:pt idx="90">
                  <c:v>0.12498375000000017</c:v>
                </c:pt>
                <c:pt idx="91">
                  <c:v>0.1263724583333401</c:v>
                </c:pt>
                <c:pt idx="92">
                  <c:v>0.12776116666667003</c:v>
                </c:pt>
                <c:pt idx="93">
                  <c:v>0.12914987499999997</c:v>
                </c:pt>
                <c:pt idx="94">
                  <c:v>0.13053858333334012</c:v>
                </c:pt>
                <c:pt idx="95">
                  <c:v>0.13192729166667005</c:v>
                </c:pt>
                <c:pt idx="96">
                  <c:v>0.13331599999999999</c:v>
                </c:pt>
                <c:pt idx="97">
                  <c:v>0.13470470833334014</c:v>
                </c:pt>
                <c:pt idx="98">
                  <c:v>0.13609341666667008</c:v>
                </c:pt>
                <c:pt idx="99">
                  <c:v>0.13748212500000001</c:v>
                </c:pt>
                <c:pt idx="100">
                  <c:v>0.13887083333334016</c:v>
                </c:pt>
                <c:pt idx="101">
                  <c:v>0.1402595416666701</c:v>
                </c:pt>
                <c:pt idx="102">
                  <c:v>0.14164825000000003</c:v>
                </c:pt>
                <c:pt idx="103">
                  <c:v>0.14303695833334018</c:v>
                </c:pt>
                <c:pt idx="104">
                  <c:v>0.14442566666667012</c:v>
                </c:pt>
                <c:pt idx="105">
                  <c:v>0.14581437500000005</c:v>
                </c:pt>
                <c:pt idx="106">
                  <c:v>0.14720308333333998</c:v>
                </c:pt>
                <c:pt idx="107">
                  <c:v>0.14859179166667014</c:v>
                </c:pt>
                <c:pt idx="108">
                  <c:v>0.14998050000000007</c:v>
                </c:pt>
                <c:pt idx="109">
                  <c:v>0.15136920833334</c:v>
                </c:pt>
                <c:pt idx="110">
                  <c:v>0.15275791666667016</c:v>
                </c:pt>
                <c:pt idx="111">
                  <c:v>0.15414662500000009</c:v>
                </c:pt>
                <c:pt idx="112">
                  <c:v>0.15553533333334002</c:v>
                </c:pt>
                <c:pt idx="113">
                  <c:v>0.15692404166667018</c:v>
                </c:pt>
                <c:pt idx="114">
                  <c:v>0.15831275000000011</c:v>
                </c:pt>
                <c:pt idx="115">
                  <c:v>0.15970145833334004</c:v>
                </c:pt>
                <c:pt idx="116">
                  <c:v>0.16109016666666998</c:v>
                </c:pt>
                <c:pt idx="117">
                  <c:v>0.16247887500000013</c:v>
                </c:pt>
                <c:pt idx="118">
                  <c:v>0.16386758333334006</c:v>
                </c:pt>
                <c:pt idx="119">
                  <c:v>0.16525629166667</c:v>
                </c:pt>
                <c:pt idx="120">
                  <c:v>0.16664500000000015</c:v>
                </c:pt>
                <c:pt idx="121">
                  <c:v>0.16803370833334008</c:v>
                </c:pt>
                <c:pt idx="122">
                  <c:v>0.16942241666667002</c:v>
                </c:pt>
                <c:pt idx="123">
                  <c:v>0.17081112500000017</c:v>
                </c:pt>
                <c:pt idx="124">
                  <c:v>0.1721998333333401</c:v>
                </c:pt>
                <c:pt idx="125">
                  <c:v>0.17358854166667004</c:v>
                </c:pt>
                <c:pt idx="126">
                  <c:v>0.17497724999999997</c:v>
                </c:pt>
                <c:pt idx="127">
                  <c:v>0.17636595833334012</c:v>
                </c:pt>
                <c:pt idx="128">
                  <c:v>0.17775466666667006</c:v>
                </c:pt>
                <c:pt idx="129">
                  <c:v>0.17914337499999999</c:v>
                </c:pt>
                <c:pt idx="130">
                  <c:v>0.18053208333334014</c:v>
                </c:pt>
                <c:pt idx="131">
                  <c:v>0.18192079166667008</c:v>
                </c:pt>
                <c:pt idx="132">
                  <c:v>0.18330950000000001</c:v>
                </c:pt>
                <c:pt idx="133">
                  <c:v>0.18469820833334016</c:v>
                </c:pt>
                <c:pt idx="134">
                  <c:v>0.1860869166666701</c:v>
                </c:pt>
                <c:pt idx="135">
                  <c:v>0.18747562500000003</c:v>
                </c:pt>
                <c:pt idx="136">
                  <c:v>0.18886433333333996</c:v>
                </c:pt>
                <c:pt idx="137">
                  <c:v>0.19025304166667012</c:v>
                </c:pt>
                <c:pt idx="138">
                  <c:v>0.19164175000000006</c:v>
                </c:pt>
                <c:pt idx="139">
                  <c:v>0.19303045833333998</c:v>
                </c:pt>
                <c:pt idx="140">
                  <c:v>0.19441916666667014</c:v>
                </c:pt>
                <c:pt idx="141">
                  <c:v>0.19580787500000008</c:v>
                </c:pt>
                <c:pt idx="142">
                  <c:v>0.19719658333334</c:v>
                </c:pt>
                <c:pt idx="143">
                  <c:v>0.19858529166667016</c:v>
                </c:pt>
                <c:pt idx="144">
                  <c:v>0.1999740000000001</c:v>
                </c:pt>
                <c:pt idx="145">
                  <c:v>0.20136270833334002</c:v>
                </c:pt>
                <c:pt idx="146">
                  <c:v>0.20275141666667018</c:v>
                </c:pt>
                <c:pt idx="147">
                  <c:v>0.20414012500000012</c:v>
                </c:pt>
                <c:pt idx="148">
                  <c:v>0.20552883333334004</c:v>
                </c:pt>
                <c:pt idx="149">
                  <c:v>0.20691754166666998</c:v>
                </c:pt>
                <c:pt idx="150">
                  <c:v>0.20830625000000014</c:v>
                </c:pt>
                <c:pt idx="151">
                  <c:v>0.20969495833334006</c:v>
                </c:pt>
                <c:pt idx="152">
                  <c:v>0.21108366666667</c:v>
                </c:pt>
                <c:pt idx="153">
                  <c:v>0.21247237500000016</c:v>
                </c:pt>
                <c:pt idx="154">
                  <c:v>0.21386108333334009</c:v>
                </c:pt>
                <c:pt idx="155">
                  <c:v>0.21524979166667002</c:v>
                </c:pt>
                <c:pt idx="156">
                  <c:v>0.21663850000000018</c:v>
                </c:pt>
                <c:pt idx="157">
                  <c:v>0.21802720833334011</c:v>
                </c:pt>
                <c:pt idx="158">
                  <c:v>0.21941591666667004</c:v>
                </c:pt>
                <c:pt idx="159">
                  <c:v>0.22080462499999998</c:v>
                </c:pt>
                <c:pt idx="160">
                  <c:v>0.22219333333334013</c:v>
                </c:pt>
                <c:pt idx="161">
                  <c:v>0.22358204166667006</c:v>
                </c:pt>
                <c:pt idx="162">
                  <c:v>0.22497075</c:v>
                </c:pt>
                <c:pt idx="163">
                  <c:v>0.22635945833334015</c:v>
                </c:pt>
                <c:pt idx="164">
                  <c:v>0.22774816666667008</c:v>
                </c:pt>
                <c:pt idx="165">
                  <c:v>0.22913687500000002</c:v>
                </c:pt>
                <c:pt idx="166">
                  <c:v>0.23052558333334017</c:v>
                </c:pt>
                <c:pt idx="167">
                  <c:v>0.2319142916666701</c:v>
                </c:pt>
                <c:pt idx="168">
                  <c:v>0.23330300000000004</c:v>
                </c:pt>
                <c:pt idx="169">
                  <c:v>0.23469170833333997</c:v>
                </c:pt>
                <c:pt idx="170">
                  <c:v>0.23608041666667012</c:v>
                </c:pt>
                <c:pt idx="171">
                  <c:v>0.23746912500000006</c:v>
                </c:pt>
                <c:pt idx="172">
                  <c:v>0.23885783333333999</c:v>
                </c:pt>
                <c:pt idx="173">
                  <c:v>0.24024654166667014</c:v>
                </c:pt>
                <c:pt idx="174">
                  <c:v>0.24163525000000008</c:v>
                </c:pt>
                <c:pt idx="175">
                  <c:v>0.24302395833334001</c:v>
                </c:pt>
                <c:pt idx="176">
                  <c:v>0.24441266666667016</c:v>
                </c:pt>
                <c:pt idx="177">
                  <c:v>0.2458013750000001</c:v>
                </c:pt>
                <c:pt idx="178">
                  <c:v>0.24719008333334003</c:v>
                </c:pt>
                <c:pt idx="179">
                  <c:v>0.24857879166666996</c:v>
                </c:pt>
                <c:pt idx="180">
                  <c:v>0.24996750000000012</c:v>
                </c:pt>
                <c:pt idx="181">
                  <c:v>0.25135620833334005</c:v>
                </c:pt>
                <c:pt idx="182">
                  <c:v>0.25274491666666998</c:v>
                </c:pt>
                <c:pt idx="183">
                  <c:v>0.25413362500000014</c:v>
                </c:pt>
                <c:pt idx="184">
                  <c:v>0.25552233333334007</c:v>
                </c:pt>
                <c:pt idx="185">
                  <c:v>0.25691104166667</c:v>
                </c:pt>
                <c:pt idx="186">
                  <c:v>0.25829975000000016</c:v>
                </c:pt>
                <c:pt idx="187">
                  <c:v>0.25968845833334009</c:v>
                </c:pt>
                <c:pt idx="188">
                  <c:v>0.26107716666667002</c:v>
                </c:pt>
                <c:pt idx="189">
                  <c:v>0.26246587500000018</c:v>
                </c:pt>
                <c:pt idx="190">
                  <c:v>0.26385458333334011</c:v>
                </c:pt>
                <c:pt idx="191">
                  <c:v>0.26524329166667004</c:v>
                </c:pt>
                <c:pt idx="192">
                  <c:v>0.26663199999999998</c:v>
                </c:pt>
                <c:pt idx="193">
                  <c:v>0.26802070833334013</c:v>
                </c:pt>
                <c:pt idx="194">
                  <c:v>0.26940941666667007</c:v>
                </c:pt>
                <c:pt idx="195">
                  <c:v>0.270798125</c:v>
                </c:pt>
                <c:pt idx="196">
                  <c:v>0.27218683333334015</c:v>
                </c:pt>
                <c:pt idx="197">
                  <c:v>0.27357554166667009</c:v>
                </c:pt>
                <c:pt idx="198">
                  <c:v>0.27496425000000002</c:v>
                </c:pt>
                <c:pt idx="199">
                  <c:v>0.27635295833334017</c:v>
                </c:pt>
                <c:pt idx="200">
                  <c:v>0.27774166666667011</c:v>
                </c:pt>
                <c:pt idx="201">
                  <c:v>0.27913037500000004</c:v>
                </c:pt>
                <c:pt idx="202">
                  <c:v>0.28051908333333997</c:v>
                </c:pt>
                <c:pt idx="203">
                  <c:v>0.28190779166667013</c:v>
                </c:pt>
                <c:pt idx="204">
                  <c:v>0.28329650000000006</c:v>
                </c:pt>
                <c:pt idx="205">
                  <c:v>0.28468520833333999</c:v>
                </c:pt>
                <c:pt idx="206">
                  <c:v>0.28607391666667015</c:v>
                </c:pt>
                <c:pt idx="207">
                  <c:v>0.28746262500000008</c:v>
                </c:pt>
                <c:pt idx="208">
                  <c:v>0.28885133333334001</c:v>
                </c:pt>
                <c:pt idx="209">
                  <c:v>0.29024004166667017</c:v>
                </c:pt>
                <c:pt idx="210">
                  <c:v>0.2916287500000001</c:v>
                </c:pt>
                <c:pt idx="211">
                  <c:v>0.29301745833334003</c:v>
                </c:pt>
                <c:pt idx="212">
                  <c:v>0.29440616666666997</c:v>
                </c:pt>
                <c:pt idx="213">
                  <c:v>0.29579487500000012</c:v>
                </c:pt>
                <c:pt idx="214">
                  <c:v>0.29718358333334005</c:v>
                </c:pt>
                <c:pt idx="215">
                  <c:v>0.29857229166666999</c:v>
                </c:pt>
                <c:pt idx="216">
                  <c:v>0.29996100000000014</c:v>
                </c:pt>
                <c:pt idx="217">
                  <c:v>0.30134970833334007</c:v>
                </c:pt>
                <c:pt idx="218">
                  <c:v>0.30273841666667001</c:v>
                </c:pt>
                <c:pt idx="219">
                  <c:v>0.30412712500000016</c:v>
                </c:pt>
                <c:pt idx="220">
                  <c:v>0.30551583333334009</c:v>
                </c:pt>
                <c:pt idx="221">
                  <c:v>0.30690454166667003</c:v>
                </c:pt>
                <c:pt idx="222">
                  <c:v>0.30829324999999996</c:v>
                </c:pt>
                <c:pt idx="223">
                  <c:v>0.30968195833334011</c:v>
                </c:pt>
                <c:pt idx="224">
                  <c:v>0.31107066666667005</c:v>
                </c:pt>
                <c:pt idx="225">
                  <c:v>0.31245937499999998</c:v>
                </c:pt>
                <c:pt idx="226">
                  <c:v>0.31384808333334013</c:v>
                </c:pt>
                <c:pt idx="227">
                  <c:v>0.31523679166667007</c:v>
                </c:pt>
                <c:pt idx="228">
                  <c:v>0.3166255</c:v>
                </c:pt>
                <c:pt idx="229">
                  <c:v>0.31801420833334015</c:v>
                </c:pt>
                <c:pt idx="230">
                  <c:v>0.31940291666667009</c:v>
                </c:pt>
                <c:pt idx="231">
                  <c:v>0.32079162500000002</c:v>
                </c:pt>
                <c:pt idx="232">
                  <c:v>0.32218033333334017</c:v>
                </c:pt>
                <c:pt idx="233">
                  <c:v>0.32356904166667011</c:v>
                </c:pt>
                <c:pt idx="234">
                  <c:v>0.32495775000000005</c:v>
                </c:pt>
                <c:pt idx="235">
                  <c:v>0.32634645833333997</c:v>
                </c:pt>
                <c:pt idx="236">
                  <c:v>0.32773516666667013</c:v>
                </c:pt>
                <c:pt idx="237">
                  <c:v>0.32912387500000007</c:v>
                </c:pt>
                <c:pt idx="238">
                  <c:v>0.33051258333333999</c:v>
                </c:pt>
                <c:pt idx="239">
                  <c:v>0.33190129166667015</c:v>
                </c:pt>
                <c:pt idx="240">
                  <c:v>0.33329000000000009</c:v>
                </c:pt>
                <c:pt idx="241">
                  <c:v>0.33467870833334001</c:v>
                </c:pt>
                <c:pt idx="242">
                  <c:v>0.33606741666667017</c:v>
                </c:pt>
                <c:pt idx="243">
                  <c:v>0.33745612500000011</c:v>
                </c:pt>
                <c:pt idx="244">
                  <c:v>0.33884483333334003</c:v>
                </c:pt>
                <c:pt idx="245">
                  <c:v>0.34023354166666997</c:v>
                </c:pt>
                <c:pt idx="246">
                  <c:v>0.34162225000000013</c:v>
                </c:pt>
                <c:pt idx="247">
                  <c:v>0.34301095833334005</c:v>
                </c:pt>
                <c:pt idx="248">
                  <c:v>0.34439966666666999</c:v>
                </c:pt>
                <c:pt idx="249">
                  <c:v>0.34578837500000015</c:v>
                </c:pt>
                <c:pt idx="250">
                  <c:v>0.34717708333334008</c:v>
                </c:pt>
                <c:pt idx="251">
                  <c:v>0.34856579166667001</c:v>
                </c:pt>
                <c:pt idx="252">
                  <c:v>0.34995450000000017</c:v>
                </c:pt>
                <c:pt idx="253">
                  <c:v>0.3513432083333401</c:v>
                </c:pt>
                <c:pt idx="254">
                  <c:v>0.35273191666667003</c:v>
                </c:pt>
                <c:pt idx="255">
                  <c:v>0.35412062499999997</c:v>
                </c:pt>
                <c:pt idx="256">
                  <c:v>0.35550933333334012</c:v>
                </c:pt>
                <c:pt idx="257">
                  <c:v>0.35689804166667005</c:v>
                </c:pt>
                <c:pt idx="258">
                  <c:v>0.35828674999999999</c:v>
                </c:pt>
                <c:pt idx="259">
                  <c:v>0.35967545833334014</c:v>
                </c:pt>
                <c:pt idx="260">
                  <c:v>0.36106416666667007</c:v>
                </c:pt>
                <c:pt idx="261">
                  <c:v>0.36245287500000001</c:v>
                </c:pt>
                <c:pt idx="262">
                  <c:v>0.36384158333334016</c:v>
                </c:pt>
                <c:pt idx="263">
                  <c:v>0.36523029166667009</c:v>
                </c:pt>
                <c:pt idx="264">
                  <c:v>0.36661900000000003</c:v>
                </c:pt>
                <c:pt idx="265">
                  <c:v>0.36800770833334018</c:v>
                </c:pt>
                <c:pt idx="266">
                  <c:v>0.36939641666667011</c:v>
                </c:pt>
                <c:pt idx="267">
                  <c:v>0.37078512500000005</c:v>
                </c:pt>
                <c:pt idx="268">
                  <c:v>0.37217383333333998</c:v>
                </c:pt>
                <c:pt idx="269">
                  <c:v>0.37356254166667013</c:v>
                </c:pt>
                <c:pt idx="270">
                  <c:v>0.37495125000000007</c:v>
                </c:pt>
                <c:pt idx="271">
                  <c:v>0.37633995833334</c:v>
                </c:pt>
                <c:pt idx="272">
                  <c:v>0.37772866666667015</c:v>
                </c:pt>
                <c:pt idx="273">
                  <c:v>0.37911737500000009</c:v>
                </c:pt>
                <c:pt idx="274">
                  <c:v>0.38050608333334002</c:v>
                </c:pt>
                <c:pt idx="275">
                  <c:v>0.38189479166667017</c:v>
                </c:pt>
                <c:pt idx="276">
                  <c:v>0.38328350000000011</c:v>
                </c:pt>
                <c:pt idx="277">
                  <c:v>0.38467220833334004</c:v>
                </c:pt>
                <c:pt idx="278">
                  <c:v>0.38606091666666997</c:v>
                </c:pt>
                <c:pt idx="279">
                  <c:v>0.38744962500000013</c:v>
                </c:pt>
                <c:pt idx="280">
                  <c:v>0.38883833333334006</c:v>
                </c:pt>
                <c:pt idx="281">
                  <c:v>0.39022704166666999</c:v>
                </c:pt>
                <c:pt idx="282">
                  <c:v>0.39161575000000015</c:v>
                </c:pt>
                <c:pt idx="283">
                  <c:v>0.39300445833334008</c:v>
                </c:pt>
                <c:pt idx="284">
                  <c:v>0.39439316666667001</c:v>
                </c:pt>
                <c:pt idx="285">
                  <c:v>0.39578187500000017</c:v>
                </c:pt>
                <c:pt idx="286">
                  <c:v>0.3971705833333401</c:v>
                </c:pt>
                <c:pt idx="287">
                  <c:v>0.39855929166667003</c:v>
                </c:pt>
                <c:pt idx="288">
                  <c:v>0.39994799999999997</c:v>
                </c:pt>
                <c:pt idx="289">
                  <c:v>0.40133670833334012</c:v>
                </c:pt>
                <c:pt idx="290">
                  <c:v>0.40272541666667006</c:v>
                </c:pt>
                <c:pt idx="291">
                  <c:v>0.40411412499999999</c:v>
                </c:pt>
                <c:pt idx="292">
                  <c:v>0.40550283333334014</c:v>
                </c:pt>
                <c:pt idx="293">
                  <c:v>0.40689154166667008</c:v>
                </c:pt>
                <c:pt idx="294">
                  <c:v>0.40828025000000001</c:v>
                </c:pt>
                <c:pt idx="295">
                  <c:v>0.40966895833334016</c:v>
                </c:pt>
                <c:pt idx="296">
                  <c:v>0.4110576666666701</c:v>
                </c:pt>
                <c:pt idx="297">
                  <c:v>0.41244637500000003</c:v>
                </c:pt>
                <c:pt idx="298">
                  <c:v>0.41383508333334018</c:v>
                </c:pt>
                <c:pt idx="299">
                  <c:v>0.41522379166667012</c:v>
                </c:pt>
                <c:pt idx="300">
                  <c:v>0.41661250000000005</c:v>
                </c:pt>
                <c:pt idx="301">
                  <c:v>0.41800120833333998</c:v>
                </c:pt>
                <c:pt idx="302">
                  <c:v>0.41938991666667014</c:v>
                </c:pt>
                <c:pt idx="303">
                  <c:v>0.42077862500000007</c:v>
                </c:pt>
                <c:pt idx="304">
                  <c:v>0.42216733333334</c:v>
                </c:pt>
                <c:pt idx="305">
                  <c:v>0.42355604166667016</c:v>
                </c:pt>
                <c:pt idx="306">
                  <c:v>0.42494475000000009</c:v>
                </c:pt>
                <c:pt idx="307">
                  <c:v>0.42633345833334002</c:v>
                </c:pt>
                <c:pt idx="308">
                  <c:v>0.42772216666667018</c:v>
                </c:pt>
                <c:pt idx="309">
                  <c:v>0.42911087500000011</c:v>
                </c:pt>
                <c:pt idx="310">
                  <c:v>0.43049958333334004</c:v>
                </c:pt>
                <c:pt idx="311">
                  <c:v>0.43188829166666998</c:v>
                </c:pt>
                <c:pt idx="312">
                  <c:v>0.43327700000000013</c:v>
                </c:pt>
                <c:pt idx="313">
                  <c:v>0.43466570833334006</c:v>
                </c:pt>
                <c:pt idx="314">
                  <c:v>0.43605441666667</c:v>
                </c:pt>
                <c:pt idx="315">
                  <c:v>0.43744312500000015</c:v>
                </c:pt>
                <c:pt idx="316">
                  <c:v>0.43883183333334008</c:v>
                </c:pt>
                <c:pt idx="317">
                  <c:v>0.44022054166667002</c:v>
                </c:pt>
                <c:pt idx="318">
                  <c:v>0.44160925000000018</c:v>
                </c:pt>
                <c:pt idx="319">
                  <c:v>0.4429979583333401</c:v>
                </c:pt>
                <c:pt idx="320">
                  <c:v>0.44438666666667004</c:v>
                </c:pt>
                <c:pt idx="321">
                  <c:v>0.44577537499999997</c:v>
                </c:pt>
                <c:pt idx="322">
                  <c:v>0.44716408333334012</c:v>
                </c:pt>
                <c:pt idx="323">
                  <c:v>0.44855279166667006</c:v>
                </c:pt>
                <c:pt idx="324">
                  <c:v>0.44994149999999999</c:v>
                </c:pt>
                <c:pt idx="325">
                  <c:v>0.45133020833334014</c:v>
                </c:pt>
                <c:pt idx="326">
                  <c:v>0.45271891666667008</c:v>
                </c:pt>
                <c:pt idx="327">
                  <c:v>0.45410762500000001</c:v>
                </c:pt>
                <c:pt idx="328">
                  <c:v>0.45549633333334016</c:v>
                </c:pt>
                <c:pt idx="329">
                  <c:v>0.4568850416666701</c:v>
                </c:pt>
                <c:pt idx="330">
                  <c:v>0.45827375000000004</c:v>
                </c:pt>
                <c:pt idx="331">
                  <c:v>0.45966245833333996</c:v>
                </c:pt>
                <c:pt idx="332">
                  <c:v>0.46105116666667012</c:v>
                </c:pt>
                <c:pt idx="333">
                  <c:v>0.46243987500000006</c:v>
                </c:pt>
                <c:pt idx="334">
                  <c:v>0.46382858333333998</c:v>
                </c:pt>
                <c:pt idx="335">
                  <c:v>0.46521729166667014</c:v>
                </c:pt>
                <c:pt idx="336">
                  <c:v>0.46660600000000008</c:v>
                </c:pt>
                <c:pt idx="337">
                  <c:v>0.46799470833334</c:v>
                </c:pt>
                <c:pt idx="338">
                  <c:v>0.46938341666667016</c:v>
                </c:pt>
                <c:pt idx="339">
                  <c:v>0.4707721250000001</c:v>
                </c:pt>
                <c:pt idx="340">
                  <c:v>0.47216083333334002</c:v>
                </c:pt>
                <c:pt idx="341">
                  <c:v>0.47354954166667018</c:v>
                </c:pt>
                <c:pt idx="342">
                  <c:v>0.47493825000000012</c:v>
                </c:pt>
                <c:pt idx="343">
                  <c:v>0.47632695833334004</c:v>
                </c:pt>
                <c:pt idx="344">
                  <c:v>0.47771566666666998</c:v>
                </c:pt>
                <c:pt idx="345">
                  <c:v>0.47910437500000014</c:v>
                </c:pt>
                <c:pt idx="346">
                  <c:v>0.48049308333334007</c:v>
                </c:pt>
                <c:pt idx="347">
                  <c:v>0.48188179166667</c:v>
                </c:pt>
                <c:pt idx="348">
                  <c:v>0.48327050000000016</c:v>
                </c:pt>
                <c:pt idx="349">
                  <c:v>0.48465920833334009</c:v>
                </c:pt>
                <c:pt idx="350">
                  <c:v>0.48604791666667002</c:v>
                </c:pt>
                <c:pt idx="351">
                  <c:v>0.48743662500000018</c:v>
                </c:pt>
                <c:pt idx="352">
                  <c:v>0.48882533333334011</c:v>
                </c:pt>
                <c:pt idx="353">
                  <c:v>0.49021404166667004</c:v>
                </c:pt>
                <c:pt idx="354">
                  <c:v>0.49160274999999998</c:v>
                </c:pt>
                <c:pt idx="355">
                  <c:v>0.49299145833334013</c:v>
                </c:pt>
                <c:pt idx="356">
                  <c:v>0.49438016666667006</c:v>
                </c:pt>
                <c:pt idx="357">
                  <c:v>0.495768875</c:v>
                </c:pt>
                <c:pt idx="358">
                  <c:v>0.49715758333334015</c:v>
                </c:pt>
                <c:pt idx="359">
                  <c:v>0.49854629166667008</c:v>
                </c:pt>
                <c:pt idx="360">
                  <c:v>0.49993500000000002</c:v>
                </c:pt>
                <c:pt idx="361">
                  <c:v>0.50132370833334017</c:v>
                </c:pt>
                <c:pt idx="362">
                  <c:v>0.5027124166666701</c:v>
                </c:pt>
                <c:pt idx="363">
                  <c:v>0.50410112500000004</c:v>
                </c:pt>
                <c:pt idx="364">
                  <c:v>0.50548983333333997</c:v>
                </c:pt>
                <c:pt idx="365">
                  <c:v>0.50687854166667012</c:v>
                </c:pt>
                <c:pt idx="366">
                  <c:v>0.50826725000000006</c:v>
                </c:pt>
                <c:pt idx="367">
                  <c:v>0.50965595833333999</c:v>
                </c:pt>
                <c:pt idx="368">
                  <c:v>0.51104466666667014</c:v>
                </c:pt>
                <c:pt idx="369">
                  <c:v>0.51243337500000008</c:v>
                </c:pt>
                <c:pt idx="370">
                  <c:v>0.51382208333334001</c:v>
                </c:pt>
                <c:pt idx="371">
                  <c:v>0.51521079166667016</c:v>
                </c:pt>
                <c:pt idx="372">
                  <c:v>0.5165995000000001</c:v>
                </c:pt>
                <c:pt idx="373">
                  <c:v>0.51798820833334003</c:v>
                </c:pt>
                <c:pt idx="374">
                  <c:v>0.51937691666666996</c:v>
                </c:pt>
                <c:pt idx="375">
                  <c:v>0.52076562500000012</c:v>
                </c:pt>
                <c:pt idx="376">
                  <c:v>0.52215433333334005</c:v>
                </c:pt>
                <c:pt idx="377">
                  <c:v>0.52354304166666998</c:v>
                </c:pt>
                <c:pt idx="378">
                  <c:v>0.52493175000000014</c:v>
                </c:pt>
                <c:pt idx="379">
                  <c:v>0.52632045833334007</c:v>
                </c:pt>
                <c:pt idx="380">
                  <c:v>0.52770916666667</c:v>
                </c:pt>
                <c:pt idx="381">
                  <c:v>0.52909787500000016</c:v>
                </c:pt>
                <c:pt idx="382">
                  <c:v>0.53048658333334009</c:v>
                </c:pt>
                <c:pt idx="383">
                  <c:v>0.53187529166667002</c:v>
                </c:pt>
                <c:pt idx="384">
                  <c:v>0.53326400000000018</c:v>
                </c:pt>
                <c:pt idx="385">
                  <c:v>0.53465270833334011</c:v>
                </c:pt>
                <c:pt idx="386">
                  <c:v>0.53604141666667005</c:v>
                </c:pt>
                <c:pt idx="387">
                  <c:v>0.53743012499999998</c:v>
                </c:pt>
                <c:pt idx="388">
                  <c:v>0.53881883333334013</c:v>
                </c:pt>
                <c:pt idx="389">
                  <c:v>0.54020754166667007</c:v>
                </c:pt>
                <c:pt idx="390">
                  <c:v>0.54159625</c:v>
                </c:pt>
                <c:pt idx="391">
                  <c:v>0.54298495833334015</c:v>
                </c:pt>
                <c:pt idx="392">
                  <c:v>0.54437366666667009</c:v>
                </c:pt>
                <c:pt idx="393">
                  <c:v>0.54576237500000002</c:v>
                </c:pt>
                <c:pt idx="394">
                  <c:v>0.54715108333334017</c:v>
                </c:pt>
                <c:pt idx="395">
                  <c:v>0.54853979166667011</c:v>
                </c:pt>
                <c:pt idx="396">
                  <c:v>0.54992850000000004</c:v>
                </c:pt>
                <c:pt idx="397">
                  <c:v>0.55131720833333997</c:v>
                </c:pt>
                <c:pt idx="398">
                  <c:v>0.55270591666667013</c:v>
                </c:pt>
                <c:pt idx="399">
                  <c:v>0.55409462500000006</c:v>
                </c:pt>
                <c:pt idx="400">
                  <c:v>0.55548333333333999</c:v>
                </c:pt>
                <c:pt idx="401">
                  <c:v>0.55687204166667015</c:v>
                </c:pt>
                <c:pt idx="402">
                  <c:v>0.55826075000000008</c:v>
                </c:pt>
                <c:pt idx="403">
                  <c:v>0.55964945833334001</c:v>
                </c:pt>
                <c:pt idx="404">
                  <c:v>0.56103816666667017</c:v>
                </c:pt>
                <c:pt idx="405">
                  <c:v>0.5624268750000001</c:v>
                </c:pt>
                <c:pt idx="406">
                  <c:v>0.56381558333334003</c:v>
                </c:pt>
                <c:pt idx="407">
                  <c:v>0.56520429166666997</c:v>
                </c:pt>
                <c:pt idx="408">
                  <c:v>0.56659300000000012</c:v>
                </c:pt>
                <c:pt idx="409">
                  <c:v>0.56798170833334005</c:v>
                </c:pt>
                <c:pt idx="410">
                  <c:v>0.56937041666666999</c:v>
                </c:pt>
                <c:pt idx="411">
                  <c:v>0.57075912500000014</c:v>
                </c:pt>
                <c:pt idx="412">
                  <c:v>0.57214783333334007</c:v>
                </c:pt>
                <c:pt idx="413">
                  <c:v>0.57353654166667001</c:v>
                </c:pt>
                <c:pt idx="414">
                  <c:v>0.57492525000000017</c:v>
                </c:pt>
                <c:pt idx="415">
                  <c:v>0.57631395833334009</c:v>
                </c:pt>
                <c:pt idx="416">
                  <c:v>0.57770266666667003</c:v>
                </c:pt>
                <c:pt idx="417">
                  <c:v>0.57909137499999996</c:v>
                </c:pt>
                <c:pt idx="418">
                  <c:v>0.58048008333334011</c:v>
                </c:pt>
                <c:pt idx="419">
                  <c:v>0.58186879166667005</c:v>
                </c:pt>
                <c:pt idx="420">
                  <c:v>0.58325749999999998</c:v>
                </c:pt>
                <c:pt idx="421">
                  <c:v>0.58464620833334013</c:v>
                </c:pt>
                <c:pt idx="422">
                  <c:v>0.58603491666667007</c:v>
                </c:pt>
                <c:pt idx="423">
                  <c:v>0.587423625</c:v>
                </c:pt>
                <c:pt idx="424">
                  <c:v>0.58881233333334015</c:v>
                </c:pt>
                <c:pt idx="425">
                  <c:v>0.59020104166667009</c:v>
                </c:pt>
                <c:pt idx="426">
                  <c:v>0.59158975000000003</c:v>
                </c:pt>
                <c:pt idx="427">
                  <c:v>0.59297845833334017</c:v>
                </c:pt>
                <c:pt idx="428">
                  <c:v>0.59436716666667011</c:v>
                </c:pt>
                <c:pt idx="429">
                  <c:v>0.59575587500000005</c:v>
                </c:pt>
                <c:pt idx="430">
                  <c:v>0.59714458333333997</c:v>
                </c:pt>
                <c:pt idx="431">
                  <c:v>0.59853329166667013</c:v>
                </c:pt>
                <c:pt idx="432">
                  <c:v>0.59992200000000007</c:v>
                </c:pt>
                <c:pt idx="433">
                  <c:v>0.60131070833333999</c:v>
                </c:pt>
                <c:pt idx="434">
                  <c:v>0.60269941666667015</c:v>
                </c:pt>
                <c:pt idx="435">
                  <c:v>0.60408812500000009</c:v>
                </c:pt>
                <c:pt idx="436">
                  <c:v>0.60547683333334001</c:v>
                </c:pt>
                <c:pt idx="437">
                  <c:v>0.60686554166667017</c:v>
                </c:pt>
                <c:pt idx="438">
                  <c:v>0.60825425000000011</c:v>
                </c:pt>
                <c:pt idx="439">
                  <c:v>0.60964295833334003</c:v>
                </c:pt>
                <c:pt idx="440">
                  <c:v>0.61103166666666997</c:v>
                </c:pt>
                <c:pt idx="441">
                  <c:v>0.61242037500000013</c:v>
                </c:pt>
                <c:pt idx="442">
                  <c:v>0.61380908333334006</c:v>
                </c:pt>
                <c:pt idx="443">
                  <c:v>0.61519779166666999</c:v>
                </c:pt>
                <c:pt idx="444">
                  <c:v>0.61658650000000015</c:v>
                </c:pt>
                <c:pt idx="445">
                  <c:v>0.61797520833334008</c:v>
                </c:pt>
                <c:pt idx="446">
                  <c:v>0.61936391666667001</c:v>
                </c:pt>
                <c:pt idx="447">
                  <c:v>0.62075262500000017</c:v>
                </c:pt>
                <c:pt idx="448">
                  <c:v>0.6221413333333401</c:v>
                </c:pt>
                <c:pt idx="449">
                  <c:v>0.62353004166667003</c:v>
                </c:pt>
                <c:pt idx="450">
                  <c:v>0.62491874999999997</c:v>
                </c:pt>
                <c:pt idx="451">
                  <c:v>0.62630745833334012</c:v>
                </c:pt>
                <c:pt idx="452">
                  <c:v>0.62769616666667005</c:v>
                </c:pt>
                <c:pt idx="453">
                  <c:v>0.62908487499999999</c:v>
                </c:pt>
                <c:pt idx="454">
                  <c:v>0.63047358333334014</c:v>
                </c:pt>
                <c:pt idx="455">
                  <c:v>0.63186229166667007</c:v>
                </c:pt>
                <c:pt idx="456">
                  <c:v>0.63325100000000001</c:v>
                </c:pt>
                <c:pt idx="457">
                  <c:v>0.63463970833334016</c:v>
                </c:pt>
                <c:pt idx="458">
                  <c:v>0.63602841666667009</c:v>
                </c:pt>
                <c:pt idx="459">
                  <c:v>0.63741712500000003</c:v>
                </c:pt>
                <c:pt idx="460">
                  <c:v>0.63880583333334018</c:v>
                </c:pt>
                <c:pt idx="461">
                  <c:v>0.64019454166667011</c:v>
                </c:pt>
                <c:pt idx="462">
                  <c:v>0.64158325000000005</c:v>
                </c:pt>
                <c:pt idx="463">
                  <c:v>0.64297195833333998</c:v>
                </c:pt>
                <c:pt idx="464">
                  <c:v>0.64436066666667013</c:v>
                </c:pt>
                <c:pt idx="465">
                  <c:v>0.64574937500000007</c:v>
                </c:pt>
                <c:pt idx="466">
                  <c:v>0.64713808333334</c:v>
                </c:pt>
                <c:pt idx="467">
                  <c:v>0.64852679166667015</c:v>
                </c:pt>
                <c:pt idx="468">
                  <c:v>0.64991550000000009</c:v>
                </c:pt>
                <c:pt idx="469">
                  <c:v>0.65130420833334002</c:v>
                </c:pt>
                <c:pt idx="470">
                  <c:v>0.65269291666667018</c:v>
                </c:pt>
                <c:pt idx="471">
                  <c:v>0.65408162500000011</c:v>
                </c:pt>
                <c:pt idx="472">
                  <c:v>0.65547033333334004</c:v>
                </c:pt>
                <c:pt idx="473">
                  <c:v>0.65685904166666997</c:v>
                </c:pt>
                <c:pt idx="474">
                  <c:v>0.65824775000000013</c:v>
                </c:pt>
                <c:pt idx="475">
                  <c:v>0.65963645833334006</c:v>
                </c:pt>
                <c:pt idx="476">
                  <c:v>0.66102516666666999</c:v>
                </c:pt>
                <c:pt idx="477">
                  <c:v>0.66241387500000015</c:v>
                </c:pt>
                <c:pt idx="478">
                  <c:v>0.66380258333334008</c:v>
                </c:pt>
                <c:pt idx="479">
                  <c:v>0.66519129166667001</c:v>
                </c:pt>
                <c:pt idx="480">
                  <c:v>0.66658000000000017</c:v>
                </c:pt>
                <c:pt idx="481">
                  <c:v>0.6679687083333371</c:v>
                </c:pt>
                <c:pt idx="482">
                  <c:v>0.66935741666667004</c:v>
                </c:pt>
                <c:pt idx="483">
                  <c:v>0.67074612500000308</c:v>
                </c:pt>
                <c:pt idx="484">
                  <c:v>0.67213483333333712</c:v>
                </c:pt>
                <c:pt idx="485">
                  <c:v>0.67352354166667006</c:v>
                </c:pt>
                <c:pt idx="486">
                  <c:v>0.6749122500000031</c:v>
                </c:pt>
                <c:pt idx="487">
                  <c:v>0.67630095833333703</c:v>
                </c:pt>
                <c:pt idx="488">
                  <c:v>0.67768966666667008</c:v>
                </c:pt>
                <c:pt idx="489">
                  <c:v>0.67907837500000312</c:v>
                </c:pt>
                <c:pt idx="490">
                  <c:v>0.68046708333333705</c:v>
                </c:pt>
                <c:pt idx="491">
                  <c:v>0.6818557916666701</c:v>
                </c:pt>
                <c:pt idx="492">
                  <c:v>0.68324450000000303</c:v>
                </c:pt>
                <c:pt idx="493">
                  <c:v>0.68463320833333707</c:v>
                </c:pt>
                <c:pt idx="494">
                  <c:v>0.68602191666667012</c:v>
                </c:pt>
                <c:pt idx="495">
                  <c:v>0.68741062500000305</c:v>
                </c:pt>
                <c:pt idx="496">
                  <c:v>0.68879933333333709</c:v>
                </c:pt>
                <c:pt idx="497">
                  <c:v>0.69018804166667003</c:v>
                </c:pt>
                <c:pt idx="498">
                  <c:v>0.69157675000000307</c:v>
                </c:pt>
                <c:pt idx="499">
                  <c:v>0.69296545833333711</c:v>
                </c:pt>
                <c:pt idx="500">
                  <c:v>0.69435416666667005</c:v>
                </c:pt>
                <c:pt idx="501">
                  <c:v>0.69574287500000309</c:v>
                </c:pt>
                <c:pt idx="502">
                  <c:v>0.69713158333333702</c:v>
                </c:pt>
                <c:pt idx="503">
                  <c:v>0.69852029166667007</c:v>
                </c:pt>
                <c:pt idx="504">
                  <c:v>0.69990900000000311</c:v>
                </c:pt>
                <c:pt idx="505">
                  <c:v>0.70129770833333704</c:v>
                </c:pt>
                <c:pt idx="506">
                  <c:v>0.70268641666667009</c:v>
                </c:pt>
                <c:pt idx="507">
                  <c:v>0.70407512500000302</c:v>
                </c:pt>
                <c:pt idx="508">
                  <c:v>0.70546383333333706</c:v>
                </c:pt>
                <c:pt idx="509">
                  <c:v>0.70685254166667011</c:v>
                </c:pt>
                <c:pt idx="510">
                  <c:v>0.70824125000000304</c:v>
                </c:pt>
                <c:pt idx="511">
                  <c:v>0.70962995833333709</c:v>
                </c:pt>
                <c:pt idx="512">
                  <c:v>0.71101866666667002</c:v>
                </c:pt>
                <c:pt idx="513">
                  <c:v>0.71240737500000306</c:v>
                </c:pt>
                <c:pt idx="514">
                  <c:v>0.71379608333333711</c:v>
                </c:pt>
                <c:pt idx="515">
                  <c:v>0.71518479166667004</c:v>
                </c:pt>
                <c:pt idx="516">
                  <c:v>0.71657350000000308</c:v>
                </c:pt>
                <c:pt idx="517">
                  <c:v>0.71796220833333713</c:v>
                </c:pt>
                <c:pt idx="518">
                  <c:v>0.71935091666667006</c:v>
                </c:pt>
                <c:pt idx="519">
                  <c:v>0.7207396250000031</c:v>
                </c:pt>
                <c:pt idx="520">
                  <c:v>0.72212833333333704</c:v>
                </c:pt>
                <c:pt idx="521">
                  <c:v>0.72351704166667008</c:v>
                </c:pt>
                <c:pt idx="522">
                  <c:v>0.72490575000000312</c:v>
                </c:pt>
                <c:pt idx="523">
                  <c:v>0.72629445833333706</c:v>
                </c:pt>
                <c:pt idx="524">
                  <c:v>0.7276831666666701</c:v>
                </c:pt>
                <c:pt idx="525">
                  <c:v>0.72907187500000303</c:v>
                </c:pt>
                <c:pt idx="526">
                  <c:v>0.73046058333333708</c:v>
                </c:pt>
                <c:pt idx="527">
                  <c:v>0.73184929166667012</c:v>
                </c:pt>
                <c:pt idx="528">
                  <c:v>0.73323800000000305</c:v>
                </c:pt>
                <c:pt idx="529">
                  <c:v>0.7346267083333371</c:v>
                </c:pt>
                <c:pt idx="530">
                  <c:v>0.73601541666667003</c:v>
                </c:pt>
                <c:pt idx="531">
                  <c:v>0.73740412500000307</c:v>
                </c:pt>
                <c:pt idx="532">
                  <c:v>0.73879283333333712</c:v>
                </c:pt>
                <c:pt idx="533">
                  <c:v>0.74018154166667005</c:v>
                </c:pt>
                <c:pt idx="534">
                  <c:v>0.7415702500000031</c:v>
                </c:pt>
                <c:pt idx="535">
                  <c:v>0.74295895833333703</c:v>
                </c:pt>
                <c:pt idx="536">
                  <c:v>0.74434766666667007</c:v>
                </c:pt>
                <c:pt idx="537">
                  <c:v>0.74573637500000312</c:v>
                </c:pt>
                <c:pt idx="538">
                  <c:v>0.74712508333333705</c:v>
                </c:pt>
                <c:pt idx="539">
                  <c:v>0.74851379166667009</c:v>
                </c:pt>
                <c:pt idx="540">
                  <c:v>0.74990250000000302</c:v>
                </c:pt>
                <c:pt idx="541">
                  <c:v>0.75129120833333707</c:v>
                </c:pt>
                <c:pt idx="542">
                  <c:v>0.75267991666667011</c:v>
                </c:pt>
                <c:pt idx="543">
                  <c:v>0.75406862500000305</c:v>
                </c:pt>
                <c:pt idx="544">
                  <c:v>0.75545733333333709</c:v>
                </c:pt>
                <c:pt idx="545">
                  <c:v>0.75684604166667002</c:v>
                </c:pt>
                <c:pt idx="546">
                  <c:v>0.75823475000000307</c:v>
                </c:pt>
                <c:pt idx="547">
                  <c:v>0.75962345833333711</c:v>
                </c:pt>
                <c:pt idx="548">
                  <c:v>0.76101216666667004</c:v>
                </c:pt>
                <c:pt idx="549">
                  <c:v>0.76240087500000309</c:v>
                </c:pt>
                <c:pt idx="550">
                  <c:v>0.76378958333333702</c:v>
                </c:pt>
                <c:pt idx="551">
                  <c:v>0.76517829166667006</c:v>
                </c:pt>
                <c:pt idx="552">
                  <c:v>0.76656700000000311</c:v>
                </c:pt>
                <c:pt idx="553">
                  <c:v>0.76795570833333704</c:v>
                </c:pt>
                <c:pt idx="554">
                  <c:v>0.76934441666667008</c:v>
                </c:pt>
                <c:pt idx="555">
                  <c:v>0.77073312500000302</c:v>
                </c:pt>
                <c:pt idx="556">
                  <c:v>0.77212183333333706</c:v>
                </c:pt>
                <c:pt idx="557">
                  <c:v>0.7735105416666701</c:v>
                </c:pt>
                <c:pt idx="558">
                  <c:v>0.77489925000000304</c:v>
                </c:pt>
                <c:pt idx="559">
                  <c:v>0.77628795833333708</c:v>
                </c:pt>
                <c:pt idx="560">
                  <c:v>0.77767666666667012</c:v>
                </c:pt>
                <c:pt idx="561">
                  <c:v>0.77906537500000306</c:v>
                </c:pt>
                <c:pt idx="562">
                  <c:v>0.7804540833333371</c:v>
                </c:pt>
                <c:pt idx="563">
                  <c:v>0.78184279166667003</c:v>
                </c:pt>
                <c:pt idx="564">
                  <c:v>0.78323150000000308</c:v>
                </c:pt>
                <c:pt idx="565">
                  <c:v>0.78462020833333712</c:v>
                </c:pt>
                <c:pt idx="566">
                  <c:v>0.78600891666667005</c:v>
                </c:pt>
                <c:pt idx="567">
                  <c:v>0.7873976250000031</c:v>
                </c:pt>
                <c:pt idx="568">
                  <c:v>0.78878633333333703</c:v>
                </c:pt>
                <c:pt idx="569">
                  <c:v>0.79017504166667007</c:v>
                </c:pt>
                <c:pt idx="570">
                  <c:v>0.79156375000000312</c:v>
                </c:pt>
                <c:pt idx="571">
                  <c:v>0.79295245833333705</c:v>
                </c:pt>
                <c:pt idx="572">
                  <c:v>0.7943411666666701</c:v>
                </c:pt>
                <c:pt idx="573">
                  <c:v>0.79572987500000303</c:v>
                </c:pt>
                <c:pt idx="574">
                  <c:v>0.79711858333333707</c:v>
                </c:pt>
                <c:pt idx="575">
                  <c:v>0.79850729166667012</c:v>
                </c:pt>
                <c:pt idx="576">
                  <c:v>0.79989600000000305</c:v>
                </c:pt>
                <c:pt idx="577">
                  <c:v>0.80128470833333709</c:v>
                </c:pt>
                <c:pt idx="578">
                  <c:v>0.80267341666667003</c:v>
                </c:pt>
                <c:pt idx="579">
                  <c:v>0.80406212500000307</c:v>
                </c:pt>
                <c:pt idx="580">
                  <c:v>0.80545083333333711</c:v>
                </c:pt>
                <c:pt idx="581">
                  <c:v>0.80683954166667005</c:v>
                </c:pt>
                <c:pt idx="582">
                  <c:v>0.80822825000000309</c:v>
                </c:pt>
                <c:pt idx="583">
                  <c:v>0.80961695833333702</c:v>
                </c:pt>
                <c:pt idx="584">
                  <c:v>0.81100566666667007</c:v>
                </c:pt>
                <c:pt idx="585">
                  <c:v>0.81239437500000311</c:v>
                </c:pt>
                <c:pt idx="586">
                  <c:v>0.81378308333333704</c:v>
                </c:pt>
                <c:pt idx="587">
                  <c:v>0.81517179166667009</c:v>
                </c:pt>
                <c:pt idx="588">
                  <c:v>0.81656050000000302</c:v>
                </c:pt>
                <c:pt idx="589">
                  <c:v>0.81794920833333706</c:v>
                </c:pt>
                <c:pt idx="590">
                  <c:v>0.81933791666667011</c:v>
                </c:pt>
                <c:pt idx="591">
                  <c:v>0.82072662500000304</c:v>
                </c:pt>
                <c:pt idx="592">
                  <c:v>0.82211533333333708</c:v>
                </c:pt>
                <c:pt idx="593">
                  <c:v>0.82350404166667002</c:v>
                </c:pt>
                <c:pt idx="594">
                  <c:v>0.82489275000000306</c:v>
                </c:pt>
                <c:pt idx="595">
                  <c:v>0.8262814583333371</c:v>
                </c:pt>
                <c:pt idx="596">
                  <c:v>0.82767016666667004</c:v>
                </c:pt>
                <c:pt idx="597">
                  <c:v>0.82905887500000308</c:v>
                </c:pt>
                <c:pt idx="598">
                  <c:v>0.83044758333333712</c:v>
                </c:pt>
                <c:pt idx="599">
                  <c:v>0.83183629166667006</c:v>
                </c:pt>
                <c:pt idx="600">
                  <c:v>0.8332250000000031</c:v>
                </c:pt>
                <c:pt idx="601">
                  <c:v>0.83461370833333703</c:v>
                </c:pt>
                <c:pt idx="602">
                  <c:v>0.83600241666667008</c:v>
                </c:pt>
                <c:pt idx="603">
                  <c:v>0.83739112500000312</c:v>
                </c:pt>
                <c:pt idx="604">
                  <c:v>0.83877983333333705</c:v>
                </c:pt>
                <c:pt idx="605">
                  <c:v>0.8401685416666701</c:v>
                </c:pt>
                <c:pt idx="606">
                  <c:v>0.84155725000000303</c:v>
                </c:pt>
                <c:pt idx="607">
                  <c:v>0.84294595833333708</c:v>
                </c:pt>
                <c:pt idx="608">
                  <c:v>0.84433466666667012</c:v>
                </c:pt>
                <c:pt idx="609">
                  <c:v>0.84572337500000305</c:v>
                </c:pt>
                <c:pt idx="610">
                  <c:v>0.8471120833333371</c:v>
                </c:pt>
                <c:pt idx="611">
                  <c:v>0.84850079166667003</c:v>
                </c:pt>
                <c:pt idx="612">
                  <c:v>0.84988950000000307</c:v>
                </c:pt>
                <c:pt idx="613">
                  <c:v>0.85127820833333712</c:v>
                </c:pt>
                <c:pt idx="614">
                  <c:v>0.85266691666667005</c:v>
                </c:pt>
                <c:pt idx="615">
                  <c:v>0.85405562500000309</c:v>
                </c:pt>
                <c:pt idx="616">
                  <c:v>0.85544433333333703</c:v>
                </c:pt>
                <c:pt idx="617">
                  <c:v>0.85683304166667007</c:v>
                </c:pt>
                <c:pt idx="618">
                  <c:v>0.85822175000000311</c:v>
                </c:pt>
                <c:pt idx="619">
                  <c:v>0.85961045833333705</c:v>
                </c:pt>
                <c:pt idx="620">
                  <c:v>0.86099916666667009</c:v>
                </c:pt>
                <c:pt idx="621">
                  <c:v>0.86238787500000302</c:v>
                </c:pt>
                <c:pt idx="622">
                  <c:v>0.86377658333333707</c:v>
                </c:pt>
                <c:pt idx="623">
                  <c:v>0.86516529166667011</c:v>
                </c:pt>
                <c:pt idx="624">
                  <c:v>0.86655400000000304</c:v>
                </c:pt>
                <c:pt idx="625">
                  <c:v>0.86794270833333709</c:v>
                </c:pt>
                <c:pt idx="626">
                  <c:v>0.86933141666667002</c:v>
                </c:pt>
                <c:pt idx="627">
                  <c:v>0.87072012500000306</c:v>
                </c:pt>
                <c:pt idx="628">
                  <c:v>0.87210883333333711</c:v>
                </c:pt>
                <c:pt idx="629">
                  <c:v>0.87349754166667004</c:v>
                </c:pt>
                <c:pt idx="630">
                  <c:v>0.87488625000000309</c:v>
                </c:pt>
                <c:pt idx="631">
                  <c:v>0.87627495833333702</c:v>
                </c:pt>
                <c:pt idx="632">
                  <c:v>0.87766366666667006</c:v>
                </c:pt>
                <c:pt idx="633">
                  <c:v>0.87905237500000311</c:v>
                </c:pt>
                <c:pt idx="634">
                  <c:v>0.88044108333333704</c:v>
                </c:pt>
                <c:pt idx="635">
                  <c:v>0.88182979166667008</c:v>
                </c:pt>
                <c:pt idx="636">
                  <c:v>0.88321850000000313</c:v>
                </c:pt>
                <c:pt idx="637">
                  <c:v>0.88460720833333706</c:v>
                </c:pt>
                <c:pt idx="638">
                  <c:v>0.8859959166666701</c:v>
                </c:pt>
                <c:pt idx="639">
                  <c:v>0.88738462500000304</c:v>
                </c:pt>
                <c:pt idx="640">
                  <c:v>0.88877333333333708</c:v>
                </c:pt>
                <c:pt idx="641">
                  <c:v>0.89016204166667012</c:v>
                </c:pt>
                <c:pt idx="642">
                  <c:v>0.89155075000000306</c:v>
                </c:pt>
                <c:pt idx="643">
                  <c:v>0.8929394583333371</c:v>
                </c:pt>
                <c:pt idx="644">
                  <c:v>0.89432816666667003</c:v>
                </c:pt>
                <c:pt idx="645">
                  <c:v>0.89571687500000308</c:v>
                </c:pt>
                <c:pt idx="646">
                  <c:v>0.89710558333333712</c:v>
                </c:pt>
                <c:pt idx="647">
                  <c:v>0.89849429166667005</c:v>
                </c:pt>
                <c:pt idx="648">
                  <c:v>0.8998830000000031</c:v>
                </c:pt>
                <c:pt idx="649">
                  <c:v>0.90127170833333703</c:v>
                </c:pt>
                <c:pt idx="650">
                  <c:v>0.90266041666667007</c:v>
                </c:pt>
                <c:pt idx="651">
                  <c:v>0.90404912500000312</c:v>
                </c:pt>
                <c:pt idx="652">
                  <c:v>0.90543783333333705</c:v>
                </c:pt>
                <c:pt idx="653">
                  <c:v>0.90682654166667009</c:v>
                </c:pt>
                <c:pt idx="654">
                  <c:v>0.90821525000000303</c:v>
                </c:pt>
                <c:pt idx="655">
                  <c:v>0.90960395833333707</c:v>
                </c:pt>
                <c:pt idx="656">
                  <c:v>0.91099266666667011</c:v>
                </c:pt>
                <c:pt idx="657">
                  <c:v>0.91238137500000305</c:v>
                </c:pt>
                <c:pt idx="658">
                  <c:v>0.91377008333333709</c:v>
                </c:pt>
                <c:pt idx="659">
                  <c:v>0.91515879166667002</c:v>
                </c:pt>
                <c:pt idx="660">
                  <c:v>0.91654750000000307</c:v>
                </c:pt>
                <c:pt idx="661">
                  <c:v>0.91793620833333711</c:v>
                </c:pt>
                <c:pt idx="662">
                  <c:v>0.91932491666667004</c:v>
                </c:pt>
                <c:pt idx="663">
                  <c:v>0.92071362500000309</c:v>
                </c:pt>
                <c:pt idx="664">
                  <c:v>0.92210233333333702</c:v>
                </c:pt>
                <c:pt idx="665">
                  <c:v>0.92349104166667006</c:v>
                </c:pt>
                <c:pt idx="666">
                  <c:v>0.92487975000000311</c:v>
                </c:pt>
                <c:pt idx="667">
                  <c:v>0.92626845833333704</c:v>
                </c:pt>
                <c:pt idx="668">
                  <c:v>0.92765716666667009</c:v>
                </c:pt>
                <c:pt idx="669">
                  <c:v>0.92904587500000302</c:v>
                </c:pt>
                <c:pt idx="670">
                  <c:v>0.93043458333333706</c:v>
                </c:pt>
                <c:pt idx="671">
                  <c:v>0.93182329166667011</c:v>
                </c:pt>
                <c:pt idx="672">
                  <c:v>0.93321200000000304</c:v>
                </c:pt>
                <c:pt idx="673">
                  <c:v>0.93460070833333708</c:v>
                </c:pt>
                <c:pt idx="674">
                  <c:v>0.93598941666667013</c:v>
                </c:pt>
                <c:pt idx="675">
                  <c:v>0.93737812500000306</c:v>
                </c:pt>
                <c:pt idx="676">
                  <c:v>0.9387668333333371</c:v>
                </c:pt>
                <c:pt idx="677">
                  <c:v>0.94015554166667004</c:v>
                </c:pt>
                <c:pt idx="678">
                  <c:v>0.94154425000000308</c:v>
                </c:pt>
                <c:pt idx="679">
                  <c:v>0.94293295833333712</c:v>
                </c:pt>
                <c:pt idx="680">
                  <c:v>0.94432166666667006</c:v>
                </c:pt>
                <c:pt idx="681">
                  <c:v>0.9457103750000031</c:v>
                </c:pt>
                <c:pt idx="682">
                  <c:v>0.94709908333333703</c:v>
                </c:pt>
                <c:pt idx="683">
                  <c:v>0.94848779166667008</c:v>
                </c:pt>
                <c:pt idx="684">
                  <c:v>0.94987650000000312</c:v>
                </c:pt>
                <c:pt idx="685">
                  <c:v>0.95126520833333705</c:v>
                </c:pt>
                <c:pt idx="686">
                  <c:v>0.9526539166666701</c:v>
                </c:pt>
                <c:pt idx="687">
                  <c:v>0.95404262500000303</c:v>
                </c:pt>
                <c:pt idx="688">
                  <c:v>0.95543133333333707</c:v>
                </c:pt>
                <c:pt idx="689">
                  <c:v>0.95682004166667012</c:v>
                </c:pt>
                <c:pt idx="690">
                  <c:v>0.95820875000000305</c:v>
                </c:pt>
                <c:pt idx="691">
                  <c:v>0.95959745833333709</c:v>
                </c:pt>
                <c:pt idx="692">
                  <c:v>0.96098616666667003</c:v>
                </c:pt>
                <c:pt idx="693">
                  <c:v>0.96237487500000307</c:v>
                </c:pt>
                <c:pt idx="694">
                  <c:v>0.96376358333333711</c:v>
                </c:pt>
                <c:pt idx="695">
                  <c:v>0.96515229166667005</c:v>
                </c:pt>
                <c:pt idx="696">
                  <c:v>0.96654100000000309</c:v>
                </c:pt>
                <c:pt idx="697">
                  <c:v>0.96792970833333702</c:v>
                </c:pt>
                <c:pt idx="698">
                  <c:v>0.96931841666667007</c:v>
                </c:pt>
                <c:pt idx="699">
                  <c:v>0.97070712500000311</c:v>
                </c:pt>
                <c:pt idx="700">
                  <c:v>0.97209583333333704</c:v>
                </c:pt>
                <c:pt idx="701">
                  <c:v>0.97348454166667009</c:v>
                </c:pt>
                <c:pt idx="702">
                  <c:v>0.97487325000000302</c:v>
                </c:pt>
                <c:pt idx="703">
                  <c:v>0.97626195833333707</c:v>
                </c:pt>
                <c:pt idx="704">
                  <c:v>0.97765066666667011</c:v>
                </c:pt>
                <c:pt idx="705">
                  <c:v>0.97903937500000304</c:v>
                </c:pt>
                <c:pt idx="706">
                  <c:v>0.98042808333333709</c:v>
                </c:pt>
                <c:pt idx="707">
                  <c:v>0.98181679166667002</c:v>
                </c:pt>
                <c:pt idx="708">
                  <c:v>0.98320550000000306</c:v>
                </c:pt>
                <c:pt idx="709">
                  <c:v>0.98459420833333711</c:v>
                </c:pt>
                <c:pt idx="710">
                  <c:v>0.98598291666667004</c:v>
                </c:pt>
                <c:pt idx="711">
                  <c:v>0.98737162500000308</c:v>
                </c:pt>
                <c:pt idx="712">
                  <c:v>0.98876033333333702</c:v>
                </c:pt>
                <c:pt idx="713">
                  <c:v>0.99014904166667006</c:v>
                </c:pt>
                <c:pt idx="714">
                  <c:v>0.9915377500000031</c:v>
                </c:pt>
                <c:pt idx="715">
                  <c:v>0.99292645833333704</c:v>
                </c:pt>
                <c:pt idx="716">
                  <c:v>0.99431516666667008</c:v>
                </c:pt>
                <c:pt idx="717">
                  <c:v>0.99570387500000312</c:v>
                </c:pt>
                <c:pt idx="718">
                  <c:v>0.99709258333333706</c:v>
                </c:pt>
                <c:pt idx="719">
                  <c:v>0.9984812916666701</c:v>
                </c:pt>
                <c:pt idx="720">
                  <c:v>0.99987000000000303</c:v>
                </c:pt>
                <c:pt idx="721">
                  <c:v>1.0012587083333371</c:v>
                </c:pt>
                <c:pt idx="722">
                  <c:v>1.0026474166666701</c:v>
                </c:pt>
                <c:pt idx="723">
                  <c:v>1.0040361250000029</c:v>
                </c:pt>
                <c:pt idx="724">
                  <c:v>1.0054248333333371</c:v>
                </c:pt>
                <c:pt idx="725">
                  <c:v>1.0068135416666699</c:v>
                </c:pt>
                <c:pt idx="726">
                  <c:v>1.0082022500000032</c:v>
                </c:pt>
                <c:pt idx="727">
                  <c:v>1.0095909583333371</c:v>
                </c:pt>
                <c:pt idx="728">
                  <c:v>1.0109796666666702</c:v>
                </c:pt>
                <c:pt idx="729">
                  <c:v>1.012368375000003</c:v>
                </c:pt>
                <c:pt idx="730">
                  <c:v>1.0137570833333371</c:v>
                </c:pt>
                <c:pt idx="731">
                  <c:v>1.01514579166667</c:v>
                </c:pt>
                <c:pt idx="732">
                  <c:v>1.0165345000000032</c:v>
                </c:pt>
                <c:pt idx="733">
                  <c:v>1.0179232083333369</c:v>
                </c:pt>
                <c:pt idx="734">
                  <c:v>1.0193119166666702</c:v>
                </c:pt>
                <c:pt idx="735">
                  <c:v>1.020700625000003</c:v>
                </c:pt>
                <c:pt idx="736">
                  <c:v>1.0220893333333372</c:v>
                </c:pt>
                <c:pt idx="737">
                  <c:v>1.02347804166667</c:v>
                </c:pt>
                <c:pt idx="738">
                  <c:v>1.024866750000003</c:v>
                </c:pt>
                <c:pt idx="739">
                  <c:v>1.026255458333337</c:v>
                </c:pt>
                <c:pt idx="740">
                  <c:v>1.02764416666667</c:v>
                </c:pt>
                <c:pt idx="741">
                  <c:v>1.0290328750000031</c:v>
                </c:pt>
                <c:pt idx="742">
                  <c:v>1.0304215833333372</c:v>
                </c:pt>
                <c:pt idx="743">
                  <c:v>1.03181029166667</c:v>
                </c:pt>
                <c:pt idx="744">
                  <c:v>1.0331990000000031</c:v>
                </c:pt>
                <c:pt idx="745">
                  <c:v>1.034587708333337</c:v>
                </c:pt>
                <c:pt idx="746">
                  <c:v>1.0359764166666701</c:v>
                </c:pt>
                <c:pt idx="747">
                  <c:v>1.0373651250000031</c:v>
                </c:pt>
                <c:pt idx="748">
                  <c:v>1.038753833333337</c:v>
                </c:pt>
                <c:pt idx="749">
                  <c:v>1.0401425416666701</c:v>
                </c:pt>
                <c:pt idx="750">
                  <c:v>1.0415312500000029</c:v>
                </c:pt>
                <c:pt idx="751">
                  <c:v>1.0429199583333371</c:v>
                </c:pt>
                <c:pt idx="752">
                  <c:v>1.0443086666666701</c:v>
                </c:pt>
                <c:pt idx="753">
                  <c:v>1.0456973750000031</c:v>
                </c:pt>
                <c:pt idx="754">
                  <c:v>1.0470860833333371</c:v>
                </c:pt>
                <c:pt idx="755">
                  <c:v>1.0484747916666701</c:v>
                </c:pt>
                <c:pt idx="756">
                  <c:v>1.0498635000000029</c:v>
                </c:pt>
                <c:pt idx="757">
                  <c:v>1.0512522083333371</c:v>
                </c:pt>
                <c:pt idx="758">
                  <c:v>1.0526409166666699</c:v>
                </c:pt>
                <c:pt idx="759">
                  <c:v>1.0540296250000032</c:v>
                </c:pt>
                <c:pt idx="760">
                  <c:v>1.0554183333333371</c:v>
                </c:pt>
                <c:pt idx="761">
                  <c:v>1.0568070416666702</c:v>
                </c:pt>
                <c:pt idx="762">
                  <c:v>1.058195750000003</c:v>
                </c:pt>
                <c:pt idx="763">
                  <c:v>1.0595844583333371</c:v>
                </c:pt>
                <c:pt idx="764">
                  <c:v>1.06097316666667</c:v>
                </c:pt>
                <c:pt idx="765">
                  <c:v>1.0623618750000032</c:v>
                </c:pt>
                <c:pt idx="766">
                  <c:v>1.0637505833333369</c:v>
                </c:pt>
                <c:pt idx="767">
                  <c:v>1.0651392916666702</c:v>
                </c:pt>
                <c:pt idx="768">
                  <c:v>1.066528000000003</c:v>
                </c:pt>
                <c:pt idx="769">
                  <c:v>1.0679167083333372</c:v>
                </c:pt>
                <c:pt idx="770">
                  <c:v>1.06930541666667</c:v>
                </c:pt>
                <c:pt idx="771">
                  <c:v>1.070694125000003</c:v>
                </c:pt>
                <c:pt idx="772">
                  <c:v>1.072082833333337</c:v>
                </c:pt>
                <c:pt idx="773">
                  <c:v>1.07347154166667</c:v>
                </c:pt>
                <c:pt idx="774">
                  <c:v>1.0748602500000031</c:v>
                </c:pt>
                <c:pt idx="775">
                  <c:v>1.0762489583333372</c:v>
                </c:pt>
                <c:pt idx="776">
                  <c:v>1.07763766666667</c:v>
                </c:pt>
                <c:pt idx="777">
                  <c:v>1.0790263750000031</c:v>
                </c:pt>
                <c:pt idx="778">
                  <c:v>1.080415083333337</c:v>
                </c:pt>
                <c:pt idx="779">
                  <c:v>1.0818037916666701</c:v>
                </c:pt>
                <c:pt idx="780">
                  <c:v>1.0831925000000031</c:v>
                </c:pt>
                <c:pt idx="781">
                  <c:v>1.084581208333337</c:v>
                </c:pt>
                <c:pt idx="782">
                  <c:v>1.0859699166666701</c:v>
                </c:pt>
                <c:pt idx="783">
                  <c:v>1.0873586250000029</c:v>
                </c:pt>
                <c:pt idx="784">
                  <c:v>1.0887473333333371</c:v>
                </c:pt>
                <c:pt idx="785">
                  <c:v>1.0901360416666701</c:v>
                </c:pt>
                <c:pt idx="786">
                  <c:v>1.0915247500000032</c:v>
                </c:pt>
                <c:pt idx="787">
                  <c:v>1.0929134583333371</c:v>
                </c:pt>
                <c:pt idx="788">
                  <c:v>1.0943021666666701</c:v>
                </c:pt>
                <c:pt idx="789">
                  <c:v>1.095690875000003</c:v>
                </c:pt>
                <c:pt idx="790">
                  <c:v>1.0970795833333371</c:v>
                </c:pt>
                <c:pt idx="791">
                  <c:v>1.0984682916666699</c:v>
                </c:pt>
                <c:pt idx="792">
                  <c:v>1.0998570000000032</c:v>
                </c:pt>
                <c:pt idx="793">
                  <c:v>1.1012457083333371</c:v>
                </c:pt>
                <c:pt idx="794">
                  <c:v>1.1026344166666702</c:v>
                </c:pt>
                <c:pt idx="795">
                  <c:v>1.104023125000003</c:v>
                </c:pt>
                <c:pt idx="796">
                  <c:v>1.1054118333333371</c:v>
                </c:pt>
                <c:pt idx="797">
                  <c:v>1.10680054166667</c:v>
                </c:pt>
                <c:pt idx="798">
                  <c:v>1.1081892500000032</c:v>
                </c:pt>
                <c:pt idx="799">
                  <c:v>1.1095779583333369</c:v>
                </c:pt>
                <c:pt idx="800">
                  <c:v>1.1109666666666702</c:v>
                </c:pt>
                <c:pt idx="801">
                  <c:v>1.112355375000003</c:v>
                </c:pt>
                <c:pt idx="802">
                  <c:v>1.1137440833333372</c:v>
                </c:pt>
                <c:pt idx="803">
                  <c:v>1.11513279166667</c:v>
                </c:pt>
                <c:pt idx="804">
                  <c:v>1.1165215000000031</c:v>
                </c:pt>
                <c:pt idx="805">
                  <c:v>1.117910208333337</c:v>
                </c:pt>
                <c:pt idx="806">
                  <c:v>1.11929891666667</c:v>
                </c:pt>
                <c:pt idx="807">
                  <c:v>1.1206876250000031</c:v>
                </c:pt>
                <c:pt idx="808">
                  <c:v>1.1220763333333372</c:v>
                </c:pt>
                <c:pt idx="809">
                  <c:v>1.1234650416666701</c:v>
                </c:pt>
                <c:pt idx="810">
                  <c:v>1.1248537500000031</c:v>
                </c:pt>
                <c:pt idx="811">
                  <c:v>1.126242458333337</c:v>
                </c:pt>
                <c:pt idx="812">
                  <c:v>1.1276311666666701</c:v>
                </c:pt>
                <c:pt idx="813">
                  <c:v>1.1290198750000031</c:v>
                </c:pt>
                <c:pt idx="814">
                  <c:v>1.130408583333337</c:v>
                </c:pt>
                <c:pt idx="815">
                  <c:v>1.1317972916666701</c:v>
                </c:pt>
                <c:pt idx="816">
                  <c:v>1.1331860000000029</c:v>
                </c:pt>
                <c:pt idx="817">
                  <c:v>1.1345747083333371</c:v>
                </c:pt>
                <c:pt idx="818">
                  <c:v>1.1359634166666701</c:v>
                </c:pt>
                <c:pt idx="819">
                  <c:v>1.1373521250000032</c:v>
                </c:pt>
                <c:pt idx="820">
                  <c:v>1.1387408333333371</c:v>
                </c:pt>
                <c:pt idx="821">
                  <c:v>1.1401295416666701</c:v>
                </c:pt>
                <c:pt idx="822">
                  <c:v>1.141518250000003</c:v>
                </c:pt>
                <c:pt idx="823">
                  <c:v>1.1429069583333371</c:v>
                </c:pt>
                <c:pt idx="824">
                  <c:v>1.1442956666666699</c:v>
                </c:pt>
                <c:pt idx="825">
                  <c:v>1.1456843750000032</c:v>
                </c:pt>
                <c:pt idx="826">
                  <c:v>1.1470730833333369</c:v>
                </c:pt>
                <c:pt idx="827">
                  <c:v>1.1484617916666702</c:v>
                </c:pt>
                <c:pt idx="828">
                  <c:v>1.149850500000003</c:v>
                </c:pt>
                <c:pt idx="829">
                  <c:v>1.1512392083333371</c:v>
                </c:pt>
                <c:pt idx="830">
                  <c:v>1.15262791666667</c:v>
                </c:pt>
                <c:pt idx="831">
                  <c:v>1.1540166250000032</c:v>
                </c:pt>
                <c:pt idx="832">
                  <c:v>1.1554053333333369</c:v>
                </c:pt>
                <c:pt idx="833">
                  <c:v>1.1567940416666702</c:v>
                </c:pt>
                <c:pt idx="834">
                  <c:v>1.158182750000003</c:v>
                </c:pt>
                <c:pt idx="835">
                  <c:v>1.1595714583333372</c:v>
                </c:pt>
                <c:pt idx="836">
                  <c:v>1.16096016666667</c:v>
                </c:pt>
                <c:pt idx="837">
                  <c:v>1.1623488750000031</c:v>
                </c:pt>
                <c:pt idx="838">
                  <c:v>1.163737583333337</c:v>
                </c:pt>
                <c:pt idx="839">
                  <c:v>1.16512629166667</c:v>
                </c:pt>
                <c:pt idx="840">
                  <c:v>1.1665150000000031</c:v>
                </c:pt>
                <c:pt idx="841">
                  <c:v>1.167903708333337</c:v>
                </c:pt>
                <c:pt idx="842">
                  <c:v>1.1692924166666701</c:v>
                </c:pt>
                <c:pt idx="843">
                  <c:v>1.1706811250000031</c:v>
                </c:pt>
                <c:pt idx="844">
                  <c:v>1.172069833333337</c:v>
                </c:pt>
                <c:pt idx="845">
                  <c:v>1.1734585416666701</c:v>
                </c:pt>
                <c:pt idx="846">
                  <c:v>1.1748472500000031</c:v>
                </c:pt>
                <c:pt idx="847">
                  <c:v>1.1762359583333371</c:v>
                </c:pt>
                <c:pt idx="848">
                  <c:v>1.1776246666666701</c:v>
                </c:pt>
                <c:pt idx="849">
                  <c:v>1.1790133750000031</c:v>
                </c:pt>
                <c:pt idx="850">
                  <c:v>1.1804020833333371</c:v>
                </c:pt>
                <c:pt idx="851">
                  <c:v>1.1817907916666701</c:v>
                </c:pt>
                <c:pt idx="852">
                  <c:v>1.1831795000000032</c:v>
                </c:pt>
                <c:pt idx="853">
                  <c:v>1.1845682083333371</c:v>
                </c:pt>
                <c:pt idx="854">
                  <c:v>1.1859569166666701</c:v>
                </c:pt>
                <c:pt idx="855">
                  <c:v>1.187345625000003</c:v>
                </c:pt>
                <c:pt idx="856">
                  <c:v>1.1887343333333371</c:v>
                </c:pt>
                <c:pt idx="857">
                  <c:v>1.1901230416666699</c:v>
                </c:pt>
                <c:pt idx="858">
                  <c:v>1.1915117500000032</c:v>
                </c:pt>
                <c:pt idx="859">
                  <c:v>1.1929004583333371</c:v>
                </c:pt>
                <c:pt idx="860">
                  <c:v>1.1942891666666702</c:v>
                </c:pt>
                <c:pt idx="861">
                  <c:v>1.195677875000003</c:v>
                </c:pt>
                <c:pt idx="862">
                  <c:v>1.1970665833333372</c:v>
                </c:pt>
                <c:pt idx="863">
                  <c:v>1.19845529166667</c:v>
                </c:pt>
                <c:pt idx="864">
                  <c:v>1.199844000000003</c:v>
                </c:pt>
                <c:pt idx="865">
                  <c:v>1.201232708333337</c:v>
                </c:pt>
                <c:pt idx="866">
                  <c:v>1.20262141666667</c:v>
                </c:pt>
                <c:pt idx="867">
                  <c:v>1.204010125000003</c:v>
                </c:pt>
                <c:pt idx="868">
                  <c:v>1.2053988333333372</c:v>
                </c:pt>
                <c:pt idx="869">
                  <c:v>1.20678754166667</c:v>
                </c:pt>
                <c:pt idx="870">
                  <c:v>1.2081762500000031</c:v>
                </c:pt>
                <c:pt idx="871">
                  <c:v>1.209564958333337</c:v>
                </c:pt>
                <c:pt idx="872">
                  <c:v>1.21095366666667</c:v>
                </c:pt>
                <c:pt idx="873">
                  <c:v>1.2123423750000031</c:v>
                </c:pt>
                <c:pt idx="874">
                  <c:v>1.213731083333337</c:v>
                </c:pt>
                <c:pt idx="875">
                  <c:v>1.2151197916666701</c:v>
                </c:pt>
                <c:pt idx="876">
                  <c:v>1.2165085000000031</c:v>
                </c:pt>
                <c:pt idx="877">
                  <c:v>1.217897208333337</c:v>
                </c:pt>
                <c:pt idx="878">
                  <c:v>1.2192859166666701</c:v>
                </c:pt>
                <c:pt idx="879">
                  <c:v>1.2206746250000031</c:v>
                </c:pt>
                <c:pt idx="880">
                  <c:v>1.2220633333333371</c:v>
                </c:pt>
                <c:pt idx="881">
                  <c:v>1.2234520416666701</c:v>
                </c:pt>
                <c:pt idx="882">
                  <c:v>1.2248407500000031</c:v>
                </c:pt>
                <c:pt idx="883">
                  <c:v>1.2262294583333371</c:v>
                </c:pt>
                <c:pt idx="884">
                  <c:v>1.2276181666666701</c:v>
                </c:pt>
                <c:pt idx="885">
                  <c:v>1.2290068750000032</c:v>
                </c:pt>
                <c:pt idx="886">
                  <c:v>1.2303955833333371</c:v>
                </c:pt>
                <c:pt idx="887">
                  <c:v>1.2317842916666701</c:v>
                </c:pt>
                <c:pt idx="888">
                  <c:v>1.233173000000003</c:v>
                </c:pt>
                <c:pt idx="889">
                  <c:v>1.2345617083333371</c:v>
                </c:pt>
                <c:pt idx="890">
                  <c:v>1.2359504166666699</c:v>
                </c:pt>
                <c:pt idx="891">
                  <c:v>1.2373391250000032</c:v>
                </c:pt>
                <c:pt idx="892">
                  <c:v>1.2387278333333371</c:v>
                </c:pt>
                <c:pt idx="893">
                  <c:v>1.2401165416666702</c:v>
                </c:pt>
                <c:pt idx="894">
                  <c:v>1.241505250000003</c:v>
                </c:pt>
                <c:pt idx="895">
                  <c:v>1.2428939583333372</c:v>
                </c:pt>
                <c:pt idx="896">
                  <c:v>1.24428266666667</c:v>
                </c:pt>
                <c:pt idx="897">
                  <c:v>1.245671375000003</c:v>
                </c:pt>
                <c:pt idx="898">
                  <c:v>1.247060083333337</c:v>
                </c:pt>
                <c:pt idx="899">
                  <c:v>1.24844879166667</c:v>
                </c:pt>
                <c:pt idx="900">
                  <c:v>1.249837500000003</c:v>
                </c:pt>
                <c:pt idx="901">
                  <c:v>1.2512262083333372</c:v>
                </c:pt>
                <c:pt idx="902">
                  <c:v>1.25261491666667</c:v>
                </c:pt>
                <c:pt idx="903">
                  <c:v>1.2540036250000031</c:v>
                </c:pt>
                <c:pt idx="904">
                  <c:v>1.255392333333337</c:v>
                </c:pt>
                <c:pt idx="905">
                  <c:v>1.25678104166667</c:v>
                </c:pt>
                <c:pt idx="906">
                  <c:v>1.2581697500000031</c:v>
                </c:pt>
                <c:pt idx="907">
                  <c:v>1.259558458333337</c:v>
                </c:pt>
                <c:pt idx="908">
                  <c:v>1.2609471666666701</c:v>
                </c:pt>
                <c:pt idx="909">
                  <c:v>1.2623358750000031</c:v>
                </c:pt>
                <c:pt idx="910">
                  <c:v>1.263724583333337</c:v>
                </c:pt>
                <c:pt idx="911">
                  <c:v>1.2651132916666701</c:v>
                </c:pt>
                <c:pt idx="912">
                  <c:v>1.2665020000000031</c:v>
                </c:pt>
                <c:pt idx="913">
                  <c:v>1.2678907083333371</c:v>
                </c:pt>
                <c:pt idx="914">
                  <c:v>1.2692794166666701</c:v>
                </c:pt>
                <c:pt idx="915">
                  <c:v>1.2706681250000031</c:v>
                </c:pt>
                <c:pt idx="916">
                  <c:v>1.2720568333333371</c:v>
                </c:pt>
                <c:pt idx="917">
                  <c:v>1.2734455416666701</c:v>
                </c:pt>
                <c:pt idx="918">
                  <c:v>1.2748342500000032</c:v>
                </c:pt>
                <c:pt idx="919">
                  <c:v>1.2762229583333371</c:v>
                </c:pt>
                <c:pt idx="920">
                  <c:v>1.2776116666666701</c:v>
                </c:pt>
                <c:pt idx="921">
                  <c:v>1.279000375000003</c:v>
                </c:pt>
                <c:pt idx="922">
                  <c:v>1.2803890833333371</c:v>
                </c:pt>
                <c:pt idx="923">
                  <c:v>1.2817777916666699</c:v>
                </c:pt>
                <c:pt idx="924">
                  <c:v>1.2831665000000032</c:v>
                </c:pt>
                <c:pt idx="925">
                  <c:v>1.2845552083333371</c:v>
                </c:pt>
                <c:pt idx="926">
                  <c:v>1.2859439166666702</c:v>
                </c:pt>
                <c:pt idx="927">
                  <c:v>1.287332625000003</c:v>
                </c:pt>
                <c:pt idx="928">
                  <c:v>1.2887213333333372</c:v>
                </c:pt>
                <c:pt idx="929">
                  <c:v>1.29011004166667</c:v>
                </c:pt>
                <c:pt idx="930">
                  <c:v>1.291498750000003</c:v>
                </c:pt>
                <c:pt idx="931">
                  <c:v>1.292887458333337</c:v>
                </c:pt>
                <c:pt idx="932">
                  <c:v>1.29427616666667</c:v>
                </c:pt>
                <c:pt idx="933">
                  <c:v>1.295664875000003</c:v>
                </c:pt>
                <c:pt idx="934">
                  <c:v>1.2970535833333372</c:v>
                </c:pt>
                <c:pt idx="935">
                  <c:v>1.29844229166667</c:v>
                </c:pt>
                <c:pt idx="936">
                  <c:v>1.2998310000000031</c:v>
                </c:pt>
                <c:pt idx="937">
                  <c:v>1.301219708333337</c:v>
                </c:pt>
                <c:pt idx="938">
                  <c:v>1.30260841666667</c:v>
                </c:pt>
                <c:pt idx="939">
                  <c:v>1.3039971250000031</c:v>
                </c:pt>
                <c:pt idx="940">
                  <c:v>1.305385833333337</c:v>
                </c:pt>
                <c:pt idx="941">
                  <c:v>1.3067745416666701</c:v>
                </c:pt>
                <c:pt idx="942">
                  <c:v>1.3081632500000031</c:v>
                </c:pt>
                <c:pt idx="943">
                  <c:v>1.309551958333337</c:v>
                </c:pt>
                <c:pt idx="944">
                  <c:v>1.3109406666666701</c:v>
                </c:pt>
                <c:pt idx="945">
                  <c:v>1.3123293750000031</c:v>
                </c:pt>
                <c:pt idx="946">
                  <c:v>1.3137180833333371</c:v>
                </c:pt>
                <c:pt idx="947">
                  <c:v>1.3151067916666701</c:v>
                </c:pt>
                <c:pt idx="948">
                  <c:v>1.3164955000000031</c:v>
                </c:pt>
                <c:pt idx="949">
                  <c:v>1.3178842083333371</c:v>
                </c:pt>
                <c:pt idx="950">
                  <c:v>1.3192729166666701</c:v>
                </c:pt>
                <c:pt idx="951">
                  <c:v>1.3206616250000032</c:v>
                </c:pt>
                <c:pt idx="952">
                  <c:v>1.3220503333333371</c:v>
                </c:pt>
                <c:pt idx="953">
                  <c:v>1.3234390416666701</c:v>
                </c:pt>
                <c:pt idx="954">
                  <c:v>1.324827750000003</c:v>
                </c:pt>
                <c:pt idx="955">
                  <c:v>1.3262164583333371</c:v>
                </c:pt>
                <c:pt idx="956">
                  <c:v>1.3276051666666699</c:v>
                </c:pt>
                <c:pt idx="957">
                  <c:v>1.328993875000003</c:v>
                </c:pt>
                <c:pt idx="958">
                  <c:v>1.3303825833333371</c:v>
                </c:pt>
                <c:pt idx="959">
                  <c:v>1.3317712916666702</c:v>
                </c:pt>
                <c:pt idx="960">
                  <c:v>1.333160000000003</c:v>
                </c:pt>
                <c:pt idx="961">
                  <c:v>1.3345487083333372</c:v>
                </c:pt>
                <c:pt idx="962">
                  <c:v>1.33593741666667</c:v>
                </c:pt>
                <c:pt idx="963">
                  <c:v>1.337326125000003</c:v>
                </c:pt>
                <c:pt idx="964">
                  <c:v>1.338714833333337</c:v>
                </c:pt>
                <c:pt idx="965">
                  <c:v>1.34010354166667</c:v>
                </c:pt>
                <c:pt idx="966">
                  <c:v>1.3414922500000031</c:v>
                </c:pt>
                <c:pt idx="967">
                  <c:v>1.3428809583333372</c:v>
                </c:pt>
                <c:pt idx="968">
                  <c:v>1.34426966666667</c:v>
                </c:pt>
                <c:pt idx="969">
                  <c:v>1.3456583750000031</c:v>
                </c:pt>
                <c:pt idx="970">
                  <c:v>1.347047083333337</c:v>
                </c:pt>
                <c:pt idx="971">
                  <c:v>1.34843579166667</c:v>
                </c:pt>
                <c:pt idx="972">
                  <c:v>1.3498245000000031</c:v>
                </c:pt>
                <c:pt idx="973">
                  <c:v>1.351213208333337</c:v>
                </c:pt>
                <c:pt idx="974">
                  <c:v>1.3526019166666701</c:v>
                </c:pt>
                <c:pt idx="975">
                  <c:v>1.3539906250000031</c:v>
                </c:pt>
                <c:pt idx="976">
                  <c:v>1.355379333333337</c:v>
                </c:pt>
                <c:pt idx="977">
                  <c:v>1.3567680416666701</c:v>
                </c:pt>
                <c:pt idx="978">
                  <c:v>1.3581567500000031</c:v>
                </c:pt>
                <c:pt idx="979">
                  <c:v>1.3595454583333371</c:v>
                </c:pt>
                <c:pt idx="980">
                  <c:v>1.3609341666666701</c:v>
                </c:pt>
                <c:pt idx="981">
                  <c:v>1.3623228750000032</c:v>
                </c:pt>
                <c:pt idx="982">
                  <c:v>1.3637115833333371</c:v>
                </c:pt>
                <c:pt idx="983">
                  <c:v>1.3651002916666701</c:v>
                </c:pt>
                <c:pt idx="984">
                  <c:v>1.3664890000000032</c:v>
                </c:pt>
                <c:pt idx="985">
                  <c:v>1.3678777083333371</c:v>
                </c:pt>
                <c:pt idx="986">
                  <c:v>1.3692664166666701</c:v>
                </c:pt>
                <c:pt idx="987">
                  <c:v>1.370655125000003</c:v>
                </c:pt>
                <c:pt idx="988">
                  <c:v>1.3720438333333371</c:v>
                </c:pt>
                <c:pt idx="989">
                  <c:v>1.3734325416666699</c:v>
                </c:pt>
                <c:pt idx="990">
                  <c:v>1.374821250000003</c:v>
                </c:pt>
                <c:pt idx="991">
                  <c:v>1.3762099583333371</c:v>
                </c:pt>
                <c:pt idx="992">
                  <c:v>1.3775986666666702</c:v>
                </c:pt>
                <c:pt idx="993">
                  <c:v>1.378987375000003</c:v>
                </c:pt>
                <c:pt idx="994">
                  <c:v>1.3803760833333372</c:v>
                </c:pt>
                <c:pt idx="995">
                  <c:v>1.38176479166667</c:v>
                </c:pt>
                <c:pt idx="996">
                  <c:v>1.383153500000003</c:v>
                </c:pt>
                <c:pt idx="997">
                  <c:v>1.384542208333337</c:v>
                </c:pt>
                <c:pt idx="998">
                  <c:v>1.38593091666667</c:v>
                </c:pt>
                <c:pt idx="999">
                  <c:v>1.3873196250000031</c:v>
                </c:pt>
                <c:pt idx="1000">
                  <c:v>1.3887083333333372</c:v>
                </c:pt>
                <c:pt idx="1001">
                  <c:v>1.39009704166667</c:v>
                </c:pt>
                <c:pt idx="1002">
                  <c:v>1.3914857500000031</c:v>
                </c:pt>
                <c:pt idx="1003">
                  <c:v>1.392874458333337</c:v>
                </c:pt>
                <c:pt idx="1004">
                  <c:v>1.3942631666666701</c:v>
                </c:pt>
                <c:pt idx="1005">
                  <c:v>1.3956518750000031</c:v>
                </c:pt>
                <c:pt idx="1006">
                  <c:v>1.397040583333337</c:v>
                </c:pt>
                <c:pt idx="1007">
                  <c:v>1.3984292916666701</c:v>
                </c:pt>
                <c:pt idx="1008">
                  <c:v>1.3998180000000031</c:v>
                </c:pt>
                <c:pt idx="1009">
                  <c:v>1.401206708333337</c:v>
                </c:pt>
                <c:pt idx="1010">
                  <c:v>1.4025954166666701</c:v>
                </c:pt>
                <c:pt idx="1011">
                  <c:v>1.4039841250000031</c:v>
                </c:pt>
                <c:pt idx="1012">
                  <c:v>1.4053728333333371</c:v>
                </c:pt>
                <c:pt idx="1013">
                  <c:v>1.4067615416666701</c:v>
                </c:pt>
                <c:pt idx="1014">
                  <c:v>1.4081502500000029</c:v>
                </c:pt>
                <c:pt idx="1015">
                  <c:v>1.4095389583333371</c:v>
                </c:pt>
                <c:pt idx="1016">
                  <c:v>1.4109276666666701</c:v>
                </c:pt>
                <c:pt idx="1017">
                  <c:v>1.4123163750000032</c:v>
                </c:pt>
                <c:pt idx="1018">
                  <c:v>1.4137050833333371</c:v>
                </c:pt>
                <c:pt idx="1019">
                  <c:v>1.4150937916666702</c:v>
                </c:pt>
                <c:pt idx="1020">
                  <c:v>1.416482500000003</c:v>
                </c:pt>
                <c:pt idx="1021">
                  <c:v>1.4178712083333371</c:v>
                </c:pt>
                <c:pt idx="1022">
                  <c:v>1.41925991666667</c:v>
                </c:pt>
                <c:pt idx="1023">
                  <c:v>1.420648625000003</c:v>
                </c:pt>
                <c:pt idx="1024">
                  <c:v>1.4220373333333372</c:v>
                </c:pt>
                <c:pt idx="1025">
                  <c:v>1.4234260416666702</c:v>
                </c:pt>
                <c:pt idx="1026">
                  <c:v>1.424814750000003</c:v>
                </c:pt>
                <c:pt idx="1027">
                  <c:v>1.4262034583333372</c:v>
                </c:pt>
                <c:pt idx="1028">
                  <c:v>1.42759216666667</c:v>
                </c:pt>
                <c:pt idx="1029">
                  <c:v>1.428980875000003</c:v>
                </c:pt>
                <c:pt idx="1030">
                  <c:v>1.430369583333337</c:v>
                </c:pt>
                <c:pt idx="1031">
                  <c:v>1.43175829166667</c:v>
                </c:pt>
                <c:pt idx="1032">
                  <c:v>1.4331470000000031</c:v>
                </c:pt>
                <c:pt idx="1033">
                  <c:v>1.434535708333337</c:v>
                </c:pt>
                <c:pt idx="1034">
                  <c:v>1.43592441666667</c:v>
                </c:pt>
                <c:pt idx="1035">
                  <c:v>1.4373131250000031</c:v>
                </c:pt>
                <c:pt idx="1036">
                  <c:v>1.438701833333337</c:v>
                </c:pt>
                <c:pt idx="1037">
                  <c:v>1.4400905416666701</c:v>
                </c:pt>
                <c:pt idx="1038">
                  <c:v>1.4414792500000031</c:v>
                </c:pt>
                <c:pt idx="1039">
                  <c:v>1.442867958333337</c:v>
                </c:pt>
                <c:pt idx="1040">
                  <c:v>1.4442566666666701</c:v>
                </c:pt>
                <c:pt idx="1041">
                  <c:v>1.4456453750000031</c:v>
                </c:pt>
                <c:pt idx="1042">
                  <c:v>1.4470340833333371</c:v>
                </c:pt>
                <c:pt idx="1043">
                  <c:v>1.4484227916666701</c:v>
                </c:pt>
                <c:pt idx="1044">
                  <c:v>1.4498115000000031</c:v>
                </c:pt>
                <c:pt idx="1045">
                  <c:v>1.4512002083333371</c:v>
                </c:pt>
                <c:pt idx="1046">
                  <c:v>1.4525889166666701</c:v>
                </c:pt>
                <c:pt idx="1047">
                  <c:v>1.4539776250000032</c:v>
                </c:pt>
                <c:pt idx="1048">
                  <c:v>1.4553663333333371</c:v>
                </c:pt>
                <c:pt idx="1049">
                  <c:v>1.4567550416666701</c:v>
                </c:pt>
                <c:pt idx="1050">
                  <c:v>1.4581437500000032</c:v>
                </c:pt>
                <c:pt idx="1051">
                  <c:v>1.4595324583333371</c:v>
                </c:pt>
                <c:pt idx="1052">
                  <c:v>1.4609211666666702</c:v>
                </c:pt>
                <c:pt idx="1053">
                  <c:v>1.462309875000003</c:v>
                </c:pt>
                <c:pt idx="1054">
                  <c:v>1.4636985833333371</c:v>
                </c:pt>
                <c:pt idx="1055">
                  <c:v>1.46508729166667</c:v>
                </c:pt>
                <c:pt idx="1056">
                  <c:v>1.466476000000003</c:v>
                </c:pt>
                <c:pt idx="1057">
                  <c:v>1.4678647083333372</c:v>
                </c:pt>
                <c:pt idx="1058">
                  <c:v>1.46925341666667</c:v>
                </c:pt>
                <c:pt idx="1059">
                  <c:v>1.470642125000003</c:v>
                </c:pt>
                <c:pt idx="1060">
                  <c:v>1.4720308333333372</c:v>
                </c:pt>
                <c:pt idx="1061">
                  <c:v>1.47341954166667</c:v>
                </c:pt>
                <c:pt idx="1062">
                  <c:v>1.474808250000003</c:v>
                </c:pt>
                <c:pt idx="1063">
                  <c:v>1.476196958333337</c:v>
                </c:pt>
                <c:pt idx="1064">
                  <c:v>1.47758566666667</c:v>
                </c:pt>
                <c:pt idx="1065">
                  <c:v>1.4789743750000031</c:v>
                </c:pt>
                <c:pt idx="1066">
                  <c:v>1.480363083333337</c:v>
                </c:pt>
                <c:pt idx="1067">
                  <c:v>1.48175179166667</c:v>
                </c:pt>
                <c:pt idx="1068">
                  <c:v>1.4831405000000031</c:v>
                </c:pt>
                <c:pt idx="1069">
                  <c:v>1.484529208333337</c:v>
                </c:pt>
                <c:pt idx="1070">
                  <c:v>1.4859179166666701</c:v>
                </c:pt>
                <c:pt idx="1071">
                  <c:v>1.4873066250000031</c:v>
                </c:pt>
                <c:pt idx="1072">
                  <c:v>1.488695333333337</c:v>
                </c:pt>
                <c:pt idx="1073">
                  <c:v>1.4900840416666701</c:v>
                </c:pt>
                <c:pt idx="1074">
                  <c:v>1.4914727500000031</c:v>
                </c:pt>
                <c:pt idx="1075">
                  <c:v>1.4928614583333371</c:v>
                </c:pt>
                <c:pt idx="1076">
                  <c:v>1.4942501666666701</c:v>
                </c:pt>
                <c:pt idx="1077">
                  <c:v>1.495638875000004</c:v>
                </c:pt>
                <c:pt idx="1078">
                  <c:v>1.4970275833333371</c:v>
                </c:pt>
                <c:pt idx="1079">
                  <c:v>1.4984162916666701</c:v>
                </c:pt>
                <c:pt idx="1080">
                  <c:v>1.4998050000000032</c:v>
                </c:pt>
                <c:pt idx="1081">
                  <c:v>1.5011937083333371</c:v>
                </c:pt>
                <c:pt idx="1082">
                  <c:v>1.5025824166666701</c:v>
                </c:pt>
                <c:pt idx="1083">
                  <c:v>1.5039711250000032</c:v>
                </c:pt>
                <c:pt idx="1084">
                  <c:v>1.5053598333333371</c:v>
                </c:pt>
                <c:pt idx="1085">
                  <c:v>1.5067485416666702</c:v>
                </c:pt>
                <c:pt idx="1086">
                  <c:v>1.5081372500000041</c:v>
                </c:pt>
                <c:pt idx="1087">
                  <c:v>1.5095259583333371</c:v>
                </c:pt>
                <c:pt idx="1088">
                  <c:v>1.51091466666667</c:v>
                </c:pt>
                <c:pt idx="1089">
                  <c:v>1.512303375000003</c:v>
                </c:pt>
                <c:pt idx="1090">
                  <c:v>1.5136920833333372</c:v>
                </c:pt>
                <c:pt idx="1091">
                  <c:v>1.51508079166667</c:v>
                </c:pt>
                <c:pt idx="1092">
                  <c:v>1.516469500000003</c:v>
                </c:pt>
                <c:pt idx="1093">
                  <c:v>1.5178582083333372</c:v>
                </c:pt>
                <c:pt idx="1094">
                  <c:v>1.51924691666667</c:v>
                </c:pt>
                <c:pt idx="1095">
                  <c:v>1.5206356250000042</c:v>
                </c:pt>
                <c:pt idx="1096">
                  <c:v>1.522024333333337</c:v>
                </c:pt>
                <c:pt idx="1097">
                  <c:v>1.52341304166667</c:v>
                </c:pt>
                <c:pt idx="1098">
                  <c:v>1.5248017500000031</c:v>
                </c:pt>
                <c:pt idx="1099">
                  <c:v>1.526190458333337</c:v>
                </c:pt>
                <c:pt idx="1100">
                  <c:v>1.52757916666667</c:v>
                </c:pt>
                <c:pt idx="1101">
                  <c:v>1.5289678750000031</c:v>
                </c:pt>
                <c:pt idx="1102">
                  <c:v>1.530356583333337</c:v>
                </c:pt>
                <c:pt idx="1103">
                  <c:v>1.5317452916666701</c:v>
                </c:pt>
                <c:pt idx="1104">
                  <c:v>1.533134000000004</c:v>
                </c:pt>
                <c:pt idx="1105">
                  <c:v>1.534522708333337</c:v>
                </c:pt>
                <c:pt idx="1106">
                  <c:v>1.5359114166666701</c:v>
                </c:pt>
                <c:pt idx="1107">
                  <c:v>1.5373001250000031</c:v>
                </c:pt>
                <c:pt idx="1108">
                  <c:v>1.5386888333333371</c:v>
                </c:pt>
                <c:pt idx="1109">
                  <c:v>1.5400775416666701</c:v>
                </c:pt>
                <c:pt idx="1110">
                  <c:v>1.5414662500000031</c:v>
                </c:pt>
                <c:pt idx="1111">
                  <c:v>1.5428549583333371</c:v>
                </c:pt>
                <c:pt idx="1112">
                  <c:v>1.5442436666666701</c:v>
                </c:pt>
                <c:pt idx="1113">
                  <c:v>1.5456323750000041</c:v>
                </c:pt>
                <c:pt idx="1114">
                  <c:v>1.5470210833333371</c:v>
                </c:pt>
                <c:pt idx="1115">
                  <c:v>1.5484097916666701</c:v>
                </c:pt>
                <c:pt idx="1116">
                  <c:v>1.5497985000000032</c:v>
                </c:pt>
                <c:pt idx="1117">
                  <c:v>1.5511872083333371</c:v>
                </c:pt>
                <c:pt idx="1118">
                  <c:v>1.5525759166666702</c:v>
                </c:pt>
                <c:pt idx="1119">
                  <c:v>1.553964625000003</c:v>
                </c:pt>
                <c:pt idx="1120">
                  <c:v>1.5553533333333371</c:v>
                </c:pt>
                <c:pt idx="1121">
                  <c:v>1.55674204166667</c:v>
                </c:pt>
                <c:pt idx="1122">
                  <c:v>1.5581307500000041</c:v>
                </c:pt>
                <c:pt idx="1123">
                  <c:v>1.5595194583333372</c:v>
                </c:pt>
                <c:pt idx="1124">
                  <c:v>1.56090816666667</c:v>
                </c:pt>
                <c:pt idx="1125">
                  <c:v>1.562296875000003</c:v>
                </c:pt>
                <c:pt idx="1126">
                  <c:v>1.5636855833333372</c:v>
                </c:pt>
                <c:pt idx="1127">
                  <c:v>1.56507429166667</c:v>
                </c:pt>
                <c:pt idx="1128">
                  <c:v>1.566463000000003</c:v>
                </c:pt>
                <c:pt idx="1129">
                  <c:v>1.5678517083333368</c:v>
                </c:pt>
                <c:pt idx="1130">
                  <c:v>1.56924041666667</c:v>
                </c:pt>
                <c:pt idx="1131">
                  <c:v>1.5706291250000035</c:v>
                </c:pt>
                <c:pt idx="1132">
                  <c:v>1.5720178333333368</c:v>
                </c:pt>
                <c:pt idx="1133">
                  <c:v>1.5734065416666703</c:v>
                </c:pt>
                <c:pt idx="1134">
                  <c:v>1.5747952500000033</c:v>
                </c:pt>
                <c:pt idx="1135">
                  <c:v>1.5761839583333368</c:v>
                </c:pt>
                <c:pt idx="1136">
                  <c:v>1.5775726666666701</c:v>
                </c:pt>
                <c:pt idx="1137">
                  <c:v>1.5789613750000036</c:v>
                </c:pt>
                <c:pt idx="1138">
                  <c:v>1.5803500833333366</c:v>
                </c:pt>
                <c:pt idx="1139">
                  <c:v>1.5817387916666701</c:v>
                </c:pt>
                <c:pt idx="1140">
                  <c:v>1.5831275000000036</c:v>
                </c:pt>
                <c:pt idx="1141">
                  <c:v>1.5845162083333368</c:v>
                </c:pt>
                <c:pt idx="1142">
                  <c:v>1.5859049166666703</c:v>
                </c:pt>
                <c:pt idx="1143">
                  <c:v>1.5872936250000034</c:v>
                </c:pt>
                <c:pt idx="1144">
                  <c:v>1.5886823333333369</c:v>
                </c:pt>
                <c:pt idx="1145">
                  <c:v>1.5900710416666699</c:v>
                </c:pt>
                <c:pt idx="1146">
                  <c:v>1.5914597500000034</c:v>
                </c:pt>
                <c:pt idx="1147">
                  <c:v>1.5928484583333367</c:v>
                </c:pt>
                <c:pt idx="1148">
                  <c:v>1.5942371666666701</c:v>
                </c:pt>
                <c:pt idx="1149">
                  <c:v>1.5956258750000036</c:v>
                </c:pt>
                <c:pt idx="1150">
                  <c:v>1.5970145833333367</c:v>
                </c:pt>
                <c:pt idx="1151">
                  <c:v>1.5984032916666702</c:v>
                </c:pt>
                <c:pt idx="1152">
                  <c:v>1.5997920000000034</c:v>
                </c:pt>
                <c:pt idx="1153">
                  <c:v>1.6011807083333369</c:v>
                </c:pt>
                <c:pt idx="1154">
                  <c:v>1.60256941666667</c:v>
                </c:pt>
                <c:pt idx="1155">
                  <c:v>1.6039581250000035</c:v>
                </c:pt>
                <c:pt idx="1156">
                  <c:v>1.6053468333333367</c:v>
                </c:pt>
                <c:pt idx="1157">
                  <c:v>1.60673554166667</c:v>
                </c:pt>
                <c:pt idx="1158">
                  <c:v>1.6081242500000035</c:v>
                </c:pt>
                <c:pt idx="1159">
                  <c:v>1.6095129583333367</c:v>
                </c:pt>
                <c:pt idx="1160">
                  <c:v>1.6109016666666702</c:v>
                </c:pt>
                <c:pt idx="1161">
                  <c:v>1.6122903750000033</c:v>
                </c:pt>
                <c:pt idx="1162">
                  <c:v>1.613679083333337</c:v>
                </c:pt>
                <c:pt idx="1163">
                  <c:v>1.61506779166667</c:v>
                </c:pt>
                <c:pt idx="1164">
                  <c:v>1.6164565000000035</c:v>
                </c:pt>
                <c:pt idx="1165">
                  <c:v>1.6178452083333368</c:v>
                </c:pt>
                <c:pt idx="1166">
                  <c:v>1.61923391666667</c:v>
                </c:pt>
                <c:pt idx="1167">
                  <c:v>1.6206226250000035</c:v>
                </c:pt>
                <c:pt idx="1168">
                  <c:v>1.6220113333333368</c:v>
                </c:pt>
                <c:pt idx="1169">
                  <c:v>1.6234000416666701</c:v>
                </c:pt>
                <c:pt idx="1170">
                  <c:v>1.6247887500000033</c:v>
                </c:pt>
                <c:pt idx="1171">
                  <c:v>1.6261774583333368</c:v>
                </c:pt>
                <c:pt idx="1172">
                  <c:v>1.6275661666666699</c:v>
                </c:pt>
                <c:pt idx="1173">
                  <c:v>1.6289548750000036</c:v>
                </c:pt>
                <c:pt idx="1174">
                  <c:v>1.6303435833333366</c:v>
                </c:pt>
                <c:pt idx="1175">
                  <c:v>1.6317322916666701</c:v>
                </c:pt>
                <c:pt idx="1176">
                  <c:v>1.6331210000000036</c:v>
                </c:pt>
                <c:pt idx="1177">
                  <c:v>1.6345097083333369</c:v>
                </c:pt>
                <c:pt idx="1178">
                  <c:v>1.6358984166666701</c:v>
                </c:pt>
                <c:pt idx="1179">
                  <c:v>1.6372871250000034</c:v>
                </c:pt>
                <c:pt idx="1180">
                  <c:v>1.6386758333333369</c:v>
                </c:pt>
                <c:pt idx="1181">
                  <c:v>1.6400645416666699</c:v>
                </c:pt>
                <c:pt idx="1182">
                  <c:v>1.6414532500000034</c:v>
                </c:pt>
                <c:pt idx="1183">
                  <c:v>1.6428419583333369</c:v>
                </c:pt>
                <c:pt idx="1184">
                  <c:v>1.6442306666666702</c:v>
                </c:pt>
                <c:pt idx="1185">
                  <c:v>1.6456193750000037</c:v>
                </c:pt>
                <c:pt idx="1186">
                  <c:v>1.6470080833333367</c:v>
                </c:pt>
                <c:pt idx="1187">
                  <c:v>1.6483967916666702</c:v>
                </c:pt>
                <c:pt idx="1188">
                  <c:v>1.6497855000000035</c:v>
                </c:pt>
                <c:pt idx="1189">
                  <c:v>1.6511742083333369</c:v>
                </c:pt>
                <c:pt idx="1190">
                  <c:v>1.65256291666667</c:v>
                </c:pt>
                <c:pt idx="1191">
                  <c:v>1.6539516250000035</c:v>
                </c:pt>
                <c:pt idx="1192">
                  <c:v>1.655340333333337</c:v>
                </c:pt>
                <c:pt idx="1193">
                  <c:v>1.65672904166667</c:v>
                </c:pt>
                <c:pt idx="1194">
                  <c:v>1.6581177500000035</c:v>
                </c:pt>
                <c:pt idx="1195">
                  <c:v>1.6595064583333368</c:v>
                </c:pt>
                <c:pt idx="1196">
                  <c:v>1.6608951666666703</c:v>
                </c:pt>
                <c:pt idx="1197">
                  <c:v>1.6622838750000033</c:v>
                </c:pt>
                <c:pt idx="1198">
                  <c:v>1.6636725833333368</c:v>
                </c:pt>
                <c:pt idx="1199">
                  <c:v>1.6650612916666701</c:v>
                </c:pt>
                <c:pt idx="1200">
                  <c:v>1.6664500000000035</c:v>
                </c:pt>
                <c:pt idx="1201">
                  <c:v>1.667838708333337</c:v>
                </c:pt>
                <c:pt idx="1202">
                  <c:v>1.6692274166666701</c:v>
                </c:pt>
                <c:pt idx="1203">
                  <c:v>1.6706161250000036</c:v>
                </c:pt>
                <c:pt idx="1204">
                  <c:v>1.6720048333333368</c:v>
                </c:pt>
                <c:pt idx="1205">
                  <c:v>1.6733935416666703</c:v>
                </c:pt>
                <c:pt idx="1206">
                  <c:v>1.6747822500000034</c:v>
                </c:pt>
                <c:pt idx="1207">
                  <c:v>1.6761709583333368</c:v>
                </c:pt>
                <c:pt idx="1208">
                  <c:v>1.6775596666666699</c:v>
                </c:pt>
                <c:pt idx="1209">
                  <c:v>1.6789483750000034</c:v>
                </c:pt>
                <c:pt idx="1210">
                  <c:v>1.6803370833333369</c:v>
                </c:pt>
                <c:pt idx="1211">
                  <c:v>1.6817257916666701</c:v>
                </c:pt>
                <c:pt idx="1212">
                  <c:v>1.6831145000000036</c:v>
                </c:pt>
                <c:pt idx="1213">
                  <c:v>1.6845032083333367</c:v>
                </c:pt>
                <c:pt idx="1214">
                  <c:v>1.6858919166666702</c:v>
                </c:pt>
                <c:pt idx="1215">
                  <c:v>1.6872806250000034</c:v>
                </c:pt>
                <c:pt idx="1216">
                  <c:v>1.6886693333333369</c:v>
                </c:pt>
                <c:pt idx="1217">
                  <c:v>1.69005804166667</c:v>
                </c:pt>
                <c:pt idx="1218">
                  <c:v>1.6914467500000034</c:v>
                </c:pt>
                <c:pt idx="1219">
                  <c:v>1.6928354583333369</c:v>
                </c:pt>
                <c:pt idx="1220">
                  <c:v>1.69422416666667</c:v>
                </c:pt>
                <c:pt idx="1221">
                  <c:v>1.6956128750000037</c:v>
                </c:pt>
                <c:pt idx="1222">
                  <c:v>1.6970015833333367</c:v>
                </c:pt>
                <c:pt idx="1223">
                  <c:v>1.6983902916666702</c:v>
                </c:pt>
                <c:pt idx="1224">
                  <c:v>1.6997790000000035</c:v>
                </c:pt>
                <c:pt idx="1225">
                  <c:v>1.701167708333337</c:v>
                </c:pt>
                <c:pt idx="1226">
                  <c:v>1.70255641666667</c:v>
                </c:pt>
                <c:pt idx="1227">
                  <c:v>1.7039451250000035</c:v>
                </c:pt>
                <c:pt idx="1228">
                  <c:v>1.705333833333337</c:v>
                </c:pt>
                <c:pt idx="1229">
                  <c:v>1.70672254166667</c:v>
                </c:pt>
                <c:pt idx="1230">
                  <c:v>1.7081112500000035</c:v>
                </c:pt>
                <c:pt idx="1231">
                  <c:v>1.7094999583333368</c:v>
                </c:pt>
                <c:pt idx="1232">
                  <c:v>1.7108886666666703</c:v>
                </c:pt>
                <c:pt idx="1233">
                  <c:v>1.7122773750000033</c:v>
                </c:pt>
                <c:pt idx="1234">
                  <c:v>1.7136660833333368</c:v>
                </c:pt>
                <c:pt idx="1235">
                  <c:v>1.7150547916666701</c:v>
                </c:pt>
                <c:pt idx="1236">
                  <c:v>1.7164435000000036</c:v>
                </c:pt>
                <c:pt idx="1237">
                  <c:v>1.7178322083333371</c:v>
                </c:pt>
                <c:pt idx="1238">
                  <c:v>1.7192209166666701</c:v>
                </c:pt>
                <c:pt idx="1239">
                  <c:v>1.7206096250000036</c:v>
                </c:pt>
                <c:pt idx="1240">
                  <c:v>1.7219983333333369</c:v>
                </c:pt>
                <c:pt idx="1241">
                  <c:v>1.7233870416666701</c:v>
                </c:pt>
                <c:pt idx="1242">
                  <c:v>1.7247757500000034</c:v>
                </c:pt>
                <c:pt idx="1243">
                  <c:v>1.7261644583333369</c:v>
                </c:pt>
                <c:pt idx="1244">
                  <c:v>1.7275531666666699</c:v>
                </c:pt>
                <c:pt idx="1245">
                  <c:v>1.7289418750000034</c:v>
                </c:pt>
                <c:pt idx="1246">
                  <c:v>1.7303305833333369</c:v>
                </c:pt>
                <c:pt idx="1247">
                  <c:v>1.7317192916666702</c:v>
                </c:pt>
                <c:pt idx="1248">
                  <c:v>1.7331080000000036</c:v>
                </c:pt>
                <c:pt idx="1249">
                  <c:v>1.7344967083333367</c:v>
                </c:pt>
                <c:pt idx="1250">
                  <c:v>1.7358854166666702</c:v>
                </c:pt>
                <c:pt idx="1251">
                  <c:v>1.7372741250000034</c:v>
                </c:pt>
                <c:pt idx="1252">
                  <c:v>1.7386628333333369</c:v>
                </c:pt>
                <c:pt idx="1253">
                  <c:v>1.74005154166667</c:v>
                </c:pt>
                <c:pt idx="1254">
                  <c:v>1.7414402500000035</c:v>
                </c:pt>
                <c:pt idx="1255">
                  <c:v>1.742828958333337</c:v>
                </c:pt>
                <c:pt idx="1256">
                  <c:v>1.74421766666667</c:v>
                </c:pt>
                <c:pt idx="1257">
                  <c:v>1.7456063750000035</c:v>
                </c:pt>
                <c:pt idx="1258">
                  <c:v>1.7469950833333368</c:v>
                </c:pt>
                <c:pt idx="1259">
                  <c:v>1.7483837916666702</c:v>
                </c:pt>
                <c:pt idx="1260">
                  <c:v>1.7497725000000033</c:v>
                </c:pt>
                <c:pt idx="1261">
                  <c:v>1.7511612083333368</c:v>
                </c:pt>
                <c:pt idx="1262">
                  <c:v>1.75254991666667</c:v>
                </c:pt>
                <c:pt idx="1263">
                  <c:v>1.7539386250000035</c:v>
                </c:pt>
                <c:pt idx="1264">
                  <c:v>1.755327333333337</c:v>
                </c:pt>
                <c:pt idx="1265">
                  <c:v>1.7567160416666701</c:v>
                </c:pt>
                <c:pt idx="1266">
                  <c:v>1.7581047500000035</c:v>
                </c:pt>
                <c:pt idx="1267">
                  <c:v>1.7594934583333366</c:v>
                </c:pt>
                <c:pt idx="1268">
                  <c:v>1.7608821666666701</c:v>
                </c:pt>
                <c:pt idx="1269">
                  <c:v>1.7622708750000033</c:v>
                </c:pt>
                <c:pt idx="1270">
                  <c:v>1.7636595833333368</c:v>
                </c:pt>
                <c:pt idx="1271">
                  <c:v>1.7650482916666699</c:v>
                </c:pt>
                <c:pt idx="1272">
                  <c:v>1.7664370000000034</c:v>
                </c:pt>
                <c:pt idx="1273">
                  <c:v>1.7678257083333371</c:v>
                </c:pt>
                <c:pt idx="1274">
                  <c:v>1.7692144166666701</c:v>
                </c:pt>
                <c:pt idx="1275">
                  <c:v>1.7706031250000032</c:v>
                </c:pt>
                <c:pt idx="1276">
                  <c:v>1.7719918333333371</c:v>
                </c:pt>
                <c:pt idx="1277">
                  <c:v>1.7733805416666701</c:v>
                </c:pt>
                <c:pt idx="1278">
                  <c:v>1.774769250000003</c:v>
                </c:pt>
                <c:pt idx="1279">
                  <c:v>1.7761579583333371</c:v>
                </c:pt>
                <c:pt idx="1280">
                  <c:v>1.7775466666666702</c:v>
                </c:pt>
                <c:pt idx="1281">
                  <c:v>1.778935375000003</c:v>
                </c:pt>
                <c:pt idx="1282">
                  <c:v>1.7803240833333371</c:v>
                </c:pt>
                <c:pt idx="1283">
                  <c:v>1.7817127916666702</c:v>
                </c:pt>
                <c:pt idx="1284">
                  <c:v>1.783101500000003</c:v>
                </c:pt>
                <c:pt idx="1285">
                  <c:v>1.7844902083333372</c:v>
                </c:pt>
                <c:pt idx="1286">
                  <c:v>1.78587891666667</c:v>
                </c:pt>
                <c:pt idx="1287">
                  <c:v>1.787267625000003</c:v>
                </c:pt>
                <c:pt idx="1288">
                  <c:v>1.788656333333337</c:v>
                </c:pt>
                <c:pt idx="1289">
                  <c:v>1.79004504166667</c:v>
                </c:pt>
                <c:pt idx="1290">
                  <c:v>1.791433750000003</c:v>
                </c:pt>
                <c:pt idx="1291">
                  <c:v>1.792822458333337</c:v>
                </c:pt>
                <c:pt idx="1292">
                  <c:v>1.79421116666667</c:v>
                </c:pt>
                <c:pt idx="1293">
                  <c:v>1.7955998750000042</c:v>
                </c:pt>
                <c:pt idx="1294">
                  <c:v>1.796988583333337</c:v>
                </c:pt>
                <c:pt idx="1295">
                  <c:v>1.79837729166667</c:v>
                </c:pt>
                <c:pt idx="1296">
                  <c:v>1.7997660000000031</c:v>
                </c:pt>
                <c:pt idx="1297">
                  <c:v>1.801154708333337</c:v>
                </c:pt>
                <c:pt idx="1298">
                  <c:v>1.8025434166666701</c:v>
                </c:pt>
                <c:pt idx="1299">
                  <c:v>1.8039321250000031</c:v>
                </c:pt>
                <c:pt idx="1300">
                  <c:v>1.805320833333337</c:v>
                </c:pt>
                <c:pt idx="1301">
                  <c:v>1.8067095416666701</c:v>
                </c:pt>
                <c:pt idx="1302">
                  <c:v>1.8080982500000031</c:v>
                </c:pt>
                <c:pt idx="1303">
                  <c:v>1.8094869583333371</c:v>
                </c:pt>
                <c:pt idx="1304">
                  <c:v>1.8108756666666701</c:v>
                </c:pt>
                <c:pt idx="1305">
                  <c:v>1.8122643750000031</c:v>
                </c:pt>
                <c:pt idx="1306">
                  <c:v>1.8136530833333371</c:v>
                </c:pt>
                <c:pt idx="1307">
                  <c:v>1.8150417916666701</c:v>
                </c:pt>
                <c:pt idx="1308">
                  <c:v>1.8164305000000032</c:v>
                </c:pt>
                <c:pt idx="1309">
                  <c:v>1.8178192083333371</c:v>
                </c:pt>
                <c:pt idx="1310">
                  <c:v>1.8192079166666701</c:v>
                </c:pt>
                <c:pt idx="1311">
                  <c:v>1.820596625000003</c:v>
                </c:pt>
                <c:pt idx="1312">
                  <c:v>1.8219853333333371</c:v>
                </c:pt>
                <c:pt idx="1313">
                  <c:v>1.8233740416666702</c:v>
                </c:pt>
                <c:pt idx="1314">
                  <c:v>1.824762750000003</c:v>
                </c:pt>
                <c:pt idx="1315">
                  <c:v>1.8261514583333371</c:v>
                </c:pt>
                <c:pt idx="1316">
                  <c:v>1.8275401666666702</c:v>
                </c:pt>
                <c:pt idx="1317">
                  <c:v>1.828928875000003</c:v>
                </c:pt>
                <c:pt idx="1318">
                  <c:v>1.8303175833333372</c:v>
                </c:pt>
                <c:pt idx="1319">
                  <c:v>1.83170629166667</c:v>
                </c:pt>
                <c:pt idx="1320">
                  <c:v>1.833095000000003</c:v>
                </c:pt>
                <c:pt idx="1321">
                  <c:v>1.834483708333337</c:v>
                </c:pt>
                <c:pt idx="1322">
                  <c:v>1.83587241666667</c:v>
                </c:pt>
                <c:pt idx="1323">
                  <c:v>1.837261125000003</c:v>
                </c:pt>
                <c:pt idx="1324">
                  <c:v>1.838649833333337</c:v>
                </c:pt>
                <c:pt idx="1325">
                  <c:v>1.84003854166667</c:v>
                </c:pt>
                <c:pt idx="1326">
                  <c:v>1.8414272500000031</c:v>
                </c:pt>
                <c:pt idx="1327">
                  <c:v>1.842815958333337</c:v>
                </c:pt>
                <c:pt idx="1328">
                  <c:v>1.84420466666667</c:v>
                </c:pt>
                <c:pt idx="1329">
                  <c:v>1.8455933750000031</c:v>
                </c:pt>
                <c:pt idx="1330">
                  <c:v>1.846982083333337</c:v>
                </c:pt>
                <c:pt idx="1331">
                  <c:v>1.8483707916666701</c:v>
                </c:pt>
                <c:pt idx="1332">
                  <c:v>1.8497595000000031</c:v>
                </c:pt>
                <c:pt idx="1333">
                  <c:v>1.851148208333337</c:v>
                </c:pt>
                <c:pt idx="1334">
                  <c:v>1.8525369166666701</c:v>
                </c:pt>
                <c:pt idx="1335">
                  <c:v>1.8539256250000031</c:v>
                </c:pt>
                <c:pt idx="1336">
                  <c:v>1.8553143333333371</c:v>
                </c:pt>
                <c:pt idx="1337">
                  <c:v>1.8567030416666701</c:v>
                </c:pt>
                <c:pt idx="1338">
                  <c:v>1.8580917500000032</c:v>
                </c:pt>
                <c:pt idx="1339">
                  <c:v>1.8594804583333371</c:v>
                </c:pt>
                <c:pt idx="1340">
                  <c:v>1.8608691666666701</c:v>
                </c:pt>
                <c:pt idx="1341">
                  <c:v>1.8622578750000032</c:v>
                </c:pt>
                <c:pt idx="1342">
                  <c:v>1.8636465833333371</c:v>
                </c:pt>
                <c:pt idx="1343">
                  <c:v>1.8650352916666701</c:v>
                </c:pt>
                <c:pt idx="1344">
                  <c:v>1.866424000000003</c:v>
                </c:pt>
                <c:pt idx="1345">
                  <c:v>1.8678127083333371</c:v>
                </c:pt>
                <c:pt idx="1346">
                  <c:v>1.8692014166666702</c:v>
                </c:pt>
                <c:pt idx="1347">
                  <c:v>1.870590125000003</c:v>
                </c:pt>
                <c:pt idx="1348">
                  <c:v>1.8719788333333371</c:v>
                </c:pt>
                <c:pt idx="1349">
                  <c:v>1.8733675416666702</c:v>
                </c:pt>
                <c:pt idx="1350">
                  <c:v>1.874756250000003</c:v>
                </c:pt>
                <c:pt idx="1351">
                  <c:v>1.8761449583333372</c:v>
                </c:pt>
                <c:pt idx="1352">
                  <c:v>1.87753366666667</c:v>
                </c:pt>
                <c:pt idx="1353">
                  <c:v>1.878922375000003</c:v>
                </c:pt>
                <c:pt idx="1354">
                  <c:v>1.880311083333337</c:v>
                </c:pt>
                <c:pt idx="1355">
                  <c:v>1.88169979166667</c:v>
                </c:pt>
                <c:pt idx="1356">
                  <c:v>1.8830885000000031</c:v>
                </c:pt>
                <c:pt idx="1357">
                  <c:v>1.884477208333337</c:v>
                </c:pt>
                <c:pt idx="1358">
                  <c:v>1.88586591666667</c:v>
                </c:pt>
                <c:pt idx="1359">
                  <c:v>1.8872546250000031</c:v>
                </c:pt>
                <c:pt idx="1360">
                  <c:v>1.888643333333337</c:v>
                </c:pt>
                <c:pt idx="1361">
                  <c:v>1.89003204166667</c:v>
                </c:pt>
                <c:pt idx="1362">
                  <c:v>1.8914207500000031</c:v>
                </c:pt>
                <c:pt idx="1363">
                  <c:v>1.892809458333337</c:v>
                </c:pt>
                <c:pt idx="1364">
                  <c:v>1.8941981666666701</c:v>
                </c:pt>
                <c:pt idx="1365">
                  <c:v>1.8955868750000031</c:v>
                </c:pt>
                <c:pt idx="1366">
                  <c:v>1.896975583333337</c:v>
                </c:pt>
                <c:pt idx="1367">
                  <c:v>1.8983642916666701</c:v>
                </c:pt>
                <c:pt idx="1368">
                  <c:v>1.8997530000000031</c:v>
                </c:pt>
                <c:pt idx="1369">
                  <c:v>1.9011417083333371</c:v>
                </c:pt>
                <c:pt idx="1370">
                  <c:v>1.9025304166666701</c:v>
                </c:pt>
                <c:pt idx="1371">
                  <c:v>1.9039191250000032</c:v>
                </c:pt>
                <c:pt idx="1372">
                  <c:v>1.9053078333333371</c:v>
                </c:pt>
                <c:pt idx="1373">
                  <c:v>1.9066965416666701</c:v>
                </c:pt>
                <c:pt idx="1374">
                  <c:v>1.9080852500000032</c:v>
                </c:pt>
                <c:pt idx="1375">
                  <c:v>1.9094739583333371</c:v>
                </c:pt>
                <c:pt idx="1376">
                  <c:v>1.9108626666666702</c:v>
                </c:pt>
                <c:pt idx="1377">
                  <c:v>1.912251375000003</c:v>
                </c:pt>
                <c:pt idx="1378">
                  <c:v>1.9136400833333371</c:v>
                </c:pt>
                <c:pt idx="1379">
                  <c:v>1.9150287916666699</c:v>
                </c:pt>
                <c:pt idx="1380">
                  <c:v>1.916417500000003</c:v>
                </c:pt>
                <c:pt idx="1381">
                  <c:v>1.9178062083333371</c:v>
                </c:pt>
                <c:pt idx="1382">
                  <c:v>1.9191949166666702</c:v>
                </c:pt>
                <c:pt idx="1383">
                  <c:v>1.920583625000003</c:v>
                </c:pt>
                <c:pt idx="1384">
                  <c:v>1.9219723333333372</c:v>
                </c:pt>
                <c:pt idx="1385">
                  <c:v>1.92336104166667</c:v>
                </c:pt>
                <c:pt idx="1386">
                  <c:v>1.9247497500000041</c:v>
                </c:pt>
                <c:pt idx="1387">
                  <c:v>1.926138458333337</c:v>
                </c:pt>
                <c:pt idx="1388">
                  <c:v>1.92752716666667</c:v>
                </c:pt>
                <c:pt idx="1389">
                  <c:v>1.9289158750000031</c:v>
                </c:pt>
                <c:pt idx="1390">
                  <c:v>1.9303045833333372</c:v>
                </c:pt>
                <c:pt idx="1391">
                  <c:v>1.93169329166667</c:v>
                </c:pt>
                <c:pt idx="1392">
                  <c:v>1.9330820000000031</c:v>
                </c:pt>
                <c:pt idx="1393">
                  <c:v>1.934470708333337</c:v>
                </c:pt>
                <c:pt idx="1394">
                  <c:v>1.9358594166666701</c:v>
                </c:pt>
                <c:pt idx="1395">
                  <c:v>1.937248125000004</c:v>
                </c:pt>
                <c:pt idx="1396">
                  <c:v>1.938636833333337</c:v>
                </c:pt>
                <c:pt idx="1397">
                  <c:v>1.9400255416666701</c:v>
                </c:pt>
                <c:pt idx="1398">
                  <c:v>1.9414142500000031</c:v>
                </c:pt>
                <c:pt idx="1399">
                  <c:v>1.942802958333337</c:v>
                </c:pt>
                <c:pt idx="1400">
                  <c:v>1.9441916666666701</c:v>
                </c:pt>
                <c:pt idx="1401">
                  <c:v>1.9455803750000031</c:v>
                </c:pt>
                <c:pt idx="1402">
                  <c:v>1.9469690833333371</c:v>
                </c:pt>
                <c:pt idx="1403">
                  <c:v>1.9483577916666701</c:v>
                </c:pt>
                <c:pt idx="1404">
                  <c:v>1.949746500000004</c:v>
                </c:pt>
                <c:pt idx="1405">
                  <c:v>1.9511352083333371</c:v>
                </c:pt>
                <c:pt idx="1406">
                  <c:v>1.9525239166666701</c:v>
                </c:pt>
                <c:pt idx="1407">
                  <c:v>1.9539126250000032</c:v>
                </c:pt>
                <c:pt idx="1408">
                  <c:v>1.9553013333333371</c:v>
                </c:pt>
                <c:pt idx="1409">
                  <c:v>1.9566900416666702</c:v>
                </c:pt>
                <c:pt idx="1410">
                  <c:v>1.958078750000003</c:v>
                </c:pt>
                <c:pt idx="1411">
                  <c:v>1.9594674583333371</c:v>
                </c:pt>
                <c:pt idx="1412">
                  <c:v>1.96085616666667</c:v>
                </c:pt>
                <c:pt idx="1413">
                  <c:v>1.9622448750000041</c:v>
                </c:pt>
                <c:pt idx="1414">
                  <c:v>1.9636335833333372</c:v>
                </c:pt>
                <c:pt idx="1415">
                  <c:v>1.9650222916666702</c:v>
                </c:pt>
                <c:pt idx="1416">
                  <c:v>1.966411000000003</c:v>
                </c:pt>
                <c:pt idx="1417">
                  <c:v>1.9677997083333372</c:v>
                </c:pt>
                <c:pt idx="1418">
                  <c:v>1.96918841666667</c:v>
                </c:pt>
                <c:pt idx="1419">
                  <c:v>1.970577125000003</c:v>
                </c:pt>
                <c:pt idx="1420">
                  <c:v>1.971965833333337</c:v>
                </c:pt>
                <c:pt idx="1421">
                  <c:v>1.97335454166667</c:v>
                </c:pt>
                <c:pt idx="1422">
                  <c:v>1.9747432500000039</c:v>
                </c:pt>
                <c:pt idx="1423">
                  <c:v>1.976131958333337</c:v>
                </c:pt>
                <c:pt idx="1424">
                  <c:v>1.97752066666667</c:v>
                </c:pt>
                <c:pt idx="1425">
                  <c:v>1.9789093750000031</c:v>
                </c:pt>
                <c:pt idx="1426">
                  <c:v>1.980298083333337</c:v>
                </c:pt>
                <c:pt idx="1427">
                  <c:v>1.9816867916666701</c:v>
                </c:pt>
                <c:pt idx="1428">
                  <c:v>1.9830755000000031</c:v>
                </c:pt>
                <c:pt idx="1429">
                  <c:v>1.984464208333337</c:v>
                </c:pt>
                <c:pt idx="1430">
                  <c:v>1.9858529166666701</c:v>
                </c:pt>
                <c:pt idx="1431">
                  <c:v>1.987241625000004</c:v>
                </c:pt>
                <c:pt idx="1432">
                  <c:v>1.9886303333333371</c:v>
                </c:pt>
                <c:pt idx="1433">
                  <c:v>1.9900190416666701</c:v>
                </c:pt>
                <c:pt idx="1434">
                  <c:v>1.9914077500000031</c:v>
                </c:pt>
                <c:pt idx="1435">
                  <c:v>1.9927964583333371</c:v>
                </c:pt>
                <c:pt idx="1436">
                  <c:v>1.9941851666666701</c:v>
                </c:pt>
                <c:pt idx="1437">
                  <c:v>1.9955738750000029</c:v>
                </c:pt>
                <c:pt idx="1438">
                  <c:v>1.9969625833333371</c:v>
                </c:pt>
                <c:pt idx="1439">
                  <c:v>1.9983512916666701</c:v>
                </c:pt>
                <c:pt idx="1440">
                  <c:v>1.9997400000000041</c:v>
                </c:pt>
                <c:pt idx="1441">
                  <c:v>2.0011287083333369</c:v>
                </c:pt>
                <c:pt idx="1442">
                  <c:v>2.0025174166666702</c:v>
                </c:pt>
                <c:pt idx="1443">
                  <c:v>2.003906125000003</c:v>
                </c:pt>
                <c:pt idx="1444">
                  <c:v>2.0052948333333371</c:v>
                </c:pt>
                <c:pt idx="1445">
                  <c:v>2.00668354166667</c:v>
                </c:pt>
                <c:pt idx="1446">
                  <c:v>2.0080722500000032</c:v>
                </c:pt>
                <c:pt idx="1447">
                  <c:v>2.0094609583333369</c:v>
                </c:pt>
                <c:pt idx="1448">
                  <c:v>2.0108496666666702</c:v>
                </c:pt>
                <c:pt idx="1449">
                  <c:v>2.0122383750000039</c:v>
                </c:pt>
                <c:pt idx="1450">
                  <c:v>2.0136270833333372</c:v>
                </c:pt>
                <c:pt idx="1451">
                  <c:v>2.01501579166667</c:v>
                </c:pt>
                <c:pt idx="1452">
                  <c:v>2.0164045000000033</c:v>
                </c:pt>
                <c:pt idx="1453">
                  <c:v>2.017793208333337</c:v>
                </c:pt>
                <c:pt idx="1454">
                  <c:v>2.0191819166666702</c:v>
                </c:pt>
                <c:pt idx="1455">
                  <c:v>2.0205706250000031</c:v>
                </c:pt>
                <c:pt idx="1456">
                  <c:v>2.0219593333333372</c:v>
                </c:pt>
                <c:pt idx="1457">
                  <c:v>2.02334804166667</c:v>
                </c:pt>
                <c:pt idx="1458">
                  <c:v>2.0247367500000042</c:v>
                </c:pt>
                <c:pt idx="1459">
                  <c:v>2.026125458333337</c:v>
                </c:pt>
                <c:pt idx="1460">
                  <c:v>2.0275141666666698</c:v>
                </c:pt>
                <c:pt idx="1461">
                  <c:v>2.0289028750000031</c:v>
                </c:pt>
                <c:pt idx="1462">
                  <c:v>2.0302915833333373</c:v>
                </c:pt>
                <c:pt idx="1463">
                  <c:v>2.0316802916666701</c:v>
                </c:pt>
                <c:pt idx="1464">
                  <c:v>2.0330690000000029</c:v>
                </c:pt>
                <c:pt idx="1465">
                  <c:v>2.0344577083333371</c:v>
                </c:pt>
                <c:pt idx="1466">
                  <c:v>2.0358464166666699</c:v>
                </c:pt>
                <c:pt idx="1467">
                  <c:v>2.037235125000004</c:v>
                </c:pt>
                <c:pt idx="1468">
                  <c:v>2.0386238333333369</c:v>
                </c:pt>
                <c:pt idx="1469">
                  <c:v>2.0400125416666701</c:v>
                </c:pt>
                <c:pt idx="1470">
                  <c:v>2.0414012500000029</c:v>
                </c:pt>
                <c:pt idx="1471">
                  <c:v>2.0427899583333371</c:v>
                </c:pt>
                <c:pt idx="1472">
                  <c:v>2.0441786666666699</c:v>
                </c:pt>
                <c:pt idx="1473">
                  <c:v>2.0455673750000032</c:v>
                </c:pt>
                <c:pt idx="1474">
                  <c:v>2.0469560833333369</c:v>
                </c:pt>
                <c:pt idx="1475">
                  <c:v>2.0483447916666702</c:v>
                </c:pt>
                <c:pt idx="1476">
                  <c:v>2.0497335000000039</c:v>
                </c:pt>
                <c:pt idx="1477">
                  <c:v>2.0511222083333371</c:v>
                </c:pt>
                <c:pt idx="1478">
                  <c:v>2.05251091666667</c:v>
                </c:pt>
                <c:pt idx="1479">
                  <c:v>2.0538996250000032</c:v>
                </c:pt>
                <c:pt idx="1480">
                  <c:v>2.0552883333333369</c:v>
                </c:pt>
                <c:pt idx="1481">
                  <c:v>2.0566770416666702</c:v>
                </c:pt>
                <c:pt idx="1482">
                  <c:v>2.058065750000003</c:v>
                </c:pt>
                <c:pt idx="1483">
                  <c:v>2.0594544583333372</c:v>
                </c:pt>
                <c:pt idx="1484">
                  <c:v>2.06084316666667</c:v>
                </c:pt>
                <c:pt idx="1485">
                  <c:v>2.0622318750000042</c:v>
                </c:pt>
                <c:pt idx="1486">
                  <c:v>2.063620583333337</c:v>
                </c:pt>
                <c:pt idx="1487">
                  <c:v>2.0650092916666702</c:v>
                </c:pt>
                <c:pt idx="1488">
                  <c:v>2.0663980000000031</c:v>
                </c:pt>
                <c:pt idx="1489">
                  <c:v>2.0677867083333372</c:v>
                </c:pt>
                <c:pt idx="1490">
                  <c:v>2.06917541666667</c:v>
                </c:pt>
                <c:pt idx="1491">
                  <c:v>2.0705641250000033</c:v>
                </c:pt>
                <c:pt idx="1492">
                  <c:v>2.071952833333337</c:v>
                </c:pt>
                <c:pt idx="1493">
                  <c:v>2.0733415416666698</c:v>
                </c:pt>
                <c:pt idx="1494">
                  <c:v>2.074730250000004</c:v>
                </c:pt>
                <c:pt idx="1495">
                  <c:v>2.0761189583333373</c:v>
                </c:pt>
                <c:pt idx="1496">
                  <c:v>2.0775076666666701</c:v>
                </c:pt>
                <c:pt idx="1497">
                  <c:v>2.0788963750000029</c:v>
                </c:pt>
                <c:pt idx="1498">
                  <c:v>2.0802850833333371</c:v>
                </c:pt>
                <c:pt idx="1499">
                  <c:v>2.0816737916666699</c:v>
                </c:pt>
                <c:pt idx="1500">
                  <c:v>2.0830625000000031</c:v>
                </c:pt>
                <c:pt idx="1501">
                  <c:v>2.0844512083333369</c:v>
                </c:pt>
                <c:pt idx="1502">
                  <c:v>2.0858399166666701</c:v>
                </c:pt>
                <c:pt idx="1503">
                  <c:v>2.0872286250000043</c:v>
                </c:pt>
                <c:pt idx="1504">
                  <c:v>2.0886173333333371</c:v>
                </c:pt>
                <c:pt idx="1505">
                  <c:v>2.0900060416666699</c:v>
                </c:pt>
                <c:pt idx="1506">
                  <c:v>2.0913947500000032</c:v>
                </c:pt>
                <c:pt idx="1507">
                  <c:v>2.0927834583333369</c:v>
                </c:pt>
                <c:pt idx="1508">
                  <c:v>2.0941721666666702</c:v>
                </c:pt>
                <c:pt idx="1509">
                  <c:v>2.095560875000003</c:v>
                </c:pt>
                <c:pt idx="1510">
                  <c:v>2.0969495833333371</c:v>
                </c:pt>
                <c:pt idx="1511">
                  <c:v>2.09833829166667</c:v>
                </c:pt>
                <c:pt idx="1512">
                  <c:v>2.0997270000000041</c:v>
                </c:pt>
                <c:pt idx="1513">
                  <c:v>2.1011157083333369</c:v>
                </c:pt>
                <c:pt idx="1514">
                  <c:v>2.1025044166666702</c:v>
                </c:pt>
                <c:pt idx="1515">
                  <c:v>2.103893125000003</c:v>
                </c:pt>
                <c:pt idx="1516">
                  <c:v>2.1052818333333372</c:v>
                </c:pt>
                <c:pt idx="1517">
                  <c:v>2.10667054166667</c:v>
                </c:pt>
                <c:pt idx="1518">
                  <c:v>2.1080592500000028</c:v>
                </c:pt>
                <c:pt idx="1519">
                  <c:v>2.109447958333337</c:v>
                </c:pt>
                <c:pt idx="1520">
                  <c:v>2.1108366666666702</c:v>
                </c:pt>
                <c:pt idx="1521">
                  <c:v>2.112225375000004</c:v>
                </c:pt>
                <c:pt idx="1522">
                  <c:v>2.1136140833333372</c:v>
                </c:pt>
                <c:pt idx="1523">
                  <c:v>2.11500279166667</c:v>
                </c:pt>
                <c:pt idx="1524">
                  <c:v>2.1163915000000033</c:v>
                </c:pt>
                <c:pt idx="1525">
                  <c:v>2.117780208333337</c:v>
                </c:pt>
                <c:pt idx="1526">
                  <c:v>2.1191689166666698</c:v>
                </c:pt>
                <c:pt idx="1527">
                  <c:v>2.1205576250000031</c:v>
                </c:pt>
                <c:pt idx="1528">
                  <c:v>2.1219463333333373</c:v>
                </c:pt>
                <c:pt idx="1529">
                  <c:v>2.1233350416666701</c:v>
                </c:pt>
                <c:pt idx="1530">
                  <c:v>2.1247237500000042</c:v>
                </c:pt>
                <c:pt idx="1531">
                  <c:v>2.1261124583333371</c:v>
                </c:pt>
                <c:pt idx="1532">
                  <c:v>2.1275011666666699</c:v>
                </c:pt>
                <c:pt idx="1533">
                  <c:v>2.1288898750000032</c:v>
                </c:pt>
                <c:pt idx="1534">
                  <c:v>2.1302785833333369</c:v>
                </c:pt>
                <c:pt idx="1535">
                  <c:v>2.1316672916666701</c:v>
                </c:pt>
                <c:pt idx="1536">
                  <c:v>2.1330560000000029</c:v>
                </c:pt>
                <c:pt idx="1537">
                  <c:v>2.1344447083333371</c:v>
                </c:pt>
                <c:pt idx="1538">
                  <c:v>2.1358334166666699</c:v>
                </c:pt>
                <c:pt idx="1539">
                  <c:v>2.1372221250000041</c:v>
                </c:pt>
                <c:pt idx="1540">
                  <c:v>2.1386108333333369</c:v>
                </c:pt>
                <c:pt idx="1541">
                  <c:v>2.1399995416666702</c:v>
                </c:pt>
                <c:pt idx="1542">
                  <c:v>2.141388250000003</c:v>
                </c:pt>
                <c:pt idx="1543">
                  <c:v>2.1427769583333371</c:v>
                </c:pt>
                <c:pt idx="1544">
                  <c:v>2.14416566666667</c:v>
                </c:pt>
                <c:pt idx="1545">
                  <c:v>2.1455543750000032</c:v>
                </c:pt>
                <c:pt idx="1546">
                  <c:v>2.1469430833333369</c:v>
                </c:pt>
                <c:pt idx="1547">
                  <c:v>2.1483317916666702</c:v>
                </c:pt>
                <c:pt idx="1548">
                  <c:v>2.1497205000000039</c:v>
                </c:pt>
                <c:pt idx="1549">
                  <c:v>2.1511092083333372</c:v>
                </c:pt>
                <c:pt idx="1550">
                  <c:v>2.15249791666667</c:v>
                </c:pt>
                <c:pt idx="1551">
                  <c:v>2.1538866250000028</c:v>
                </c:pt>
                <c:pt idx="1552">
                  <c:v>2.155275333333337</c:v>
                </c:pt>
                <c:pt idx="1553">
                  <c:v>2.1566640416666703</c:v>
                </c:pt>
                <c:pt idx="1554">
                  <c:v>2.1580527500000031</c:v>
                </c:pt>
                <c:pt idx="1555">
                  <c:v>2.1594414583333372</c:v>
                </c:pt>
                <c:pt idx="1556">
                  <c:v>2.16083016666667</c:v>
                </c:pt>
                <c:pt idx="1557">
                  <c:v>2.1622188750000042</c:v>
                </c:pt>
                <c:pt idx="1558">
                  <c:v>2.163607583333337</c:v>
                </c:pt>
                <c:pt idx="1559">
                  <c:v>2.1649962916666698</c:v>
                </c:pt>
                <c:pt idx="1560">
                  <c:v>2.1663850000000031</c:v>
                </c:pt>
                <c:pt idx="1561">
                  <c:v>2.1677737083333373</c:v>
                </c:pt>
                <c:pt idx="1562">
                  <c:v>2.1691624166666701</c:v>
                </c:pt>
                <c:pt idx="1563">
                  <c:v>2.1705511250000029</c:v>
                </c:pt>
                <c:pt idx="1564">
                  <c:v>2.1719398333333371</c:v>
                </c:pt>
                <c:pt idx="1565">
                  <c:v>2.1733285416666703</c:v>
                </c:pt>
                <c:pt idx="1566">
                  <c:v>2.174717250000004</c:v>
                </c:pt>
                <c:pt idx="1567">
                  <c:v>2.1761059583333369</c:v>
                </c:pt>
                <c:pt idx="1568">
                  <c:v>2.1774946666666701</c:v>
                </c:pt>
                <c:pt idx="1569">
                  <c:v>2.178883375000003</c:v>
                </c:pt>
                <c:pt idx="1570">
                  <c:v>2.1802720833333371</c:v>
                </c:pt>
                <c:pt idx="1571">
                  <c:v>2.1816607916666699</c:v>
                </c:pt>
                <c:pt idx="1572">
                  <c:v>2.1830495000000032</c:v>
                </c:pt>
                <c:pt idx="1573">
                  <c:v>2.1844382083333369</c:v>
                </c:pt>
                <c:pt idx="1574">
                  <c:v>2.1858269166666702</c:v>
                </c:pt>
                <c:pt idx="1575">
                  <c:v>2.1872156250000039</c:v>
                </c:pt>
                <c:pt idx="1576">
                  <c:v>2.1886043333333371</c:v>
                </c:pt>
                <c:pt idx="1577">
                  <c:v>2.18999304166667</c:v>
                </c:pt>
                <c:pt idx="1578">
                  <c:v>2.1913817500000032</c:v>
                </c:pt>
                <c:pt idx="1579">
                  <c:v>2.1927704583333369</c:v>
                </c:pt>
                <c:pt idx="1580">
                  <c:v>2.1941591666666702</c:v>
                </c:pt>
                <c:pt idx="1581">
                  <c:v>2.195547875000003</c:v>
                </c:pt>
                <c:pt idx="1582">
                  <c:v>2.1969365833333372</c:v>
                </c:pt>
                <c:pt idx="1583">
                  <c:v>2.19832529166667</c:v>
                </c:pt>
                <c:pt idx="1584">
                  <c:v>2.1997140000000042</c:v>
                </c:pt>
                <c:pt idx="1585">
                  <c:v>2.201102708333337</c:v>
                </c:pt>
                <c:pt idx="1586">
                  <c:v>2.2024914166666703</c:v>
                </c:pt>
                <c:pt idx="1587">
                  <c:v>2.2038801250000031</c:v>
                </c:pt>
                <c:pt idx="1588">
                  <c:v>2.2052688333333372</c:v>
                </c:pt>
                <c:pt idx="1589">
                  <c:v>2.2066575416666701</c:v>
                </c:pt>
                <c:pt idx="1590">
                  <c:v>2.2080462500000033</c:v>
                </c:pt>
                <c:pt idx="1591">
                  <c:v>2.209434958333337</c:v>
                </c:pt>
                <c:pt idx="1592">
                  <c:v>2.2108236666666699</c:v>
                </c:pt>
                <c:pt idx="1593">
                  <c:v>2.212212375000004</c:v>
                </c:pt>
                <c:pt idx="1594">
                  <c:v>2.2136010833333373</c:v>
                </c:pt>
                <c:pt idx="1595">
                  <c:v>2.2149897916666701</c:v>
                </c:pt>
                <c:pt idx="1596">
                  <c:v>2.2163785000000029</c:v>
                </c:pt>
                <c:pt idx="1597">
                  <c:v>2.2177672083333371</c:v>
                </c:pt>
                <c:pt idx="1598">
                  <c:v>2.2191559166666703</c:v>
                </c:pt>
                <c:pt idx="1599">
                  <c:v>2.2205446250000032</c:v>
                </c:pt>
                <c:pt idx="1600">
                  <c:v>2.2219333333333369</c:v>
                </c:pt>
                <c:pt idx="1601">
                  <c:v>2.2233220416666701</c:v>
                </c:pt>
                <c:pt idx="1602">
                  <c:v>2.2247107500000043</c:v>
                </c:pt>
                <c:pt idx="1603">
                  <c:v>2.2260994583333371</c:v>
                </c:pt>
                <c:pt idx="1604">
                  <c:v>2.2274881666666699</c:v>
                </c:pt>
                <c:pt idx="1605">
                  <c:v>2.2288768750000032</c:v>
                </c:pt>
                <c:pt idx="1606">
                  <c:v>2.2302655833333369</c:v>
                </c:pt>
                <c:pt idx="1607">
                  <c:v>2.2316542916666702</c:v>
                </c:pt>
                <c:pt idx="1608">
                  <c:v>2.233043000000003</c:v>
                </c:pt>
                <c:pt idx="1609">
                  <c:v>2.2344317083333372</c:v>
                </c:pt>
                <c:pt idx="1610">
                  <c:v>2.23582041666667</c:v>
                </c:pt>
                <c:pt idx="1611">
                  <c:v>2.2372091250000041</c:v>
                </c:pt>
                <c:pt idx="1612">
                  <c:v>2.238597833333337</c:v>
                </c:pt>
                <c:pt idx="1613">
                  <c:v>2.2399865416666702</c:v>
                </c:pt>
                <c:pt idx="1614">
                  <c:v>2.241375250000003</c:v>
                </c:pt>
                <c:pt idx="1615">
                  <c:v>2.2427639583333372</c:v>
                </c:pt>
                <c:pt idx="1616">
                  <c:v>2.24415266666667</c:v>
                </c:pt>
                <c:pt idx="1617">
                  <c:v>2.2455413750000028</c:v>
                </c:pt>
                <c:pt idx="1618">
                  <c:v>2.246930083333337</c:v>
                </c:pt>
                <c:pt idx="1619">
                  <c:v>2.2483187916666703</c:v>
                </c:pt>
                <c:pt idx="1620">
                  <c:v>2.249707500000004</c:v>
                </c:pt>
                <c:pt idx="1621">
                  <c:v>2.2510962083333372</c:v>
                </c:pt>
                <c:pt idx="1622">
                  <c:v>2.2524849166666701</c:v>
                </c:pt>
                <c:pt idx="1623">
                  <c:v>2.2538736250000033</c:v>
                </c:pt>
                <c:pt idx="1624">
                  <c:v>2.255262333333337</c:v>
                </c:pt>
                <c:pt idx="1625">
                  <c:v>2.2566510416666699</c:v>
                </c:pt>
                <c:pt idx="1626">
                  <c:v>2.2580397500000031</c:v>
                </c:pt>
                <c:pt idx="1627">
                  <c:v>2.2594284583333373</c:v>
                </c:pt>
                <c:pt idx="1628">
                  <c:v>2.2608171666666701</c:v>
                </c:pt>
                <c:pt idx="1629">
                  <c:v>2.2622058750000038</c:v>
                </c:pt>
                <c:pt idx="1630">
                  <c:v>2.2635945833333371</c:v>
                </c:pt>
                <c:pt idx="1631">
                  <c:v>2.2649832916666703</c:v>
                </c:pt>
                <c:pt idx="1632">
                  <c:v>2.2663720000000032</c:v>
                </c:pt>
                <c:pt idx="1633">
                  <c:v>2.2677607083333369</c:v>
                </c:pt>
                <c:pt idx="1634">
                  <c:v>2.2691494166666701</c:v>
                </c:pt>
                <c:pt idx="1635">
                  <c:v>2.270538125000003</c:v>
                </c:pt>
                <c:pt idx="1636">
                  <c:v>2.2719268333333371</c:v>
                </c:pt>
                <c:pt idx="1637">
                  <c:v>2.2733155416666699</c:v>
                </c:pt>
                <c:pt idx="1638">
                  <c:v>2.2747042500000041</c:v>
                </c:pt>
                <c:pt idx="1639">
                  <c:v>2.2760929583333369</c:v>
                </c:pt>
                <c:pt idx="1640">
                  <c:v>2.2774816666666702</c:v>
                </c:pt>
                <c:pt idx="1641">
                  <c:v>2.278870375000003</c:v>
                </c:pt>
                <c:pt idx="1642">
                  <c:v>2.2802590833333372</c:v>
                </c:pt>
                <c:pt idx="1643">
                  <c:v>2.28164779166667</c:v>
                </c:pt>
                <c:pt idx="1644">
                  <c:v>2.2830365000000032</c:v>
                </c:pt>
                <c:pt idx="1645">
                  <c:v>2.284425208333337</c:v>
                </c:pt>
                <c:pt idx="1646">
                  <c:v>2.2858139166666702</c:v>
                </c:pt>
                <c:pt idx="1647">
                  <c:v>2.2872026250000039</c:v>
                </c:pt>
                <c:pt idx="1648">
                  <c:v>2.2885913333333372</c:v>
                </c:pt>
                <c:pt idx="1649">
                  <c:v>2.28998004166667</c:v>
                </c:pt>
                <c:pt idx="1650">
                  <c:v>2.2913687500000028</c:v>
                </c:pt>
                <c:pt idx="1651">
                  <c:v>2.292757458333337</c:v>
                </c:pt>
                <c:pt idx="1652">
                  <c:v>2.2941461666666703</c:v>
                </c:pt>
                <c:pt idx="1653">
                  <c:v>2.2955348750000031</c:v>
                </c:pt>
                <c:pt idx="1654">
                  <c:v>2.2969235833333372</c:v>
                </c:pt>
                <c:pt idx="1655">
                  <c:v>2.2983122916666701</c:v>
                </c:pt>
                <c:pt idx="1656">
                  <c:v>2.2997010000000042</c:v>
                </c:pt>
                <c:pt idx="1657">
                  <c:v>2.301089708333337</c:v>
                </c:pt>
                <c:pt idx="1658">
                  <c:v>2.3024784166666699</c:v>
                </c:pt>
                <c:pt idx="1659">
                  <c:v>2.3038671250000031</c:v>
                </c:pt>
                <c:pt idx="1660">
                  <c:v>2.3052558333333373</c:v>
                </c:pt>
                <c:pt idx="1661">
                  <c:v>2.3066445416666701</c:v>
                </c:pt>
                <c:pt idx="1662">
                  <c:v>2.3080332500000029</c:v>
                </c:pt>
                <c:pt idx="1663">
                  <c:v>2.3094219583333371</c:v>
                </c:pt>
                <c:pt idx="1664">
                  <c:v>2.3108106666666703</c:v>
                </c:pt>
                <c:pt idx="1665">
                  <c:v>2.3121993750000032</c:v>
                </c:pt>
                <c:pt idx="1666">
                  <c:v>2.3135880833333369</c:v>
                </c:pt>
                <c:pt idx="1667">
                  <c:v>2.3149767916666701</c:v>
                </c:pt>
                <c:pt idx="1668">
                  <c:v>2.316365500000003</c:v>
                </c:pt>
                <c:pt idx="1669">
                  <c:v>2.3177542083333371</c:v>
                </c:pt>
                <c:pt idx="1670">
                  <c:v>2.3191429166666699</c:v>
                </c:pt>
                <c:pt idx="1671">
                  <c:v>2.3205316250000032</c:v>
                </c:pt>
                <c:pt idx="1672">
                  <c:v>2.3219203333333369</c:v>
                </c:pt>
                <c:pt idx="1673">
                  <c:v>2.3233090416666702</c:v>
                </c:pt>
                <c:pt idx="1674">
                  <c:v>2.3246977500000039</c:v>
                </c:pt>
                <c:pt idx="1675">
                  <c:v>2.3260864583333372</c:v>
                </c:pt>
                <c:pt idx="1676">
                  <c:v>2.32747516666667</c:v>
                </c:pt>
                <c:pt idx="1677">
                  <c:v>2.3288638750000032</c:v>
                </c:pt>
                <c:pt idx="1678">
                  <c:v>2.330252583333337</c:v>
                </c:pt>
                <c:pt idx="1679">
                  <c:v>2.3316412916666702</c:v>
                </c:pt>
                <c:pt idx="1680">
                  <c:v>2.333030000000003</c:v>
                </c:pt>
                <c:pt idx="1681">
                  <c:v>2.3344187083333372</c:v>
                </c:pt>
                <c:pt idx="1682">
                  <c:v>2.33580741666667</c:v>
                </c:pt>
                <c:pt idx="1683">
                  <c:v>2.3371961250000028</c:v>
                </c:pt>
                <c:pt idx="1684">
                  <c:v>2.338584833333337</c:v>
                </c:pt>
                <c:pt idx="1685">
                  <c:v>2.3399735416666703</c:v>
                </c:pt>
                <c:pt idx="1686">
                  <c:v>2.3413622500000031</c:v>
                </c:pt>
                <c:pt idx="1687">
                  <c:v>2.3427509583333368</c:v>
                </c:pt>
                <c:pt idx="1688">
                  <c:v>2.3441396666666701</c:v>
                </c:pt>
                <c:pt idx="1689">
                  <c:v>2.3455283750000033</c:v>
                </c:pt>
                <c:pt idx="1690">
                  <c:v>2.346917083333337</c:v>
                </c:pt>
                <c:pt idx="1691">
                  <c:v>2.3483057916666699</c:v>
                </c:pt>
                <c:pt idx="1692">
                  <c:v>2.349694500000004</c:v>
                </c:pt>
                <c:pt idx="1693">
                  <c:v>2.3510832083333373</c:v>
                </c:pt>
                <c:pt idx="1694">
                  <c:v>2.3524719166666701</c:v>
                </c:pt>
                <c:pt idx="1695">
                  <c:v>2.3538606250000038</c:v>
                </c:pt>
                <c:pt idx="1696">
                  <c:v>2.3552493333333371</c:v>
                </c:pt>
                <c:pt idx="1697">
                  <c:v>2.3566380416666703</c:v>
                </c:pt>
                <c:pt idx="1698">
                  <c:v>2.3580267500000032</c:v>
                </c:pt>
                <c:pt idx="1699">
                  <c:v>2.3594154583333369</c:v>
                </c:pt>
                <c:pt idx="1700">
                  <c:v>2.3608041666666701</c:v>
                </c:pt>
                <c:pt idx="1701">
                  <c:v>2.3621928750000043</c:v>
                </c:pt>
                <c:pt idx="1702">
                  <c:v>2.3635815833333371</c:v>
                </c:pt>
                <c:pt idx="1703">
                  <c:v>2.3649702916666699</c:v>
                </c:pt>
                <c:pt idx="1704">
                  <c:v>2.3663590000000041</c:v>
                </c:pt>
                <c:pt idx="1705">
                  <c:v>2.3677477083333369</c:v>
                </c:pt>
                <c:pt idx="1706">
                  <c:v>2.3691364166666702</c:v>
                </c:pt>
                <c:pt idx="1707">
                  <c:v>2.370525125000003</c:v>
                </c:pt>
                <c:pt idx="1708">
                  <c:v>2.3719138333333372</c:v>
                </c:pt>
                <c:pt idx="1709">
                  <c:v>2.37330254166667</c:v>
                </c:pt>
                <c:pt idx="1710">
                  <c:v>2.3746912500000041</c:v>
                </c:pt>
                <c:pt idx="1711">
                  <c:v>2.376079958333337</c:v>
                </c:pt>
                <c:pt idx="1712">
                  <c:v>2.3774686666666702</c:v>
                </c:pt>
                <c:pt idx="1713">
                  <c:v>2.3788573750000039</c:v>
                </c:pt>
                <c:pt idx="1714">
                  <c:v>2.3802460833333372</c:v>
                </c:pt>
                <c:pt idx="1715">
                  <c:v>2.38163479166667</c:v>
                </c:pt>
                <c:pt idx="1716">
                  <c:v>2.3830235000000028</c:v>
                </c:pt>
                <c:pt idx="1717">
                  <c:v>2.384412208333337</c:v>
                </c:pt>
                <c:pt idx="1718">
                  <c:v>2.3858009166666703</c:v>
                </c:pt>
                <c:pt idx="1719">
                  <c:v>2.387189625000004</c:v>
                </c:pt>
                <c:pt idx="1720">
                  <c:v>2.3885783333333368</c:v>
                </c:pt>
                <c:pt idx="1721">
                  <c:v>2.3899670416666701</c:v>
                </c:pt>
                <c:pt idx="1722">
                  <c:v>2.3913557500000042</c:v>
                </c:pt>
                <c:pt idx="1723">
                  <c:v>2.392744458333337</c:v>
                </c:pt>
                <c:pt idx="1724">
                  <c:v>2.3941331666666699</c:v>
                </c:pt>
                <c:pt idx="1725">
                  <c:v>2.3955218750000031</c:v>
                </c:pt>
                <c:pt idx="1726">
                  <c:v>2.3969105833333373</c:v>
                </c:pt>
                <c:pt idx="1727">
                  <c:v>2.3982992916666701</c:v>
                </c:pt>
                <c:pt idx="1728">
                  <c:v>2.3996880000000029</c:v>
                </c:pt>
                <c:pt idx="1729">
                  <c:v>2.4010767083333371</c:v>
                </c:pt>
                <c:pt idx="1730">
                  <c:v>2.4024654166666699</c:v>
                </c:pt>
                <c:pt idx="1731">
                  <c:v>2.4038541250000041</c:v>
                </c:pt>
                <c:pt idx="1732">
                  <c:v>2.4052428333333369</c:v>
                </c:pt>
                <c:pt idx="1733">
                  <c:v>2.4066315416666701</c:v>
                </c:pt>
                <c:pt idx="1734">
                  <c:v>2.408020250000003</c:v>
                </c:pt>
                <c:pt idx="1735">
                  <c:v>2.4094089583333371</c:v>
                </c:pt>
                <c:pt idx="1736">
                  <c:v>2.4107976666666699</c:v>
                </c:pt>
                <c:pt idx="1737">
                  <c:v>2.4121863750000041</c:v>
                </c:pt>
                <c:pt idx="1738">
                  <c:v>2.4135750833333369</c:v>
                </c:pt>
                <c:pt idx="1739">
                  <c:v>2.4149637916666702</c:v>
                </c:pt>
                <c:pt idx="1740">
                  <c:v>2.4163525000000039</c:v>
                </c:pt>
                <c:pt idx="1741">
                  <c:v>2.4177412083333372</c:v>
                </c:pt>
                <c:pt idx="1742">
                  <c:v>2.41912991666667</c:v>
                </c:pt>
                <c:pt idx="1743">
                  <c:v>2.4205186250000033</c:v>
                </c:pt>
                <c:pt idx="1744">
                  <c:v>2.421907333333337</c:v>
                </c:pt>
                <c:pt idx="1745">
                  <c:v>2.4232960416666702</c:v>
                </c:pt>
                <c:pt idx="1746">
                  <c:v>2.4246847500000031</c:v>
                </c:pt>
                <c:pt idx="1747">
                  <c:v>2.4260734583333372</c:v>
                </c:pt>
                <c:pt idx="1748">
                  <c:v>2.42746216666667</c:v>
                </c:pt>
                <c:pt idx="1749">
                  <c:v>2.4288508750000042</c:v>
                </c:pt>
                <c:pt idx="1750">
                  <c:v>2.430239583333337</c:v>
                </c:pt>
                <c:pt idx="1751">
                  <c:v>2.4316282916666703</c:v>
                </c:pt>
                <c:pt idx="1752">
                  <c:v>2.4330170000000031</c:v>
                </c:pt>
                <c:pt idx="1753">
                  <c:v>2.4344057083333368</c:v>
                </c:pt>
                <c:pt idx="1754">
                  <c:v>2.4357944166666701</c:v>
                </c:pt>
                <c:pt idx="1755">
                  <c:v>2.4371831250000042</c:v>
                </c:pt>
                <c:pt idx="1756">
                  <c:v>2.438571833333337</c:v>
                </c:pt>
                <c:pt idx="1757">
                  <c:v>2.4399605416666699</c:v>
                </c:pt>
                <c:pt idx="1758">
                  <c:v>2.441349250000004</c:v>
                </c:pt>
                <c:pt idx="1759">
                  <c:v>2.4427379583333373</c:v>
                </c:pt>
                <c:pt idx="1760">
                  <c:v>2.4441266666666701</c:v>
                </c:pt>
                <c:pt idx="1761">
                  <c:v>2.4455153750000029</c:v>
                </c:pt>
                <c:pt idx="1762">
                  <c:v>2.4469040833333371</c:v>
                </c:pt>
                <c:pt idx="1763">
                  <c:v>2.4482927916666699</c:v>
                </c:pt>
                <c:pt idx="1764">
                  <c:v>2.4496815000000032</c:v>
                </c:pt>
                <c:pt idx="1765">
                  <c:v>2.4510702083333369</c:v>
                </c:pt>
                <c:pt idx="1766">
                  <c:v>2.4524589166666702</c:v>
                </c:pt>
                <c:pt idx="1767">
                  <c:v>2.4538476250000043</c:v>
                </c:pt>
                <c:pt idx="1768">
                  <c:v>2.4552363333333371</c:v>
                </c:pt>
                <c:pt idx="1769">
                  <c:v>2.45662504166667</c:v>
                </c:pt>
                <c:pt idx="1770">
                  <c:v>2.4580137500000032</c:v>
                </c:pt>
                <c:pt idx="1771">
                  <c:v>2.4594024583333369</c:v>
                </c:pt>
                <c:pt idx="1772">
                  <c:v>2.4607911666666702</c:v>
                </c:pt>
                <c:pt idx="1773">
                  <c:v>2.4621798750000039</c:v>
                </c:pt>
                <c:pt idx="1774">
                  <c:v>2.4635685833333372</c:v>
                </c:pt>
                <c:pt idx="1775">
                  <c:v>2.46495729166667</c:v>
                </c:pt>
                <c:pt idx="1776">
                  <c:v>2.4663460000000041</c:v>
                </c:pt>
                <c:pt idx="1777">
                  <c:v>2.467734708333337</c:v>
                </c:pt>
                <c:pt idx="1778">
                  <c:v>2.4691234166666702</c:v>
                </c:pt>
                <c:pt idx="1779">
                  <c:v>2.4705121250000031</c:v>
                </c:pt>
                <c:pt idx="1780">
                  <c:v>2.4719008333333372</c:v>
                </c:pt>
                <c:pt idx="1781">
                  <c:v>2.47328954166667</c:v>
                </c:pt>
                <c:pt idx="1782">
                  <c:v>2.4746782500000029</c:v>
                </c:pt>
                <c:pt idx="1783">
                  <c:v>2.476066958333337</c:v>
                </c:pt>
                <c:pt idx="1784">
                  <c:v>2.4774556666666703</c:v>
                </c:pt>
                <c:pt idx="1785">
                  <c:v>2.478844375000004</c:v>
                </c:pt>
                <c:pt idx="1786">
                  <c:v>2.4802330833333368</c:v>
                </c:pt>
                <c:pt idx="1787">
                  <c:v>2.4816217916666701</c:v>
                </c:pt>
                <c:pt idx="1788">
                  <c:v>2.4830105000000033</c:v>
                </c:pt>
                <c:pt idx="1789">
                  <c:v>2.4843992083333371</c:v>
                </c:pt>
                <c:pt idx="1790">
                  <c:v>2.4857879166666699</c:v>
                </c:pt>
                <c:pt idx="1791">
                  <c:v>2.4871766250000031</c:v>
                </c:pt>
                <c:pt idx="1792">
                  <c:v>2.4885653333333373</c:v>
                </c:pt>
                <c:pt idx="1793">
                  <c:v>2.4899540416666701</c:v>
                </c:pt>
                <c:pt idx="1794">
                  <c:v>2.4913427500000038</c:v>
                </c:pt>
                <c:pt idx="1795">
                  <c:v>2.4927314583333371</c:v>
                </c:pt>
                <c:pt idx="1796">
                  <c:v>2.4941201666666699</c:v>
                </c:pt>
                <c:pt idx="1797">
                  <c:v>2.4955088750000032</c:v>
                </c:pt>
                <c:pt idx="1798">
                  <c:v>2.4968975833333369</c:v>
                </c:pt>
                <c:pt idx="1799">
                  <c:v>2.4982862916666702</c:v>
                </c:pt>
                <c:pt idx="1800">
                  <c:v>2.4996750000000043</c:v>
                </c:pt>
                <c:pt idx="1801">
                  <c:v>2.5010637083333371</c:v>
                </c:pt>
                <c:pt idx="1802">
                  <c:v>2.50245241666667</c:v>
                </c:pt>
                <c:pt idx="1803">
                  <c:v>2.5038411250000041</c:v>
                </c:pt>
                <c:pt idx="1804">
                  <c:v>2.5052298333333369</c:v>
                </c:pt>
                <c:pt idx="1805">
                  <c:v>2.5066185416666702</c:v>
                </c:pt>
                <c:pt idx="1806">
                  <c:v>2.508007250000003</c:v>
                </c:pt>
                <c:pt idx="1807">
                  <c:v>2.5093959583333372</c:v>
                </c:pt>
                <c:pt idx="1808">
                  <c:v>2.51078466666667</c:v>
                </c:pt>
                <c:pt idx="1809">
                  <c:v>2.5121733750000033</c:v>
                </c:pt>
                <c:pt idx="1810">
                  <c:v>2.513562083333337</c:v>
                </c:pt>
                <c:pt idx="1811">
                  <c:v>2.5149507916666702</c:v>
                </c:pt>
                <c:pt idx="1812">
                  <c:v>2.5163395000000039</c:v>
                </c:pt>
                <c:pt idx="1813">
                  <c:v>2.5177282083333372</c:v>
                </c:pt>
                <c:pt idx="1814">
                  <c:v>2.51911691666667</c:v>
                </c:pt>
                <c:pt idx="1815">
                  <c:v>2.5205056250000029</c:v>
                </c:pt>
                <c:pt idx="1816">
                  <c:v>2.521894333333337</c:v>
                </c:pt>
                <c:pt idx="1817">
                  <c:v>2.5232830416666703</c:v>
                </c:pt>
                <c:pt idx="1818">
                  <c:v>2.524671750000004</c:v>
                </c:pt>
                <c:pt idx="1819">
                  <c:v>2.5260604583333368</c:v>
                </c:pt>
                <c:pt idx="1820">
                  <c:v>2.5274491666666701</c:v>
                </c:pt>
                <c:pt idx="1821">
                  <c:v>2.5288378750000042</c:v>
                </c:pt>
                <c:pt idx="1822">
                  <c:v>2.5302265833333371</c:v>
                </c:pt>
                <c:pt idx="1823">
                  <c:v>2.5316152916666699</c:v>
                </c:pt>
                <c:pt idx="1824">
                  <c:v>2.5330040000000031</c:v>
                </c:pt>
                <c:pt idx="1825">
                  <c:v>2.5343927083333373</c:v>
                </c:pt>
                <c:pt idx="1826">
                  <c:v>2.5357814166666701</c:v>
                </c:pt>
                <c:pt idx="1827">
                  <c:v>2.5371701250000029</c:v>
                </c:pt>
                <c:pt idx="1828">
                  <c:v>2.5385588333333371</c:v>
                </c:pt>
                <c:pt idx="1829">
                  <c:v>2.5399475416666699</c:v>
                </c:pt>
                <c:pt idx="1830">
                  <c:v>2.5413362500000041</c:v>
                </c:pt>
                <c:pt idx="1831">
                  <c:v>2.5427249583333369</c:v>
                </c:pt>
                <c:pt idx="1832">
                  <c:v>2.5441136666666702</c:v>
                </c:pt>
                <c:pt idx="1833">
                  <c:v>2.545502375000003</c:v>
                </c:pt>
                <c:pt idx="1834">
                  <c:v>2.5468910833333371</c:v>
                </c:pt>
                <c:pt idx="1835">
                  <c:v>2.54827979166667</c:v>
                </c:pt>
                <c:pt idx="1836">
                  <c:v>2.5496685000000032</c:v>
                </c:pt>
                <c:pt idx="1837">
                  <c:v>2.5510572083333369</c:v>
                </c:pt>
                <c:pt idx="1838">
                  <c:v>2.5524459166666702</c:v>
                </c:pt>
                <c:pt idx="1839">
                  <c:v>2.5538346250000039</c:v>
                </c:pt>
                <c:pt idx="1840">
                  <c:v>2.5552233333333372</c:v>
                </c:pt>
                <c:pt idx="1841">
                  <c:v>2.55661204166667</c:v>
                </c:pt>
                <c:pt idx="1842">
                  <c:v>2.5580007500000033</c:v>
                </c:pt>
                <c:pt idx="1843">
                  <c:v>2.559389458333337</c:v>
                </c:pt>
                <c:pt idx="1844">
                  <c:v>2.5607781666666698</c:v>
                </c:pt>
                <c:pt idx="1845">
                  <c:v>2.5621668750000031</c:v>
                </c:pt>
                <c:pt idx="1846">
                  <c:v>2.5635555833333372</c:v>
                </c:pt>
                <c:pt idx="1847">
                  <c:v>2.56494429166667</c:v>
                </c:pt>
                <c:pt idx="1848">
                  <c:v>2.5663330000000042</c:v>
                </c:pt>
                <c:pt idx="1849">
                  <c:v>2.567721708333337</c:v>
                </c:pt>
                <c:pt idx="1850">
                  <c:v>2.5691104166666703</c:v>
                </c:pt>
                <c:pt idx="1851">
                  <c:v>2.5704991250000031</c:v>
                </c:pt>
                <c:pt idx="1852">
                  <c:v>2.5718878333333368</c:v>
                </c:pt>
                <c:pt idx="1853">
                  <c:v>2.5732765416666701</c:v>
                </c:pt>
                <c:pt idx="1854">
                  <c:v>2.5746652500000033</c:v>
                </c:pt>
                <c:pt idx="1855">
                  <c:v>2.5760539583333371</c:v>
                </c:pt>
                <c:pt idx="1856">
                  <c:v>2.5774426666666699</c:v>
                </c:pt>
                <c:pt idx="1857">
                  <c:v>2.578831375000004</c:v>
                </c:pt>
                <c:pt idx="1858">
                  <c:v>2.5802200833333373</c:v>
                </c:pt>
                <c:pt idx="1859">
                  <c:v>2.5816087916666701</c:v>
                </c:pt>
                <c:pt idx="1860">
                  <c:v>2.5829975000000029</c:v>
                </c:pt>
                <c:pt idx="1861">
                  <c:v>2.5843862083333371</c:v>
                </c:pt>
                <c:pt idx="1862">
                  <c:v>2.5857749166666699</c:v>
                </c:pt>
                <c:pt idx="1863">
                  <c:v>2.5871636250000032</c:v>
                </c:pt>
                <c:pt idx="1864">
                  <c:v>2.5885523333333369</c:v>
                </c:pt>
                <c:pt idx="1865">
                  <c:v>2.5899410416666702</c:v>
                </c:pt>
                <c:pt idx="1866">
                  <c:v>2.5913297500000043</c:v>
                </c:pt>
                <c:pt idx="1867">
                  <c:v>2.5927184583333371</c:v>
                </c:pt>
                <c:pt idx="1868">
                  <c:v>2.59410716666667</c:v>
                </c:pt>
                <c:pt idx="1869">
                  <c:v>2.5954958750000032</c:v>
                </c:pt>
                <c:pt idx="1870">
                  <c:v>2.5968845833333369</c:v>
                </c:pt>
                <c:pt idx="1871">
                  <c:v>2.5982732916666702</c:v>
                </c:pt>
                <c:pt idx="1872">
                  <c:v>2.599662000000003</c:v>
                </c:pt>
                <c:pt idx="1873">
                  <c:v>2.6010507083333372</c:v>
                </c:pt>
                <c:pt idx="1874">
                  <c:v>2.60243941666667</c:v>
                </c:pt>
                <c:pt idx="1875">
                  <c:v>2.6038281250000042</c:v>
                </c:pt>
                <c:pt idx="1876">
                  <c:v>2.605216833333337</c:v>
                </c:pt>
                <c:pt idx="1877">
                  <c:v>2.6066055416666698</c:v>
                </c:pt>
                <c:pt idx="1878">
                  <c:v>2.6079942500000031</c:v>
                </c:pt>
                <c:pt idx="1879">
                  <c:v>2.6093829583333372</c:v>
                </c:pt>
                <c:pt idx="1880">
                  <c:v>2.61077166666667</c:v>
                </c:pt>
                <c:pt idx="1881">
                  <c:v>2.6121603750000042</c:v>
                </c:pt>
                <c:pt idx="1882">
                  <c:v>2.613549083333337</c:v>
                </c:pt>
                <c:pt idx="1883">
                  <c:v>2.6149377916666703</c:v>
                </c:pt>
                <c:pt idx="1884">
                  <c:v>2.616326500000004</c:v>
                </c:pt>
                <c:pt idx="1885">
                  <c:v>2.6177152083333368</c:v>
                </c:pt>
                <c:pt idx="1886">
                  <c:v>2.6191039166666701</c:v>
                </c:pt>
                <c:pt idx="1887">
                  <c:v>2.6204926250000029</c:v>
                </c:pt>
                <c:pt idx="1888">
                  <c:v>2.6218813333333371</c:v>
                </c:pt>
                <c:pt idx="1889">
                  <c:v>2.6232700416666699</c:v>
                </c:pt>
                <c:pt idx="1890">
                  <c:v>2.6246587500000031</c:v>
                </c:pt>
                <c:pt idx="1891">
                  <c:v>2.6260474583333373</c:v>
                </c:pt>
                <c:pt idx="1892">
                  <c:v>2.6274361666666701</c:v>
                </c:pt>
                <c:pt idx="1893">
                  <c:v>2.6288248750000038</c:v>
                </c:pt>
                <c:pt idx="1894">
                  <c:v>2.6302135833333371</c:v>
                </c:pt>
                <c:pt idx="1895">
                  <c:v>2.6316022916666699</c:v>
                </c:pt>
                <c:pt idx="1896">
                  <c:v>2.6329910000000032</c:v>
                </c:pt>
                <c:pt idx="1897">
                  <c:v>2.6343797083333369</c:v>
                </c:pt>
                <c:pt idx="1898">
                  <c:v>2.6357684166666702</c:v>
                </c:pt>
                <c:pt idx="1899">
                  <c:v>2.637157125000003</c:v>
                </c:pt>
                <c:pt idx="1900">
                  <c:v>2.6385458333333371</c:v>
                </c:pt>
                <c:pt idx="1901">
                  <c:v>2.63993454166667</c:v>
                </c:pt>
                <c:pt idx="1902">
                  <c:v>2.6413232500000041</c:v>
                </c:pt>
                <c:pt idx="1903">
                  <c:v>2.6427119583333369</c:v>
                </c:pt>
                <c:pt idx="1904">
                  <c:v>2.6441006666666702</c:v>
                </c:pt>
                <c:pt idx="1905">
                  <c:v>2.645489375000003</c:v>
                </c:pt>
                <c:pt idx="1906">
                  <c:v>2.6468780833333372</c:v>
                </c:pt>
                <c:pt idx="1907">
                  <c:v>2.64826679166667</c:v>
                </c:pt>
                <c:pt idx="1908">
                  <c:v>2.6496555000000033</c:v>
                </c:pt>
                <c:pt idx="1909">
                  <c:v>2.651044208333337</c:v>
                </c:pt>
                <c:pt idx="1910">
                  <c:v>2.6524329166666698</c:v>
                </c:pt>
                <c:pt idx="1911">
                  <c:v>2.653821625000004</c:v>
                </c:pt>
                <c:pt idx="1912">
                  <c:v>2.6552103333333372</c:v>
                </c:pt>
                <c:pt idx="1913">
                  <c:v>2.65659904166667</c:v>
                </c:pt>
                <c:pt idx="1914">
                  <c:v>2.6579877500000029</c:v>
                </c:pt>
                <c:pt idx="1915">
                  <c:v>2.659376458333337</c:v>
                </c:pt>
                <c:pt idx="1916">
                  <c:v>2.6607651666666703</c:v>
                </c:pt>
                <c:pt idx="1917">
                  <c:v>2.6621538750000031</c:v>
                </c:pt>
                <c:pt idx="1918">
                  <c:v>2.6635425833333368</c:v>
                </c:pt>
                <c:pt idx="1919">
                  <c:v>2.6649312916666701</c:v>
                </c:pt>
                <c:pt idx="1920">
                  <c:v>2.6663200000000042</c:v>
                </c:pt>
                <c:pt idx="1921">
                  <c:v>2.6677087083333402</c:v>
                </c:pt>
                <c:pt idx="1922">
                  <c:v>2.6690974166666699</c:v>
                </c:pt>
                <c:pt idx="1923">
                  <c:v>2.670486125</c:v>
                </c:pt>
                <c:pt idx="1924">
                  <c:v>2.67187483333334</c:v>
                </c:pt>
                <c:pt idx="1925">
                  <c:v>2.6732635416666701</c:v>
                </c:pt>
                <c:pt idx="1926">
                  <c:v>2.6746522500000003</c:v>
                </c:pt>
                <c:pt idx="1927">
                  <c:v>2.6760409583333402</c:v>
                </c:pt>
                <c:pt idx="1928">
                  <c:v>2.6774296666666704</c:v>
                </c:pt>
                <c:pt idx="1929">
                  <c:v>2.6788183750000001</c:v>
                </c:pt>
                <c:pt idx="1930">
                  <c:v>2.68020708333334</c:v>
                </c:pt>
                <c:pt idx="1931">
                  <c:v>2.6815957916666702</c:v>
                </c:pt>
                <c:pt idx="1932">
                  <c:v>2.6829844999999999</c:v>
                </c:pt>
                <c:pt idx="1933">
                  <c:v>2.6843732083333398</c:v>
                </c:pt>
                <c:pt idx="1934">
                  <c:v>2.68576191666667</c:v>
                </c:pt>
                <c:pt idx="1935">
                  <c:v>2.6871506250000001</c:v>
                </c:pt>
                <c:pt idx="1936">
                  <c:v>2.6885393333333401</c:v>
                </c:pt>
                <c:pt idx="1937">
                  <c:v>2.6899280416666702</c:v>
                </c:pt>
                <c:pt idx="1938">
                  <c:v>2.6913167500000004</c:v>
                </c:pt>
                <c:pt idx="1939">
                  <c:v>2.6927054583333403</c:v>
                </c:pt>
                <c:pt idx="1940">
                  <c:v>2.69409416666667</c:v>
                </c:pt>
                <c:pt idx="1941">
                  <c:v>2.6954828750000002</c:v>
                </c:pt>
                <c:pt idx="1942">
                  <c:v>2.6968715833333401</c:v>
                </c:pt>
                <c:pt idx="1943">
                  <c:v>2.6982602916666698</c:v>
                </c:pt>
                <c:pt idx="1944">
                  <c:v>2.699649</c:v>
                </c:pt>
                <c:pt idx="1945">
                  <c:v>2.7010377083333399</c:v>
                </c:pt>
                <c:pt idx="1946">
                  <c:v>2.7024264166666701</c:v>
                </c:pt>
                <c:pt idx="1947">
                  <c:v>2.7038151250000002</c:v>
                </c:pt>
                <c:pt idx="1948">
                  <c:v>2.7052038333333401</c:v>
                </c:pt>
                <c:pt idx="1949">
                  <c:v>2.7065925416666703</c:v>
                </c:pt>
                <c:pt idx="1950">
                  <c:v>2.70798125</c:v>
                </c:pt>
                <c:pt idx="1951">
                  <c:v>2.7093699583333404</c:v>
                </c:pt>
                <c:pt idx="1952">
                  <c:v>2.7107586666666701</c:v>
                </c:pt>
                <c:pt idx="1953">
                  <c:v>2.7121473749999998</c:v>
                </c:pt>
                <c:pt idx="1954">
                  <c:v>2.7135360833333402</c:v>
                </c:pt>
                <c:pt idx="1955">
                  <c:v>2.7149247916666699</c:v>
                </c:pt>
                <c:pt idx="1956">
                  <c:v>2.7163135</c:v>
                </c:pt>
                <c:pt idx="1957">
                  <c:v>2.71770220833334</c:v>
                </c:pt>
                <c:pt idx="1958">
                  <c:v>2.7190909166666701</c:v>
                </c:pt>
                <c:pt idx="1959">
                  <c:v>2.7204796250000003</c:v>
                </c:pt>
                <c:pt idx="1960">
                  <c:v>2.7218683333333402</c:v>
                </c:pt>
                <c:pt idx="1961">
                  <c:v>2.7232570416666704</c:v>
                </c:pt>
                <c:pt idx="1962">
                  <c:v>2.7246457500000001</c:v>
                </c:pt>
                <c:pt idx="1963">
                  <c:v>2.72603445833334</c:v>
                </c:pt>
                <c:pt idx="1964">
                  <c:v>2.7274231666666702</c:v>
                </c:pt>
                <c:pt idx="1965">
                  <c:v>2.7288118749999999</c:v>
                </c:pt>
                <c:pt idx="1966">
                  <c:v>2.7302005833333398</c:v>
                </c:pt>
                <c:pt idx="1967">
                  <c:v>2.73158929166667</c:v>
                </c:pt>
                <c:pt idx="1968">
                  <c:v>2.7329780000000001</c:v>
                </c:pt>
                <c:pt idx="1969">
                  <c:v>2.7343667083333401</c:v>
                </c:pt>
                <c:pt idx="1970">
                  <c:v>2.7357554166666702</c:v>
                </c:pt>
                <c:pt idx="1971">
                  <c:v>2.7371441250000004</c:v>
                </c:pt>
                <c:pt idx="1972">
                  <c:v>2.7385328333333403</c:v>
                </c:pt>
                <c:pt idx="1973">
                  <c:v>2.73992154166667</c:v>
                </c:pt>
                <c:pt idx="1974">
                  <c:v>2.7413102500000002</c:v>
                </c:pt>
                <c:pt idx="1975">
                  <c:v>2.7426989583333401</c:v>
                </c:pt>
                <c:pt idx="1976">
                  <c:v>2.7440876666666698</c:v>
                </c:pt>
                <c:pt idx="1977">
                  <c:v>2.745476375</c:v>
                </c:pt>
                <c:pt idx="1978">
                  <c:v>2.7468650833333399</c:v>
                </c:pt>
                <c:pt idx="1979">
                  <c:v>2.7482537916666701</c:v>
                </c:pt>
                <c:pt idx="1980">
                  <c:v>2.7496425000000002</c:v>
                </c:pt>
                <c:pt idx="1981">
                  <c:v>2.7510312083333401</c:v>
                </c:pt>
                <c:pt idx="1982">
                  <c:v>2.7524199166666703</c:v>
                </c:pt>
                <c:pt idx="1983">
                  <c:v>2.753808625</c:v>
                </c:pt>
                <c:pt idx="1984">
                  <c:v>2.7551973333333404</c:v>
                </c:pt>
                <c:pt idx="1985">
                  <c:v>2.7565860416666701</c:v>
                </c:pt>
                <c:pt idx="1986">
                  <c:v>2.7579747499999998</c:v>
                </c:pt>
                <c:pt idx="1987">
                  <c:v>2.7593634583333402</c:v>
                </c:pt>
                <c:pt idx="1988">
                  <c:v>2.7607521666666699</c:v>
                </c:pt>
                <c:pt idx="1989">
                  <c:v>2.7621408750000001</c:v>
                </c:pt>
                <c:pt idx="1990">
                  <c:v>2.76352958333334</c:v>
                </c:pt>
                <c:pt idx="1991">
                  <c:v>2.7649182916666701</c:v>
                </c:pt>
                <c:pt idx="1992">
                  <c:v>2.7663070000000003</c:v>
                </c:pt>
                <c:pt idx="1993">
                  <c:v>2.7676957083333402</c:v>
                </c:pt>
                <c:pt idx="1994">
                  <c:v>2.7690844166666704</c:v>
                </c:pt>
                <c:pt idx="1995">
                  <c:v>2.7704731250000001</c:v>
                </c:pt>
                <c:pt idx="1996">
                  <c:v>2.77186183333334</c:v>
                </c:pt>
                <c:pt idx="1997">
                  <c:v>2.7732505416666702</c:v>
                </c:pt>
                <c:pt idx="1998">
                  <c:v>2.7746392499999999</c:v>
                </c:pt>
                <c:pt idx="1999">
                  <c:v>2.7760279583333398</c:v>
                </c:pt>
                <c:pt idx="2000">
                  <c:v>2.77741666666667</c:v>
                </c:pt>
                <c:pt idx="2001">
                  <c:v>2.7788053750000001</c:v>
                </c:pt>
                <c:pt idx="2002">
                  <c:v>2.7801940833333401</c:v>
                </c:pt>
                <c:pt idx="2003">
                  <c:v>2.7815827916666702</c:v>
                </c:pt>
                <c:pt idx="2004">
                  <c:v>2.7829715000000004</c:v>
                </c:pt>
                <c:pt idx="2005">
                  <c:v>2.7843602083333403</c:v>
                </c:pt>
                <c:pt idx="2006">
                  <c:v>2.78574891666667</c:v>
                </c:pt>
                <c:pt idx="2007">
                  <c:v>2.7871376250000002</c:v>
                </c:pt>
                <c:pt idx="2008">
                  <c:v>2.7885263333333401</c:v>
                </c:pt>
                <c:pt idx="2009">
                  <c:v>2.7899150416666698</c:v>
                </c:pt>
                <c:pt idx="2010">
                  <c:v>2.79130375</c:v>
                </c:pt>
                <c:pt idx="2011">
                  <c:v>2.7926924583333399</c:v>
                </c:pt>
                <c:pt idx="2012">
                  <c:v>2.7940811666666701</c:v>
                </c:pt>
                <c:pt idx="2013">
                  <c:v>2.7954698750000002</c:v>
                </c:pt>
                <c:pt idx="2014">
                  <c:v>2.7968585833333401</c:v>
                </c:pt>
                <c:pt idx="2015">
                  <c:v>2.7982472916666703</c:v>
                </c:pt>
                <c:pt idx="2016">
                  <c:v>2.799636</c:v>
                </c:pt>
                <c:pt idx="2017">
                  <c:v>2.8010247083333404</c:v>
                </c:pt>
                <c:pt idx="2018">
                  <c:v>2.8024134166666701</c:v>
                </c:pt>
                <c:pt idx="2019">
                  <c:v>2.8038021249999998</c:v>
                </c:pt>
                <c:pt idx="2020">
                  <c:v>2.8051908333333397</c:v>
                </c:pt>
                <c:pt idx="2021">
                  <c:v>2.8065795416666699</c:v>
                </c:pt>
                <c:pt idx="2022">
                  <c:v>2.8079682500000001</c:v>
                </c:pt>
                <c:pt idx="2023">
                  <c:v>2.80935695833334</c:v>
                </c:pt>
                <c:pt idx="2024">
                  <c:v>2.8107456666666701</c:v>
                </c:pt>
                <c:pt idx="2025">
                  <c:v>2.8121343750000003</c:v>
                </c:pt>
                <c:pt idx="2026">
                  <c:v>2.8135230833333402</c:v>
                </c:pt>
                <c:pt idx="2027">
                  <c:v>2.8149117916666704</c:v>
                </c:pt>
                <c:pt idx="2028">
                  <c:v>2.8163005000000001</c:v>
                </c:pt>
                <c:pt idx="2029">
                  <c:v>2.81768920833334</c:v>
                </c:pt>
                <c:pt idx="2030">
                  <c:v>2.8190779166666702</c:v>
                </c:pt>
                <c:pt idx="2031">
                  <c:v>2.8204666249999999</c:v>
                </c:pt>
                <c:pt idx="2032">
                  <c:v>2.8218553333333398</c:v>
                </c:pt>
                <c:pt idx="2033">
                  <c:v>2.82324404166667</c:v>
                </c:pt>
                <c:pt idx="2034">
                  <c:v>2.8246327500000001</c:v>
                </c:pt>
                <c:pt idx="2035">
                  <c:v>2.8260214583333401</c:v>
                </c:pt>
                <c:pt idx="2036">
                  <c:v>2.8274101666666702</c:v>
                </c:pt>
                <c:pt idx="2037">
                  <c:v>2.8287988750000004</c:v>
                </c:pt>
                <c:pt idx="2038">
                  <c:v>2.8301875833333403</c:v>
                </c:pt>
                <c:pt idx="2039">
                  <c:v>2.83157629166667</c:v>
                </c:pt>
                <c:pt idx="2040">
                  <c:v>2.8329650000000002</c:v>
                </c:pt>
                <c:pt idx="2041">
                  <c:v>2.8343537083333401</c:v>
                </c:pt>
                <c:pt idx="2042">
                  <c:v>2.8357424166666698</c:v>
                </c:pt>
                <c:pt idx="2043">
                  <c:v>2.837131125</c:v>
                </c:pt>
                <c:pt idx="2044">
                  <c:v>2.8385198333333399</c:v>
                </c:pt>
                <c:pt idx="2045">
                  <c:v>2.8399085416666701</c:v>
                </c:pt>
                <c:pt idx="2046">
                  <c:v>2.8412972500000002</c:v>
                </c:pt>
                <c:pt idx="2047">
                  <c:v>2.8426859583333401</c:v>
                </c:pt>
                <c:pt idx="2048">
                  <c:v>2.8440746666666703</c:v>
                </c:pt>
                <c:pt idx="2049">
                  <c:v>2.845463375</c:v>
                </c:pt>
                <c:pt idx="2050">
                  <c:v>2.8468520833333404</c:v>
                </c:pt>
                <c:pt idx="2051">
                  <c:v>2.8482407916666701</c:v>
                </c:pt>
                <c:pt idx="2052">
                  <c:v>2.8496294999999998</c:v>
                </c:pt>
                <c:pt idx="2053">
                  <c:v>2.8510182083333397</c:v>
                </c:pt>
                <c:pt idx="2054">
                  <c:v>2.8524069166666699</c:v>
                </c:pt>
                <c:pt idx="2055">
                  <c:v>2.8537956250000001</c:v>
                </c:pt>
                <c:pt idx="2056">
                  <c:v>2.85518433333334</c:v>
                </c:pt>
                <c:pt idx="2057">
                  <c:v>2.8565730416666701</c:v>
                </c:pt>
                <c:pt idx="2058">
                  <c:v>2.8579617500000003</c:v>
                </c:pt>
                <c:pt idx="2059">
                  <c:v>2.8593504583333402</c:v>
                </c:pt>
                <c:pt idx="2060">
                  <c:v>2.8607391666666704</c:v>
                </c:pt>
                <c:pt idx="2061">
                  <c:v>2.8621278750000001</c:v>
                </c:pt>
                <c:pt idx="2062">
                  <c:v>2.86351658333334</c:v>
                </c:pt>
                <c:pt idx="2063">
                  <c:v>2.8649052916666697</c:v>
                </c:pt>
                <c:pt idx="2064">
                  <c:v>2.8662939999999999</c:v>
                </c:pt>
                <c:pt idx="2065">
                  <c:v>2.8676827083333398</c:v>
                </c:pt>
                <c:pt idx="2066">
                  <c:v>2.86907141666667</c:v>
                </c:pt>
                <c:pt idx="2067">
                  <c:v>2.8704601250000001</c:v>
                </c:pt>
                <c:pt idx="2068">
                  <c:v>2.8718488333333401</c:v>
                </c:pt>
                <c:pt idx="2069">
                  <c:v>2.8732375416666702</c:v>
                </c:pt>
                <c:pt idx="2070">
                  <c:v>2.8746262500000004</c:v>
                </c:pt>
                <c:pt idx="2071">
                  <c:v>2.8760149583333403</c:v>
                </c:pt>
                <c:pt idx="2072">
                  <c:v>2.87740366666667</c:v>
                </c:pt>
                <c:pt idx="2073">
                  <c:v>2.8787923750000002</c:v>
                </c:pt>
                <c:pt idx="2074">
                  <c:v>2.8801810833333401</c:v>
                </c:pt>
                <c:pt idx="2075">
                  <c:v>2.8815697916666698</c:v>
                </c:pt>
                <c:pt idx="2076">
                  <c:v>2.8829585</c:v>
                </c:pt>
                <c:pt idx="2077">
                  <c:v>2.8843472083333399</c:v>
                </c:pt>
                <c:pt idx="2078">
                  <c:v>2.8857359166666701</c:v>
                </c:pt>
                <c:pt idx="2079">
                  <c:v>2.8871246250000002</c:v>
                </c:pt>
                <c:pt idx="2080">
                  <c:v>2.8885133333333401</c:v>
                </c:pt>
                <c:pt idx="2081">
                  <c:v>2.8899020416666703</c:v>
                </c:pt>
                <c:pt idx="2082">
                  <c:v>2.89129075</c:v>
                </c:pt>
                <c:pt idx="2083">
                  <c:v>2.8926794583333404</c:v>
                </c:pt>
                <c:pt idx="2084">
                  <c:v>2.8940681666666701</c:v>
                </c:pt>
                <c:pt idx="2085">
                  <c:v>2.8954568749999998</c:v>
                </c:pt>
                <c:pt idx="2086">
                  <c:v>2.8968455833333397</c:v>
                </c:pt>
                <c:pt idx="2087">
                  <c:v>2.8982342916666699</c:v>
                </c:pt>
                <c:pt idx="2088">
                  <c:v>2.8996230000000001</c:v>
                </c:pt>
                <c:pt idx="2089">
                  <c:v>2.90101170833334</c:v>
                </c:pt>
                <c:pt idx="2090">
                  <c:v>2.9024004166666701</c:v>
                </c:pt>
                <c:pt idx="2091">
                  <c:v>2.9037891250000003</c:v>
                </c:pt>
                <c:pt idx="2092">
                  <c:v>2.9051778333333402</c:v>
                </c:pt>
                <c:pt idx="2093">
                  <c:v>2.9065665416666704</c:v>
                </c:pt>
                <c:pt idx="2094">
                  <c:v>2.9079552500000001</c:v>
                </c:pt>
                <c:pt idx="2095">
                  <c:v>2.90934395833334</c:v>
                </c:pt>
                <c:pt idx="2096">
                  <c:v>2.9107326666666697</c:v>
                </c:pt>
                <c:pt idx="2097">
                  <c:v>2.9121213749999999</c:v>
                </c:pt>
                <c:pt idx="2098">
                  <c:v>2.9135100833333398</c:v>
                </c:pt>
                <c:pt idx="2099">
                  <c:v>2.91489879166667</c:v>
                </c:pt>
                <c:pt idx="2100">
                  <c:v>2.9162875000000001</c:v>
                </c:pt>
                <c:pt idx="2101">
                  <c:v>2.9176762083333401</c:v>
                </c:pt>
                <c:pt idx="2102">
                  <c:v>2.9190649166666702</c:v>
                </c:pt>
                <c:pt idx="2103">
                  <c:v>2.9204536250000004</c:v>
                </c:pt>
                <c:pt idx="2104">
                  <c:v>2.9218423333333403</c:v>
                </c:pt>
                <c:pt idx="2105">
                  <c:v>2.92323104166667</c:v>
                </c:pt>
                <c:pt idx="2106">
                  <c:v>2.9246197499999997</c:v>
                </c:pt>
                <c:pt idx="2107">
                  <c:v>2.9260084583333401</c:v>
                </c:pt>
                <c:pt idx="2108">
                  <c:v>2.9273971666666698</c:v>
                </c:pt>
                <c:pt idx="2109">
                  <c:v>2.928785875</c:v>
                </c:pt>
                <c:pt idx="2110">
                  <c:v>2.9301745833333399</c:v>
                </c:pt>
                <c:pt idx="2111">
                  <c:v>2.9315632916666701</c:v>
                </c:pt>
                <c:pt idx="2112">
                  <c:v>2.9329520000000002</c:v>
                </c:pt>
                <c:pt idx="2113">
                  <c:v>2.9343407083333402</c:v>
                </c:pt>
                <c:pt idx="2114">
                  <c:v>2.9357294166666703</c:v>
                </c:pt>
                <c:pt idx="2115">
                  <c:v>2.937118125</c:v>
                </c:pt>
                <c:pt idx="2116">
                  <c:v>2.9385068333333404</c:v>
                </c:pt>
                <c:pt idx="2117">
                  <c:v>2.9398955416666701</c:v>
                </c:pt>
                <c:pt idx="2118">
                  <c:v>2.9412842499999998</c:v>
                </c:pt>
                <c:pt idx="2119">
                  <c:v>2.9426729583333397</c:v>
                </c:pt>
                <c:pt idx="2120">
                  <c:v>2.9440616666666699</c:v>
                </c:pt>
                <c:pt idx="2121">
                  <c:v>2.9454503750000001</c:v>
                </c:pt>
                <c:pt idx="2122">
                  <c:v>2.94683908333334</c:v>
                </c:pt>
                <c:pt idx="2123">
                  <c:v>2.9482277916666702</c:v>
                </c:pt>
                <c:pt idx="2124">
                  <c:v>2.9496165000000003</c:v>
                </c:pt>
                <c:pt idx="2125">
                  <c:v>2.9510052083333402</c:v>
                </c:pt>
                <c:pt idx="2126">
                  <c:v>2.9523939166666704</c:v>
                </c:pt>
                <c:pt idx="2127">
                  <c:v>2.9537826250000001</c:v>
                </c:pt>
                <c:pt idx="2128">
                  <c:v>2.95517133333334</c:v>
                </c:pt>
                <c:pt idx="2129">
                  <c:v>2.9565600416666697</c:v>
                </c:pt>
                <c:pt idx="2130">
                  <c:v>2.9579487499999999</c:v>
                </c:pt>
                <c:pt idx="2131">
                  <c:v>2.9593374583333398</c:v>
                </c:pt>
                <c:pt idx="2132">
                  <c:v>2.96072616666667</c:v>
                </c:pt>
                <c:pt idx="2133">
                  <c:v>2.9621148750000001</c:v>
                </c:pt>
                <c:pt idx="2134">
                  <c:v>2.9635035833333401</c:v>
                </c:pt>
                <c:pt idx="2135">
                  <c:v>2.9648922916666702</c:v>
                </c:pt>
                <c:pt idx="2136">
                  <c:v>2.9662810000000004</c:v>
                </c:pt>
                <c:pt idx="2137">
                  <c:v>2.9676697083333403</c:v>
                </c:pt>
                <c:pt idx="2138">
                  <c:v>2.96905841666667</c:v>
                </c:pt>
                <c:pt idx="2139">
                  <c:v>2.9704471249999997</c:v>
                </c:pt>
                <c:pt idx="2140">
                  <c:v>2.9718358333333401</c:v>
                </c:pt>
                <c:pt idx="2141">
                  <c:v>2.9732245416666698</c:v>
                </c:pt>
                <c:pt idx="2142">
                  <c:v>2.97461325</c:v>
                </c:pt>
                <c:pt idx="2143">
                  <c:v>2.9760019583333399</c:v>
                </c:pt>
                <c:pt idx="2144">
                  <c:v>2.9773906666666701</c:v>
                </c:pt>
                <c:pt idx="2145">
                  <c:v>2.9787793750000002</c:v>
                </c:pt>
                <c:pt idx="2146">
                  <c:v>2.9801680833333402</c:v>
                </c:pt>
                <c:pt idx="2147">
                  <c:v>2.9815567916666703</c:v>
                </c:pt>
                <c:pt idx="2148">
                  <c:v>2.9829455</c:v>
                </c:pt>
                <c:pt idx="2149">
                  <c:v>2.9843342083333404</c:v>
                </c:pt>
                <c:pt idx="2150">
                  <c:v>2.9857229166666701</c:v>
                </c:pt>
                <c:pt idx="2151">
                  <c:v>2.9871116249999998</c:v>
                </c:pt>
                <c:pt idx="2152">
                  <c:v>2.9885003333333398</c:v>
                </c:pt>
                <c:pt idx="2153">
                  <c:v>2.9898890416666699</c:v>
                </c:pt>
                <c:pt idx="2154">
                  <c:v>2.9912777500000001</c:v>
                </c:pt>
                <c:pt idx="2155">
                  <c:v>2.99266645833334</c:v>
                </c:pt>
                <c:pt idx="2156">
                  <c:v>2.9940551666666702</c:v>
                </c:pt>
                <c:pt idx="2157">
                  <c:v>2.9954438750000003</c:v>
                </c:pt>
                <c:pt idx="2158">
                  <c:v>2.9968325833333402</c:v>
                </c:pt>
                <c:pt idx="2159">
                  <c:v>2.9982212916666704</c:v>
                </c:pt>
                <c:pt idx="2160">
                  <c:v>2.9996100000000001</c:v>
                </c:pt>
                <c:pt idx="2161">
                  <c:v>3.00099870833334</c:v>
                </c:pt>
                <c:pt idx="2162">
                  <c:v>3.0023874166666698</c:v>
                </c:pt>
                <c:pt idx="2163">
                  <c:v>3.0037761249999999</c:v>
                </c:pt>
                <c:pt idx="2164">
                  <c:v>3.0051648333333398</c:v>
                </c:pt>
                <c:pt idx="2165">
                  <c:v>3.00655354166667</c:v>
                </c:pt>
                <c:pt idx="2166">
                  <c:v>3.0079422500000002</c:v>
                </c:pt>
                <c:pt idx="2167">
                  <c:v>3.0093309583333401</c:v>
                </c:pt>
                <c:pt idx="2168">
                  <c:v>3.0107196666666702</c:v>
                </c:pt>
                <c:pt idx="2169">
                  <c:v>3.0121083750000004</c:v>
                </c:pt>
                <c:pt idx="2170">
                  <c:v>3.0134970833333403</c:v>
                </c:pt>
                <c:pt idx="2171">
                  <c:v>3.01488579166667</c:v>
                </c:pt>
                <c:pt idx="2172">
                  <c:v>3.0162744999999997</c:v>
                </c:pt>
                <c:pt idx="2173">
                  <c:v>3.0176632083333401</c:v>
                </c:pt>
                <c:pt idx="2174">
                  <c:v>3.0190519166666698</c:v>
                </c:pt>
                <c:pt idx="2175">
                  <c:v>3.020440625</c:v>
                </c:pt>
                <c:pt idx="2176">
                  <c:v>3.0218293333333399</c:v>
                </c:pt>
                <c:pt idx="2177">
                  <c:v>3.0232180416666701</c:v>
                </c:pt>
                <c:pt idx="2178">
                  <c:v>3.0246067500000002</c:v>
                </c:pt>
                <c:pt idx="2179">
                  <c:v>3.0259954583333402</c:v>
                </c:pt>
                <c:pt idx="2180">
                  <c:v>3.0273841666666703</c:v>
                </c:pt>
                <c:pt idx="2181">
                  <c:v>3.028772875</c:v>
                </c:pt>
                <c:pt idx="2182">
                  <c:v>3.0301615833333404</c:v>
                </c:pt>
                <c:pt idx="2183">
                  <c:v>3.0315502916666701</c:v>
                </c:pt>
                <c:pt idx="2184">
                  <c:v>3.0329389999999998</c:v>
                </c:pt>
                <c:pt idx="2185">
                  <c:v>3.0343277083333398</c:v>
                </c:pt>
                <c:pt idx="2186">
                  <c:v>3.0357164166666699</c:v>
                </c:pt>
                <c:pt idx="2187">
                  <c:v>3.0371051250000001</c:v>
                </c:pt>
                <c:pt idx="2188">
                  <c:v>3.03849383333334</c:v>
                </c:pt>
                <c:pt idx="2189">
                  <c:v>3.0398825416666702</c:v>
                </c:pt>
                <c:pt idx="2190">
                  <c:v>3.0412712500000003</c:v>
                </c:pt>
                <c:pt idx="2191">
                  <c:v>3.0426599583333402</c:v>
                </c:pt>
                <c:pt idx="2192">
                  <c:v>3.0440486666666704</c:v>
                </c:pt>
                <c:pt idx="2193">
                  <c:v>3.0454373750000001</c:v>
                </c:pt>
                <c:pt idx="2194">
                  <c:v>3.04682608333334</c:v>
                </c:pt>
                <c:pt idx="2195">
                  <c:v>3.0482147916666698</c:v>
                </c:pt>
                <c:pt idx="2196">
                  <c:v>3.0496034999999999</c:v>
                </c:pt>
                <c:pt idx="2197">
                  <c:v>3.0509922083333398</c:v>
                </c:pt>
                <c:pt idx="2198">
                  <c:v>3.05238091666667</c:v>
                </c:pt>
                <c:pt idx="2199">
                  <c:v>3.0537696250000002</c:v>
                </c:pt>
                <c:pt idx="2200">
                  <c:v>3.0551583333333401</c:v>
                </c:pt>
                <c:pt idx="2201">
                  <c:v>3.0565470416666702</c:v>
                </c:pt>
                <c:pt idx="2202">
                  <c:v>3.0579357500000004</c:v>
                </c:pt>
                <c:pt idx="2203">
                  <c:v>3.0593244583333403</c:v>
                </c:pt>
                <c:pt idx="2204">
                  <c:v>3.06071316666667</c:v>
                </c:pt>
                <c:pt idx="2205">
                  <c:v>3.0621018749999998</c:v>
                </c:pt>
                <c:pt idx="2206">
                  <c:v>3.0634905833333401</c:v>
                </c:pt>
                <c:pt idx="2207">
                  <c:v>3.0648792916666698</c:v>
                </c:pt>
                <c:pt idx="2208">
                  <c:v>3.066268</c:v>
                </c:pt>
                <c:pt idx="2209">
                  <c:v>3.0676567083333399</c:v>
                </c:pt>
                <c:pt idx="2210">
                  <c:v>3.0690454166666701</c:v>
                </c:pt>
                <c:pt idx="2211">
                  <c:v>3.0704341250000002</c:v>
                </c:pt>
                <c:pt idx="2212">
                  <c:v>3.0718228333333402</c:v>
                </c:pt>
                <c:pt idx="2213">
                  <c:v>3.0732115416666703</c:v>
                </c:pt>
                <c:pt idx="2214">
                  <c:v>3.07460025</c:v>
                </c:pt>
                <c:pt idx="2215">
                  <c:v>3.07598895833334</c:v>
                </c:pt>
                <c:pt idx="2216">
                  <c:v>3.0773776666666701</c:v>
                </c:pt>
                <c:pt idx="2217">
                  <c:v>3.0787663749999998</c:v>
                </c:pt>
                <c:pt idx="2218">
                  <c:v>3.0801550833333398</c:v>
                </c:pt>
                <c:pt idx="2219">
                  <c:v>3.0815437916666699</c:v>
                </c:pt>
                <c:pt idx="2220">
                  <c:v>3.0829325000000001</c:v>
                </c:pt>
                <c:pt idx="2221">
                  <c:v>3.08432120833334</c:v>
                </c:pt>
                <c:pt idx="2222">
                  <c:v>3.0857099166666702</c:v>
                </c:pt>
                <c:pt idx="2223">
                  <c:v>3.0870986250000003</c:v>
                </c:pt>
                <c:pt idx="2224">
                  <c:v>3.0884873333333402</c:v>
                </c:pt>
                <c:pt idx="2225">
                  <c:v>3.0898760416666704</c:v>
                </c:pt>
                <c:pt idx="2226">
                  <c:v>3.0912647500000001</c:v>
                </c:pt>
                <c:pt idx="2227">
                  <c:v>3.09265345833334</c:v>
                </c:pt>
                <c:pt idx="2228">
                  <c:v>3.0940421666666698</c:v>
                </c:pt>
                <c:pt idx="2229">
                  <c:v>3.0954308749999999</c:v>
                </c:pt>
                <c:pt idx="2230">
                  <c:v>3.0968195833333398</c:v>
                </c:pt>
                <c:pt idx="2231">
                  <c:v>3.09820829166667</c:v>
                </c:pt>
                <c:pt idx="2232">
                  <c:v>3.0995970000000002</c:v>
                </c:pt>
                <c:pt idx="2233">
                  <c:v>3.1009857083333401</c:v>
                </c:pt>
                <c:pt idx="2234">
                  <c:v>3.1023744166666702</c:v>
                </c:pt>
                <c:pt idx="2235">
                  <c:v>3.1037631250000004</c:v>
                </c:pt>
                <c:pt idx="2236">
                  <c:v>3.1051518333333403</c:v>
                </c:pt>
                <c:pt idx="2237">
                  <c:v>3.10654054166667</c:v>
                </c:pt>
                <c:pt idx="2238">
                  <c:v>3.1079292499999998</c:v>
                </c:pt>
                <c:pt idx="2239">
                  <c:v>3.1093179583333401</c:v>
                </c:pt>
                <c:pt idx="2240">
                  <c:v>3.1107066666666698</c:v>
                </c:pt>
                <c:pt idx="2241">
                  <c:v>3.112095375</c:v>
                </c:pt>
                <c:pt idx="2242">
                  <c:v>3.1134840833333399</c:v>
                </c:pt>
                <c:pt idx="2243">
                  <c:v>3.1148727916666701</c:v>
                </c:pt>
                <c:pt idx="2244">
                  <c:v>3.1162615000000002</c:v>
                </c:pt>
                <c:pt idx="2245">
                  <c:v>3.1176502083333402</c:v>
                </c:pt>
                <c:pt idx="2246">
                  <c:v>3.1190389166666703</c:v>
                </c:pt>
                <c:pt idx="2247">
                  <c:v>3.120427625</c:v>
                </c:pt>
                <c:pt idx="2248">
                  <c:v>3.12181633333334</c:v>
                </c:pt>
                <c:pt idx="2249">
                  <c:v>3.1232050416666701</c:v>
                </c:pt>
                <c:pt idx="2250">
                  <c:v>3.1245937499999998</c:v>
                </c:pt>
                <c:pt idx="2251">
                  <c:v>3.1259824583333398</c:v>
                </c:pt>
                <c:pt idx="2252">
                  <c:v>3.1273711666666699</c:v>
                </c:pt>
                <c:pt idx="2253">
                  <c:v>3.1287598750000001</c:v>
                </c:pt>
                <c:pt idx="2254">
                  <c:v>3.13014858333334</c:v>
                </c:pt>
                <c:pt idx="2255">
                  <c:v>3.1315372916666702</c:v>
                </c:pt>
                <c:pt idx="2256">
                  <c:v>3.1329260000000003</c:v>
                </c:pt>
                <c:pt idx="2257">
                  <c:v>3.1343147083333402</c:v>
                </c:pt>
                <c:pt idx="2258">
                  <c:v>3.13570341666667</c:v>
                </c:pt>
                <c:pt idx="2259">
                  <c:v>3.1370921250000001</c:v>
                </c:pt>
                <c:pt idx="2260">
                  <c:v>3.13848083333334</c:v>
                </c:pt>
                <c:pt idx="2261">
                  <c:v>3.1398695416666698</c:v>
                </c:pt>
                <c:pt idx="2262">
                  <c:v>3.1412582499999999</c:v>
                </c:pt>
                <c:pt idx="2263">
                  <c:v>3.1426469583333398</c:v>
                </c:pt>
                <c:pt idx="2264">
                  <c:v>3.14403566666667</c:v>
                </c:pt>
                <c:pt idx="2265">
                  <c:v>3.1454243750000002</c:v>
                </c:pt>
                <c:pt idx="2266">
                  <c:v>3.1468130833333401</c:v>
                </c:pt>
                <c:pt idx="2267">
                  <c:v>3.1482017916666702</c:v>
                </c:pt>
                <c:pt idx="2268">
                  <c:v>3.1495905000000004</c:v>
                </c:pt>
                <c:pt idx="2269">
                  <c:v>3.1509792083333403</c:v>
                </c:pt>
                <c:pt idx="2270">
                  <c:v>3.15236791666667</c:v>
                </c:pt>
                <c:pt idx="2271">
                  <c:v>3.1537566249999998</c:v>
                </c:pt>
                <c:pt idx="2272">
                  <c:v>3.1551453333333401</c:v>
                </c:pt>
                <c:pt idx="2273">
                  <c:v>3.1565340416666698</c:v>
                </c:pt>
                <c:pt idx="2274">
                  <c:v>3.15792275</c:v>
                </c:pt>
                <c:pt idx="2275">
                  <c:v>3.1593114583333399</c:v>
                </c:pt>
                <c:pt idx="2276">
                  <c:v>3.1607001666666701</c:v>
                </c:pt>
                <c:pt idx="2277">
                  <c:v>3.1620888750000002</c:v>
                </c:pt>
                <c:pt idx="2278">
                  <c:v>3.1634775833333402</c:v>
                </c:pt>
                <c:pt idx="2279">
                  <c:v>3.1648662916666703</c:v>
                </c:pt>
                <c:pt idx="2280">
                  <c:v>3.166255</c:v>
                </c:pt>
                <c:pt idx="2281">
                  <c:v>3.16764370833334</c:v>
                </c:pt>
                <c:pt idx="2282">
                  <c:v>3.1690324166666701</c:v>
                </c:pt>
                <c:pt idx="2283">
                  <c:v>3.1704211249999998</c:v>
                </c:pt>
                <c:pt idx="2284">
                  <c:v>3.1718098333333398</c:v>
                </c:pt>
                <c:pt idx="2285">
                  <c:v>3.1731985416666699</c:v>
                </c:pt>
                <c:pt idx="2286">
                  <c:v>3.1745872500000001</c:v>
                </c:pt>
                <c:pt idx="2287">
                  <c:v>3.17597595833334</c:v>
                </c:pt>
                <c:pt idx="2288">
                  <c:v>3.1773646666666702</c:v>
                </c:pt>
                <c:pt idx="2289">
                  <c:v>3.1787533750000003</c:v>
                </c:pt>
                <c:pt idx="2290">
                  <c:v>3.1801420833333403</c:v>
                </c:pt>
                <c:pt idx="2291">
                  <c:v>3.18153079166667</c:v>
                </c:pt>
                <c:pt idx="2292">
                  <c:v>3.1829195000000001</c:v>
                </c:pt>
                <c:pt idx="2293">
                  <c:v>3.1843082083333401</c:v>
                </c:pt>
                <c:pt idx="2294">
                  <c:v>3.1856969166666698</c:v>
                </c:pt>
                <c:pt idx="2295">
                  <c:v>3.1870856249999999</c:v>
                </c:pt>
                <c:pt idx="2296">
                  <c:v>3.1884743333333398</c:v>
                </c:pt>
                <c:pt idx="2297">
                  <c:v>3.18986304166667</c:v>
                </c:pt>
                <c:pt idx="2298">
                  <c:v>3.1912517500000002</c:v>
                </c:pt>
                <c:pt idx="2299">
                  <c:v>3.1926404583333401</c:v>
                </c:pt>
                <c:pt idx="2300">
                  <c:v>3.1940291666666702</c:v>
                </c:pt>
                <c:pt idx="2301">
                  <c:v>3.195417875</c:v>
                </c:pt>
                <c:pt idx="2302">
                  <c:v>3.1968065833333403</c:v>
                </c:pt>
                <c:pt idx="2303">
                  <c:v>3.19819529166667</c:v>
                </c:pt>
                <c:pt idx="2304">
                  <c:v>3.1995839999999998</c:v>
                </c:pt>
                <c:pt idx="2305">
                  <c:v>3.2009727083333401</c:v>
                </c:pt>
                <c:pt idx="2306">
                  <c:v>3.2023614166666698</c:v>
                </c:pt>
                <c:pt idx="2307">
                  <c:v>3.203750125</c:v>
                </c:pt>
                <c:pt idx="2308">
                  <c:v>3.2051388333333399</c:v>
                </c:pt>
                <c:pt idx="2309">
                  <c:v>3.2065275416666701</c:v>
                </c:pt>
                <c:pt idx="2310">
                  <c:v>3.2079162500000002</c:v>
                </c:pt>
                <c:pt idx="2311">
                  <c:v>3.2093049583333402</c:v>
                </c:pt>
                <c:pt idx="2312">
                  <c:v>3.2106936666666703</c:v>
                </c:pt>
                <c:pt idx="2313">
                  <c:v>3.212082375</c:v>
                </c:pt>
                <c:pt idx="2314">
                  <c:v>3.21347108333334</c:v>
                </c:pt>
                <c:pt idx="2315">
                  <c:v>3.2148597916666701</c:v>
                </c:pt>
                <c:pt idx="2316">
                  <c:v>3.2162484999999998</c:v>
                </c:pt>
                <c:pt idx="2317">
                  <c:v>3.2176372083333398</c:v>
                </c:pt>
                <c:pt idx="2318">
                  <c:v>3.2190259166666699</c:v>
                </c:pt>
                <c:pt idx="2319">
                  <c:v>3.2204146250000001</c:v>
                </c:pt>
                <c:pt idx="2320">
                  <c:v>3.22180333333334</c:v>
                </c:pt>
                <c:pt idx="2321">
                  <c:v>3.2231920416666702</c:v>
                </c:pt>
                <c:pt idx="2322">
                  <c:v>3.2245807500000003</c:v>
                </c:pt>
                <c:pt idx="2323">
                  <c:v>3.2259694583333403</c:v>
                </c:pt>
                <c:pt idx="2324">
                  <c:v>3.22735816666667</c:v>
                </c:pt>
                <c:pt idx="2325">
                  <c:v>3.2287468750000001</c:v>
                </c:pt>
                <c:pt idx="2326">
                  <c:v>3.2301355833333401</c:v>
                </c:pt>
                <c:pt idx="2327">
                  <c:v>3.2315242916666698</c:v>
                </c:pt>
                <c:pt idx="2328">
                  <c:v>3.2329129999999999</c:v>
                </c:pt>
                <c:pt idx="2329">
                  <c:v>3.2343017083333399</c:v>
                </c:pt>
                <c:pt idx="2330">
                  <c:v>3.23569041666667</c:v>
                </c:pt>
                <c:pt idx="2331">
                  <c:v>3.2370791250000002</c:v>
                </c:pt>
                <c:pt idx="2332">
                  <c:v>3.2384678333333401</c:v>
                </c:pt>
                <c:pt idx="2333">
                  <c:v>3.2398565416666703</c:v>
                </c:pt>
                <c:pt idx="2334">
                  <c:v>3.24124525</c:v>
                </c:pt>
                <c:pt idx="2335">
                  <c:v>3.2426339583333403</c:v>
                </c:pt>
                <c:pt idx="2336">
                  <c:v>3.2440226666666701</c:v>
                </c:pt>
                <c:pt idx="2337">
                  <c:v>3.2454113749999998</c:v>
                </c:pt>
                <c:pt idx="2338">
                  <c:v>3.2468000833333401</c:v>
                </c:pt>
                <c:pt idx="2339">
                  <c:v>3.2481887916666699</c:v>
                </c:pt>
                <c:pt idx="2340">
                  <c:v>3.2495775</c:v>
                </c:pt>
                <c:pt idx="2341">
                  <c:v>3.2509662083333399</c:v>
                </c:pt>
                <c:pt idx="2342">
                  <c:v>3.2523549166666701</c:v>
                </c:pt>
                <c:pt idx="2343">
                  <c:v>3.2537436250000003</c:v>
                </c:pt>
                <c:pt idx="2344">
                  <c:v>3.2551323333333402</c:v>
                </c:pt>
                <c:pt idx="2345">
                  <c:v>3.2565210416666703</c:v>
                </c:pt>
                <c:pt idx="2346">
                  <c:v>3.25790975</c:v>
                </c:pt>
                <c:pt idx="2347">
                  <c:v>3.25929845833334</c:v>
                </c:pt>
                <c:pt idx="2348">
                  <c:v>3.2606871666666701</c:v>
                </c:pt>
                <c:pt idx="2349">
                  <c:v>3.2620758749999998</c:v>
                </c:pt>
                <c:pt idx="2350">
                  <c:v>3.2634645833333398</c:v>
                </c:pt>
                <c:pt idx="2351">
                  <c:v>3.2648532916666699</c:v>
                </c:pt>
                <c:pt idx="2352">
                  <c:v>3.2662420000000001</c:v>
                </c:pt>
                <c:pt idx="2353">
                  <c:v>3.26763070833334</c:v>
                </c:pt>
                <c:pt idx="2354">
                  <c:v>3.2690194166666702</c:v>
                </c:pt>
                <c:pt idx="2355">
                  <c:v>3.2704081250000003</c:v>
                </c:pt>
                <c:pt idx="2356">
                  <c:v>3.2717968333333403</c:v>
                </c:pt>
                <c:pt idx="2357">
                  <c:v>3.27318554166667</c:v>
                </c:pt>
                <c:pt idx="2358">
                  <c:v>3.2745742500000001</c:v>
                </c:pt>
                <c:pt idx="2359">
                  <c:v>3.2759629583333401</c:v>
                </c:pt>
                <c:pt idx="2360">
                  <c:v>3.2773516666666698</c:v>
                </c:pt>
                <c:pt idx="2361">
                  <c:v>3.2787403749999999</c:v>
                </c:pt>
                <c:pt idx="2362">
                  <c:v>3.2801290833333399</c:v>
                </c:pt>
                <c:pt idx="2363">
                  <c:v>3.28151779166667</c:v>
                </c:pt>
                <c:pt idx="2364">
                  <c:v>3.2829065000000002</c:v>
                </c:pt>
                <c:pt idx="2365">
                  <c:v>3.2842952083333401</c:v>
                </c:pt>
                <c:pt idx="2366">
                  <c:v>3.2856839166666703</c:v>
                </c:pt>
                <c:pt idx="2367">
                  <c:v>3.287072625</c:v>
                </c:pt>
                <c:pt idx="2368">
                  <c:v>3.2884613333333403</c:v>
                </c:pt>
                <c:pt idx="2369">
                  <c:v>3.2898500416666701</c:v>
                </c:pt>
                <c:pt idx="2370">
                  <c:v>3.2912387499999998</c:v>
                </c:pt>
                <c:pt idx="2371">
                  <c:v>3.2926274583333401</c:v>
                </c:pt>
                <c:pt idx="2372">
                  <c:v>3.2940161666666699</c:v>
                </c:pt>
                <c:pt idx="2373">
                  <c:v>3.295404875</c:v>
                </c:pt>
                <c:pt idx="2374">
                  <c:v>3.2967935833333399</c:v>
                </c:pt>
                <c:pt idx="2375">
                  <c:v>3.2981822916666701</c:v>
                </c:pt>
                <c:pt idx="2376">
                  <c:v>3.2995710000000003</c:v>
                </c:pt>
                <c:pt idx="2377">
                  <c:v>3.3009597083333402</c:v>
                </c:pt>
                <c:pt idx="2378">
                  <c:v>3.3023484166666703</c:v>
                </c:pt>
                <c:pt idx="2379">
                  <c:v>3.3037371250000001</c:v>
                </c:pt>
                <c:pt idx="2380">
                  <c:v>3.30512583333334</c:v>
                </c:pt>
                <c:pt idx="2381">
                  <c:v>3.3065145416666701</c:v>
                </c:pt>
                <c:pt idx="2382">
                  <c:v>3.3079032499999999</c:v>
                </c:pt>
                <c:pt idx="2383">
                  <c:v>3.3092919583333398</c:v>
                </c:pt>
                <c:pt idx="2384">
                  <c:v>3.3106806666666699</c:v>
                </c:pt>
                <c:pt idx="2385">
                  <c:v>3.3120693750000001</c:v>
                </c:pt>
                <c:pt idx="2386">
                  <c:v>3.31345808333334</c:v>
                </c:pt>
                <c:pt idx="2387">
                  <c:v>3.3148467916666702</c:v>
                </c:pt>
                <c:pt idx="2388">
                  <c:v>3.3162355000000003</c:v>
                </c:pt>
                <c:pt idx="2389">
                  <c:v>3.3176242083333403</c:v>
                </c:pt>
                <c:pt idx="2390">
                  <c:v>3.31901291666667</c:v>
                </c:pt>
                <c:pt idx="2391">
                  <c:v>3.3204016250000001</c:v>
                </c:pt>
                <c:pt idx="2392">
                  <c:v>3.3217903333333401</c:v>
                </c:pt>
                <c:pt idx="2393">
                  <c:v>3.3231790416666698</c:v>
                </c:pt>
                <c:pt idx="2394">
                  <c:v>3.3245677499999999</c:v>
                </c:pt>
                <c:pt idx="2395">
                  <c:v>3.3259564583333399</c:v>
                </c:pt>
                <c:pt idx="2396">
                  <c:v>3.32734516666667</c:v>
                </c:pt>
                <c:pt idx="2397">
                  <c:v>3.3287338750000002</c:v>
                </c:pt>
                <c:pt idx="2398">
                  <c:v>3.3301225833333401</c:v>
                </c:pt>
                <c:pt idx="2399">
                  <c:v>3.3315112916666703</c:v>
                </c:pt>
                <c:pt idx="2400">
                  <c:v>3.3329</c:v>
                </c:pt>
                <c:pt idx="2401">
                  <c:v>3.3342887083333403</c:v>
                </c:pt>
                <c:pt idx="2402">
                  <c:v>3.3356774166666701</c:v>
                </c:pt>
                <c:pt idx="2403">
                  <c:v>3.3370661249999998</c:v>
                </c:pt>
                <c:pt idx="2404">
                  <c:v>3.3384548333333401</c:v>
                </c:pt>
                <c:pt idx="2405">
                  <c:v>3.3398435416666699</c:v>
                </c:pt>
                <c:pt idx="2406">
                  <c:v>3.34123225</c:v>
                </c:pt>
                <c:pt idx="2407">
                  <c:v>3.3426209583333399</c:v>
                </c:pt>
                <c:pt idx="2408">
                  <c:v>3.3440096666666701</c:v>
                </c:pt>
                <c:pt idx="2409">
                  <c:v>3.3453983750000003</c:v>
                </c:pt>
                <c:pt idx="2410">
                  <c:v>3.3467870833333402</c:v>
                </c:pt>
                <c:pt idx="2411">
                  <c:v>3.3481757916666703</c:v>
                </c:pt>
                <c:pt idx="2412">
                  <c:v>3.3495645000000001</c:v>
                </c:pt>
                <c:pt idx="2413">
                  <c:v>3.35095320833334</c:v>
                </c:pt>
                <c:pt idx="2414">
                  <c:v>3.3523419166666701</c:v>
                </c:pt>
                <c:pt idx="2415">
                  <c:v>3.3537306249999999</c:v>
                </c:pt>
                <c:pt idx="2416">
                  <c:v>3.3551193333333398</c:v>
                </c:pt>
                <c:pt idx="2417">
                  <c:v>3.3565080416666699</c:v>
                </c:pt>
                <c:pt idx="2418">
                  <c:v>3.3578967500000001</c:v>
                </c:pt>
                <c:pt idx="2419">
                  <c:v>3.35928545833334</c:v>
                </c:pt>
                <c:pt idx="2420">
                  <c:v>3.3606741666666702</c:v>
                </c:pt>
                <c:pt idx="2421">
                  <c:v>3.3620628750000003</c:v>
                </c:pt>
                <c:pt idx="2422">
                  <c:v>3.3634515833333403</c:v>
                </c:pt>
                <c:pt idx="2423">
                  <c:v>3.36484029166667</c:v>
                </c:pt>
                <c:pt idx="2424">
                  <c:v>3.3662290000000001</c:v>
                </c:pt>
                <c:pt idx="2425">
                  <c:v>3.3676177083333401</c:v>
                </c:pt>
                <c:pt idx="2426">
                  <c:v>3.3690064166666698</c:v>
                </c:pt>
                <c:pt idx="2427">
                  <c:v>3.3703951249999999</c:v>
                </c:pt>
                <c:pt idx="2428">
                  <c:v>3.3717838333333399</c:v>
                </c:pt>
                <c:pt idx="2429">
                  <c:v>3.37317254166667</c:v>
                </c:pt>
                <c:pt idx="2430">
                  <c:v>3.3745612500000002</c:v>
                </c:pt>
                <c:pt idx="2431">
                  <c:v>3.3759499583333401</c:v>
                </c:pt>
                <c:pt idx="2432">
                  <c:v>3.3773386666666703</c:v>
                </c:pt>
                <c:pt idx="2433">
                  <c:v>3.378727375</c:v>
                </c:pt>
                <c:pt idx="2434">
                  <c:v>3.3801160833333403</c:v>
                </c:pt>
                <c:pt idx="2435">
                  <c:v>3.3815047916666701</c:v>
                </c:pt>
                <c:pt idx="2436">
                  <c:v>3.3828934999999998</c:v>
                </c:pt>
                <c:pt idx="2437">
                  <c:v>3.3842822083333401</c:v>
                </c:pt>
                <c:pt idx="2438">
                  <c:v>3.3856709166666699</c:v>
                </c:pt>
                <c:pt idx="2439">
                  <c:v>3.387059625</c:v>
                </c:pt>
                <c:pt idx="2440">
                  <c:v>3.3884483333333399</c:v>
                </c:pt>
                <c:pt idx="2441">
                  <c:v>3.3898370416666701</c:v>
                </c:pt>
                <c:pt idx="2442">
                  <c:v>3.3912257500000003</c:v>
                </c:pt>
                <c:pt idx="2443">
                  <c:v>3.3926144583333402</c:v>
                </c:pt>
                <c:pt idx="2444">
                  <c:v>3.3940031666666703</c:v>
                </c:pt>
                <c:pt idx="2445">
                  <c:v>3.3953918750000001</c:v>
                </c:pt>
                <c:pt idx="2446">
                  <c:v>3.39678058333334</c:v>
                </c:pt>
                <c:pt idx="2447">
                  <c:v>3.3981692916666701</c:v>
                </c:pt>
                <c:pt idx="2448">
                  <c:v>3.3995579999999999</c:v>
                </c:pt>
                <c:pt idx="2449">
                  <c:v>3.4009467083333398</c:v>
                </c:pt>
                <c:pt idx="2450">
                  <c:v>3.4023354166666699</c:v>
                </c:pt>
                <c:pt idx="2451">
                  <c:v>3.4037241250000001</c:v>
                </c:pt>
                <c:pt idx="2452">
                  <c:v>3.40511283333334</c:v>
                </c:pt>
                <c:pt idx="2453">
                  <c:v>3.4065015416666702</c:v>
                </c:pt>
                <c:pt idx="2454">
                  <c:v>3.4078902500000003</c:v>
                </c:pt>
                <c:pt idx="2455">
                  <c:v>3.4092789583333403</c:v>
                </c:pt>
                <c:pt idx="2456">
                  <c:v>3.41066766666667</c:v>
                </c:pt>
                <c:pt idx="2457">
                  <c:v>3.4120563750000001</c:v>
                </c:pt>
                <c:pt idx="2458">
                  <c:v>3.4134450833333401</c:v>
                </c:pt>
                <c:pt idx="2459">
                  <c:v>3.4148337916666698</c:v>
                </c:pt>
                <c:pt idx="2460">
                  <c:v>3.4162224999999999</c:v>
                </c:pt>
                <c:pt idx="2461">
                  <c:v>3.4176112083333399</c:v>
                </c:pt>
                <c:pt idx="2462">
                  <c:v>3.41899991666667</c:v>
                </c:pt>
                <c:pt idx="2463">
                  <c:v>3.4203886250000002</c:v>
                </c:pt>
                <c:pt idx="2464">
                  <c:v>3.4217773333333401</c:v>
                </c:pt>
                <c:pt idx="2465">
                  <c:v>3.4231660416666703</c:v>
                </c:pt>
                <c:pt idx="2466">
                  <c:v>3.42455475</c:v>
                </c:pt>
                <c:pt idx="2467">
                  <c:v>3.4259434583333404</c:v>
                </c:pt>
                <c:pt idx="2468">
                  <c:v>3.4273321666666701</c:v>
                </c:pt>
                <c:pt idx="2469">
                  <c:v>3.4287208749999998</c:v>
                </c:pt>
                <c:pt idx="2470">
                  <c:v>3.4301095833333402</c:v>
                </c:pt>
                <c:pt idx="2471">
                  <c:v>3.4314982916666699</c:v>
                </c:pt>
                <c:pt idx="2472">
                  <c:v>3.432887</c:v>
                </c:pt>
                <c:pt idx="2473">
                  <c:v>3.4342757083333399</c:v>
                </c:pt>
                <c:pt idx="2474">
                  <c:v>3.4356644166666701</c:v>
                </c:pt>
                <c:pt idx="2475">
                  <c:v>3.4370531250000003</c:v>
                </c:pt>
                <c:pt idx="2476">
                  <c:v>3.4384418333333402</c:v>
                </c:pt>
                <c:pt idx="2477">
                  <c:v>3.4398305416666703</c:v>
                </c:pt>
                <c:pt idx="2478">
                  <c:v>3.4412192500000001</c:v>
                </c:pt>
                <c:pt idx="2479">
                  <c:v>3.44260795833334</c:v>
                </c:pt>
                <c:pt idx="2480">
                  <c:v>3.4439966666666701</c:v>
                </c:pt>
                <c:pt idx="2481">
                  <c:v>3.4453853749999999</c:v>
                </c:pt>
                <c:pt idx="2482">
                  <c:v>3.4467740833333398</c:v>
                </c:pt>
                <c:pt idx="2483">
                  <c:v>3.4481627916666699</c:v>
                </c:pt>
                <c:pt idx="2484">
                  <c:v>3.4495515000000001</c:v>
                </c:pt>
                <c:pt idx="2485">
                  <c:v>3.45094020833334</c:v>
                </c:pt>
                <c:pt idx="2486">
                  <c:v>3.4523289166666702</c:v>
                </c:pt>
                <c:pt idx="2487">
                  <c:v>3.4537176250000003</c:v>
                </c:pt>
                <c:pt idx="2488">
                  <c:v>3.4551063333333403</c:v>
                </c:pt>
                <c:pt idx="2489">
                  <c:v>3.45649504166667</c:v>
                </c:pt>
                <c:pt idx="2490">
                  <c:v>3.4578837500000001</c:v>
                </c:pt>
                <c:pt idx="2491">
                  <c:v>3.4592724583333401</c:v>
                </c:pt>
                <c:pt idx="2492">
                  <c:v>3.4606611666666698</c:v>
                </c:pt>
                <c:pt idx="2493">
                  <c:v>3.4620498749999999</c:v>
                </c:pt>
                <c:pt idx="2494">
                  <c:v>3.4634385833333399</c:v>
                </c:pt>
                <c:pt idx="2495">
                  <c:v>3.46482729166667</c:v>
                </c:pt>
                <c:pt idx="2496">
                  <c:v>3.4662160000000002</c:v>
                </c:pt>
                <c:pt idx="2497">
                  <c:v>3.4676047083333401</c:v>
                </c:pt>
                <c:pt idx="2498">
                  <c:v>3.4689934166666703</c:v>
                </c:pt>
                <c:pt idx="2499">
                  <c:v>3.470382125</c:v>
                </c:pt>
                <c:pt idx="2500">
                  <c:v>3.4717708333333404</c:v>
                </c:pt>
                <c:pt idx="2501">
                  <c:v>3.4731595416666701</c:v>
                </c:pt>
                <c:pt idx="2502">
                  <c:v>3.4745482499999998</c:v>
                </c:pt>
                <c:pt idx="2503">
                  <c:v>3.4759369583333402</c:v>
                </c:pt>
                <c:pt idx="2504">
                  <c:v>3.4773256666666699</c:v>
                </c:pt>
                <c:pt idx="2505">
                  <c:v>3.478714375</c:v>
                </c:pt>
                <c:pt idx="2506">
                  <c:v>3.48010308333334</c:v>
                </c:pt>
                <c:pt idx="2507">
                  <c:v>3.4814917916666701</c:v>
                </c:pt>
                <c:pt idx="2508">
                  <c:v>3.4828805000000003</c:v>
                </c:pt>
                <c:pt idx="2509">
                  <c:v>3.4842692083333402</c:v>
                </c:pt>
                <c:pt idx="2510">
                  <c:v>3.4856579166666704</c:v>
                </c:pt>
                <c:pt idx="2511">
                  <c:v>3.4870466250000001</c:v>
                </c:pt>
                <c:pt idx="2512">
                  <c:v>3.48843533333334</c:v>
                </c:pt>
                <c:pt idx="2513">
                  <c:v>3.4898240416666702</c:v>
                </c:pt>
                <c:pt idx="2514">
                  <c:v>3.4912127499999999</c:v>
                </c:pt>
                <c:pt idx="2515">
                  <c:v>3.4926014583333398</c:v>
                </c:pt>
                <c:pt idx="2516">
                  <c:v>3.4939901666666699</c:v>
                </c:pt>
                <c:pt idx="2517">
                  <c:v>3.4953788750000001</c:v>
                </c:pt>
                <c:pt idx="2518">
                  <c:v>3.49676758333334</c:v>
                </c:pt>
                <c:pt idx="2519">
                  <c:v>3.4981562916666702</c:v>
                </c:pt>
                <c:pt idx="2520">
                  <c:v>3.4995450000000003</c:v>
                </c:pt>
                <c:pt idx="2521">
                  <c:v>3.5009337083333403</c:v>
                </c:pt>
                <c:pt idx="2522">
                  <c:v>3.50232241666667</c:v>
                </c:pt>
                <c:pt idx="2523">
                  <c:v>3.5037111250000001</c:v>
                </c:pt>
                <c:pt idx="2524">
                  <c:v>3.5050998333333401</c:v>
                </c:pt>
                <c:pt idx="2525">
                  <c:v>3.5064885416666698</c:v>
                </c:pt>
                <c:pt idx="2526">
                  <c:v>3.5078772499999999</c:v>
                </c:pt>
                <c:pt idx="2527">
                  <c:v>3.5092659583333399</c:v>
                </c:pt>
                <c:pt idx="2528">
                  <c:v>3.51065466666667</c:v>
                </c:pt>
                <c:pt idx="2529">
                  <c:v>3.5120433750000002</c:v>
                </c:pt>
                <c:pt idx="2530">
                  <c:v>3.5134320833333401</c:v>
                </c:pt>
                <c:pt idx="2531">
                  <c:v>3.5148207916666703</c:v>
                </c:pt>
                <c:pt idx="2532">
                  <c:v>3.5162095</c:v>
                </c:pt>
                <c:pt idx="2533">
                  <c:v>3.5175982083333404</c:v>
                </c:pt>
                <c:pt idx="2534">
                  <c:v>3.5189869166666701</c:v>
                </c:pt>
                <c:pt idx="2535">
                  <c:v>3.5203756249999998</c:v>
                </c:pt>
                <c:pt idx="2536">
                  <c:v>3.5217643333333402</c:v>
                </c:pt>
                <c:pt idx="2537">
                  <c:v>3.5231530416666699</c:v>
                </c:pt>
                <c:pt idx="2538">
                  <c:v>3.52454175</c:v>
                </c:pt>
                <c:pt idx="2539">
                  <c:v>3.52593045833334</c:v>
                </c:pt>
                <c:pt idx="2540">
                  <c:v>3.5273191666666701</c:v>
                </c:pt>
                <c:pt idx="2541">
                  <c:v>3.5287078750000003</c:v>
                </c:pt>
                <c:pt idx="2542">
                  <c:v>3.5300965833333402</c:v>
                </c:pt>
                <c:pt idx="2543">
                  <c:v>3.5314852916666704</c:v>
                </c:pt>
                <c:pt idx="2544">
                  <c:v>3.5328740000000001</c:v>
                </c:pt>
                <c:pt idx="2545">
                  <c:v>3.53426270833334</c:v>
                </c:pt>
                <c:pt idx="2546">
                  <c:v>3.5356514166666702</c:v>
                </c:pt>
                <c:pt idx="2547">
                  <c:v>3.5370401249999999</c:v>
                </c:pt>
                <c:pt idx="2548">
                  <c:v>3.5384288333333398</c:v>
                </c:pt>
                <c:pt idx="2549">
                  <c:v>3.53981754166667</c:v>
                </c:pt>
                <c:pt idx="2550">
                  <c:v>3.5412062500000001</c:v>
                </c:pt>
                <c:pt idx="2551">
                  <c:v>3.54259495833334</c:v>
                </c:pt>
                <c:pt idx="2552">
                  <c:v>3.5439836666666702</c:v>
                </c:pt>
                <c:pt idx="2553">
                  <c:v>3.5453723750000004</c:v>
                </c:pt>
                <c:pt idx="2554">
                  <c:v>3.5467610833333403</c:v>
                </c:pt>
                <c:pt idx="2555">
                  <c:v>3.54814979166667</c:v>
                </c:pt>
                <c:pt idx="2556">
                  <c:v>3.5495385000000002</c:v>
                </c:pt>
                <c:pt idx="2557">
                  <c:v>3.5509272083333401</c:v>
                </c:pt>
                <c:pt idx="2558">
                  <c:v>3.5523159166666698</c:v>
                </c:pt>
                <c:pt idx="2559">
                  <c:v>3.553704625</c:v>
                </c:pt>
                <c:pt idx="2560">
                  <c:v>3.5550933333333399</c:v>
                </c:pt>
                <c:pt idx="2561">
                  <c:v>3.55648204166667</c:v>
                </c:pt>
                <c:pt idx="2562">
                  <c:v>3.5578707500000002</c:v>
                </c:pt>
                <c:pt idx="2563">
                  <c:v>3.5592594583333401</c:v>
                </c:pt>
                <c:pt idx="2564">
                  <c:v>3.5606481666666703</c:v>
                </c:pt>
                <c:pt idx="2565">
                  <c:v>3.562036875</c:v>
                </c:pt>
                <c:pt idx="2566">
                  <c:v>3.5634255833333404</c:v>
                </c:pt>
                <c:pt idx="2567">
                  <c:v>3.5648142916666701</c:v>
                </c:pt>
                <c:pt idx="2568">
                  <c:v>3.5662029999999998</c:v>
                </c:pt>
                <c:pt idx="2569">
                  <c:v>3.5675917083333402</c:v>
                </c:pt>
                <c:pt idx="2570">
                  <c:v>3.5689804166666699</c:v>
                </c:pt>
                <c:pt idx="2571">
                  <c:v>3.570369125</c:v>
                </c:pt>
                <c:pt idx="2572">
                  <c:v>3.57175783333334</c:v>
                </c:pt>
                <c:pt idx="2573">
                  <c:v>3.5731465416666701</c:v>
                </c:pt>
                <c:pt idx="2574">
                  <c:v>3.5745352500000003</c:v>
                </c:pt>
                <c:pt idx="2575">
                  <c:v>3.5759239583333402</c:v>
                </c:pt>
                <c:pt idx="2576">
                  <c:v>3.5773126666666704</c:v>
                </c:pt>
                <c:pt idx="2577">
                  <c:v>3.5787013750000001</c:v>
                </c:pt>
                <c:pt idx="2578">
                  <c:v>3.58009008333334</c:v>
                </c:pt>
                <c:pt idx="2579">
                  <c:v>3.5814787916666702</c:v>
                </c:pt>
                <c:pt idx="2580">
                  <c:v>3.5828674999999999</c:v>
                </c:pt>
                <c:pt idx="2581">
                  <c:v>3.5842562083333398</c:v>
                </c:pt>
                <c:pt idx="2582">
                  <c:v>3.58564491666667</c:v>
                </c:pt>
                <c:pt idx="2583">
                  <c:v>3.5870336250000001</c:v>
                </c:pt>
                <c:pt idx="2584">
                  <c:v>3.58842233333334</c:v>
                </c:pt>
                <c:pt idx="2585">
                  <c:v>3.5898110416666702</c:v>
                </c:pt>
                <c:pt idx="2586">
                  <c:v>3.5911997500000004</c:v>
                </c:pt>
                <c:pt idx="2587">
                  <c:v>3.5925884583333403</c:v>
                </c:pt>
                <c:pt idx="2588">
                  <c:v>3.59397716666667</c:v>
                </c:pt>
                <c:pt idx="2589">
                  <c:v>3.5953658750000002</c:v>
                </c:pt>
                <c:pt idx="2590">
                  <c:v>3.5967545833333401</c:v>
                </c:pt>
                <c:pt idx="2591">
                  <c:v>3.5981432916666698</c:v>
                </c:pt>
                <c:pt idx="2592">
                  <c:v>3.599532</c:v>
                </c:pt>
                <c:pt idx="2593">
                  <c:v>3.6009207083333399</c:v>
                </c:pt>
                <c:pt idx="2594">
                  <c:v>3.60230941666667</c:v>
                </c:pt>
                <c:pt idx="2595">
                  <c:v>3.6036981250000002</c:v>
                </c:pt>
                <c:pt idx="2596">
                  <c:v>3.6050868333333401</c:v>
                </c:pt>
                <c:pt idx="2597">
                  <c:v>3.6064755416666703</c:v>
                </c:pt>
                <c:pt idx="2598">
                  <c:v>3.60786425</c:v>
                </c:pt>
                <c:pt idx="2599">
                  <c:v>3.6092529583333404</c:v>
                </c:pt>
                <c:pt idx="2600">
                  <c:v>3.6106416666666701</c:v>
                </c:pt>
                <c:pt idx="2601">
                  <c:v>3.6120303749999998</c:v>
                </c:pt>
                <c:pt idx="2602">
                  <c:v>3.6134190833333402</c:v>
                </c:pt>
                <c:pt idx="2603">
                  <c:v>3.6148077916666699</c:v>
                </c:pt>
                <c:pt idx="2604">
                  <c:v>3.6161965</c:v>
                </c:pt>
                <c:pt idx="2605">
                  <c:v>3.61758520833334</c:v>
                </c:pt>
                <c:pt idx="2606">
                  <c:v>3.6189739166666701</c:v>
                </c:pt>
                <c:pt idx="2607">
                  <c:v>3.6203626250000003</c:v>
                </c:pt>
                <c:pt idx="2608">
                  <c:v>3.6217513333333402</c:v>
                </c:pt>
                <c:pt idx="2609">
                  <c:v>3.6231400416666704</c:v>
                </c:pt>
                <c:pt idx="2610">
                  <c:v>3.6245287500000001</c:v>
                </c:pt>
                <c:pt idx="2611">
                  <c:v>3.62591745833334</c:v>
                </c:pt>
                <c:pt idx="2612">
                  <c:v>3.6273061666666702</c:v>
                </c:pt>
                <c:pt idx="2613">
                  <c:v>3.6286948749999999</c:v>
                </c:pt>
                <c:pt idx="2614">
                  <c:v>3.6300835833333398</c:v>
                </c:pt>
                <c:pt idx="2615">
                  <c:v>3.63147229166667</c:v>
                </c:pt>
                <c:pt idx="2616">
                  <c:v>3.6328610000000001</c:v>
                </c:pt>
                <c:pt idx="2617">
                  <c:v>3.63424970833334</c:v>
                </c:pt>
                <c:pt idx="2618">
                  <c:v>3.6356384166666702</c:v>
                </c:pt>
                <c:pt idx="2619">
                  <c:v>3.6370271250000004</c:v>
                </c:pt>
                <c:pt idx="2620">
                  <c:v>3.6384158333333403</c:v>
                </c:pt>
                <c:pt idx="2621">
                  <c:v>3.63980454166667</c:v>
                </c:pt>
                <c:pt idx="2622">
                  <c:v>3.6411932500000002</c:v>
                </c:pt>
                <c:pt idx="2623">
                  <c:v>3.6425819583333401</c:v>
                </c:pt>
                <c:pt idx="2624">
                  <c:v>3.6439706666666698</c:v>
                </c:pt>
                <c:pt idx="2625">
                  <c:v>3.645359375</c:v>
                </c:pt>
                <c:pt idx="2626">
                  <c:v>3.6467480833333399</c:v>
                </c:pt>
                <c:pt idx="2627">
                  <c:v>3.64813679166667</c:v>
                </c:pt>
                <c:pt idx="2628">
                  <c:v>3.6495255000000002</c:v>
                </c:pt>
                <c:pt idx="2629">
                  <c:v>3.6509142083333401</c:v>
                </c:pt>
                <c:pt idx="2630">
                  <c:v>3.6523029166666703</c:v>
                </c:pt>
                <c:pt idx="2631">
                  <c:v>3.653691625</c:v>
                </c:pt>
                <c:pt idx="2632">
                  <c:v>3.6550803333333404</c:v>
                </c:pt>
                <c:pt idx="2633">
                  <c:v>3.6564690416666701</c:v>
                </c:pt>
                <c:pt idx="2634">
                  <c:v>3.6578577499999998</c:v>
                </c:pt>
                <c:pt idx="2635">
                  <c:v>3.6592464583333402</c:v>
                </c:pt>
                <c:pt idx="2636">
                  <c:v>3.6606351666666699</c:v>
                </c:pt>
                <c:pt idx="2637">
                  <c:v>3.662023875</c:v>
                </c:pt>
                <c:pt idx="2638">
                  <c:v>3.66341258333334</c:v>
                </c:pt>
                <c:pt idx="2639">
                  <c:v>3.6648012916666701</c:v>
                </c:pt>
                <c:pt idx="2640">
                  <c:v>3.6661900000000003</c:v>
                </c:pt>
                <c:pt idx="2641">
                  <c:v>3.6675787083333402</c:v>
                </c:pt>
                <c:pt idx="2642">
                  <c:v>3.6689674166666699</c:v>
                </c:pt>
                <c:pt idx="2643">
                  <c:v>3.6703561250000001</c:v>
                </c:pt>
                <c:pt idx="2644">
                  <c:v>3.67174483333334</c:v>
                </c:pt>
                <c:pt idx="2645">
                  <c:v>3.6731335416666702</c:v>
                </c:pt>
                <c:pt idx="2646">
                  <c:v>3.6745222499999999</c:v>
                </c:pt>
                <c:pt idx="2647">
                  <c:v>3.6759109583333403</c:v>
                </c:pt>
                <c:pt idx="2648">
                  <c:v>3.67729966666667</c:v>
                </c:pt>
                <c:pt idx="2649">
                  <c:v>3.6786883750000001</c:v>
                </c:pt>
                <c:pt idx="2650">
                  <c:v>3.68007708333334</c:v>
                </c:pt>
                <c:pt idx="2651">
                  <c:v>3.6814657916666702</c:v>
                </c:pt>
                <c:pt idx="2652">
                  <c:v>3.6828544999999999</c:v>
                </c:pt>
                <c:pt idx="2653">
                  <c:v>3.6842432083333403</c:v>
                </c:pt>
                <c:pt idx="2654">
                  <c:v>3.68563191666667</c:v>
                </c:pt>
                <c:pt idx="2655">
                  <c:v>3.6870206250000002</c:v>
                </c:pt>
                <c:pt idx="2656">
                  <c:v>3.6884093333333401</c:v>
                </c:pt>
                <c:pt idx="2657">
                  <c:v>3.6897980416666702</c:v>
                </c:pt>
                <c:pt idx="2658">
                  <c:v>3.69118675</c:v>
                </c:pt>
                <c:pt idx="2659">
                  <c:v>3.6925754583333399</c:v>
                </c:pt>
                <c:pt idx="2660">
                  <c:v>3.69396416666667</c:v>
                </c:pt>
                <c:pt idx="2661">
                  <c:v>3.6953528750000002</c:v>
                </c:pt>
                <c:pt idx="2662">
                  <c:v>3.6967415833333401</c:v>
                </c:pt>
                <c:pt idx="2663">
                  <c:v>3.6981302916666703</c:v>
                </c:pt>
                <c:pt idx="2664">
                  <c:v>3.699519</c:v>
                </c:pt>
                <c:pt idx="2665">
                  <c:v>3.7009077083333399</c:v>
                </c:pt>
                <c:pt idx="2666">
                  <c:v>3.7022964166666701</c:v>
                </c:pt>
                <c:pt idx="2667">
                  <c:v>3.7036851250000002</c:v>
                </c:pt>
                <c:pt idx="2668">
                  <c:v>3.7050738333333402</c:v>
                </c:pt>
                <c:pt idx="2669">
                  <c:v>3.7064625416666699</c:v>
                </c:pt>
                <c:pt idx="2670">
                  <c:v>3.70785125</c:v>
                </c:pt>
                <c:pt idx="2671">
                  <c:v>3.70923995833334</c:v>
                </c:pt>
                <c:pt idx="2672">
                  <c:v>3.7106286666666701</c:v>
                </c:pt>
                <c:pt idx="2673">
                  <c:v>3.7120173750000003</c:v>
                </c:pt>
                <c:pt idx="2674">
                  <c:v>3.7134060833333402</c:v>
                </c:pt>
                <c:pt idx="2675">
                  <c:v>3.7147947916666699</c:v>
                </c:pt>
                <c:pt idx="2676">
                  <c:v>3.7161835000000001</c:v>
                </c:pt>
                <c:pt idx="2677">
                  <c:v>3.71757220833334</c:v>
                </c:pt>
                <c:pt idx="2678">
                  <c:v>3.7189609166666702</c:v>
                </c:pt>
                <c:pt idx="2679">
                  <c:v>3.7203496249999999</c:v>
                </c:pt>
                <c:pt idx="2680">
                  <c:v>3.7217383333333403</c:v>
                </c:pt>
                <c:pt idx="2681">
                  <c:v>3.72312704166667</c:v>
                </c:pt>
                <c:pt idx="2682">
                  <c:v>3.7245157500000001</c:v>
                </c:pt>
                <c:pt idx="2683">
                  <c:v>3.7259044583333401</c:v>
                </c:pt>
                <c:pt idx="2684">
                  <c:v>3.7272931666666702</c:v>
                </c:pt>
                <c:pt idx="2685">
                  <c:v>3.7286818749999999</c:v>
                </c:pt>
                <c:pt idx="2686">
                  <c:v>3.7300705833333399</c:v>
                </c:pt>
                <c:pt idx="2687">
                  <c:v>3.73145929166667</c:v>
                </c:pt>
                <c:pt idx="2688">
                  <c:v>3.7328480000000002</c:v>
                </c:pt>
                <c:pt idx="2689">
                  <c:v>3.7342367083333401</c:v>
                </c:pt>
                <c:pt idx="2690">
                  <c:v>3.7356254166666703</c:v>
                </c:pt>
                <c:pt idx="2691">
                  <c:v>3.737014125</c:v>
                </c:pt>
                <c:pt idx="2692">
                  <c:v>3.7384028333333399</c:v>
                </c:pt>
                <c:pt idx="2693">
                  <c:v>3.73979154166667</c:v>
                </c:pt>
                <c:pt idx="2694">
                  <c:v>3.7411802500000002</c:v>
                </c:pt>
                <c:pt idx="2695">
                  <c:v>3.7425689583333401</c:v>
                </c:pt>
                <c:pt idx="2696">
                  <c:v>3.7439576666666703</c:v>
                </c:pt>
                <c:pt idx="2697">
                  <c:v>3.745346375</c:v>
                </c:pt>
                <c:pt idx="2698">
                  <c:v>3.7467350833333399</c:v>
                </c:pt>
                <c:pt idx="2699">
                  <c:v>3.7481237916666701</c:v>
                </c:pt>
                <c:pt idx="2700">
                  <c:v>3.7495125000000002</c:v>
                </c:pt>
                <c:pt idx="2701">
                  <c:v>3.7509012083333402</c:v>
                </c:pt>
                <c:pt idx="2702">
                  <c:v>3.7522899166666699</c:v>
                </c:pt>
                <c:pt idx="2703">
                  <c:v>3.753678625</c:v>
                </c:pt>
                <c:pt idx="2704">
                  <c:v>3.75506733333334</c:v>
                </c:pt>
                <c:pt idx="2705">
                  <c:v>3.7564560416666701</c:v>
                </c:pt>
                <c:pt idx="2706">
                  <c:v>3.7578447500000003</c:v>
                </c:pt>
                <c:pt idx="2707">
                  <c:v>3.7592334583333402</c:v>
                </c:pt>
                <c:pt idx="2708">
                  <c:v>3.7606221666666699</c:v>
                </c:pt>
                <c:pt idx="2709">
                  <c:v>3.7620108750000001</c:v>
                </c:pt>
                <c:pt idx="2710">
                  <c:v>3.76339958333334</c:v>
                </c:pt>
                <c:pt idx="2711">
                  <c:v>3.7647882916666702</c:v>
                </c:pt>
                <c:pt idx="2712">
                  <c:v>3.7661769999999999</c:v>
                </c:pt>
                <c:pt idx="2713">
                  <c:v>3.7675657083333403</c:v>
                </c:pt>
                <c:pt idx="2714">
                  <c:v>3.76895441666667</c:v>
                </c:pt>
                <c:pt idx="2715">
                  <c:v>3.7703431250000001</c:v>
                </c:pt>
                <c:pt idx="2716">
                  <c:v>3.7717318333333401</c:v>
                </c:pt>
                <c:pt idx="2717">
                  <c:v>3.7731205416666702</c:v>
                </c:pt>
                <c:pt idx="2718">
                  <c:v>3.7745092499999999</c:v>
                </c:pt>
                <c:pt idx="2719">
                  <c:v>3.7758979583333399</c:v>
                </c:pt>
                <c:pt idx="2720">
                  <c:v>3.77728666666667</c:v>
                </c:pt>
                <c:pt idx="2721">
                  <c:v>3.7786753750000002</c:v>
                </c:pt>
                <c:pt idx="2722">
                  <c:v>3.7800640833333401</c:v>
                </c:pt>
                <c:pt idx="2723">
                  <c:v>3.7814527916666703</c:v>
                </c:pt>
                <c:pt idx="2724">
                  <c:v>3.7828415</c:v>
                </c:pt>
                <c:pt idx="2725">
                  <c:v>3.7842302083333399</c:v>
                </c:pt>
                <c:pt idx="2726">
                  <c:v>3.7856189166666701</c:v>
                </c:pt>
                <c:pt idx="2727">
                  <c:v>3.7870076250000002</c:v>
                </c:pt>
                <c:pt idx="2728">
                  <c:v>3.7883963333333401</c:v>
                </c:pt>
                <c:pt idx="2729">
                  <c:v>3.7897850416666699</c:v>
                </c:pt>
                <c:pt idx="2730">
                  <c:v>3.79117375</c:v>
                </c:pt>
                <c:pt idx="2731">
                  <c:v>3.7925624583333399</c:v>
                </c:pt>
                <c:pt idx="2732">
                  <c:v>3.7939511666666701</c:v>
                </c:pt>
                <c:pt idx="2733">
                  <c:v>3.7953398750000003</c:v>
                </c:pt>
                <c:pt idx="2734">
                  <c:v>3.7967285833333402</c:v>
                </c:pt>
                <c:pt idx="2735">
                  <c:v>3.7981172916666699</c:v>
                </c:pt>
                <c:pt idx="2736">
                  <c:v>3.799506</c:v>
                </c:pt>
                <c:pt idx="2737">
                  <c:v>3.80089470833334</c:v>
                </c:pt>
                <c:pt idx="2738">
                  <c:v>3.8022834166666701</c:v>
                </c:pt>
                <c:pt idx="2739">
                  <c:v>3.8036721250000003</c:v>
                </c:pt>
                <c:pt idx="2740">
                  <c:v>3.8050608333333402</c:v>
                </c:pt>
                <c:pt idx="2741">
                  <c:v>3.8064495416666699</c:v>
                </c:pt>
                <c:pt idx="2742">
                  <c:v>3.8078382500000001</c:v>
                </c:pt>
                <c:pt idx="2743">
                  <c:v>3.80922695833334</c:v>
                </c:pt>
                <c:pt idx="2744">
                  <c:v>3.8106156666666702</c:v>
                </c:pt>
                <c:pt idx="2745">
                  <c:v>3.8120043749999999</c:v>
                </c:pt>
                <c:pt idx="2746">
                  <c:v>3.8133930833333403</c:v>
                </c:pt>
                <c:pt idx="2747">
                  <c:v>3.81478179166667</c:v>
                </c:pt>
                <c:pt idx="2748">
                  <c:v>3.8161705000000001</c:v>
                </c:pt>
                <c:pt idx="2749">
                  <c:v>3.8175592083333401</c:v>
                </c:pt>
                <c:pt idx="2750">
                  <c:v>3.8189479166666702</c:v>
                </c:pt>
                <c:pt idx="2751">
                  <c:v>3.8203366249999999</c:v>
                </c:pt>
                <c:pt idx="2752">
                  <c:v>3.8217253333333399</c:v>
                </c:pt>
                <c:pt idx="2753">
                  <c:v>3.82311404166667</c:v>
                </c:pt>
                <c:pt idx="2754">
                  <c:v>3.8245027500000002</c:v>
                </c:pt>
                <c:pt idx="2755">
                  <c:v>3.8258914583333401</c:v>
                </c:pt>
                <c:pt idx="2756">
                  <c:v>3.8272801666666703</c:v>
                </c:pt>
                <c:pt idx="2757">
                  <c:v>3.828668875</c:v>
                </c:pt>
                <c:pt idx="2758">
                  <c:v>3.8300575833333399</c:v>
                </c:pt>
                <c:pt idx="2759">
                  <c:v>3.8314462916666701</c:v>
                </c:pt>
                <c:pt idx="2760">
                  <c:v>3.8328350000000002</c:v>
                </c:pt>
                <c:pt idx="2761">
                  <c:v>3.8342237083333401</c:v>
                </c:pt>
                <c:pt idx="2762">
                  <c:v>3.8356124166666699</c:v>
                </c:pt>
                <c:pt idx="2763">
                  <c:v>3.837001125</c:v>
                </c:pt>
                <c:pt idx="2764">
                  <c:v>3.8383898333333399</c:v>
                </c:pt>
                <c:pt idx="2765">
                  <c:v>3.8397785416666701</c:v>
                </c:pt>
                <c:pt idx="2766">
                  <c:v>3.8411672500000003</c:v>
                </c:pt>
                <c:pt idx="2767">
                  <c:v>3.8425559583333402</c:v>
                </c:pt>
                <c:pt idx="2768">
                  <c:v>3.8439446666666699</c:v>
                </c:pt>
                <c:pt idx="2769">
                  <c:v>3.8453333750000001</c:v>
                </c:pt>
                <c:pt idx="2770">
                  <c:v>3.84672208333334</c:v>
                </c:pt>
                <c:pt idx="2771">
                  <c:v>3.8481107916666701</c:v>
                </c:pt>
                <c:pt idx="2772">
                  <c:v>3.8494994999999999</c:v>
                </c:pt>
                <c:pt idx="2773">
                  <c:v>3.8508882083333402</c:v>
                </c:pt>
                <c:pt idx="2774">
                  <c:v>3.8522769166666699</c:v>
                </c:pt>
                <c:pt idx="2775">
                  <c:v>3.8536656250000001</c:v>
                </c:pt>
                <c:pt idx="2776">
                  <c:v>3.85505433333334</c:v>
                </c:pt>
                <c:pt idx="2777">
                  <c:v>3.8564430416666702</c:v>
                </c:pt>
                <c:pt idx="2778">
                  <c:v>3.8578317499999999</c:v>
                </c:pt>
                <c:pt idx="2779">
                  <c:v>3.8592204583333403</c:v>
                </c:pt>
                <c:pt idx="2780">
                  <c:v>3.86060916666667</c:v>
                </c:pt>
                <c:pt idx="2781">
                  <c:v>3.8619978750000001</c:v>
                </c:pt>
                <c:pt idx="2782">
                  <c:v>3.8633865833333401</c:v>
                </c:pt>
                <c:pt idx="2783">
                  <c:v>3.8647752916666702</c:v>
                </c:pt>
                <c:pt idx="2784">
                  <c:v>3.8661639999999999</c:v>
                </c:pt>
                <c:pt idx="2785">
                  <c:v>3.8675527083333399</c:v>
                </c:pt>
                <c:pt idx="2786">
                  <c:v>3.86894141666667</c:v>
                </c:pt>
                <c:pt idx="2787">
                  <c:v>3.8703301250000002</c:v>
                </c:pt>
                <c:pt idx="2788">
                  <c:v>3.8717188333333401</c:v>
                </c:pt>
                <c:pt idx="2789">
                  <c:v>3.8731075416666703</c:v>
                </c:pt>
                <c:pt idx="2790">
                  <c:v>3.87449625</c:v>
                </c:pt>
                <c:pt idx="2791">
                  <c:v>3.8758849583333399</c:v>
                </c:pt>
                <c:pt idx="2792">
                  <c:v>3.8772736666666701</c:v>
                </c:pt>
                <c:pt idx="2793">
                  <c:v>3.8786623750000002</c:v>
                </c:pt>
                <c:pt idx="2794">
                  <c:v>3.8800510833333401</c:v>
                </c:pt>
                <c:pt idx="2795">
                  <c:v>3.8814397916666699</c:v>
                </c:pt>
                <c:pt idx="2796">
                  <c:v>3.8828285</c:v>
                </c:pt>
                <c:pt idx="2797">
                  <c:v>3.8842172083333399</c:v>
                </c:pt>
                <c:pt idx="2798">
                  <c:v>3.8856059166666701</c:v>
                </c:pt>
                <c:pt idx="2799">
                  <c:v>3.8869946250000003</c:v>
                </c:pt>
                <c:pt idx="2800">
                  <c:v>3.8883833333333402</c:v>
                </c:pt>
                <c:pt idx="2801">
                  <c:v>3.8897720416666699</c:v>
                </c:pt>
                <c:pt idx="2802">
                  <c:v>3.8911607500000001</c:v>
                </c:pt>
                <c:pt idx="2803">
                  <c:v>3.89254945833334</c:v>
                </c:pt>
                <c:pt idx="2804">
                  <c:v>3.8939381666666701</c:v>
                </c:pt>
                <c:pt idx="2805">
                  <c:v>3.8953268749999999</c:v>
                </c:pt>
                <c:pt idx="2806">
                  <c:v>3.8967155833333402</c:v>
                </c:pt>
                <c:pt idx="2807">
                  <c:v>3.8981042916666699</c:v>
                </c:pt>
                <c:pt idx="2808">
                  <c:v>3.8994930000000001</c:v>
                </c:pt>
                <c:pt idx="2809">
                  <c:v>3.90088170833334</c:v>
                </c:pt>
                <c:pt idx="2810">
                  <c:v>3.9022704166666702</c:v>
                </c:pt>
                <c:pt idx="2811">
                  <c:v>3.9036591249999999</c:v>
                </c:pt>
                <c:pt idx="2812">
                  <c:v>3.9050478333333403</c:v>
                </c:pt>
                <c:pt idx="2813">
                  <c:v>3.90643654166667</c:v>
                </c:pt>
                <c:pt idx="2814">
                  <c:v>3.9078252500000001</c:v>
                </c:pt>
                <c:pt idx="2815">
                  <c:v>3.9092139583333401</c:v>
                </c:pt>
                <c:pt idx="2816">
                  <c:v>3.9106026666666702</c:v>
                </c:pt>
                <c:pt idx="2817">
                  <c:v>3.9119913749999999</c:v>
                </c:pt>
                <c:pt idx="2818">
                  <c:v>3.9133800833333399</c:v>
                </c:pt>
                <c:pt idx="2819">
                  <c:v>3.91476879166667</c:v>
                </c:pt>
                <c:pt idx="2820">
                  <c:v>3.9161575000000002</c:v>
                </c:pt>
                <c:pt idx="2821">
                  <c:v>3.9175462083333401</c:v>
                </c:pt>
                <c:pt idx="2822">
                  <c:v>3.9189349166666703</c:v>
                </c:pt>
                <c:pt idx="2823">
                  <c:v>3.920323625</c:v>
                </c:pt>
                <c:pt idx="2824">
                  <c:v>3.9217123333333399</c:v>
                </c:pt>
                <c:pt idx="2825">
                  <c:v>3.9231010416666701</c:v>
                </c:pt>
                <c:pt idx="2826">
                  <c:v>3.9244897500000002</c:v>
                </c:pt>
                <c:pt idx="2827">
                  <c:v>3.9258784583333401</c:v>
                </c:pt>
                <c:pt idx="2828">
                  <c:v>3.9272671666666699</c:v>
                </c:pt>
                <c:pt idx="2829">
                  <c:v>3.928655875</c:v>
                </c:pt>
                <c:pt idx="2830">
                  <c:v>3.9300445833333399</c:v>
                </c:pt>
                <c:pt idx="2831">
                  <c:v>3.9314332916666701</c:v>
                </c:pt>
                <c:pt idx="2832">
                  <c:v>3.9328220000000003</c:v>
                </c:pt>
                <c:pt idx="2833">
                  <c:v>3.9342107083333402</c:v>
                </c:pt>
                <c:pt idx="2834">
                  <c:v>3.9355994166666699</c:v>
                </c:pt>
                <c:pt idx="2835">
                  <c:v>3.9369881250000001</c:v>
                </c:pt>
                <c:pt idx="2836">
                  <c:v>3.93837683333334</c:v>
                </c:pt>
                <c:pt idx="2837">
                  <c:v>3.9397655416666701</c:v>
                </c:pt>
                <c:pt idx="2838">
                  <c:v>3.9411542499999999</c:v>
                </c:pt>
                <c:pt idx="2839">
                  <c:v>3.9425429583333402</c:v>
                </c:pt>
                <c:pt idx="2840">
                  <c:v>3.9439316666666699</c:v>
                </c:pt>
                <c:pt idx="2841">
                  <c:v>3.9453203750000001</c:v>
                </c:pt>
                <c:pt idx="2842">
                  <c:v>3.94670908333334</c:v>
                </c:pt>
                <c:pt idx="2843">
                  <c:v>3.9480977916666702</c:v>
                </c:pt>
                <c:pt idx="2844">
                  <c:v>3.9494864999999999</c:v>
                </c:pt>
                <c:pt idx="2845">
                  <c:v>3.9508752083333403</c:v>
                </c:pt>
                <c:pt idx="2846">
                  <c:v>3.95226391666667</c:v>
                </c:pt>
                <c:pt idx="2847">
                  <c:v>3.9536526250000001</c:v>
                </c:pt>
                <c:pt idx="2848">
                  <c:v>3.9550413333333401</c:v>
                </c:pt>
                <c:pt idx="2849">
                  <c:v>3.9564300416666702</c:v>
                </c:pt>
                <c:pt idx="2850">
                  <c:v>3.9578187499999999</c:v>
                </c:pt>
                <c:pt idx="2851">
                  <c:v>3.9592074583333399</c:v>
                </c:pt>
                <c:pt idx="2852">
                  <c:v>3.96059616666667</c:v>
                </c:pt>
                <c:pt idx="2853">
                  <c:v>3.9619848750000002</c:v>
                </c:pt>
                <c:pt idx="2854">
                  <c:v>3.9633735833333401</c:v>
                </c:pt>
                <c:pt idx="2855">
                  <c:v>3.9647622916666703</c:v>
                </c:pt>
                <c:pt idx="2856">
                  <c:v>3.966151</c:v>
                </c:pt>
                <c:pt idx="2857">
                  <c:v>3.9675397083333399</c:v>
                </c:pt>
                <c:pt idx="2858">
                  <c:v>3.9689284166666701</c:v>
                </c:pt>
                <c:pt idx="2859">
                  <c:v>3.9703171250000002</c:v>
                </c:pt>
                <c:pt idx="2860">
                  <c:v>3.9717058333333402</c:v>
                </c:pt>
                <c:pt idx="2861">
                  <c:v>3.9730945416666699</c:v>
                </c:pt>
                <c:pt idx="2862">
                  <c:v>3.97448325</c:v>
                </c:pt>
                <c:pt idx="2863">
                  <c:v>3.97587195833334</c:v>
                </c:pt>
                <c:pt idx="2864">
                  <c:v>3.9772606666666701</c:v>
                </c:pt>
                <c:pt idx="2865">
                  <c:v>3.9786493750000003</c:v>
                </c:pt>
                <c:pt idx="2866">
                  <c:v>3.9800380833333402</c:v>
                </c:pt>
                <c:pt idx="2867">
                  <c:v>3.9814267916666699</c:v>
                </c:pt>
                <c:pt idx="2868">
                  <c:v>3.9828155000000001</c:v>
                </c:pt>
                <c:pt idx="2869">
                  <c:v>3.98420420833334</c:v>
                </c:pt>
                <c:pt idx="2870">
                  <c:v>3.9855929166666701</c:v>
                </c:pt>
                <c:pt idx="2871">
                  <c:v>3.9869816249999999</c:v>
                </c:pt>
                <c:pt idx="2872">
                  <c:v>3.9883703333333402</c:v>
                </c:pt>
                <c:pt idx="2873">
                  <c:v>3.9897590416666699</c:v>
                </c:pt>
                <c:pt idx="2874">
                  <c:v>3.9911477500000001</c:v>
                </c:pt>
                <c:pt idx="2875">
                  <c:v>3.99253645833334</c:v>
                </c:pt>
                <c:pt idx="2876">
                  <c:v>3.9939251666666702</c:v>
                </c:pt>
                <c:pt idx="2877">
                  <c:v>3.9953138749999999</c:v>
                </c:pt>
                <c:pt idx="2878">
                  <c:v>3.9967025833333403</c:v>
                </c:pt>
                <c:pt idx="2879">
                  <c:v>3.99809129166667</c:v>
                </c:pt>
                <c:pt idx="2880">
                  <c:v>3.9994800000000001</c:v>
                </c:pt>
                <c:pt idx="2881">
                  <c:v>4.0008687083333401</c:v>
                </c:pt>
                <c:pt idx="2882">
                  <c:v>4.0022574166666702</c:v>
                </c:pt>
                <c:pt idx="2883">
                  <c:v>4.0036461249999995</c:v>
                </c:pt>
                <c:pt idx="2884">
                  <c:v>4.0050348333333403</c:v>
                </c:pt>
                <c:pt idx="2885">
                  <c:v>4.0064235416666705</c:v>
                </c:pt>
                <c:pt idx="2886">
                  <c:v>4.0078122500000006</c:v>
                </c:pt>
                <c:pt idx="2887">
                  <c:v>4.0092009583333397</c:v>
                </c:pt>
                <c:pt idx="2888">
                  <c:v>4.0105896666666698</c:v>
                </c:pt>
                <c:pt idx="2889">
                  <c:v>4.011978375</c:v>
                </c:pt>
                <c:pt idx="2890">
                  <c:v>4.0133670833333399</c:v>
                </c:pt>
                <c:pt idx="2891">
                  <c:v>4.0147557916666701</c:v>
                </c:pt>
                <c:pt idx="2892">
                  <c:v>4.0161445000000002</c:v>
                </c:pt>
                <c:pt idx="2893">
                  <c:v>4.0175332083333402</c:v>
                </c:pt>
                <c:pt idx="2894">
                  <c:v>4.0189219166666703</c:v>
                </c:pt>
                <c:pt idx="2895">
                  <c:v>4.0203106250000005</c:v>
                </c:pt>
                <c:pt idx="2896">
                  <c:v>4.0216993333333395</c:v>
                </c:pt>
                <c:pt idx="2897">
                  <c:v>4.0230880416666697</c:v>
                </c:pt>
                <c:pt idx="2898">
                  <c:v>4.0244767499999998</c:v>
                </c:pt>
                <c:pt idx="2899">
                  <c:v>4.0258654583333406</c:v>
                </c:pt>
                <c:pt idx="2900">
                  <c:v>4.0272541666666699</c:v>
                </c:pt>
                <c:pt idx="2901">
                  <c:v>4.0286428750000001</c:v>
                </c:pt>
                <c:pt idx="2902">
                  <c:v>4.03003158333334</c:v>
                </c:pt>
                <c:pt idx="2903">
                  <c:v>4.0314202916666702</c:v>
                </c:pt>
                <c:pt idx="2904">
                  <c:v>4.0328090000000003</c:v>
                </c:pt>
                <c:pt idx="2905">
                  <c:v>4.0341977083333402</c:v>
                </c:pt>
                <c:pt idx="2906">
                  <c:v>4.0355864166666695</c:v>
                </c:pt>
                <c:pt idx="2907">
                  <c:v>4.0369751249999997</c:v>
                </c:pt>
                <c:pt idx="2908">
                  <c:v>4.0383638333333405</c:v>
                </c:pt>
                <c:pt idx="2909">
                  <c:v>4.0397525416666706</c:v>
                </c:pt>
                <c:pt idx="2910">
                  <c:v>4.0411412499999999</c:v>
                </c:pt>
                <c:pt idx="2911">
                  <c:v>4.0425299583333398</c:v>
                </c:pt>
                <c:pt idx="2912">
                  <c:v>4.04391866666667</c:v>
                </c:pt>
                <c:pt idx="2913">
                  <c:v>4.0453073750000001</c:v>
                </c:pt>
                <c:pt idx="2914">
                  <c:v>4.0466960833333401</c:v>
                </c:pt>
                <c:pt idx="2915">
                  <c:v>4.0480847916666702</c:v>
                </c:pt>
                <c:pt idx="2916">
                  <c:v>4.0494734999999995</c:v>
                </c:pt>
                <c:pt idx="2917">
                  <c:v>4.0508622083333403</c:v>
                </c:pt>
                <c:pt idx="2918">
                  <c:v>4.0522509166666705</c:v>
                </c:pt>
                <c:pt idx="2919">
                  <c:v>4.0536396250000006</c:v>
                </c:pt>
                <c:pt idx="2920">
                  <c:v>4.0550283333333397</c:v>
                </c:pt>
                <c:pt idx="2921">
                  <c:v>4.0564170416666698</c:v>
                </c:pt>
                <c:pt idx="2922">
                  <c:v>4.05780575</c:v>
                </c:pt>
                <c:pt idx="2923">
                  <c:v>4.0591944583333399</c:v>
                </c:pt>
                <c:pt idx="2924">
                  <c:v>4.0605831666666701</c:v>
                </c:pt>
                <c:pt idx="2925">
                  <c:v>4.0619718750000002</c:v>
                </c:pt>
                <c:pt idx="2926">
                  <c:v>4.0633605833333402</c:v>
                </c:pt>
                <c:pt idx="2927">
                  <c:v>4.0647492916666703</c:v>
                </c:pt>
                <c:pt idx="2928">
                  <c:v>4.0661380000000005</c:v>
                </c:pt>
                <c:pt idx="2929">
                  <c:v>4.0675267083333395</c:v>
                </c:pt>
                <c:pt idx="2930">
                  <c:v>4.0689154166666697</c:v>
                </c:pt>
                <c:pt idx="2931">
                  <c:v>4.0703041249999998</c:v>
                </c:pt>
                <c:pt idx="2932">
                  <c:v>4.0716928333333406</c:v>
                </c:pt>
                <c:pt idx="2933">
                  <c:v>4.0730815416666699</c:v>
                </c:pt>
                <c:pt idx="2934">
                  <c:v>4.0744702500000001</c:v>
                </c:pt>
                <c:pt idx="2935">
                  <c:v>4.07585895833334</c:v>
                </c:pt>
                <c:pt idx="2936">
                  <c:v>4.0772476666666702</c:v>
                </c:pt>
                <c:pt idx="2937">
                  <c:v>4.0786363750000003</c:v>
                </c:pt>
                <c:pt idx="2938">
                  <c:v>4.0800250833333402</c:v>
                </c:pt>
                <c:pt idx="2939">
                  <c:v>4.0814137916666695</c:v>
                </c:pt>
                <c:pt idx="2940">
                  <c:v>4.0828024999999997</c:v>
                </c:pt>
                <c:pt idx="2941">
                  <c:v>4.0841912083333405</c:v>
                </c:pt>
                <c:pt idx="2942">
                  <c:v>4.0855799166666706</c:v>
                </c:pt>
                <c:pt idx="2943">
                  <c:v>4.0869686249999999</c:v>
                </c:pt>
                <c:pt idx="2944">
                  <c:v>4.0883573333333398</c:v>
                </c:pt>
                <c:pt idx="2945">
                  <c:v>4.08974604166667</c:v>
                </c:pt>
                <c:pt idx="2946">
                  <c:v>4.0911347500000002</c:v>
                </c:pt>
                <c:pt idx="2947">
                  <c:v>4.0925234583333401</c:v>
                </c:pt>
                <c:pt idx="2948">
                  <c:v>4.0939121666666702</c:v>
                </c:pt>
                <c:pt idx="2949">
                  <c:v>4.0953008749999995</c:v>
                </c:pt>
                <c:pt idx="2950">
                  <c:v>4.0966895833333403</c:v>
                </c:pt>
                <c:pt idx="2951">
                  <c:v>4.0980782916666705</c:v>
                </c:pt>
                <c:pt idx="2952">
                  <c:v>4.0994670000000006</c:v>
                </c:pt>
                <c:pt idx="2953">
                  <c:v>4.1008557083333397</c:v>
                </c:pt>
                <c:pt idx="2954">
                  <c:v>4.1022444166666698</c:v>
                </c:pt>
                <c:pt idx="2955">
                  <c:v>4.103633125</c:v>
                </c:pt>
                <c:pt idx="2956">
                  <c:v>4.1050218333333399</c:v>
                </c:pt>
                <c:pt idx="2957">
                  <c:v>4.1064105416666701</c:v>
                </c:pt>
                <c:pt idx="2958">
                  <c:v>4.1077992500000002</c:v>
                </c:pt>
                <c:pt idx="2959">
                  <c:v>4.1091879583333402</c:v>
                </c:pt>
                <c:pt idx="2960">
                  <c:v>4.1105766666666703</c:v>
                </c:pt>
                <c:pt idx="2961">
                  <c:v>4.1119653750000005</c:v>
                </c:pt>
                <c:pt idx="2962">
                  <c:v>4.1133540833333395</c:v>
                </c:pt>
                <c:pt idx="2963">
                  <c:v>4.1147427916666697</c:v>
                </c:pt>
                <c:pt idx="2964">
                  <c:v>4.1161314999999998</c:v>
                </c:pt>
                <c:pt idx="2965">
                  <c:v>4.1175202083333406</c:v>
                </c:pt>
                <c:pt idx="2966">
                  <c:v>4.1189089166666699</c:v>
                </c:pt>
                <c:pt idx="2967">
                  <c:v>4.1202976250000001</c:v>
                </c:pt>
                <c:pt idx="2968">
                  <c:v>4.12168633333334</c:v>
                </c:pt>
                <c:pt idx="2969">
                  <c:v>4.1230750416666702</c:v>
                </c:pt>
                <c:pt idx="2970">
                  <c:v>4.1244637500000003</c:v>
                </c:pt>
                <c:pt idx="2971">
                  <c:v>4.1258524583333402</c:v>
                </c:pt>
                <c:pt idx="2972">
                  <c:v>4.1272411666666695</c:v>
                </c:pt>
                <c:pt idx="2973">
                  <c:v>4.1286298749999997</c:v>
                </c:pt>
                <c:pt idx="2974">
                  <c:v>4.1300185833333405</c:v>
                </c:pt>
                <c:pt idx="2975">
                  <c:v>4.1314072916666706</c:v>
                </c:pt>
                <c:pt idx="2976">
                  <c:v>4.1327959999999999</c:v>
                </c:pt>
                <c:pt idx="2977">
                  <c:v>4.1341847083333398</c:v>
                </c:pt>
                <c:pt idx="2978">
                  <c:v>4.13557341666667</c:v>
                </c:pt>
                <c:pt idx="2979">
                  <c:v>4.1369621250000002</c:v>
                </c:pt>
                <c:pt idx="2980">
                  <c:v>4.1383508333333401</c:v>
                </c:pt>
                <c:pt idx="2981">
                  <c:v>4.1397395416666702</c:v>
                </c:pt>
                <c:pt idx="2982">
                  <c:v>4.1411282499999995</c:v>
                </c:pt>
                <c:pt idx="2983">
                  <c:v>4.1425169583333403</c:v>
                </c:pt>
                <c:pt idx="2984">
                  <c:v>4.1439056666666705</c:v>
                </c:pt>
                <c:pt idx="2985">
                  <c:v>4.1452943750000006</c:v>
                </c:pt>
                <c:pt idx="2986">
                  <c:v>4.1466830833333397</c:v>
                </c:pt>
                <c:pt idx="2987">
                  <c:v>4.1480717916666698</c:v>
                </c:pt>
                <c:pt idx="2988">
                  <c:v>4.1494605</c:v>
                </c:pt>
                <c:pt idx="2989">
                  <c:v>4.1508492083333399</c:v>
                </c:pt>
                <c:pt idx="2990">
                  <c:v>4.1522379166666701</c:v>
                </c:pt>
                <c:pt idx="2991">
                  <c:v>4.1536266250000002</c:v>
                </c:pt>
                <c:pt idx="2992">
                  <c:v>4.1550153333333402</c:v>
                </c:pt>
                <c:pt idx="2993">
                  <c:v>4.1564040416666703</c:v>
                </c:pt>
                <c:pt idx="2994">
                  <c:v>4.1577927500000005</c:v>
                </c:pt>
                <c:pt idx="2995">
                  <c:v>4.1591814583333395</c:v>
                </c:pt>
                <c:pt idx="2996">
                  <c:v>4.1605701666666697</c:v>
                </c:pt>
                <c:pt idx="2997">
                  <c:v>4.1619588749999998</c:v>
                </c:pt>
                <c:pt idx="2998">
                  <c:v>4.1633475833333407</c:v>
                </c:pt>
                <c:pt idx="2999">
                  <c:v>4.1647362916666699</c:v>
                </c:pt>
                <c:pt idx="3000">
                  <c:v>4.1661250000000001</c:v>
                </c:pt>
                <c:pt idx="3001">
                  <c:v>4.16751370833334</c:v>
                </c:pt>
                <c:pt idx="3002">
                  <c:v>4.1689024166666702</c:v>
                </c:pt>
                <c:pt idx="3003">
                  <c:v>4.1702911250000003</c:v>
                </c:pt>
                <c:pt idx="3004">
                  <c:v>4.1716798333333402</c:v>
                </c:pt>
                <c:pt idx="3005">
                  <c:v>4.1730685416666695</c:v>
                </c:pt>
                <c:pt idx="3006">
                  <c:v>4.1744572499999997</c:v>
                </c:pt>
                <c:pt idx="3007">
                  <c:v>4.1758459583333405</c:v>
                </c:pt>
                <c:pt idx="3008">
                  <c:v>4.1772346666666706</c:v>
                </c:pt>
                <c:pt idx="3009">
                  <c:v>4.1786233749999999</c:v>
                </c:pt>
                <c:pt idx="3010">
                  <c:v>4.1800120833333398</c:v>
                </c:pt>
                <c:pt idx="3011">
                  <c:v>4.18140079166667</c:v>
                </c:pt>
                <c:pt idx="3012">
                  <c:v>4.1827895000000002</c:v>
                </c:pt>
                <c:pt idx="3013">
                  <c:v>4.1841782083333401</c:v>
                </c:pt>
                <c:pt idx="3014">
                  <c:v>4.1855669166666702</c:v>
                </c:pt>
                <c:pt idx="3015">
                  <c:v>4.1869556249999995</c:v>
                </c:pt>
                <c:pt idx="3016">
                  <c:v>4.1883443333333403</c:v>
                </c:pt>
                <c:pt idx="3017">
                  <c:v>4.1897330416666705</c:v>
                </c:pt>
                <c:pt idx="3018">
                  <c:v>4.1911217500000006</c:v>
                </c:pt>
                <c:pt idx="3019">
                  <c:v>4.1925104583333397</c:v>
                </c:pt>
                <c:pt idx="3020">
                  <c:v>4.1938991666666698</c:v>
                </c:pt>
                <c:pt idx="3021">
                  <c:v>4.195287875</c:v>
                </c:pt>
                <c:pt idx="3022">
                  <c:v>4.1966765833333399</c:v>
                </c:pt>
                <c:pt idx="3023">
                  <c:v>4.1980652916666701</c:v>
                </c:pt>
                <c:pt idx="3024">
                  <c:v>4.1994540000000002</c:v>
                </c:pt>
                <c:pt idx="3025">
                  <c:v>4.2008427083333402</c:v>
                </c:pt>
                <c:pt idx="3026">
                  <c:v>4.2022314166666703</c:v>
                </c:pt>
                <c:pt idx="3027">
                  <c:v>4.2036201250000005</c:v>
                </c:pt>
                <c:pt idx="3028">
                  <c:v>4.2050088333333395</c:v>
                </c:pt>
                <c:pt idx="3029">
                  <c:v>4.2063975416666697</c:v>
                </c:pt>
                <c:pt idx="3030">
                  <c:v>4.2077862499999998</c:v>
                </c:pt>
                <c:pt idx="3031">
                  <c:v>4.2091749583333407</c:v>
                </c:pt>
                <c:pt idx="3032">
                  <c:v>4.2105636666666699</c:v>
                </c:pt>
                <c:pt idx="3033">
                  <c:v>4.2119523750000001</c:v>
                </c:pt>
                <c:pt idx="3034">
                  <c:v>4.21334108333334</c:v>
                </c:pt>
                <c:pt idx="3035">
                  <c:v>4.2147297916666702</c:v>
                </c:pt>
                <c:pt idx="3036">
                  <c:v>4.2161185000000003</c:v>
                </c:pt>
                <c:pt idx="3037">
                  <c:v>4.2175072083333403</c:v>
                </c:pt>
                <c:pt idx="3038">
                  <c:v>4.2188959166666695</c:v>
                </c:pt>
                <c:pt idx="3039">
                  <c:v>4.2202846249999997</c:v>
                </c:pt>
                <c:pt idx="3040">
                  <c:v>4.2216733333333405</c:v>
                </c:pt>
                <c:pt idx="3041">
                  <c:v>4.2230620416666707</c:v>
                </c:pt>
                <c:pt idx="3042">
                  <c:v>4.2244507499999999</c:v>
                </c:pt>
                <c:pt idx="3043">
                  <c:v>4.2258394583333398</c:v>
                </c:pt>
                <c:pt idx="3044">
                  <c:v>4.22722816666667</c:v>
                </c:pt>
                <c:pt idx="3045">
                  <c:v>4.2286168750000002</c:v>
                </c:pt>
                <c:pt idx="3046">
                  <c:v>4.2300055833333401</c:v>
                </c:pt>
                <c:pt idx="3047">
                  <c:v>4.2313942916666702</c:v>
                </c:pt>
                <c:pt idx="3048">
                  <c:v>4.2327829999999995</c:v>
                </c:pt>
                <c:pt idx="3049">
                  <c:v>4.2341717083333403</c:v>
                </c:pt>
                <c:pt idx="3050">
                  <c:v>4.2355604166666705</c:v>
                </c:pt>
                <c:pt idx="3051">
                  <c:v>4.2369491250000006</c:v>
                </c:pt>
                <c:pt idx="3052">
                  <c:v>4.2383378333333397</c:v>
                </c:pt>
                <c:pt idx="3053">
                  <c:v>4.2397265416666698</c:v>
                </c:pt>
                <c:pt idx="3054">
                  <c:v>4.24111525</c:v>
                </c:pt>
                <c:pt idx="3055">
                  <c:v>4.2425039583333399</c:v>
                </c:pt>
                <c:pt idx="3056">
                  <c:v>4.2438926666666701</c:v>
                </c:pt>
                <c:pt idx="3057">
                  <c:v>4.2452813750000002</c:v>
                </c:pt>
                <c:pt idx="3058">
                  <c:v>4.2466700833333402</c:v>
                </c:pt>
                <c:pt idx="3059">
                  <c:v>4.2480587916666703</c:v>
                </c:pt>
                <c:pt idx="3060">
                  <c:v>4.2494475000000005</c:v>
                </c:pt>
                <c:pt idx="3061">
                  <c:v>4.2508362083333395</c:v>
                </c:pt>
                <c:pt idx="3062">
                  <c:v>4.2522249166666697</c:v>
                </c:pt>
                <c:pt idx="3063">
                  <c:v>4.2536136249999998</c:v>
                </c:pt>
                <c:pt idx="3064">
                  <c:v>4.2550023333333407</c:v>
                </c:pt>
                <c:pt idx="3065">
                  <c:v>4.2563910416666699</c:v>
                </c:pt>
                <c:pt idx="3066">
                  <c:v>4.2577797500000001</c:v>
                </c:pt>
                <c:pt idx="3067">
                  <c:v>4.25916845833334</c:v>
                </c:pt>
                <c:pt idx="3068">
                  <c:v>4.2605571666666702</c:v>
                </c:pt>
                <c:pt idx="3069">
                  <c:v>4.2619458750000003</c:v>
                </c:pt>
                <c:pt idx="3070">
                  <c:v>4.2633345833333403</c:v>
                </c:pt>
                <c:pt idx="3071">
                  <c:v>4.2647232916666695</c:v>
                </c:pt>
                <c:pt idx="3072">
                  <c:v>4.2661119999999997</c:v>
                </c:pt>
                <c:pt idx="3073">
                  <c:v>4.2675007083333405</c:v>
                </c:pt>
                <c:pt idx="3074">
                  <c:v>4.2688894166666707</c:v>
                </c:pt>
                <c:pt idx="3075">
                  <c:v>4.2702781249999999</c:v>
                </c:pt>
                <c:pt idx="3076">
                  <c:v>4.2716668333333399</c:v>
                </c:pt>
                <c:pt idx="3077">
                  <c:v>4.27305554166667</c:v>
                </c:pt>
                <c:pt idx="3078">
                  <c:v>4.2744442500000002</c:v>
                </c:pt>
                <c:pt idx="3079">
                  <c:v>4.2758329583333401</c:v>
                </c:pt>
                <c:pt idx="3080">
                  <c:v>4.2772216666666703</c:v>
                </c:pt>
                <c:pt idx="3081">
                  <c:v>4.2786103749999995</c:v>
                </c:pt>
                <c:pt idx="3082">
                  <c:v>4.2799990833333403</c:v>
                </c:pt>
                <c:pt idx="3083">
                  <c:v>4.2813877916666705</c:v>
                </c:pt>
                <c:pt idx="3084">
                  <c:v>4.2827765000000007</c:v>
                </c:pt>
                <c:pt idx="3085">
                  <c:v>4.2841652083333397</c:v>
                </c:pt>
                <c:pt idx="3086">
                  <c:v>4.2855539166666698</c:v>
                </c:pt>
                <c:pt idx="3087">
                  <c:v>4.286942625</c:v>
                </c:pt>
                <c:pt idx="3088">
                  <c:v>4.2883313333333399</c:v>
                </c:pt>
                <c:pt idx="3089">
                  <c:v>4.2897200416666701</c:v>
                </c:pt>
                <c:pt idx="3090">
                  <c:v>4.2911087500000002</c:v>
                </c:pt>
                <c:pt idx="3091">
                  <c:v>4.2924974583333402</c:v>
                </c:pt>
                <c:pt idx="3092">
                  <c:v>4.2938861666666703</c:v>
                </c:pt>
                <c:pt idx="3093">
                  <c:v>4.2952748750000005</c:v>
                </c:pt>
                <c:pt idx="3094">
                  <c:v>4.2966635833333395</c:v>
                </c:pt>
                <c:pt idx="3095">
                  <c:v>4.2980522916666697</c:v>
                </c:pt>
                <c:pt idx="3096">
                  <c:v>4.2994409999999998</c:v>
                </c:pt>
                <c:pt idx="3097">
                  <c:v>4.3008297083333407</c:v>
                </c:pt>
                <c:pt idx="3098">
                  <c:v>4.3022184166666699</c:v>
                </c:pt>
                <c:pt idx="3099">
                  <c:v>4.3036071250000001</c:v>
                </c:pt>
                <c:pt idx="3100">
                  <c:v>4.30499583333334</c:v>
                </c:pt>
                <c:pt idx="3101">
                  <c:v>4.3063845416666702</c:v>
                </c:pt>
                <c:pt idx="3102">
                  <c:v>4.3077732500000003</c:v>
                </c:pt>
                <c:pt idx="3103">
                  <c:v>4.3091619583333403</c:v>
                </c:pt>
                <c:pt idx="3104">
                  <c:v>4.3105506666666695</c:v>
                </c:pt>
                <c:pt idx="3105">
                  <c:v>4.3119393749999997</c:v>
                </c:pt>
                <c:pt idx="3106">
                  <c:v>4.3133280833333405</c:v>
                </c:pt>
                <c:pt idx="3107">
                  <c:v>4.3147167916666707</c:v>
                </c:pt>
                <c:pt idx="3108">
                  <c:v>4.3161054999999999</c:v>
                </c:pt>
                <c:pt idx="3109">
                  <c:v>4.3174942083333399</c:v>
                </c:pt>
                <c:pt idx="3110">
                  <c:v>4.31888291666667</c:v>
                </c:pt>
                <c:pt idx="3111">
                  <c:v>4.3202716250000002</c:v>
                </c:pt>
                <c:pt idx="3112">
                  <c:v>4.3216603333333401</c:v>
                </c:pt>
                <c:pt idx="3113">
                  <c:v>4.3230490416666703</c:v>
                </c:pt>
                <c:pt idx="3114">
                  <c:v>4.3244377499999995</c:v>
                </c:pt>
                <c:pt idx="3115">
                  <c:v>4.3258264583333403</c:v>
                </c:pt>
                <c:pt idx="3116">
                  <c:v>4.3272151666666705</c:v>
                </c:pt>
                <c:pt idx="3117">
                  <c:v>4.3286038750000007</c:v>
                </c:pt>
                <c:pt idx="3118">
                  <c:v>4.3299925833333397</c:v>
                </c:pt>
                <c:pt idx="3119">
                  <c:v>4.3313812916666699</c:v>
                </c:pt>
                <c:pt idx="3120">
                  <c:v>4.33277</c:v>
                </c:pt>
                <c:pt idx="3121">
                  <c:v>4.3341587083333399</c:v>
                </c:pt>
                <c:pt idx="3122">
                  <c:v>4.3355474166666701</c:v>
                </c:pt>
                <c:pt idx="3123">
                  <c:v>4.3369361250000003</c:v>
                </c:pt>
                <c:pt idx="3124">
                  <c:v>4.3383248333333402</c:v>
                </c:pt>
                <c:pt idx="3125">
                  <c:v>4.3397135416666703</c:v>
                </c:pt>
                <c:pt idx="3126">
                  <c:v>4.3411022500000005</c:v>
                </c:pt>
                <c:pt idx="3127">
                  <c:v>4.3424909583333395</c:v>
                </c:pt>
                <c:pt idx="3128">
                  <c:v>4.3438796666666697</c:v>
                </c:pt>
                <c:pt idx="3129">
                  <c:v>4.3452683749999998</c:v>
                </c:pt>
                <c:pt idx="3130">
                  <c:v>4.3466570833333407</c:v>
                </c:pt>
                <c:pt idx="3131">
                  <c:v>4.3480457916666699</c:v>
                </c:pt>
                <c:pt idx="3132">
                  <c:v>4.3494345000000001</c:v>
                </c:pt>
                <c:pt idx="3133">
                  <c:v>4.35082320833334</c:v>
                </c:pt>
                <c:pt idx="3134">
                  <c:v>4.3522119166666702</c:v>
                </c:pt>
                <c:pt idx="3135">
                  <c:v>4.3536006250000003</c:v>
                </c:pt>
                <c:pt idx="3136">
                  <c:v>4.3549893333333403</c:v>
                </c:pt>
                <c:pt idx="3137">
                  <c:v>4.3563780416666695</c:v>
                </c:pt>
                <c:pt idx="3138">
                  <c:v>4.3577667499999997</c:v>
                </c:pt>
                <c:pt idx="3139">
                  <c:v>4.3591554583333405</c:v>
                </c:pt>
                <c:pt idx="3140">
                  <c:v>4.3605441666666707</c:v>
                </c:pt>
                <c:pt idx="3141">
                  <c:v>4.3619328749999999</c:v>
                </c:pt>
                <c:pt idx="3142">
                  <c:v>4.3633215833333399</c:v>
                </c:pt>
                <c:pt idx="3143">
                  <c:v>4.36471029166667</c:v>
                </c:pt>
                <c:pt idx="3144">
                  <c:v>4.3660990000000002</c:v>
                </c:pt>
                <c:pt idx="3145">
                  <c:v>4.3674877083333401</c:v>
                </c:pt>
                <c:pt idx="3146">
                  <c:v>4.3688764166666703</c:v>
                </c:pt>
                <c:pt idx="3147">
                  <c:v>4.3702651249999995</c:v>
                </c:pt>
                <c:pt idx="3148">
                  <c:v>4.3716538333333403</c:v>
                </c:pt>
                <c:pt idx="3149">
                  <c:v>4.3730425416666705</c:v>
                </c:pt>
                <c:pt idx="3150">
                  <c:v>4.3744312500000007</c:v>
                </c:pt>
                <c:pt idx="3151">
                  <c:v>4.3758199583333397</c:v>
                </c:pt>
                <c:pt idx="3152">
                  <c:v>4.3772086666666699</c:v>
                </c:pt>
                <c:pt idx="3153">
                  <c:v>4.378597375</c:v>
                </c:pt>
                <c:pt idx="3154">
                  <c:v>4.3799860833333399</c:v>
                </c:pt>
                <c:pt idx="3155">
                  <c:v>4.3813747916666701</c:v>
                </c:pt>
                <c:pt idx="3156">
                  <c:v>4.3827635000000003</c:v>
                </c:pt>
                <c:pt idx="3157">
                  <c:v>4.3841522083333402</c:v>
                </c:pt>
                <c:pt idx="3158">
                  <c:v>4.3855409166666703</c:v>
                </c:pt>
                <c:pt idx="3159">
                  <c:v>4.3869296250000005</c:v>
                </c:pt>
                <c:pt idx="3160">
                  <c:v>4.3883183333333395</c:v>
                </c:pt>
                <c:pt idx="3161">
                  <c:v>4.3897070416666697</c:v>
                </c:pt>
                <c:pt idx="3162">
                  <c:v>4.3910957499999999</c:v>
                </c:pt>
                <c:pt idx="3163">
                  <c:v>4.3924844583333407</c:v>
                </c:pt>
                <c:pt idx="3164">
                  <c:v>4.3938731666666699</c:v>
                </c:pt>
                <c:pt idx="3165">
                  <c:v>4.3952618750000001</c:v>
                </c:pt>
                <c:pt idx="3166">
                  <c:v>4.39665058333334</c:v>
                </c:pt>
                <c:pt idx="3167">
                  <c:v>4.3980392916666702</c:v>
                </c:pt>
                <c:pt idx="3168">
                  <c:v>4.3994280000000003</c:v>
                </c:pt>
                <c:pt idx="3169">
                  <c:v>4.4008167083333403</c:v>
                </c:pt>
                <c:pt idx="3170">
                  <c:v>4.4022054166666695</c:v>
                </c:pt>
                <c:pt idx="3171">
                  <c:v>4.4035941249999997</c:v>
                </c:pt>
                <c:pt idx="3172">
                  <c:v>4.4049828333333405</c:v>
                </c:pt>
                <c:pt idx="3173">
                  <c:v>4.4063715416666707</c:v>
                </c:pt>
                <c:pt idx="3174">
                  <c:v>4.4077602499999999</c:v>
                </c:pt>
                <c:pt idx="3175">
                  <c:v>4.4091489583333399</c:v>
                </c:pt>
                <c:pt idx="3176">
                  <c:v>4.41053766666667</c:v>
                </c:pt>
                <c:pt idx="3177">
                  <c:v>4.4119263750000002</c:v>
                </c:pt>
                <c:pt idx="3178">
                  <c:v>4.4133150833333401</c:v>
                </c:pt>
                <c:pt idx="3179">
                  <c:v>4.4147037916666703</c:v>
                </c:pt>
                <c:pt idx="3180">
                  <c:v>4.4160924999999995</c:v>
                </c:pt>
                <c:pt idx="3181">
                  <c:v>4.4174812083333403</c:v>
                </c:pt>
                <c:pt idx="3182">
                  <c:v>4.4188699166666705</c:v>
                </c:pt>
                <c:pt idx="3183">
                  <c:v>4.4202586250000007</c:v>
                </c:pt>
                <c:pt idx="3184">
                  <c:v>4.4216473333333397</c:v>
                </c:pt>
                <c:pt idx="3185">
                  <c:v>4.4230360416666699</c:v>
                </c:pt>
                <c:pt idx="3186">
                  <c:v>4.42442475</c:v>
                </c:pt>
                <c:pt idx="3187">
                  <c:v>4.4258134583333399</c:v>
                </c:pt>
                <c:pt idx="3188">
                  <c:v>4.4272021666666701</c:v>
                </c:pt>
                <c:pt idx="3189">
                  <c:v>4.4285908750000003</c:v>
                </c:pt>
                <c:pt idx="3190">
                  <c:v>4.4299795833333402</c:v>
                </c:pt>
                <c:pt idx="3191">
                  <c:v>4.4313682916666703</c:v>
                </c:pt>
                <c:pt idx="3192">
                  <c:v>4.4327570000000005</c:v>
                </c:pt>
                <c:pt idx="3193">
                  <c:v>4.4341457083333395</c:v>
                </c:pt>
                <c:pt idx="3194">
                  <c:v>4.4355344166666697</c:v>
                </c:pt>
                <c:pt idx="3195">
                  <c:v>4.4369231249999999</c:v>
                </c:pt>
                <c:pt idx="3196">
                  <c:v>4.4383118333333407</c:v>
                </c:pt>
                <c:pt idx="3197">
                  <c:v>4.4397005416666699</c:v>
                </c:pt>
                <c:pt idx="3198">
                  <c:v>4.4410892500000001</c:v>
                </c:pt>
                <c:pt idx="3199">
                  <c:v>4.44247795833334</c:v>
                </c:pt>
                <c:pt idx="3200">
                  <c:v>4.4438666666666702</c:v>
                </c:pt>
                <c:pt idx="3201">
                  <c:v>4.4452553750000003</c:v>
                </c:pt>
                <c:pt idx="3202">
                  <c:v>4.4466440833333403</c:v>
                </c:pt>
                <c:pt idx="3203">
                  <c:v>4.4480327916666695</c:v>
                </c:pt>
                <c:pt idx="3204">
                  <c:v>4.4494214999999997</c:v>
                </c:pt>
                <c:pt idx="3205">
                  <c:v>4.4508102083333405</c:v>
                </c:pt>
                <c:pt idx="3206">
                  <c:v>4.4521989166666707</c:v>
                </c:pt>
                <c:pt idx="3207">
                  <c:v>4.4535876249999999</c:v>
                </c:pt>
                <c:pt idx="3208">
                  <c:v>4.4549763333333399</c:v>
                </c:pt>
                <c:pt idx="3209">
                  <c:v>4.45636504166667</c:v>
                </c:pt>
                <c:pt idx="3210">
                  <c:v>4.4577537500000002</c:v>
                </c:pt>
                <c:pt idx="3211">
                  <c:v>4.4591424583333401</c:v>
                </c:pt>
                <c:pt idx="3212">
                  <c:v>4.4605311666666703</c:v>
                </c:pt>
                <c:pt idx="3213">
                  <c:v>4.4619198749999995</c:v>
                </c:pt>
                <c:pt idx="3214">
                  <c:v>4.4633085833333404</c:v>
                </c:pt>
                <c:pt idx="3215">
                  <c:v>4.4646972916666705</c:v>
                </c:pt>
                <c:pt idx="3216">
                  <c:v>4.4660860000000007</c:v>
                </c:pt>
                <c:pt idx="3217">
                  <c:v>4.4674747083333397</c:v>
                </c:pt>
                <c:pt idx="3218">
                  <c:v>4.4688634166666699</c:v>
                </c:pt>
                <c:pt idx="3219">
                  <c:v>4.470252125</c:v>
                </c:pt>
                <c:pt idx="3220">
                  <c:v>4.4716408333333399</c:v>
                </c:pt>
                <c:pt idx="3221">
                  <c:v>4.4730295416666701</c:v>
                </c:pt>
                <c:pt idx="3222">
                  <c:v>4.4744182500000003</c:v>
                </c:pt>
                <c:pt idx="3223">
                  <c:v>4.4758069583333402</c:v>
                </c:pt>
                <c:pt idx="3224">
                  <c:v>4.4771956666666703</c:v>
                </c:pt>
                <c:pt idx="3225">
                  <c:v>4.4785843750000005</c:v>
                </c:pt>
                <c:pt idx="3226">
                  <c:v>4.4799730833333395</c:v>
                </c:pt>
                <c:pt idx="3227">
                  <c:v>4.4813617916666697</c:v>
                </c:pt>
                <c:pt idx="3228">
                  <c:v>4.4827504999999999</c:v>
                </c:pt>
                <c:pt idx="3229">
                  <c:v>4.4841392083333407</c:v>
                </c:pt>
                <c:pt idx="3230">
                  <c:v>4.4855279166666699</c:v>
                </c:pt>
                <c:pt idx="3231">
                  <c:v>4.4869166250000001</c:v>
                </c:pt>
                <c:pt idx="3232">
                  <c:v>4.48830533333334</c:v>
                </c:pt>
                <c:pt idx="3233">
                  <c:v>4.4896940416666702</c:v>
                </c:pt>
                <c:pt idx="3234">
                  <c:v>4.4910827500000003</c:v>
                </c:pt>
                <c:pt idx="3235">
                  <c:v>4.4924714583333403</c:v>
                </c:pt>
                <c:pt idx="3236">
                  <c:v>4.4938601666666695</c:v>
                </c:pt>
                <c:pt idx="3237">
                  <c:v>4.4952488749999997</c:v>
                </c:pt>
                <c:pt idx="3238">
                  <c:v>4.4966375833333405</c:v>
                </c:pt>
                <c:pt idx="3239">
                  <c:v>4.4980262916666707</c:v>
                </c:pt>
                <c:pt idx="3240">
                  <c:v>4.4994149999999999</c:v>
                </c:pt>
                <c:pt idx="3241">
                  <c:v>4.5008037083333399</c:v>
                </c:pt>
                <c:pt idx="3242">
                  <c:v>4.50219241666667</c:v>
                </c:pt>
                <c:pt idx="3243">
                  <c:v>4.5035811250000002</c:v>
                </c:pt>
                <c:pt idx="3244">
                  <c:v>4.5049698333333401</c:v>
                </c:pt>
                <c:pt idx="3245">
                  <c:v>4.5063585416666703</c:v>
                </c:pt>
                <c:pt idx="3246">
                  <c:v>4.5077472499999995</c:v>
                </c:pt>
                <c:pt idx="3247">
                  <c:v>4.5091359583333404</c:v>
                </c:pt>
                <c:pt idx="3248">
                  <c:v>4.5105246666666705</c:v>
                </c:pt>
                <c:pt idx="3249">
                  <c:v>4.5119133750000007</c:v>
                </c:pt>
                <c:pt idx="3250">
                  <c:v>4.5133020833333397</c:v>
                </c:pt>
                <c:pt idx="3251">
                  <c:v>4.5146907916666699</c:v>
                </c:pt>
                <c:pt idx="3252">
                  <c:v>4.5160795</c:v>
                </c:pt>
                <c:pt idx="3253">
                  <c:v>4.51746820833334</c:v>
                </c:pt>
                <c:pt idx="3254">
                  <c:v>4.5188569166666701</c:v>
                </c:pt>
                <c:pt idx="3255">
                  <c:v>4.5202456250000003</c:v>
                </c:pt>
                <c:pt idx="3256">
                  <c:v>4.5216343333333402</c:v>
                </c:pt>
                <c:pt idx="3257">
                  <c:v>4.5230230416666704</c:v>
                </c:pt>
                <c:pt idx="3258">
                  <c:v>4.5244117500000005</c:v>
                </c:pt>
                <c:pt idx="3259">
                  <c:v>4.5258004583333395</c:v>
                </c:pt>
                <c:pt idx="3260">
                  <c:v>4.5271891666666697</c:v>
                </c:pt>
                <c:pt idx="3261">
                  <c:v>4.5285778749999999</c:v>
                </c:pt>
                <c:pt idx="3262">
                  <c:v>4.5299665833333407</c:v>
                </c:pt>
                <c:pt idx="3263">
                  <c:v>4.5313552916666699</c:v>
                </c:pt>
                <c:pt idx="3264">
                  <c:v>4.5327440000000001</c:v>
                </c:pt>
                <c:pt idx="3265">
                  <c:v>4.53413270833334</c:v>
                </c:pt>
                <c:pt idx="3266">
                  <c:v>4.5355214166666702</c:v>
                </c:pt>
                <c:pt idx="3267">
                  <c:v>4.5369101250000003</c:v>
                </c:pt>
                <c:pt idx="3268">
                  <c:v>4.5382988333333403</c:v>
                </c:pt>
                <c:pt idx="3269">
                  <c:v>4.5396875416666695</c:v>
                </c:pt>
                <c:pt idx="3270">
                  <c:v>4.5410762499999997</c:v>
                </c:pt>
                <c:pt idx="3271">
                  <c:v>4.5424649583333405</c:v>
                </c:pt>
                <c:pt idx="3272">
                  <c:v>4.5438536666666707</c:v>
                </c:pt>
                <c:pt idx="3273">
                  <c:v>4.5452423749999999</c:v>
                </c:pt>
                <c:pt idx="3274">
                  <c:v>4.5466310833333399</c:v>
                </c:pt>
                <c:pt idx="3275">
                  <c:v>4.54801979166667</c:v>
                </c:pt>
                <c:pt idx="3276">
                  <c:v>4.5494085000000002</c:v>
                </c:pt>
                <c:pt idx="3277">
                  <c:v>4.5507972083333401</c:v>
                </c:pt>
                <c:pt idx="3278">
                  <c:v>4.5521859166666703</c:v>
                </c:pt>
                <c:pt idx="3279">
                  <c:v>4.5535746249999995</c:v>
                </c:pt>
                <c:pt idx="3280">
                  <c:v>4.5549633333333404</c:v>
                </c:pt>
                <c:pt idx="3281">
                  <c:v>4.5563520416666705</c:v>
                </c:pt>
                <c:pt idx="3282">
                  <c:v>4.5577407500000007</c:v>
                </c:pt>
                <c:pt idx="3283">
                  <c:v>4.5591294583333397</c:v>
                </c:pt>
                <c:pt idx="3284">
                  <c:v>4.5605181666666699</c:v>
                </c:pt>
                <c:pt idx="3285">
                  <c:v>4.561906875</c:v>
                </c:pt>
                <c:pt idx="3286">
                  <c:v>4.56329558333334</c:v>
                </c:pt>
                <c:pt idx="3287">
                  <c:v>4.5646842916666701</c:v>
                </c:pt>
                <c:pt idx="3288">
                  <c:v>4.5660730000000003</c:v>
                </c:pt>
                <c:pt idx="3289">
                  <c:v>4.5674617083333402</c:v>
                </c:pt>
                <c:pt idx="3290">
                  <c:v>4.5688504166666704</c:v>
                </c:pt>
                <c:pt idx="3291">
                  <c:v>4.5702391250000005</c:v>
                </c:pt>
                <c:pt idx="3292">
                  <c:v>4.5716278333333396</c:v>
                </c:pt>
                <c:pt idx="3293">
                  <c:v>4.5730165416666697</c:v>
                </c:pt>
                <c:pt idx="3294">
                  <c:v>4.5744052499999999</c:v>
                </c:pt>
                <c:pt idx="3295">
                  <c:v>4.5757939583333407</c:v>
                </c:pt>
                <c:pt idx="3296">
                  <c:v>4.57718266666667</c:v>
                </c:pt>
                <c:pt idx="3297">
                  <c:v>4.5785713750000001</c:v>
                </c:pt>
                <c:pt idx="3298">
                  <c:v>4.57996008333334</c:v>
                </c:pt>
                <c:pt idx="3299">
                  <c:v>4.5813487916666702</c:v>
                </c:pt>
                <c:pt idx="3300">
                  <c:v>4.5827375000000004</c:v>
                </c:pt>
                <c:pt idx="3301">
                  <c:v>4.5841262083333403</c:v>
                </c:pt>
                <c:pt idx="3302">
                  <c:v>4.5855149166666695</c:v>
                </c:pt>
                <c:pt idx="3303">
                  <c:v>4.5869036249999997</c:v>
                </c:pt>
                <c:pt idx="3304">
                  <c:v>4.5882923333333405</c:v>
                </c:pt>
                <c:pt idx="3305">
                  <c:v>4.5896810416666707</c:v>
                </c:pt>
                <c:pt idx="3306">
                  <c:v>4.5910697499999999</c:v>
                </c:pt>
                <c:pt idx="3307">
                  <c:v>4.5924584583333399</c:v>
                </c:pt>
                <c:pt idx="3308">
                  <c:v>4.59384716666667</c:v>
                </c:pt>
                <c:pt idx="3309">
                  <c:v>4.5952358750000002</c:v>
                </c:pt>
                <c:pt idx="3310">
                  <c:v>4.5966245833333401</c:v>
                </c:pt>
                <c:pt idx="3311">
                  <c:v>4.5980132916666703</c:v>
                </c:pt>
                <c:pt idx="3312">
                  <c:v>4.5994019999999995</c:v>
                </c:pt>
                <c:pt idx="3313">
                  <c:v>4.6007907083333404</c:v>
                </c:pt>
                <c:pt idx="3314">
                  <c:v>4.6021794166666705</c:v>
                </c:pt>
                <c:pt idx="3315">
                  <c:v>4.6035681250000007</c:v>
                </c:pt>
                <c:pt idx="3316">
                  <c:v>4.6049568333333397</c:v>
                </c:pt>
                <c:pt idx="3317">
                  <c:v>4.6063455416666699</c:v>
                </c:pt>
                <c:pt idx="3318">
                  <c:v>4.60773425</c:v>
                </c:pt>
                <c:pt idx="3319">
                  <c:v>4.60912295833334</c:v>
                </c:pt>
                <c:pt idx="3320">
                  <c:v>4.6105116666666701</c:v>
                </c:pt>
                <c:pt idx="3321">
                  <c:v>4.6119003750000003</c:v>
                </c:pt>
                <c:pt idx="3322">
                  <c:v>4.6132890833333402</c:v>
                </c:pt>
                <c:pt idx="3323">
                  <c:v>4.6146777916666704</c:v>
                </c:pt>
                <c:pt idx="3324">
                  <c:v>4.6160665000000005</c:v>
                </c:pt>
                <c:pt idx="3325">
                  <c:v>4.6174552083333396</c:v>
                </c:pt>
                <c:pt idx="3326">
                  <c:v>4.6188439166666697</c:v>
                </c:pt>
                <c:pt idx="3327">
                  <c:v>4.6202326249999999</c:v>
                </c:pt>
                <c:pt idx="3328">
                  <c:v>4.6216213333333407</c:v>
                </c:pt>
                <c:pt idx="3329">
                  <c:v>4.62301004166667</c:v>
                </c:pt>
                <c:pt idx="3330">
                  <c:v>4.6243987500000001</c:v>
                </c:pt>
                <c:pt idx="3331">
                  <c:v>4.62578745833334</c:v>
                </c:pt>
                <c:pt idx="3332">
                  <c:v>4.6271761666666702</c:v>
                </c:pt>
                <c:pt idx="3333">
                  <c:v>4.6285648750000004</c:v>
                </c:pt>
                <c:pt idx="3334">
                  <c:v>4.6299535833333403</c:v>
                </c:pt>
                <c:pt idx="3335">
                  <c:v>4.6313422916666696</c:v>
                </c:pt>
                <c:pt idx="3336">
                  <c:v>4.6327309999999997</c:v>
                </c:pt>
                <c:pt idx="3337">
                  <c:v>4.6341197083333405</c:v>
                </c:pt>
                <c:pt idx="3338">
                  <c:v>4.6355084166666707</c:v>
                </c:pt>
                <c:pt idx="3339">
                  <c:v>4.636897125</c:v>
                </c:pt>
                <c:pt idx="3340">
                  <c:v>4.6382858333333399</c:v>
                </c:pt>
                <c:pt idx="3341">
                  <c:v>4.63967454166667</c:v>
                </c:pt>
                <c:pt idx="3342">
                  <c:v>4.6410632500000002</c:v>
                </c:pt>
                <c:pt idx="3343">
                  <c:v>4.6424519583333401</c:v>
                </c:pt>
                <c:pt idx="3344">
                  <c:v>4.6438406666666703</c:v>
                </c:pt>
                <c:pt idx="3345">
                  <c:v>4.6452293749999995</c:v>
                </c:pt>
                <c:pt idx="3346">
                  <c:v>4.6466180833333404</c:v>
                </c:pt>
                <c:pt idx="3347">
                  <c:v>4.6480067916666705</c:v>
                </c:pt>
                <c:pt idx="3348">
                  <c:v>4.6493955000000007</c:v>
                </c:pt>
                <c:pt idx="3349">
                  <c:v>4.6507842083333397</c:v>
                </c:pt>
                <c:pt idx="3350">
                  <c:v>4.6521729166666699</c:v>
                </c:pt>
                <c:pt idx="3351">
                  <c:v>4.653561625</c:v>
                </c:pt>
                <c:pt idx="3352">
                  <c:v>4.65495033333334</c:v>
                </c:pt>
                <c:pt idx="3353">
                  <c:v>4.6563390416666701</c:v>
                </c:pt>
                <c:pt idx="3354">
                  <c:v>4.6577277500000003</c:v>
                </c:pt>
                <c:pt idx="3355">
                  <c:v>4.6591164583333402</c:v>
                </c:pt>
                <c:pt idx="3356">
                  <c:v>4.6605051666666704</c:v>
                </c:pt>
                <c:pt idx="3357">
                  <c:v>4.6618938750000005</c:v>
                </c:pt>
                <c:pt idx="3358">
                  <c:v>4.6632825833333396</c:v>
                </c:pt>
                <c:pt idx="3359">
                  <c:v>4.6646712916666697</c:v>
                </c:pt>
                <c:pt idx="3360">
                  <c:v>4.6660599999999999</c:v>
                </c:pt>
                <c:pt idx="3361">
                  <c:v>4.6674487083333407</c:v>
                </c:pt>
                <c:pt idx="3362">
                  <c:v>4.66883741666667</c:v>
                </c:pt>
                <c:pt idx="3363">
                  <c:v>4.6702261250000001</c:v>
                </c:pt>
                <c:pt idx="3364">
                  <c:v>4.67161483333334</c:v>
                </c:pt>
                <c:pt idx="3365">
                  <c:v>4.6730035416666702</c:v>
                </c:pt>
                <c:pt idx="3366">
                  <c:v>4.6743922500000004</c:v>
                </c:pt>
                <c:pt idx="3367">
                  <c:v>4.6757809583333403</c:v>
                </c:pt>
                <c:pt idx="3368">
                  <c:v>4.6771696666666696</c:v>
                </c:pt>
                <c:pt idx="3369">
                  <c:v>4.6785583749999997</c:v>
                </c:pt>
                <c:pt idx="3370">
                  <c:v>4.6799470833333405</c:v>
                </c:pt>
                <c:pt idx="3371">
                  <c:v>4.6813357916666707</c:v>
                </c:pt>
                <c:pt idx="3372">
                  <c:v>4.6827245</c:v>
                </c:pt>
                <c:pt idx="3373">
                  <c:v>4.6841132083333399</c:v>
                </c:pt>
                <c:pt idx="3374">
                  <c:v>4.68550191666667</c:v>
                </c:pt>
                <c:pt idx="3375">
                  <c:v>4.6868906250000002</c:v>
                </c:pt>
                <c:pt idx="3376">
                  <c:v>4.6882793333333401</c:v>
                </c:pt>
                <c:pt idx="3377">
                  <c:v>4.6896680416666703</c:v>
                </c:pt>
                <c:pt idx="3378">
                  <c:v>4.6910567499999996</c:v>
                </c:pt>
                <c:pt idx="3379">
                  <c:v>4.6924454583333404</c:v>
                </c:pt>
                <c:pt idx="3380">
                  <c:v>4.6938341666666705</c:v>
                </c:pt>
                <c:pt idx="3381">
                  <c:v>4.6952228750000007</c:v>
                </c:pt>
                <c:pt idx="3382">
                  <c:v>4.6966115833333397</c:v>
                </c:pt>
                <c:pt idx="3383">
                  <c:v>4.6980002916666699</c:v>
                </c:pt>
                <c:pt idx="3384">
                  <c:v>4.699389</c:v>
                </c:pt>
                <c:pt idx="3385">
                  <c:v>4.70077770833334</c:v>
                </c:pt>
                <c:pt idx="3386">
                  <c:v>4.7021664166666701</c:v>
                </c:pt>
                <c:pt idx="3387">
                  <c:v>4.7035551250000003</c:v>
                </c:pt>
                <c:pt idx="3388">
                  <c:v>4.7049438333333402</c:v>
                </c:pt>
                <c:pt idx="3389">
                  <c:v>4.7063325416666704</c:v>
                </c:pt>
                <c:pt idx="3390">
                  <c:v>4.7077212500000005</c:v>
                </c:pt>
                <c:pt idx="3391">
                  <c:v>4.7091099583333396</c:v>
                </c:pt>
                <c:pt idx="3392">
                  <c:v>4.7104986666666697</c:v>
                </c:pt>
                <c:pt idx="3393">
                  <c:v>4.7118873749999999</c:v>
                </c:pt>
                <c:pt idx="3394">
                  <c:v>4.7132760833333407</c:v>
                </c:pt>
                <c:pt idx="3395">
                  <c:v>4.71466479166667</c:v>
                </c:pt>
                <c:pt idx="3396">
                  <c:v>4.7160535000000001</c:v>
                </c:pt>
                <c:pt idx="3397">
                  <c:v>4.71744220833334</c:v>
                </c:pt>
                <c:pt idx="3398">
                  <c:v>4.7188309166666702</c:v>
                </c:pt>
                <c:pt idx="3399">
                  <c:v>4.7202196250000004</c:v>
                </c:pt>
                <c:pt idx="3400">
                  <c:v>4.7216083333333403</c:v>
                </c:pt>
                <c:pt idx="3401">
                  <c:v>4.7229970416666696</c:v>
                </c:pt>
                <c:pt idx="3402">
                  <c:v>4.7243857499999997</c:v>
                </c:pt>
                <c:pt idx="3403">
                  <c:v>4.7257744583333405</c:v>
                </c:pt>
                <c:pt idx="3404">
                  <c:v>4.7271631666666707</c:v>
                </c:pt>
                <c:pt idx="3405">
                  <c:v>4.728551875</c:v>
                </c:pt>
                <c:pt idx="3406">
                  <c:v>4.7299405833333399</c:v>
                </c:pt>
                <c:pt idx="3407">
                  <c:v>4.73132929166667</c:v>
                </c:pt>
                <c:pt idx="3408">
                  <c:v>4.7327180000000002</c:v>
                </c:pt>
                <c:pt idx="3409">
                  <c:v>4.7341067083333401</c:v>
                </c:pt>
                <c:pt idx="3410">
                  <c:v>4.7354954166666703</c:v>
                </c:pt>
                <c:pt idx="3411">
                  <c:v>4.7368841249999996</c:v>
                </c:pt>
                <c:pt idx="3412">
                  <c:v>4.7382728333333404</c:v>
                </c:pt>
                <c:pt idx="3413">
                  <c:v>4.7396615416666705</c:v>
                </c:pt>
                <c:pt idx="3414">
                  <c:v>4.7410502500000007</c:v>
                </c:pt>
                <c:pt idx="3415">
                  <c:v>4.7424389583333397</c:v>
                </c:pt>
                <c:pt idx="3416">
                  <c:v>4.7438276666666699</c:v>
                </c:pt>
                <c:pt idx="3417">
                  <c:v>4.745216375</c:v>
                </c:pt>
                <c:pt idx="3418">
                  <c:v>4.74660508333334</c:v>
                </c:pt>
                <c:pt idx="3419">
                  <c:v>4.7479937916666701</c:v>
                </c:pt>
                <c:pt idx="3420">
                  <c:v>4.7493825000000003</c:v>
                </c:pt>
                <c:pt idx="3421">
                  <c:v>4.7507712083333402</c:v>
                </c:pt>
                <c:pt idx="3422">
                  <c:v>4.7521599166666704</c:v>
                </c:pt>
                <c:pt idx="3423">
                  <c:v>4.7535486250000005</c:v>
                </c:pt>
                <c:pt idx="3424">
                  <c:v>4.7549373333333396</c:v>
                </c:pt>
                <c:pt idx="3425">
                  <c:v>4.7563260416666697</c:v>
                </c:pt>
                <c:pt idx="3426">
                  <c:v>4.7577147499999999</c:v>
                </c:pt>
                <c:pt idx="3427">
                  <c:v>4.7591034583333407</c:v>
                </c:pt>
                <c:pt idx="3428">
                  <c:v>4.76049216666667</c:v>
                </c:pt>
                <c:pt idx="3429">
                  <c:v>4.7618808750000001</c:v>
                </c:pt>
                <c:pt idx="3430">
                  <c:v>4.7632695833333401</c:v>
                </c:pt>
                <c:pt idx="3431">
                  <c:v>4.7646582916666702</c:v>
                </c:pt>
                <c:pt idx="3432">
                  <c:v>4.7660470000000004</c:v>
                </c:pt>
                <c:pt idx="3433">
                  <c:v>4.7674357083333394</c:v>
                </c:pt>
                <c:pt idx="3434">
                  <c:v>4.7688244166666696</c:v>
                </c:pt>
                <c:pt idx="3435">
                  <c:v>4.7702131249999997</c:v>
                </c:pt>
                <c:pt idx="3436">
                  <c:v>4.7716018333333405</c:v>
                </c:pt>
                <c:pt idx="3437">
                  <c:v>4.7729905416666707</c:v>
                </c:pt>
                <c:pt idx="3438">
                  <c:v>4.77437925</c:v>
                </c:pt>
                <c:pt idx="3439">
                  <c:v>4.7757679583333399</c:v>
                </c:pt>
                <c:pt idx="3440">
                  <c:v>4.77715666666667</c:v>
                </c:pt>
                <c:pt idx="3441">
                  <c:v>4.7785453750000002</c:v>
                </c:pt>
                <c:pt idx="3442">
                  <c:v>4.7799340833333401</c:v>
                </c:pt>
                <c:pt idx="3443">
                  <c:v>4.7813227916666703</c:v>
                </c:pt>
                <c:pt idx="3444">
                  <c:v>4.7827114999999996</c:v>
                </c:pt>
                <c:pt idx="3445">
                  <c:v>4.7841002083333404</c:v>
                </c:pt>
                <c:pt idx="3446">
                  <c:v>4.7854889166666705</c:v>
                </c:pt>
                <c:pt idx="3447">
                  <c:v>4.7868776250000007</c:v>
                </c:pt>
                <c:pt idx="3448">
                  <c:v>4.7882663333333397</c:v>
                </c:pt>
                <c:pt idx="3449">
                  <c:v>4.7896550416666699</c:v>
                </c:pt>
                <c:pt idx="3450">
                  <c:v>4.79104375</c:v>
                </c:pt>
                <c:pt idx="3451">
                  <c:v>4.79243245833334</c:v>
                </c:pt>
                <c:pt idx="3452">
                  <c:v>4.7938211666666701</c:v>
                </c:pt>
                <c:pt idx="3453">
                  <c:v>4.7952098750000003</c:v>
                </c:pt>
                <c:pt idx="3454">
                  <c:v>4.7965985833333402</c:v>
                </c:pt>
                <c:pt idx="3455">
                  <c:v>4.7979872916666704</c:v>
                </c:pt>
                <c:pt idx="3456">
                  <c:v>4.7993760000000005</c:v>
                </c:pt>
                <c:pt idx="3457">
                  <c:v>4.8007647083333396</c:v>
                </c:pt>
                <c:pt idx="3458">
                  <c:v>4.8021534166666697</c:v>
                </c:pt>
                <c:pt idx="3459">
                  <c:v>4.8035421249999999</c:v>
                </c:pt>
                <c:pt idx="3460">
                  <c:v>4.8049308333333407</c:v>
                </c:pt>
                <c:pt idx="3461">
                  <c:v>4.80631954166667</c:v>
                </c:pt>
                <c:pt idx="3462">
                  <c:v>4.8077082500000001</c:v>
                </c:pt>
                <c:pt idx="3463">
                  <c:v>4.8090969583333401</c:v>
                </c:pt>
                <c:pt idx="3464">
                  <c:v>4.8104856666666702</c:v>
                </c:pt>
                <c:pt idx="3465">
                  <c:v>4.8118743750000004</c:v>
                </c:pt>
                <c:pt idx="3466">
                  <c:v>4.8132630833333394</c:v>
                </c:pt>
                <c:pt idx="3467">
                  <c:v>4.8146517916666696</c:v>
                </c:pt>
                <c:pt idx="3468">
                  <c:v>4.8160404999999997</c:v>
                </c:pt>
                <c:pt idx="3469">
                  <c:v>4.8174292083333405</c:v>
                </c:pt>
                <c:pt idx="3470">
                  <c:v>4.8188179166666707</c:v>
                </c:pt>
                <c:pt idx="3471">
                  <c:v>4.820206625</c:v>
                </c:pt>
                <c:pt idx="3472">
                  <c:v>4.8215953333333399</c:v>
                </c:pt>
                <c:pt idx="3473">
                  <c:v>4.8229840416666701</c:v>
                </c:pt>
                <c:pt idx="3474">
                  <c:v>4.8243727500000002</c:v>
                </c:pt>
                <c:pt idx="3475">
                  <c:v>4.8257614583333401</c:v>
                </c:pt>
                <c:pt idx="3476">
                  <c:v>4.8271501666666694</c:v>
                </c:pt>
                <c:pt idx="3477">
                  <c:v>4.8285388749999996</c:v>
                </c:pt>
                <c:pt idx="3478">
                  <c:v>4.8299275833333404</c:v>
                </c:pt>
                <c:pt idx="3479">
                  <c:v>4.8313162916666705</c:v>
                </c:pt>
                <c:pt idx="3480">
                  <c:v>4.8327050000000007</c:v>
                </c:pt>
                <c:pt idx="3481">
                  <c:v>4.8340937083333397</c:v>
                </c:pt>
                <c:pt idx="3482">
                  <c:v>4.8354824166666699</c:v>
                </c:pt>
                <c:pt idx="3483">
                  <c:v>4.836871125</c:v>
                </c:pt>
                <c:pt idx="3484">
                  <c:v>4.83825983333334</c:v>
                </c:pt>
                <c:pt idx="3485">
                  <c:v>4.8396485416666701</c:v>
                </c:pt>
                <c:pt idx="3486">
                  <c:v>4.8410372500000003</c:v>
                </c:pt>
                <c:pt idx="3487">
                  <c:v>4.8424259583333402</c:v>
                </c:pt>
                <c:pt idx="3488">
                  <c:v>4.8438146666666704</c:v>
                </c:pt>
                <c:pt idx="3489">
                  <c:v>4.8452033750000005</c:v>
                </c:pt>
                <c:pt idx="3490">
                  <c:v>4.8465920833333396</c:v>
                </c:pt>
                <c:pt idx="3491">
                  <c:v>4.8479807916666697</c:v>
                </c:pt>
                <c:pt idx="3492">
                  <c:v>4.8493694999999999</c:v>
                </c:pt>
                <c:pt idx="3493">
                  <c:v>4.8507582083333407</c:v>
                </c:pt>
                <c:pt idx="3494">
                  <c:v>4.85214691666667</c:v>
                </c:pt>
                <c:pt idx="3495">
                  <c:v>4.8535356250000001</c:v>
                </c:pt>
                <c:pt idx="3496">
                  <c:v>4.8549243333333401</c:v>
                </c:pt>
                <c:pt idx="3497">
                  <c:v>4.8563130416666702</c:v>
                </c:pt>
                <c:pt idx="3498">
                  <c:v>4.8577017500000004</c:v>
                </c:pt>
                <c:pt idx="3499">
                  <c:v>4.8590904583333394</c:v>
                </c:pt>
                <c:pt idx="3500">
                  <c:v>4.8604791666666696</c:v>
                </c:pt>
                <c:pt idx="3501">
                  <c:v>4.8618678749999997</c:v>
                </c:pt>
                <c:pt idx="3502">
                  <c:v>4.8632565833333405</c:v>
                </c:pt>
                <c:pt idx="3503">
                  <c:v>4.8646452916666707</c:v>
                </c:pt>
                <c:pt idx="3504">
                  <c:v>4.866034</c:v>
                </c:pt>
                <c:pt idx="3505">
                  <c:v>4.8674227083333399</c:v>
                </c:pt>
                <c:pt idx="3506">
                  <c:v>4.8688114166666701</c:v>
                </c:pt>
                <c:pt idx="3507">
                  <c:v>4.8702001250000002</c:v>
                </c:pt>
                <c:pt idx="3508">
                  <c:v>4.8715888333333401</c:v>
                </c:pt>
                <c:pt idx="3509">
                  <c:v>4.8729775416666694</c:v>
                </c:pt>
                <c:pt idx="3510">
                  <c:v>4.8743662499999996</c:v>
                </c:pt>
                <c:pt idx="3511">
                  <c:v>4.8757549583333404</c:v>
                </c:pt>
                <c:pt idx="3512">
                  <c:v>4.8771436666666705</c:v>
                </c:pt>
                <c:pt idx="3513">
                  <c:v>4.8785323750000007</c:v>
                </c:pt>
                <c:pt idx="3514">
                  <c:v>4.8799210833333397</c:v>
                </c:pt>
                <c:pt idx="3515">
                  <c:v>4.8813097916666699</c:v>
                </c:pt>
                <c:pt idx="3516">
                  <c:v>4.8826985000000001</c:v>
                </c:pt>
                <c:pt idx="3517">
                  <c:v>4.88408720833334</c:v>
                </c:pt>
                <c:pt idx="3518">
                  <c:v>4.8854759166666701</c:v>
                </c:pt>
                <c:pt idx="3519">
                  <c:v>4.8868646249999994</c:v>
                </c:pt>
                <c:pt idx="3520">
                  <c:v>4.8882533333333402</c:v>
                </c:pt>
                <c:pt idx="3521">
                  <c:v>4.8896420416666704</c:v>
                </c:pt>
                <c:pt idx="3522">
                  <c:v>4.8910307500000005</c:v>
                </c:pt>
                <c:pt idx="3523">
                  <c:v>4.8924194583333396</c:v>
                </c:pt>
                <c:pt idx="3524">
                  <c:v>4.8938081666666697</c:v>
                </c:pt>
                <c:pt idx="3525">
                  <c:v>4.8951968749999999</c:v>
                </c:pt>
                <c:pt idx="3526">
                  <c:v>4.8965855833333407</c:v>
                </c:pt>
                <c:pt idx="3527">
                  <c:v>4.89797429166667</c:v>
                </c:pt>
                <c:pt idx="3528">
                  <c:v>4.8993630000000001</c:v>
                </c:pt>
                <c:pt idx="3529">
                  <c:v>4.9007517083333401</c:v>
                </c:pt>
                <c:pt idx="3530">
                  <c:v>4.9021404166666702</c:v>
                </c:pt>
                <c:pt idx="3531">
                  <c:v>4.9035291250000004</c:v>
                </c:pt>
                <c:pt idx="3532">
                  <c:v>4.9049178333333394</c:v>
                </c:pt>
                <c:pt idx="3533">
                  <c:v>4.9063065416666696</c:v>
                </c:pt>
                <c:pt idx="3534">
                  <c:v>4.9076952499999997</c:v>
                </c:pt>
                <c:pt idx="3535">
                  <c:v>4.9090839583333405</c:v>
                </c:pt>
                <c:pt idx="3536">
                  <c:v>4.9104726666666707</c:v>
                </c:pt>
                <c:pt idx="3537">
                  <c:v>4.911861375</c:v>
                </c:pt>
                <c:pt idx="3538">
                  <c:v>4.9132500833333399</c:v>
                </c:pt>
                <c:pt idx="3539">
                  <c:v>4.9146387916666701</c:v>
                </c:pt>
                <c:pt idx="3540">
                  <c:v>4.9160275000000002</c:v>
                </c:pt>
                <c:pt idx="3541">
                  <c:v>4.9174162083333401</c:v>
                </c:pt>
                <c:pt idx="3542">
                  <c:v>4.9188049166666694</c:v>
                </c:pt>
                <c:pt idx="3543">
                  <c:v>4.9201936249999996</c:v>
                </c:pt>
                <c:pt idx="3544">
                  <c:v>4.9215823333333404</c:v>
                </c:pt>
                <c:pt idx="3545">
                  <c:v>4.9229710416666705</c:v>
                </c:pt>
                <c:pt idx="3546">
                  <c:v>4.9243597500000007</c:v>
                </c:pt>
                <c:pt idx="3547">
                  <c:v>4.9257484583333397</c:v>
                </c:pt>
                <c:pt idx="3548">
                  <c:v>4.9271371666666699</c:v>
                </c:pt>
                <c:pt idx="3549">
                  <c:v>4.9285258750000001</c:v>
                </c:pt>
                <c:pt idx="3550">
                  <c:v>4.92991458333334</c:v>
                </c:pt>
                <c:pt idx="3551">
                  <c:v>4.9313032916666701</c:v>
                </c:pt>
                <c:pt idx="3552">
                  <c:v>4.9326919999999994</c:v>
                </c:pt>
                <c:pt idx="3553">
                  <c:v>4.9340807083333402</c:v>
                </c:pt>
                <c:pt idx="3554">
                  <c:v>4.9354694166666704</c:v>
                </c:pt>
                <c:pt idx="3555">
                  <c:v>4.9368581250000005</c:v>
                </c:pt>
                <c:pt idx="3556">
                  <c:v>4.9382468333333396</c:v>
                </c:pt>
                <c:pt idx="3557">
                  <c:v>4.9396355416666697</c:v>
                </c:pt>
                <c:pt idx="3558">
                  <c:v>4.9410242499999999</c:v>
                </c:pt>
                <c:pt idx="3559">
                  <c:v>4.9424129583333407</c:v>
                </c:pt>
                <c:pt idx="3560">
                  <c:v>4.94380166666667</c:v>
                </c:pt>
                <c:pt idx="3561">
                  <c:v>4.9451903750000001</c:v>
                </c:pt>
                <c:pt idx="3562">
                  <c:v>4.9465790833333401</c:v>
                </c:pt>
                <c:pt idx="3563">
                  <c:v>4.9479677916666702</c:v>
                </c:pt>
                <c:pt idx="3564">
                  <c:v>4.9493565000000004</c:v>
                </c:pt>
                <c:pt idx="3565">
                  <c:v>4.9507452083333394</c:v>
                </c:pt>
                <c:pt idx="3566">
                  <c:v>4.9521339166666696</c:v>
                </c:pt>
                <c:pt idx="3567">
                  <c:v>4.9535226249999997</c:v>
                </c:pt>
                <c:pt idx="3568">
                  <c:v>4.9549113333333406</c:v>
                </c:pt>
                <c:pt idx="3569">
                  <c:v>4.9563000416666707</c:v>
                </c:pt>
                <c:pt idx="3570">
                  <c:v>4.95768875</c:v>
                </c:pt>
                <c:pt idx="3571">
                  <c:v>4.9590774583333399</c:v>
                </c:pt>
                <c:pt idx="3572">
                  <c:v>4.9604661666666701</c:v>
                </c:pt>
                <c:pt idx="3573">
                  <c:v>4.9618548750000002</c:v>
                </c:pt>
                <c:pt idx="3574">
                  <c:v>4.9632435833333401</c:v>
                </c:pt>
                <c:pt idx="3575">
                  <c:v>4.9646322916666694</c:v>
                </c:pt>
                <c:pt idx="3576">
                  <c:v>4.9660209999999996</c:v>
                </c:pt>
                <c:pt idx="3577">
                  <c:v>4.9674097083333404</c:v>
                </c:pt>
                <c:pt idx="3578">
                  <c:v>4.9687984166666705</c:v>
                </c:pt>
                <c:pt idx="3579">
                  <c:v>4.9701871250000007</c:v>
                </c:pt>
                <c:pt idx="3580">
                  <c:v>4.9715758333333397</c:v>
                </c:pt>
                <c:pt idx="3581">
                  <c:v>4.9729645416666699</c:v>
                </c:pt>
                <c:pt idx="3582">
                  <c:v>4.9743532500000001</c:v>
                </c:pt>
                <c:pt idx="3583">
                  <c:v>4.97574195833334</c:v>
                </c:pt>
                <c:pt idx="3584">
                  <c:v>4.9771306666666701</c:v>
                </c:pt>
                <c:pt idx="3585">
                  <c:v>4.9785193749999994</c:v>
                </c:pt>
                <c:pt idx="3586">
                  <c:v>4.9799080833333402</c:v>
                </c:pt>
                <c:pt idx="3587">
                  <c:v>4.9812967916666704</c:v>
                </c:pt>
                <c:pt idx="3588">
                  <c:v>4.9826855000000005</c:v>
                </c:pt>
                <c:pt idx="3589">
                  <c:v>4.9840742083333396</c:v>
                </c:pt>
                <c:pt idx="3590">
                  <c:v>4.9854629166666697</c:v>
                </c:pt>
                <c:pt idx="3591">
                  <c:v>4.9868516249999999</c:v>
                </c:pt>
                <c:pt idx="3592">
                  <c:v>4.9882403333333407</c:v>
                </c:pt>
                <c:pt idx="3593">
                  <c:v>4.98962904166667</c:v>
                </c:pt>
                <c:pt idx="3594">
                  <c:v>4.9910177500000001</c:v>
                </c:pt>
                <c:pt idx="3595">
                  <c:v>4.9924064583333401</c:v>
                </c:pt>
                <c:pt idx="3596">
                  <c:v>4.9937951666666702</c:v>
                </c:pt>
                <c:pt idx="3597">
                  <c:v>4.9951838750000004</c:v>
                </c:pt>
                <c:pt idx="3598">
                  <c:v>4.9965725833333394</c:v>
                </c:pt>
                <c:pt idx="3599">
                  <c:v>4.9979612916666696</c:v>
                </c:pt>
                <c:pt idx="3600">
                  <c:v>4.9993499999999997</c:v>
                </c:pt>
                <c:pt idx="3601">
                  <c:v>5.0007387083333406</c:v>
                </c:pt>
                <c:pt idx="3602">
                  <c:v>5.0021274166666707</c:v>
                </c:pt>
                <c:pt idx="3603">
                  <c:v>5.003516125</c:v>
                </c:pt>
                <c:pt idx="3604">
                  <c:v>5.0049048333333399</c:v>
                </c:pt>
                <c:pt idx="3605">
                  <c:v>5.0062935416666701</c:v>
                </c:pt>
                <c:pt idx="3606">
                  <c:v>5.0076822500000002</c:v>
                </c:pt>
                <c:pt idx="3607">
                  <c:v>5.0090709583333402</c:v>
                </c:pt>
                <c:pt idx="3608">
                  <c:v>5.0104596666666694</c:v>
                </c:pt>
                <c:pt idx="3609">
                  <c:v>5.0118483749999996</c:v>
                </c:pt>
                <c:pt idx="3610">
                  <c:v>5.0132370833333404</c:v>
                </c:pt>
                <c:pt idx="3611">
                  <c:v>5.0146257916666706</c:v>
                </c:pt>
                <c:pt idx="3612">
                  <c:v>5.0160145000000007</c:v>
                </c:pt>
                <c:pt idx="3613">
                  <c:v>5.0174032083333397</c:v>
                </c:pt>
                <c:pt idx="3614">
                  <c:v>5.0187919166666699</c:v>
                </c:pt>
                <c:pt idx="3615">
                  <c:v>5.0201806250000001</c:v>
                </c:pt>
                <c:pt idx="3616">
                  <c:v>5.02156933333334</c:v>
                </c:pt>
                <c:pt idx="3617">
                  <c:v>5.0229580416666701</c:v>
                </c:pt>
                <c:pt idx="3618">
                  <c:v>5.0243467499999994</c:v>
                </c:pt>
                <c:pt idx="3619">
                  <c:v>5.0257354583333402</c:v>
                </c:pt>
                <c:pt idx="3620">
                  <c:v>5.0271241666666704</c:v>
                </c:pt>
                <c:pt idx="3621">
                  <c:v>5.0285128750000005</c:v>
                </c:pt>
                <c:pt idx="3622">
                  <c:v>5.0299015833333396</c:v>
                </c:pt>
                <c:pt idx="3623">
                  <c:v>5.0312902916666697</c:v>
                </c:pt>
                <c:pt idx="3624">
                  <c:v>5.0326789999999999</c:v>
                </c:pt>
                <c:pt idx="3625">
                  <c:v>5.0340677083333407</c:v>
                </c:pt>
                <c:pt idx="3626">
                  <c:v>5.03545641666667</c:v>
                </c:pt>
                <c:pt idx="3627">
                  <c:v>5.0368451250000001</c:v>
                </c:pt>
                <c:pt idx="3628">
                  <c:v>5.0382338333333401</c:v>
                </c:pt>
                <c:pt idx="3629">
                  <c:v>5.0396225416666702</c:v>
                </c:pt>
                <c:pt idx="3630">
                  <c:v>5.0410112500000004</c:v>
                </c:pt>
                <c:pt idx="3631">
                  <c:v>5.0423999583333394</c:v>
                </c:pt>
                <c:pt idx="3632">
                  <c:v>5.0437886666666696</c:v>
                </c:pt>
                <c:pt idx="3633">
                  <c:v>5.0451773749999997</c:v>
                </c:pt>
                <c:pt idx="3634">
                  <c:v>5.0465660833333406</c:v>
                </c:pt>
                <c:pt idx="3635">
                  <c:v>5.0479547916666707</c:v>
                </c:pt>
                <c:pt idx="3636">
                  <c:v>5.0493435</c:v>
                </c:pt>
                <c:pt idx="3637">
                  <c:v>5.0507322083333399</c:v>
                </c:pt>
                <c:pt idx="3638">
                  <c:v>5.0521209166666701</c:v>
                </c:pt>
                <c:pt idx="3639">
                  <c:v>5.0535096250000002</c:v>
                </c:pt>
                <c:pt idx="3640">
                  <c:v>5.0548983333333402</c:v>
                </c:pt>
                <c:pt idx="3641">
                  <c:v>5.0562870416666694</c:v>
                </c:pt>
                <c:pt idx="3642">
                  <c:v>5.0576757499999996</c:v>
                </c:pt>
                <c:pt idx="3643">
                  <c:v>5.0590644583333404</c:v>
                </c:pt>
                <c:pt idx="3644">
                  <c:v>5.0604531666666706</c:v>
                </c:pt>
                <c:pt idx="3645">
                  <c:v>5.0618418750000007</c:v>
                </c:pt>
                <c:pt idx="3646">
                  <c:v>5.0632305833333398</c:v>
                </c:pt>
                <c:pt idx="3647">
                  <c:v>5.0646192916666699</c:v>
                </c:pt>
                <c:pt idx="3648">
                  <c:v>5.0660080000000001</c:v>
                </c:pt>
                <c:pt idx="3649">
                  <c:v>5.06739670833334</c:v>
                </c:pt>
                <c:pt idx="3650">
                  <c:v>5.0687854166666702</c:v>
                </c:pt>
                <c:pt idx="3651">
                  <c:v>5.0701741249999994</c:v>
                </c:pt>
                <c:pt idx="3652">
                  <c:v>5.0715628333333402</c:v>
                </c:pt>
                <c:pt idx="3653">
                  <c:v>5.0729515416666704</c:v>
                </c:pt>
                <c:pt idx="3654">
                  <c:v>5.0743402500000006</c:v>
                </c:pt>
                <c:pt idx="3655">
                  <c:v>5.0757289583333396</c:v>
                </c:pt>
                <c:pt idx="3656">
                  <c:v>5.0771176666666697</c:v>
                </c:pt>
                <c:pt idx="3657">
                  <c:v>5.0785063749999999</c:v>
                </c:pt>
                <c:pt idx="3658">
                  <c:v>5.0798950833333407</c:v>
                </c:pt>
                <c:pt idx="3659">
                  <c:v>5.08128379166667</c:v>
                </c:pt>
                <c:pt idx="3660">
                  <c:v>5.0826725000000001</c:v>
                </c:pt>
                <c:pt idx="3661">
                  <c:v>5.0840612083333401</c:v>
                </c:pt>
                <c:pt idx="3662">
                  <c:v>5.0854499166666702</c:v>
                </c:pt>
                <c:pt idx="3663">
                  <c:v>5.0868386250000004</c:v>
                </c:pt>
                <c:pt idx="3664">
                  <c:v>5.0882273333333394</c:v>
                </c:pt>
                <c:pt idx="3665">
                  <c:v>5.0896160416666696</c:v>
                </c:pt>
                <c:pt idx="3666">
                  <c:v>5.0910047499999997</c:v>
                </c:pt>
                <c:pt idx="3667">
                  <c:v>5.0923934583333406</c:v>
                </c:pt>
                <c:pt idx="3668">
                  <c:v>5.0937821666666707</c:v>
                </c:pt>
                <c:pt idx="3669">
                  <c:v>5.095170875</c:v>
                </c:pt>
                <c:pt idx="3670">
                  <c:v>5.0965595833333399</c:v>
                </c:pt>
                <c:pt idx="3671">
                  <c:v>5.0979482916666701</c:v>
                </c:pt>
                <c:pt idx="3672">
                  <c:v>5.0993370000000002</c:v>
                </c:pt>
                <c:pt idx="3673">
                  <c:v>5.1007257083333402</c:v>
                </c:pt>
                <c:pt idx="3674">
                  <c:v>5.1021144166666694</c:v>
                </c:pt>
                <c:pt idx="3675">
                  <c:v>5.1035031249999996</c:v>
                </c:pt>
                <c:pt idx="3676">
                  <c:v>5.1048918333333404</c:v>
                </c:pt>
                <c:pt idx="3677">
                  <c:v>5.1062805416666706</c:v>
                </c:pt>
                <c:pt idx="3678">
                  <c:v>5.1076692500000007</c:v>
                </c:pt>
                <c:pt idx="3679">
                  <c:v>5.1090579583333398</c:v>
                </c:pt>
                <c:pt idx="3680">
                  <c:v>5.1104466666666699</c:v>
                </c:pt>
                <c:pt idx="3681">
                  <c:v>5.1118353750000001</c:v>
                </c:pt>
                <c:pt idx="3682">
                  <c:v>5.11322408333334</c:v>
                </c:pt>
                <c:pt idx="3683">
                  <c:v>5.1146127916666702</c:v>
                </c:pt>
                <c:pt idx="3684">
                  <c:v>5.1160014999999994</c:v>
                </c:pt>
                <c:pt idx="3685">
                  <c:v>5.1173902083333402</c:v>
                </c:pt>
                <c:pt idx="3686">
                  <c:v>5.1187789166666704</c:v>
                </c:pt>
                <c:pt idx="3687">
                  <c:v>5.1201676250000006</c:v>
                </c:pt>
                <c:pt idx="3688">
                  <c:v>5.1215563333333396</c:v>
                </c:pt>
                <c:pt idx="3689">
                  <c:v>5.1229450416666698</c:v>
                </c:pt>
                <c:pt idx="3690">
                  <c:v>5.1243337499999999</c:v>
                </c:pt>
                <c:pt idx="3691">
                  <c:v>5.1257224583333407</c:v>
                </c:pt>
                <c:pt idx="3692">
                  <c:v>5.12711116666667</c:v>
                </c:pt>
                <c:pt idx="3693">
                  <c:v>5.1284998750000002</c:v>
                </c:pt>
                <c:pt idx="3694">
                  <c:v>5.1298885833333401</c:v>
                </c:pt>
                <c:pt idx="3695">
                  <c:v>5.1312772916666702</c:v>
                </c:pt>
                <c:pt idx="3696">
                  <c:v>5.1326660000000004</c:v>
                </c:pt>
                <c:pt idx="3697">
                  <c:v>5.1340547083333394</c:v>
                </c:pt>
                <c:pt idx="3698">
                  <c:v>5.1354434166666696</c:v>
                </c:pt>
                <c:pt idx="3699">
                  <c:v>5.1368321249999997</c:v>
                </c:pt>
                <c:pt idx="3700">
                  <c:v>5.1382208333333406</c:v>
                </c:pt>
                <c:pt idx="3701">
                  <c:v>5.1396095416666707</c:v>
                </c:pt>
                <c:pt idx="3702">
                  <c:v>5.14099825</c:v>
                </c:pt>
                <c:pt idx="3703">
                  <c:v>5.1423869583333399</c:v>
                </c:pt>
                <c:pt idx="3704">
                  <c:v>5.1437756666666701</c:v>
                </c:pt>
                <c:pt idx="3705">
                  <c:v>5.1451643750000002</c:v>
                </c:pt>
                <c:pt idx="3706">
                  <c:v>5.1465530833333402</c:v>
                </c:pt>
                <c:pt idx="3707">
                  <c:v>5.1479417916666694</c:v>
                </c:pt>
                <c:pt idx="3708">
                  <c:v>5.1493304999999996</c:v>
                </c:pt>
                <c:pt idx="3709">
                  <c:v>5.1507192083333404</c:v>
                </c:pt>
                <c:pt idx="3710">
                  <c:v>5.1521079166666706</c:v>
                </c:pt>
                <c:pt idx="3711">
                  <c:v>5.1534966250000007</c:v>
                </c:pt>
                <c:pt idx="3712">
                  <c:v>5.1548853333333398</c:v>
                </c:pt>
                <c:pt idx="3713">
                  <c:v>5.1562740416666699</c:v>
                </c:pt>
                <c:pt idx="3714">
                  <c:v>5.1576627500000001</c:v>
                </c:pt>
                <c:pt idx="3715">
                  <c:v>5.15905145833334</c:v>
                </c:pt>
                <c:pt idx="3716">
                  <c:v>5.1604401666666702</c:v>
                </c:pt>
                <c:pt idx="3717">
                  <c:v>5.1618288749999994</c:v>
                </c:pt>
                <c:pt idx="3718">
                  <c:v>5.1632175833333402</c:v>
                </c:pt>
                <c:pt idx="3719">
                  <c:v>5.1646062916666704</c:v>
                </c:pt>
                <c:pt idx="3720">
                  <c:v>5.1659950000000006</c:v>
                </c:pt>
                <c:pt idx="3721">
                  <c:v>5.1673837083333396</c:v>
                </c:pt>
                <c:pt idx="3722">
                  <c:v>5.1687724166666698</c:v>
                </c:pt>
                <c:pt idx="3723">
                  <c:v>5.1701611249999999</c:v>
                </c:pt>
                <c:pt idx="3724">
                  <c:v>5.1715498333333407</c:v>
                </c:pt>
                <c:pt idx="3725">
                  <c:v>5.17293854166667</c:v>
                </c:pt>
                <c:pt idx="3726">
                  <c:v>5.1743272500000002</c:v>
                </c:pt>
                <c:pt idx="3727">
                  <c:v>5.1757159583333401</c:v>
                </c:pt>
                <c:pt idx="3728">
                  <c:v>5.1771046666666702</c:v>
                </c:pt>
                <c:pt idx="3729">
                  <c:v>5.1784933750000004</c:v>
                </c:pt>
                <c:pt idx="3730">
                  <c:v>5.1798820833333394</c:v>
                </c:pt>
                <c:pt idx="3731">
                  <c:v>5.1812707916666696</c:v>
                </c:pt>
                <c:pt idx="3732">
                  <c:v>5.1826594999999998</c:v>
                </c:pt>
                <c:pt idx="3733">
                  <c:v>5.1840482083333406</c:v>
                </c:pt>
                <c:pt idx="3734">
                  <c:v>5.1854369166666707</c:v>
                </c:pt>
                <c:pt idx="3735">
                  <c:v>5.186825625</c:v>
                </c:pt>
                <c:pt idx="3736">
                  <c:v>5.1882143333333399</c:v>
                </c:pt>
                <c:pt idx="3737">
                  <c:v>5.1896030416666701</c:v>
                </c:pt>
                <c:pt idx="3738">
                  <c:v>5.1909917500000002</c:v>
                </c:pt>
                <c:pt idx="3739">
                  <c:v>5.1923804583333402</c:v>
                </c:pt>
                <c:pt idx="3740">
                  <c:v>5.1937691666666694</c:v>
                </c:pt>
                <c:pt idx="3741">
                  <c:v>5.1951578749999996</c:v>
                </c:pt>
                <c:pt idx="3742">
                  <c:v>5.1965465833333404</c:v>
                </c:pt>
                <c:pt idx="3743">
                  <c:v>5.1979352916666706</c:v>
                </c:pt>
                <c:pt idx="3744">
                  <c:v>5.1993240000000007</c:v>
                </c:pt>
                <c:pt idx="3745">
                  <c:v>5.2007127083333398</c:v>
                </c:pt>
                <c:pt idx="3746">
                  <c:v>5.2021014166666699</c:v>
                </c:pt>
                <c:pt idx="3747">
                  <c:v>5.2034901250000001</c:v>
                </c:pt>
                <c:pt idx="3748">
                  <c:v>5.20487883333334</c:v>
                </c:pt>
                <c:pt idx="3749">
                  <c:v>5.2062675416666702</c:v>
                </c:pt>
                <c:pt idx="3750">
                  <c:v>5.2076562499999994</c:v>
                </c:pt>
                <c:pt idx="3751">
                  <c:v>5.2090449583333402</c:v>
                </c:pt>
                <c:pt idx="3752">
                  <c:v>5.2104336666666704</c:v>
                </c:pt>
                <c:pt idx="3753">
                  <c:v>5.2118223750000006</c:v>
                </c:pt>
                <c:pt idx="3754">
                  <c:v>5.2132110833333396</c:v>
                </c:pt>
                <c:pt idx="3755">
                  <c:v>5.2145997916666698</c:v>
                </c:pt>
                <c:pt idx="3756">
                  <c:v>5.2159884999999999</c:v>
                </c:pt>
                <c:pt idx="3757">
                  <c:v>5.2173772083333407</c:v>
                </c:pt>
                <c:pt idx="3758">
                  <c:v>5.21876591666667</c:v>
                </c:pt>
                <c:pt idx="3759">
                  <c:v>5.2201546250000002</c:v>
                </c:pt>
                <c:pt idx="3760">
                  <c:v>5.2215433333333401</c:v>
                </c:pt>
                <c:pt idx="3761">
                  <c:v>5.2229320416666702</c:v>
                </c:pt>
                <c:pt idx="3762">
                  <c:v>5.2243207500000004</c:v>
                </c:pt>
                <c:pt idx="3763">
                  <c:v>5.2257094583333394</c:v>
                </c:pt>
                <c:pt idx="3764">
                  <c:v>5.2270981666666696</c:v>
                </c:pt>
                <c:pt idx="3765">
                  <c:v>5.2284868749999998</c:v>
                </c:pt>
                <c:pt idx="3766">
                  <c:v>5.2298755833333406</c:v>
                </c:pt>
                <c:pt idx="3767">
                  <c:v>5.2312642916666707</c:v>
                </c:pt>
                <c:pt idx="3768">
                  <c:v>5.232653</c:v>
                </c:pt>
                <c:pt idx="3769">
                  <c:v>5.2340417083333399</c:v>
                </c:pt>
                <c:pt idx="3770">
                  <c:v>5.2354304166666701</c:v>
                </c:pt>
                <c:pt idx="3771">
                  <c:v>5.2368191250000002</c:v>
                </c:pt>
                <c:pt idx="3772">
                  <c:v>5.2382078333333402</c:v>
                </c:pt>
                <c:pt idx="3773">
                  <c:v>5.2395965416666694</c:v>
                </c:pt>
                <c:pt idx="3774">
                  <c:v>5.2409852499999996</c:v>
                </c:pt>
                <c:pt idx="3775">
                  <c:v>5.2423739583333404</c:v>
                </c:pt>
                <c:pt idx="3776">
                  <c:v>5.2437626666666706</c:v>
                </c:pt>
                <c:pt idx="3777">
                  <c:v>5.2451513750000007</c:v>
                </c:pt>
                <c:pt idx="3778">
                  <c:v>5.2465400833333398</c:v>
                </c:pt>
                <c:pt idx="3779">
                  <c:v>5.2479287916666699</c:v>
                </c:pt>
                <c:pt idx="3780">
                  <c:v>5.2493175000000001</c:v>
                </c:pt>
                <c:pt idx="3781">
                  <c:v>5.25070620833334</c:v>
                </c:pt>
                <c:pt idx="3782">
                  <c:v>5.2520949166666702</c:v>
                </c:pt>
                <c:pt idx="3783">
                  <c:v>5.2534836249999994</c:v>
                </c:pt>
                <c:pt idx="3784">
                  <c:v>5.2548723333333403</c:v>
                </c:pt>
                <c:pt idx="3785">
                  <c:v>5.2562610416666704</c:v>
                </c:pt>
                <c:pt idx="3786">
                  <c:v>5.2576497500000006</c:v>
                </c:pt>
                <c:pt idx="3787">
                  <c:v>5.2590384583333396</c:v>
                </c:pt>
                <c:pt idx="3788">
                  <c:v>5.2604271666666698</c:v>
                </c:pt>
                <c:pt idx="3789">
                  <c:v>5.2618158749999999</c:v>
                </c:pt>
                <c:pt idx="3790">
                  <c:v>5.2632045833333407</c:v>
                </c:pt>
                <c:pt idx="3791">
                  <c:v>5.26459329166667</c:v>
                </c:pt>
                <c:pt idx="3792">
                  <c:v>5.2659820000000002</c:v>
                </c:pt>
                <c:pt idx="3793">
                  <c:v>5.2673707083333401</c:v>
                </c:pt>
                <c:pt idx="3794">
                  <c:v>5.2687594166666702</c:v>
                </c:pt>
                <c:pt idx="3795">
                  <c:v>5.2701481250000004</c:v>
                </c:pt>
                <c:pt idx="3796">
                  <c:v>5.2715368333333394</c:v>
                </c:pt>
                <c:pt idx="3797">
                  <c:v>5.2729255416666696</c:v>
                </c:pt>
                <c:pt idx="3798">
                  <c:v>5.2743142499999998</c:v>
                </c:pt>
                <c:pt idx="3799">
                  <c:v>5.2757029583333406</c:v>
                </c:pt>
                <c:pt idx="3800">
                  <c:v>5.2770916666666707</c:v>
                </c:pt>
                <c:pt idx="3801">
                  <c:v>5.278480375</c:v>
                </c:pt>
                <c:pt idx="3802">
                  <c:v>5.2798690833333399</c:v>
                </c:pt>
                <c:pt idx="3803">
                  <c:v>5.2812577916666701</c:v>
                </c:pt>
                <c:pt idx="3804">
                  <c:v>5.2826465000000002</c:v>
                </c:pt>
                <c:pt idx="3805">
                  <c:v>5.2840352083333402</c:v>
                </c:pt>
                <c:pt idx="3806">
                  <c:v>5.2854239166666694</c:v>
                </c:pt>
                <c:pt idx="3807">
                  <c:v>5.2868126249999996</c:v>
                </c:pt>
                <c:pt idx="3808">
                  <c:v>5.2882013333333404</c:v>
                </c:pt>
                <c:pt idx="3809">
                  <c:v>5.2895900416666706</c:v>
                </c:pt>
                <c:pt idx="3810">
                  <c:v>5.2909787500000007</c:v>
                </c:pt>
                <c:pt idx="3811">
                  <c:v>5.2923674583333398</c:v>
                </c:pt>
                <c:pt idx="3812">
                  <c:v>5.2937561666666699</c:v>
                </c:pt>
                <c:pt idx="3813">
                  <c:v>5.2951448750000001</c:v>
                </c:pt>
                <c:pt idx="3814">
                  <c:v>5.29653358333334</c:v>
                </c:pt>
                <c:pt idx="3815">
                  <c:v>5.2979222916666702</c:v>
                </c:pt>
                <c:pt idx="3816">
                  <c:v>5.2993109999999994</c:v>
                </c:pt>
                <c:pt idx="3817">
                  <c:v>5.3006997083333403</c:v>
                </c:pt>
                <c:pt idx="3818">
                  <c:v>5.3020884166666704</c:v>
                </c:pt>
                <c:pt idx="3819">
                  <c:v>5.3034771250000006</c:v>
                </c:pt>
                <c:pt idx="3820">
                  <c:v>5.3048658333333396</c:v>
                </c:pt>
                <c:pt idx="3821">
                  <c:v>5.3062545416666698</c:v>
                </c:pt>
                <c:pt idx="3822">
                  <c:v>5.3076432499999999</c:v>
                </c:pt>
                <c:pt idx="3823">
                  <c:v>5.3090319583333399</c:v>
                </c:pt>
                <c:pt idx="3824">
                  <c:v>5.31042066666667</c:v>
                </c:pt>
                <c:pt idx="3825">
                  <c:v>5.3118093750000002</c:v>
                </c:pt>
                <c:pt idx="3826">
                  <c:v>5.3131980833333401</c:v>
                </c:pt>
                <c:pt idx="3827">
                  <c:v>5.3145867916666703</c:v>
                </c:pt>
                <c:pt idx="3828">
                  <c:v>5.3159755000000004</c:v>
                </c:pt>
                <c:pt idx="3829">
                  <c:v>5.3173642083333394</c:v>
                </c:pt>
                <c:pt idx="3830">
                  <c:v>5.3187529166666696</c:v>
                </c:pt>
                <c:pt idx="3831">
                  <c:v>5.3201416249999998</c:v>
                </c:pt>
                <c:pt idx="3832">
                  <c:v>5.3215303333333406</c:v>
                </c:pt>
                <c:pt idx="3833">
                  <c:v>5.3229190416666707</c:v>
                </c:pt>
                <c:pt idx="3834">
                  <c:v>5.32430775</c:v>
                </c:pt>
                <c:pt idx="3835">
                  <c:v>5.3256964583333399</c:v>
                </c:pt>
                <c:pt idx="3836">
                  <c:v>5.3270851666666701</c:v>
                </c:pt>
                <c:pt idx="3837">
                  <c:v>5.3284738750000002</c:v>
                </c:pt>
                <c:pt idx="3838">
                  <c:v>5.3298625833333402</c:v>
                </c:pt>
                <c:pt idx="3839">
                  <c:v>5.3312512916666694</c:v>
                </c:pt>
                <c:pt idx="3840">
                  <c:v>5.3326399999999996</c:v>
                </c:pt>
                <c:pt idx="3841">
                  <c:v>5.3340287083333404</c:v>
                </c:pt>
                <c:pt idx="3842">
                  <c:v>5.3354174166666706</c:v>
                </c:pt>
                <c:pt idx="3843">
                  <c:v>5.3368061250000007</c:v>
                </c:pt>
                <c:pt idx="3844">
                  <c:v>5.3381948333333398</c:v>
                </c:pt>
                <c:pt idx="3845">
                  <c:v>5.3395835416666699</c:v>
                </c:pt>
                <c:pt idx="3846">
                  <c:v>5.3409722500000001</c:v>
                </c:pt>
                <c:pt idx="3847">
                  <c:v>5.34236095833334</c:v>
                </c:pt>
                <c:pt idx="3848">
                  <c:v>5.3437496666666702</c:v>
                </c:pt>
                <c:pt idx="3849">
                  <c:v>5.3451383749999994</c:v>
                </c:pt>
                <c:pt idx="3850">
                  <c:v>5.3465270833333403</c:v>
                </c:pt>
                <c:pt idx="3851">
                  <c:v>5.3479157916666704</c:v>
                </c:pt>
                <c:pt idx="3852">
                  <c:v>5.3493045000000006</c:v>
                </c:pt>
                <c:pt idx="3853">
                  <c:v>5.3506932083333396</c:v>
                </c:pt>
                <c:pt idx="3854">
                  <c:v>5.3520819166666698</c:v>
                </c:pt>
                <c:pt idx="3855">
                  <c:v>5.3534706249999999</c:v>
                </c:pt>
                <c:pt idx="3856">
                  <c:v>5.3548593333333399</c:v>
                </c:pt>
                <c:pt idx="3857">
                  <c:v>5.35624804166667</c:v>
                </c:pt>
                <c:pt idx="3858">
                  <c:v>5.3576367500000002</c:v>
                </c:pt>
                <c:pt idx="3859">
                  <c:v>5.3590254583333401</c:v>
                </c:pt>
                <c:pt idx="3860">
                  <c:v>5.3604141666666703</c:v>
                </c:pt>
                <c:pt idx="3861">
                  <c:v>5.3618028750000004</c:v>
                </c:pt>
                <c:pt idx="3862">
                  <c:v>5.3631915833333395</c:v>
                </c:pt>
                <c:pt idx="3863">
                  <c:v>5.3645802916666696</c:v>
                </c:pt>
                <c:pt idx="3864">
                  <c:v>5.3659689999999998</c:v>
                </c:pt>
                <c:pt idx="3865">
                  <c:v>5.3673577083333406</c:v>
                </c:pt>
                <c:pt idx="3866">
                  <c:v>5.3687464166666699</c:v>
                </c:pt>
                <c:pt idx="3867">
                  <c:v>5.370135125</c:v>
                </c:pt>
                <c:pt idx="3868">
                  <c:v>5.3715238333333399</c:v>
                </c:pt>
                <c:pt idx="3869">
                  <c:v>5.3729125416666701</c:v>
                </c:pt>
                <c:pt idx="3870">
                  <c:v>5.3743012500000003</c:v>
                </c:pt>
                <c:pt idx="3871">
                  <c:v>5.3756899583333402</c:v>
                </c:pt>
                <c:pt idx="3872">
                  <c:v>5.3770786666666694</c:v>
                </c:pt>
                <c:pt idx="3873">
                  <c:v>5.3784673749999996</c:v>
                </c:pt>
                <c:pt idx="3874">
                  <c:v>5.3798560833333404</c:v>
                </c:pt>
                <c:pt idx="3875">
                  <c:v>5.3812447916666706</c:v>
                </c:pt>
                <c:pt idx="3876">
                  <c:v>5.3826335000000007</c:v>
                </c:pt>
                <c:pt idx="3877">
                  <c:v>5.3840222083333398</c:v>
                </c:pt>
                <c:pt idx="3878">
                  <c:v>5.3854109166666699</c:v>
                </c:pt>
                <c:pt idx="3879">
                  <c:v>5.3867996250000001</c:v>
                </c:pt>
                <c:pt idx="3880">
                  <c:v>5.38818833333334</c:v>
                </c:pt>
                <c:pt idx="3881">
                  <c:v>5.3895770416666702</c:v>
                </c:pt>
                <c:pt idx="3882">
                  <c:v>5.3909657499999994</c:v>
                </c:pt>
                <c:pt idx="3883">
                  <c:v>5.3923544583333403</c:v>
                </c:pt>
                <c:pt idx="3884">
                  <c:v>5.3937431666666704</c:v>
                </c:pt>
                <c:pt idx="3885">
                  <c:v>5.3951318750000006</c:v>
                </c:pt>
                <c:pt idx="3886">
                  <c:v>5.3965205833333396</c:v>
                </c:pt>
                <c:pt idx="3887">
                  <c:v>5.3979092916666698</c:v>
                </c:pt>
                <c:pt idx="3888">
                  <c:v>5.3992979999999999</c:v>
                </c:pt>
                <c:pt idx="3889">
                  <c:v>5.4006867083333399</c:v>
                </c:pt>
                <c:pt idx="3890">
                  <c:v>5.40207541666667</c:v>
                </c:pt>
                <c:pt idx="3891">
                  <c:v>5.4034641250000002</c:v>
                </c:pt>
                <c:pt idx="3892">
                  <c:v>5.4048528333333401</c:v>
                </c:pt>
                <c:pt idx="3893">
                  <c:v>5.4062415416666703</c:v>
                </c:pt>
                <c:pt idx="3894">
                  <c:v>5.4076302500000004</c:v>
                </c:pt>
                <c:pt idx="3895">
                  <c:v>5.4090189583333395</c:v>
                </c:pt>
                <c:pt idx="3896">
                  <c:v>5.4104076666666696</c:v>
                </c:pt>
                <c:pt idx="3897">
                  <c:v>5.4117963749999998</c:v>
                </c:pt>
                <c:pt idx="3898">
                  <c:v>5.4131850833333406</c:v>
                </c:pt>
                <c:pt idx="3899">
                  <c:v>5.4145737916666699</c:v>
                </c:pt>
                <c:pt idx="3900">
                  <c:v>5.4159625</c:v>
                </c:pt>
                <c:pt idx="3901">
                  <c:v>5.4173512083333399</c:v>
                </c:pt>
                <c:pt idx="3902">
                  <c:v>5.4187399166666701</c:v>
                </c:pt>
                <c:pt idx="3903">
                  <c:v>5.4201286250000003</c:v>
                </c:pt>
                <c:pt idx="3904">
                  <c:v>5.4215173333333402</c:v>
                </c:pt>
                <c:pt idx="3905">
                  <c:v>5.4229060416666695</c:v>
                </c:pt>
                <c:pt idx="3906">
                  <c:v>5.4242947499999996</c:v>
                </c:pt>
                <c:pt idx="3907">
                  <c:v>5.4256834583333404</c:v>
                </c:pt>
                <c:pt idx="3908">
                  <c:v>5.4270721666666706</c:v>
                </c:pt>
                <c:pt idx="3909">
                  <c:v>5.4284608749999999</c:v>
                </c:pt>
                <c:pt idx="3910">
                  <c:v>5.4298495833333398</c:v>
                </c:pt>
                <c:pt idx="3911">
                  <c:v>5.4312382916666699</c:v>
                </c:pt>
                <c:pt idx="3912">
                  <c:v>5.4326270000000001</c:v>
                </c:pt>
                <c:pt idx="3913">
                  <c:v>5.43401570833334</c:v>
                </c:pt>
                <c:pt idx="3914">
                  <c:v>5.4354044166666702</c:v>
                </c:pt>
                <c:pt idx="3915">
                  <c:v>5.4367931249999994</c:v>
                </c:pt>
                <c:pt idx="3916">
                  <c:v>5.4381818333333403</c:v>
                </c:pt>
                <c:pt idx="3917">
                  <c:v>5.4395705416666704</c:v>
                </c:pt>
                <c:pt idx="3918">
                  <c:v>5.4409592500000006</c:v>
                </c:pt>
                <c:pt idx="3919">
                  <c:v>5.4423479583333396</c:v>
                </c:pt>
                <c:pt idx="3920">
                  <c:v>5.4437366666666698</c:v>
                </c:pt>
                <c:pt idx="3921">
                  <c:v>5.4451253749999999</c:v>
                </c:pt>
                <c:pt idx="3922">
                  <c:v>5.4465140833333399</c:v>
                </c:pt>
                <c:pt idx="3923">
                  <c:v>5.44790279166667</c:v>
                </c:pt>
                <c:pt idx="3924">
                  <c:v>5.4492915000000002</c:v>
                </c:pt>
                <c:pt idx="3925">
                  <c:v>5.4506802083333401</c:v>
                </c:pt>
                <c:pt idx="3926">
                  <c:v>5.4520689166666703</c:v>
                </c:pt>
                <c:pt idx="3927">
                  <c:v>5.4534576250000004</c:v>
                </c:pt>
                <c:pt idx="3928">
                  <c:v>5.4548463333333395</c:v>
                </c:pt>
                <c:pt idx="3929">
                  <c:v>5.4562350416666696</c:v>
                </c:pt>
                <c:pt idx="3930">
                  <c:v>5.4576237499999998</c:v>
                </c:pt>
                <c:pt idx="3931">
                  <c:v>5.4590124583333406</c:v>
                </c:pt>
                <c:pt idx="3932">
                  <c:v>5.4604011666666699</c:v>
                </c:pt>
                <c:pt idx="3933">
                  <c:v>5.461789875</c:v>
                </c:pt>
                <c:pt idx="3934">
                  <c:v>5.4631785833333399</c:v>
                </c:pt>
                <c:pt idx="3935">
                  <c:v>5.4645672916666701</c:v>
                </c:pt>
                <c:pt idx="3936">
                  <c:v>5.4659560000000003</c:v>
                </c:pt>
                <c:pt idx="3937">
                  <c:v>5.4673447083333402</c:v>
                </c:pt>
                <c:pt idx="3938">
                  <c:v>5.4687334166666695</c:v>
                </c:pt>
                <c:pt idx="3939">
                  <c:v>5.4701221249999996</c:v>
                </c:pt>
                <c:pt idx="3940">
                  <c:v>5.4715108333333404</c:v>
                </c:pt>
                <c:pt idx="3941">
                  <c:v>5.4728995416666706</c:v>
                </c:pt>
                <c:pt idx="3942">
                  <c:v>5.4742882499999999</c:v>
                </c:pt>
                <c:pt idx="3943">
                  <c:v>5.4756769583333398</c:v>
                </c:pt>
                <c:pt idx="3944">
                  <c:v>5.4770656666666699</c:v>
                </c:pt>
                <c:pt idx="3945">
                  <c:v>5.4784543750000001</c:v>
                </c:pt>
                <c:pt idx="3946">
                  <c:v>5.47984308333334</c:v>
                </c:pt>
                <c:pt idx="3947">
                  <c:v>5.4812317916666702</c:v>
                </c:pt>
                <c:pt idx="3948">
                  <c:v>5.4826204999999995</c:v>
                </c:pt>
                <c:pt idx="3949">
                  <c:v>5.4840092083333403</c:v>
                </c:pt>
                <c:pt idx="3950">
                  <c:v>5.4853979166666704</c:v>
                </c:pt>
                <c:pt idx="3951">
                  <c:v>5.4867866250000006</c:v>
                </c:pt>
                <c:pt idx="3952">
                  <c:v>5.4881753333333396</c:v>
                </c:pt>
                <c:pt idx="3953">
                  <c:v>5.4895640416666698</c:v>
                </c:pt>
                <c:pt idx="3954">
                  <c:v>5.4909527499999999</c:v>
                </c:pt>
                <c:pt idx="3955">
                  <c:v>5.4923414583333399</c:v>
                </c:pt>
                <c:pt idx="3956">
                  <c:v>5.49373016666667</c:v>
                </c:pt>
                <c:pt idx="3957">
                  <c:v>5.4951188750000002</c:v>
                </c:pt>
                <c:pt idx="3958">
                  <c:v>5.4965075833333401</c:v>
                </c:pt>
                <c:pt idx="3959">
                  <c:v>5.4978962916666703</c:v>
                </c:pt>
                <c:pt idx="3960">
                  <c:v>5.4992850000000004</c:v>
                </c:pt>
                <c:pt idx="3961">
                  <c:v>5.5006737083333395</c:v>
                </c:pt>
                <c:pt idx="3962">
                  <c:v>5.5020624166666696</c:v>
                </c:pt>
                <c:pt idx="3963">
                  <c:v>5.5034511249999998</c:v>
                </c:pt>
                <c:pt idx="3964">
                  <c:v>5.5048398333333406</c:v>
                </c:pt>
                <c:pt idx="3965">
                  <c:v>5.5062285416666699</c:v>
                </c:pt>
                <c:pt idx="3966">
                  <c:v>5.50761725</c:v>
                </c:pt>
                <c:pt idx="3967">
                  <c:v>5.5090059583333399</c:v>
                </c:pt>
                <c:pt idx="3968">
                  <c:v>5.5103946666666701</c:v>
                </c:pt>
                <c:pt idx="3969">
                  <c:v>5.5117833750000003</c:v>
                </c:pt>
                <c:pt idx="3970">
                  <c:v>5.5131720833333402</c:v>
                </c:pt>
                <c:pt idx="3971">
                  <c:v>5.5145607916666695</c:v>
                </c:pt>
                <c:pt idx="3972">
                  <c:v>5.5159494999999996</c:v>
                </c:pt>
                <c:pt idx="3973">
                  <c:v>5.5173382083333404</c:v>
                </c:pt>
                <c:pt idx="3974">
                  <c:v>5.5187269166666706</c:v>
                </c:pt>
                <c:pt idx="3975">
                  <c:v>5.5201156249999999</c:v>
                </c:pt>
                <c:pt idx="3976">
                  <c:v>5.5215043333333398</c:v>
                </c:pt>
                <c:pt idx="3977">
                  <c:v>5.5228930416666699</c:v>
                </c:pt>
                <c:pt idx="3978">
                  <c:v>5.5242817500000001</c:v>
                </c:pt>
                <c:pt idx="3979">
                  <c:v>5.52567045833334</c:v>
                </c:pt>
                <c:pt idx="3980">
                  <c:v>5.5270591666666702</c:v>
                </c:pt>
                <c:pt idx="3981">
                  <c:v>5.5284478749999995</c:v>
                </c:pt>
                <c:pt idx="3982">
                  <c:v>5.5298365833333403</c:v>
                </c:pt>
                <c:pt idx="3983">
                  <c:v>5.5312252916666704</c:v>
                </c:pt>
                <c:pt idx="3984">
                  <c:v>5.5326140000000006</c:v>
                </c:pt>
                <c:pt idx="3985">
                  <c:v>5.5340027083333396</c:v>
                </c:pt>
                <c:pt idx="3986">
                  <c:v>5.5353914166666698</c:v>
                </c:pt>
                <c:pt idx="3987">
                  <c:v>5.5367801249999999</c:v>
                </c:pt>
                <c:pt idx="3988">
                  <c:v>5.5381688333333399</c:v>
                </c:pt>
                <c:pt idx="3989">
                  <c:v>5.53955754166667</c:v>
                </c:pt>
                <c:pt idx="3990">
                  <c:v>5.5409462500000002</c:v>
                </c:pt>
                <c:pt idx="3991">
                  <c:v>5.5423349583333401</c:v>
                </c:pt>
                <c:pt idx="3992">
                  <c:v>5.5437236666666703</c:v>
                </c:pt>
                <c:pt idx="3993">
                  <c:v>5.5451123750000004</c:v>
                </c:pt>
                <c:pt idx="3994">
                  <c:v>5.5465010833333395</c:v>
                </c:pt>
                <c:pt idx="3995">
                  <c:v>5.5478897916666696</c:v>
                </c:pt>
                <c:pt idx="3996">
                  <c:v>5.5492784999999998</c:v>
                </c:pt>
                <c:pt idx="3997">
                  <c:v>5.5506672083333406</c:v>
                </c:pt>
                <c:pt idx="3998">
                  <c:v>5.5520559166666699</c:v>
                </c:pt>
                <c:pt idx="3999">
                  <c:v>5.553444625</c:v>
                </c:pt>
                <c:pt idx="4000">
                  <c:v>5.55483333333334</c:v>
                </c:pt>
                <c:pt idx="4001">
                  <c:v>5.5562220416666701</c:v>
                </c:pt>
                <c:pt idx="4002">
                  <c:v>5.5576107500000003</c:v>
                </c:pt>
                <c:pt idx="4003">
                  <c:v>5.5589994583333402</c:v>
                </c:pt>
                <c:pt idx="4004">
                  <c:v>5.5603881666666695</c:v>
                </c:pt>
                <c:pt idx="4005">
                  <c:v>5.5617768749999996</c:v>
                </c:pt>
                <c:pt idx="4006">
                  <c:v>5.5631655833333404</c:v>
                </c:pt>
                <c:pt idx="4007">
                  <c:v>5.5645542916666706</c:v>
                </c:pt>
                <c:pt idx="4008">
                  <c:v>5.5659429999999999</c:v>
                </c:pt>
                <c:pt idx="4009">
                  <c:v>5.5673317083333398</c:v>
                </c:pt>
                <c:pt idx="4010">
                  <c:v>5.5687204166666699</c:v>
                </c:pt>
                <c:pt idx="4011">
                  <c:v>5.5701091250000001</c:v>
                </c:pt>
                <c:pt idx="4012">
                  <c:v>5.57149783333334</c:v>
                </c:pt>
                <c:pt idx="4013">
                  <c:v>5.5728865416666702</c:v>
                </c:pt>
                <c:pt idx="4014">
                  <c:v>5.5742752499999995</c:v>
                </c:pt>
                <c:pt idx="4015">
                  <c:v>5.5756639583333403</c:v>
                </c:pt>
                <c:pt idx="4016">
                  <c:v>5.5770526666666704</c:v>
                </c:pt>
                <c:pt idx="4017">
                  <c:v>5.5784413750000006</c:v>
                </c:pt>
                <c:pt idx="4018">
                  <c:v>5.5798300833333396</c:v>
                </c:pt>
                <c:pt idx="4019">
                  <c:v>5.5812187916666698</c:v>
                </c:pt>
                <c:pt idx="4020">
                  <c:v>5.5826074999999999</c:v>
                </c:pt>
                <c:pt idx="4021">
                  <c:v>5.5839962083333399</c:v>
                </c:pt>
                <c:pt idx="4022">
                  <c:v>5.58538491666667</c:v>
                </c:pt>
                <c:pt idx="4023">
                  <c:v>5.5867736250000002</c:v>
                </c:pt>
                <c:pt idx="4024">
                  <c:v>5.5881623333333401</c:v>
                </c:pt>
                <c:pt idx="4025">
                  <c:v>5.5895510416666703</c:v>
                </c:pt>
                <c:pt idx="4026">
                  <c:v>5.5909397500000004</c:v>
                </c:pt>
                <c:pt idx="4027">
                  <c:v>5.5923284583333395</c:v>
                </c:pt>
                <c:pt idx="4028">
                  <c:v>5.5937171666666696</c:v>
                </c:pt>
                <c:pt idx="4029">
                  <c:v>5.5951058749999998</c:v>
                </c:pt>
                <c:pt idx="4030">
                  <c:v>5.5964945833333406</c:v>
                </c:pt>
                <c:pt idx="4031">
                  <c:v>5.5978832916666699</c:v>
                </c:pt>
                <c:pt idx="4032">
                  <c:v>5.599272</c:v>
                </c:pt>
                <c:pt idx="4033">
                  <c:v>5.60066070833334</c:v>
                </c:pt>
                <c:pt idx="4034">
                  <c:v>5.6020494166666701</c:v>
                </c:pt>
                <c:pt idx="4035">
                  <c:v>5.6034381250000003</c:v>
                </c:pt>
                <c:pt idx="4036">
                  <c:v>5.6048268333333402</c:v>
                </c:pt>
                <c:pt idx="4037">
                  <c:v>5.6062155416666695</c:v>
                </c:pt>
                <c:pt idx="4038">
                  <c:v>5.6076042499999996</c:v>
                </c:pt>
                <c:pt idx="4039">
                  <c:v>5.6089929583333404</c:v>
                </c:pt>
                <c:pt idx="4040">
                  <c:v>5.6103816666666706</c:v>
                </c:pt>
                <c:pt idx="4041">
                  <c:v>5.6117703749999999</c:v>
                </c:pt>
                <c:pt idx="4042">
                  <c:v>5.6131590833333398</c:v>
                </c:pt>
                <c:pt idx="4043">
                  <c:v>5.61454779166667</c:v>
                </c:pt>
                <c:pt idx="4044">
                  <c:v>5.6159365000000001</c:v>
                </c:pt>
                <c:pt idx="4045">
                  <c:v>5.61732520833334</c:v>
                </c:pt>
                <c:pt idx="4046">
                  <c:v>5.6187139166666702</c:v>
                </c:pt>
                <c:pt idx="4047">
                  <c:v>5.6201026249999995</c:v>
                </c:pt>
                <c:pt idx="4048">
                  <c:v>5.6214913333333403</c:v>
                </c:pt>
                <c:pt idx="4049">
                  <c:v>5.6228800416666704</c:v>
                </c:pt>
                <c:pt idx="4050">
                  <c:v>5.6242687500000006</c:v>
                </c:pt>
                <c:pt idx="4051">
                  <c:v>5.6256574583333396</c:v>
                </c:pt>
                <c:pt idx="4052">
                  <c:v>5.6270461666666698</c:v>
                </c:pt>
                <c:pt idx="4053">
                  <c:v>5.6284348749999999</c:v>
                </c:pt>
                <c:pt idx="4054">
                  <c:v>5.6298235833333399</c:v>
                </c:pt>
                <c:pt idx="4055">
                  <c:v>5.63121229166667</c:v>
                </c:pt>
                <c:pt idx="4056">
                  <c:v>5.6326010000000002</c:v>
                </c:pt>
                <c:pt idx="4057">
                  <c:v>5.6339897083333401</c:v>
                </c:pt>
                <c:pt idx="4058">
                  <c:v>5.6353784166666703</c:v>
                </c:pt>
                <c:pt idx="4059">
                  <c:v>5.6367671250000004</c:v>
                </c:pt>
                <c:pt idx="4060">
                  <c:v>5.6381558333333395</c:v>
                </c:pt>
                <c:pt idx="4061">
                  <c:v>5.6395445416666696</c:v>
                </c:pt>
                <c:pt idx="4062">
                  <c:v>5.6409332499999998</c:v>
                </c:pt>
                <c:pt idx="4063">
                  <c:v>5.6423219583333406</c:v>
                </c:pt>
                <c:pt idx="4064">
                  <c:v>5.6437106666666699</c:v>
                </c:pt>
                <c:pt idx="4065">
                  <c:v>5.645099375</c:v>
                </c:pt>
                <c:pt idx="4066">
                  <c:v>5.64648808333334</c:v>
                </c:pt>
                <c:pt idx="4067">
                  <c:v>5.6478767916666701</c:v>
                </c:pt>
                <c:pt idx="4068">
                  <c:v>5.6492655000000003</c:v>
                </c:pt>
                <c:pt idx="4069">
                  <c:v>5.6506542083333402</c:v>
                </c:pt>
                <c:pt idx="4070">
                  <c:v>5.6520429166666695</c:v>
                </c:pt>
                <c:pt idx="4071">
                  <c:v>5.6534316249999996</c:v>
                </c:pt>
                <c:pt idx="4072">
                  <c:v>5.6548203333333404</c:v>
                </c:pt>
                <c:pt idx="4073">
                  <c:v>5.6562090416666706</c:v>
                </c:pt>
                <c:pt idx="4074">
                  <c:v>5.6575977499999999</c:v>
                </c:pt>
                <c:pt idx="4075">
                  <c:v>5.6589864583333398</c:v>
                </c:pt>
                <c:pt idx="4076">
                  <c:v>5.66037516666667</c:v>
                </c:pt>
                <c:pt idx="4077">
                  <c:v>5.6617638750000001</c:v>
                </c:pt>
                <c:pt idx="4078">
                  <c:v>5.66315258333334</c:v>
                </c:pt>
                <c:pt idx="4079">
                  <c:v>5.6645412916666702</c:v>
                </c:pt>
                <c:pt idx="4080">
                  <c:v>5.6659299999999995</c:v>
                </c:pt>
                <c:pt idx="4081">
                  <c:v>5.6673187083333403</c:v>
                </c:pt>
                <c:pt idx="4082">
                  <c:v>5.6687074166666704</c:v>
                </c:pt>
                <c:pt idx="4083">
                  <c:v>5.6700961250000006</c:v>
                </c:pt>
                <c:pt idx="4084">
                  <c:v>5.6714848333333396</c:v>
                </c:pt>
                <c:pt idx="4085">
                  <c:v>5.6728735416666698</c:v>
                </c:pt>
                <c:pt idx="4086">
                  <c:v>5.67426225</c:v>
                </c:pt>
                <c:pt idx="4087">
                  <c:v>5.6756509583333408</c:v>
                </c:pt>
                <c:pt idx="4088">
                  <c:v>5.6770396666666709</c:v>
                </c:pt>
                <c:pt idx="4089">
                  <c:v>5.6784283749999993</c:v>
                </c:pt>
                <c:pt idx="4090">
                  <c:v>5.6798170833333401</c:v>
                </c:pt>
                <c:pt idx="4091">
                  <c:v>5.6812057916666703</c:v>
                </c:pt>
                <c:pt idx="4092">
                  <c:v>5.6825945000000004</c:v>
                </c:pt>
                <c:pt idx="4093">
                  <c:v>5.6839832083333395</c:v>
                </c:pt>
                <c:pt idx="4094">
                  <c:v>5.6853719166666696</c:v>
                </c:pt>
                <c:pt idx="4095">
                  <c:v>5.6867606249999998</c:v>
                </c:pt>
                <c:pt idx="4096">
                  <c:v>5.6881493333333406</c:v>
                </c:pt>
                <c:pt idx="4097">
                  <c:v>5.6895380416666708</c:v>
                </c:pt>
                <c:pt idx="4098">
                  <c:v>5.6909267500000009</c:v>
                </c:pt>
                <c:pt idx="4099">
                  <c:v>5.69231545833334</c:v>
                </c:pt>
                <c:pt idx="4100">
                  <c:v>5.6937041666666701</c:v>
                </c:pt>
                <c:pt idx="4101">
                  <c:v>5.6950928750000003</c:v>
                </c:pt>
                <c:pt idx="4102">
                  <c:v>5.6964815833333393</c:v>
                </c:pt>
                <c:pt idx="4103">
                  <c:v>5.6978702916666695</c:v>
                </c:pt>
                <c:pt idx="4104">
                  <c:v>5.6992589999999996</c:v>
                </c:pt>
                <c:pt idx="4105">
                  <c:v>5.7006477083333404</c:v>
                </c:pt>
                <c:pt idx="4106">
                  <c:v>5.7020364166666706</c:v>
                </c:pt>
                <c:pt idx="4107">
                  <c:v>5.7034251250000008</c:v>
                </c:pt>
                <c:pt idx="4108">
                  <c:v>5.7048138333333398</c:v>
                </c:pt>
                <c:pt idx="4109">
                  <c:v>5.70620254166667</c:v>
                </c:pt>
                <c:pt idx="4110">
                  <c:v>5.7075912500000001</c:v>
                </c:pt>
                <c:pt idx="4111">
                  <c:v>5.7089799583333409</c:v>
                </c:pt>
                <c:pt idx="4112">
                  <c:v>5.7103686666666693</c:v>
                </c:pt>
                <c:pt idx="4113">
                  <c:v>5.7117573749999995</c:v>
                </c:pt>
                <c:pt idx="4114">
                  <c:v>5.7131460833333403</c:v>
                </c:pt>
                <c:pt idx="4115">
                  <c:v>5.7145347916666704</c:v>
                </c:pt>
                <c:pt idx="4116">
                  <c:v>5.7159235000000006</c:v>
                </c:pt>
                <c:pt idx="4117">
                  <c:v>5.7173122083333396</c:v>
                </c:pt>
                <c:pt idx="4118">
                  <c:v>5.7187009166666698</c:v>
                </c:pt>
                <c:pt idx="4119">
                  <c:v>5.720089625</c:v>
                </c:pt>
                <c:pt idx="4120">
                  <c:v>5.7214783333333408</c:v>
                </c:pt>
                <c:pt idx="4121">
                  <c:v>5.7228670416666709</c:v>
                </c:pt>
                <c:pt idx="4122">
                  <c:v>5.7242557499999993</c:v>
                </c:pt>
                <c:pt idx="4123">
                  <c:v>5.7256444583333401</c:v>
                </c:pt>
                <c:pt idx="4124">
                  <c:v>5.7270331666666703</c:v>
                </c:pt>
                <c:pt idx="4125">
                  <c:v>5.7284218750000004</c:v>
                </c:pt>
                <c:pt idx="4126">
                  <c:v>5.7298105833333395</c:v>
                </c:pt>
                <c:pt idx="4127">
                  <c:v>5.7311992916666696</c:v>
                </c:pt>
                <c:pt idx="4128">
                  <c:v>5.7325879999999998</c:v>
                </c:pt>
                <c:pt idx="4129">
                  <c:v>5.7339767083333406</c:v>
                </c:pt>
                <c:pt idx="4130">
                  <c:v>5.7353654166666708</c:v>
                </c:pt>
                <c:pt idx="4131">
                  <c:v>5.7367541250000009</c:v>
                </c:pt>
                <c:pt idx="4132">
                  <c:v>5.73814283333334</c:v>
                </c:pt>
                <c:pt idx="4133">
                  <c:v>5.7395315416666701</c:v>
                </c:pt>
                <c:pt idx="4134">
                  <c:v>5.7409202500000003</c:v>
                </c:pt>
                <c:pt idx="4135">
                  <c:v>5.7423089583333393</c:v>
                </c:pt>
                <c:pt idx="4136">
                  <c:v>5.7436976666666695</c:v>
                </c:pt>
                <c:pt idx="4137">
                  <c:v>5.7450863749999996</c:v>
                </c:pt>
                <c:pt idx="4138">
                  <c:v>5.7464750833333405</c:v>
                </c:pt>
                <c:pt idx="4139">
                  <c:v>5.7478637916666706</c:v>
                </c:pt>
                <c:pt idx="4140">
                  <c:v>5.7492525000000008</c:v>
                </c:pt>
                <c:pt idx="4141">
                  <c:v>5.7506412083333398</c:v>
                </c:pt>
                <c:pt idx="4142">
                  <c:v>5.75202991666667</c:v>
                </c:pt>
                <c:pt idx="4143">
                  <c:v>5.7534186250000001</c:v>
                </c:pt>
                <c:pt idx="4144">
                  <c:v>5.7548073333333409</c:v>
                </c:pt>
                <c:pt idx="4145">
                  <c:v>5.7561960416666693</c:v>
                </c:pt>
                <c:pt idx="4146">
                  <c:v>5.7575847499999995</c:v>
                </c:pt>
                <c:pt idx="4147">
                  <c:v>5.7589734583333403</c:v>
                </c:pt>
                <c:pt idx="4148">
                  <c:v>5.7603621666666704</c:v>
                </c:pt>
                <c:pt idx="4149">
                  <c:v>5.7617508750000006</c:v>
                </c:pt>
                <c:pt idx="4150">
                  <c:v>5.7631395833333396</c:v>
                </c:pt>
                <c:pt idx="4151">
                  <c:v>5.7645282916666698</c:v>
                </c:pt>
                <c:pt idx="4152">
                  <c:v>5.765917</c:v>
                </c:pt>
                <c:pt idx="4153">
                  <c:v>5.7673057083333408</c:v>
                </c:pt>
                <c:pt idx="4154">
                  <c:v>5.7686944166666709</c:v>
                </c:pt>
                <c:pt idx="4155">
                  <c:v>5.7700831249999993</c:v>
                </c:pt>
                <c:pt idx="4156">
                  <c:v>5.7714718333333401</c:v>
                </c:pt>
                <c:pt idx="4157">
                  <c:v>5.7728605416666703</c:v>
                </c:pt>
                <c:pt idx="4158">
                  <c:v>5.7742492500000004</c:v>
                </c:pt>
                <c:pt idx="4159">
                  <c:v>5.7756379583333395</c:v>
                </c:pt>
                <c:pt idx="4160">
                  <c:v>5.7770266666666696</c:v>
                </c:pt>
                <c:pt idx="4161">
                  <c:v>5.7784153749999998</c:v>
                </c:pt>
                <c:pt idx="4162">
                  <c:v>5.7798040833333406</c:v>
                </c:pt>
                <c:pt idx="4163">
                  <c:v>5.7811927916666708</c:v>
                </c:pt>
                <c:pt idx="4164">
                  <c:v>5.7825815000000009</c:v>
                </c:pt>
                <c:pt idx="4165">
                  <c:v>5.78397020833334</c:v>
                </c:pt>
                <c:pt idx="4166">
                  <c:v>5.7853589166666701</c:v>
                </c:pt>
                <c:pt idx="4167">
                  <c:v>5.7867476250000003</c:v>
                </c:pt>
                <c:pt idx="4168">
                  <c:v>5.7881363333333393</c:v>
                </c:pt>
                <c:pt idx="4169">
                  <c:v>5.7895250416666695</c:v>
                </c:pt>
                <c:pt idx="4170">
                  <c:v>5.7909137499999996</c:v>
                </c:pt>
                <c:pt idx="4171">
                  <c:v>5.7923024583333405</c:v>
                </c:pt>
                <c:pt idx="4172">
                  <c:v>5.7936911666666706</c:v>
                </c:pt>
                <c:pt idx="4173">
                  <c:v>5.7950798750000008</c:v>
                </c:pt>
                <c:pt idx="4174">
                  <c:v>5.7964685833333398</c:v>
                </c:pt>
                <c:pt idx="4175">
                  <c:v>5.79785729166667</c:v>
                </c:pt>
                <c:pt idx="4176">
                  <c:v>5.7992460000000001</c:v>
                </c:pt>
                <c:pt idx="4177">
                  <c:v>5.8006347083333409</c:v>
                </c:pt>
                <c:pt idx="4178">
                  <c:v>5.8020234166666693</c:v>
                </c:pt>
                <c:pt idx="4179">
                  <c:v>5.8034121249999995</c:v>
                </c:pt>
                <c:pt idx="4180">
                  <c:v>5.8048008333333403</c:v>
                </c:pt>
                <c:pt idx="4181">
                  <c:v>5.8061895416666705</c:v>
                </c:pt>
                <c:pt idx="4182">
                  <c:v>5.8075782500000006</c:v>
                </c:pt>
                <c:pt idx="4183">
                  <c:v>5.8089669583333396</c:v>
                </c:pt>
                <c:pt idx="4184">
                  <c:v>5.8103556666666698</c:v>
                </c:pt>
                <c:pt idx="4185">
                  <c:v>5.811744375</c:v>
                </c:pt>
                <c:pt idx="4186">
                  <c:v>5.8131330833333408</c:v>
                </c:pt>
                <c:pt idx="4187">
                  <c:v>5.8145217916666709</c:v>
                </c:pt>
                <c:pt idx="4188">
                  <c:v>5.8159104999999993</c:v>
                </c:pt>
                <c:pt idx="4189">
                  <c:v>5.8172992083333401</c:v>
                </c:pt>
                <c:pt idx="4190">
                  <c:v>5.8186879166666703</c:v>
                </c:pt>
                <c:pt idx="4191">
                  <c:v>5.8200766250000004</c:v>
                </c:pt>
                <c:pt idx="4192">
                  <c:v>5.8214653333333395</c:v>
                </c:pt>
                <c:pt idx="4193">
                  <c:v>5.8228540416666696</c:v>
                </c:pt>
                <c:pt idx="4194">
                  <c:v>5.8242427499999998</c:v>
                </c:pt>
                <c:pt idx="4195">
                  <c:v>5.8256314583333406</c:v>
                </c:pt>
                <c:pt idx="4196">
                  <c:v>5.8270201666666708</c:v>
                </c:pt>
                <c:pt idx="4197">
                  <c:v>5.8284088750000009</c:v>
                </c:pt>
                <c:pt idx="4198">
                  <c:v>5.82979758333334</c:v>
                </c:pt>
                <c:pt idx="4199">
                  <c:v>5.8311862916666701</c:v>
                </c:pt>
                <c:pt idx="4200">
                  <c:v>5.8325750000000003</c:v>
                </c:pt>
                <c:pt idx="4201">
                  <c:v>5.8339637083333393</c:v>
                </c:pt>
                <c:pt idx="4202">
                  <c:v>5.8353524166666695</c:v>
                </c:pt>
                <c:pt idx="4203">
                  <c:v>5.8367411249999996</c:v>
                </c:pt>
                <c:pt idx="4204">
                  <c:v>5.8381298333333405</c:v>
                </c:pt>
                <c:pt idx="4205">
                  <c:v>5.8395185416666706</c:v>
                </c:pt>
                <c:pt idx="4206">
                  <c:v>5.8409072500000008</c:v>
                </c:pt>
                <c:pt idx="4207">
                  <c:v>5.8422959583333398</c:v>
                </c:pt>
                <c:pt idx="4208">
                  <c:v>5.84368466666667</c:v>
                </c:pt>
                <c:pt idx="4209">
                  <c:v>5.8450733750000001</c:v>
                </c:pt>
                <c:pt idx="4210">
                  <c:v>5.8464620833333409</c:v>
                </c:pt>
                <c:pt idx="4211">
                  <c:v>5.8478507916666693</c:v>
                </c:pt>
                <c:pt idx="4212">
                  <c:v>5.8492394999999995</c:v>
                </c:pt>
                <c:pt idx="4213">
                  <c:v>5.8506282083333403</c:v>
                </c:pt>
                <c:pt idx="4214">
                  <c:v>5.8520169166666705</c:v>
                </c:pt>
                <c:pt idx="4215">
                  <c:v>5.8534056250000006</c:v>
                </c:pt>
                <c:pt idx="4216">
                  <c:v>5.8547943333333397</c:v>
                </c:pt>
                <c:pt idx="4217">
                  <c:v>5.8561830416666698</c:v>
                </c:pt>
                <c:pt idx="4218">
                  <c:v>5.85757175</c:v>
                </c:pt>
                <c:pt idx="4219">
                  <c:v>5.8589604583333408</c:v>
                </c:pt>
                <c:pt idx="4220">
                  <c:v>5.8603491666666709</c:v>
                </c:pt>
                <c:pt idx="4221">
                  <c:v>5.8617378749999993</c:v>
                </c:pt>
                <c:pt idx="4222">
                  <c:v>5.8631265833333401</c:v>
                </c:pt>
                <c:pt idx="4223">
                  <c:v>5.8645152916666703</c:v>
                </c:pt>
                <c:pt idx="4224">
                  <c:v>5.8659040000000005</c:v>
                </c:pt>
                <c:pt idx="4225">
                  <c:v>5.8672927083333395</c:v>
                </c:pt>
                <c:pt idx="4226">
                  <c:v>5.8686814166666696</c:v>
                </c:pt>
                <c:pt idx="4227">
                  <c:v>5.8700701249999998</c:v>
                </c:pt>
                <c:pt idx="4228">
                  <c:v>5.8714588333333406</c:v>
                </c:pt>
                <c:pt idx="4229">
                  <c:v>5.8728475416666708</c:v>
                </c:pt>
                <c:pt idx="4230">
                  <c:v>5.8742362500000009</c:v>
                </c:pt>
                <c:pt idx="4231">
                  <c:v>5.87562495833334</c:v>
                </c:pt>
                <c:pt idx="4232">
                  <c:v>5.8770136666666701</c:v>
                </c:pt>
                <c:pt idx="4233">
                  <c:v>5.8784023750000003</c:v>
                </c:pt>
                <c:pt idx="4234">
                  <c:v>5.8797910833333393</c:v>
                </c:pt>
                <c:pt idx="4235">
                  <c:v>5.8811797916666695</c:v>
                </c:pt>
                <c:pt idx="4236">
                  <c:v>5.8825684999999996</c:v>
                </c:pt>
                <c:pt idx="4237">
                  <c:v>5.8839572083333405</c:v>
                </c:pt>
                <c:pt idx="4238">
                  <c:v>5.8853459166666706</c:v>
                </c:pt>
                <c:pt idx="4239">
                  <c:v>5.8867346250000008</c:v>
                </c:pt>
                <c:pt idx="4240">
                  <c:v>5.8881233333333398</c:v>
                </c:pt>
                <c:pt idx="4241">
                  <c:v>5.88951204166667</c:v>
                </c:pt>
                <c:pt idx="4242">
                  <c:v>5.8909007500000001</c:v>
                </c:pt>
                <c:pt idx="4243">
                  <c:v>5.8922894583333409</c:v>
                </c:pt>
                <c:pt idx="4244">
                  <c:v>5.8936781666666693</c:v>
                </c:pt>
                <c:pt idx="4245">
                  <c:v>5.8950668749999995</c:v>
                </c:pt>
                <c:pt idx="4246">
                  <c:v>5.8964555833333403</c:v>
                </c:pt>
                <c:pt idx="4247">
                  <c:v>5.8978442916666705</c:v>
                </c:pt>
                <c:pt idx="4248">
                  <c:v>5.8992330000000006</c:v>
                </c:pt>
                <c:pt idx="4249">
                  <c:v>5.9006217083333397</c:v>
                </c:pt>
                <c:pt idx="4250">
                  <c:v>5.9020104166666698</c:v>
                </c:pt>
                <c:pt idx="4251">
                  <c:v>5.903399125</c:v>
                </c:pt>
                <c:pt idx="4252">
                  <c:v>5.9047878333333408</c:v>
                </c:pt>
                <c:pt idx="4253">
                  <c:v>5.9061765416666709</c:v>
                </c:pt>
                <c:pt idx="4254">
                  <c:v>5.9075652499999993</c:v>
                </c:pt>
                <c:pt idx="4255">
                  <c:v>5.9089539583333401</c:v>
                </c:pt>
                <c:pt idx="4256">
                  <c:v>5.9103426666666703</c:v>
                </c:pt>
                <c:pt idx="4257">
                  <c:v>5.9117313750000005</c:v>
                </c:pt>
                <c:pt idx="4258">
                  <c:v>5.9131200833333395</c:v>
                </c:pt>
                <c:pt idx="4259">
                  <c:v>5.9145087916666697</c:v>
                </c:pt>
                <c:pt idx="4260">
                  <c:v>5.9158974999999998</c:v>
                </c:pt>
                <c:pt idx="4261">
                  <c:v>5.9172862083333406</c:v>
                </c:pt>
                <c:pt idx="4262">
                  <c:v>5.9186749166666708</c:v>
                </c:pt>
                <c:pt idx="4263">
                  <c:v>5.9200636250000009</c:v>
                </c:pt>
                <c:pt idx="4264">
                  <c:v>5.92145233333334</c:v>
                </c:pt>
                <c:pt idx="4265">
                  <c:v>5.9228410416666701</c:v>
                </c:pt>
                <c:pt idx="4266">
                  <c:v>5.9242297500000003</c:v>
                </c:pt>
                <c:pt idx="4267">
                  <c:v>5.9256184583333393</c:v>
                </c:pt>
                <c:pt idx="4268">
                  <c:v>5.9270071666666695</c:v>
                </c:pt>
                <c:pt idx="4269">
                  <c:v>5.9283958749999996</c:v>
                </c:pt>
                <c:pt idx="4270">
                  <c:v>5.9297845833333405</c:v>
                </c:pt>
                <c:pt idx="4271">
                  <c:v>5.9311732916666706</c:v>
                </c:pt>
                <c:pt idx="4272">
                  <c:v>5.9325620000000008</c:v>
                </c:pt>
                <c:pt idx="4273">
                  <c:v>5.9339507083333398</c:v>
                </c:pt>
                <c:pt idx="4274">
                  <c:v>5.93533941666667</c:v>
                </c:pt>
                <c:pt idx="4275">
                  <c:v>5.9367281250000001</c:v>
                </c:pt>
                <c:pt idx="4276">
                  <c:v>5.9381168333333409</c:v>
                </c:pt>
                <c:pt idx="4277">
                  <c:v>5.9395055416666693</c:v>
                </c:pt>
                <c:pt idx="4278">
                  <c:v>5.9408942499999995</c:v>
                </c:pt>
                <c:pt idx="4279">
                  <c:v>5.9422829583333403</c:v>
                </c:pt>
                <c:pt idx="4280">
                  <c:v>5.9436716666666705</c:v>
                </c:pt>
                <c:pt idx="4281">
                  <c:v>5.9450603750000006</c:v>
                </c:pt>
                <c:pt idx="4282">
                  <c:v>5.9464490833333397</c:v>
                </c:pt>
                <c:pt idx="4283">
                  <c:v>5.9478377916666698</c:v>
                </c:pt>
                <c:pt idx="4284">
                  <c:v>5.9492265</c:v>
                </c:pt>
                <c:pt idx="4285">
                  <c:v>5.9506152083333408</c:v>
                </c:pt>
                <c:pt idx="4286">
                  <c:v>5.9520039166666709</c:v>
                </c:pt>
                <c:pt idx="4287">
                  <c:v>5.9533926249999993</c:v>
                </c:pt>
                <c:pt idx="4288">
                  <c:v>5.9547813333333401</c:v>
                </c:pt>
                <c:pt idx="4289">
                  <c:v>5.9561700416666703</c:v>
                </c:pt>
                <c:pt idx="4290">
                  <c:v>5.9575587500000005</c:v>
                </c:pt>
                <c:pt idx="4291">
                  <c:v>5.9589474583333395</c:v>
                </c:pt>
                <c:pt idx="4292">
                  <c:v>5.9603361666666697</c:v>
                </c:pt>
                <c:pt idx="4293">
                  <c:v>5.9617248749999998</c:v>
                </c:pt>
                <c:pt idx="4294">
                  <c:v>5.9631135833333406</c:v>
                </c:pt>
                <c:pt idx="4295">
                  <c:v>5.9645022916666708</c:v>
                </c:pt>
                <c:pt idx="4296">
                  <c:v>5.9658910000000009</c:v>
                </c:pt>
                <c:pt idx="4297">
                  <c:v>5.96727970833334</c:v>
                </c:pt>
                <c:pt idx="4298">
                  <c:v>5.9686684166666701</c:v>
                </c:pt>
                <c:pt idx="4299">
                  <c:v>5.9700571250000003</c:v>
                </c:pt>
                <c:pt idx="4300">
                  <c:v>5.9714458333333393</c:v>
                </c:pt>
                <c:pt idx="4301">
                  <c:v>5.9728345416666695</c:v>
                </c:pt>
                <c:pt idx="4302">
                  <c:v>5.9742232499999997</c:v>
                </c:pt>
                <c:pt idx="4303">
                  <c:v>5.9756119583333405</c:v>
                </c:pt>
                <c:pt idx="4304">
                  <c:v>5.9770006666666706</c:v>
                </c:pt>
                <c:pt idx="4305">
                  <c:v>5.9783893750000008</c:v>
                </c:pt>
                <c:pt idx="4306">
                  <c:v>5.9797780833333398</c:v>
                </c:pt>
                <c:pt idx="4307">
                  <c:v>5.98116679166667</c:v>
                </c:pt>
                <c:pt idx="4308">
                  <c:v>5.9825555000000001</c:v>
                </c:pt>
                <c:pt idx="4309">
                  <c:v>5.983944208333341</c:v>
                </c:pt>
                <c:pt idx="4310">
                  <c:v>5.9853329166666693</c:v>
                </c:pt>
                <c:pt idx="4311">
                  <c:v>5.9867216249999995</c:v>
                </c:pt>
                <c:pt idx="4312">
                  <c:v>5.9881103333333403</c:v>
                </c:pt>
                <c:pt idx="4313">
                  <c:v>5.9894990416666705</c:v>
                </c:pt>
                <c:pt idx="4314">
                  <c:v>5.9908877500000006</c:v>
                </c:pt>
                <c:pt idx="4315">
                  <c:v>5.9922764583333397</c:v>
                </c:pt>
                <c:pt idx="4316">
                  <c:v>5.9936651666666698</c:v>
                </c:pt>
                <c:pt idx="4317">
                  <c:v>5.995053875</c:v>
                </c:pt>
                <c:pt idx="4318">
                  <c:v>5.9964425833333408</c:v>
                </c:pt>
                <c:pt idx="4319">
                  <c:v>5.9978312916666709</c:v>
                </c:pt>
                <c:pt idx="4320">
                  <c:v>5.9992199999999993</c:v>
                </c:pt>
                <c:pt idx="4321">
                  <c:v>6.0006087083333401</c:v>
                </c:pt>
                <c:pt idx="4322">
                  <c:v>6.0019974166666703</c:v>
                </c:pt>
                <c:pt idx="4323">
                  <c:v>6.0033861250000005</c:v>
                </c:pt>
                <c:pt idx="4324">
                  <c:v>6.0047748333333395</c:v>
                </c:pt>
                <c:pt idx="4325">
                  <c:v>6.0061635416666697</c:v>
                </c:pt>
                <c:pt idx="4326">
                  <c:v>6.0075522499999998</c:v>
                </c:pt>
                <c:pt idx="4327">
                  <c:v>6.0089409583333406</c:v>
                </c:pt>
                <c:pt idx="4328">
                  <c:v>6.0103296666666708</c:v>
                </c:pt>
                <c:pt idx="4329">
                  <c:v>6.0117183750000009</c:v>
                </c:pt>
                <c:pt idx="4330">
                  <c:v>6.01310708333334</c:v>
                </c:pt>
                <c:pt idx="4331">
                  <c:v>6.0144957916666701</c:v>
                </c:pt>
                <c:pt idx="4332">
                  <c:v>6.0158845000000003</c:v>
                </c:pt>
                <c:pt idx="4333">
                  <c:v>6.0172732083333393</c:v>
                </c:pt>
                <c:pt idx="4334">
                  <c:v>6.0186619166666695</c:v>
                </c:pt>
                <c:pt idx="4335">
                  <c:v>6.0200506249999997</c:v>
                </c:pt>
                <c:pt idx="4336">
                  <c:v>6.0214393333333405</c:v>
                </c:pt>
                <c:pt idx="4337">
                  <c:v>6.0228280416666706</c:v>
                </c:pt>
                <c:pt idx="4338">
                  <c:v>6.0242167500000008</c:v>
                </c:pt>
                <c:pt idx="4339">
                  <c:v>6.0256054583333398</c:v>
                </c:pt>
                <c:pt idx="4340">
                  <c:v>6.02699416666667</c:v>
                </c:pt>
                <c:pt idx="4341">
                  <c:v>6.0283828750000001</c:v>
                </c:pt>
                <c:pt idx="4342">
                  <c:v>6.029771583333341</c:v>
                </c:pt>
                <c:pt idx="4343">
                  <c:v>6.0311602916666693</c:v>
                </c:pt>
                <c:pt idx="4344">
                  <c:v>6.0325489999999995</c:v>
                </c:pt>
                <c:pt idx="4345">
                  <c:v>6.0339377083333403</c:v>
                </c:pt>
                <c:pt idx="4346">
                  <c:v>6.0353264166666705</c:v>
                </c:pt>
                <c:pt idx="4347">
                  <c:v>6.0367151250000006</c:v>
                </c:pt>
                <c:pt idx="4348">
                  <c:v>6.0381038333333397</c:v>
                </c:pt>
                <c:pt idx="4349">
                  <c:v>6.0394925416666698</c:v>
                </c:pt>
                <c:pt idx="4350">
                  <c:v>6.04088125</c:v>
                </c:pt>
                <c:pt idx="4351">
                  <c:v>6.0422699583333408</c:v>
                </c:pt>
                <c:pt idx="4352">
                  <c:v>6.043658666666671</c:v>
                </c:pt>
                <c:pt idx="4353">
                  <c:v>6.0450473749999993</c:v>
                </c:pt>
                <c:pt idx="4354">
                  <c:v>6.0464360833333402</c:v>
                </c:pt>
                <c:pt idx="4355">
                  <c:v>6.0478247916666703</c:v>
                </c:pt>
                <c:pt idx="4356">
                  <c:v>6.0492135000000005</c:v>
                </c:pt>
                <c:pt idx="4357">
                  <c:v>6.0506022083333395</c:v>
                </c:pt>
                <c:pt idx="4358">
                  <c:v>6.0519909166666697</c:v>
                </c:pt>
                <c:pt idx="4359">
                  <c:v>6.0533796249999998</c:v>
                </c:pt>
                <c:pt idx="4360">
                  <c:v>6.0547683333333406</c:v>
                </c:pt>
                <c:pt idx="4361">
                  <c:v>6.0561570416666708</c:v>
                </c:pt>
                <c:pt idx="4362">
                  <c:v>6.057545750000001</c:v>
                </c:pt>
                <c:pt idx="4363">
                  <c:v>6.05893445833334</c:v>
                </c:pt>
                <c:pt idx="4364">
                  <c:v>6.0603231666666701</c:v>
                </c:pt>
                <c:pt idx="4365">
                  <c:v>6.0617118750000003</c:v>
                </c:pt>
                <c:pt idx="4366">
                  <c:v>6.0631005833333393</c:v>
                </c:pt>
                <c:pt idx="4367">
                  <c:v>6.0644892916666695</c:v>
                </c:pt>
                <c:pt idx="4368">
                  <c:v>6.0658779999999997</c:v>
                </c:pt>
                <c:pt idx="4369">
                  <c:v>6.0672667083333405</c:v>
                </c:pt>
                <c:pt idx="4370">
                  <c:v>6.0686554166666706</c:v>
                </c:pt>
                <c:pt idx="4371">
                  <c:v>6.0700441250000008</c:v>
                </c:pt>
                <c:pt idx="4372">
                  <c:v>6.0714328333333398</c:v>
                </c:pt>
                <c:pt idx="4373">
                  <c:v>6.07282154166667</c:v>
                </c:pt>
                <c:pt idx="4374">
                  <c:v>6.0742102500000001</c:v>
                </c:pt>
                <c:pt idx="4375">
                  <c:v>6.0755989583333392</c:v>
                </c:pt>
                <c:pt idx="4376">
                  <c:v>6.0769876666666693</c:v>
                </c:pt>
                <c:pt idx="4377">
                  <c:v>6.0783763749999995</c:v>
                </c:pt>
                <c:pt idx="4378">
                  <c:v>6.0797650833333403</c:v>
                </c:pt>
                <c:pt idx="4379">
                  <c:v>6.0811537916666705</c:v>
                </c:pt>
                <c:pt idx="4380">
                  <c:v>6.0825425000000006</c:v>
                </c:pt>
                <c:pt idx="4381">
                  <c:v>6.0839312083333397</c:v>
                </c:pt>
                <c:pt idx="4382">
                  <c:v>6.0853199166666698</c:v>
                </c:pt>
                <c:pt idx="4383">
                  <c:v>6.086708625</c:v>
                </c:pt>
                <c:pt idx="4384">
                  <c:v>6.0880973333333408</c:v>
                </c:pt>
                <c:pt idx="4385">
                  <c:v>6.089486041666671</c:v>
                </c:pt>
                <c:pt idx="4386">
                  <c:v>6.0908747499999993</c:v>
                </c:pt>
                <c:pt idx="4387">
                  <c:v>6.0922634583333402</c:v>
                </c:pt>
                <c:pt idx="4388">
                  <c:v>6.0936521666666703</c:v>
                </c:pt>
                <c:pt idx="4389">
                  <c:v>6.0950408750000005</c:v>
                </c:pt>
                <c:pt idx="4390">
                  <c:v>6.0964295833333395</c:v>
                </c:pt>
                <c:pt idx="4391">
                  <c:v>6.0978182916666697</c:v>
                </c:pt>
                <c:pt idx="4392">
                  <c:v>6.0992069999999998</c:v>
                </c:pt>
                <c:pt idx="4393">
                  <c:v>6.1005957083333406</c:v>
                </c:pt>
                <c:pt idx="4394">
                  <c:v>6.1019844166666708</c:v>
                </c:pt>
                <c:pt idx="4395">
                  <c:v>6.103373125000001</c:v>
                </c:pt>
                <c:pt idx="4396">
                  <c:v>6.10476183333334</c:v>
                </c:pt>
                <c:pt idx="4397">
                  <c:v>6.1061505416666702</c:v>
                </c:pt>
                <c:pt idx="4398">
                  <c:v>6.1075392500000003</c:v>
                </c:pt>
                <c:pt idx="4399">
                  <c:v>6.1089279583333393</c:v>
                </c:pt>
                <c:pt idx="4400">
                  <c:v>6.1103166666666695</c:v>
                </c:pt>
                <c:pt idx="4401">
                  <c:v>6.1117053749999997</c:v>
                </c:pt>
                <c:pt idx="4402">
                  <c:v>6.1130940833333405</c:v>
                </c:pt>
                <c:pt idx="4403">
                  <c:v>6.1144827916666706</c:v>
                </c:pt>
                <c:pt idx="4404">
                  <c:v>6.1158715000000008</c:v>
                </c:pt>
                <c:pt idx="4405">
                  <c:v>6.1172602083333398</c:v>
                </c:pt>
                <c:pt idx="4406">
                  <c:v>6.11864891666667</c:v>
                </c:pt>
                <c:pt idx="4407">
                  <c:v>6.1200376250000001</c:v>
                </c:pt>
                <c:pt idx="4408">
                  <c:v>6.1214263333333392</c:v>
                </c:pt>
                <c:pt idx="4409">
                  <c:v>6.1228150416666693</c:v>
                </c:pt>
                <c:pt idx="4410">
                  <c:v>6.1242037499999995</c:v>
                </c:pt>
                <c:pt idx="4411">
                  <c:v>6.1255924583333403</c:v>
                </c:pt>
                <c:pt idx="4412">
                  <c:v>6.1269811666666705</c:v>
                </c:pt>
                <c:pt idx="4413">
                  <c:v>6.1283698750000006</c:v>
                </c:pt>
                <c:pt idx="4414">
                  <c:v>6.1297585833333397</c:v>
                </c:pt>
                <c:pt idx="4415">
                  <c:v>6.1311472916666698</c:v>
                </c:pt>
                <c:pt idx="4416">
                  <c:v>6.132536</c:v>
                </c:pt>
                <c:pt idx="4417">
                  <c:v>6.1339247083333408</c:v>
                </c:pt>
                <c:pt idx="4418">
                  <c:v>6.1353134166666692</c:v>
                </c:pt>
                <c:pt idx="4419">
                  <c:v>6.1367021249999993</c:v>
                </c:pt>
                <c:pt idx="4420">
                  <c:v>6.1380908333333402</c:v>
                </c:pt>
                <c:pt idx="4421">
                  <c:v>6.1394795416666703</c:v>
                </c:pt>
                <c:pt idx="4422">
                  <c:v>6.1408682500000005</c:v>
                </c:pt>
                <c:pt idx="4423">
                  <c:v>6.1422569583333395</c:v>
                </c:pt>
                <c:pt idx="4424">
                  <c:v>6.1436456666666697</c:v>
                </c:pt>
                <c:pt idx="4425">
                  <c:v>6.1450343749999998</c:v>
                </c:pt>
                <c:pt idx="4426">
                  <c:v>6.1464230833333406</c:v>
                </c:pt>
                <c:pt idx="4427">
                  <c:v>6.1478117916666708</c:v>
                </c:pt>
                <c:pt idx="4428">
                  <c:v>6.149200500000001</c:v>
                </c:pt>
                <c:pt idx="4429">
                  <c:v>6.15058920833334</c:v>
                </c:pt>
                <c:pt idx="4430">
                  <c:v>6.1519779166666702</c:v>
                </c:pt>
                <c:pt idx="4431">
                  <c:v>6.1533666250000003</c:v>
                </c:pt>
                <c:pt idx="4432">
                  <c:v>6.1547553333333394</c:v>
                </c:pt>
                <c:pt idx="4433">
                  <c:v>6.1561440416666695</c:v>
                </c:pt>
                <c:pt idx="4434">
                  <c:v>6.1575327499999997</c:v>
                </c:pt>
                <c:pt idx="4435">
                  <c:v>6.1589214583333405</c:v>
                </c:pt>
                <c:pt idx="4436">
                  <c:v>6.1603101666666706</c:v>
                </c:pt>
                <c:pt idx="4437">
                  <c:v>6.1616988750000008</c:v>
                </c:pt>
                <c:pt idx="4438">
                  <c:v>6.1630875833333398</c:v>
                </c:pt>
                <c:pt idx="4439">
                  <c:v>6.16447629166667</c:v>
                </c:pt>
                <c:pt idx="4440">
                  <c:v>6.1658650000000002</c:v>
                </c:pt>
                <c:pt idx="4441">
                  <c:v>6.1672537083333392</c:v>
                </c:pt>
                <c:pt idx="4442">
                  <c:v>6.1686424166666693</c:v>
                </c:pt>
                <c:pt idx="4443">
                  <c:v>6.1700311249999995</c:v>
                </c:pt>
                <c:pt idx="4444">
                  <c:v>6.1714198333333403</c:v>
                </c:pt>
                <c:pt idx="4445">
                  <c:v>6.1728085416666705</c:v>
                </c:pt>
                <c:pt idx="4446">
                  <c:v>6.1741972500000006</c:v>
                </c:pt>
                <c:pt idx="4447">
                  <c:v>6.1755859583333397</c:v>
                </c:pt>
                <c:pt idx="4448">
                  <c:v>6.1769746666666698</c:v>
                </c:pt>
                <c:pt idx="4449">
                  <c:v>6.178363375</c:v>
                </c:pt>
                <c:pt idx="4450">
                  <c:v>6.1797520833333408</c:v>
                </c:pt>
                <c:pt idx="4451">
                  <c:v>6.1811407916666692</c:v>
                </c:pt>
                <c:pt idx="4452">
                  <c:v>6.1825294999999993</c:v>
                </c:pt>
                <c:pt idx="4453">
                  <c:v>6.1839182083333402</c:v>
                </c:pt>
                <c:pt idx="4454">
                  <c:v>6.1853069166666703</c:v>
                </c:pt>
                <c:pt idx="4455">
                  <c:v>6.1866956250000005</c:v>
                </c:pt>
                <c:pt idx="4456">
                  <c:v>6.1880843333333395</c:v>
                </c:pt>
                <c:pt idx="4457">
                  <c:v>6.1894730416666697</c:v>
                </c:pt>
                <c:pt idx="4458">
                  <c:v>6.1908617499999998</c:v>
                </c:pt>
                <c:pt idx="4459">
                  <c:v>6.1922504583333406</c:v>
                </c:pt>
                <c:pt idx="4460">
                  <c:v>6.1936391666666708</c:v>
                </c:pt>
                <c:pt idx="4461">
                  <c:v>6.1950278749999992</c:v>
                </c:pt>
                <c:pt idx="4462">
                  <c:v>6.19641658333334</c:v>
                </c:pt>
                <c:pt idx="4463">
                  <c:v>6.1978052916666702</c:v>
                </c:pt>
                <c:pt idx="4464">
                  <c:v>6.1991940000000003</c:v>
                </c:pt>
                <c:pt idx="4465">
                  <c:v>6.2005827083333394</c:v>
                </c:pt>
                <c:pt idx="4466">
                  <c:v>6.2019714166666695</c:v>
                </c:pt>
                <c:pt idx="4467">
                  <c:v>6.2033601249999997</c:v>
                </c:pt>
                <c:pt idx="4468">
                  <c:v>6.2047488333333405</c:v>
                </c:pt>
                <c:pt idx="4469">
                  <c:v>6.2061375416666706</c:v>
                </c:pt>
                <c:pt idx="4470">
                  <c:v>6.2075262500000008</c:v>
                </c:pt>
                <c:pt idx="4471">
                  <c:v>6.2089149583333398</c:v>
                </c:pt>
                <c:pt idx="4472">
                  <c:v>6.21030366666667</c:v>
                </c:pt>
                <c:pt idx="4473">
                  <c:v>6.2116923750000002</c:v>
                </c:pt>
                <c:pt idx="4474">
                  <c:v>6.2130810833333392</c:v>
                </c:pt>
                <c:pt idx="4475">
                  <c:v>6.2144697916666694</c:v>
                </c:pt>
                <c:pt idx="4476">
                  <c:v>6.2158584999999995</c:v>
                </c:pt>
                <c:pt idx="4477">
                  <c:v>6.2172472083333403</c:v>
                </c:pt>
                <c:pt idx="4478">
                  <c:v>6.2186359166666705</c:v>
                </c:pt>
                <c:pt idx="4479">
                  <c:v>6.2200246250000006</c:v>
                </c:pt>
                <c:pt idx="4480">
                  <c:v>6.2214133333333397</c:v>
                </c:pt>
                <c:pt idx="4481">
                  <c:v>6.2228020416666698</c:v>
                </c:pt>
                <c:pt idx="4482">
                  <c:v>6.22419075</c:v>
                </c:pt>
                <c:pt idx="4483">
                  <c:v>6.2255794583333408</c:v>
                </c:pt>
                <c:pt idx="4484">
                  <c:v>6.2269681666666692</c:v>
                </c:pt>
                <c:pt idx="4485">
                  <c:v>6.2283568749999993</c:v>
                </c:pt>
                <c:pt idx="4486">
                  <c:v>6.2297455833333402</c:v>
                </c:pt>
                <c:pt idx="4487">
                  <c:v>6.2311342916666703</c:v>
                </c:pt>
                <c:pt idx="4488">
                  <c:v>6.2325230000000005</c:v>
                </c:pt>
                <c:pt idx="4489">
                  <c:v>6.2339117083333395</c:v>
                </c:pt>
                <c:pt idx="4490">
                  <c:v>6.2353004166666697</c:v>
                </c:pt>
                <c:pt idx="4491">
                  <c:v>6.2366891249999998</c:v>
                </c:pt>
                <c:pt idx="4492">
                  <c:v>6.2380778333333406</c:v>
                </c:pt>
                <c:pt idx="4493">
                  <c:v>6.2394665416666708</c:v>
                </c:pt>
                <c:pt idx="4494">
                  <c:v>6.2408552499999992</c:v>
                </c:pt>
                <c:pt idx="4495">
                  <c:v>6.24224395833334</c:v>
                </c:pt>
                <c:pt idx="4496">
                  <c:v>6.2436326666666702</c:v>
                </c:pt>
                <c:pt idx="4497">
                  <c:v>6.2450213750000003</c:v>
                </c:pt>
                <c:pt idx="4498">
                  <c:v>6.2464100833333394</c:v>
                </c:pt>
                <c:pt idx="4499">
                  <c:v>6.2477987916666695</c:v>
                </c:pt>
                <c:pt idx="4500">
                  <c:v>6.2491874999999997</c:v>
                </c:pt>
                <c:pt idx="4501">
                  <c:v>6.2505762083333405</c:v>
                </c:pt>
                <c:pt idx="4502">
                  <c:v>6.2519649166666706</c:v>
                </c:pt>
                <c:pt idx="4503">
                  <c:v>6.2533536250000008</c:v>
                </c:pt>
                <c:pt idx="4504">
                  <c:v>6.2547423333333398</c:v>
                </c:pt>
                <c:pt idx="4505">
                  <c:v>6.25613104166667</c:v>
                </c:pt>
                <c:pt idx="4506">
                  <c:v>6.2575197500000002</c:v>
                </c:pt>
                <c:pt idx="4507">
                  <c:v>6.2589084583333392</c:v>
                </c:pt>
                <c:pt idx="4508">
                  <c:v>6.2602971666666694</c:v>
                </c:pt>
                <c:pt idx="4509">
                  <c:v>6.2616858749999995</c:v>
                </c:pt>
                <c:pt idx="4510">
                  <c:v>6.2630745833333403</c:v>
                </c:pt>
                <c:pt idx="4511">
                  <c:v>6.2644632916666705</c:v>
                </c:pt>
                <c:pt idx="4512">
                  <c:v>6.2658520000000006</c:v>
                </c:pt>
                <c:pt idx="4513">
                  <c:v>6.2672407083333397</c:v>
                </c:pt>
                <c:pt idx="4514">
                  <c:v>6.2686294166666698</c:v>
                </c:pt>
                <c:pt idx="4515">
                  <c:v>6.270018125</c:v>
                </c:pt>
                <c:pt idx="4516">
                  <c:v>6.2714068333333408</c:v>
                </c:pt>
                <c:pt idx="4517">
                  <c:v>6.2727955416666692</c:v>
                </c:pt>
                <c:pt idx="4518">
                  <c:v>6.2741842499999994</c:v>
                </c:pt>
                <c:pt idx="4519">
                  <c:v>6.2755729583333402</c:v>
                </c:pt>
                <c:pt idx="4520">
                  <c:v>6.2769616666666703</c:v>
                </c:pt>
                <c:pt idx="4521">
                  <c:v>6.2783503750000005</c:v>
                </c:pt>
                <c:pt idx="4522">
                  <c:v>6.2797390833333395</c:v>
                </c:pt>
                <c:pt idx="4523">
                  <c:v>6.2811277916666697</c:v>
                </c:pt>
                <c:pt idx="4524">
                  <c:v>6.2825164999999998</c:v>
                </c:pt>
                <c:pt idx="4525">
                  <c:v>6.2839052083333407</c:v>
                </c:pt>
                <c:pt idx="4526">
                  <c:v>6.2852939166666708</c:v>
                </c:pt>
                <c:pt idx="4527">
                  <c:v>6.2866826249999992</c:v>
                </c:pt>
                <c:pt idx="4528">
                  <c:v>6.28807133333334</c:v>
                </c:pt>
                <c:pt idx="4529">
                  <c:v>6.2894600416666702</c:v>
                </c:pt>
                <c:pt idx="4530">
                  <c:v>6.2908487500000003</c:v>
                </c:pt>
                <c:pt idx="4531">
                  <c:v>6.2922374583333394</c:v>
                </c:pt>
                <c:pt idx="4532">
                  <c:v>6.2936261666666695</c:v>
                </c:pt>
                <c:pt idx="4533">
                  <c:v>6.2950148749999997</c:v>
                </c:pt>
                <c:pt idx="4534">
                  <c:v>6.2964035833333405</c:v>
                </c:pt>
                <c:pt idx="4535">
                  <c:v>6.2977922916666706</c:v>
                </c:pt>
                <c:pt idx="4536">
                  <c:v>6.2991810000000008</c:v>
                </c:pt>
                <c:pt idx="4537">
                  <c:v>6.3005697083333398</c:v>
                </c:pt>
                <c:pt idx="4538">
                  <c:v>6.30195841666667</c:v>
                </c:pt>
                <c:pt idx="4539">
                  <c:v>6.3033471250000002</c:v>
                </c:pt>
                <c:pt idx="4540">
                  <c:v>6.3047358333333392</c:v>
                </c:pt>
                <c:pt idx="4541">
                  <c:v>6.3061245416666694</c:v>
                </c:pt>
                <c:pt idx="4542">
                  <c:v>6.3075132499999995</c:v>
                </c:pt>
                <c:pt idx="4543">
                  <c:v>6.3089019583333403</c:v>
                </c:pt>
                <c:pt idx="4544">
                  <c:v>6.3102906666666705</c:v>
                </c:pt>
                <c:pt idx="4545">
                  <c:v>6.3116793750000006</c:v>
                </c:pt>
                <c:pt idx="4546">
                  <c:v>6.3130680833333397</c:v>
                </c:pt>
                <c:pt idx="4547">
                  <c:v>6.3144567916666698</c:v>
                </c:pt>
                <c:pt idx="4548">
                  <c:v>6.3158455</c:v>
                </c:pt>
                <c:pt idx="4549">
                  <c:v>6.3172342083333408</c:v>
                </c:pt>
                <c:pt idx="4550">
                  <c:v>6.3186229166666692</c:v>
                </c:pt>
                <c:pt idx="4551">
                  <c:v>6.3200116249999994</c:v>
                </c:pt>
                <c:pt idx="4552">
                  <c:v>6.3214003333333402</c:v>
                </c:pt>
                <c:pt idx="4553">
                  <c:v>6.3227890416666703</c:v>
                </c:pt>
                <c:pt idx="4554">
                  <c:v>6.3241777500000005</c:v>
                </c:pt>
                <c:pt idx="4555">
                  <c:v>6.3255664583333395</c:v>
                </c:pt>
                <c:pt idx="4556">
                  <c:v>6.3269551666666697</c:v>
                </c:pt>
                <c:pt idx="4557">
                  <c:v>6.3283438749999998</c:v>
                </c:pt>
                <c:pt idx="4558">
                  <c:v>6.3297325833333407</c:v>
                </c:pt>
                <c:pt idx="4559">
                  <c:v>6.3311212916666708</c:v>
                </c:pt>
                <c:pt idx="4560">
                  <c:v>6.3325099999999992</c:v>
                </c:pt>
                <c:pt idx="4561">
                  <c:v>6.33389870833334</c:v>
                </c:pt>
                <c:pt idx="4562">
                  <c:v>6.3352874166666702</c:v>
                </c:pt>
                <c:pt idx="4563">
                  <c:v>6.3366761250000003</c:v>
                </c:pt>
                <c:pt idx="4564">
                  <c:v>6.3380648333333394</c:v>
                </c:pt>
                <c:pt idx="4565">
                  <c:v>6.3394535416666695</c:v>
                </c:pt>
                <c:pt idx="4566">
                  <c:v>6.3408422499999997</c:v>
                </c:pt>
                <c:pt idx="4567">
                  <c:v>6.3422309583333405</c:v>
                </c:pt>
                <c:pt idx="4568">
                  <c:v>6.3436196666666707</c:v>
                </c:pt>
                <c:pt idx="4569">
                  <c:v>6.3450083750000008</c:v>
                </c:pt>
                <c:pt idx="4570">
                  <c:v>6.3463970833333399</c:v>
                </c:pt>
                <c:pt idx="4571">
                  <c:v>6.34778579166667</c:v>
                </c:pt>
                <c:pt idx="4572">
                  <c:v>6.3491745000000002</c:v>
                </c:pt>
                <c:pt idx="4573">
                  <c:v>6.3505632083333392</c:v>
                </c:pt>
                <c:pt idx="4574">
                  <c:v>6.3519519166666694</c:v>
                </c:pt>
                <c:pt idx="4575">
                  <c:v>6.3533406249999995</c:v>
                </c:pt>
                <c:pt idx="4576">
                  <c:v>6.3547293333333403</c:v>
                </c:pt>
                <c:pt idx="4577">
                  <c:v>6.3561180416666705</c:v>
                </c:pt>
                <c:pt idx="4578">
                  <c:v>6.3575067500000007</c:v>
                </c:pt>
                <c:pt idx="4579">
                  <c:v>6.3588954583333397</c:v>
                </c:pt>
                <c:pt idx="4580">
                  <c:v>6.3602841666666698</c:v>
                </c:pt>
                <c:pt idx="4581">
                  <c:v>6.361672875</c:v>
                </c:pt>
                <c:pt idx="4582">
                  <c:v>6.3630615833333408</c:v>
                </c:pt>
                <c:pt idx="4583">
                  <c:v>6.3644502916666692</c:v>
                </c:pt>
                <c:pt idx="4584">
                  <c:v>6.3658389999999994</c:v>
                </c:pt>
                <c:pt idx="4585">
                  <c:v>6.3672277083333402</c:v>
                </c:pt>
                <c:pt idx="4586">
                  <c:v>6.3686164166666703</c:v>
                </c:pt>
                <c:pt idx="4587">
                  <c:v>6.3700051250000005</c:v>
                </c:pt>
                <c:pt idx="4588">
                  <c:v>6.3713938333333395</c:v>
                </c:pt>
                <c:pt idx="4589">
                  <c:v>6.3727825416666697</c:v>
                </c:pt>
                <c:pt idx="4590">
                  <c:v>6.3741712499999998</c:v>
                </c:pt>
                <c:pt idx="4591">
                  <c:v>6.3755599583333407</c:v>
                </c:pt>
                <c:pt idx="4592">
                  <c:v>6.3769486666666708</c:v>
                </c:pt>
                <c:pt idx="4593">
                  <c:v>6.3783373749999992</c:v>
                </c:pt>
                <c:pt idx="4594">
                  <c:v>6.37972608333334</c:v>
                </c:pt>
                <c:pt idx="4595">
                  <c:v>6.3811147916666702</c:v>
                </c:pt>
                <c:pt idx="4596">
                  <c:v>6.3825035000000003</c:v>
                </c:pt>
                <c:pt idx="4597">
                  <c:v>6.3838922083333394</c:v>
                </c:pt>
                <c:pt idx="4598">
                  <c:v>6.3852809166666695</c:v>
                </c:pt>
                <c:pt idx="4599">
                  <c:v>6.3866696249999997</c:v>
                </c:pt>
                <c:pt idx="4600">
                  <c:v>6.3880583333333405</c:v>
                </c:pt>
                <c:pt idx="4601">
                  <c:v>6.3894470416666707</c:v>
                </c:pt>
                <c:pt idx="4602">
                  <c:v>6.3908357500000008</c:v>
                </c:pt>
                <c:pt idx="4603">
                  <c:v>6.3922244583333399</c:v>
                </c:pt>
                <c:pt idx="4604">
                  <c:v>6.39361316666667</c:v>
                </c:pt>
                <c:pt idx="4605">
                  <c:v>6.3950018750000002</c:v>
                </c:pt>
                <c:pt idx="4606">
                  <c:v>6.3963905833333392</c:v>
                </c:pt>
                <c:pt idx="4607">
                  <c:v>6.3977792916666694</c:v>
                </c:pt>
                <c:pt idx="4608">
                  <c:v>6.3991679999999995</c:v>
                </c:pt>
                <c:pt idx="4609">
                  <c:v>6.4005567083333403</c:v>
                </c:pt>
                <c:pt idx="4610">
                  <c:v>6.4019454166666705</c:v>
                </c:pt>
                <c:pt idx="4611">
                  <c:v>6.4033341250000007</c:v>
                </c:pt>
                <c:pt idx="4612">
                  <c:v>6.4047228333333397</c:v>
                </c:pt>
                <c:pt idx="4613">
                  <c:v>6.4061115416666699</c:v>
                </c:pt>
                <c:pt idx="4614">
                  <c:v>6.40750025</c:v>
                </c:pt>
                <c:pt idx="4615">
                  <c:v>6.4088889583333408</c:v>
                </c:pt>
                <c:pt idx="4616">
                  <c:v>6.4102776666666692</c:v>
                </c:pt>
                <c:pt idx="4617">
                  <c:v>6.4116663749999994</c:v>
                </c:pt>
                <c:pt idx="4618">
                  <c:v>6.4130550833333402</c:v>
                </c:pt>
                <c:pt idx="4619">
                  <c:v>6.4144437916666703</c:v>
                </c:pt>
                <c:pt idx="4620">
                  <c:v>6.4158325000000005</c:v>
                </c:pt>
                <c:pt idx="4621">
                  <c:v>6.4172212083333395</c:v>
                </c:pt>
                <c:pt idx="4622">
                  <c:v>6.4186099166666697</c:v>
                </c:pt>
                <c:pt idx="4623">
                  <c:v>6.4199986249999998</c:v>
                </c:pt>
                <c:pt idx="4624">
                  <c:v>6.4213873333333407</c:v>
                </c:pt>
                <c:pt idx="4625">
                  <c:v>6.4227760416666708</c:v>
                </c:pt>
                <c:pt idx="4626">
                  <c:v>6.4241647499999992</c:v>
                </c:pt>
                <c:pt idx="4627">
                  <c:v>6.42555345833334</c:v>
                </c:pt>
                <c:pt idx="4628">
                  <c:v>6.4269421666666702</c:v>
                </c:pt>
                <c:pt idx="4629">
                  <c:v>6.4283308750000003</c:v>
                </c:pt>
                <c:pt idx="4630">
                  <c:v>6.4297195833333394</c:v>
                </c:pt>
                <c:pt idx="4631">
                  <c:v>6.4311082916666695</c:v>
                </c:pt>
                <c:pt idx="4632">
                  <c:v>6.4324969999999997</c:v>
                </c:pt>
                <c:pt idx="4633">
                  <c:v>6.4338857083333405</c:v>
                </c:pt>
                <c:pt idx="4634">
                  <c:v>6.4352744166666707</c:v>
                </c:pt>
                <c:pt idx="4635">
                  <c:v>6.4366631250000008</c:v>
                </c:pt>
                <c:pt idx="4636">
                  <c:v>6.4380518333333399</c:v>
                </c:pt>
                <c:pt idx="4637">
                  <c:v>6.43944054166667</c:v>
                </c:pt>
                <c:pt idx="4638">
                  <c:v>6.4408292500000002</c:v>
                </c:pt>
                <c:pt idx="4639">
                  <c:v>6.4422179583333392</c:v>
                </c:pt>
                <c:pt idx="4640">
                  <c:v>6.4436066666666694</c:v>
                </c:pt>
                <c:pt idx="4641">
                  <c:v>6.4449953749999995</c:v>
                </c:pt>
                <c:pt idx="4642">
                  <c:v>6.4463840833333403</c:v>
                </c:pt>
                <c:pt idx="4643">
                  <c:v>6.4477727916666705</c:v>
                </c:pt>
                <c:pt idx="4644">
                  <c:v>6.4491615000000007</c:v>
                </c:pt>
                <c:pt idx="4645">
                  <c:v>6.4505502083333397</c:v>
                </c:pt>
                <c:pt idx="4646">
                  <c:v>6.4519389166666699</c:v>
                </c:pt>
                <c:pt idx="4647">
                  <c:v>6.453327625</c:v>
                </c:pt>
                <c:pt idx="4648">
                  <c:v>6.4547163333333408</c:v>
                </c:pt>
                <c:pt idx="4649">
                  <c:v>6.4561050416666692</c:v>
                </c:pt>
                <c:pt idx="4650">
                  <c:v>6.4574937499999994</c:v>
                </c:pt>
                <c:pt idx="4651">
                  <c:v>6.4588824583333402</c:v>
                </c:pt>
                <c:pt idx="4652">
                  <c:v>6.4602711666666703</c:v>
                </c:pt>
                <c:pt idx="4653">
                  <c:v>6.4616598750000005</c:v>
                </c:pt>
                <c:pt idx="4654">
                  <c:v>6.4630485833333395</c:v>
                </c:pt>
                <c:pt idx="4655">
                  <c:v>6.4644372916666697</c:v>
                </c:pt>
                <c:pt idx="4656">
                  <c:v>6.4658259999999999</c:v>
                </c:pt>
                <c:pt idx="4657">
                  <c:v>6.4672147083333407</c:v>
                </c:pt>
                <c:pt idx="4658">
                  <c:v>6.4686034166666708</c:v>
                </c:pt>
                <c:pt idx="4659">
                  <c:v>6.4699921249999992</c:v>
                </c:pt>
                <c:pt idx="4660">
                  <c:v>6.47138083333334</c:v>
                </c:pt>
                <c:pt idx="4661">
                  <c:v>6.4727695416666702</c:v>
                </c:pt>
                <c:pt idx="4662">
                  <c:v>6.4741582500000003</c:v>
                </c:pt>
                <c:pt idx="4663">
                  <c:v>6.4755469583333394</c:v>
                </c:pt>
                <c:pt idx="4664">
                  <c:v>6.4769356666666695</c:v>
                </c:pt>
                <c:pt idx="4665">
                  <c:v>6.4783243749999997</c:v>
                </c:pt>
                <c:pt idx="4666">
                  <c:v>6.4797130833333405</c:v>
                </c:pt>
                <c:pt idx="4667">
                  <c:v>6.4811017916666707</c:v>
                </c:pt>
                <c:pt idx="4668">
                  <c:v>6.4824905000000008</c:v>
                </c:pt>
                <c:pt idx="4669">
                  <c:v>6.4838792083333399</c:v>
                </c:pt>
                <c:pt idx="4670">
                  <c:v>6.48526791666667</c:v>
                </c:pt>
                <c:pt idx="4671">
                  <c:v>6.4866566250000002</c:v>
                </c:pt>
                <c:pt idx="4672">
                  <c:v>6.4880453333333392</c:v>
                </c:pt>
                <c:pt idx="4673">
                  <c:v>6.4894340416666694</c:v>
                </c:pt>
                <c:pt idx="4674">
                  <c:v>6.4908227499999995</c:v>
                </c:pt>
                <c:pt idx="4675">
                  <c:v>6.4922114583333403</c:v>
                </c:pt>
                <c:pt idx="4676">
                  <c:v>6.4936001666666705</c:v>
                </c:pt>
                <c:pt idx="4677">
                  <c:v>6.4949888750000007</c:v>
                </c:pt>
                <c:pt idx="4678">
                  <c:v>6.4963775833333397</c:v>
                </c:pt>
                <c:pt idx="4679">
                  <c:v>6.4977662916666699</c:v>
                </c:pt>
                <c:pt idx="4680">
                  <c:v>6.499155</c:v>
                </c:pt>
                <c:pt idx="4681">
                  <c:v>6.5005437083333408</c:v>
                </c:pt>
                <c:pt idx="4682">
                  <c:v>6.5019324166666692</c:v>
                </c:pt>
                <c:pt idx="4683">
                  <c:v>6.5033211249999994</c:v>
                </c:pt>
                <c:pt idx="4684">
                  <c:v>6.5047098333333402</c:v>
                </c:pt>
                <c:pt idx="4685">
                  <c:v>6.5060985416666703</c:v>
                </c:pt>
                <c:pt idx="4686">
                  <c:v>6.5074872500000005</c:v>
                </c:pt>
                <c:pt idx="4687">
                  <c:v>6.5088759583333395</c:v>
                </c:pt>
                <c:pt idx="4688">
                  <c:v>6.5102646666666697</c:v>
                </c:pt>
                <c:pt idx="4689">
                  <c:v>6.5116533749999999</c:v>
                </c:pt>
                <c:pt idx="4690">
                  <c:v>6.5130420833333407</c:v>
                </c:pt>
                <c:pt idx="4691">
                  <c:v>6.5144307916666708</c:v>
                </c:pt>
                <c:pt idx="4692">
                  <c:v>6.5158194999999992</c:v>
                </c:pt>
                <c:pt idx="4693">
                  <c:v>6.51720820833334</c:v>
                </c:pt>
                <c:pt idx="4694">
                  <c:v>6.5185969166666702</c:v>
                </c:pt>
                <c:pt idx="4695">
                  <c:v>6.5199856250000003</c:v>
                </c:pt>
                <c:pt idx="4696">
                  <c:v>6.5213743333333394</c:v>
                </c:pt>
                <c:pt idx="4697">
                  <c:v>6.5227630416666695</c:v>
                </c:pt>
                <c:pt idx="4698">
                  <c:v>6.5241517499999997</c:v>
                </c:pt>
                <c:pt idx="4699">
                  <c:v>6.5255404583333405</c:v>
                </c:pt>
                <c:pt idx="4700">
                  <c:v>6.5269291666666707</c:v>
                </c:pt>
                <c:pt idx="4701">
                  <c:v>6.5283178750000008</c:v>
                </c:pt>
                <c:pt idx="4702">
                  <c:v>6.5297065833333399</c:v>
                </c:pt>
                <c:pt idx="4703">
                  <c:v>6.53109529166667</c:v>
                </c:pt>
                <c:pt idx="4704">
                  <c:v>6.5324840000000002</c:v>
                </c:pt>
                <c:pt idx="4705">
                  <c:v>6.5338727083333392</c:v>
                </c:pt>
                <c:pt idx="4706">
                  <c:v>6.5352614166666694</c:v>
                </c:pt>
                <c:pt idx="4707">
                  <c:v>6.5366501249999995</c:v>
                </c:pt>
                <c:pt idx="4708">
                  <c:v>6.5380388333333403</c:v>
                </c:pt>
                <c:pt idx="4709">
                  <c:v>6.5394275416666705</c:v>
                </c:pt>
                <c:pt idx="4710">
                  <c:v>6.5408162500000007</c:v>
                </c:pt>
                <c:pt idx="4711">
                  <c:v>6.5422049583333397</c:v>
                </c:pt>
                <c:pt idx="4712">
                  <c:v>6.5435936666666699</c:v>
                </c:pt>
                <c:pt idx="4713">
                  <c:v>6.544982375</c:v>
                </c:pt>
                <c:pt idx="4714">
                  <c:v>6.5463710833333408</c:v>
                </c:pt>
                <c:pt idx="4715">
                  <c:v>6.5477597916666692</c:v>
                </c:pt>
                <c:pt idx="4716">
                  <c:v>6.5491484999999994</c:v>
                </c:pt>
                <c:pt idx="4717">
                  <c:v>6.5505372083333402</c:v>
                </c:pt>
                <c:pt idx="4718">
                  <c:v>6.5519259166666703</c:v>
                </c:pt>
                <c:pt idx="4719">
                  <c:v>6.5533146250000005</c:v>
                </c:pt>
                <c:pt idx="4720">
                  <c:v>6.5547033333333395</c:v>
                </c:pt>
                <c:pt idx="4721">
                  <c:v>6.5560920416666697</c:v>
                </c:pt>
                <c:pt idx="4722">
                  <c:v>6.5574807499999999</c:v>
                </c:pt>
                <c:pt idx="4723">
                  <c:v>6.5588694583333407</c:v>
                </c:pt>
                <c:pt idx="4724">
                  <c:v>6.5602581666666708</c:v>
                </c:pt>
                <c:pt idx="4725">
                  <c:v>6.5616468749999992</c:v>
                </c:pt>
                <c:pt idx="4726">
                  <c:v>6.56303558333334</c:v>
                </c:pt>
                <c:pt idx="4727">
                  <c:v>6.5644242916666702</c:v>
                </c:pt>
                <c:pt idx="4728">
                  <c:v>6.5658130000000003</c:v>
                </c:pt>
                <c:pt idx="4729">
                  <c:v>6.5672017083333394</c:v>
                </c:pt>
                <c:pt idx="4730">
                  <c:v>6.5685904166666695</c:v>
                </c:pt>
                <c:pt idx="4731">
                  <c:v>6.5699791249999997</c:v>
                </c:pt>
                <c:pt idx="4732">
                  <c:v>6.5713678333333405</c:v>
                </c:pt>
                <c:pt idx="4733">
                  <c:v>6.5727565416666707</c:v>
                </c:pt>
                <c:pt idx="4734">
                  <c:v>6.5741452500000008</c:v>
                </c:pt>
                <c:pt idx="4735">
                  <c:v>6.5755339583333399</c:v>
                </c:pt>
                <c:pt idx="4736">
                  <c:v>6.57692266666667</c:v>
                </c:pt>
                <c:pt idx="4737">
                  <c:v>6.5783113750000002</c:v>
                </c:pt>
                <c:pt idx="4738">
                  <c:v>6.5797000833333392</c:v>
                </c:pt>
                <c:pt idx="4739">
                  <c:v>6.5810887916666694</c:v>
                </c:pt>
                <c:pt idx="4740">
                  <c:v>6.5824774999999995</c:v>
                </c:pt>
                <c:pt idx="4741">
                  <c:v>6.5838662083333404</c:v>
                </c:pt>
                <c:pt idx="4742">
                  <c:v>6.5852549166666705</c:v>
                </c:pt>
                <c:pt idx="4743">
                  <c:v>6.5866436250000007</c:v>
                </c:pt>
                <c:pt idx="4744">
                  <c:v>6.5880323333333397</c:v>
                </c:pt>
                <c:pt idx="4745">
                  <c:v>6.5894210416666699</c:v>
                </c:pt>
                <c:pt idx="4746">
                  <c:v>6.59080975</c:v>
                </c:pt>
                <c:pt idx="4747">
                  <c:v>6.5921984583333408</c:v>
                </c:pt>
                <c:pt idx="4748">
                  <c:v>6.5935871666666692</c:v>
                </c:pt>
                <c:pt idx="4749">
                  <c:v>6.5949758749999994</c:v>
                </c:pt>
                <c:pt idx="4750">
                  <c:v>6.5963645833333402</c:v>
                </c:pt>
                <c:pt idx="4751">
                  <c:v>6.5977532916666703</c:v>
                </c:pt>
                <c:pt idx="4752">
                  <c:v>6.5991420000000005</c:v>
                </c:pt>
                <c:pt idx="4753">
                  <c:v>6.6005307083333395</c:v>
                </c:pt>
                <c:pt idx="4754">
                  <c:v>6.6019194166666697</c:v>
                </c:pt>
                <c:pt idx="4755">
                  <c:v>6.6033081249999999</c:v>
                </c:pt>
                <c:pt idx="4756">
                  <c:v>6.6046968333333407</c:v>
                </c:pt>
                <c:pt idx="4757">
                  <c:v>6.6060855416666708</c:v>
                </c:pt>
                <c:pt idx="4758">
                  <c:v>6.6074742499999992</c:v>
                </c:pt>
                <c:pt idx="4759">
                  <c:v>6.60886295833334</c:v>
                </c:pt>
                <c:pt idx="4760">
                  <c:v>6.6102516666666702</c:v>
                </c:pt>
                <c:pt idx="4761">
                  <c:v>6.6116403750000003</c:v>
                </c:pt>
                <c:pt idx="4762">
                  <c:v>6.6130290833333394</c:v>
                </c:pt>
                <c:pt idx="4763">
                  <c:v>6.6144177916666695</c:v>
                </c:pt>
                <c:pt idx="4764">
                  <c:v>6.6158064999999997</c:v>
                </c:pt>
                <c:pt idx="4765">
                  <c:v>6.6171952083333405</c:v>
                </c:pt>
                <c:pt idx="4766">
                  <c:v>6.6185839166666707</c:v>
                </c:pt>
                <c:pt idx="4767">
                  <c:v>6.6199726250000008</c:v>
                </c:pt>
                <c:pt idx="4768">
                  <c:v>6.6213613333333399</c:v>
                </c:pt>
                <c:pt idx="4769">
                  <c:v>6.62275004166667</c:v>
                </c:pt>
                <c:pt idx="4770">
                  <c:v>6.6241387500000002</c:v>
                </c:pt>
                <c:pt idx="4771">
                  <c:v>6.6255274583333392</c:v>
                </c:pt>
                <c:pt idx="4772">
                  <c:v>6.6269161666666694</c:v>
                </c:pt>
                <c:pt idx="4773">
                  <c:v>6.6283048749999995</c:v>
                </c:pt>
                <c:pt idx="4774">
                  <c:v>6.6296935833333404</c:v>
                </c:pt>
                <c:pt idx="4775">
                  <c:v>6.6310822916666705</c:v>
                </c:pt>
                <c:pt idx="4776">
                  <c:v>6.6324710000000007</c:v>
                </c:pt>
                <c:pt idx="4777">
                  <c:v>6.6338597083333397</c:v>
                </c:pt>
                <c:pt idx="4778">
                  <c:v>6.6352484166666699</c:v>
                </c:pt>
                <c:pt idx="4779">
                  <c:v>6.636637125</c:v>
                </c:pt>
                <c:pt idx="4780">
                  <c:v>6.6380258333333408</c:v>
                </c:pt>
                <c:pt idx="4781">
                  <c:v>6.6394145416666692</c:v>
                </c:pt>
                <c:pt idx="4782">
                  <c:v>6.6408032499999994</c:v>
                </c:pt>
                <c:pt idx="4783">
                  <c:v>6.6421919583333402</c:v>
                </c:pt>
                <c:pt idx="4784">
                  <c:v>6.6435806666666704</c:v>
                </c:pt>
                <c:pt idx="4785">
                  <c:v>6.6449693750000005</c:v>
                </c:pt>
                <c:pt idx="4786">
                  <c:v>6.6463580833333396</c:v>
                </c:pt>
                <c:pt idx="4787">
                  <c:v>6.6477467916666697</c:v>
                </c:pt>
                <c:pt idx="4788">
                  <c:v>6.6491354999999999</c:v>
                </c:pt>
                <c:pt idx="4789">
                  <c:v>6.6505242083333407</c:v>
                </c:pt>
                <c:pt idx="4790">
                  <c:v>6.6519129166666708</c:v>
                </c:pt>
                <c:pt idx="4791">
                  <c:v>6.6533016249999992</c:v>
                </c:pt>
                <c:pt idx="4792">
                  <c:v>6.65469033333334</c:v>
                </c:pt>
                <c:pt idx="4793">
                  <c:v>6.6560790416666702</c:v>
                </c:pt>
                <c:pt idx="4794">
                  <c:v>6.6574677500000004</c:v>
                </c:pt>
                <c:pt idx="4795">
                  <c:v>6.6588564583333394</c:v>
                </c:pt>
                <c:pt idx="4796">
                  <c:v>6.6602451666666695</c:v>
                </c:pt>
                <c:pt idx="4797">
                  <c:v>6.6616338749999997</c:v>
                </c:pt>
                <c:pt idx="4798">
                  <c:v>6.6630225833333405</c:v>
                </c:pt>
                <c:pt idx="4799">
                  <c:v>6.6644112916666707</c:v>
                </c:pt>
                <c:pt idx="4800">
                  <c:v>6.6658000000000008</c:v>
                </c:pt>
                <c:pt idx="4801">
                  <c:v>6.6671887083333399</c:v>
                </c:pt>
                <c:pt idx="4802">
                  <c:v>6.66857741666667</c:v>
                </c:pt>
                <c:pt idx="4803">
                  <c:v>6.6699661250000002</c:v>
                </c:pt>
                <c:pt idx="4804">
                  <c:v>6.6713548333333392</c:v>
                </c:pt>
                <c:pt idx="4805">
                  <c:v>6.6727435416666694</c:v>
                </c:pt>
                <c:pt idx="4806">
                  <c:v>6.6741322499999995</c:v>
                </c:pt>
                <c:pt idx="4807">
                  <c:v>6.6755209583333404</c:v>
                </c:pt>
                <c:pt idx="4808">
                  <c:v>6.6769096666666705</c:v>
                </c:pt>
                <c:pt idx="4809">
                  <c:v>6.6782983750000007</c:v>
                </c:pt>
                <c:pt idx="4810">
                  <c:v>6.6796870833333397</c:v>
                </c:pt>
                <c:pt idx="4811">
                  <c:v>6.6810757916666699</c:v>
                </c:pt>
                <c:pt idx="4812">
                  <c:v>6.6824645</c:v>
                </c:pt>
                <c:pt idx="4813">
                  <c:v>6.6838532083333408</c:v>
                </c:pt>
                <c:pt idx="4814">
                  <c:v>6.6852419166666692</c:v>
                </c:pt>
                <c:pt idx="4815">
                  <c:v>6.6866306249999994</c:v>
                </c:pt>
                <c:pt idx="4816">
                  <c:v>6.6880193333333402</c:v>
                </c:pt>
                <c:pt idx="4817">
                  <c:v>6.6894080416666704</c:v>
                </c:pt>
                <c:pt idx="4818">
                  <c:v>6.6907967500000005</c:v>
                </c:pt>
                <c:pt idx="4819">
                  <c:v>6.6921854583333396</c:v>
                </c:pt>
                <c:pt idx="4820">
                  <c:v>6.6935741666666697</c:v>
                </c:pt>
                <c:pt idx="4821">
                  <c:v>6.6949628749999999</c:v>
                </c:pt>
                <c:pt idx="4822">
                  <c:v>6.6963515833333407</c:v>
                </c:pt>
                <c:pt idx="4823">
                  <c:v>6.6977402916666708</c:v>
                </c:pt>
                <c:pt idx="4824">
                  <c:v>6.6991289999999992</c:v>
                </c:pt>
                <c:pt idx="4825">
                  <c:v>6.70051770833334</c:v>
                </c:pt>
                <c:pt idx="4826">
                  <c:v>6.7019064166666702</c:v>
                </c:pt>
                <c:pt idx="4827">
                  <c:v>6.7032951250000004</c:v>
                </c:pt>
                <c:pt idx="4828">
                  <c:v>6.7046838333333394</c:v>
                </c:pt>
                <c:pt idx="4829">
                  <c:v>6.7060725416666696</c:v>
                </c:pt>
                <c:pt idx="4830">
                  <c:v>6.7074612499999997</c:v>
                </c:pt>
                <c:pt idx="4831">
                  <c:v>6.7088499583333405</c:v>
                </c:pt>
                <c:pt idx="4832">
                  <c:v>6.7102386666666707</c:v>
                </c:pt>
                <c:pt idx="4833">
                  <c:v>6.7116273750000008</c:v>
                </c:pt>
                <c:pt idx="4834">
                  <c:v>6.7130160833333399</c:v>
                </c:pt>
                <c:pt idx="4835">
                  <c:v>6.71440479166667</c:v>
                </c:pt>
                <c:pt idx="4836">
                  <c:v>6.7157935000000002</c:v>
                </c:pt>
                <c:pt idx="4837">
                  <c:v>6.7171822083333392</c:v>
                </c:pt>
                <c:pt idx="4838">
                  <c:v>6.7185709166666694</c:v>
                </c:pt>
                <c:pt idx="4839">
                  <c:v>6.7199596249999995</c:v>
                </c:pt>
                <c:pt idx="4840">
                  <c:v>6.7213483333333404</c:v>
                </c:pt>
                <c:pt idx="4841">
                  <c:v>6.7227370416666705</c:v>
                </c:pt>
                <c:pt idx="4842">
                  <c:v>6.7241257500000007</c:v>
                </c:pt>
                <c:pt idx="4843">
                  <c:v>6.7255144583333397</c:v>
                </c:pt>
                <c:pt idx="4844">
                  <c:v>6.7269031666666699</c:v>
                </c:pt>
                <c:pt idx="4845">
                  <c:v>6.728291875</c:v>
                </c:pt>
                <c:pt idx="4846">
                  <c:v>6.7296805833333408</c:v>
                </c:pt>
                <c:pt idx="4847">
                  <c:v>6.7310692916666692</c:v>
                </c:pt>
                <c:pt idx="4848">
                  <c:v>6.7324579999999994</c:v>
                </c:pt>
                <c:pt idx="4849">
                  <c:v>6.7338467083333402</c:v>
                </c:pt>
                <c:pt idx="4850">
                  <c:v>6.7352354166666704</c:v>
                </c:pt>
                <c:pt idx="4851">
                  <c:v>6.7366241250000005</c:v>
                </c:pt>
                <c:pt idx="4852">
                  <c:v>6.7380128333333396</c:v>
                </c:pt>
                <c:pt idx="4853">
                  <c:v>6.7394015416666697</c:v>
                </c:pt>
                <c:pt idx="4854">
                  <c:v>6.7407902499999999</c:v>
                </c:pt>
                <c:pt idx="4855">
                  <c:v>6.7421789583333407</c:v>
                </c:pt>
                <c:pt idx="4856">
                  <c:v>6.7435676666666708</c:v>
                </c:pt>
                <c:pt idx="4857">
                  <c:v>6.7449563749999992</c:v>
                </c:pt>
                <c:pt idx="4858">
                  <c:v>6.74634508333334</c:v>
                </c:pt>
                <c:pt idx="4859">
                  <c:v>6.7477337916666702</c:v>
                </c:pt>
                <c:pt idx="4860">
                  <c:v>6.7491225000000004</c:v>
                </c:pt>
                <c:pt idx="4861">
                  <c:v>6.7505112083333394</c:v>
                </c:pt>
                <c:pt idx="4862">
                  <c:v>6.7518999166666696</c:v>
                </c:pt>
                <c:pt idx="4863">
                  <c:v>6.7532886249999997</c:v>
                </c:pt>
                <c:pt idx="4864">
                  <c:v>6.7546773333333405</c:v>
                </c:pt>
                <c:pt idx="4865">
                  <c:v>6.7560660416666707</c:v>
                </c:pt>
                <c:pt idx="4866">
                  <c:v>6.7574547500000008</c:v>
                </c:pt>
                <c:pt idx="4867">
                  <c:v>6.7588434583333399</c:v>
                </c:pt>
                <c:pt idx="4868">
                  <c:v>6.76023216666667</c:v>
                </c:pt>
                <c:pt idx="4869">
                  <c:v>6.7616208750000002</c:v>
                </c:pt>
                <c:pt idx="4870">
                  <c:v>6.7630095833333392</c:v>
                </c:pt>
                <c:pt idx="4871">
                  <c:v>6.7643982916666694</c:v>
                </c:pt>
                <c:pt idx="4872">
                  <c:v>6.7657869999999996</c:v>
                </c:pt>
                <c:pt idx="4873">
                  <c:v>6.7671757083333404</c:v>
                </c:pt>
                <c:pt idx="4874">
                  <c:v>6.7685644166666705</c:v>
                </c:pt>
                <c:pt idx="4875">
                  <c:v>6.7699531250000007</c:v>
                </c:pt>
                <c:pt idx="4876">
                  <c:v>6.7713418333333397</c:v>
                </c:pt>
                <c:pt idx="4877">
                  <c:v>6.7727305416666699</c:v>
                </c:pt>
                <c:pt idx="4878">
                  <c:v>6.77411925</c:v>
                </c:pt>
                <c:pt idx="4879">
                  <c:v>6.7755079583333409</c:v>
                </c:pt>
                <c:pt idx="4880">
                  <c:v>6.7768966666666692</c:v>
                </c:pt>
                <c:pt idx="4881">
                  <c:v>6.7782853749999994</c:v>
                </c:pt>
                <c:pt idx="4882">
                  <c:v>6.7796740833333402</c:v>
                </c:pt>
                <c:pt idx="4883">
                  <c:v>6.7810627916666704</c:v>
                </c:pt>
                <c:pt idx="4884">
                  <c:v>6.7824515000000005</c:v>
                </c:pt>
                <c:pt idx="4885">
                  <c:v>6.7838402083333396</c:v>
                </c:pt>
                <c:pt idx="4886">
                  <c:v>6.7852289166666697</c:v>
                </c:pt>
                <c:pt idx="4887">
                  <c:v>6.7866176249999999</c:v>
                </c:pt>
                <c:pt idx="4888">
                  <c:v>6.7880063333333407</c:v>
                </c:pt>
                <c:pt idx="4889">
                  <c:v>6.7893950416666708</c:v>
                </c:pt>
                <c:pt idx="4890">
                  <c:v>6.7907837499999992</c:v>
                </c:pt>
                <c:pt idx="4891">
                  <c:v>6.79217245833334</c:v>
                </c:pt>
                <c:pt idx="4892">
                  <c:v>6.7935611666666702</c:v>
                </c:pt>
                <c:pt idx="4893">
                  <c:v>6.7949498750000004</c:v>
                </c:pt>
                <c:pt idx="4894">
                  <c:v>6.7963385833333394</c:v>
                </c:pt>
                <c:pt idx="4895">
                  <c:v>6.7977272916666696</c:v>
                </c:pt>
                <c:pt idx="4896">
                  <c:v>6.7991159999999997</c:v>
                </c:pt>
                <c:pt idx="4897">
                  <c:v>6.8005047083333405</c:v>
                </c:pt>
                <c:pt idx="4898">
                  <c:v>6.8018934166666707</c:v>
                </c:pt>
                <c:pt idx="4899">
                  <c:v>6.8032821250000008</c:v>
                </c:pt>
                <c:pt idx="4900">
                  <c:v>6.8046708333333399</c:v>
                </c:pt>
                <c:pt idx="4901">
                  <c:v>6.80605954166667</c:v>
                </c:pt>
                <c:pt idx="4902">
                  <c:v>6.8074482500000002</c:v>
                </c:pt>
                <c:pt idx="4903">
                  <c:v>6.8088369583333392</c:v>
                </c:pt>
                <c:pt idx="4904">
                  <c:v>6.8102256666666694</c:v>
                </c:pt>
                <c:pt idx="4905">
                  <c:v>6.8116143749999996</c:v>
                </c:pt>
                <c:pt idx="4906">
                  <c:v>6.8130030833333404</c:v>
                </c:pt>
                <c:pt idx="4907">
                  <c:v>6.8143917916666705</c:v>
                </c:pt>
                <c:pt idx="4908">
                  <c:v>6.8157805000000007</c:v>
                </c:pt>
                <c:pt idx="4909">
                  <c:v>6.8171692083333397</c:v>
                </c:pt>
                <c:pt idx="4910">
                  <c:v>6.8185579166666699</c:v>
                </c:pt>
                <c:pt idx="4911">
                  <c:v>6.819946625</c:v>
                </c:pt>
                <c:pt idx="4912">
                  <c:v>6.8213353333333409</c:v>
                </c:pt>
                <c:pt idx="4913">
                  <c:v>6.8227240416666692</c:v>
                </c:pt>
                <c:pt idx="4914">
                  <c:v>6.8241127499999994</c:v>
                </c:pt>
                <c:pt idx="4915">
                  <c:v>6.8255014583333402</c:v>
                </c:pt>
                <c:pt idx="4916">
                  <c:v>6.8268901666666704</c:v>
                </c:pt>
                <c:pt idx="4917">
                  <c:v>6.8282788750000005</c:v>
                </c:pt>
                <c:pt idx="4918">
                  <c:v>6.8296675833333396</c:v>
                </c:pt>
                <c:pt idx="4919">
                  <c:v>6.8310562916666697</c:v>
                </c:pt>
                <c:pt idx="4920">
                  <c:v>6.8324449999999999</c:v>
                </c:pt>
                <c:pt idx="4921">
                  <c:v>6.8338337083333407</c:v>
                </c:pt>
                <c:pt idx="4922">
                  <c:v>6.8352224166666709</c:v>
                </c:pt>
                <c:pt idx="4923">
                  <c:v>6.8366111249999992</c:v>
                </c:pt>
                <c:pt idx="4924">
                  <c:v>6.83799983333334</c:v>
                </c:pt>
                <c:pt idx="4925">
                  <c:v>6.8393885416666702</c:v>
                </c:pt>
                <c:pt idx="4926">
                  <c:v>6.8407772500000004</c:v>
                </c:pt>
                <c:pt idx="4927">
                  <c:v>6.8421659583333394</c:v>
                </c:pt>
                <c:pt idx="4928">
                  <c:v>6.8435546666666696</c:v>
                </c:pt>
                <c:pt idx="4929">
                  <c:v>6.8449433749999997</c:v>
                </c:pt>
                <c:pt idx="4930">
                  <c:v>6.8463320833333405</c:v>
                </c:pt>
                <c:pt idx="4931">
                  <c:v>6.8477207916666707</c:v>
                </c:pt>
                <c:pt idx="4932">
                  <c:v>6.8491095000000008</c:v>
                </c:pt>
                <c:pt idx="4933">
                  <c:v>6.8504982083333399</c:v>
                </c:pt>
                <c:pt idx="4934">
                  <c:v>6.85188691666667</c:v>
                </c:pt>
                <c:pt idx="4935">
                  <c:v>6.8532756250000002</c:v>
                </c:pt>
                <c:pt idx="4936">
                  <c:v>6.8546643333333392</c:v>
                </c:pt>
                <c:pt idx="4937">
                  <c:v>6.8560530416666694</c:v>
                </c:pt>
                <c:pt idx="4938">
                  <c:v>6.8574417499999996</c:v>
                </c:pt>
                <c:pt idx="4939">
                  <c:v>6.8588304583333404</c:v>
                </c:pt>
                <c:pt idx="4940">
                  <c:v>6.8602191666666705</c:v>
                </c:pt>
                <c:pt idx="4941">
                  <c:v>6.8616078750000007</c:v>
                </c:pt>
                <c:pt idx="4942">
                  <c:v>6.8629965833333397</c:v>
                </c:pt>
                <c:pt idx="4943">
                  <c:v>6.8643852916666699</c:v>
                </c:pt>
                <c:pt idx="4944">
                  <c:v>6.865774</c:v>
                </c:pt>
                <c:pt idx="4945">
                  <c:v>6.8671627083333409</c:v>
                </c:pt>
                <c:pt idx="4946">
                  <c:v>6.8685514166666692</c:v>
                </c:pt>
                <c:pt idx="4947">
                  <c:v>6.8699401249999994</c:v>
                </c:pt>
                <c:pt idx="4948">
                  <c:v>6.8713288333333402</c:v>
                </c:pt>
                <c:pt idx="4949">
                  <c:v>6.8727175416666704</c:v>
                </c:pt>
                <c:pt idx="4950">
                  <c:v>6.8741062500000005</c:v>
                </c:pt>
                <c:pt idx="4951">
                  <c:v>6.8754949583333396</c:v>
                </c:pt>
                <c:pt idx="4952">
                  <c:v>6.8768836666666697</c:v>
                </c:pt>
                <c:pt idx="4953">
                  <c:v>6.8782723749999999</c:v>
                </c:pt>
                <c:pt idx="4954">
                  <c:v>6.8796610833333407</c:v>
                </c:pt>
                <c:pt idx="4955">
                  <c:v>6.8810497916666709</c:v>
                </c:pt>
                <c:pt idx="4956">
                  <c:v>6.8824384999999992</c:v>
                </c:pt>
                <c:pt idx="4957">
                  <c:v>6.8838272083333401</c:v>
                </c:pt>
                <c:pt idx="4958">
                  <c:v>6.8852159166666702</c:v>
                </c:pt>
                <c:pt idx="4959">
                  <c:v>6.8866046250000004</c:v>
                </c:pt>
                <c:pt idx="4960">
                  <c:v>6.8879933333333394</c:v>
                </c:pt>
                <c:pt idx="4961">
                  <c:v>6.8893820416666696</c:v>
                </c:pt>
                <c:pt idx="4962">
                  <c:v>6.8907707499999997</c:v>
                </c:pt>
                <c:pt idx="4963">
                  <c:v>6.8921594583333405</c:v>
                </c:pt>
                <c:pt idx="4964">
                  <c:v>6.8935481666666707</c:v>
                </c:pt>
                <c:pt idx="4965">
                  <c:v>6.8949368750000009</c:v>
                </c:pt>
                <c:pt idx="4966">
                  <c:v>6.8963255833333399</c:v>
                </c:pt>
                <c:pt idx="4967">
                  <c:v>6.8977142916666701</c:v>
                </c:pt>
                <c:pt idx="4968">
                  <c:v>6.8991030000000002</c:v>
                </c:pt>
                <c:pt idx="4969">
                  <c:v>6.9004917083333392</c:v>
                </c:pt>
                <c:pt idx="4970">
                  <c:v>6.9018804166666694</c:v>
                </c:pt>
                <c:pt idx="4971">
                  <c:v>6.9032691249999996</c:v>
                </c:pt>
                <c:pt idx="4972">
                  <c:v>6.9046578333333404</c:v>
                </c:pt>
                <c:pt idx="4973">
                  <c:v>6.9060465416666705</c:v>
                </c:pt>
                <c:pt idx="4974">
                  <c:v>6.9074352500000007</c:v>
                </c:pt>
                <c:pt idx="4975">
                  <c:v>6.9088239583333397</c:v>
                </c:pt>
                <c:pt idx="4976">
                  <c:v>6.9102126666666699</c:v>
                </c:pt>
                <c:pt idx="4977">
                  <c:v>6.911601375</c:v>
                </c:pt>
                <c:pt idx="4978">
                  <c:v>6.9129900833333409</c:v>
                </c:pt>
                <c:pt idx="4979">
                  <c:v>6.9143787916666692</c:v>
                </c:pt>
                <c:pt idx="4980">
                  <c:v>6.9157674999999994</c:v>
                </c:pt>
                <c:pt idx="4981">
                  <c:v>6.9171562083333402</c:v>
                </c:pt>
                <c:pt idx="4982">
                  <c:v>6.9185449166666704</c:v>
                </c:pt>
                <c:pt idx="4983">
                  <c:v>6.9199336250000005</c:v>
                </c:pt>
                <c:pt idx="4984">
                  <c:v>6.9213223333333396</c:v>
                </c:pt>
                <c:pt idx="4985">
                  <c:v>6.9227110416666697</c:v>
                </c:pt>
                <c:pt idx="4986">
                  <c:v>6.9240997499999999</c:v>
                </c:pt>
                <c:pt idx="4987">
                  <c:v>6.9254884583333407</c:v>
                </c:pt>
                <c:pt idx="4988">
                  <c:v>6.9268771666666709</c:v>
                </c:pt>
                <c:pt idx="4989">
                  <c:v>6.9282658749999992</c:v>
                </c:pt>
                <c:pt idx="4990">
                  <c:v>6.9296545833333401</c:v>
                </c:pt>
                <c:pt idx="4991">
                  <c:v>6.9310432916666702</c:v>
                </c:pt>
                <c:pt idx="4992">
                  <c:v>6.9324320000000004</c:v>
                </c:pt>
                <c:pt idx="4993">
                  <c:v>6.9338207083333394</c:v>
                </c:pt>
                <c:pt idx="4994">
                  <c:v>6.9352094166666696</c:v>
                </c:pt>
                <c:pt idx="4995">
                  <c:v>6.9365981249999997</c:v>
                </c:pt>
                <c:pt idx="4996">
                  <c:v>6.9379868333333405</c:v>
                </c:pt>
                <c:pt idx="4997">
                  <c:v>6.9393755416666707</c:v>
                </c:pt>
                <c:pt idx="4998">
                  <c:v>6.9407642500000009</c:v>
                </c:pt>
                <c:pt idx="4999">
                  <c:v>6.9421529583333399</c:v>
                </c:pt>
                <c:pt idx="5000">
                  <c:v>6.9435416666666701</c:v>
                </c:pt>
                <c:pt idx="5001">
                  <c:v>6.9449303750000002</c:v>
                </c:pt>
                <c:pt idx="5002">
                  <c:v>6.9463190833333393</c:v>
                </c:pt>
                <c:pt idx="5003">
                  <c:v>6.9477077916666694</c:v>
                </c:pt>
                <c:pt idx="5004">
                  <c:v>6.9490964999999996</c:v>
                </c:pt>
                <c:pt idx="5005">
                  <c:v>6.9504852083333404</c:v>
                </c:pt>
                <c:pt idx="5006">
                  <c:v>6.9518739166666705</c:v>
                </c:pt>
                <c:pt idx="5007">
                  <c:v>6.9532626250000007</c:v>
                </c:pt>
                <c:pt idx="5008">
                  <c:v>6.9546513333333397</c:v>
                </c:pt>
                <c:pt idx="5009">
                  <c:v>6.9560400416666699</c:v>
                </c:pt>
                <c:pt idx="5010">
                  <c:v>6.9574287500000001</c:v>
                </c:pt>
                <c:pt idx="5011">
                  <c:v>6.9588174583333409</c:v>
                </c:pt>
                <c:pt idx="5012">
                  <c:v>6.9602061666666692</c:v>
                </c:pt>
                <c:pt idx="5013">
                  <c:v>6.9615948749999994</c:v>
                </c:pt>
                <c:pt idx="5014">
                  <c:v>6.9629835833333402</c:v>
                </c:pt>
                <c:pt idx="5015">
                  <c:v>6.9643722916666704</c:v>
                </c:pt>
                <c:pt idx="5016">
                  <c:v>6.9657610000000005</c:v>
                </c:pt>
                <c:pt idx="5017">
                  <c:v>6.9671497083333396</c:v>
                </c:pt>
                <c:pt idx="5018">
                  <c:v>6.9685384166666697</c:v>
                </c:pt>
                <c:pt idx="5019">
                  <c:v>6.9699271249999999</c:v>
                </c:pt>
                <c:pt idx="5020">
                  <c:v>6.9713158333333407</c:v>
                </c:pt>
                <c:pt idx="5021">
                  <c:v>6.9727045416666709</c:v>
                </c:pt>
                <c:pt idx="5022">
                  <c:v>6.9740932499999992</c:v>
                </c:pt>
                <c:pt idx="5023">
                  <c:v>6.9754819583333401</c:v>
                </c:pt>
                <c:pt idx="5024">
                  <c:v>6.9768706666666702</c:v>
                </c:pt>
                <c:pt idx="5025">
                  <c:v>6.9782593750000004</c:v>
                </c:pt>
                <c:pt idx="5026">
                  <c:v>6.9796480833333394</c:v>
                </c:pt>
                <c:pt idx="5027">
                  <c:v>6.9810367916666696</c:v>
                </c:pt>
                <c:pt idx="5028">
                  <c:v>6.9824254999999997</c:v>
                </c:pt>
                <c:pt idx="5029">
                  <c:v>6.9838142083333405</c:v>
                </c:pt>
                <c:pt idx="5030">
                  <c:v>6.9852029166666707</c:v>
                </c:pt>
                <c:pt idx="5031">
                  <c:v>6.9865916250000009</c:v>
                </c:pt>
                <c:pt idx="5032">
                  <c:v>6.9879803333333399</c:v>
                </c:pt>
                <c:pt idx="5033">
                  <c:v>6.9893690416666701</c:v>
                </c:pt>
                <c:pt idx="5034">
                  <c:v>6.9907577500000002</c:v>
                </c:pt>
                <c:pt idx="5035">
                  <c:v>6.9921464583333393</c:v>
                </c:pt>
                <c:pt idx="5036">
                  <c:v>6.9935351666666694</c:v>
                </c:pt>
                <c:pt idx="5037">
                  <c:v>6.9949238749999996</c:v>
                </c:pt>
                <c:pt idx="5038">
                  <c:v>6.9963125833333404</c:v>
                </c:pt>
                <c:pt idx="5039">
                  <c:v>6.9977012916666705</c:v>
                </c:pt>
                <c:pt idx="5040">
                  <c:v>6.9990900000000007</c:v>
                </c:pt>
                <c:pt idx="5041">
                  <c:v>7.0004787083333397</c:v>
                </c:pt>
                <c:pt idx="5042">
                  <c:v>7.0018674166666699</c:v>
                </c:pt>
                <c:pt idx="5043">
                  <c:v>7.0032561250000001</c:v>
                </c:pt>
                <c:pt idx="5044">
                  <c:v>7.0046448333333409</c:v>
                </c:pt>
                <c:pt idx="5045">
                  <c:v>7.0060335416666693</c:v>
                </c:pt>
                <c:pt idx="5046">
                  <c:v>7.0074222499999994</c:v>
                </c:pt>
                <c:pt idx="5047">
                  <c:v>7.0088109583333402</c:v>
                </c:pt>
                <c:pt idx="5048">
                  <c:v>7.0101996666666704</c:v>
                </c:pt>
                <c:pt idx="5049">
                  <c:v>7.0115883750000005</c:v>
                </c:pt>
                <c:pt idx="5050">
                  <c:v>7.0129770833333396</c:v>
                </c:pt>
                <c:pt idx="5051">
                  <c:v>7.0143657916666697</c:v>
                </c:pt>
                <c:pt idx="5052">
                  <c:v>7.0157544999999999</c:v>
                </c:pt>
                <c:pt idx="5053">
                  <c:v>7.0171432083333407</c:v>
                </c:pt>
                <c:pt idx="5054">
                  <c:v>7.0185319166666709</c:v>
                </c:pt>
                <c:pt idx="5055">
                  <c:v>7.0199206249999992</c:v>
                </c:pt>
                <c:pt idx="5056">
                  <c:v>7.0213093333333401</c:v>
                </c:pt>
                <c:pt idx="5057">
                  <c:v>7.0226980416666702</c:v>
                </c:pt>
                <c:pt idx="5058">
                  <c:v>7.0240867500000004</c:v>
                </c:pt>
                <c:pt idx="5059">
                  <c:v>7.0254754583333394</c:v>
                </c:pt>
                <c:pt idx="5060">
                  <c:v>7.0268641666666696</c:v>
                </c:pt>
                <c:pt idx="5061">
                  <c:v>7.0282528749999997</c:v>
                </c:pt>
                <c:pt idx="5062">
                  <c:v>7.0296415833333405</c:v>
                </c:pt>
                <c:pt idx="5063">
                  <c:v>7.0310302916666707</c:v>
                </c:pt>
                <c:pt idx="5064">
                  <c:v>7.0324190000000009</c:v>
                </c:pt>
                <c:pt idx="5065">
                  <c:v>7.0338077083333399</c:v>
                </c:pt>
                <c:pt idx="5066">
                  <c:v>7.0351964166666701</c:v>
                </c:pt>
                <c:pt idx="5067">
                  <c:v>7.0365851250000002</c:v>
                </c:pt>
                <c:pt idx="5068">
                  <c:v>7.0379738333333393</c:v>
                </c:pt>
                <c:pt idx="5069">
                  <c:v>7.0393625416666694</c:v>
                </c:pt>
                <c:pt idx="5070">
                  <c:v>7.0407512499999996</c:v>
                </c:pt>
                <c:pt idx="5071">
                  <c:v>7.0421399583333404</c:v>
                </c:pt>
                <c:pt idx="5072">
                  <c:v>7.0435286666666705</c:v>
                </c:pt>
                <c:pt idx="5073">
                  <c:v>7.0449173750000007</c:v>
                </c:pt>
                <c:pt idx="5074">
                  <c:v>7.0463060833333397</c:v>
                </c:pt>
                <c:pt idx="5075">
                  <c:v>7.0476947916666699</c:v>
                </c:pt>
                <c:pt idx="5076">
                  <c:v>7.0490835000000001</c:v>
                </c:pt>
                <c:pt idx="5077">
                  <c:v>7.0504722083333409</c:v>
                </c:pt>
                <c:pt idx="5078">
                  <c:v>7.0518609166666693</c:v>
                </c:pt>
                <c:pt idx="5079">
                  <c:v>7.0532496249999994</c:v>
                </c:pt>
                <c:pt idx="5080">
                  <c:v>7.0546383333333402</c:v>
                </c:pt>
                <c:pt idx="5081">
                  <c:v>7.0560270416666704</c:v>
                </c:pt>
                <c:pt idx="5082">
                  <c:v>7.0574157500000005</c:v>
                </c:pt>
                <c:pt idx="5083">
                  <c:v>7.0588044583333396</c:v>
                </c:pt>
                <c:pt idx="5084">
                  <c:v>7.0601931666666697</c:v>
                </c:pt>
                <c:pt idx="5085">
                  <c:v>7.0615818749999999</c:v>
                </c:pt>
                <c:pt idx="5086">
                  <c:v>7.0629705833333407</c:v>
                </c:pt>
                <c:pt idx="5087">
                  <c:v>7.0643592916666709</c:v>
                </c:pt>
                <c:pt idx="5088">
                  <c:v>7.0657479999999993</c:v>
                </c:pt>
                <c:pt idx="5089">
                  <c:v>7.0671367083333401</c:v>
                </c:pt>
                <c:pt idx="5090">
                  <c:v>7.0685254166666702</c:v>
                </c:pt>
                <c:pt idx="5091">
                  <c:v>7.0699141250000004</c:v>
                </c:pt>
                <c:pt idx="5092">
                  <c:v>7.0713028333333394</c:v>
                </c:pt>
                <c:pt idx="5093">
                  <c:v>7.0726915416666696</c:v>
                </c:pt>
                <c:pt idx="5094">
                  <c:v>7.0740802499999997</c:v>
                </c:pt>
                <c:pt idx="5095">
                  <c:v>7.0754689583333406</c:v>
                </c:pt>
                <c:pt idx="5096">
                  <c:v>7.0768576666666707</c:v>
                </c:pt>
                <c:pt idx="5097">
                  <c:v>7.0782463750000009</c:v>
                </c:pt>
                <c:pt idx="5098">
                  <c:v>7.0796350833333399</c:v>
                </c:pt>
                <c:pt idx="5099">
                  <c:v>7.0810237916666701</c:v>
                </c:pt>
                <c:pt idx="5100">
                  <c:v>7.0824125000000002</c:v>
                </c:pt>
                <c:pt idx="5101">
                  <c:v>7.0838012083333393</c:v>
                </c:pt>
                <c:pt idx="5102">
                  <c:v>7.0851899166666694</c:v>
                </c:pt>
                <c:pt idx="5103">
                  <c:v>7.0865786249999996</c:v>
                </c:pt>
                <c:pt idx="5104">
                  <c:v>7.0879673333333404</c:v>
                </c:pt>
                <c:pt idx="5105">
                  <c:v>7.0893560416666705</c:v>
                </c:pt>
                <c:pt idx="5106">
                  <c:v>7.0907447500000007</c:v>
                </c:pt>
                <c:pt idx="5107">
                  <c:v>7.0921334583333397</c:v>
                </c:pt>
                <c:pt idx="5108">
                  <c:v>7.0935221666666699</c:v>
                </c:pt>
                <c:pt idx="5109">
                  <c:v>7.0949108750000001</c:v>
                </c:pt>
                <c:pt idx="5110">
                  <c:v>7.0962995833333409</c:v>
                </c:pt>
                <c:pt idx="5111">
                  <c:v>7.0976882916666693</c:v>
                </c:pt>
                <c:pt idx="5112">
                  <c:v>7.0990769999999994</c:v>
                </c:pt>
                <c:pt idx="5113">
                  <c:v>7.1004657083333402</c:v>
                </c:pt>
                <c:pt idx="5114">
                  <c:v>7.1018544166666704</c:v>
                </c:pt>
                <c:pt idx="5115">
                  <c:v>7.1032431250000005</c:v>
                </c:pt>
                <c:pt idx="5116">
                  <c:v>7.1046318333333396</c:v>
                </c:pt>
                <c:pt idx="5117">
                  <c:v>7.1060205416666697</c:v>
                </c:pt>
                <c:pt idx="5118">
                  <c:v>7.1074092499999999</c:v>
                </c:pt>
                <c:pt idx="5119">
                  <c:v>7.1087979583333407</c:v>
                </c:pt>
                <c:pt idx="5120">
                  <c:v>7.1101866666666709</c:v>
                </c:pt>
                <c:pt idx="5121">
                  <c:v>7.1115753749999993</c:v>
                </c:pt>
                <c:pt idx="5122">
                  <c:v>7.1129640833333401</c:v>
                </c:pt>
                <c:pt idx="5123">
                  <c:v>7.1143527916666702</c:v>
                </c:pt>
                <c:pt idx="5124">
                  <c:v>7.1157415000000004</c:v>
                </c:pt>
                <c:pt idx="5125">
                  <c:v>7.1171302083333394</c:v>
                </c:pt>
                <c:pt idx="5126">
                  <c:v>7.1185189166666696</c:v>
                </c:pt>
                <c:pt idx="5127">
                  <c:v>7.1199076249999997</c:v>
                </c:pt>
                <c:pt idx="5128">
                  <c:v>7.1212963333333406</c:v>
                </c:pt>
                <c:pt idx="5129">
                  <c:v>7.1226850416666707</c:v>
                </c:pt>
                <c:pt idx="5130">
                  <c:v>7.1240737500000009</c:v>
                </c:pt>
                <c:pt idx="5131">
                  <c:v>7.1254624583333399</c:v>
                </c:pt>
                <c:pt idx="5132">
                  <c:v>7.1268511666666701</c:v>
                </c:pt>
                <c:pt idx="5133">
                  <c:v>7.1282398750000002</c:v>
                </c:pt>
                <c:pt idx="5134">
                  <c:v>7.1296285833333393</c:v>
                </c:pt>
                <c:pt idx="5135">
                  <c:v>7.1310172916666694</c:v>
                </c:pt>
                <c:pt idx="5136">
                  <c:v>7.1324059999999996</c:v>
                </c:pt>
                <c:pt idx="5137">
                  <c:v>7.1337947083333404</c:v>
                </c:pt>
                <c:pt idx="5138">
                  <c:v>7.1351834166666706</c:v>
                </c:pt>
                <c:pt idx="5139">
                  <c:v>7.1365721250000007</c:v>
                </c:pt>
                <c:pt idx="5140">
                  <c:v>7.1379608333333397</c:v>
                </c:pt>
                <c:pt idx="5141">
                  <c:v>7.1393495416666699</c:v>
                </c:pt>
                <c:pt idx="5142">
                  <c:v>7.1407382500000001</c:v>
                </c:pt>
                <c:pt idx="5143">
                  <c:v>7.1421269583333409</c:v>
                </c:pt>
                <c:pt idx="5144">
                  <c:v>7.1435156666666693</c:v>
                </c:pt>
                <c:pt idx="5145">
                  <c:v>7.1449043749999994</c:v>
                </c:pt>
                <c:pt idx="5146">
                  <c:v>7.1462930833333402</c:v>
                </c:pt>
                <c:pt idx="5147">
                  <c:v>7.1476817916666704</c:v>
                </c:pt>
                <c:pt idx="5148">
                  <c:v>7.1490705000000005</c:v>
                </c:pt>
                <c:pt idx="5149">
                  <c:v>7.1504592083333396</c:v>
                </c:pt>
                <c:pt idx="5150">
                  <c:v>7.1518479166666697</c:v>
                </c:pt>
                <c:pt idx="5151">
                  <c:v>7.1532366249999999</c:v>
                </c:pt>
                <c:pt idx="5152">
                  <c:v>7.1546253333333407</c:v>
                </c:pt>
                <c:pt idx="5153">
                  <c:v>7.1560140416666709</c:v>
                </c:pt>
                <c:pt idx="5154">
                  <c:v>7.1574027499999993</c:v>
                </c:pt>
                <c:pt idx="5155">
                  <c:v>7.1587914583333401</c:v>
                </c:pt>
                <c:pt idx="5156">
                  <c:v>7.1601801666666702</c:v>
                </c:pt>
                <c:pt idx="5157">
                  <c:v>7.1615688750000004</c:v>
                </c:pt>
                <c:pt idx="5158">
                  <c:v>7.1629575833333394</c:v>
                </c:pt>
                <c:pt idx="5159">
                  <c:v>7.1643462916666696</c:v>
                </c:pt>
                <c:pt idx="5160">
                  <c:v>7.1657349999999997</c:v>
                </c:pt>
                <c:pt idx="5161">
                  <c:v>7.1671237083333406</c:v>
                </c:pt>
                <c:pt idx="5162">
                  <c:v>7.1685124166666707</c:v>
                </c:pt>
                <c:pt idx="5163">
                  <c:v>7.1699011250000009</c:v>
                </c:pt>
                <c:pt idx="5164">
                  <c:v>7.1712898333333399</c:v>
                </c:pt>
                <c:pt idx="5165">
                  <c:v>7.1726785416666701</c:v>
                </c:pt>
                <c:pt idx="5166">
                  <c:v>7.1740672500000002</c:v>
                </c:pt>
                <c:pt idx="5167">
                  <c:v>7.1754559583333393</c:v>
                </c:pt>
                <c:pt idx="5168">
                  <c:v>7.1768446666666694</c:v>
                </c:pt>
                <c:pt idx="5169">
                  <c:v>7.1782333749999996</c:v>
                </c:pt>
                <c:pt idx="5170">
                  <c:v>7.1796220833333404</c:v>
                </c:pt>
                <c:pt idx="5171">
                  <c:v>7.1810107916666706</c:v>
                </c:pt>
                <c:pt idx="5172">
                  <c:v>7.1823995000000007</c:v>
                </c:pt>
                <c:pt idx="5173">
                  <c:v>7.1837882083333398</c:v>
                </c:pt>
                <c:pt idx="5174">
                  <c:v>7.1851769166666699</c:v>
                </c:pt>
                <c:pt idx="5175">
                  <c:v>7.1865656250000001</c:v>
                </c:pt>
                <c:pt idx="5176">
                  <c:v>7.1879543333333409</c:v>
                </c:pt>
                <c:pt idx="5177">
                  <c:v>7.1893430416666693</c:v>
                </c:pt>
                <c:pt idx="5178">
                  <c:v>7.1907317499999994</c:v>
                </c:pt>
                <c:pt idx="5179">
                  <c:v>7.1921204583333402</c:v>
                </c:pt>
                <c:pt idx="5180">
                  <c:v>7.1935091666666704</c:v>
                </c:pt>
                <c:pt idx="5181">
                  <c:v>7.1948978750000006</c:v>
                </c:pt>
                <c:pt idx="5182">
                  <c:v>7.1962865833333396</c:v>
                </c:pt>
                <c:pt idx="5183">
                  <c:v>7.1976752916666698</c:v>
                </c:pt>
                <c:pt idx="5184">
                  <c:v>7.1990639999999999</c:v>
                </c:pt>
                <c:pt idx="5185">
                  <c:v>7.2004527083333407</c:v>
                </c:pt>
                <c:pt idx="5186">
                  <c:v>7.2018414166666709</c:v>
                </c:pt>
                <c:pt idx="5187">
                  <c:v>7.2032301249999993</c:v>
                </c:pt>
                <c:pt idx="5188">
                  <c:v>7.2046188333333401</c:v>
                </c:pt>
                <c:pt idx="5189">
                  <c:v>7.2060075416666702</c:v>
                </c:pt>
                <c:pt idx="5190">
                  <c:v>7.2073962500000004</c:v>
                </c:pt>
                <c:pt idx="5191">
                  <c:v>7.2087849583333394</c:v>
                </c:pt>
                <c:pt idx="5192">
                  <c:v>7.2101736666666696</c:v>
                </c:pt>
                <c:pt idx="5193">
                  <c:v>7.2115623749999997</c:v>
                </c:pt>
                <c:pt idx="5194">
                  <c:v>7.2129510833333406</c:v>
                </c:pt>
                <c:pt idx="5195">
                  <c:v>7.2143397916666707</c:v>
                </c:pt>
                <c:pt idx="5196">
                  <c:v>7.2157285000000009</c:v>
                </c:pt>
                <c:pt idx="5197">
                  <c:v>7.2171172083333399</c:v>
                </c:pt>
                <c:pt idx="5198">
                  <c:v>7.2185059166666701</c:v>
                </c:pt>
                <c:pt idx="5199">
                  <c:v>7.2198946250000002</c:v>
                </c:pt>
                <c:pt idx="5200">
                  <c:v>7.2212833333333393</c:v>
                </c:pt>
                <c:pt idx="5201">
                  <c:v>7.2226720416666694</c:v>
                </c:pt>
                <c:pt idx="5202">
                  <c:v>7.2240607499999996</c:v>
                </c:pt>
                <c:pt idx="5203">
                  <c:v>7.2254494583333404</c:v>
                </c:pt>
                <c:pt idx="5204">
                  <c:v>7.2268381666666706</c:v>
                </c:pt>
                <c:pt idx="5205">
                  <c:v>7.2282268750000007</c:v>
                </c:pt>
                <c:pt idx="5206">
                  <c:v>7.2296155833333398</c:v>
                </c:pt>
                <c:pt idx="5207">
                  <c:v>7.2310042916666699</c:v>
                </c:pt>
                <c:pt idx="5208">
                  <c:v>7.2323930000000001</c:v>
                </c:pt>
                <c:pt idx="5209">
                  <c:v>7.2337817083333409</c:v>
                </c:pt>
                <c:pt idx="5210">
                  <c:v>7.2351704166666693</c:v>
                </c:pt>
                <c:pt idx="5211">
                  <c:v>7.2365591249999994</c:v>
                </c:pt>
                <c:pt idx="5212">
                  <c:v>7.2379478333333402</c:v>
                </c:pt>
                <c:pt idx="5213">
                  <c:v>7.2393365416666704</c:v>
                </c:pt>
                <c:pt idx="5214">
                  <c:v>7.2407252500000006</c:v>
                </c:pt>
                <c:pt idx="5215">
                  <c:v>7.2421139583333396</c:v>
                </c:pt>
                <c:pt idx="5216">
                  <c:v>7.2435026666666698</c:v>
                </c:pt>
                <c:pt idx="5217">
                  <c:v>7.2448913749999999</c:v>
                </c:pt>
                <c:pt idx="5218">
                  <c:v>7.2462800833333407</c:v>
                </c:pt>
                <c:pt idx="5219">
                  <c:v>7.2476687916666709</c:v>
                </c:pt>
                <c:pt idx="5220">
                  <c:v>7.2490574999999993</c:v>
                </c:pt>
                <c:pt idx="5221">
                  <c:v>7.2504462083333401</c:v>
                </c:pt>
                <c:pt idx="5222">
                  <c:v>7.2518349166666702</c:v>
                </c:pt>
                <c:pt idx="5223">
                  <c:v>7.2532236250000004</c:v>
                </c:pt>
                <c:pt idx="5224">
                  <c:v>7.2546123333333394</c:v>
                </c:pt>
                <c:pt idx="5225">
                  <c:v>7.2560010416666696</c:v>
                </c:pt>
                <c:pt idx="5226">
                  <c:v>7.2573897499999998</c:v>
                </c:pt>
                <c:pt idx="5227">
                  <c:v>7.2587784583333406</c:v>
                </c:pt>
                <c:pt idx="5228">
                  <c:v>7.2601671666666707</c:v>
                </c:pt>
                <c:pt idx="5229">
                  <c:v>7.2615558750000009</c:v>
                </c:pt>
                <c:pt idx="5230">
                  <c:v>7.2629445833333399</c:v>
                </c:pt>
                <c:pt idx="5231">
                  <c:v>7.2643332916666701</c:v>
                </c:pt>
                <c:pt idx="5232">
                  <c:v>7.2657220000000002</c:v>
                </c:pt>
                <c:pt idx="5233">
                  <c:v>7.2671107083333393</c:v>
                </c:pt>
                <c:pt idx="5234">
                  <c:v>7.2684994166666694</c:v>
                </c:pt>
                <c:pt idx="5235">
                  <c:v>7.2698881249999996</c:v>
                </c:pt>
                <c:pt idx="5236">
                  <c:v>7.2712768333333404</c:v>
                </c:pt>
                <c:pt idx="5237">
                  <c:v>7.2726655416666706</c:v>
                </c:pt>
                <c:pt idx="5238">
                  <c:v>7.2740542500000007</c:v>
                </c:pt>
                <c:pt idx="5239">
                  <c:v>7.2754429583333398</c:v>
                </c:pt>
                <c:pt idx="5240">
                  <c:v>7.2768316666666699</c:v>
                </c:pt>
                <c:pt idx="5241">
                  <c:v>7.2782203750000001</c:v>
                </c:pt>
                <c:pt idx="5242">
                  <c:v>7.2796090833333409</c:v>
                </c:pt>
                <c:pt idx="5243">
                  <c:v>7.2809977916666693</c:v>
                </c:pt>
                <c:pt idx="5244">
                  <c:v>7.2823864999999994</c:v>
                </c:pt>
                <c:pt idx="5245">
                  <c:v>7.2837752083333402</c:v>
                </c:pt>
                <c:pt idx="5246">
                  <c:v>7.2851639166666704</c:v>
                </c:pt>
                <c:pt idx="5247">
                  <c:v>7.2865526250000006</c:v>
                </c:pt>
                <c:pt idx="5248">
                  <c:v>7.2879413333333396</c:v>
                </c:pt>
                <c:pt idx="5249">
                  <c:v>7.2893300416666698</c:v>
                </c:pt>
                <c:pt idx="5250">
                  <c:v>7.2907187499999999</c:v>
                </c:pt>
                <c:pt idx="5251">
                  <c:v>7.2921074583333407</c:v>
                </c:pt>
                <c:pt idx="5252">
                  <c:v>7.2934961666666709</c:v>
                </c:pt>
                <c:pt idx="5253">
                  <c:v>7.2948848749999993</c:v>
                </c:pt>
                <c:pt idx="5254">
                  <c:v>7.2962735833333401</c:v>
                </c:pt>
                <c:pt idx="5255">
                  <c:v>7.2976622916666702</c:v>
                </c:pt>
                <c:pt idx="5256">
                  <c:v>7.2990510000000004</c:v>
                </c:pt>
                <c:pt idx="5257">
                  <c:v>7.3004397083333394</c:v>
                </c:pt>
                <c:pt idx="5258">
                  <c:v>7.3018284166666696</c:v>
                </c:pt>
                <c:pt idx="5259">
                  <c:v>7.3032171249999998</c:v>
                </c:pt>
                <c:pt idx="5260">
                  <c:v>7.3046058333333406</c:v>
                </c:pt>
                <c:pt idx="5261">
                  <c:v>7.3059945416666707</c:v>
                </c:pt>
                <c:pt idx="5262">
                  <c:v>7.3073832500000009</c:v>
                </c:pt>
                <c:pt idx="5263">
                  <c:v>7.3087719583333399</c:v>
                </c:pt>
                <c:pt idx="5264">
                  <c:v>7.3101606666666701</c:v>
                </c:pt>
                <c:pt idx="5265">
                  <c:v>7.3115493750000002</c:v>
                </c:pt>
                <c:pt idx="5266">
                  <c:v>7.3129380833333393</c:v>
                </c:pt>
                <c:pt idx="5267">
                  <c:v>7.3143267916666694</c:v>
                </c:pt>
                <c:pt idx="5268">
                  <c:v>7.3157154999999996</c:v>
                </c:pt>
                <c:pt idx="5269">
                  <c:v>7.3171042083333404</c:v>
                </c:pt>
                <c:pt idx="5270">
                  <c:v>7.3184929166666706</c:v>
                </c:pt>
                <c:pt idx="5271">
                  <c:v>7.3198816250000007</c:v>
                </c:pt>
                <c:pt idx="5272">
                  <c:v>7.3212703333333398</c:v>
                </c:pt>
                <c:pt idx="5273">
                  <c:v>7.3226590416666699</c:v>
                </c:pt>
                <c:pt idx="5274">
                  <c:v>7.3240477500000001</c:v>
                </c:pt>
                <c:pt idx="5275">
                  <c:v>7.3254364583333409</c:v>
                </c:pt>
                <c:pt idx="5276">
                  <c:v>7.3268251666666693</c:v>
                </c:pt>
                <c:pt idx="5277">
                  <c:v>7.3282138749999994</c:v>
                </c:pt>
                <c:pt idx="5278">
                  <c:v>7.3296025833333402</c:v>
                </c:pt>
                <c:pt idx="5279">
                  <c:v>7.3309912916666704</c:v>
                </c:pt>
                <c:pt idx="5280">
                  <c:v>7.3323800000000006</c:v>
                </c:pt>
                <c:pt idx="5281">
                  <c:v>7.3337687083333396</c:v>
                </c:pt>
                <c:pt idx="5282">
                  <c:v>7.3351574166666698</c:v>
                </c:pt>
                <c:pt idx="5283">
                  <c:v>7.3365461249999999</c:v>
                </c:pt>
                <c:pt idx="5284">
                  <c:v>7.3379348333333407</c:v>
                </c:pt>
                <c:pt idx="5285">
                  <c:v>7.3393235416666709</c:v>
                </c:pt>
                <c:pt idx="5286">
                  <c:v>7.3407122499999993</c:v>
                </c:pt>
                <c:pt idx="5287">
                  <c:v>7.3421009583333401</c:v>
                </c:pt>
                <c:pt idx="5288">
                  <c:v>7.3434896666666702</c:v>
                </c:pt>
                <c:pt idx="5289">
                  <c:v>7.3448783750000004</c:v>
                </c:pt>
                <c:pt idx="5290">
                  <c:v>7.3462670833333394</c:v>
                </c:pt>
                <c:pt idx="5291">
                  <c:v>7.3476557916666696</c:v>
                </c:pt>
                <c:pt idx="5292">
                  <c:v>7.3490444999999998</c:v>
                </c:pt>
                <c:pt idx="5293">
                  <c:v>7.3504332083333406</c:v>
                </c:pt>
                <c:pt idx="5294">
                  <c:v>7.3518219166666707</c:v>
                </c:pt>
                <c:pt idx="5295">
                  <c:v>7.3532106250000009</c:v>
                </c:pt>
                <c:pt idx="5296">
                  <c:v>7.3545993333333399</c:v>
                </c:pt>
                <c:pt idx="5297">
                  <c:v>7.3559880416666701</c:v>
                </c:pt>
                <c:pt idx="5298">
                  <c:v>7.3573767500000002</c:v>
                </c:pt>
                <c:pt idx="5299">
                  <c:v>7.3587654583333393</c:v>
                </c:pt>
                <c:pt idx="5300">
                  <c:v>7.3601541666666694</c:v>
                </c:pt>
                <c:pt idx="5301">
                  <c:v>7.3615428749999996</c:v>
                </c:pt>
                <c:pt idx="5302">
                  <c:v>7.3629315833333404</c:v>
                </c:pt>
                <c:pt idx="5303">
                  <c:v>7.3643202916666706</c:v>
                </c:pt>
                <c:pt idx="5304">
                  <c:v>7.3657090000000007</c:v>
                </c:pt>
                <c:pt idx="5305">
                  <c:v>7.3670977083333398</c:v>
                </c:pt>
                <c:pt idx="5306">
                  <c:v>7.3684864166666699</c:v>
                </c:pt>
                <c:pt idx="5307">
                  <c:v>7.3698751250000001</c:v>
                </c:pt>
                <c:pt idx="5308">
                  <c:v>7.3712638333333409</c:v>
                </c:pt>
                <c:pt idx="5309">
                  <c:v>7.3726525416666693</c:v>
                </c:pt>
                <c:pt idx="5310">
                  <c:v>7.3740412499999994</c:v>
                </c:pt>
                <c:pt idx="5311">
                  <c:v>7.3754299583333403</c:v>
                </c:pt>
                <c:pt idx="5312">
                  <c:v>7.3768186666666704</c:v>
                </c:pt>
                <c:pt idx="5313">
                  <c:v>7.3782073750000006</c:v>
                </c:pt>
                <c:pt idx="5314">
                  <c:v>7.3795960833333396</c:v>
                </c:pt>
                <c:pt idx="5315">
                  <c:v>7.3809847916666698</c:v>
                </c:pt>
                <c:pt idx="5316">
                  <c:v>7.3823734999999999</c:v>
                </c:pt>
                <c:pt idx="5317">
                  <c:v>7.3837622083333407</c:v>
                </c:pt>
                <c:pt idx="5318">
                  <c:v>7.3851509166666709</c:v>
                </c:pt>
                <c:pt idx="5319">
                  <c:v>7.3865396249999993</c:v>
                </c:pt>
                <c:pt idx="5320">
                  <c:v>7.3879283333333401</c:v>
                </c:pt>
                <c:pt idx="5321">
                  <c:v>7.3893170416666702</c:v>
                </c:pt>
                <c:pt idx="5322">
                  <c:v>7.3907057500000004</c:v>
                </c:pt>
                <c:pt idx="5323">
                  <c:v>7.3920944583333394</c:v>
                </c:pt>
                <c:pt idx="5324">
                  <c:v>7.3934831666666696</c:v>
                </c:pt>
                <c:pt idx="5325">
                  <c:v>7.3948718749999998</c:v>
                </c:pt>
                <c:pt idx="5326">
                  <c:v>7.3962605833333406</c:v>
                </c:pt>
                <c:pt idx="5327">
                  <c:v>7.3976492916666707</c:v>
                </c:pt>
                <c:pt idx="5328">
                  <c:v>7.3990380000000009</c:v>
                </c:pt>
                <c:pt idx="5329">
                  <c:v>7.4004267083333399</c:v>
                </c:pt>
                <c:pt idx="5330">
                  <c:v>7.4018154166666701</c:v>
                </c:pt>
                <c:pt idx="5331">
                  <c:v>7.4032041250000002</c:v>
                </c:pt>
                <c:pt idx="5332">
                  <c:v>7.4045928333333393</c:v>
                </c:pt>
                <c:pt idx="5333">
                  <c:v>7.4059815416666694</c:v>
                </c:pt>
                <c:pt idx="5334">
                  <c:v>7.4073702499999996</c:v>
                </c:pt>
                <c:pt idx="5335">
                  <c:v>7.4087589583333404</c:v>
                </c:pt>
                <c:pt idx="5336">
                  <c:v>7.4101476666666706</c:v>
                </c:pt>
                <c:pt idx="5337">
                  <c:v>7.4115363750000007</c:v>
                </c:pt>
                <c:pt idx="5338">
                  <c:v>7.4129250833333398</c:v>
                </c:pt>
                <c:pt idx="5339">
                  <c:v>7.4143137916666699</c:v>
                </c:pt>
                <c:pt idx="5340">
                  <c:v>7.4157025000000001</c:v>
                </c:pt>
                <c:pt idx="5341">
                  <c:v>7.4170912083333409</c:v>
                </c:pt>
                <c:pt idx="5342">
                  <c:v>7.4184799166666693</c:v>
                </c:pt>
                <c:pt idx="5343">
                  <c:v>7.4198686249999994</c:v>
                </c:pt>
                <c:pt idx="5344">
                  <c:v>7.4212573333333403</c:v>
                </c:pt>
                <c:pt idx="5345">
                  <c:v>7.4226460416666704</c:v>
                </c:pt>
                <c:pt idx="5346">
                  <c:v>7.4240347500000006</c:v>
                </c:pt>
                <c:pt idx="5347">
                  <c:v>7.4254234583333396</c:v>
                </c:pt>
                <c:pt idx="5348">
                  <c:v>7.4268121666666698</c:v>
                </c:pt>
                <c:pt idx="5349">
                  <c:v>7.4282008749999999</c:v>
                </c:pt>
                <c:pt idx="5350">
                  <c:v>7.4295895833333407</c:v>
                </c:pt>
                <c:pt idx="5351">
                  <c:v>7.4309782916666709</c:v>
                </c:pt>
                <c:pt idx="5352">
                  <c:v>7.4323669999999993</c:v>
                </c:pt>
                <c:pt idx="5353">
                  <c:v>7.4337557083333401</c:v>
                </c:pt>
                <c:pt idx="5354">
                  <c:v>7.4351444166666703</c:v>
                </c:pt>
                <c:pt idx="5355">
                  <c:v>7.4365331250000004</c:v>
                </c:pt>
                <c:pt idx="5356">
                  <c:v>7.4379218333333394</c:v>
                </c:pt>
                <c:pt idx="5357">
                  <c:v>7.4393105416666696</c:v>
                </c:pt>
                <c:pt idx="5358">
                  <c:v>7.4406992499999998</c:v>
                </c:pt>
                <c:pt idx="5359">
                  <c:v>7.4420879583333406</c:v>
                </c:pt>
                <c:pt idx="5360">
                  <c:v>7.4434766666666707</c:v>
                </c:pt>
                <c:pt idx="5361">
                  <c:v>7.4448653750000009</c:v>
                </c:pt>
                <c:pt idx="5362">
                  <c:v>7.4462540833333399</c:v>
                </c:pt>
                <c:pt idx="5363">
                  <c:v>7.4476427916666701</c:v>
                </c:pt>
                <c:pt idx="5364">
                  <c:v>7.4490315000000002</c:v>
                </c:pt>
                <c:pt idx="5365">
                  <c:v>7.4504202083333393</c:v>
                </c:pt>
                <c:pt idx="5366">
                  <c:v>7.4518089166666694</c:v>
                </c:pt>
                <c:pt idx="5367">
                  <c:v>7.4531976249999996</c:v>
                </c:pt>
                <c:pt idx="5368">
                  <c:v>7.4545863333333404</c:v>
                </c:pt>
                <c:pt idx="5369">
                  <c:v>7.4559750416666706</c:v>
                </c:pt>
                <c:pt idx="5370">
                  <c:v>7.4573637500000007</c:v>
                </c:pt>
                <c:pt idx="5371">
                  <c:v>7.4587524583333398</c:v>
                </c:pt>
                <c:pt idx="5372">
                  <c:v>7.4601411666666699</c:v>
                </c:pt>
                <c:pt idx="5373">
                  <c:v>7.4615298750000001</c:v>
                </c:pt>
                <c:pt idx="5374">
                  <c:v>7.4629185833333409</c:v>
                </c:pt>
                <c:pt idx="5375">
                  <c:v>7.4643072916666693</c:v>
                </c:pt>
                <c:pt idx="5376">
                  <c:v>7.4656959999999994</c:v>
                </c:pt>
                <c:pt idx="5377">
                  <c:v>7.4670847083333403</c:v>
                </c:pt>
                <c:pt idx="5378">
                  <c:v>7.4684734166666704</c:v>
                </c:pt>
                <c:pt idx="5379">
                  <c:v>7.4698621250000006</c:v>
                </c:pt>
                <c:pt idx="5380">
                  <c:v>7.4712508333333396</c:v>
                </c:pt>
                <c:pt idx="5381">
                  <c:v>7.4726395416666698</c:v>
                </c:pt>
                <c:pt idx="5382">
                  <c:v>7.4740282499999999</c:v>
                </c:pt>
                <c:pt idx="5383">
                  <c:v>7.4754169583333407</c:v>
                </c:pt>
                <c:pt idx="5384">
                  <c:v>7.4768056666666709</c:v>
                </c:pt>
                <c:pt idx="5385">
                  <c:v>7.4781943749999993</c:v>
                </c:pt>
                <c:pt idx="5386">
                  <c:v>7.4795830833333401</c:v>
                </c:pt>
                <c:pt idx="5387">
                  <c:v>7.4809717916666703</c:v>
                </c:pt>
                <c:pt idx="5388">
                  <c:v>7.4823605000000004</c:v>
                </c:pt>
                <c:pt idx="5389">
                  <c:v>7.4837492083333395</c:v>
                </c:pt>
                <c:pt idx="5390">
                  <c:v>7.4851379166666696</c:v>
                </c:pt>
                <c:pt idx="5391">
                  <c:v>7.4865266249999998</c:v>
                </c:pt>
                <c:pt idx="5392">
                  <c:v>7.4879153333333406</c:v>
                </c:pt>
                <c:pt idx="5393">
                  <c:v>7.4893040416666707</c:v>
                </c:pt>
                <c:pt idx="5394">
                  <c:v>7.4906927500000009</c:v>
                </c:pt>
                <c:pt idx="5395">
                  <c:v>7.4920814583333399</c:v>
                </c:pt>
                <c:pt idx="5396">
                  <c:v>7.4934701666666701</c:v>
                </c:pt>
                <c:pt idx="5397">
                  <c:v>7.4948588750000003</c:v>
                </c:pt>
                <c:pt idx="5398">
                  <c:v>7.4962475833333393</c:v>
                </c:pt>
                <c:pt idx="5399">
                  <c:v>7.4976362916666695</c:v>
                </c:pt>
                <c:pt idx="5400">
                  <c:v>7.4990249999999996</c:v>
                </c:pt>
                <c:pt idx="5401">
                  <c:v>7.5004137083333404</c:v>
                </c:pt>
                <c:pt idx="5402">
                  <c:v>7.5018024166666706</c:v>
                </c:pt>
                <c:pt idx="5403">
                  <c:v>7.5031911250000007</c:v>
                </c:pt>
                <c:pt idx="5404">
                  <c:v>7.5045798333333398</c:v>
                </c:pt>
                <c:pt idx="5405">
                  <c:v>7.5059685416666699</c:v>
                </c:pt>
                <c:pt idx="5406">
                  <c:v>7.5073572500000001</c:v>
                </c:pt>
                <c:pt idx="5407">
                  <c:v>7.5087459583333409</c:v>
                </c:pt>
                <c:pt idx="5408">
                  <c:v>7.5101346666666693</c:v>
                </c:pt>
                <c:pt idx="5409">
                  <c:v>7.5115233749999994</c:v>
                </c:pt>
                <c:pt idx="5410">
                  <c:v>7.5129120833333403</c:v>
                </c:pt>
                <c:pt idx="5411">
                  <c:v>7.5143007916666704</c:v>
                </c:pt>
                <c:pt idx="5412">
                  <c:v>7.5156895000000006</c:v>
                </c:pt>
                <c:pt idx="5413">
                  <c:v>7.5170782083333396</c:v>
                </c:pt>
                <c:pt idx="5414">
                  <c:v>7.5184669166666698</c:v>
                </c:pt>
                <c:pt idx="5415">
                  <c:v>7.5198556249999999</c:v>
                </c:pt>
                <c:pt idx="5416">
                  <c:v>7.5212443333333407</c:v>
                </c:pt>
                <c:pt idx="5417">
                  <c:v>7.5226330416666709</c:v>
                </c:pt>
                <c:pt idx="5418">
                  <c:v>7.5240217499999993</c:v>
                </c:pt>
                <c:pt idx="5419">
                  <c:v>7.5254104583333401</c:v>
                </c:pt>
                <c:pt idx="5420">
                  <c:v>7.5267991666666703</c:v>
                </c:pt>
                <c:pt idx="5421">
                  <c:v>7.5281878750000004</c:v>
                </c:pt>
                <c:pt idx="5422">
                  <c:v>7.5295765833333395</c:v>
                </c:pt>
                <c:pt idx="5423">
                  <c:v>7.5309652916666696</c:v>
                </c:pt>
                <c:pt idx="5424">
                  <c:v>7.5323539999999998</c:v>
                </c:pt>
                <c:pt idx="5425">
                  <c:v>7.5337427083333406</c:v>
                </c:pt>
                <c:pt idx="5426">
                  <c:v>7.5351314166666707</c:v>
                </c:pt>
                <c:pt idx="5427">
                  <c:v>7.5365201250000009</c:v>
                </c:pt>
                <c:pt idx="5428">
                  <c:v>7.5379088333333399</c:v>
                </c:pt>
                <c:pt idx="5429">
                  <c:v>7.5392975416666701</c:v>
                </c:pt>
                <c:pt idx="5430">
                  <c:v>7.5406862500000003</c:v>
                </c:pt>
                <c:pt idx="5431">
                  <c:v>7.5420749583333393</c:v>
                </c:pt>
                <c:pt idx="5432">
                  <c:v>7.5434636666666695</c:v>
                </c:pt>
                <c:pt idx="5433">
                  <c:v>7.5448523749999996</c:v>
                </c:pt>
                <c:pt idx="5434">
                  <c:v>7.5462410833333404</c:v>
                </c:pt>
                <c:pt idx="5435">
                  <c:v>7.5476297916666706</c:v>
                </c:pt>
                <c:pt idx="5436">
                  <c:v>7.5490185000000007</c:v>
                </c:pt>
                <c:pt idx="5437">
                  <c:v>7.5504072083333398</c:v>
                </c:pt>
                <c:pt idx="5438">
                  <c:v>7.5517959166666699</c:v>
                </c:pt>
                <c:pt idx="5439">
                  <c:v>7.5531846250000001</c:v>
                </c:pt>
                <c:pt idx="5440">
                  <c:v>7.5545733333333409</c:v>
                </c:pt>
                <c:pt idx="5441">
                  <c:v>7.5559620416666693</c:v>
                </c:pt>
                <c:pt idx="5442">
                  <c:v>7.5573507499999995</c:v>
                </c:pt>
                <c:pt idx="5443">
                  <c:v>7.5587394583333403</c:v>
                </c:pt>
                <c:pt idx="5444">
                  <c:v>7.5601281666666704</c:v>
                </c:pt>
                <c:pt idx="5445">
                  <c:v>7.5615168750000006</c:v>
                </c:pt>
                <c:pt idx="5446">
                  <c:v>7.5629055833333396</c:v>
                </c:pt>
                <c:pt idx="5447">
                  <c:v>7.5642942916666698</c:v>
                </c:pt>
                <c:pt idx="5448">
                  <c:v>7.5656829999999999</c:v>
                </c:pt>
                <c:pt idx="5449">
                  <c:v>7.5670717083333408</c:v>
                </c:pt>
                <c:pt idx="5450">
                  <c:v>7.5684604166666709</c:v>
                </c:pt>
                <c:pt idx="5451">
                  <c:v>7.5698491249999993</c:v>
                </c:pt>
                <c:pt idx="5452">
                  <c:v>7.5712378333333401</c:v>
                </c:pt>
                <c:pt idx="5453">
                  <c:v>7.5726265416666703</c:v>
                </c:pt>
                <c:pt idx="5454">
                  <c:v>7.5740152500000004</c:v>
                </c:pt>
                <c:pt idx="5455">
                  <c:v>7.5754039583333395</c:v>
                </c:pt>
                <c:pt idx="5456">
                  <c:v>7.5767926666666696</c:v>
                </c:pt>
                <c:pt idx="5457">
                  <c:v>7.5781813749999998</c:v>
                </c:pt>
                <c:pt idx="5458">
                  <c:v>7.5795700833333406</c:v>
                </c:pt>
                <c:pt idx="5459">
                  <c:v>7.5809587916666707</c:v>
                </c:pt>
                <c:pt idx="5460">
                  <c:v>7.5823475000000009</c:v>
                </c:pt>
                <c:pt idx="5461">
                  <c:v>7.5837362083333399</c:v>
                </c:pt>
                <c:pt idx="5462">
                  <c:v>7.5851249166666701</c:v>
                </c:pt>
                <c:pt idx="5463">
                  <c:v>7.5865136250000003</c:v>
                </c:pt>
                <c:pt idx="5464">
                  <c:v>7.5879023333333393</c:v>
                </c:pt>
                <c:pt idx="5465">
                  <c:v>7.5892910416666695</c:v>
                </c:pt>
                <c:pt idx="5466">
                  <c:v>7.5906797499999996</c:v>
                </c:pt>
                <c:pt idx="5467">
                  <c:v>7.5920684583333404</c:v>
                </c:pt>
                <c:pt idx="5468">
                  <c:v>7.5934571666666706</c:v>
                </c:pt>
                <c:pt idx="5469">
                  <c:v>7.5948458750000007</c:v>
                </c:pt>
                <c:pt idx="5470">
                  <c:v>7.5962345833333398</c:v>
                </c:pt>
                <c:pt idx="5471">
                  <c:v>7.5976232916666699</c:v>
                </c:pt>
                <c:pt idx="5472">
                  <c:v>7.5990120000000001</c:v>
                </c:pt>
                <c:pt idx="5473">
                  <c:v>7.6004007083333409</c:v>
                </c:pt>
                <c:pt idx="5474">
                  <c:v>7.6017894166666693</c:v>
                </c:pt>
                <c:pt idx="5475">
                  <c:v>7.6031781249999995</c:v>
                </c:pt>
                <c:pt idx="5476">
                  <c:v>7.6045668333333403</c:v>
                </c:pt>
                <c:pt idx="5477">
                  <c:v>7.6059555416666704</c:v>
                </c:pt>
                <c:pt idx="5478">
                  <c:v>7.6073442500000006</c:v>
                </c:pt>
                <c:pt idx="5479">
                  <c:v>7.6087329583333396</c:v>
                </c:pt>
                <c:pt idx="5480">
                  <c:v>7.6101216666666698</c:v>
                </c:pt>
                <c:pt idx="5481">
                  <c:v>7.6115103749999999</c:v>
                </c:pt>
                <c:pt idx="5482">
                  <c:v>7.6128990833333408</c:v>
                </c:pt>
                <c:pt idx="5483">
                  <c:v>7.6142877916666709</c:v>
                </c:pt>
                <c:pt idx="5484">
                  <c:v>7.6156764999999993</c:v>
                </c:pt>
                <c:pt idx="5485">
                  <c:v>7.6170652083333401</c:v>
                </c:pt>
                <c:pt idx="5486">
                  <c:v>7.6184539166666703</c:v>
                </c:pt>
                <c:pt idx="5487">
                  <c:v>7.6198426250000004</c:v>
                </c:pt>
                <c:pt idx="5488">
                  <c:v>7.6212313333333395</c:v>
                </c:pt>
                <c:pt idx="5489">
                  <c:v>7.6226200416666696</c:v>
                </c:pt>
                <c:pt idx="5490">
                  <c:v>7.6240087499999998</c:v>
                </c:pt>
                <c:pt idx="5491">
                  <c:v>7.6253974583333406</c:v>
                </c:pt>
                <c:pt idx="5492">
                  <c:v>7.6267861666666708</c:v>
                </c:pt>
                <c:pt idx="5493">
                  <c:v>7.6281748750000009</c:v>
                </c:pt>
                <c:pt idx="5494">
                  <c:v>7.6295635833333399</c:v>
                </c:pt>
                <c:pt idx="5495">
                  <c:v>7.6309522916666701</c:v>
                </c:pt>
                <c:pt idx="5496">
                  <c:v>7.6323410000000003</c:v>
                </c:pt>
                <c:pt idx="5497">
                  <c:v>7.6337297083333393</c:v>
                </c:pt>
                <c:pt idx="5498">
                  <c:v>7.6351184166666695</c:v>
                </c:pt>
                <c:pt idx="5499">
                  <c:v>7.6365071249999996</c:v>
                </c:pt>
                <c:pt idx="5500">
                  <c:v>7.6378958333333404</c:v>
                </c:pt>
                <c:pt idx="5501">
                  <c:v>7.6392845416666706</c:v>
                </c:pt>
                <c:pt idx="5502">
                  <c:v>7.6406732500000007</c:v>
                </c:pt>
                <c:pt idx="5503">
                  <c:v>7.6420619583333398</c:v>
                </c:pt>
                <c:pt idx="5504">
                  <c:v>7.6434506666666699</c:v>
                </c:pt>
                <c:pt idx="5505">
                  <c:v>7.6448393750000001</c:v>
                </c:pt>
                <c:pt idx="5506">
                  <c:v>7.6462280833333409</c:v>
                </c:pt>
                <c:pt idx="5507">
                  <c:v>7.6476167916666693</c:v>
                </c:pt>
                <c:pt idx="5508">
                  <c:v>7.6490054999999995</c:v>
                </c:pt>
                <c:pt idx="5509">
                  <c:v>7.6503942083333403</c:v>
                </c:pt>
                <c:pt idx="5510">
                  <c:v>7.6517829166666704</c:v>
                </c:pt>
                <c:pt idx="5511">
                  <c:v>7.6531716250000006</c:v>
                </c:pt>
                <c:pt idx="5512">
                  <c:v>7.6545603333333396</c:v>
                </c:pt>
                <c:pt idx="5513">
                  <c:v>7.6559490416666698</c:v>
                </c:pt>
                <c:pt idx="5514">
                  <c:v>7.6573377499999999</c:v>
                </c:pt>
                <c:pt idx="5515">
                  <c:v>7.6587264583333408</c:v>
                </c:pt>
                <c:pt idx="5516">
                  <c:v>7.6601151666666709</c:v>
                </c:pt>
                <c:pt idx="5517">
                  <c:v>7.6615038749999993</c:v>
                </c:pt>
                <c:pt idx="5518">
                  <c:v>7.6628925833333401</c:v>
                </c:pt>
                <c:pt idx="5519">
                  <c:v>7.6642812916666703</c:v>
                </c:pt>
                <c:pt idx="5520">
                  <c:v>7.6656700000000004</c:v>
                </c:pt>
                <c:pt idx="5521">
                  <c:v>7.6670587083333395</c:v>
                </c:pt>
                <c:pt idx="5522">
                  <c:v>7.6684474166666696</c:v>
                </c:pt>
                <c:pt idx="5523">
                  <c:v>7.6698361249999998</c:v>
                </c:pt>
                <c:pt idx="5524">
                  <c:v>7.6712248333333406</c:v>
                </c:pt>
                <c:pt idx="5525">
                  <c:v>7.6726135416666708</c:v>
                </c:pt>
                <c:pt idx="5526">
                  <c:v>7.6740022500000009</c:v>
                </c:pt>
                <c:pt idx="5527">
                  <c:v>7.67539095833334</c:v>
                </c:pt>
                <c:pt idx="5528">
                  <c:v>7.6767796666666701</c:v>
                </c:pt>
                <c:pt idx="5529">
                  <c:v>7.6781683750000003</c:v>
                </c:pt>
                <c:pt idx="5530">
                  <c:v>7.6795570833333393</c:v>
                </c:pt>
                <c:pt idx="5531">
                  <c:v>7.6809457916666695</c:v>
                </c:pt>
                <c:pt idx="5532">
                  <c:v>7.6823344999999996</c:v>
                </c:pt>
                <c:pt idx="5533">
                  <c:v>7.6837232083333404</c:v>
                </c:pt>
                <c:pt idx="5534">
                  <c:v>7.6851119166666706</c:v>
                </c:pt>
                <c:pt idx="5535">
                  <c:v>7.6865006250000008</c:v>
                </c:pt>
                <c:pt idx="5536">
                  <c:v>7.6878893333333398</c:v>
                </c:pt>
                <c:pt idx="5537">
                  <c:v>7.6892780416666699</c:v>
                </c:pt>
                <c:pt idx="5538">
                  <c:v>7.6906667500000001</c:v>
                </c:pt>
                <c:pt idx="5539">
                  <c:v>7.6920554583333409</c:v>
                </c:pt>
                <c:pt idx="5540">
                  <c:v>7.6934441666666693</c:v>
                </c:pt>
                <c:pt idx="5541">
                  <c:v>7.6948328749999995</c:v>
                </c:pt>
                <c:pt idx="5542">
                  <c:v>7.6962215833333403</c:v>
                </c:pt>
                <c:pt idx="5543">
                  <c:v>7.6976102916666704</c:v>
                </c:pt>
                <c:pt idx="5544">
                  <c:v>7.6989990000000006</c:v>
                </c:pt>
                <c:pt idx="5545">
                  <c:v>7.7003877083333396</c:v>
                </c:pt>
                <c:pt idx="5546">
                  <c:v>7.7017764166666698</c:v>
                </c:pt>
                <c:pt idx="5547">
                  <c:v>7.7031651249999999</c:v>
                </c:pt>
                <c:pt idx="5548">
                  <c:v>7.7045538333333408</c:v>
                </c:pt>
                <c:pt idx="5549">
                  <c:v>7.7059425416666709</c:v>
                </c:pt>
                <c:pt idx="5550">
                  <c:v>7.7073312499999993</c:v>
                </c:pt>
                <c:pt idx="5551">
                  <c:v>7.7087199583333401</c:v>
                </c:pt>
                <c:pt idx="5552">
                  <c:v>7.7101086666666703</c:v>
                </c:pt>
                <c:pt idx="5553">
                  <c:v>7.7114973750000004</c:v>
                </c:pt>
                <c:pt idx="5554">
                  <c:v>7.7128860833333395</c:v>
                </c:pt>
                <c:pt idx="5555">
                  <c:v>7.7142747916666696</c:v>
                </c:pt>
                <c:pt idx="5556">
                  <c:v>7.7156634999999998</c:v>
                </c:pt>
                <c:pt idx="5557">
                  <c:v>7.7170522083333406</c:v>
                </c:pt>
                <c:pt idx="5558">
                  <c:v>7.7184409166666708</c:v>
                </c:pt>
                <c:pt idx="5559">
                  <c:v>7.7198296250000009</c:v>
                </c:pt>
                <c:pt idx="5560">
                  <c:v>7.72121833333334</c:v>
                </c:pt>
                <c:pt idx="5561">
                  <c:v>7.7226070416666701</c:v>
                </c:pt>
                <c:pt idx="5562">
                  <c:v>7.7239957500000003</c:v>
                </c:pt>
                <c:pt idx="5563">
                  <c:v>7.7253844583333393</c:v>
                </c:pt>
                <c:pt idx="5564">
                  <c:v>7.7267731666666695</c:v>
                </c:pt>
                <c:pt idx="5565">
                  <c:v>7.7281618749999996</c:v>
                </c:pt>
                <c:pt idx="5566">
                  <c:v>7.7295505833333404</c:v>
                </c:pt>
                <c:pt idx="5567">
                  <c:v>7.7309392916666706</c:v>
                </c:pt>
                <c:pt idx="5568">
                  <c:v>7.7323280000000008</c:v>
                </c:pt>
                <c:pt idx="5569">
                  <c:v>7.7337167083333398</c:v>
                </c:pt>
                <c:pt idx="5570">
                  <c:v>7.73510541666667</c:v>
                </c:pt>
                <c:pt idx="5571">
                  <c:v>7.7364941250000001</c:v>
                </c:pt>
                <c:pt idx="5572">
                  <c:v>7.7378828333333409</c:v>
                </c:pt>
                <c:pt idx="5573">
                  <c:v>7.7392715416666693</c:v>
                </c:pt>
                <c:pt idx="5574">
                  <c:v>7.7406602499999995</c:v>
                </c:pt>
                <c:pt idx="5575">
                  <c:v>7.7420489583333403</c:v>
                </c:pt>
                <c:pt idx="5576">
                  <c:v>7.7434376666666704</c:v>
                </c:pt>
                <c:pt idx="5577">
                  <c:v>7.7448263750000006</c:v>
                </c:pt>
                <c:pt idx="5578">
                  <c:v>7.7462150833333396</c:v>
                </c:pt>
                <c:pt idx="5579">
                  <c:v>7.7476037916666698</c:v>
                </c:pt>
                <c:pt idx="5580">
                  <c:v>7.7489924999999999</c:v>
                </c:pt>
                <c:pt idx="5581">
                  <c:v>7.7503812083333408</c:v>
                </c:pt>
                <c:pt idx="5582">
                  <c:v>7.7517699166666709</c:v>
                </c:pt>
                <c:pt idx="5583">
                  <c:v>7.7531586249999993</c:v>
                </c:pt>
                <c:pt idx="5584">
                  <c:v>7.7545473333333401</c:v>
                </c:pt>
                <c:pt idx="5585">
                  <c:v>7.7559360416666703</c:v>
                </c:pt>
                <c:pt idx="5586">
                  <c:v>7.7573247500000004</c:v>
                </c:pt>
                <c:pt idx="5587">
                  <c:v>7.7587134583333395</c:v>
                </c:pt>
                <c:pt idx="5588">
                  <c:v>7.7601021666666696</c:v>
                </c:pt>
                <c:pt idx="5589">
                  <c:v>7.7614908749999998</c:v>
                </c:pt>
                <c:pt idx="5590">
                  <c:v>7.7628795833333406</c:v>
                </c:pt>
                <c:pt idx="5591">
                  <c:v>7.7642682916666708</c:v>
                </c:pt>
                <c:pt idx="5592">
                  <c:v>7.7656570000000009</c:v>
                </c:pt>
                <c:pt idx="5593">
                  <c:v>7.76704570833334</c:v>
                </c:pt>
                <c:pt idx="5594">
                  <c:v>7.7684344166666701</c:v>
                </c:pt>
                <c:pt idx="5595">
                  <c:v>7.7698231250000003</c:v>
                </c:pt>
                <c:pt idx="5596">
                  <c:v>7.7712118333333393</c:v>
                </c:pt>
                <c:pt idx="5597">
                  <c:v>7.7726005416666695</c:v>
                </c:pt>
                <c:pt idx="5598">
                  <c:v>7.7739892499999996</c:v>
                </c:pt>
                <c:pt idx="5599">
                  <c:v>7.7753779583333404</c:v>
                </c:pt>
                <c:pt idx="5600">
                  <c:v>7.7767666666666706</c:v>
                </c:pt>
                <c:pt idx="5601">
                  <c:v>7.7781553750000008</c:v>
                </c:pt>
                <c:pt idx="5602">
                  <c:v>7.7795440833333398</c:v>
                </c:pt>
                <c:pt idx="5603">
                  <c:v>7.78093279166667</c:v>
                </c:pt>
                <c:pt idx="5604">
                  <c:v>7.7823215000000001</c:v>
                </c:pt>
                <c:pt idx="5605">
                  <c:v>7.7837102083333409</c:v>
                </c:pt>
                <c:pt idx="5606">
                  <c:v>7.7850989166666693</c:v>
                </c:pt>
                <c:pt idx="5607">
                  <c:v>7.7864876249999995</c:v>
                </c:pt>
                <c:pt idx="5608">
                  <c:v>7.7878763333333403</c:v>
                </c:pt>
                <c:pt idx="5609">
                  <c:v>7.7892650416666704</c:v>
                </c:pt>
                <c:pt idx="5610">
                  <c:v>7.7906537500000006</c:v>
                </c:pt>
                <c:pt idx="5611">
                  <c:v>7.7920424583333396</c:v>
                </c:pt>
                <c:pt idx="5612">
                  <c:v>7.7934311666666698</c:v>
                </c:pt>
                <c:pt idx="5613">
                  <c:v>7.794819875</c:v>
                </c:pt>
                <c:pt idx="5614">
                  <c:v>7.7962085833333408</c:v>
                </c:pt>
                <c:pt idx="5615">
                  <c:v>7.7975972916666709</c:v>
                </c:pt>
                <c:pt idx="5616">
                  <c:v>7.7989859999999993</c:v>
                </c:pt>
                <c:pt idx="5617">
                  <c:v>7.8003747083333401</c:v>
                </c:pt>
                <c:pt idx="5618">
                  <c:v>7.8017634166666703</c:v>
                </c:pt>
                <c:pt idx="5619">
                  <c:v>7.8031521250000004</c:v>
                </c:pt>
                <c:pt idx="5620">
                  <c:v>7.8045408333333395</c:v>
                </c:pt>
                <c:pt idx="5621">
                  <c:v>7.8059295416666696</c:v>
                </c:pt>
                <c:pt idx="5622">
                  <c:v>7.8073182499999998</c:v>
                </c:pt>
                <c:pt idx="5623">
                  <c:v>7.8087069583333406</c:v>
                </c:pt>
                <c:pt idx="5624">
                  <c:v>7.8100956666666708</c:v>
                </c:pt>
                <c:pt idx="5625">
                  <c:v>7.8114843750000009</c:v>
                </c:pt>
                <c:pt idx="5626">
                  <c:v>7.81287308333334</c:v>
                </c:pt>
                <c:pt idx="5627">
                  <c:v>7.8142617916666701</c:v>
                </c:pt>
                <c:pt idx="5628">
                  <c:v>7.8156505000000003</c:v>
                </c:pt>
                <c:pt idx="5629">
                  <c:v>7.8170392083333393</c:v>
                </c:pt>
                <c:pt idx="5630">
                  <c:v>7.8184279166666695</c:v>
                </c:pt>
                <c:pt idx="5631">
                  <c:v>7.8198166249999996</c:v>
                </c:pt>
                <c:pt idx="5632">
                  <c:v>7.8212053333333404</c:v>
                </c:pt>
                <c:pt idx="5633">
                  <c:v>7.8225940416666706</c:v>
                </c:pt>
                <c:pt idx="5634">
                  <c:v>7.8239827500000008</c:v>
                </c:pt>
                <c:pt idx="5635">
                  <c:v>7.8253714583333398</c:v>
                </c:pt>
                <c:pt idx="5636">
                  <c:v>7.82676016666667</c:v>
                </c:pt>
                <c:pt idx="5637">
                  <c:v>7.8281488750000001</c:v>
                </c:pt>
                <c:pt idx="5638">
                  <c:v>7.8295375833333409</c:v>
                </c:pt>
                <c:pt idx="5639">
                  <c:v>7.8309262916666693</c:v>
                </c:pt>
                <c:pt idx="5640">
                  <c:v>7.8323149999999995</c:v>
                </c:pt>
                <c:pt idx="5641">
                  <c:v>7.8337037083333403</c:v>
                </c:pt>
                <c:pt idx="5642">
                  <c:v>7.8350924166666704</c:v>
                </c:pt>
                <c:pt idx="5643">
                  <c:v>7.8364811250000006</c:v>
                </c:pt>
                <c:pt idx="5644">
                  <c:v>7.8378698333333396</c:v>
                </c:pt>
                <c:pt idx="5645">
                  <c:v>7.8392585416666698</c:v>
                </c:pt>
                <c:pt idx="5646">
                  <c:v>7.84064725</c:v>
                </c:pt>
                <c:pt idx="5647">
                  <c:v>7.8420359583333408</c:v>
                </c:pt>
                <c:pt idx="5648">
                  <c:v>7.8434246666666709</c:v>
                </c:pt>
                <c:pt idx="5649">
                  <c:v>7.8448133749999993</c:v>
                </c:pt>
                <c:pt idx="5650">
                  <c:v>7.8462020833333401</c:v>
                </c:pt>
                <c:pt idx="5651">
                  <c:v>7.8475907916666703</c:v>
                </c:pt>
                <c:pt idx="5652">
                  <c:v>7.8489795000000004</c:v>
                </c:pt>
                <c:pt idx="5653">
                  <c:v>7.8503682083333395</c:v>
                </c:pt>
                <c:pt idx="5654">
                  <c:v>7.8517569166666696</c:v>
                </c:pt>
                <c:pt idx="5655">
                  <c:v>7.8531456249999998</c:v>
                </c:pt>
                <c:pt idx="5656">
                  <c:v>7.8545343333333406</c:v>
                </c:pt>
                <c:pt idx="5657">
                  <c:v>7.8559230416666708</c:v>
                </c:pt>
                <c:pt idx="5658">
                  <c:v>7.8573117500000009</c:v>
                </c:pt>
                <c:pt idx="5659">
                  <c:v>7.85870045833334</c:v>
                </c:pt>
                <c:pt idx="5660">
                  <c:v>7.8600891666666701</c:v>
                </c:pt>
                <c:pt idx="5661">
                  <c:v>7.8614778750000003</c:v>
                </c:pt>
                <c:pt idx="5662">
                  <c:v>7.8628665833333393</c:v>
                </c:pt>
                <c:pt idx="5663">
                  <c:v>7.8642552916666695</c:v>
                </c:pt>
                <c:pt idx="5664">
                  <c:v>7.8656439999999996</c:v>
                </c:pt>
                <c:pt idx="5665">
                  <c:v>7.8670327083333405</c:v>
                </c:pt>
                <c:pt idx="5666">
                  <c:v>7.8684214166666706</c:v>
                </c:pt>
                <c:pt idx="5667">
                  <c:v>7.8698101250000008</c:v>
                </c:pt>
                <c:pt idx="5668">
                  <c:v>7.8711988333333398</c:v>
                </c:pt>
                <c:pt idx="5669">
                  <c:v>7.87258754166667</c:v>
                </c:pt>
                <c:pt idx="5670">
                  <c:v>7.8739762500000001</c:v>
                </c:pt>
                <c:pt idx="5671">
                  <c:v>7.8753649583333409</c:v>
                </c:pt>
                <c:pt idx="5672">
                  <c:v>7.8767536666666693</c:v>
                </c:pt>
                <c:pt idx="5673">
                  <c:v>7.8781423749999995</c:v>
                </c:pt>
                <c:pt idx="5674">
                  <c:v>7.8795310833333403</c:v>
                </c:pt>
                <c:pt idx="5675">
                  <c:v>7.8809197916666704</c:v>
                </c:pt>
                <c:pt idx="5676">
                  <c:v>7.8823085000000006</c:v>
                </c:pt>
                <c:pt idx="5677">
                  <c:v>7.8836972083333396</c:v>
                </c:pt>
                <c:pt idx="5678">
                  <c:v>7.8850859166666698</c:v>
                </c:pt>
                <c:pt idx="5679">
                  <c:v>7.886474625</c:v>
                </c:pt>
                <c:pt idx="5680">
                  <c:v>7.8878633333333408</c:v>
                </c:pt>
                <c:pt idx="5681">
                  <c:v>7.8892520416666709</c:v>
                </c:pt>
                <c:pt idx="5682">
                  <c:v>7.8906407499999993</c:v>
                </c:pt>
                <c:pt idx="5683">
                  <c:v>7.8920294583333401</c:v>
                </c:pt>
                <c:pt idx="5684">
                  <c:v>7.8934181666666703</c:v>
                </c:pt>
                <c:pt idx="5685">
                  <c:v>7.8948068750000004</c:v>
                </c:pt>
                <c:pt idx="5686">
                  <c:v>7.8961955833333395</c:v>
                </c:pt>
                <c:pt idx="5687">
                  <c:v>7.8975842916666696</c:v>
                </c:pt>
                <c:pt idx="5688">
                  <c:v>7.8989730000000105</c:v>
                </c:pt>
                <c:pt idx="5689">
                  <c:v>7.9003617083333406</c:v>
                </c:pt>
                <c:pt idx="5690">
                  <c:v>7.9017504166666708</c:v>
                </c:pt>
                <c:pt idx="5691">
                  <c:v>7.9031391250000009</c:v>
                </c:pt>
                <c:pt idx="5692">
                  <c:v>7.90452783333334</c:v>
                </c:pt>
                <c:pt idx="5693">
                  <c:v>7.9059165416666701</c:v>
                </c:pt>
                <c:pt idx="5694">
                  <c:v>7.9073052500000003</c:v>
                </c:pt>
                <c:pt idx="5695">
                  <c:v>7.9086939583333393</c:v>
                </c:pt>
                <c:pt idx="5696">
                  <c:v>7.9100826666666695</c:v>
                </c:pt>
                <c:pt idx="5697">
                  <c:v>7.9114713749999996</c:v>
                </c:pt>
                <c:pt idx="5698">
                  <c:v>7.9128600833333405</c:v>
                </c:pt>
                <c:pt idx="5699">
                  <c:v>7.9142487916666706</c:v>
                </c:pt>
                <c:pt idx="5700">
                  <c:v>7.9156375000000008</c:v>
                </c:pt>
                <c:pt idx="5701">
                  <c:v>7.9170262083333398</c:v>
                </c:pt>
                <c:pt idx="5702">
                  <c:v>7.91841491666667</c:v>
                </c:pt>
                <c:pt idx="5703">
                  <c:v>7.9198036250000001</c:v>
                </c:pt>
                <c:pt idx="5704">
                  <c:v>7.9211923333333409</c:v>
                </c:pt>
                <c:pt idx="5705">
                  <c:v>7.9225810416666693</c:v>
                </c:pt>
                <c:pt idx="5706">
                  <c:v>7.9239697499999995</c:v>
                </c:pt>
                <c:pt idx="5707">
                  <c:v>7.9253584583333403</c:v>
                </c:pt>
                <c:pt idx="5708">
                  <c:v>7.9267471666666705</c:v>
                </c:pt>
                <c:pt idx="5709">
                  <c:v>7.9281358750000006</c:v>
                </c:pt>
                <c:pt idx="5710">
                  <c:v>7.9295245833333396</c:v>
                </c:pt>
                <c:pt idx="5711">
                  <c:v>7.9309132916666698</c:v>
                </c:pt>
                <c:pt idx="5712">
                  <c:v>7.932302</c:v>
                </c:pt>
                <c:pt idx="5713">
                  <c:v>7.9336907083333408</c:v>
                </c:pt>
                <c:pt idx="5714">
                  <c:v>7.9350794166666709</c:v>
                </c:pt>
                <c:pt idx="5715">
                  <c:v>7.9364681249999993</c:v>
                </c:pt>
                <c:pt idx="5716">
                  <c:v>7.9378568333333401</c:v>
                </c:pt>
                <c:pt idx="5717">
                  <c:v>7.9392455416666703</c:v>
                </c:pt>
                <c:pt idx="5718">
                  <c:v>7.9406342500000004</c:v>
                </c:pt>
                <c:pt idx="5719">
                  <c:v>7.9420229583333395</c:v>
                </c:pt>
                <c:pt idx="5720">
                  <c:v>7.9434116666666696</c:v>
                </c:pt>
                <c:pt idx="5721">
                  <c:v>7.9448003749999998</c:v>
                </c:pt>
                <c:pt idx="5722">
                  <c:v>7.9461890833333406</c:v>
                </c:pt>
                <c:pt idx="5723">
                  <c:v>7.9475777916666708</c:v>
                </c:pt>
                <c:pt idx="5724">
                  <c:v>7.9489665000000009</c:v>
                </c:pt>
                <c:pt idx="5725">
                  <c:v>7.95035520833334</c:v>
                </c:pt>
                <c:pt idx="5726">
                  <c:v>7.9517439166666701</c:v>
                </c:pt>
                <c:pt idx="5727">
                  <c:v>7.9531326250000003</c:v>
                </c:pt>
                <c:pt idx="5728">
                  <c:v>7.9545213333333393</c:v>
                </c:pt>
                <c:pt idx="5729">
                  <c:v>7.9559100416666695</c:v>
                </c:pt>
                <c:pt idx="5730">
                  <c:v>7.9572987499999996</c:v>
                </c:pt>
                <c:pt idx="5731">
                  <c:v>7.9586874583333405</c:v>
                </c:pt>
                <c:pt idx="5732">
                  <c:v>7.9600761666666706</c:v>
                </c:pt>
                <c:pt idx="5733">
                  <c:v>7.9614648750000008</c:v>
                </c:pt>
                <c:pt idx="5734">
                  <c:v>7.9628535833333398</c:v>
                </c:pt>
                <c:pt idx="5735">
                  <c:v>7.96424229166667</c:v>
                </c:pt>
                <c:pt idx="5736">
                  <c:v>7.9656310000000001</c:v>
                </c:pt>
                <c:pt idx="5737">
                  <c:v>7.9670197083333409</c:v>
                </c:pt>
                <c:pt idx="5738">
                  <c:v>7.9684084166666693</c:v>
                </c:pt>
                <c:pt idx="5739">
                  <c:v>7.9697971249999995</c:v>
                </c:pt>
                <c:pt idx="5740">
                  <c:v>7.9711858333333403</c:v>
                </c:pt>
                <c:pt idx="5741">
                  <c:v>7.9725745416666705</c:v>
                </c:pt>
                <c:pt idx="5742">
                  <c:v>7.9739632500000006</c:v>
                </c:pt>
                <c:pt idx="5743">
                  <c:v>7.9753519583333397</c:v>
                </c:pt>
                <c:pt idx="5744">
                  <c:v>7.9767406666666698</c:v>
                </c:pt>
                <c:pt idx="5745">
                  <c:v>7.978129375</c:v>
                </c:pt>
                <c:pt idx="5746">
                  <c:v>7.9795180833333408</c:v>
                </c:pt>
                <c:pt idx="5747">
                  <c:v>7.9809067916666709</c:v>
                </c:pt>
                <c:pt idx="5748">
                  <c:v>7.9822954999999993</c:v>
                </c:pt>
                <c:pt idx="5749">
                  <c:v>7.9836842083333401</c:v>
                </c:pt>
                <c:pt idx="5750">
                  <c:v>7.9850729166666703</c:v>
                </c:pt>
                <c:pt idx="5751">
                  <c:v>7.9864616250000005</c:v>
                </c:pt>
                <c:pt idx="5752">
                  <c:v>7.9878503333333395</c:v>
                </c:pt>
                <c:pt idx="5753">
                  <c:v>7.9892390416666696</c:v>
                </c:pt>
                <c:pt idx="5754">
                  <c:v>7.9906277499999998</c:v>
                </c:pt>
                <c:pt idx="5755">
                  <c:v>7.9920164583333406</c:v>
                </c:pt>
                <c:pt idx="5756">
                  <c:v>7.9934051666666708</c:v>
                </c:pt>
                <c:pt idx="5757">
                  <c:v>7.9947938750000009</c:v>
                </c:pt>
                <c:pt idx="5758">
                  <c:v>7.99618258333334</c:v>
                </c:pt>
                <c:pt idx="5759">
                  <c:v>7.9975712916666701</c:v>
                </c:pt>
                <c:pt idx="5760">
                  <c:v>7.9989600000000003</c:v>
                </c:pt>
                <c:pt idx="5761">
                  <c:v>8.0003487083333393</c:v>
                </c:pt>
                <c:pt idx="5762">
                  <c:v>8.0017374166666695</c:v>
                </c:pt>
                <c:pt idx="5763">
                  <c:v>8.0031261249999996</c:v>
                </c:pt>
                <c:pt idx="5764">
                  <c:v>8.0045148333333405</c:v>
                </c:pt>
                <c:pt idx="5765">
                  <c:v>8.0059035416666706</c:v>
                </c:pt>
                <c:pt idx="5766">
                  <c:v>8.0072922500000008</c:v>
                </c:pt>
                <c:pt idx="5767">
                  <c:v>8.0086809583333398</c:v>
                </c:pt>
                <c:pt idx="5768">
                  <c:v>8.01006966666667</c:v>
                </c:pt>
                <c:pt idx="5769">
                  <c:v>8.0114583750000001</c:v>
                </c:pt>
                <c:pt idx="5770">
                  <c:v>8.0128470833333409</c:v>
                </c:pt>
                <c:pt idx="5771">
                  <c:v>8.0142357916666693</c:v>
                </c:pt>
                <c:pt idx="5772">
                  <c:v>8.0156244999999995</c:v>
                </c:pt>
                <c:pt idx="5773">
                  <c:v>8.0170132083333403</c:v>
                </c:pt>
                <c:pt idx="5774">
                  <c:v>8.0184019166666705</c:v>
                </c:pt>
                <c:pt idx="5775">
                  <c:v>8.0197906250000006</c:v>
                </c:pt>
                <c:pt idx="5776">
                  <c:v>8.0211793333333397</c:v>
                </c:pt>
                <c:pt idx="5777">
                  <c:v>8.0225680416666698</c:v>
                </c:pt>
                <c:pt idx="5778">
                  <c:v>8.02395675</c:v>
                </c:pt>
                <c:pt idx="5779">
                  <c:v>8.0253454583333408</c:v>
                </c:pt>
                <c:pt idx="5780">
                  <c:v>8.0267341666666709</c:v>
                </c:pt>
                <c:pt idx="5781">
                  <c:v>8.0281228749999993</c:v>
                </c:pt>
                <c:pt idx="5782">
                  <c:v>8.0295115833333401</c:v>
                </c:pt>
                <c:pt idx="5783">
                  <c:v>8.0309002916666703</c:v>
                </c:pt>
                <c:pt idx="5784">
                  <c:v>8.0322890000000005</c:v>
                </c:pt>
                <c:pt idx="5785">
                  <c:v>8.0336777083333395</c:v>
                </c:pt>
                <c:pt idx="5786">
                  <c:v>8.0350664166666697</c:v>
                </c:pt>
                <c:pt idx="5787">
                  <c:v>8.0364551249999998</c:v>
                </c:pt>
                <c:pt idx="5788">
                  <c:v>8.0378438333333406</c:v>
                </c:pt>
                <c:pt idx="5789">
                  <c:v>8.0392325416666708</c:v>
                </c:pt>
                <c:pt idx="5790">
                  <c:v>8.0406212500000009</c:v>
                </c:pt>
                <c:pt idx="5791">
                  <c:v>8.04200995833334</c:v>
                </c:pt>
                <c:pt idx="5792">
                  <c:v>8.0433986666666701</c:v>
                </c:pt>
                <c:pt idx="5793">
                  <c:v>8.0447873750000003</c:v>
                </c:pt>
                <c:pt idx="5794">
                  <c:v>8.0461760833333393</c:v>
                </c:pt>
                <c:pt idx="5795">
                  <c:v>8.0475647916666695</c:v>
                </c:pt>
                <c:pt idx="5796">
                  <c:v>8.0489534999999997</c:v>
                </c:pt>
                <c:pt idx="5797">
                  <c:v>8.0503422083333405</c:v>
                </c:pt>
                <c:pt idx="5798">
                  <c:v>8.0517309166666706</c:v>
                </c:pt>
                <c:pt idx="5799">
                  <c:v>8.0531196250000008</c:v>
                </c:pt>
                <c:pt idx="5800">
                  <c:v>8.0545083333333398</c:v>
                </c:pt>
                <c:pt idx="5801">
                  <c:v>8.05589704166667</c:v>
                </c:pt>
                <c:pt idx="5802">
                  <c:v>8.0572857500000001</c:v>
                </c:pt>
                <c:pt idx="5803">
                  <c:v>8.058674458333341</c:v>
                </c:pt>
                <c:pt idx="5804">
                  <c:v>8.0600631666666693</c:v>
                </c:pt>
                <c:pt idx="5805">
                  <c:v>8.0614518749999995</c:v>
                </c:pt>
                <c:pt idx="5806">
                  <c:v>8.0628405833333403</c:v>
                </c:pt>
                <c:pt idx="5807">
                  <c:v>8.0642292916666705</c:v>
                </c:pt>
                <c:pt idx="5808">
                  <c:v>8.0656180000000006</c:v>
                </c:pt>
                <c:pt idx="5809">
                  <c:v>8.0670067083333397</c:v>
                </c:pt>
                <c:pt idx="5810">
                  <c:v>8.0683954166666698</c:v>
                </c:pt>
                <c:pt idx="5811">
                  <c:v>8.069784125</c:v>
                </c:pt>
                <c:pt idx="5812">
                  <c:v>8.0711728333333408</c:v>
                </c:pt>
                <c:pt idx="5813">
                  <c:v>8.0725615416666709</c:v>
                </c:pt>
                <c:pt idx="5814">
                  <c:v>8.0739502499999993</c:v>
                </c:pt>
                <c:pt idx="5815">
                  <c:v>8.0753389583333401</c:v>
                </c:pt>
                <c:pt idx="5816">
                  <c:v>8.0767276666666703</c:v>
                </c:pt>
                <c:pt idx="5817">
                  <c:v>8.0781163750000005</c:v>
                </c:pt>
                <c:pt idx="5818">
                  <c:v>8.0795050833333395</c:v>
                </c:pt>
                <c:pt idx="5819">
                  <c:v>8.0808937916666697</c:v>
                </c:pt>
                <c:pt idx="5820">
                  <c:v>8.0822824999999998</c:v>
                </c:pt>
                <c:pt idx="5821">
                  <c:v>8.0836712083333406</c:v>
                </c:pt>
                <c:pt idx="5822">
                  <c:v>8.0850599166666708</c:v>
                </c:pt>
                <c:pt idx="5823">
                  <c:v>8.0864486250000009</c:v>
                </c:pt>
                <c:pt idx="5824">
                  <c:v>8.08783733333334</c:v>
                </c:pt>
                <c:pt idx="5825">
                  <c:v>8.0892260416666701</c:v>
                </c:pt>
                <c:pt idx="5826">
                  <c:v>8.0906147500000003</c:v>
                </c:pt>
                <c:pt idx="5827">
                  <c:v>8.0920034583333393</c:v>
                </c:pt>
                <c:pt idx="5828">
                  <c:v>8.0933921666666695</c:v>
                </c:pt>
                <c:pt idx="5829">
                  <c:v>8.0947808749999997</c:v>
                </c:pt>
                <c:pt idx="5830">
                  <c:v>8.0961695833333405</c:v>
                </c:pt>
                <c:pt idx="5831">
                  <c:v>8.0975582916666706</c:v>
                </c:pt>
                <c:pt idx="5832">
                  <c:v>8.0989470000000008</c:v>
                </c:pt>
                <c:pt idx="5833">
                  <c:v>8.1003357083333398</c:v>
                </c:pt>
                <c:pt idx="5834">
                  <c:v>8.10172441666667</c:v>
                </c:pt>
                <c:pt idx="5835">
                  <c:v>8.1031131250000001</c:v>
                </c:pt>
                <c:pt idx="5836">
                  <c:v>8.104501833333341</c:v>
                </c:pt>
                <c:pt idx="5837">
                  <c:v>8.1058905416666693</c:v>
                </c:pt>
                <c:pt idx="5838">
                  <c:v>8.1072792499999995</c:v>
                </c:pt>
                <c:pt idx="5839">
                  <c:v>8.1086679583333403</c:v>
                </c:pt>
                <c:pt idx="5840">
                  <c:v>8.1100566666666705</c:v>
                </c:pt>
                <c:pt idx="5841">
                  <c:v>8.1114453750000006</c:v>
                </c:pt>
                <c:pt idx="5842">
                  <c:v>8.1128340833333397</c:v>
                </c:pt>
                <c:pt idx="5843">
                  <c:v>8.1142227916666698</c:v>
                </c:pt>
                <c:pt idx="5844">
                  <c:v>8.1156115</c:v>
                </c:pt>
                <c:pt idx="5845">
                  <c:v>8.1170002083333408</c:v>
                </c:pt>
                <c:pt idx="5846">
                  <c:v>8.118388916666671</c:v>
                </c:pt>
                <c:pt idx="5847">
                  <c:v>8.1197776249999993</c:v>
                </c:pt>
                <c:pt idx="5848">
                  <c:v>8.1211663333333401</c:v>
                </c:pt>
                <c:pt idx="5849">
                  <c:v>8.1225550416666703</c:v>
                </c:pt>
                <c:pt idx="5850">
                  <c:v>8.1239437500000005</c:v>
                </c:pt>
                <c:pt idx="5851">
                  <c:v>8.1253324583333395</c:v>
                </c:pt>
                <c:pt idx="5852">
                  <c:v>8.1267211666666697</c:v>
                </c:pt>
                <c:pt idx="5853">
                  <c:v>8.1281098749999998</c:v>
                </c:pt>
                <c:pt idx="5854">
                  <c:v>8.1294985833333406</c:v>
                </c:pt>
                <c:pt idx="5855">
                  <c:v>8.1308872916666708</c:v>
                </c:pt>
                <c:pt idx="5856">
                  <c:v>8.1322760000000009</c:v>
                </c:pt>
                <c:pt idx="5857">
                  <c:v>8.13366470833334</c:v>
                </c:pt>
                <c:pt idx="5858">
                  <c:v>8.1350534166666701</c:v>
                </c:pt>
                <c:pt idx="5859">
                  <c:v>8.1364421250000003</c:v>
                </c:pt>
                <c:pt idx="5860">
                  <c:v>8.1378308333333393</c:v>
                </c:pt>
                <c:pt idx="5861">
                  <c:v>8.1392195416666695</c:v>
                </c:pt>
                <c:pt idx="5862">
                  <c:v>8.1406082499999997</c:v>
                </c:pt>
                <c:pt idx="5863">
                  <c:v>8.1419969583333405</c:v>
                </c:pt>
                <c:pt idx="5864">
                  <c:v>8.1433856666666706</c:v>
                </c:pt>
                <c:pt idx="5865">
                  <c:v>8.1447743750000008</c:v>
                </c:pt>
                <c:pt idx="5866">
                  <c:v>8.1461630833333398</c:v>
                </c:pt>
                <c:pt idx="5867">
                  <c:v>8.14755179166667</c:v>
                </c:pt>
                <c:pt idx="5868">
                  <c:v>8.1489405000000001</c:v>
                </c:pt>
                <c:pt idx="5869">
                  <c:v>8.150329208333341</c:v>
                </c:pt>
                <c:pt idx="5870">
                  <c:v>8.1517179166666693</c:v>
                </c:pt>
                <c:pt idx="5871">
                  <c:v>8.1531066249999995</c:v>
                </c:pt>
                <c:pt idx="5872">
                  <c:v>8.1544953333333403</c:v>
                </c:pt>
                <c:pt idx="5873">
                  <c:v>8.1558840416666705</c:v>
                </c:pt>
                <c:pt idx="5874">
                  <c:v>8.1572727500000006</c:v>
                </c:pt>
                <c:pt idx="5875">
                  <c:v>8.1586614583333397</c:v>
                </c:pt>
                <c:pt idx="5876">
                  <c:v>8.1600501666666698</c:v>
                </c:pt>
                <c:pt idx="5877">
                  <c:v>8.161438875</c:v>
                </c:pt>
                <c:pt idx="5878">
                  <c:v>8.1628275833333408</c:v>
                </c:pt>
                <c:pt idx="5879">
                  <c:v>8.164216291666671</c:v>
                </c:pt>
                <c:pt idx="5880">
                  <c:v>8.1656049999999993</c:v>
                </c:pt>
                <c:pt idx="5881">
                  <c:v>8.1669937083333402</c:v>
                </c:pt>
                <c:pt idx="5882">
                  <c:v>8.1683824166666703</c:v>
                </c:pt>
                <c:pt idx="5883">
                  <c:v>8.1697711250000005</c:v>
                </c:pt>
                <c:pt idx="5884">
                  <c:v>8.1711598333333395</c:v>
                </c:pt>
                <c:pt idx="5885">
                  <c:v>8.1725485416666697</c:v>
                </c:pt>
                <c:pt idx="5886">
                  <c:v>8.1739372499999998</c:v>
                </c:pt>
                <c:pt idx="5887">
                  <c:v>8.1753259583333406</c:v>
                </c:pt>
                <c:pt idx="5888">
                  <c:v>8.1767146666666708</c:v>
                </c:pt>
                <c:pt idx="5889">
                  <c:v>8.178103375000001</c:v>
                </c:pt>
                <c:pt idx="5890">
                  <c:v>8.17949208333334</c:v>
                </c:pt>
                <c:pt idx="5891">
                  <c:v>8.1808807916666701</c:v>
                </c:pt>
                <c:pt idx="5892">
                  <c:v>8.1822695000000003</c:v>
                </c:pt>
                <c:pt idx="5893">
                  <c:v>8.1836582083333393</c:v>
                </c:pt>
                <c:pt idx="5894">
                  <c:v>8.1850469166666695</c:v>
                </c:pt>
                <c:pt idx="5895">
                  <c:v>8.1864356249999997</c:v>
                </c:pt>
                <c:pt idx="5896">
                  <c:v>8.1878243333333405</c:v>
                </c:pt>
                <c:pt idx="5897">
                  <c:v>8.1892130416666706</c:v>
                </c:pt>
                <c:pt idx="5898">
                  <c:v>8.1906017500000008</c:v>
                </c:pt>
                <c:pt idx="5899">
                  <c:v>8.1919904583333398</c:v>
                </c:pt>
                <c:pt idx="5900">
                  <c:v>8.19337916666667</c:v>
                </c:pt>
                <c:pt idx="5901">
                  <c:v>8.1947678750000001</c:v>
                </c:pt>
                <c:pt idx="5902">
                  <c:v>8.1961565833333392</c:v>
                </c:pt>
                <c:pt idx="5903">
                  <c:v>8.1975452916666693</c:v>
                </c:pt>
                <c:pt idx="5904">
                  <c:v>8.1989339999999995</c:v>
                </c:pt>
                <c:pt idx="5905">
                  <c:v>8.2003227083333403</c:v>
                </c:pt>
                <c:pt idx="5906">
                  <c:v>8.2017114166666705</c:v>
                </c:pt>
                <c:pt idx="5907">
                  <c:v>8.2031001250000006</c:v>
                </c:pt>
                <c:pt idx="5908">
                  <c:v>8.2044888333333397</c:v>
                </c:pt>
                <c:pt idx="5909">
                  <c:v>8.2058775416666698</c:v>
                </c:pt>
                <c:pt idx="5910">
                  <c:v>8.20726625</c:v>
                </c:pt>
                <c:pt idx="5911">
                  <c:v>8.2086549583333408</c:v>
                </c:pt>
                <c:pt idx="5912">
                  <c:v>8.210043666666671</c:v>
                </c:pt>
                <c:pt idx="5913">
                  <c:v>8.2114323749999993</c:v>
                </c:pt>
                <c:pt idx="5914">
                  <c:v>8.2128210833333402</c:v>
                </c:pt>
                <c:pt idx="5915">
                  <c:v>8.2142097916666703</c:v>
                </c:pt>
                <c:pt idx="5916">
                  <c:v>8.2155985000000005</c:v>
                </c:pt>
                <c:pt idx="5917">
                  <c:v>8.2169872083333395</c:v>
                </c:pt>
                <c:pt idx="5918">
                  <c:v>8.2183759166666697</c:v>
                </c:pt>
                <c:pt idx="5919">
                  <c:v>8.2197646249999998</c:v>
                </c:pt>
                <c:pt idx="5920">
                  <c:v>8.2211533333333406</c:v>
                </c:pt>
                <c:pt idx="5921">
                  <c:v>8.2225420416666708</c:v>
                </c:pt>
                <c:pt idx="5922">
                  <c:v>8.223930750000001</c:v>
                </c:pt>
                <c:pt idx="5923">
                  <c:v>8.22531945833334</c:v>
                </c:pt>
                <c:pt idx="5924">
                  <c:v>8.2267081666666702</c:v>
                </c:pt>
                <c:pt idx="5925">
                  <c:v>8.2280968750000003</c:v>
                </c:pt>
                <c:pt idx="5926">
                  <c:v>8.2294855833333393</c:v>
                </c:pt>
                <c:pt idx="5927">
                  <c:v>8.2308742916666695</c:v>
                </c:pt>
                <c:pt idx="5928">
                  <c:v>8.2322629999999997</c:v>
                </c:pt>
                <c:pt idx="5929">
                  <c:v>8.2336517083333405</c:v>
                </c:pt>
                <c:pt idx="5930">
                  <c:v>8.2350404166666706</c:v>
                </c:pt>
                <c:pt idx="5931">
                  <c:v>8.2364291250000008</c:v>
                </c:pt>
                <c:pt idx="5932">
                  <c:v>8.2378178333333398</c:v>
                </c:pt>
                <c:pt idx="5933">
                  <c:v>8.23920654166667</c:v>
                </c:pt>
                <c:pt idx="5934">
                  <c:v>8.2405952500000001</c:v>
                </c:pt>
                <c:pt idx="5935">
                  <c:v>8.2419839583333392</c:v>
                </c:pt>
                <c:pt idx="5936">
                  <c:v>8.2433726666666693</c:v>
                </c:pt>
                <c:pt idx="5937">
                  <c:v>8.2447613749999995</c:v>
                </c:pt>
                <c:pt idx="5938">
                  <c:v>8.2461500833333403</c:v>
                </c:pt>
                <c:pt idx="5939">
                  <c:v>8.2475387916666705</c:v>
                </c:pt>
                <c:pt idx="5940">
                  <c:v>8.2489275000000006</c:v>
                </c:pt>
                <c:pt idx="5941">
                  <c:v>8.2503162083333397</c:v>
                </c:pt>
                <c:pt idx="5942">
                  <c:v>8.2517049166666698</c:v>
                </c:pt>
                <c:pt idx="5943">
                  <c:v>8.253093625</c:v>
                </c:pt>
                <c:pt idx="5944">
                  <c:v>8.2544823333333408</c:v>
                </c:pt>
                <c:pt idx="5945">
                  <c:v>8.2558710416666692</c:v>
                </c:pt>
                <c:pt idx="5946">
                  <c:v>8.2572597499999993</c:v>
                </c:pt>
                <c:pt idx="5947">
                  <c:v>8.2586484583333402</c:v>
                </c:pt>
                <c:pt idx="5948">
                  <c:v>8.2600371666666703</c:v>
                </c:pt>
                <c:pt idx="5949">
                  <c:v>8.2614258750000005</c:v>
                </c:pt>
                <c:pt idx="5950">
                  <c:v>8.2628145833333395</c:v>
                </c:pt>
                <c:pt idx="5951">
                  <c:v>8.2642032916666697</c:v>
                </c:pt>
                <c:pt idx="5952">
                  <c:v>8.2655919999999998</c:v>
                </c:pt>
                <c:pt idx="5953">
                  <c:v>8.2669807083333406</c:v>
                </c:pt>
                <c:pt idx="5954">
                  <c:v>8.2683694166666708</c:v>
                </c:pt>
                <c:pt idx="5955">
                  <c:v>8.269758125000001</c:v>
                </c:pt>
                <c:pt idx="5956">
                  <c:v>8.27114683333334</c:v>
                </c:pt>
                <c:pt idx="5957">
                  <c:v>8.2725355416666702</c:v>
                </c:pt>
                <c:pt idx="5958">
                  <c:v>8.2739242500000003</c:v>
                </c:pt>
                <c:pt idx="5959">
                  <c:v>8.2753129583333394</c:v>
                </c:pt>
                <c:pt idx="5960">
                  <c:v>8.2767016666666695</c:v>
                </c:pt>
                <c:pt idx="5961">
                  <c:v>8.2780903749999997</c:v>
                </c:pt>
                <c:pt idx="5962">
                  <c:v>8.2794790833333405</c:v>
                </c:pt>
                <c:pt idx="5963">
                  <c:v>8.2808677916666706</c:v>
                </c:pt>
                <c:pt idx="5964">
                  <c:v>8.2822565000000008</c:v>
                </c:pt>
                <c:pt idx="5965">
                  <c:v>8.2836452083333398</c:v>
                </c:pt>
                <c:pt idx="5966">
                  <c:v>8.28503391666667</c:v>
                </c:pt>
                <c:pt idx="5967">
                  <c:v>8.2864226250000002</c:v>
                </c:pt>
                <c:pt idx="5968">
                  <c:v>8.2878113333333392</c:v>
                </c:pt>
                <c:pt idx="5969">
                  <c:v>8.2892000416666693</c:v>
                </c:pt>
                <c:pt idx="5970">
                  <c:v>8.2905887499999995</c:v>
                </c:pt>
                <c:pt idx="5971">
                  <c:v>8.2919774583333403</c:v>
                </c:pt>
                <c:pt idx="5972">
                  <c:v>8.2933661666666705</c:v>
                </c:pt>
                <c:pt idx="5973">
                  <c:v>8.2947548750000006</c:v>
                </c:pt>
                <c:pt idx="5974">
                  <c:v>8.2961435833333397</c:v>
                </c:pt>
                <c:pt idx="5975">
                  <c:v>8.2975322916666698</c:v>
                </c:pt>
                <c:pt idx="5976">
                  <c:v>8.298921</c:v>
                </c:pt>
                <c:pt idx="5977">
                  <c:v>8.3003097083333408</c:v>
                </c:pt>
                <c:pt idx="5978">
                  <c:v>8.3016984166666692</c:v>
                </c:pt>
                <c:pt idx="5979">
                  <c:v>8.3030871249999993</c:v>
                </c:pt>
                <c:pt idx="5980">
                  <c:v>8.3044758333333402</c:v>
                </c:pt>
                <c:pt idx="5981">
                  <c:v>8.3058645416666703</c:v>
                </c:pt>
                <c:pt idx="5982">
                  <c:v>8.3072532500000005</c:v>
                </c:pt>
                <c:pt idx="5983">
                  <c:v>8.3086419583333395</c:v>
                </c:pt>
                <c:pt idx="5984">
                  <c:v>8.3100306666666697</c:v>
                </c:pt>
                <c:pt idx="5985">
                  <c:v>8.3114193749999998</c:v>
                </c:pt>
                <c:pt idx="5986">
                  <c:v>8.3128080833333406</c:v>
                </c:pt>
                <c:pt idx="5987">
                  <c:v>8.3141967916666708</c:v>
                </c:pt>
                <c:pt idx="5988">
                  <c:v>8.3155854999999992</c:v>
                </c:pt>
                <c:pt idx="5989">
                  <c:v>8.31697420833334</c:v>
                </c:pt>
                <c:pt idx="5990">
                  <c:v>8.3183629166666702</c:v>
                </c:pt>
                <c:pt idx="5991">
                  <c:v>8.3197516250000003</c:v>
                </c:pt>
                <c:pt idx="5992">
                  <c:v>8.3211403333333394</c:v>
                </c:pt>
                <c:pt idx="5993">
                  <c:v>8.3225290416666695</c:v>
                </c:pt>
                <c:pt idx="5994">
                  <c:v>8.3239177499999997</c:v>
                </c:pt>
                <c:pt idx="5995">
                  <c:v>8.3253064583333405</c:v>
                </c:pt>
                <c:pt idx="5996">
                  <c:v>8.3266951666666706</c:v>
                </c:pt>
                <c:pt idx="5997">
                  <c:v>8.3280838750000008</c:v>
                </c:pt>
                <c:pt idx="5998">
                  <c:v>8.3294725833333398</c:v>
                </c:pt>
                <c:pt idx="5999">
                  <c:v>8.33086129166667</c:v>
                </c:pt>
                <c:pt idx="6000">
                  <c:v>8.3322500000000002</c:v>
                </c:pt>
                <c:pt idx="6001">
                  <c:v>8.3336387083333392</c:v>
                </c:pt>
                <c:pt idx="6002">
                  <c:v>8.3350274166666694</c:v>
                </c:pt>
                <c:pt idx="6003">
                  <c:v>8.3364161249999995</c:v>
                </c:pt>
                <c:pt idx="6004">
                  <c:v>8.3378048333333403</c:v>
                </c:pt>
                <c:pt idx="6005">
                  <c:v>8.3391935416666705</c:v>
                </c:pt>
                <c:pt idx="6006">
                  <c:v>8.3405822500000006</c:v>
                </c:pt>
                <c:pt idx="6007">
                  <c:v>8.3419709583333397</c:v>
                </c:pt>
                <c:pt idx="6008">
                  <c:v>8.3433596666666698</c:v>
                </c:pt>
                <c:pt idx="6009">
                  <c:v>8.344748375</c:v>
                </c:pt>
                <c:pt idx="6010">
                  <c:v>8.3461370833333408</c:v>
                </c:pt>
                <c:pt idx="6011">
                  <c:v>8.3475257916666692</c:v>
                </c:pt>
                <c:pt idx="6012">
                  <c:v>8.3489144999999994</c:v>
                </c:pt>
                <c:pt idx="6013">
                  <c:v>8.3503032083333402</c:v>
                </c:pt>
                <c:pt idx="6014">
                  <c:v>8.3516919166666703</c:v>
                </c:pt>
                <c:pt idx="6015">
                  <c:v>8.3530806250000005</c:v>
                </c:pt>
                <c:pt idx="6016">
                  <c:v>8.3544693333333395</c:v>
                </c:pt>
                <c:pt idx="6017">
                  <c:v>8.3558580416666697</c:v>
                </c:pt>
                <c:pt idx="6018">
                  <c:v>8.3572467499999998</c:v>
                </c:pt>
                <c:pt idx="6019">
                  <c:v>8.3586354583333407</c:v>
                </c:pt>
                <c:pt idx="6020">
                  <c:v>8.3600241666666708</c:v>
                </c:pt>
                <c:pt idx="6021">
                  <c:v>8.3614128749999992</c:v>
                </c:pt>
                <c:pt idx="6022">
                  <c:v>8.36280158333334</c:v>
                </c:pt>
                <c:pt idx="6023">
                  <c:v>8.3641902916666702</c:v>
                </c:pt>
                <c:pt idx="6024">
                  <c:v>8.3655790000000003</c:v>
                </c:pt>
                <c:pt idx="6025">
                  <c:v>8.3669677083333394</c:v>
                </c:pt>
                <c:pt idx="6026">
                  <c:v>8.3683564166666695</c:v>
                </c:pt>
                <c:pt idx="6027">
                  <c:v>8.3697451249999997</c:v>
                </c:pt>
                <c:pt idx="6028">
                  <c:v>8.3711338333333405</c:v>
                </c:pt>
                <c:pt idx="6029">
                  <c:v>8.3725225416666706</c:v>
                </c:pt>
                <c:pt idx="6030">
                  <c:v>8.3739112500000008</c:v>
                </c:pt>
                <c:pt idx="6031">
                  <c:v>8.3752999583333398</c:v>
                </c:pt>
                <c:pt idx="6032">
                  <c:v>8.37668866666667</c:v>
                </c:pt>
                <c:pt idx="6033">
                  <c:v>8.3780773750000002</c:v>
                </c:pt>
                <c:pt idx="6034">
                  <c:v>8.3794660833333392</c:v>
                </c:pt>
                <c:pt idx="6035">
                  <c:v>8.3808547916666694</c:v>
                </c:pt>
                <c:pt idx="6036">
                  <c:v>8.3822434999999995</c:v>
                </c:pt>
                <c:pt idx="6037">
                  <c:v>8.3836322083333403</c:v>
                </c:pt>
                <c:pt idx="6038">
                  <c:v>8.3850209166666705</c:v>
                </c:pt>
                <c:pt idx="6039">
                  <c:v>8.3864096250000006</c:v>
                </c:pt>
                <c:pt idx="6040">
                  <c:v>8.3877983333333397</c:v>
                </c:pt>
                <c:pt idx="6041">
                  <c:v>8.3891870416666698</c:v>
                </c:pt>
                <c:pt idx="6042">
                  <c:v>8.39057575</c:v>
                </c:pt>
                <c:pt idx="6043">
                  <c:v>8.3919644583333408</c:v>
                </c:pt>
                <c:pt idx="6044">
                  <c:v>8.3933531666666692</c:v>
                </c:pt>
                <c:pt idx="6045">
                  <c:v>8.3947418749999994</c:v>
                </c:pt>
                <c:pt idx="6046">
                  <c:v>8.3961305833333402</c:v>
                </c:pt>
                <c:pt idx="6047">
                  <c:v>8.3975192916666703</c:v>
                </c:pt>
                <c:pt idx="6048">
                  <c:v>8.3989080000000005</c:v>
                </c:pt>
                <c:pt idx="6049">
                  <c:v>8.4002967083333395</c:v>
                </c:pt>
                <c:pt idx="6050">
                  <c:v>8.4016854166666697</c:v>
                </c:pt>
                <c:pt idx="6051">
                  <c:v>8.4030741249999998</c:v>
                </c:pt>
                <c:pt idx="6052">
                  <c:v>8.4044628333333407</c:v>
                </c:pt>
                <c:pt idx="6053">
                  <c:v>8.4058515416666708</c:v>
                </c:pt>
                <c:pt idx="6054">
                  <c:v>8.4072402499999992</c:v>
                </c:pt>
                <c:pt idx="6055">
                  <c:v>8.40862895833334</c:v>
                </c:pt>
                <c:pt idx="6056">
                  <c:v>8.4100176666666702</c:v>
                </c:pt>
                <c:pt idx="6057">
                  <c:v>8.4114063750000003</c:v>
                </c:pt>
                <c:pt idx="6058">
                  <c:v>8.4127950833333394</c:v>
                </c:pt>
                <c:pt idx="6059">
                  <c:v>8.4141837916666695</c:v>
                </c:pt>
                <c:pt idx="6060">
                  <c:v>8.4155724999999997</c:v>
                </c:pt>
                <c:pt idx="6061">
                  <c:v>8.4169612083333405</c:v>
                </c:pt>
                <c:pt idx="6062">
                  <c:v>8.4183499166666707</c:v>
                </c:pt>
                <c:pt idx="6063">
                  <c:v>8.4197386250000008</c:v>
                </c:pt>
                <c:pt idx="6064">
                  <c:v>8.4211273333333398</c:v>
                </c:pt>
                <c:pt idx="6065">
                  <c:v>8.42251604166667</c:v>
                </c:pt>
                <c:pt idx="6066">
                  <c:v>8.4239047500000002</c:v>
                </c:pt>
                <c:pt idx="6067">
                  <c:v>8.4252934583333392</c:v>
                </c:pt>
                <c:pt idx="6068">
                  <c:v>8.4266821666666694</c:v>
                </c:pt>
                <c:pt idx="6069">
                  <c:v>8.4280708749999995</c:v>
                </c:pt>
                <c:pt idx="6070">
                  <c:v>8.4294595833333403</c:v>
                </c:pt>
                <c:pt idx="6071">
                  <c:v>8.4308482916666705</c:v>
                </c:pt>
                <c:pt idx="6072">
                  <c:v>8.4322370000000006</c:v>
                </c:pt>
                <c:pt idx="6073">
                  <c:v>8.4336257083333397</c:v>
                </c:pt>
                <c:pt idx="6074">
                  <c:v>8.4350144166666698</c:v>
                </c:pt>
                <c:pt idx="6075">
                  <c:v>8.436403125</c:v>
                </c:pt>
                <c:pt idx="6076">
                  <c:v>8.4377918333333408</c:v>
                </c:pt>
                <c:pt idx="6077">
                  <c:v>8.4391805416666692</c:v>
                </c:pt>
                <c:pt idx="6078">
                  <c:v>8.4405692499999994</c:v>
                </c:pt>
                <c:pt idx="6079">
                  <c:v>8.4419579583333402</c:v>
                </c:pt>
                <c:pt idx="6080">
                  <c:v>8.4433466666666703</c:v>
                </c:pt>
                <c:pt idx="6081">
                  <c:v>8.4447353750000005</c:v>
                </c:pt>
                <c:pt idx="6082">
                  <c:v>8.4461240833333395</c:v>
                </c:pt>
                <c:pt idx="6083">
                  <c:v>8.4475127916666697</c:v>
                </c:pt>
                <c:pt idx="6084">
                  <c:v>8.4489014999999998</c:v>
                </c:pt>
                <c:pt idx="6085">
                  <c:v>8.4502902083333407</c:v>
                </c:pt>
                <c:pt idx="6086">
                  <c:v>8.4516789166666708</c:v>
                </c:pt>
                <c:pt idx="6087">
                  <c:v>8.4530676249999992</c:v>
                </c:pt>
                <c:pt idx="6088">
                  <c:v>8.45445633333334</c:v>
                </c:pt>
                <c:pt idx="6089">
                  <c:v>8.4558450416666702</c:v>
                </c:pt>
                <c:pt idx="6090">
                  <c:v>8.4572337500000003</c:v>
                </c:pt>
                <c:pt idx="6091">
                  <c:v>8.4586224583333394</c:v>
                </c:pt>
                <c:pt idx="6092">
                  <c:v>8.4600111666666695</c:v>
                </c:pt>
                <c:pt idx="6093">
                  <c:v>8.4613998749999997</c:v>
                </c:pt>
                <c:pt idx="6094">
                  <c:v>8.4627885833333405</c:v>
                </c:pt>
                <c:pt idx="6095">
                  <c:v>8.4641772916666707</c:v>
                </c:pt>
                <c:pt idx="6096">
                  <c:v>8.4655660000000008</c:v>
                </c:pt>
                <c:pt idx="6097">
                  <c:v>8.4669547083333399</c:v>
                </c:pt>
                <c:pt idx="6098">
                  <c:v>8.46834341666667</c:v>
                </c:pt>
                <c:pt idx="6099">
                  <c:v>8.4697321250000002</c:v>
                </c:pt>
                <c:pt idx="6100">
                  <c:v>8.4711208333333392</c:v>
                </c:pt>
                <c:pt idx="6101">
                  <c:v>8.4725095416666694</c:v>
                </c:pt>
                <c:pt idx="6102">
                  <c:v>8.4738982499999995</c:v>
                </c:pt>
                <c:pt idx="6103">
                  <c:v>8.4752869583333403</c:v>
                </c:pt>
                <c:pt idx="6104">
                  <c:v>8.4766756666666705</c:v>
                </c:pt>
                <c:pt idx="6105">
                  <c:v>8.4780643750000007</c:v>
                </c:pt>
                <c:pt idx="6106">
                  <c:v>8.4794530833333397</c:v>
                </c:pt>
                <c:pt idx="6107">
                  <c:v>8.4808417916666698</c:v>
                </c:pt>
                <c:pt idx="6108">
                  <c:v>8.4822305</c:v>
                </c:pt>
                <c:pt idx="6109">
                  <c:v>8.4836192083333408</c:v>
                </c:pt>
                <c:pt idx="6110">
                  <c:v>8.4850079166666692</c:v>
                </c:pt>
                <c:pt idx="6111">
                  <c:v>8.4863966249999994</c:v>
                </c:pt>
                <c:pt idx="6112">
                  <c:v>8.4877853333333402</c:v>
                </c:pt>
                <c:pt idx="6113">
                  <c:v>8.4891740416666703</c:v>
                </c:pt>
                <c:pt idx="6114">
                  <c:v>8.4905627500000005</c:v>
                </c:pt>
                <c:pt idx="6115">
                  <c:v>8.4919514583333395</c:v>
                </c:pt>
                <c:pt idx="6116">
                  <c:v>8.4933401666666697</c:v>
                </c:pt>
                <c:pt idx="6117">
                  <c:v>8.4947288749999998</c:v>
                </c:pt>
                <c:pt idx="6118">
                  <c:v>8.4961175833333407</c:v>
                </c:pt>
                <c:pt idx="6119">
                  <c:v>8.4975062916666708</c:v>
                </c:pt>
                <c:pt idx="6120">
                  <c:v>8.4988949999999992</c:v>
                </c:pt>
                <c:pt idx="6121">
                  <c:v>8.50028370833334</c:v>
                </c:pt>
                <c:pt idx="6122">
                  <c:v>8.5016724166666702</c:v>
                </c:pt>
                <c:pt idx="6123">
                  <c:v>8.5030611250000003</c:v>
                </c:pt>
                <c:pt idx="6124">
                  <c:v>8.5044498333333394</c:v>
                </c:pt>
                <c:pt idx="6125">
                  <c:v>8.5058385416666695</c:v>
                </c:pt>
                <c:pt idx="6126">
                  <c:v>8.5072272499999997</c:v>
                </c:pt>
                <c:pt idx="6127">
                  <c:v>8.5086159583333405</c:v>
                </c:pt>
                <c:pt idx="6128">
                  <c:v>8.5100046666666707</c:v>
                </c:pt>
                <c:pt idx="6129">
                  <c:v>8.5113933750000008</c:v>
                </c:pt>
                <c:pt idx="6130">
                  <c:v>8.5127820833333399</c:v>
                </c:pt>
                <c:pt idx="6131">
                  <c:v>8.51417079166667</c:v>
                </c:pt>
                <c:pt idx="6132">
                  <c:v>8.5155595000000002</c:v>
                </c:pt>
                <c:pt idx="6133">
                  <c:v>8.5169482083333392</c:v>
                </c:pt>
                <c:pt idx="6134">
                  <c:v>8.5183369166666694</c:v>
                </c:pt>
                <c:pt idx="6135">
                  <c:v>8.5197256249999995</c:v>
                </c:pt>
                <c:pt idx="6136">
                  <c:v>8.5211143333333403</c:v>
                </c:pt>
                <c:pt idx="6137">
                  <c:v>8.5225030416666705</c:v>
                </c:pt>
                <c:pt idx="6138">
                  <c:v>8.5238917500000007</c:v>
                </c:pt>
                <c:pt idx="6139">
                  <c:v>8.5252804583333397</c:v>
                </c:pt>
                <c:pt idx="6140">
                  <c:v>8.5266691666666699</c:v>
                </c:pt>
                <c:pt idx="6141">
                  <c:v>8.528057875</c:v>
                </c:pt>
                <c:pt idx="6142">
                  <c:v>8.5294465833333408</c:v>
                </c:pt>
                <c:pt idx="6143">
                  <c:v>8.5308352916666692</c:v>
                </c:pt>
                <c:pt idx="6144">
                  <c:v>8.5322239999999994</c:v>
                </c:pt>
                <c:pt idx="6145">
                  <c:v>8.5336127083333402</c:v>
                </c:pt>
                <c:pt idx="6146">
                  <c:v>8.5350014166666703</c:v>
                </c:pt>
                <c:pt idx="6147">
                  <c:v>8.5363901250000005</c:v>
                </c:pt>
                <c:pt idx="6148">
                  <c:v>8.5377788333333395</c:v>
                </c:pt>
                <c:pt idx="6149">
                  <c:v>8.5391675416666697</c:v>
                </c:pt>
                <c:pt idx="6150">
                  <c:v>8.5405562499999998</c:v>
                </c:pt>
                <c:pt idx="6151">
                  <c:v>8.5419449583333407</c:v>
                </c:pt>
                <c:pt idx="6152">
                  <c:v>8.5433336666666708</c:v>
                </c:pt>
                <c:pt idx="6153">
                  <c:v>8.5447223749999992</c:v>
                </c:pt>
                <c:pt idx="6154">
                  <c:v>8.54611108333334</c:v>
                </c:pt>
                <c:pt idx="6155">
                  <c:v>8.5474997916666702</c:v>
                </c:pt>
                <c:pt idx="6156">
                  <c:v>8.5488885000000003</c:v>
                </c:pt>
                <c:pt idx="6157">
                  <c:v>8.5502772083333394</c:v>
                </c:pt>
                <c:pt idx="6158">
                  <c:v>8.5516659166666695</c:v>
                </c:pt>
                <c:pt idx="6159">
                  <c:v>8.5530546249999997</c:v>
                </c:pt>
                <c:pt idx="6160">
                  <c:v>8.5544433333333405</c:v>
                </c:pt>
                <c:pt idx="6161">
                  <c:v>8.5558320416666707</c:v>
                </c:pt>
                <c:pt idx="6162">
                  <c:v>8.5572207500000008</c:v>
                </c:pt>
                <c:pt idx="6163">
                  <c:v>8.5586094583333399</c:v>
                </c:pt>
                <c:pt idx="6164">
                  <c:v>8.55999816666667</c:v>
                </c:pt>
                <c:pt idx="6165">
                  <c:v>8.5613868750000002</c:v>
                </c:pt>
                <c:pt idx="6166">
                  <c:v>8.5627755833333392</c:v>
                </c:pt>
                <c:pt idx="6167">
                  <c:v>8.5641642916666694</c:v>
                </c:pt>
                <c:pt idx="6168">
                  <c:v>8.5655529999999995</c:v>
                </c:pt>
                <c:pt idx="6169">
                  <c:v>8.5669417083333403</c:v>
                </c:pt>
                <c:pt idx="6170">
                  <c:v>8.5683304166666705</c:v>
                </c:pt>
                <c:pt idx="6171">
                  <c:v>8.5697191250000007</c:v>
                </c:pt>
                <c:pt idx="6172">
                  <c:v>8.5711078333333397</c:v>
                </c:pt>
                <c:pt idx="6173">
                  <c:v>8.5724965416666699</c:v>
                </c:pt>
                <c:pt idx="6174">
                  <c:v>8.57388525</c:v>
                </c:pt>
                <c:pt idx="6175">
                  <c:v>8.5752739583333408</c:v>
                </c:pt>
                <c:pt idx="6176">
                  <c:v>8.5766626666666692</c:v>
                </c:pt>
                <c:pt idx="6177">
                  <c:v>8.5780513749999994</c:v>
                </c:pt>
                <c:pt idx="6178">
                  <c:v>8.5794400833333402</c:v>
                </c:pt>
                <c:pt idx="6179">
                  <c:v>8.5808287916666703</c:v>
                </c:pt>
                <c:pt idx="6180">
                  <c:v>8.5822175000000005</c:v>
                </c:pt>
                <c:pt idx="6181">
                  <c:v>8.5836062083333395</c:v>
                </c:pt>
                <c:pt idx="6182">
                  <c:v>8.5849949166666697</c:v>
                </c:pt>
                <c:pt idx="6183">
                  <c:v>8.5863836249999999</c:v>
                </c:pt>
                <c:pt idx="6184">
                  <c:v>8.5877723333333407</c:v>
                </c:pt>
                <c:pt idx="6185">
                  <c:v>8.5891610416666708</c:v>
                </c:pt>
                <c:pt idx="6186">
                  <c:v>8.5905497499999992</c:v>
                </c:pt>
                <c:pt idx="6187">
                  <c:v>8.59193845833334</c:v>
                </c:pt>
                <c:pt idx="6188">
                  <c:v>8.5933271666666702</c:v>
                </c:pt>
                <c:pt idx="6189">
                  <c:v>8.5947158750000003</c:v>
                </c:pt>
                <c:pt idx="6190">
                  <c:v>8.5961045833333394</c:v>
                </c:pt>
                <c:pt idx="6191">
                  <c:v>8.5974932916666695</c:v>
                </c:pt>
                <c:pt idx="6192">
                  <c:v>8.5988819999999997</c:v>
                </c:pt>
                <c:pt idx="6193">
                  <c:v>8.6002707083333405</c:v>
                </c:pt>
                <c:pt idx="6194">
                  <c:v>8.6016594166666707</c:v>
                </c:pt>
                <c:pt idx="6195">
                  <c:v>8.6030481250000008</c:v>
                </c:pt>
                <c:pt idx="6196">
                  <c:v>8.6044368333333399</c:v>
                </c:pt>
                <c:pt idx="6197">
                  <c:v>8.60582554166667</c:v>
                </c:pt>
                <c:pt idx="6198">
                  <c:v>8.6072142500000002</c:v>
                </c:pt>
                <c:pt idx="6199">
                  <c:v>8.6086029583333392</c:v>
                </c:pt>
                <c:pt idx="6200">
                  <c:v>8.6099916666666694</c:v>
                </c:pt>
                <c:pt idx="6201">
                  <c:v>8.6113803749999995</c:v>
                </c:pt>
                <c:pt idx="6202">
                  <c:v>8.6127690833333403</c:v>
                </c:pt>
                <c:pt idx="6203">
                  <c:v>8.6141577916666705</c:v>
                </c:pt>
                <c:pt idx="6204">
                  <c:v>8.6155465000000007</c:v>
                </c:pt>
                <c:pt idx="6205">
                  <c:v>8.6169352083333397</c:v>
                </c:pt>
                <c:pt idx="6206">
                  <c:v>8.6183239166666699</c:v>
                </c:pt>
                <c:pt idx="6207">
                  <c:v>8.619712625</c:v>
                </c:pt>
                <c:pt idx="6208">
                  <c:v>8.6211013333333408</c:v>
                </c:pt>
                <c:pt idx="6209">
                  <c:v>8.6224900416666692</c:v>
                </c:pt>
                <c:pt idx="6210">
                  <c:v>8.6238787499999994</c:v>
                </c:pt>
                <c:pt idx="6211">
                  <c:v>8.6252674583333402</c:v>
                </c:pt>
                <c:pt idx="6212">
                  <c:v>8.6266561666666703</c:v>
                </c:pt>
                <c:pt idx="6213">
                  <c:v>8.6280448750000005</c:v>
                </c:pt>
                <c:pt idx="6214">
                  <c:v>8.6294335833333395</c:v>
                </c:pt>
                <c:pt idx="6215">
                  <c:v>8.6308222916666697</c:v>
                </c:pt>
                <c:pt idx="6216">
                  <c:v>8.6322109999999999</c:v>
                </c:pt>
                <c:pt idx="6217">
                  <c:v>8.6335997083333407</c:v>
                </c:pt>
                <c:pt idx="6218">
                  <c:v>8.6349884166666708</c:v>
                </c:pt>
                <c:pt idx="6219">
                  <c:v>8.6363771249999992</c:v>
                </c:pt>
                <c:pt idx="6220">
                  <c:v>8.63776583333334</c:v>
                </c:pt>
                <c:pt idx="6221">
                  <c:v>8.6391545416666702</c:v>
                </c:pt>
                <c:pt idx="6222">
                  <c:v>8.6405432500000003</c:v>
                </c:pt>
                <c:pt idx="6223">
                  <c:v>8.6419319583333394</c:v>
                </c:pt>
                <c:pt idx="6224">
                  <c:v>8.6433206666666695</c:v>
                </c:pt>
                <c:pt idx="6225">
                  <c:v>8.6447093749999997</c:v>
                </c:pt>
                <c:pt idx="6226">
                  <c:v>8.6460980833333405</c:v>
                </c:pt>
                <c:pt idx="6227">
                  <c:v>8.6474867916666707</c:v>
                </c:pt>
                <c:pt idx="6228">
                  <c:v>8.6488755000000008</c:v>
                </c:pt>
                <c:pt idx="6229">
                  <c:v>8.6502642083333399</c:v>
                </c:pt>
                <c:pt idx="6230">
                  <c:v>8.65165291666667</c:v>
                </c:pt>
                <c:pt idx="6231">
                  <c:v>8.6530416250000002</c:v>
                </c:pt>
                <c:pt idx="6232">
                  <c:v>8.6544303333333392</c:v>
                </c:pt>
                <c:pt idx="6233">
                  <c:v>8.6558190416666694</c:v>
                </c:pt>
                <c:pt idx="6234">
                  <c:v>8.6572077499999995</c:v>
                </c:pt>
                <c:pt idx="6235">
                  <c:v>8.6585964583333404</c:v>
                </c:pt>
                <c:pt idx="6236">
                  <c:v>8.6599851666666705</c:v>
                </c:pt>
                <c:pt idx="6237">
                  <c:v>8.6613738750000007</c:v>
                </c:pt>
                <c:pt idx="6238">
                  <c:v>8.6627625833333397</c:v>
                </c:pt>
                <c:pt idx="6239">
                  <c:v>8.6641512916666699</c:v>
                </c:pt>
                <c:pt idx="6240">
                  <c:v>8.66554</c:v>
                </c:pt>
                <c:pt idx="6241">
                  <c:v>8.6669287083333408</c:v>
                </c:pt>
                <c:pt idx="6242">
                  <c:v>8.6683174166666692</c:v>
                </c:pt>
                <c:pt idx="6243">
                  <c:v>8.6697061249999994</c:v>
                </c:pt>
                <c:pt idx="6244">
                  <c:v>8.6710948333333402</c:v>
                </c:pt>
                <c:pt idx="6245">
                  <c:v>8.6724835416666703</c:v>
                </c:pt>
                <c:pt idx="6246">
                  <c:v>8.6738722500000005</c:v>
                </c:pt>
                <c:pt idx="6247">
                  <c:v>8.6752609583333395</c:v>
                </c:pt>
                <c:pt idx="6248">
                  <c:v>8.6766496666666697</c:v>
                </c:pt>
                <c:pt idx="6249">
                  <c:v>8.6780383749999999</c:v>
                </c:pt>
                <c:pt idx="6250">
                  <c:v>8.6794270833333407</c:v>
                </c:pt>
                <c:pt idx="6251">
                  <c:v>8.6808157916666708</c:v>
                </c:pt>
                <c:pt idx="6252">
                  <c:v>8.6822044999999992</c:v>
                </c:pt>
                <c:pt idx="6253">
                  <c:v>8.68359320833334</c:v>
                </c:pt>
                <c:pt idx="6254">
                  <c:v>8.6849819166666702</c:v>
                </c:pt>
                <c:pt idx="6255">
                  <c:v>8.6863706250000003</c:v>
                </c:pt>
                <c:pt idx="6256">
                  <c:v>8.6877593333333394</c:v>
                </c:pt>
                <c:pt idx="6257">
                  <c:v>8.6891480416666695</c:v>
                </c:pt>
                <c:pt idx="6258">
                  <c:v>8.6905367499999997</c:v>
                </c:pt>
                <c:pt idx="6259">
                  <c:v>8.6919254583333405</c:v>
                </c:pt>
                <c:pt idx="6260">
                  <c:v>8.6933141666666707</c:v>
                </c:pt>
                <c:pt idx="6261">
                  <c:v>8.6947028750000008</c:v>
                </c:pt>
                <c:pt idx="6262">
                  <c:v>8.6960915833333399</c:v>
                </c:pt>
                <c:pt idx="6263">
                  <c:v>8.69748029166667</c:v>
                </c:pt>
                <c:pt idx="6264">
                  <c:v>8.6988690000000002</c:v>
                </c:pt>
                <c:pt idx="6265">
                  <c:v>8.7002577083333392</c:v>
                </c:pt>
                <c:pt idx="6266">
                  <c:v>8.7016464166666694</c:v>
                </c:pt>
                <c:pt idx="6267">
                  <c:v>8.7030351249999995</c:v>
                </c:pt>
                <c:pt idx="6268">
                  <c:v>8.7044238333333404</c:v>
                </c:pt>
                <c:pt idx="6269">
                  <c:v>8.7058125416666705</c:v>
                </c:pt>
                <c:pt idx="6270">
                  <c:v>8.7072012500000007</c:v>
                </c:pt>
                <c:pt idx="6271">
                  <c:v>8.7085899583333397</c:v>
                </c:pt>
                <c:pt idx="6272">
                  <c:v>8.7099786666666699</c:v>
                </c:pt>
                <c:pt idx="6273">
                  <c:v>8.711367375</c:v>
                </c:pt>
                <c:pt idx="6274">
                  <c:v>8.7127560833333408</c:v>
                </c:pt>
                <c:pt idx="6275">
                  <c:v>8.7141447916666692</c:v>
                </c:pt>
                <c:pt idx="6276">
                  <c:v>8.7155334999999994</c:v>
                </c:pt>
                <c:pt idx="6277">
                  <c:v>8.7169222083333402</c:v>
                </c:pt>
                <c:pt idx="6278">
                  <c:v>8.7183109166666704</c:v>
                </c:pt>
                <c:pt idx="6279">
                  <c:v>8.7196996250000005</c:v>
                </c:pt>
                <c:pt idx="6280">
                  <c:v>8.7210883333333395</c:v>
                </c:pt>
                <c:pt idx="6281">
                  <c:v>8.7224770416666697</c:v>
                </c:pt>
                <c:pt idx="6282">
                  <c:v>8.7238657499999999</c:v>
                </c:pt>
                <c:pt idx="6283">
                  <c:v>8.7252544583333407</c:v>
                </c:pt>
                <c:pt idx="6284">
                  <c:v>8.7266431666666708</c:v>
                </c:pt>
                <c:pt idx="6285">
                  <c:v>8.7280318749999992</c:v>
                </c:pt>
                <c:pt idx="6286">
                  <c:v>8.72942058333334</c:v>
                </c:pt>
                <c:pt idx="6287">
                  <c:v>8.7308092916666702</c:v>
                </c:pt>
                <c:pt idx="6288">
                  <c:v>8.7321980000000003</c:v>
                </c:pt>
                <c:pt idx="6289">
                  <c:v>8.7335867083333394</c:v>
                </c:pt>
                <c:pt idx="6290">
                  <c:v>8.7349754166666695</c:v>
                </c:pt>
                <c:pt idx="6291">
                  <c:v>8.7363641249999997</c:v>
                </c:pt>
                <c:pt idx="6292">
                  <c:v>8.7377528333333405</c:v>
                </c:pt>
                <c:pt idx="6293">
                  <c:v>8.7391415416666707</c:v>
                </c:pt>
                <c:pt idx="6294">
                  <c:v>8.7405302500000008</c:v>
                </c:pt>
                <c:pt idx="6295">
                  <c:v>8.7419189583333399</c:v>
                </c:pt>
                <c:pt idx="6296">
                  <c:v>8.74330766666667</c:v>
                </c:pt>
                <c:pt idx="6297">
                  <c:v>8.7446963750000002</c:v>
                </c:pt>
                <c:pt idx="6298">
                  <c:v>8.7460850833333392</c:v>
                </c:pt>
                <c:pt idx="6299">
                  <c:v>8.7474737916666694</c:v>
                </c:pt>
                <c:pt idx="6300">
                  <c:v>8.7488624999999995</c:v>
                </c:pt>
                <c:pt idx="6301">
                  <c:v>8.7502512083333404</c:v>
                </c:pt>
                <c:pt idx="6302">
                  <c:v>8.7516399166666705</c:v>
                </c:pt>
                <c:pt idx="6303">
                  <c:v>8.7530286250000007</c:v>
                </c:pt>
                <c:pt idx="6304">
                  <c:v>8.7544173333333397</c:v>
                </c:pt>
                <c:pt idx="6305">
                  <c:v>8.7558060416666699</c:v>
                </c:pt>
                <c:pt idx="6306">
                  <c:v>8.75719475</c:v>
                </c:pt>
                <c:pt idx="6307">
                  <c:v>8.7585834583333408</c:v>
                </c:pt>
                <c:pt idx="6308">
                  <c:v>8.7599721666666692</c:v>
                </c:pt>
                <c:pt idx="6309">
                  <c:v>8.7613608749999994</c:v>
                </c:pt>
                <c:pt idx="6310">
                  <c:v>8.7627495833333402</c:v>
                </c:pt>
                <c:pt idx="6311">
                  <c:v>8.7641382916666704</c:v>
                </c:pt>
                <c:pt idx="6312">
                  <c:v>8.7655270000000005</c:v>
                </c:pt>
                <c:pt idx="6313">
                  <c:v>8.7669157083333396</c:v>
                </c:pt>
                <c:pt idx="6314">
                  <c:v>8.7683044166666697</c:v>
                </c:pt>
                <c:pt idx="6315">
                  <c:v>8.7696931249999999</c:v>
                </c:pt>
                <c:pt idx="6316">
                  <c:v>8.7710818333333407</c:v>
                </c:pt>
                <c:pt idx="6317">
                  <c:v>8.7724705416666708</c:v>
                </c:pt>
                <c:pt idx="6318">
                  <c:v>8.7738592499999992</c:v>
                </c:pt>
                <c:pt idx="6319">
                  <c:v>8.77524795833334</c:v>
                </c:pt>
                <c:pt idx="6320">
                  <c:v>8.7766366666666702</c:v>
                </c:pt>
                <c:pt idx="6321">
                  <c:v>8.7780253750000004</c:v>
                </c:pt>
                <c:pt idx="6322">
                  <c:v>8.7794140833333394</c:v>
                </c:pt>
                <c:pt idx="6323">
                  <c:v>8.7808027916666695</c:v>
                </c:pt>
                <c:pt idx="6324">
                  <c:v>8.7821914999999997</c:v>
                </c:pt>
                <c:pt idx="6325">
                  <c:v>8.7835802083333405</c:v>
                </c:pt>
                <c:pt idx="6326">
                  <c:v>8.7849689166666707</c:v>
                </c:pt>
                <c:pt idx="6327">
                  <c:v>8.7863576250000008</c:v>
                </c:pt>
                <c:pt idx="6328">
                  <c:v>8.7877463333333399</c:v>
                </c:pt>
                <c:pt idx="6329">
                  <c:v>8.78913504166667</c:v>
                </c:pt>
                <c:pt idx="6330">
                  <c:v>8.7905237500000002</c:v>
                </c:pt>
                <c:pt idx="6331">
                  <c:v>8.7919124583333392</c:v>
                </c:pt>
                <c:pt idx="6332">
                  <c:v>8.7933011666666694</c:v>
                </c:pt>
                <c:pt idx="6333">
                  <c:v>8.7946898749999995</c:v>
                </c:pt>
                <c:pt idx="6334">
                  <c:v>8.7960785833333404</c:v>
                </c:pt>
                <c:pt idx="6335">
                  <c:v>8.7974672916666705</c:v>
                </c:pt>
                <c:pt idx="6336">
                  <c:v>8.7988560000000007</c:v>
                </c:pt>
                <c:pt idx="6337">
                  <c:v>8.8002447083333397</c:v>
                </c:pt>
                <c:pt idx="6338">
                  <c:v>8.8016334166666699</c:v>
                </c:pt>
                <c:pt idx="6339">
                  <c:v>8.803022125</c:v>
                </c:pt>
                <c:pt idx="6340">
                  <c:v>8.8044108333333408</c:v>
                </c:pt>
                <c:pt idx="6341">
                  <c:v>8.8057995416666692</c:v>
                </c:pt>
                <c:pt idx="6342">
                  <c:v>8.8071882499999994</c:v>
                </c:pt>
                <c:pt idx="6343">
                  <c:v>8.8085769583333402</c:v>
                </c:pt>
                <c:pt idx="6344">
                  <c:v>8.8099656666666704</c:v>
                </c:pt>
                <c:pt idx="6345">
                  <c:v>8.8113543750000005</c:v>
                </c:pt>
                <c:pt idx="6346">
                  <c:v>8.8127430833333396</c:v>
                </c:pt>
                <c:pt idx="6347">
                  <c:v>8.8141317916666697</c:v>
                </c:pt>
                <c:pt idx="6348">
                  <c:v>8.8155204999999999</c:v>
                </c:pt>
                <c:pt idx="6349">
                  <c:v>8.8169092083333407</c:v>
                </c:pt>
                <c:pt idx="6350">
                  <c:v>8.8182979166666708</c:v>
                </c:pt>
                <c:pt idx="6351">
                  <c:v>8.8196866249999992</c:v>
                </c:pt>
                <c:pt idx="6352">
                  <c:v>8.82107533333334</c:v>
                </c:pt>
                <c:pt idx="6353">
                  <c:v>8.8224640416666702</c:v>
                </c:pt>
                <c:pt idx="6354">
                  <c:v>8.8238527500000004</c:v>
                </c:pt>
                <c:pt idx="6355">
                  <c:v>8.8252414583333394</c:v>
                </c:pt>
                <c:pt idx="6356">
                  <c:v>8.8266301666666696</c:v>
                </c:pt>
                <c:pt idx="6357">
                  <c:v>8.8280188749999997</c:v>
                </c:pt>
                <c:pt idx="6358">
                  <c:v>8.8294075833333405</c:v>
                </c:pt>
                <c:pt idx="6359">
                  <c:v>8.8307962916666707</c:v>
                </c:pt>
                <c:pt idx="6360">
                  <c:v>8.8321850000000008</c:v>
                </c:pt>
                <c:pt idx="6361">
                  <c:v>8.8335737083333399</c:v>
                </c:pt>
                <c:pt idx="6362">
                  <c:v>8.83496241666667</c:v>
                </c:pt>
                <c:pt idx="6363">
                  <c:v>8.8363511250000002</c:v>
                </c:pt>
                <c:pt idx="6364">
                  <c:v>8.8377398333333392</c:v>
                </c:pt>
                <c:pt idx="6365">
                  <c:v>8.8391285416666694</c:v>
                </c:pt>
                <c:pt idx="6366">
                  <c:v>8.8405172499999995</c:v>
                </c:pt>
                <c:pt idx="6367">
                  <c:v>8.8419059583333404</c:v>
                </c:pt>
                <c:pt idx="6368">
                  <c:v>8.8432946666666705</c:v>
                </c:pt>
                <c:pt idx="6369">
                  <c:v>8.8446833750000007</c:v>
                </c:pt>
                <c:pt idx="6370">
                  <c:v>8.8460720833333397</c:v>
                </c:pt>
                <c:pt idx="6371">
                  <c:v>8.8474607916666699</c:v>
                </c:pt>
                <c:pt idx="6372">
                  <c:v>8.8488495</c:v>
                </c:pt>
                <c:pt idx="6373">
                  <c:v>8.8502382083333409</c:v>
                </c:pt>
                <c:pt idx="6374">
                  <c:v>8.8516269166666692</c:v>
                </c:pt>
                <c:pt idx="6375">
                  <c:v>8.8530156249999994</c:v>
                </c:pt>
                <c:pt idx="6376">
                  <c:v>8.8544043333333402</c:v>
                </c:pt>
                <c:pt idx="6377">
                  <c:v>8.8557930416666704</c:v>
                </c:pt>
                <c:pt idx="6378">
                  <c:v>8.8571817500000005</c:v>
                </c:pt>
                <c:pt idx="6379">
                  <c:v>8.8585704583333396</c:v>
                </c:pt>
                <c:pt idx="6380">
                  <c:v>8.8599591666666697</c:v>
                </c:pt>
                <c:pt idx="6381">
                  <c:v>8.8613478749999999</c:v>
                </c:pt>
                <c:pt idx="6382">
                  <c:v>8.8627365833333407</c:v>
                </c:pt>
                <c:pt idx="6383">
                  <c:v>8.8641252916666708</c:v>
                </c:pt>
                <c:pt idx="6384">
                  <c:v>8.8655139999999992</c:v>
                </c:pt>
                <c:pt idx="6385">
                  <c:v>8.86690270833334</c:v>
                </c:pt>
                <c:pt idx="6386">
                  <c:v>8.8682914166666702</c:v>
                </c:pt>
                <c:pt idx="6387">
                  <c:v>8.8696801250000004</c:v>
                </c:pt>
                <c:pt idx="6388">
                  <c:v>8.8710688333333394</c:v>
                </c:pt>
                <c:pt idx="6389">
                  <c:v>8.8724575416666696</c:v>
                </c:pt>
                <c:pt idx="6390">
                  <c:v>8.8738462499999997</c:v>
                </c:pt>
                <c:pt idx="6391">
                  <c:v>8.8752349583333405</c:v>
                </c:pt>
                <c:pt idx="6392">
                  <c:v>8.8766236666666707</c:v>
                </c:pt>
                <c:pt idx="6393">
                  <c:v>8.8780123750000008</c:v>
                </c:pt>
                <c:pt idx="6394">
                  <c:v>8.8794010833333399</c:v>
                </c:pt>
                <c:pt idx="6395">
                  <c:v>8.88078979166667</c:v>
                </c:pt>
                <c:pt idx="6396">
                  <c:v>8.8821785000000002</c:v>
                </c:pt>
                <c:pt idx="6397">
                  <c:v>8.8835672083333392</c:v>
                </c:pt>
                <c:pt idx="6398">
                  <c:v>8.8849559166666694</c:v>
                </c:pt>
                <c:pt idx="6399">
                  <c:v>8.8863446249999996</c:v>
                </c:pt>
                <c:pt idx="6400">
                  <c:v>8.8877333333333404</c:v>
                </c:pt>
                <c:pt idx="6401">
                  <c:v>8.8891220416666705</c:v>
                </c:pt>
                <c:pt idx="6402">
                  <c:v>8.8905107500000007</c:v>
                </c:pt>
                <c:pt idx="6403">
                  <c:v>8.8918994583333397</c:v>
                </c:pt>
                <c:pt idx="6404">
                  <c:v>8.8932881666666699</c:v>
                </c:pt>
                <c:pt idx="6405">
                  <c:v>8.894676875</c:v>
                </c:pt>
                <c:pt idx="6406">
                  <c:v>8.8960655833333409</c:v>
                </c:pt>
                <c:pt idx="6407">
                  <c:v>8.8974542916666692</c:v>
                </c:pt>
                <c:pt idx="6408">
                  <c:v>8.8988429999999994</c:v>
                </c:pt>
                <c:pt idx="6409">
                  <c:v>8.9002317083333402</c:v>
                </c:pt>
                <c:pt idx="6410">
                  <c:v>8.9016204166666704</c:v>
                </c:pt>
                <c:pt idx="6411">
                  <c:v>8.9030091250000005</c:v>
                </c:pt>
                <c:pt idx="6412">
                  <c:v>8.9043978333333396</c:v>
                </c:pt>
                <c:pt idx="6413">
                  <c:v>8.9057865416666697</c:v>
                </c:pt>
                <c:pt idx="6414">
                  <c:v>8.9071752499999999</c:v>
                </c:pt>
                <c:pt idx="6415">
                  <c:v>8.9085639583333407</c:v>
                </c:pt>
                <c:pt idx="6416">
                  <c:v>8.9099526666666709</c:v>
                </c:pt>
                <c:pt idx="6417">
                  <c:v>8.9113413749999992</c:v>
                </c:pt>
                <c:pt idx="6418">
                  <c:v>8.91273008333334</c:v>
                </c:pt>
                <c:pt idx="6419">
                  <c:v>8.9141187916666702</c:v>
                </c:pt>
                <c:pt idx="6420">
                  <c:v>8.9155075000000004</c:v>
                </c:pt>
                <c:pt idx="6421">
                  <c:v>8.9168962083333394</c:v>
                </c:pt>
                <c:pt idx="6422">
                  <c:v>8.9182849166666696</c:v>
                </c:pt>
                <c:pt idx="6423">
                  <c:v>8.9196736249999997</c:v>
                </c:pt>
                <c:pt idx="6424">
                  <c:v>8.9210623333333405</c:v>
                </c:pt>
                <c:pt idx="6425">
                  <c:v>8.9224510416666707</c:v>
                </c:pt>
                <c:pt idx="6426">
                  <c:v>8.9238397500000008</c:v>
                </c:pt>
                <c:pt idx="6427">
                  <c:v>8.9252284583333399</c:v>
                </c:pt>
                <c:pt idx="6428">
                  <c:v>8.92661716666667</c:v>
                </c:pt>
                <c:pt idx="6429">
                  <c:v>8.9280058750000002</c:v>
                </c:pt>
                <c:pt idx="6430">
                  <c:v>8.9293945833333392</c:v>
                </c:pt>
                <c:pt idx="6431">
                  <c:v>8.9307832916666694</c:v>
                </c:pt>
                <c:pt idx="6432">
                  <c:v>8.9321719999999996</c:v>
                </c:pt>
                <c:pt idx="6433">
                  <c:v>8.9335607083333404</c:v>
                </c:pt>
                <c:pt idx="6434">
                  <c:v>8.9349494166666705</c:v>
                </c:pt>
                <c:pt idx="6435">
                  <c:v>8.9363381250000007</c:v>
                </c:pt>
                <c:pt idx="6436">
                  <c:v>8.9377268333333397</c:v>
                </c:pt>
                <c:pt idx="6437">
                  <c:v>8.9391155416666699</c:v>
                </c:pt>
                <c:pt idx="6438">
                  <c:v>8.94050425</c:v>
                </c:pt>
                <c:pt idx="6439">
                  <c:v>8.9418929583333409</c:v>
                </c:pt>
                <c:pt idx="6440">
                  <c:v>8.9432816666666692</c:v>
                </c:pt>
                <c:pt idx="6441">
                  <c:v>8.9446703749999994</c:v>
                </c:pt>
                <c:pt idx="6442">
                  <c:v>8.9460590833333402</c:v>
                </c:pt>
                <c:pt idx="6443">
                  <c:v>8.9474477916666704</c:v>
                </c:pt>
                <c:pt idx="6444">
                  <c:v>8.9488365000000005</c:v>
                </c:pt>
                <c:pt idx="6445">
                  <c:v>8.9502252083333396</c:v>
                </c:pt>
                <c:pt idx="6446">
                  <c:v>8.9516139166666697</c:v>
                </c:pt>
                <c:pt idx="6447">
                  <c:v>8.9530026249999999</c:v>
                </c:pt>
                <c:pt idx="6448">
                  <c:v>8.9543913333333407</c:v>
                </c:pt>
                <c:pt idx="6449">
                  <c:v>8.9557800416666709</c:v>
                </c:pt>
                <c:pt idx="6450">
                  <c:v>8.9571687499999992</c:v>
                </c:pt>
                <c:pt idx="6451">
                  <c:v>8.9585574583333401</c:v>
                </c:pt>
                <c:pt idx="6452">
                  <c:v>8.9599461666666702</c:v>
                </c:pt>
                <c:pt idx="6453">
                  <c:v>8.9613348750000004</c:v>
                </c:pt>
                <c:pt idx="6454">
                  <c:v>8.9627235833333394</c:v>
                </c:pt>
                <c:pt idx="6455">
                  <c:v>8.9641122916666696</c:v>
                </c:pt>
                <c:pt idx="6456">
                  <c:v>8.9655009999999997</c:v>
                </c:pt>
                <c:pt idx="6457">
                  <c:v>8.9668897083333405</c:v>
                </c:pt>
                <c:pt idx="6458">
                  <c:v>8.9682784166666707</c:v>
                </c:pt>
                <c:pt idx="6459">
                  <c:v>8.9696671250000009</c:v>
                </c:pt>
                <c:pt idx="6460">
                  <c:v>8.9710558333333399</c:v>
                </c:pt>
                <c:pt idx="6461">
                  <c:v>8.97244454166667</c:v>
                </c:pt>
                <c:pt idx="6462">
                  <c:v>8.9738332500000002</c:v>
                </c:pt>
                <c:pt idx="6463">
                  <c:v>8.9752219583333392</c:v>
                </c:pt>
                <c:pt idx="6464">
                  <c:v>8.9766106666666694</c:v>
                </c:pt>
                <c:pt idx="6465">
                  <c:v>8.9779993749999996</c:v>
                </c:pt>
                <c:pt idx="6466">
                  <c:v>8.9793880833333404</c:v>
                </c:pt>
                <c:pt idx="6467">
                  <c:v>8.9807767916666705</c:v>
                </c:pt>
                <c:pt idx="6468">
                  <c:v>8.9821655000000007</c:v>
                </c:pt>
                <c:pt idx="6469">
                  <c:v>8.9835542083333397</c:v>
                </c:pt>
                <c:pt idx="6470">
                  <c:v>8.9849429166666699</c:v>
                </c:pt>
                <c:pt idx="6471">
                  <c:v>8.986331625</c:v>
                </c:pt>
                <c:pt idx="6472">
                  <c:v>8.9877203333333409</c:v>
                </c:pt>
                <c:pt idx="6473">
                  <c:v>8.9891090416666692</c:v>
                </c:pt>
                <c:pt idx="6474">
                  <c:v>8.9904977499999994</c:v>
                </c:pt>
                <c:pt idx="6475">
                  <c:v>8.9918864583333402</c:v>
                </c:pt>
                <c:pt idx="6476">
                  <c:v>8.9932751666666704</c:v>
                </c:pt>
                <c:pt idx="6477">
                  <c:v>8.9946638750000005</c:v>
                </c:pt>
                <c:pt idx="6478">
                  <c:v>8.9960525833333396</c:v>
                </c:pt>
                <c:pt idx="6479">
                  <c:v>8.9974412916666697</c:v>
                </c:pt>
                <c:pt idx="6480">
                  <c:v>8.9988299999999999</c:v>
                </c:pt>
                <c:pt idx="6481">
                  <c:v>9.0002187083333407</c:v>
                </c:pt>
                <c:pt idx="6482">
                  <c:v>9.0016074166666709</c:v>
                </c:pt>
                <c:pt idx="6483">
                  <c:v>9.0029961249999992</c:v>
                </c:pt>
                <c:pt idx="6484">
                  <c:v>9.0043848333333401</c:v>
                </c:pt>
                <c:pt idx="6485">
                  <c:v>9.0057735416666702</c:v>
                </c:pt>
                <c:pt idx="6486">
                  <c:v>9.0071622500000004</c:v>
                </c:pt>
                <c:pt idx="6487">
                  <c:v>9.0085509583333394</c:v>
                </c:pt>
                <c:pt idx="6488">
                  <c:v>9.0099396666666696</c:v>
                </c:pt>
                <c:pt idx="6489">
                  <c:v>9.0113283749999997</c:v>
                </c:pt>
                <c:pt idx="6490">
                  <c:v>9.0127170833333405</c:v>
                </c:pt>
                <c:pt idx="6491">
                  <c:v>9.0141057916666707</c:v>
                </c:pt>
                <c:pt idx="6492">
                  <c:v>9.0154945000000009</c:v>
                </c:pt>
                <c:pt idx="6493">
                  <c:v>9.0168832083333399</c:v>
                </c:pt>
                <c:pt idx="6494">
                  <c:v>9.0182719166666701</c:v>
                </c:pt>
                <c:pt idx="6495">
                  <c:v>9.0196606250000002</c:v>
                </c:pt>
                <c:pt idx="6496">
                  <c:v>9.0210493333333392</c:v>
                </c:pt>
                <c:pt idx="6497">
                  <c:v>9.0224380416666694</c:v>
                </c:pt>
                <c:pt idx="6498">
                  <c:v>9.0238267499999996</c:v>
                </c:pt>
                <c:pt idx="6499">
                  <c:v>9.0252154583333404</c:v>
                </c:pt>
                <c:pt idx="6500">
                  <c:v>9.0266041666666705</c:v>
                </c:pt>
                <c:pt idx="6501">
                  <c:v>9.0279928750000007</c:v>
                </c:pt>
                <c:pt idx="6502">
                  <c:v>9.0293815833333397</c:v>
                </c:pt>
                <c:pt idx="6503">
                  <c:v>9.0307702916666699</c:v>
                </c:pt>
                <c:pt idx="6504">
                  <c:v>9.032159</c:v>
                </c:pt>
                <c:pt idx="6505">
                  <c:v>9.0335477083333409</c:v>
                </c:pt>
                <c:pt idx="6506">
                  <c:v>9.0349364166666692</c:v>
                </c:pt>
                <c:pt idx="6507">
                  <c:v>9.0363251249999994</c:v>
                </c:pt>
                <c:pt idx="6508">
                  <c:v>9.0377138333333402</c:v>
                </c:pt>
                <c:pt idx="6509">
                  <c:v>9.0391025416666704</c:v>
                </c:pt>
                <c:pt idx="6510">
                  <c:v>9.0404912500000005</c:v>
                </c:pt>
                <c:pt idx="6511">
                  <c:v>9.0418799583333396</c:v>
                </c:pt>
                <c:pt idx="6512">
                  <c:v>9.0432686666666697</c:v>
                </c:pt>
                <c:pt idx="6513">
                  <c:v>9.0446573749999999</c:v>
                </c:pt>
                <c:pt idx="6514">
                  <c:v>9.0460460833333407</c:v>
                </c:pt>
                <c:pt idx="6515">
                  <c:v>9.0474347916666709</c:v>
                </c:pt>
                <c:pt idx="6516">
                  <c:v>9.0488234999999992</c:v>
                </c:pt>
                <c:pt idx="6517">
                  <c:v>9.0502122083333401</c:v>
                </c:pt>
                <c:pt idx="6518">
                  <c:v>9.0516009166666702</c:v>
                </c:pt>
                <c:pt idx="6519">
                  <c:v>9.0529896250000004</c:v>
                </c:pt>
                <c:pt idx="6520">
                  <c:v>9.0543783333333394</c:v>
                </c:pt>
                <c:pt idx="6521">
                  <c:v>9.0557670416666696</c:v>
                </c:pt>
                <c:pt idx="6522">
                  <c:v>9.0571557499999997</c:v>
                </c:pt>
                <c:pt idx="6523">
                  <c:v>9.0585444583333405</c:v>
                </c:pt>
                <c:pt idx="6524">
                  <c:v>9.0599331666666707</c:v>
                </c:pt>
                <c:pt idx="6525">
                  <c:v>9.0613218750000009</c:v>
                </c:pt>
                <c:pt idx="6526">
                  <c:v>9.0627105833333399</c:v>
                </c:pt>
                <c:pt idx="6527">
                  <c:v>9.0640992916666701</c:v>
                </c:pt>
                <c:pt idx="6528">
                  <c:v>9.0654880000000002</c:v>
                </c:pt>
                <c:pt idx="6529">
                  <c:v>9.0668767083333393</c:v>
                </c:pt>
                <c:pt idx="6530">
                  <c:v>9.0682654166666694</c:v>
                </c:pt>
                <c:pt idx="6531">
                  <c:v>9.0696541249999996</c:v>
                </c:pt>
                <c:pt idx="6532">
                  <c:v>9.0710428333333404</c:v>
                </c:pt>
                <c:pt idx="6533">
                  <c:v>9.0724315416666705</c:v>
                </c:pt>
                <c:pt idx="6534">
                  <c:v>9.0738202500000007</c:v>
                </c:pt>
                <c:pt idx="6535">
                  <c:v>9.0752089583333397</c:v>
                </c:pt>
                <c:pt idx="6536">
                  <c:v>9.0765976666666699</c:v>
                </c:pt>
                <c:pt idx="6537">
                  <c:v>9.0779863750000001</c:v>
                </c:pt>
                <c:pt idx="6538">
                  <c:v>9.0793750833333409</c:v>
                </c:pt>
                <c:pt idx="6539">
                  <c:v>9.0807637916666692</c:v>
                </c:pt>
                <c:pt idx="6540">
                  <c:v>9.0821524999999994</c:v>
                </c:pt>
                <c:pt idx="6541">
                  <c:v>9.0835412083333402</c:v>
                </c:pt>
                <c:pt idx="6542">
                  <c:v>9.0849299166666704</c:v>
                </c:pt>
                <c:pt idx="6543">
                  <c:v>9.0863186250000005</c:v>
                </c:pt>
                <c:pt idx="6544">
                  <c:v>9.0877073333333396</c:v>
                </c:pt>
                <c:pt idx="6545">
                  <c:v>9.0890960416666697</c:v>
                </c:pt>
                <c:pt idx="6546">
                  <c:v>9.0904847499999999</c:v>
                </c:pt>
                <c:pt idx="6547">
                  <c:v>9.0918734583333407</c:v>
                </c:pt>
                <c:pt idx="6548">
                  <c:v>9.0932621666666709</c:v>
                </c:pt>
                <c:pt idx="6549">
                  <c:v>9.0946508749999992</c:v>
                </c:pt>
                <c:pt idx="6550">
                  <c:v>9.0960395833333401</c:v>
                </c:pt>
                <c:pt idx="6551">
                  <c:v>9.0974282916666702</c:v>
                </c:pt>
                <c:pt idx="6552">
                  <c:v>9.0988170000000004</c:v>
                </c:pt>
                <c:pt idx="6553">
                  <c:v>9.1002057083333394</c:v>
                </c:pt>
                <c:pt idx="6554">
                  <c:v>9.1015944166666696</c:v>
                </c:pt>
                <c:pt idx="6555">
                  <c:v>9.1029831249999997</c:v>
                </c:pt>
                <c:pt idx="6556">
                  <c:v>9.1043718333333405</c:v>
                </c:pt>
                <c:pt idx="6557">
                  <c:v>9.1057605416666707</c:v>
                </c:pt>
                <c:pt idx="6558">
                  <c:v>9.1071492500000009</c:v>
                </c:pt>
                <c:pt idx="6559">
                  <c:v>9.1085379583333399</c:v>
                </c:pt>
                <c:pt idx="6560">
                  <c:v>9.1099266666666701</c:v>
                </c:pt>
                <c:pt idx="6561">
                  <c:v>9.1113153750000002</c:v>
                </c:pt>
                <c:pt idx="6562">
                  <c:v>9.1127040833333393</c:v>
                </c:pt>
                <c:pt idx="6563">
                  <c:v>9.1140927916666694</c:v>
                </c:pt>
                <c:pt idx="6564">
                  <c:v>9.1154814999999996</c:v>
                </c:pt>
                <c:pt idx="6565">
                  <c:v>9.1168702083333404</c:v>
                </c:pt>
                <c:pt idx="6566">
                  <c:v>9.1182589166666705</c:v>
                </c:pt>
                <c:pt idx="6567">
                  <c:v>9.1196476250000007</c:v>
                </c:pt>
                <c:pt idx="6568">
                  <c:v>9.1210363333333397</c:v>
                </c:pt>
                <c:pt idx="6569">
                  <c:v>9.1224250416666699</c:v>
                </c:pt>
                <c:pt idx="6570">
                  <c:v>9.1238137500000001</c:v>
                </c:pt>
                <c:pt idx="6571">
                  <c:v>9.1252024583333409</c:v>
                </c:pt>
                <c:pt idx="6572">
                  <c:v>9.1265911666666693</c:v>
                </c:pt>
                <c:pt idx="6573">
                  <c:v>9.1279798749999994</c:v>
                </c:pt>
                <c:pt idx="6574">
                  <c:v>9.1293685833333402</c:v>
                </c:pt>
                <c:pt idx="6575">
                  <c:v>9.1307572916666704</c:v>
                </c:pt>
                <c:pt idx="6576">
                  <c:v>9.1321460000000005</c:v>
                </c:pt>
                <c:pt idx="6577">
                  <c:v>9.1335347083333396</c:v>
                </c:pt>
                <c:pt idx="6578">
                  <c:v>9.1349234166666697</c:v>
                </c:pt>
                <c:pt idx="6579">
                  <c:v>9.1363121249999999</c:v>
                </c:pt>
                <c:pt idx="6580">
                  <c:v>9.1377008333333407</c:v>
                </c:pt>
                <c:pt idx="6581">
                  <c:v>9.1390895416666709</c:v>
                </c:pt>
                <c:pt idx="6582">
                  <c:v>9.1404782499999992</c:v>
                </c:pt>
                <c:pt idx="6583">
                  <c:v>9.1418669583333401</c:v>
                </c:pt>
                <c:pt idx="6584">
                  <c:v>9.1432556666666702</c:v>
                </c:pt>
                <c:pt idx="6585">
                  <c:v>9.1446443750000004</c:v>
                </c:pt>
                <c:pt idx="6586">
                  <c:v>9.1460330833333394</c:v>
                </c:pt>
                <c:pt idx="6587">
                  <c:v>9.1474217916666696</c:v>
                </c:pt>
                <c:pt idx="6588">
                  <c:v>9.1488104999999997</c:v>
                </c:pt>
                <c:pt idx="6589">
                  <c:v>9.1501992083333406</c:v>
                </c:pt>
                <c:pt idx="6590">
                  <c:v>9.1515879166666707</c:v>
                </c:pt>
                <c:pt idx="6591">
                  <c:v>9.1529766250000009</c:v>
                </c:pt>
                <c:pt idx="6592">
                  <c:v>9.1543653333333399</c:v>
                </c:pt>
                <c:pt idx="6593">
                  <c:v>9.1557540416666701</c:v>
                </c:pt>
                <c:pt idx="6594">
                  <c:v>9.1571427500000002</c:v>
                </c:pt>
                <c:pt idx="6595">
                  <c:v>9.1585314583333393</c:v>
                </c:pt>
                <c:pt idx="6596">
                  <c:v>9.1599201666666694</c:v>
                </c:pt>
                <c:pt idx="6597">
                  <c:v>9.1613088749999996</c:v>
                </c:pt>
                <c:pt idx="6598">
                  <c:v>9.1626975833333404</c:v>
                </c:pt>
                <c:pt idx="6599">
                  <c:v>9.1640862916666705</c:v>
                </c:pt>
                <c:pt idx="6600">
                  <c:v>9.1654750000000007</c:v>
                </c:pt>
                <c:pt idx="6601">
                  <c:v>9.1668637083333397</c:v>
                </c:pt>
                <c:pt idx="6602">
                  <c:v>9.1682524166666699</c:v>
                </c:pt>
                <c:pt idx="6603">
                  <c:v>9.1696411250000001</c:v>
                </c:pt>
                <c:pt idx="6604">
                  <c:v>9.1710298333333409</c:v>
                </c:pt>
                <c:pt idx="6605">
                  <c:v>9.1724185416666693</c:v>
                </c:pt>
                <c:pt idx="6606">
                  <c:v>9.1738072499999994</c:v>
                </c:pt>
                <c:pt idx="6607">
                  <c:v>9.1751959583333402</c:v>
                </c:pt>
                <c:pt idx="6608">
                  <c:v>9.1765846666666704</c:v>
                </c:pt>
                <c:pt idx="6609">
                  <c:v>9.1779733750000005</c:v>
                </c:pt>
                <c:pt idx="6610">
                  <c:v>9.1793620833333396</c:v>
                </c:pt>
                <c:pt idx="6611">
                  <c:v>9.1807507916666697</c:v>
                </c:pt>
                <c:pt idx="6612">
                  <c:v>9.1821394999999999</c:v>
                </c:pt>
                <c:pt idx="6613">
                  <c:v>9.1835282083333407</c:v>
                </c:pt>
                <c:pt idx="6614">
                  <c:v>9.1849169166666709</c:v>
                </c:pt>
                <c:pt idx="6615">
                  <c:v>9.1863056249999993</c:v>
                </c:pt>
                <c:pt idx="6616">
                  <c:v>9.1876943333333401</c:v>
                </c:pt>
                <c:pt idx="6617">
                  <c:v>9.1890830416666702</c:v>
                </c:pt>
                <c:pt idx="6618">
                  <c:v>9.1904717500000004</c:v>
                </c:pt>
                <c:pt idx="6619">
                  <c:v>9.1918604583333394</c:v>
                </c:pt>
                <c:pt idx="6620">
                  <c:v>9.1932491666666696</c:v>
                </c:pt>
                <c:pt idx="6621">
                  <c:v>9.1946378749999997</c:v>
                </c:pt>
                <c:pt idx="6622">
                  <c:v>9.1960265833333406</c:v>
                </c:pt>
                <c:pt idx="6623">
                  <c:v>9.1974152916666707</c:v>
                </c:pt>
                <c:pt idx="6624">
                  <c:v>9.1988040000000009</c:v>
                </c:pt>
                <c:pt idx="6625">
                  <c:v>9.2001927083333399</c:v>
                </c:pt>
                <c:pt idx="6626">
                  <c:v>9.2015814166666701</c:v>
                </c:pt>
                <c:pt idx="6627">
                  <c:v>9.2029701250000002</c:v>
                </c:pt>
                <c:pt idx="6628">
                  <c:v>9.2043588333333393</c:v>
                </c:pt>
                <c:pt idx="6629">
                  <c:v>9.2057475416666694</c:v>
                </c:pt>
                <c:pt idx="6630">
                  <c:v>9.2071362499999996</c:v>
                </c:pt>
                <c:pt idx="6631">
                  <c:v>9.2085249583333404</c:v>
                </c:pt>
                <c:pt idx="6632">
                  <c:v>9.2099136666666706</c:v>
                </c:pt>
                <c:pt idx="6633">
                  <c:v>9.2113023750000007</c:v>
                </c:pt>
                <c:pt idx="6634">
                  <c:v>9.2126910833333397</c:v>
                </c:pt>
                <c:pt idx="6635">
                  <c:v>9.2140797916666699</c:v>
                </c:pt>
                <c:pt idx="6636">
                  <c:v>9.2154685000000001</c:v>
                </c:pt>
                <c:pt idx="6637">
                  <c:v>9.2168572083333409</c:v>
                </c:pt>
                <c:pt idx="6638">
                  <c:v>9.2182459166666693</c:v>
                </c:pt>
                <c:pt idx="6639">
                  <c:v>9.2196346249999994</c:v>
                </c:pt>
                <c:pt idx="6640">
                  <c:v>9.2210233333333402</c:v>
                </c:pt>
                <c:pt idx="6641">
                  <c:v>9.2224120416666704</c:v>
                </c:pt>
                <c:pt idx="6642">
                  <c:v>9.2238007500000005</c:v>
                </c:pt>
                <c:pt idx="6643">
                  <c:v>9.2251894583333396</c:v>
                </c:pt>
                <c:pt idx="6644">
                  <c:v>9.2265781666666697</c:v>
                </c:pt>
                <c:pt idx="6645">
                  <c:v>9.2279668749999999</c:v>
                </c:pt>
                <c:pt idx="6646">
                  <c:v>9.2293555833333407</c:v>
                </c:pt>
                <c:pt idx="6647">
                  <c:v>9.2307442916666709</c:v>
                </c:pt>
                <c:pt idx="6648">
                  <c:v>9.2321329999999993</c:v>
                </c:pt>
                <c:pt idx="6649">
                  <c:v>9.2335217083333401</c:v>
                </c:pt>
                <c:pt idx="6650">
                  <c:v>9.2349104166666702</c:v>
                </c:pt>
                <c:pt idx="6651">
                  <c:v>9.2362991250000004</c:v>
                </c:pt>
                <c:pt idx="6652">
                  <c:v>9.2376878333333394</c:v>
                </c:pt>
                <c:pt idx="6653">
                  <c:v>9.2390765416666696</c:v>
                </c:pt>
                <c:pt idx="6654">
                  <c:v>9.2404652499999997</c:v>
                </c:pt>
                <c:pt idx="6655">
                  <c:v>9.2418539583333406</c:v>
                </c:pt>
                <c:pt idx="6656">
                  <c:v>9.2432426666666707</c:v>
                </c:pt>
                <c:pt idx="6657">
                  <c:v>9.2446313750000009</c:v>
                </c:pt>
                <c:pt idx="6658">
                  <c:v>9.2460200833333399</c:v>
                </c:pt>
                <c:pt idx="6659">
                  <c:v>9.2474087916666701</c:v>
                </c:pt>
                <c:pt idx="6660">
                  <c:v>9.2487975000000002</c:v>
                </c:pt>
                <c:pt idx="6661">
                  <c:v>9.2501862083333393</c:v>
                </c:pt>
                <c:pt idx="6662">
                  <c:v>9.2515749166666694</c:v>
                </c:pt>
                <c:pt idx="6663">
                  <c:v>9.2529636249999996</c:v>
                </c:pt>
                <c:pt idx="6664">
                  <c:v>9.2543523333333404</c:v>
                </c:pt>
                <c:pt idx="6665">
                  <c:v>9.2557410416666706</c:v>
                </c:pt>
                <c:pt idx="6666">
                  <c:v>9.2571297500000007</c:v>
                </c:pt>
                <c:pt idx="6667">
                  <c:v>9.2585184583333398</c:v>
                </c:pt>
                <c:pt idx="6668">
                  <c:v>9.2599071666666699</c:v>
                </c:pt>
                <c:pt idx="6669">
                  <c:v>9.2612958750000001</c:v>
                </c:pt>
                <c:pt idx="6670">
                  <c:v>9.2626845833333409</c:v>
                </c:pt>
                <c:pt idx="6671">
                  <c:v>9.2640732916666693</c:v>
                </c:pt>
                <c:pt idx="6672">
                  <c:v>9.2654619999999994</c:v>
                </c:pt>
                <c:pt idx="6673">
                  <c:v>9.2668507083333402</c:v>
                </c:pt>
                <c:pt idx="6674">
                  <c:v>9.2682394166666704</c:v>
                </c:pt>
                <c:pt idx="6675">
                  <c:v>9.2696281250000006</c:v>
                </c:pt>
                <c:pt idx="6676">
                  <c:v>9.2710168333333396</c:v>
                </c:pt>
                <c:pt idx="6677">
                  <c:v>9.2724055416666697</c:v>
                </c:pt>
                <c:pt idx="6678">
                  <c:v>9.2737942499999999</c:v>
                </c:pt>
                <c:pt idx="6679">
                  <c:v>9.2751829583333407</c:v>
                </c:pt>
                <c:pt idx="6680">
                  <c:v>9.2765716666666709</c:v>
                </c:pt>
                <c:pt idx="6681">
                  <c:v>9.2779603749999993</c:v>
                </c:pt>
                <c:pt idx="6682">
                  <c:v>9.2793490833333401</c:v>
                </c:pt>
                <c:pt idx="6683">
                  <c:v>9.2807377916666702</c:v>
                </c:pt>
                <c:pt idx="6684">
                  <c:v>9.2821265000000004</c:v>
                </c:pt>
                <c:pt idx="6685">
                  <c:v>9.2835152083333394</c:v>
                </c:pt>
                <c:pt idx="6686">
                  <c:v>9.2849039166666696</c:v>
                </c:pt>
                <c:pt idx="6687">
                  <c:v>9.2862926249999997</c:v>
                </c:pt>
                <c:pt idx="6688">
                  <c:v>9.2876813333333406</c:v>
                </c:pt>
                <c:pt idx="6689">
                  <c:v>9.2890700416666707</c:v>
                </c:pt>
                <c:pt idx="6690">
                  <c:v>9.2904587500000009</c:v>
                </c:pt>
                <c:pt idx="6691">
                  <c:v>9.2918474583333399</c:v>
                </c:pt>
                <c:pt idx="6692">
                  <c:v>9.2932361666666701</c:v>
                </c:pt>
                <c:pt idx="6693">
                  <c:v>9.2946248750000002</c:v>
                </c:pt>
                <c:pt idx="6694">
                  <c:v>9.2960135833333393</c:v>
                </c:pt>
                <c:pt idx="6695">
                  <c:v>9.2974022916666694</c:v>
                </c:pt>
                <c:pt idx="6696">
                  <c:v>9.2987909999999996</c:v>
                </c:pt>
                <c:pt idx="6697">
                  <c:v>9.3001797083333404</c:v>
                </c:pt>
                <c:pt idx="6698">
                  <c:v>9.3015684166666706</c:v>
                </c:pt>
                <c:pt idx="6699">
                  <c:v>9.3029571250000007</c:v>
                </c:pt>
                <c:pt idx="6700">
                  <c:v>9.3043458333333398</c:v>
                </c:pt>
                <c:pt idx="6701">
                  <c:v>9.3057345416666699</c:v>
                </c:pt>
                <c:pt idx="6702">
                  <c:v>9.3071232500000001</c:v>
                </c:pt>
                <c:pt idx="6703">
                  <c:v>9.3085119583333409</c:v>
                </c:pt>
                <c:pt idx="6704">
                  <c:v>9.3099006666666693</c:v>
                </c:pt>
                <c:pt idx="6705">
                  <c:v>9.3112893749999994</c:v>
                </c:pt>
                <c:pt idx="6706">
                  <c:v>9.3126780833333402</c:v>
                </c:pt>
                <c:pt idx="6707">
                  <c:v>9.3140667916666704</c:v>
                </c:pt>
                <c:pt idx="6708">
                  <c:v>9.3154555000000006</c:v>
                </c:pt>
                <c:pt idx="6709">
                  <c:v>9.3168442083333396</c:v>
                </c:pt>
                <c:pt idx="6710">
                  <c:v>9.3182329166666698</c:v>
                </c:pt>
                <c:pt idx="6711">
                  <c:v>9.3196216249999999</c:v>
                </c:pt>
                <c:pt idx="6712">
                  <c:v>9.3210103333333407</c:v>
                </c:pt>
                <c:pt idx="6713">
                  <c:v>9.3223990416666709</c:v>
                </c:pt>
                <c:pt idx="6714">
                  <c:v>9.3237877499999993</c:v>
                </c:pt>
                <c:pt idx="6715">
                  <c:v>9.3251764583333401</c:v>
                </c:pt>
                <c:pt idx="6716">
                  <c:v>9.3265651666666702</c:v>
                </c:pt>
                <c:pt idx="6717">
                  <c:v>9.3279538750000004</c:v>
                </c:pt>
                <c:pt idx="6718">
                  <c:v>9.3293425833333394</c:v>
                </c:pt>
                <c:pt idx="6719">
                  <c:v>9.3307312916666696</c:v>
                </c:pt>
                <c:pt idx="6720">
                  <c:v>9.3321199999999997</c:v>
                </c:pt>
                <c:pt idx="6721">
                  <c:v>9.3335087083333406</c:v>
                </c:pt>
                <c:pt idx="6722">
                  <c:v>9.3348974166666707</c:v>
                </c:pt>
                <c:pt idx="6723">
                  <c:v>9.3362861250000009</c:v>
                </c:pt>
                <c:pt idx="6724">
                  <c:v>9.3376748333333399</c:v>
                </c:pt>
                <c:pt idx="6725">
                  <c:v>9.3390635416666701</c:v>
                </c:pt>
                <c:pt idx="6726">
                  <c:v>9.3404522500000002</c:v>
                </c:pt>
                <c:pt idx="6727">
                  <c:v>9.3418409583333393</c:v>
                </c:pt>
                <c:pt idx="6728">
                  <c:v>9.3432296666666694</c:v>
                </c:pt>
                <c:pt idx="6729">
                  <c:v>9.3446183749999996</c:v>
                </c:pt>
                <c:pt idx="6730">
                  <c:v>9.3460070833333404</c:v>
                </c:pt>
                <c:pt idx="6731">
                  <c:v>9.3473957916666706</c:v>
                </c:pt>
                <c:pt idx="6732">
                  <c:v>9.3487845000000007</c:v>
                </c:pt>
                <c:pt idx="6733">
                  <c:v>9.3501732083333398</c:v>
                </c:pt>
                <c:pt idx="6734">
                  <c:v>9.3515619166666699</c:v>
                </c:pt>
                <c:pt idx="6735">
                  <c:v>9.3529506250000001</c:v>
                </c:pt>
                <c:pt idx="6736">
                  <c:v>9.3543393333333409</c:v>
                </c:pt>
                <c:pt idx="6737">
                  <c:v>9.3557280416666693</c:v>
                </c:pt>
                <c:pt idx="6738">
                  <c:v>9.3571167499999994</c:v>
                </c:pt>
                <c:pt idx="6739">
                  <c:v>9.3585054583333402</c:v>
                </c:pt>
                <c:pt idx="6740">
                  <c:v>9.3598941666666704</c:v>
                </c:pt>
                <c:pt idx="6741">
                  <c:v>9.3612828750000006</c:v>
                </c:pt>
                <c:pt idx="6742">
                  <c:v>9.3626715833333396</c:v>
                </c:pt>
                <c:pt idx="6743">
                  <c:v>9.3640602916666698</c:v>
                </c:pt>
                <c:pt idx="6744">
                  <c:v>9.3654489999999999</c:v>
                </c:pt>
                <c:pt idx="6745">
                  <c:v>9.3668377083333407</c:v>
                </c:pt>
                <c:pt idx="6746">
                  <c:v>9.3682264166666709</c:v>
                </c:pt>
                <c:pt idx="6747">
                  <c:v>9.3696151249999993</c:v>
                </c:pt>
                <c:pt idx="6748">
                  <c:v>9.3710038333333401</c:v>
                </c:pt>
                <c:pt idx="6749">
                  <c:v>9.3723925416666702</c:v>
                </c:pt>
                <c:pt idx="6750">
                  <c:v>9.3737812500000004</c:v>
                </c:pt>
                <c:pt idx="6751">
                  <c:v>9.3751699583333394</c:v>
                </c:pt>
                <c:pt idx="6752">
                  <c:v>9.3765586666666696</c:v>
                </c:pt>
                <c:pt idx="6753">
                  <c:v>9.3779473749999998</c:v>
                </c:pt>
                <c:pt idx="6754">
                  <c:v>9.3793360833333406</c:v>
                </c:pt>
                <c:pt idx="6755">
                  <c:v>9.3807247916666707</c:v>
                </c:pt>
                <c:pt idx="6756">
                  <c:v>9.3821135000000009</c:v>
                </c:pt>
                <c:pt idx="6757">
                  <c:v>9.3835022083333399</c:v>
                </c:pt>
                <c:pt idx="6758">
                  <c:v>9.3848909166666701</c:v>
                </c:pt>
                <c:pt idx="6759">
                  <c:v>9.3862796250000002</c:v>
                </c:pt>
                <c:pt idx="6760">
                  <c:v>9.3876683333333393</c:v>
                </c:pt>
                <c:pt idx="6761">
                  <c:v>9.3890570416666694</c:v>
                </c:pt>
                <c:pt idx="6762">
                  <c:v>9.3904457499999996</c:v>
                </c:pt>
                <c:pt idx="6763">
                  <c:v>9.3918344583333404</c:v>
                </c:pt>
                <c:pt idx="6764">
                  <c:v>9.3932231666666706</c:v>
                </c:pt>
                <c:pt idx="6765">
                  <c:v>9.3946118750000007</c:v>
                </c:pt>
                <c:pt idx="6766">
                  <c:v>9.3960005833333398</c:v>
                </c:pt>
                <c:pt idx="6767">
                  <c:v>9.3973892916666699</c:v>
                </c:pt>
                <c:pt idx="6768">
                  <c:v>9.3987780000000001</c:v>
                </c:pt>
                <c:pt idx="6769">
                  <c:v>9.4001667083333409</c:v>
                </c:pt>
                <c:pt idx="6770">
                  <c:v>9.4015554166666693</c:v>
                </c:pt>
                <c:pt idx="6771">
                  <c:v>9.4029441249999994</c:v>
                </c:pt>
                <c:pt idx="6772">
                  <c:v>9.4043328333333402</c:v>
                </c:pt>
                <c:pt idx="6773">
                  <c:v>9.4057215416666704</c:v>
                </c:pt>
                <c:pt idx="6774">
                  <c:v>9.4071102500000006</c:v>
                </c:pt>
                <c:pt idx="6775">
                  <c:v>9.4084989583333396</c:v>
                </c:pt>
                <c:pt idx="6776">
                  <c:v>9.4098876666666698</c:v>
                </c:pt>
                <c:pt idx="6777">
                  <c:v>9.4112763749999999</c:v>
                </c:pt>
                <c:pt idx="6778">
                  <c:v>9.4126650833333407</c:v>
                </c:pt>
                <c:pt idx="6779">
                  <c:v>9.4140537916666709</c:v>
                </c:pt>
                <c:pt idx="6780">
                  <c:v>9.4154424999999993</c:v>
                </c:pt>
                <c:pt idx="6781">
                  <c:v>9.4168312083333401</c:v>
                </c:pt>
                <c:pt idx="6782">
                  <c:v>9.4182199166666702</c:v>
                </c:pt>
                <c:pt idx="6783">
                  <c:v>9.4196086250000004</c:v>
                </c:pt>
                <c:pt idx="6784">
                  <c:v>9.4209973333333394</c:v>
                </c:pt>
                <c:pt idx="6785">
                  <c:v>9.4223860416666696</c:v>
                </c:pt>
                <c:pt idx="6786">
                  <c:v>9.4237747499999998</c:v>
                </c:pt>
                <c:pt idx="6787">
                  <c:v>9.4251634583333406</c:v>
                </c:pt>
                <c:pt idx="6788">
                  <c:v>9.4265521666666707</c:v>
                </c:pt>
                <c:pt idx="6789">
                  <c:v>9.4279408750000009</c:v>
                </c:pt>
                <c:pt idx="6790">
                  <c:v>9.4293295833333399</c:v>
                </c:pt>
                <c:pt idx="6791">
                  <c:v>9.4307182916666701</c:v>
                </c:pt>
                <c:pt idx="6792">
                  <c:v>9.4321070000000002</c:v>
                </c:pt>
                <c:pt idx="6793">
                  <c:v>9.4334957083333393</c:v>
                </c:pt>
                <c:pt idx="6794">
                  <c:v>9.4348844166666694</c:v>
                </c:pt>
                <c:pt idx="6795">
                  <c:v>9.4362731249999996</c:v>
                </c:pt>
                <c:pt idx="6796">
                  <c:v>9.4376618333333404</c:v>
                </c:pt>
                <c:pt idx="6797">
                  <c:v>9.4390505416666706</c:v>
                </c:pt>
                <c:pt idx="6798">
                  <c:v>9.4404392500000007</c:v>
                </c:pt>
                <c:pt idx="6799">
                  <c:v>9.4418279583333398</c:v>
                </c:pt>
                <c:pt idx="6800">
                  <c:v>9.4432166666666699</c:v>
                </c:pt>
                <c:pt idx="6801">
                  <c:v>9.4446053750000001</c:v>
                </c:pt>
                <c:pt idx="6802">
                  <c:v>9.4459940833333409</c:v>
                </c:pt>
                <c:pt idx="6803">
                  <c:v>9.4473827916666693</c:v>
                </c:pt>
                <c:pt idx="6804">
                  <c:v>9.4487714999999994</c:v>
                </c:pt>
                <c:pt idx="6805">
                  <c:v>9.4501602083333403</c:v>
                </c:pt>
                <c:pt idx="6806">
                  <c:v>9.4515489166666704</c:v>
                </c:pt>
                <c:pt idx="6807">
                  <c:v>9.4529376250000006</c:v>
                </c:pt>
                <c:pt idx="6808">
                  <c:v>9.4543263333333396</c:v>
                </c:pt>
                <c:pt idx="6809">
                  <c:v>9.4557150416666698</c:v>
                </c:pt>
                <c:pt idx="6810">
                  <c:v>9.4571037499999999</c:v>
                </c:pt>
                <c:pt idx="6811">
                  <c:v>9.4584924583333407</c:v>
                </c:pt>
                <c:pt idx="6812">
                  <c:v>9.4598811666666709</c:v>
                </c:pt>
                <c:pt idx="6813">
                  <c:v>9.4612698749999993</c:v>
                </c:pt>
                <c:pt idx="6814">
                  <c:v>9.4626585833333401</c:v>
                </c:pt>
                <c:pt idx="6815">
                  <c:v>9.4640472916666702</c:v>
                </c:pt>
                <c:pt idx="6816">
                  <c:v>9.4654360000000004</c:v>
                </c:pt>
                <c:pt idx="6817">
                  <c:v>9.4668247083333394</c:v>
                </c:pt>
                <c:pt idx="6818">
                  <c:v>9.4682134166666696</c:v>
                </c:pt>
                <c:pt idx="6819">
                  <c:v>9.4696021249999998</c:v>
                </c:pt>
                <c:pt idx="6820">
                  <c:v>9.4709908333333406</c:v>
                </c:pt>
                <c:pt idx="6821">
                  <c:v>9.4723795416666707</c:v>
                </c:pt>
                <c:pt idx="6822">
                  <c:v>9.4737682500000009</c:v>
                </c:pt>
                <c:pt idx="6823">
                  <c:v>9.4751569583333399</c:v>
                </c:pt>
                <c:pt idx="6824">
                  <c:v>9.4765456666666701</c:v>
                </c:pt>
                <c:pt idx="6825">
                  <c:v>9.4779343750000002</c:v>
                </c:pt>
                <c:pt idx="6826">
                  <c:v>9.4793230833333393</c:v>
                </c:pt>
                <c:pt idx="6827">
                  <c:v>9.4807117916666694</c:v>
                </c:pt>
                <c:pt idx="6828">
                  <c:v>9.4821004999999996</c:v>
                </c:pt>
                <c:pt idx="6829">
                  <c:v>9.4834892083333404</c:v>
                </c:pt>
                <c:pt idx="6830">
                  <c:v>9.4848779166666706</c:v>
                </c:pt>
                <c:pt idx="6831">
                  <c:v>9.4862666250000007</c:v>
                </c:pt>
                <c:pt idx="6832">
                  <c:v>9.4876553333333398</c:v>
                </c:pt>
                <c:pt idx="6833">
                  <c:v>9.4890440416666699</c:v>
                </c:pt>
                <c:pt idx="6834">
                  <c:v>9.4904327500000001</c:v>
                </c:pt>
                <c:pt idx="6835">
                  <c:v>9.4918214583333409</c:v>
                </c:pt>
                <c:pt idx="6836">
                  <c:v>9.4932101666666693</c:v>
                </c:pt>
                <c:pt idx="6837">
                  <c:v>9.4945988749999994</c:v>
                </c:pt>
                <c:pt idx="6838">
                  <c:v>9.4959875833333403</c:v>
                </c:pt>
                <c:pt idx="6839">
                  <c:v>9.4973762916666704</c:v>
                </c:pt>
                <c:pt idx="6840">
                  <c:v>9.4987650000000006</c:v>
                </c:pt>
                <c:pt idx="6841">
                  <c:v>9.5001537083333396</c:v>
                </c:pt>
                <c:pt idx="6842">
                  <c:v>9.5015424166666698</c:v>
                </c:pt>
                <c:pt idx="6843">
                  <c:v>9.5029311249999999</c:v>
                </c:pt>
                <c:pt idx="6844">
                  <c:v>9.5043198333333407</c:v>
                </c:pt>
                <c:pt idx="6845">
                  <c:v>9.5057085416666709</c:v>
                </c:pt>
                <c:pt idx="6846">
                  <c:v>9.5070972499999993</c:v>
                </c:pt>
                <c:pt idx="6847">
                  <c:v>9.5084859583333401</c:v>
                </c:pt>
                <c:pt idx="6848">
                  <c:v>9.5098746666666703</c:v>
                </c:pt>
                <c:pt idx="6849">
                  <c:v>9.5112633750000004</c:v>
                </c:pt>
                <c:pt idx="6850">
                  <c:v>9.5126520833333394</c:v>
                </c:pt>
                <c:pt idx="6851">
                  <c:v>9.5140407916666696</c:v>
                </c:pt>
                <c:pt idx="6852">
                  <c:v>9.5154294999999998</c:v>
                </c:pt>
                <c:pt idx="6853">
                  <c:v>9.5168182083333406</c:v>
                </c:pt>
                <c:pt idx="6854">
                  <c:v>9.5182069166666707</c:v>
                </c:pt>
                <c:pt idx="6855">
                  <c:v>9.5195956250000009</c:v>
                </c:pt>
                <c:pt idx="6856">
                  <c:v>9.5209843333333399</c:v>
                </c:pt>
                <c:pt idx="6857">
                  <c:v>9.5223730416666701</c:v>
                </c:pt>
                <c:pt idx="6858">
                  <c:v>9.5237617500000002</c:v>
                </c:pt>
                <c:pt idx="6859">
                  <c:v>9.5251504583333393</c:v>
                </c:pt>
                <c:pt idx="6860">
                  <c:v>9.5265391666666694</c:v>
                </c:pt>
                <c:pt idx="6861">
                  <c:v>9.5279278749999996</c:v>
                </c:pt>
                <c:pt idx="6862">
                  <c:v>9.5293165833333404</c:v>
                </c:pt>
                <c:pt idx="6863">
                  <c:v>9.5307052916666706</c:v>
                </c:pt>
                <c:pt idx="6864">
                  <c:v>9.5320940000000007</c:v>
                </c:pt>
                <c:pt idx="6865">
                  <c:v>9.5334827083333398</c:v>
                </c:pt>
                <c:pt idx="6866">
                  <c:v>9.5348714166666699</c:v>
                </c:pt>
                <c:pt idx="6867">
                  <c:v>9.5362601250000001</c:v>
                </c:pt>
                <c:pt idx="6868">
                  <c:v>9.5376488333333409</c:v>
                </c:pt>
                <c:pt idx="6869">
                  <c:v>9.5390375416666693</c:v>
                </c:pt>
                <c:pt idx="6870">
                  <c:v>9.5404262499999994</c:v>
                </c:pt>
                <c:pt idx="6871">
                  <c:v>9.5418149583333403</c:v>
                </c:pt>
                <c:pt idx="6872">
                  <c:v>9.5432036666666704</c:v>
                </c:pt>
                <c:pt idx="6873">
                  <c:v>9.5445923750000006</c:v>
                </c:pt>
                <c:pt idx="6874">
                  <c:v>9.5459810833333396</c:v>
                </c:pt>
                <c:pt idx="6875">
                  <c:v>9.5473697916666698</c:v>
                </c:pt>
                <c:pt idx="6876">
                  <c:v>9.5487584999999999</c:v>
                </c:pt>
                <c:pt idx="6877">
                  <c:v>9.5501472083333407</c:v>
                </c:pt>
                <c:pt idx="6878">
                  <c:v>9.5515359166666709</c:v>
                </c:pt>
                <c:pt idx="6879">
                  <c:v>9.5529246249999993</c:v>
                </c:pt>
                <c:pt idx="6880">
                  <c:v>9.5543133333333401</c:v>
                </c:pt>
                <c:pt idx="6881">
                  <c:v>9.5557020416666703</c:v>
                </c:pt>
                <c:pt idx="6882">
                  <c:v>9.5570907500000004</c:v>
                </c:pt>
                <c:pt idx="6883">
                  <c:v>9.5584794583333395</c:v>
                </c:pt>
                <c:pt idx="6884">
                  <c:v>9.5598681666666696</c:v>
                </c:pt>
                <c:pt idx="6885">
                  <c:v>9.5612568749999998</c:v>
                </c:pt>
                <c:pt idx="6886">
                  <c:v>9.5626455833333406</c:v>
                </c:pt>
                <c:pt idx="6887">
                  <c:v>9.5640342916666707</c:v>
                </c:pt>
                <c:pt idx="6888">
                  <c:v>9.5654230000000009</c:v>
                </c:pt>
                <c:pt idx="6889">
                  <c:v>9.5668117083333399</c:v>
                </c:pt>
                <c:pt idx="6890">
                  <c:v>9.5682004166666701</c:v>
                </c:pt>
                <c:pt idx="6891">
                  <c:v>9.5695891250000003</c:v>
                </c:pt>
                <c:pt idx="6892">
                  <c:v>9.5709778333333393</c:v>
                </c:pt>
                <c:pt idx="6893">
                  <c:v>9.5723665416666694</c:v>
                </c:pt>
                <c:pt idx="6894">
                  <c:v>9.5737552499999996</c:v>
                </c:pt>
                <c:pt idx="6895">
                  <c:v>9.5751439583333404</c:v>
                </c:pt>
                <c:pt idx="6896">
                  <c:v>9.5765326666666706</c:v>
                </c:pt>
                <c:pt idx="6897">
                  <c:v>9.5779213750000007</c:v>
                </c:pt>
                <c:pt idx="6898">
                  <c:v>9.5793100833333398</c:v>
                </c:pt>
                <c:pt idx="6899">
                  <c:v>9.5806987916666699</c:v>
                </c:pt>
                <c:pt idx="6900">
                  <c:v>9.5820875000000001</c:v>
                </c:pt>
                <c:pt idx="6901">
                  <c:v>9.5834762083333409</c:v>
                </c:pt>
                <c:pt idx="6902">
                  <c:v>9.5848649166666693</c:v>
                </c:pt>
                <c:pt idx="6903">
                  <c:v>9.5862536249999994</c:v>
                </c:pt>
                <c:pt idx="6904">
                  <c:v>9.5876423333333403</c:v>
                </c:pt>
                <c:pt idx="6905">
                  <c:v>9.5890310416666704</c:v>
                </c:pt>
                <c:pt idx="6906">
                  <c:v>9.5904197500000006</c:v>
                </c:pt>
                <c:pt idx="6907">
                  <c:v>9.5918084583333396</c:v>
                </c:pt>
                <c:pt idx="6908">
                  <c:v>9.5931971666666698</c:v>
                </c:pt>
                <c:pt idx="6909">
                  <c:v>9.5945858749999999</c:v>
                </c:pt>
                <c:pt idx="6910">
                  <c:v>9.5959745833333407</c:v>
                </c:pt>
                <c:pt idx="6911">
                  <c:v>9.5973632916666709</c:v>
                </c:pt>
                <c:pt idx="6912">
                  <c:v>9.5987519999999993</c:v>
                </c:pt>
                <c:pt idx="6913">
                  <c:v>9.6001407083333401</c:v>
                </c:pt>
                <c:pt idx="6914">
                  <c:v>9.6015294166666703</c:v>
                </c:pt>
                <c:pt idx="6915">
                  <c:v>9.6029181250000004</c:v>
                </c:pt>
                <c:pt idx="6916">
                  <c:v>9.6043068333333395</c:v>
                </c:pt>
                <c:pt idx="6917">
                  <c:v>9.6056955416666696</c:v>
                </c:pt>
                <c:pt idx="6918">
                  <c:v>9.6070842499999998</c:v>
                </c:pt>
                <c:pt idx="6919">
                  <c:v>9.6084729583333406</c:v>
                </c:pt>
                <c:pt idx="6920">
                  <c:v>9.6098616666666707</c:v>
                </c:pt>
                <c:pt idx="6921">
                  <c:v>9.6112503750000009</c:v>
                </c:pt>
                <c:pt idx="6922">
                  <c:v>9.6126390833333399</c:v>
                </c:pt>
                <c:pt idx="6923">
                  <c:v>9.6140277916666701</c:v>
                </c:pt>
                <c:pt idx="6924">
                  <c:v>9.6154165000000003</c:v>
                </c:pt>
                <c:pt idx="6925">
                  <c:v>9.6168052083333393</c:v>
                </c:pt>
                <c:pt idx="6926">
                  <c:v>9.6181939166666695</c:v>
                </c:pt>
                <c:pt idx="6927">
                  <c:v>9.6195826249999996</c:v>
                </c:pt>
                <c:pt idx="6928">
                  <c:v>9.6209713333333404</c:v>
                </c:pt>
                <c:pt idx="6929">
                  <c:v>9.6223600416666706</c:v>
                </c:pt>
                <c:pt idx="6930">
                  <c:v>9.6237487500000007</c:v>
                </c:pt>
                <c:pt idx="6931">
                  <c:v>9.6251374583333398</c:v>
                </c:pt>
                <c:pt idx="6932">
                  <c:v>9.6265261666666699</c:v>
                </c:pt>
                <c:pt idx="6933">
                  <c:v>9.6279148750000001</c:v>
                </c:pt>
                <c:pt idx="6934">
                  <c:v>9.6293035833333409</c:v>
                </c:pt>
                <c:pt idx="6935">
                  <c:v>9.6306922916666693</c:v>
                </c:pt>
                <c:pt idx="6936">
                  <c:v>9.6320809999999994</c:v>
                </c:pt>
                <c:pt idx="6937">
                  <c:v>9.6334697083333403</c:v>
                </c:pt>
                <c:pt idx="6938">
                  <c:v>9.6348584166666704</c:v>
                </c:pt>
                <c:pt idx="6939">
                  <c:v>9.6362471250000006</c:v>
                </c:pt>
                <c:pt idx="6940">
                  <c:v>9.6376358333333396</c:v>
                </c:pt>
                <c:pt idx="6941">
                  <c:v>9.6390245416666698</c:v>
                </c:pt>
                <c:pt idx="6942">
                  <c:v>9.6404132499999999</c:v>
                </c:pt>
                <c:pt idx="6943">
                  <c:v>9.6418019583333407</c:v>
                </c:pt>
                <c:pt idx="6944">
                  <c:v>9.6431906666666709</c:v>
                </c:pt>
                <c:pt idx="6945">
                  <c:v>9.6445793749999993</c:v>
                </c:pt>
                <c:pt idx="6946">
                  <c:v>9.6459680833333401</c:v>
                </c:pt>
                <c:pt idx="6947">
                  <c:v>9.6473567916666703</c:v>
                </c:pt>
                <c:pt idx="6948">
                  <c:v>9.6487455000000004</c:v>
                </c:pt>
                <c:pt idx="6949">
                  <c:v>9.6501342083333395</c:v>
                </c:pt>
                <c:pt idx="6950">
                  <c:v>9.6515229166666696</c:v>
                </c:pt>
                <c:pt idx="6951">
                  <c:v>9.6529116249999998</c:v>
                </c:pt>
                <c:pt idx="6952">
                  <c:v>9.6543003333333406</c:v>
                </c:pt>
                <c:pt idx="6953">
                  <c:v>9.6556890416666707</c:v>
                </c:pt>
                <c:pt idx="6954">
                  <c:v>9.6570777500000009</c:v>
                </c:pt>
                <c:pt idx="6955">
                  <c:v>9.6584664583333399</c:v>
                </c:pt>
                <c:pt idx="6956">
                  <c:v>9.6598551666666701</c:v>
                </c:pt>
                <c:pt idx="6957">
                  <c:v>9.6612438750000003</c:v>
                </c:pt>
                <c:pt idx="6958">
                  <c:v>9.6626325833333393</c:v>
                </c:pt>
                <c:pt idx="6959">
                  <c:v>9.6640212916666695</c:v>
                </c:pt>
                <c:pt idx="6960">
                  <c:v>9.6654099999999996</c:v>
                </c:pt>
                <c:pt idx="6961">
                  <c:v>9.6667987083333404</c:v>
                </c:pt>
                <c:pt idx="6962">
                  <c:v>9.6681874166666688</c:v>
                </c:pt>
                <c:pt idx="6963">
                  <c:v>9.6695761250000096</c:v>
                </c:pt>
                <c:pt idx="6964">
                  <c:v>9.6709648333333398</c:v>
                </c:pt>
                <c:pt idx="6965">
                  <c:v>9.6723535416666699</c:v>
                </c:pt>
                <c:pt idx="6966">
                  <c:v>9.6737422500000001</c:v>
                </c:pt>
                <c:pt idx="6967">
                  <c:v>9.6751309583333391</c:v>
                </c:pt>
                <c:pt idx="6968">
                  <c:v>9.6765196666666693</c:v>
                </c:pt>
                <c:pt idx="6969">
                  <c:v>9.6779083749999995</c:v>
                </c:pt>
                <c:pt idx="6970">
                  <c:v>9.6792970833333403</c:v>
                </c:pt>
                <c:pt idx="6971">
                  <c:v>9.6806857916666704</c:v>
                </c:pt>
                <c:pt idx="6972">
                  <c:v>9.6820744999999988</c:v>
                </c:pt>
                <c:pt idx="6973">
                  <c:v>9.6834632083333396</c:v>
                </c:pt>
                <c:pt idx="6974">
                  <c:v>9.6848519166666698</c:v>
                </c:pt>
                <c:pt idx="6975">
                  <c:v>9.6862406249999999</c:v>
                </c:pt>
                <c:pt idx="6976">
                  <c:v>9.687629333333339</c:v>
                </c:pt>
                <c:pt idx="6977">
                  <c:v>9.6890180416666691</c:v>
                </c:pt>
                <c:pt idx="6978">
                  <c:v>9.6904067499999993</c:v>
                </c:pt>
                <c:pt idx="6979">
                  <c:v>9.6917954583333401</c:v>
                </c:pt>
                <c:pt idx="6980">
                  <c:v>9.6931841666666703</c:v>
                </c:pt>
                <c:pt idx="6981">
                  <c:v>9.6945728750000004</c:v>
                </c:pt>
                <c:pt idx="6982">
                  <c:v>9.6959615833333395</c:v>
                </c:pt>
                <c:pt idx="6983">
                  <c:v>9.6973502916666696</c:v>
                </c:pt>
                <c:pt idx="6984">
                  <c:v>9.6987389999999998</c:v>
                </c:pt>
                <c:pt idx="6985">
                  <c:v>9.7001277083333388</c:v>
                </c:pt>
                <c:pt idx="6986">
                  <c:v>9.701516416666669</c:v>
                </c:pt>
                <c:pt idx="6987">
                  <c:v>9.7029051249999991</c:v>
                </c:pt>
                <c:pt idx="6988">
                  <c:v>9.7042938333333399</c:v>
                </c:pt>
                <c:pt idx="6989">
                  <c:v>9.7056825416666701</c:v>
                </c:pt>
                <c:pt idx="6990">
                  <c:v>9.7070712500000003</c:v>
                </c:pt>
                <c:pt idx="6991">
                  <c:v>9.7084599583333393</c:v>
                </c:pt>
                <c:pt idx="6992">
                  <c:v>9.7098486666666695</c:v>
                </c:pt>
                <c:pt idx="6993">
                  <c:v>9.7112373749999996</c:v>
                </c:pt>
                <c:pt idx="6994">
                  <c:v>9.7126260833333404</c:v>
                </c:pt>
                <c:pt idx="6995">
                  <c:v>9.7140147916666688</c:v>
                </c:pt>
                <c:pt idx="6996">
                  <c:v>9.715403499999999</c:v>
                </c:pt>
                <c:pt idx="6997">
                  <c:v>9.7167922083333398</c:v>
                </c:pt>
                <c:pt idx="6998">
                  <c:v>9.7181809166666699</c:v>
                </c:pt>
                <c:pt idx="6999">
                  <c:v>9.7195696250000001</c:v>
                </c:pt>
                <c:pt idx="7000">
                  <c:v>9.7209583333333391</c:v>
                </c:pt>
                <c:pt idx="7001">
                  <c:v>9.7223470416666693</c:v>
                </c:pt>
                <c:pt idx="7002">
                  <c:v>9.7237357499999995</c:v>
                </c:pt>
                <c:pt idx="7003">
                  <c:v>9.7251244583333403</c:v>
                </c:pt>
                <c:pt idx="7004">
                  <c:v>9.7265131666666704</c:v>
                </c:pt>
                <c:pt idx="7005">
                  <c:v>9.7279018749999988</c:v>
                </c:pt>
                <c:pt idx="7006">
                  <c:v>9.7292905833333396</c:v>
                </c:pt>
                <c:pt idx="7007">
                  <c:v>9.7306792916666698</c:v>
                </c:pt>
                <c:pt idx="7008">
                  <c:v>9.7320679999999999</c:v>
                </c:pt>
                <c:pt idx="7009">
                  <c:v>9.733456708333339</c:v>
                </c:pt>
                <c:pt idx="7010">
                  <c:v>9.7348454166666691</c:v>
                </c:pt>
                <c:pt idx="7011">
                  <c:v>9.7362341249999993</c:v>
                </c:pt>
                <c:pt idx="7012">
                  <c:v>9.7376228333333401</c:v>
                </c:pt>
                <c:pt idx="7013">
                  <c:v>9.7390115416666703</c:v>
                </c:pt>
                <c:pt idx="7014">
                  <c:v>9.7404002500000004</c:v>
                </c:pt>
                <c:pt idx="7015">
                  <c:v>9.7417889583333395</c:v>
                </c:pt>
                <c:pt idx="7016">
                  <c:v>9.7431776666666696</c:v>
                </c:pt>
                <c:pt idx="7017">
                  <c:v>9.7445663749999998</c:v>
                </c:pt>
                <c:pt idx="7018">
                  <c:v>9.7459550833333388</c:v>
                </c:pt>
                <c:pt idx="7019">
                  <c:v>9.747343791666669</c:v>
                </c:pt>
                <c:pt idx="7020">
                  <c:v>9.7487324999999991</c:v>
                </c:pt>
                <c:pt idx="7021">
                  <c:v>9.75012120833334</c:v>
                </c:pt>
                <c:pt idx="7022">
                  <c:v>9.7515099166666701</c:v>
                </c:pt>
                <c:pt idx="7023">
                  <c:v>9.7528986250000003</c:v>
                </c:pt>
                <c:pt idx="7024">
                  <c:v>9.7542873333333393</c:v>
                </c:pt>
                <c:pt idx="7025">
                  <c:v>9.7556760416666695</c:v>
                </c:pt>
                <c:pt idx="7026">
                  <c:v>9.7570647499999996</c:v>
                </c:pt>
                <c:pt idx="7027">
                  <c:v>9.7584534583333404</c:v>
                </c:pt>
                <c:pt idx="7028">
                  <c:v>9.7598421666666688</c:v>
                </c:pt>
                <c:pt idx="7029">
                  <c:v>9.761230874999999</c:v>
                </c:pt>
                <c:pt idx="7030">
                  <c:v>9.7626195833333398</c:v>
                </c:pt>
                <c:pt idx="7031">
                  <c:v>9.7640082916666699</c:v>
                </c:pt>
                <c:pt idx="7032">
                  <c:v>9.7653970000000001</c:v>
                </c:pt>
                <c:pt idx="7033">
                  <c:v>9.7667857083333391</c:v>
                </c:pt>
                <c:pt idx="7034">
                  <c:v>9.7681744166666693</c:v>
                </c:pt>
                <c:pt idx="7035">
                  <c:v>9.7695631249999995</c:v>
                </c:pt>
                <c:pt idx="7036">
                  <c:v>9.7709518333333403</c:v>
                </c:pt>
                <c:pt idx="7037">
                  <c:v>9.7723405416666704</c:v>
                </c:pt>
                <c:pt idx="7038">
                  <c:v>9.7737292500000095</c:v>
                </c:pt>
                <c:pt idx="7039">
                  <c:v>9.7751179583333396</c:v>
                </c:pt>
                <c:pt idx="7040">
                  <c:v>9.7765066666666698</c:v>
                </c:pt>
                <c:pt idx="7041">
                  <c:v>9.7778953749999999</c:v>
                </c:pt>
                <c:pt idx="7042">
                  <c:v>9.779284083333339</c:v>
                </c:pt>
                <c:pt idx="7043">
                  <c:v>9.7806727916666691</c:v>
                </c:pt>
                <c:pt idx="7044">
                  <c:v>9.7820614999999993</c:v>
                </c:pt>
                <c:pt idx="7045">
                  <c:v>9.7834502083333401</c:v>
                </c:pt>
                <c:pt idx="7046">
                  <c:v>9.7848389166666703</c:v>
                </c:pt>
                <c:pt idx="7047">
                  <c:v>9.7862276250000004</c:v>
                </c:pt>
                <c:pt idx="7048">
                  <c:v>9.7876163333333395</c:v>
                </c:pt>
                <c:pt idx="7049">
                  <c:v>9.7890050416666696</c:v>
                </c:pt>
                <c:pt idx="7050">
                  <c:v>9.7903937499999998</c:v>
                </c:pt>
                <c:pt idx="7051">
                  <c:v>9.7917824583333388</c:v>
                </c:pt>
                <c:pt idx="7052">
                  <c:v>9.793171166666669</c:v>
                </c:pt>
                <c:pt idx="7053">
                  <c:v>9.7945598749999991</c:v>
                </c:pt>
                <c:pt idx="7054">
                  <c:v>9.79594858333334</c:v>
                </c:pt>
                <c:pt idx="7055">
                  <c:v>9.7973372916666701</c:v>
                </c:pt>
                <c:pt idx="7056">
                  <c:v>9.7987260000000003</c:v>
                </c:pt>
                <c:pt idx="7057">
                  <c:v>9.8001147083333393</c:v>
                </c:pt>
                <c:pt idx="7058">
                  <c:v>9.8015034166666695</c:v>
                </c:pt>
                <c:pt idx="7059">
                  <c:v>9.8028921249999996</c:v>
                </c:pt>
                <c:pt idx="7060">
                  <c:v>9.8042808333333404</c:v>
                </c:pt>
                <c:pt idx="7061">
                  <c:v>9.8056695416666688</c:v>
                </c:pt>
                <c:pt idx="7062">
                  <c:v>9.807058249999999</c:v>
                </c:pt>
                <c:pt idx="7063">
                  <c:v>9.8084469583333398</c:v>
                </c:pt>
                <c:pt idx="7064">
                  <c:v>9.80983566666667</c:v>
                </c:pt>
                <c:pt idx="7065">
                  <c:v>9.8112243750000001</c:v>
                </c:pt>
                <c:pt idx="7066">
                  <c:v>9.8126130833333391</c:v>
                </c:pt>
                <c:pt idx="7067">
                  <c:v>9.8140017916666693</c:v>
                </c:pt>
                <c:pt idx="7068">
                  <c:v>9.8153904999999995</c:v>
                </c:pt>
                <c:pt idx="7069">
                  <c:v>9.8167792083333403</c:v>
                </c:pt>
                <c:pt idx="7070">
                  <c:v>9.8181679166666704</c:v>
                </c:pt>
                <c:pt idx="7071">
                  <c:v>9.8195566250000095</c:v>
                </c:pt>
                <c:pt idx="7072">
                  <c:v>9.8209453333333396</c:v>
                </c:pt>
                <c:pt idx="7073">
                  <c:v>9.8223340416666698</c:v>
                </c:pt>
                <c:pt idx="7074">
                  <c:v>9.8237227499999999</c:v>
                </c:pt>
                <c:pt idx="7075">
                  <c:v>9.825111458333339</c:v>
                </c:pt>
                <c:pt idx="7076">
                  <c:v>9.8265001666666691</c:v>
                </c:pt>
                <c:pt idx="7077">
                  <c:v>9.8278888749999993</c:v>
                </c:pt>
                <c:pt idx="7078">
                  <c:v>9.8292775833333401</c:v>
                </c:pt>
                <c:pt idx="7079">
                  <c:v>9.8306662916666703</c:v>
                </c:pt>
                <c:pt idx="7080">
                  <c:v>9.8320550000000004</c:v>
                </c:pt>
                <c:pt idx="7081">
                  <c:v>9.8334437083333395</c:v>
                </c:pt>
                <c:pt idx="7082">
                  <c:v>9.8348324166666696</c:v>
                </c:pt>
                <c:pt idx="7083">
                  <c:v>9.8362211249999998</c:v>
                </c:pt>
                <c:pt idx="7084">
                  <c:v>9.8376098333333388</c:v>
                </c:pt>
                <c:pt idx="7085">
                  <c:v>9.838998541666669</c:v>
                </c:pt>
                <c:pt idx="7086">
                  <c:v>9.8403872499999991</c:v>
                </c:pt>
                <c:pt idx="7087">
                  <c:v>9.84177595833334</c:v>
                </c:pt>
                <c:pt idx="7088">
                  <c:v>9.8431646666666701</c:v>
                </c:pt>
                <c:pt idx="7089">
                  <c:v>9.8445533750000003</c:v>
                </c:pt>
                <c:pt idx="7090">
                  <c:v>9.8459420833333393</c:v>
                </c:pt>
                <c:pt idx="7091">
                  <c:v>9.8473307916666695</c:v>
                </c:pt>
                <c:pt idx="7092">
                  <c:v>9.8487194999999996</c:v>
                </c:pt>
                <c:pt idx="7093">
                  <c:v>9.8501082083333404</c:v>
                </c:pt>
                <c:pt idx="7094">
                  <c:v>9.8514969166666688</c:v>
                </c:pt>
                <c:pt idx="7095">
                  <c:v>9.852885624999999</c:v>
                </c:pt>
                <c:pt idx="7096">
                  <c:v>9.8542743333333398</c:v>
                </c:pt>
                <c:pt idx="7097">
                  <c:v>9.85566304166667</c:v>
                </c:pt>
                <c:pt idx="7098">
                  <c:v>9.8570517500000001</c:v>
                </c:pt>
                <c:pt idx="7099">
                  <c:v>9.8584404583333392</c:v>
                </c:pt>
                <c:pt idx="7100">
                  <c:v>9.8598291666666693</c:v>
                </c:pt>
                <c:pt idx="7101">
                  <c:v>9.8612178749999995</c:v>
                </c:pt>
                <c:pt idx="7102">
                  <c:v>9.8626065833333403</c:v>
                </c:pt>
                <c:pt idx="7103">
                  <c:v>9.8639952916666704</c:v>
                </c:pt>
                <c:pt idx="7104">
                  <c:v>9.8653839999999988</c:v>
                </c:pt>
                <c:pt idx="7105">
                  <c:v>9.8667727083333396</c:v>
                </c:pt>
                <c:pt idx="7106">
                  <c:v>9.8681614166666698</c:v>
                </c:pt>
                <c:pt idx="7107">
                  <c:v>9.869550125</c:v>
                </c:pt>
                <c:pt idx="7108">
                  <c:v>9.870938833333339</c:v>
                </c:pt>
                <c:pt idx="7109">
                  <c:v>9.8723275416666691</c:v>
                </c:pt>
                <c:pt idx="7110">
                  <c:v>9.8737162499999993</c:v>
                </c:pt>
                <c:pt idx="7111">
                  <c:v>9.8751049583333401</c:v>
                </c:pt>
                <c:pt idx="7112">
                  <c:v>9.8764936666666703</c:v>
                </c:pt>
                <c:pt idx="7113">
                  <c:v>9.8778823750000004</c:v>
                </c:pt>
                <c:pt idx="7114">
                  <c:v>9.8792710833333395</c:v>
                </c:pt>
                <c:pt idx="7115">
                  <c:v>9.8806597916666696</c:v>
                </c:pt>
                <c:pt idx="7116">
                  <c:v>9.8820484999999998</c:v>
                </c:pt>
                <c:pt idx="7117">
                  <c:v>9.8834372083333388</c:v>
                </c:pt>
                <c:pt idx="7118">
                  <c:v>9.884825916666669</c:v>
                </c:pt>
                <c:pt idx="7119">
                  <c:v>9.8862146249999991</c:v>
                </c:pt>
                <c:pt idx="7120">
                  <c:v>9.88760333333334</c:v>
                </c:pt>
                <c:pt idx="7121">
                  <c:v>9.8889920416666701</c:v>
                </c:pt>
                <c:pt idx="7122">
                  <c:v>9.8903807500000003</c:v>
                </c:pt>
                <c:pt idx="7123">
                  <c:v>9.8917694583333393</c:v>
                </c:pt>
                <c:pt idx="7124">
                  <c:v>9.8931581666666695</c:v>
                </c:pt>
                <c:pt idx="7125">
                  <c:v>9.8945468749999996</c:v>
                </c:pt>
                <c:pt idx="7126">
                  <c:v>9.8959355833333404</c:v>
                </c:pt>
                <c:pt idx="7127">
                  <c:v>9.8973242916666688</c:v>
                </c:pt>
                <c:pt idx="7128">
                  <c:v>9.898712999999999</c:v>
                </c:pt>
                <c:pt idx="7129">
                  <c:v>9.9001017083333398</c:v>
                </c:pt>
                <c:pt idx="7130">
                  <c:v>9.90149041666667</c:v>
                </c:pt>
                <c:pt idx="7131">
                  <c:v>9.9028791250000001</c:v>
                </c:pt>
                <c:pt idx="7132">
                  <c:v>9.9042678333333392</c:v>
                </c:pt>
                <c:pt idx="7133">
                  <c:v>9.9056565416666693</c:v>
                </c:pt>
                <c:pt idx="7134">
                  <c:v>9.9070452499999995</c:v>
                </c:pt>
                <c:pt idx="7135">
                  <c:v>9.9084339583333403</c:v>
                </c:pt>
                <c:pt idx="7136">
                  <c:v>9.9098226666666704</c:v>
                </c:pt>
                <c:pt idx="7137">
                  <c:v>9.9112113749999988</c:v>
                </c:pt>
                <c:pt idx="7138">
                  <c:v>9.9126000833333396</c:v>
                </c:pt>
                <c:pt idx="7139">
                  <c:v>9.9139887916666698</c:v>
                </c:pt>
                <c:pt idx="7140">
                  <c:v>9.9153775</c:v>
                </c:pt>
                <c:pt idx="7141">
                  <c:v>9.916766208333339</c:v>
                </c:pt>
                <c:pt idx="7142">
                  <c:v>9.9181549166666692</c:v>
                </c:pt>
                <c:pt idx="7143">
                  <c:v>9.9195436249999993</c:v>
                </c:pt>
                <c:pt idx="7144">
                  <c:v>9.9209323333333401</c:v>
                </c:pt>
                <c:pt idx="7145">
                  <c:v>9.9223210416666703</c:v>
                </c:pt>
                <c:pt idx="7146">
                  <c:v>9.9237097500000004</c:v>
                </c:pt>
                <c:pt idx="7147">
                  <c:v>9.9250984583333395</c:v>
                </c:pt>
                <c:pt idx="7148">
                  <c:v>9.9264871666666696</c:v>
                </c:pt>
                <c:pt idx="7149">
                  <c:v>9.9278758749999998</c:v>
                </c:pt>
                <c:pt idx="7150">
                  <c:v>9.9292645833333388</c:v>
                </c:pt>
                <c:pt idx="7151">
                  <c:v>9.930653291666669</c:v>
                </c:pt>
                <c:pt idx="7152">
                  <c:v>9.9320419999999991</c:v>
                </c:pt>
                <c:pt idx="7153">
                  <c:v>9.93343070833334</c:v>
                </c:pt>
                <c:pt idx="7154">
                  <c:v>9.9348194166666701</c:v>
                </c:pt>
                <c:pt idx="7155">
                  <c:v>9.9362081250000003</c:v>
                </c:pt>
                <c:pt idx="7156">
                  <c:v>9.9375968333333393</c:v>
                </c:pt>
                <c:pt idx="7157">
                  <c:v>9.9389855416666695</c:v>
                </c:pt>
                <c:pt idx="7158">
                  <c:v>9.9403742499999996</c:v>
                </c:pt>
                <c:pt idx="7159">
                  <c:v>9.9417629583333404</c:v>
                </c:pt>
                <c:pt idx="7160">
                  <c:v>9.9431516666666688</c:v>
                </c:pt>
                <c:pt idx="7161">
                  <c:v>9.944540374999999</c:v>
                </c:pt>
                <c:pt idx="7162">
                  <c:v>9.9459290833333398</c:v>
                </c:pt>
                <c:pt idx="7163">
                  <c:v>9.94731779166667</c:v>
                </c:pt>
                <c:pt idx="7164">
                  <c:v>9.9487065000000001</c:v>
                </c:pt>
                <c:pt idx="7165">
                  <c:v>9.9500952083333392</c:v>
                </c:pt>
                <c:pt idx="7166">
                  <c:v>9.9514839166666693</c:v>
                </c:pt>
                <c:pt idx="7167">
                  <c:v>9.9528726249999995</c:v>
                </c:pt>
                <c:pt idx="7168">
                  <c:v>9.9542613333333403</c:v>
                </c:pt>
                <c:pt idx="7169">
                  <c:v>9.9556500416666704</c:v>
                </c:pt>
                <c:pt idx="7170">
                  <c:v>9.9570387499999988</c:v>
                </c:pt>
                <c:pt idx="7171">
                  <c:v>9.9584274583333396</c:v>
                </c:pt>
                <c:pt idx="7172">
                  <c:v>9.9598161666666698</c:v>
                </c:pt>
                <c:pt idx="7173">
                  <c:v>9.961204875</c:v>
                </c:pt>
                <c:pt idx="7174">
                  <c:v>9.962593583333339</c:v>
                </c:pt>
                <c:pt idx="7175">
                  <c:v>9.9639822916666692</c:v>
                </c:pt>
                <c:pt idx="7176">
                  <c:v>9.9653709999999993</c:v>
                </c:pt>
                <c:pt idx="7177">
                  <c:v>9.9667597083333401</c:v>
                </c:pt>
                <c:pt idx="7178">
                  <c:v>9.9681484166666703</c:v>
                </c:pt>
                <c:pt idx="7179">
                  <c:v>9.9695371250000004</c:v>
                </c:pt>
                <c:pt idx="7180">
                  <c:v>9.9709258333333395</c:v>
                </c:pt>
                <c:pt idx="7181">
                  <c:v>9.9723145416666696</c:v>
                </c:pt>
                <c:pt idx="7182">
                  <c:v>9.9737032499999998</c:v>
                </c:pt>
                <c:pt idx="7183">
                  <c:v>9.9750919583333388</c:v>
                </c:pt>
                <c:pt idx="7184">
                  <c:v>9.976480666666669</c:v>
                </c:pt>
                <c:pt idx="7185">
                  <c:v>9.9778693749999992</c:v>
                </c:pt>
                <c:pt idx="7186">
                  <c:v>9.97925808333334</c:v>
                </c:pt>
                <c:pt idx="7187">
                  <c:v>9.9806467916666701</c:v>
                </c:pt>
                <c:pt idx="7188">
                  <c:v>9.9820355000000003</c:v>
                </c:pt>
                <c:pt idx="7189">
                  <c:v>9.9834242083333393</c:v>
                </c:pt>
                <c:pt idx="7190">
                  <c:v>9.9848129166666695</c:v>
                </c:pt>
                <c:pt idx="7191">
                  <c:v>9.9862016249999996</c:v>
                </c:pt>
                <c:pt idx="7192">
                  <c:v>9.9875903333333405</c:v>
                </c:pt>
                <c:pt idx="7193">
                  <c:v>9.9889790416666688</c:v>
                </c:pt>
                <c:pt idx="7194">
                  <c:v>9.990367749999999</c:v>
                </c:pt>
                <c:pt idx="7195">
                  <c:v>9.9917564583333398</c:v>
                </c:pt>
                <c:pt idx="7196">
                  <c:v>9.99314516666667</c:v>
                </c:pt>
                <c:pt idx="7197">
                  <c:v>9.9945338750000001</c:v>
                </c:pt>
                <c:pt idx="7198">
                  <c:v>9.9959225833333392</c:v>
                </c:pt>
                <c:pt idx="7199">
                  <c:v>9.9973112916666693</c:v>
                </c:pt>
                <c:pt idx="7200">
                  <c:v>9.9986999999999995</c:v>
                </c:pt>
                <c:pt idx="7201">
                  <c:v>10.00008870833334</c:v>
                </c:pt>
                <c:pt idx="7202">
                  <c:v>10.00147741666667</c:v>
                </c:pt>
                <c:pt idx="7203">
                  <c:v>10.002866124999999</c:v>
                </c:pt>
                <c:pt idx="7204">
                  <c:v>10.00425483333334</c:v>
                </c:pt>
                <c:pt idx="7205">
                  <c:v>10.00564354166667</c:v>
                </c:pt>
                <c:pt idx="7206">
                  <c:v>10.00703225</c:v>
                </c:pt>
                <c:pt idx="7207">
                  <c:v>10.008420958333339</c:v>
                </c:pt>
                <c:pt idx="7208">
                  <c:v>10.009809666666669</c:v>
                </c:pt>
                <c:pt idx="7209">
                  <c:v>10.011198374999999</c:v>
                </c:pt>
                <c:pt idx="7210">
                  <c:v>10.01258708333334</c:v>
                </c:pt>
                <c:pt idx="7211">
                  <c:v>10.01397579166667</c:v>
                </c:pt>
                <c:pt idx="7212">
                  <c:v>10.0153645</c:v>
                </c:pt>
                <c:pt idx="7213">
                  <c:v>10.016753208333339</c:v>
                </c:pt>
                <c:pt idx="7214">
                  <c:v>10.01814191666667</c:v>
                </c:pt>
                <c:pt idx="7215">
                  <c:v>10.019530625</c:v>
                </c:pt>
                <c:pt idx="7216">
                  <c:v>10.020919333333339</c:v>
                </c:pt>
                <c:pt idx="7217">
                  <c:v>10.022308041666669</c:v>
                </c:pt>
                <c:pt idx="7218">
                  <c:v>10.023696749999999</c:v>
                </c:pt>
                <c:pt idx="7219">
                  <c:v>10.02508545833334</c:v>
                </c:pt>
                <c:pt idx="7220">
                  <c:v>10.02647416666667</c:v>
                </c:pt>
                <c:pt idx="7221">
                  <c:v>10.027862875</c:v>
                </c:pt>
                <c:pt idx="7222">
                  <c:v>10.029251583333339</c:v>
                </c:pt>
                <c:pt idx="7223">
                  <c:v>10.030640291666669</c:v>
                </c:pt>
                <c:pt idx="7224">
                  <c:v>10.032029</c:v>
                </c:pt>
                <c:pt idx="7225">
                  <c:v>10.03341770833334</c:v>
                </c:pt>
                <c:pt idx="7226">
                  <c:v>10.034806416666669</c:v>
                </c:pt>
                <c:pt idx="7227">
                  <c:v>10.036195124999999</c:v>
                </c:pt>
                <c:pt idx="7228">
                  <c:v>10.03758383333334</c:v>
                </c:pt>
                <c:pt idx="7229">
                  <c:v>10.03897254166667</c:v>
                </c:pt>
                <c:pt idx="7230">
                  <c:v>10.04036125</c:v>
                </c:pt>
                <c:pt idx="7231">
                  <c:v>10.041749958333339</c:v>
                </c:pt>
                <c:pt idx="7232">
                  <c:v>10.043138666666669</c:v>
                </c:pt>
                <c:pt idx="7233">
                  <c:v>10.044527374999999</c:v>
                </c:pt>
                <c:pt idx="7234">
                  <c:v>10.04591608333334</c:v>
                </c:pt>
                <c:pt idx="7235">
                  <c:v>10.04730479166667</c:v>
                </c:pt>
                <c:pt idx="7236">
                  <c:v>10.048693500000009</c:v>
                </c:pt>
                <c:pt idx="7237">
                  <c:v>10.05008220833334</c:v>
                </c:pt>
                <c:pt idx="7238">
                  <c:v>10.05147091666667</c:v>
                </c:pt>
                <c:pt idx="7239">
                  <c:v>10.052859625</c:v>
                </c:pt>
                <c:pt idx="7240">
                  <c:v>10.054248333333339</c:v>
                </c:pt>
                <c:pt idx="7241">
                  <c:v>10.055637041666669</c:v>
                </c:pt>
                <c:pt idx="7242">
                  <c:v>10.057025749999999</c:v>
                </c:pt>
                <c:pt idx="7243">
                  <c:v>10.05841445833334</c:v>
                </c:pt>
                <c:pt idx="7244">
                  <c:v>10.05980316666667</c:v>
                </c:pt>
                <c:pt idx="7245">
                  <c:v>10.061191875</c:v>
                </c:pt>
                <c:pt idx="7246">
                  <c:v>10.062580583333339</c:v>
                </c:pt>
                <c:pt idx="7247">
                  <c:v>10.06396929166667</c:v>
                </c:pt>
                <c:pt idx="7248">
                  <c:v>10.065358</c:v>
                </c:pt>
                <c:pt idx="7249">
                  <c:v>10.066746708333339</c:v>
                </c:pt>
                <c:pt idx="7250">
                  <c:v>10.068135416666669</c:v>
                </c:pt>
                <c:pt idx="7251">
                  <c:v>10.069524124999999</c:v>
                </c:pt>
                <c:pt idx="7252">
                  <c:v>10.07091283333334</c:v>
                </c:pt>
                <c:pt idx="7253">
                  <c:v>10.07230154166667</c:v>
                </c:pt>
                <c:pt idx="7254">
                  <c:v>10.07369025</c:v>
                </c:pt>
                <c:pt idx="7255">
                  <c:v>10.075078958333339</c:v>
                </c:pt>
                <c:pt idx="7256">
                  <c:v>10.076467666666669</c:v>
                </c:pt>
                <c:pt idx="7257">
                  <c:v>10.077856375</c:v>
                </c:pt>
                <c:pt idx="7258">
                  <c:v>10.07924508333334</c:v>
                </c:pt>
                <c:pt idx="7259">
                  <c:v>10.080633791666669</c:v>
                </c:pt>
                <c:pt idx="7260">
                  <c:v>10.082022499999999</c:v>
                </c:pt>
                <c:pt idx="7261">
                  <c:v>10.08341120833334</c:v>
                </c:pt>
                <c:pt idx="7262">
                  <c:v>10.08479991666667</c:v>
                </c:pt>
                <c:pt idx="7263">
                  <c:v>10.086188625</c:v>
                </c:pt>
                <c:pt idx="7264">
                  <c:v>10.087577333333339</c:v>
                </c:pt>
                <c:pt idx="7265">
                  <c:v>10.088966041666669</c:v>
                </c:pt>
                <c:pt idx="7266">
                  <c:v>10.090354749999999</c:v>
                </c:pt>
                <c:pt idx="7267">
                  <c:v>10.09174345833334</c:v>
                </c:pt>
                <c:pt idx="7268">
                  <c:v>10.09313216666667</c:v>
                </c:pt>
                <c:pt idx="7269">
                  <c:v>10.094520874999999</c:v>
                </c:pt>
                <c:pt idx="7270">
                  <c:v>10.09590958333334</c:v>
                </c:pt>
                <c:pt idx="7271">
                  <c:v>10.09729829166667</c:v>
                </c:pt>
                <c:pt idx="7272">
                  <c:v>10.098687</c:v>
                </c:pt>
                <c:pt idx="7273">
                  <c:v>10.100075708333339</c:v>
                </c:pt>
                <c:pt idx="7274">
                  <c:v>10.101464416666669</c:v>
                </c:pt>
                <c:pt idx="7275">
                  <c:v>10.102853124999999</c:v>
                </c:pt>
                <c:pt idx="7276">
                  <c:v>10.10424183333334</c:v>
                </c:pt>
                <c:pt idx="7277">
                  <c:v>10.10563054166667</c:v>
                </c:pt>
                <c:pt idx="7278">
                  <c:v>10.10701925</c:v>
                </c:pt>
                <c:pt idx="7279">
                  <c:v>10.108407958333339</c:v>
                </c:pt>
                <c:pt idx="7280">
                  <c:v>10.10979666666667</c:v>
                </c:pt>
                <c:pt idx="7281">
                  <c:v>10.111185375</c:v>
                </c:pt>
                <c:pt idx="7282">
                  <c:v>10.112574083333339</c:v>
                </c:pt>
                <c:pt idx="7283">
                  <c:v>10.113962791666669</c:v>
                </c:pt>
                <c:pt idx="7284">
                  <c:v>10.115351499999999</c:v>
                </c:pt>
                <c:pt idx="7285">
                  <c:v>10.11674020833334</c:v>
                </c:pt>
                <c:pt idx="7286">
                  <c:v>10.11812891666667</c:v>
                </c:pt>
                <c:pt idx="7287">
                  <c:v>10.119517625</c:v>
                </c:pt>
                <c:pt idx="7288">
                  <c:v>10.120906333333339</c:v>
                </c:pt>
                <c:pt idx="7289">
                  <c:v>10.122295041666669</c:v>
                </c:pt>
                <c:pt idx="7290">
                  <c:v>10.12368375</c:v>
                </c:pt>
                <c:pt idx="7291">
                  <c:v>10.12507245833334</c:v>
                </c:pt>
                <c:pt idx="7292">
                  <c:v>10.126461166666669</c:v>
                </c:pt>
                <c:pt idx="7293">
                  <c:v>10.127849874999999</c:v>
                </c:pt>
                <c:pt idx="7294">
                  <c:v>10.12923858333334</c:v>
                </c:pt>
                <c:pt idx="7295">
                  <c:v>10.13062729166667</c:v>
                </c:pt>
                <c:pt idx="7296">
                  <c:v>10.132016</c:v>
                </c:pt>
                <c:pt idx="7297">
                  <c:v>10.133404708333339</c:v>
                </c:pt>
                <c:pt idx="7298">
                  <c:v>10.134793416666669</c:v>
                </c:pt>
                <c:pt idx="7299">
                  <c:v>10.136182124999999</c:v>
                </c:pt>
                <c:pt idx="7300">
                  <c:v>10.13757083333334</c:v>
                </c:pt>
                <c:pt idx="7301">
                  <c:v>10.13895954166667</c:v>
                </c:pt>
                <c:pt idx="7302">
                  <c:v>10.140348249999999</c:v>
                </c:pt>
                <c:pt idx="7303">
                  <c:v>10.14173695833334</c:v>
                </c:pt>
                <c:pt idx="7304">
                  <c:v>10.14312566666667</c:v>
                </c:pt>
                <c:pt idx="7305">
                  <c:v>10.144514375</c:v>
                </c:pt>
                <c:pt idx="7306">
                  <c:v>10.145903083333339</c:v>
                </c:pt>
                <c:pt idx="7307">
                  <c:v>10.147291791666669</c:v>
                </c:pt>
                <c:pt idx="7308">
                  <c:v>10.148680499999999</c:v>
                </c:pt>
                <c:pt idx="7309">
                  <c:v>10.15006920833334</c:v>
                </c:pt>
                <c:pt idx="7310">
                  <c:v>10.15145791666667</c:v>
                </c:pt>
                <c:pt idx="7311">
                  <c:v>10.152846625</c:v>
                </c:pt>
                <c:pt idx="7312">
                  <c:v>10.154235333333339</c:v>
                </c:pt>
                <c:pt idx="7313">
                  <c:v>10.15562404166667</c:v>
                </c:pt>
                <c:pt idx="7314">
                  <c:v>10.15701275</c:v>
                </c:pt>
                <c:pt idx="7315">
                  <c:v>10.158401458333339</c:v>
                </c:pt>
                <c:pt idx="7316">
                  <c:v>10.159790166666669</c:v>
                </c:pt>
                <c:pt idx="7317">
                  <c:v>10.161178874999999</c:v>
                </c:pt>
                <c:pt idx="7318">
                  <c:v>10.16256758333334</c:v>
                </c:pt>
                <c:pt idx="7319">
                  <c:v>10.16395629166667</c:v>
                </c:pt>
                <c:pt idx="7320">
                  <c:v>10.165345</c:v>
                </c:pt>
                <c:pt idx="7321">
                  <c:v>10.166733708333339</c:v>
                </c:pt>
                <c:pt idx="7322">
                  <c:v>10.168122416666669</c:v>
                </c:pt>
                <c:pt idx="7323">
                  <c:v>10.169511125</c:v>
                </c:pt>
                <c:pt idx="7324">
                  <c:v>10.17089983333334</c:v>
                </c:pt>
                <c:pt idx="7325">
                  <c:v>10.172288541666669</c:v>
                </c:pt>
                <c:pt idx="7326">
                  <c:v>10.173677249999999</c:v>
                </c:pt>
                <c:pt idx="7327">
                  <c:v>10.17506595833334</c:v>
                </c:pt>
                <c:pt idx="7328">
                  <c:v>10.17645466666667</c:v>
                </c:pt>
                <c:pt idx="7329">
                  <c:v>10.177843375</c:v>
                </c:pt>
                <c:pt idx="7330">
                  <c:v>10.179232083333339</c:v>
                </c:pt>
                <c:pt idx="7331">
                  <c:v>10.180620791666669</c:v>
                </c:pt>
                <c:pt idx="7332">
                  <c:v>10.182009499999999</c:v>
                </c:pt>
                <c:pt idx="7333">
                  <c:v>10.18339820833334</c:v>
                </c:pt>
                <c:pt idx="7334">
                  <c:v>10.18478691666667</c:v>
                </c:pt>
                <c:pt idx="7335">
                  <c:v>10.186175624999999</c:v>
                </c:pt>
                <c:pt idx="7336">
                  <c:v>10.18756433333334</c:v>
                </c:pt>
                <c:pt idx="7337">
                  <c:v>10.18895304166667</c:v>
                </c:pt>
                <c:pt idx="7338">
                  <c:v>10.19034175</c:v>
                </c:pt>
                <c:pt idx="7339">
                  <c:v>10.191730458333339</c:v>
                </c:pt>
                <c:pt idx="7340">
                  <c:v>10.193119166666669</c:v>
                </c:pt>
                <c:pt idx="7341">
                  <c:v>10.194507874999999</c:v>
                </c:pt>
                <c:pt idx="7342">
                  <c:v>10.19589658333334</c:v>
                </c:pt>
                <c:pt idx="7343">
                  <c:v>10.19728529166667</c:v>
                </c:pt>
                <c:pt idx="7344">
                  <c:v>10.198674</c:v>
                </c:pt>
                <c:pt idx="7345">
                  <c:v>10.20006270833334</c:v>
                </c:pt>
                <c:pt idx="7346">
                  <c:v>10.20145141666667</c:v>
                </c:pt>
                <c:pt idx="7347">
                  <c:v>10.202840125</c:v>
                </c:pt>
                <c:pt idx="7348">
                  <c:v>10.204228833333339</c:v>
                </c:pt>
                <c:pt idx="7349">
                  <c:v>10.205617541666669</c:v>
                </c:pt>
                <c:pt idx="7350">
                  <c:v>10.207006249999999</c:v>
                </c:pt>
                <c:pt idx="7351">
                  <c:v>10.20839495833334</c:v>
                </c:pt>
                <c:pt idx="7352">
                  <c:v>10.20978366666667</c:v>
                </c:pt>
                <c:pt idx="7353">
                  <c:v>10.211172375</c:v>
                </c:pt>
                <c:pt idx="7354">
                  <c:v>10.212561083333339</c:v>
                </c:pt>
                <c:pt idx="7355">
                  <c:v>10.213949791666669</c:v>
                </c:pt>
                <c:pt idx="7356">
                  <c:v>10.2153385</c:v>
                </c:pt>
                <c:pt idx="7357">
                  <c:v>10.21672720833334</c:v>
                </c:pt>
                <c:pt idx="7358">
                  <c:v>10.218115916666669</c:v>
                </c:pt>
                <c:pt idx="7359">
                  <c:v>10.21950462500001</c:v>
                </c:pt>
                <c:pt idx="7360">
                  <c:v>10.22089333333334</c:v>
                </c:pt>
                <c:pt idx="7361">
                  <c:v>10.22228204166667</c:v>
                </c:pt>
                <c:pt idx="7362">
                  <c:v>10.22367075</c:v>
                </c:pt>
                <c:pt idx="7363">
                  <c:v>10.225059458333339</c:v>
                </c:pt>
                <c:pt idx="7364">
                  <c:v>10.226448166666669</c:v>
                </c:pt>
                <c:pt idx="7365">
                  <c:v>10.227836874999999</c:v>
                </c:pt>
                <c:pt idx="7366">
                  <c:v>10.22922558333334</c:v>
                </c:pt>
                <c:pt idx="7367">
                  <c:v>10.23061429166667</c:v>
                </c:pt>
                <c:pt idx="7368">
                  <c:v>10.232002999999999</c:v>
                </c:pt>
                <c:pt idx="7369">
                  <c:v>10.23339170833334</c:v>
                </c:pt>
                <c:pt idx="7370">
                  <c:v>10.23478041666667</c:v>
                </c:pt>
                <c:pt idx="7371">
                  <c:v>10.236169125</c:v>
                </c:pt>
                <c:pt idx="7372">
                  <c:v>10.237557833333339</c:v>
                </c:pt>
                <c:pt idx="7373">
                  <c:v>10.238946541666669</c:v>
                </c:pt>
                <c:pt idx="7374">
                  <c:v>10.240335249999999</c:v>
                </c:pt>
                <c:pt idx="7375">
                  <c:v>10.24172395833334</c:v>
                </c:pt>
                <c:pt idx="7376">
                  <c:v>10.24311266666667</c:v>
                </c:pt>
                <c:pt idx="7377">
                  <c:v>10.244501375</c:v>
                </c:pt>
                <c:pt idx="7378">
                  <c:v>10.24589008333334</c:v>
                </c:pt>
                <c:pt idx="7379">
                  <c:v>10.24727879166667</c:v>
                </c:pt>
                <c:pt idx="7380">
                  <c:v>10.2486675</c:v>
                </c:pt>
                <c:pt idx="7381">
                  <c:v>10.250056208333339</c:v>
                </c:pt>
                <c:pt idx="7382">
                  <c:v>10.251444916666669</c:v>
                </c:pt>
                <c:pt idx="7383">
                  <c:v>10.252833624999999</c:v>
                </c:pt>
                <c:pt idx="7384">
                  <c:v>10.25422233333334</c:v>
                </c:pt>
                <c:pt idx="7385">
                  <c:v>10.25561104166667</c:v>
                </c:pt>
                <c:pt idx="7386">
                  <c:v>10.25699975</c:v>
                </c:pt>
                <c:pt idx="7387">
                  <c:v>10.258388458333339</c:v>
                </c:pt>
                <c:pt idx="7388">
                  <c:v>10.25977716666667</c:v>
                </c:pt>
                <c:pt idx="7389">
                  <c:v>10.261165875</c:v>
                </c:pt>
                <c:pt idx="7390">
                  <c:v>10.26255458333334</c:v>
                </c:pt>
                <c:pt idx="7391">
                  <c:v>10.263943291666669</c:v>
                </c:pt>
                <c:pt idx="7392">
                  <c:v>10.265331999999999</c:v>
                </c:pt>
                <c:pt idx="7393">
                  <c:v>10.26672070833334</c:v>
                </c:pt>
                <c:pt idx="7394">
                  <c:v>10.26810941666667</c:v>
                </c:pt>
                <c:pt idx="7395">
                  <c:v>10.269498125</c:v>
                </c:pt>
                <c:pt idx="7396">
                  <c:v>10.270886833333339</c:v>
                </c:pt>
                <c:pt idx="7397">
                  <c:v>10.272275541666669</c:v>
                </c:pt>
                <c:pt idx="7398">
                  <c:v>10.273664249999999</c:v>
                </c:pt>
                <c:pt idx="7399">
                  <c:v>10.27505295833334</c:v>
                </c:pt>
                <c:pt idx="7400">
                  <c:v>10.27644166666667</c:v>
                </c:pt>
                <c:pt idx="7401">
                  <c:v>10.277830374999999</c:v>
                </c:pt>
                <c:pt idx="7402">
                  <c:v>10.27921908333334</c:v>
                </c:pt>
                <c:pt idx="7403">
                  <c:v>10.28060779166667</c:v>
                </c:pt>
                <c:pt idx="7404">
                  <c:v>10.2819965</c:v>
                </c:pt>
                <c:pt idx="7405">
                  <c:v>10.283385208333339</c:v>
                </c:pt>
                <c:pt idx="7406">
                  <c:v>10.284773916666669</c:v>
                </c:pt>
                <c:pt idx="7407">
                  <c:v>10.286162624999999</c:v>
                </c:pt>
                <c:pt idx="7408">
                  <c:v>10.28755133333334</c:v>
                </c:pt>
                <c:pt idx="7409">
                  <c:v>10.28894004166667</c:v>
                </c:pt>
                <c:pt idx="7410">
                  <c:v>10.29032875</c:v>
                </c:pt>
                <c:pt idx="7411">
                  <c:v>10.29171745833334</c:v>
                </c:pt>
                <c:pt idx="7412">
                  <c:v>10.29310616666667</c:v>
                </c:pt>
                <c:pt idx="7413">
                  <c:v>10.294494875</c:v>
                </c:pt>
                <c:pt idx="7414">
                  <c:v>10.295883583333339</c:v>
                </c:pt>
                <c:pt idx="7415">
                  <c:v>10.297272291666669</c:v>
                </c:pt>
                <c:pt idx="7416">
                  <c:v>10.298660999999999</c:v>
                </c:pt>
                <c:pt idx="7417">
                  <c:v>10.30004970833334</c:v>
                </c:pt>
                <c:pt idx="7418">
                  <c:v>10.30143841666667</c:v>
                </c:pt>
                <c:pt idx="7419">
                  <c:v>10.302827125</c:v>
                </c:pt>
                <c:pt idx="7420">
                  <c:v>10.304215833333339</c:v>
                </c:pt>
                <c:pt idx="7421">
                  <c:v>10.30560454166667</c:v>
                </c:pt>
                <c:pt idx="7422">
                  <c:v>10.30699325</c:v>
                </c:pt>
                <c:pt idx="7423">
                  <c:v>10.30838195833334</c:v>
                </c:pt>
                <c:pt idx="7424">
                  <c:v>10.309770666666669</c:v>
                </c:pt>
                <c:pt idx="7425">
                  <c:v>10.311159374999999</c:v>
                </c:pt>
                <c:pt idx="7426">
                  <c:v>10.31254808333334</c:v>
                </c:pt>
                <c:pt idx="7427">
                  <c:v>10.31393679166667</c:v>
                </c:pt>
                <c:pt idx="7428">
                  <c:v>10.3153255</c:v>
                </c:pt>
                <c:pt idx="7429">
                  <c:v>10.316714208333339</c:v>
                </c:pt>
                <c:pt idx="7430">
                  <c:v>10.318102916666669</c:v>
                </c:pt>
                <c:pt idx="7431">
                  <c:v>10.319491625</c:v>
                </c:pt>
                <c:pt idx="7432">
                  <c:v>10.32088033333334</c:v>
                </c:pt>
                <c:pt idx="7433">
                  <c:v>10.32226904166667</c:v>
                </c:pt>
                <c:pt idx="7434">
                  <c:v>10.32365775000001</c:v>
                </c:pt>
                <c:pt idx="7435">
                  <c:v>10.32504645833334</c:v>
                </c:pt>
                <c:pt idx="7436">
                  <c:v>10.32643516666667</c:v>
                </c:pt>
                <c:pt idx="7437">
                  <c:v>10.327823875</c:v>
                </c:pt>
                <c:pt idx="7438">
                  <c:v>10.329212583333339</c:v>
                </c:pt>
                <c:pt idx="7439">
                  <c:v>10.330601291666669</c:v>
                </c:pt>
                <c:pt idx="7440">
                  <c:v>10.331989999999999</c:v>
                </c:pt>
                <c:pt idx="7441">
                  <c:v>10.33337870833334</c:v>
                </c:pt>
                <c:pt idx="7442">
                  <c:v>10.33476741666667</c:v>
                </c:pt>
                <c:pt idx="7443">
                  <c:v>10.336156125</c:v>
                </c:pt>
                <c:pt idx="7444">
                  <c:v>10.33754483333334</c:v>
                </c:pt>
                <c:pt idx="7445">
                  <c:v>10.33893354166667</c:v>
                </c:pt>
                <c:pt idx="7446">
                  <c:v>10.34032225</c:v>
                </c:pt>
                <c:pt idx="7447">
                  <c:v>10.341710958333339</c:v>
                </c:pt>
                <c:pt idx="7448">
                  <c:v>10.343099666666669</c:v>
                </c:pt>
                <c:pt idx="7449">
                  <c:v>10.344488374999999</c:v>
                </c:pt>
                <c:pt idx="7450">
                  <c:v>10.34587708333334</c:v>
                </c:pt>
                <c:pt idx="7451">
                  <c:v>10.34726579166667</c:v>
                </c:pt>
                <c:pt idx="7452">
                  <c:v>10.3486545</c:v>
                </c:pt>
                <c:pt idx="7453">
                  <c:v>10.350043208333339</c:v>
                </c:pt>
                <c:pt idx="7454">
                  <c:v>10.35143191666667</c:v>
                </c:pt>
                <c:pt idx="7455">
                  <c:v>10.352820625</c:v>
                </c:pt>
                <c:pt idx="7456">
                  <c:v>10.35420933333334</c:v>
                </c:pt>
                <c:pt idx="7457">
                  <c:v>10.355598041666669</c:v>
                </c:pt>
                <c:pt idx="7458">
                  <c:v>10.356986749999999</c:v>
                </c:pt>
                <c:pt idx="7459">
                  <c:v>10.35837545833334</c:v>
                </c:pt>
                <c:pt idx="7460">
                  <c:v>10.35976416666667</c:v>
                </c:pt>
                <c:pt idx="7461">
                  <c:v>10.361152875</c:v>
                </c:pt>
                <c:pt idx="7462">
                  <c:v>10.362541583333339</c:v>
                </c:pt>
                <c:pt idx="7463">
                  <c:v>10.363930291666669</c:v>
                </c:pt>
                <c:pt idx="7464">
                  <c:v>10.365319</c:v>
                </c:pt>
                <c:pt idx="7465">
                  <c:v>10.36670770833334</c:v>
                </c:pt>
                <c:pt idx="7466">
                  <c:v>10.36809641666667</c:v>
                </c:pt>
                <c:pt idx="7467">
                  <c:v>10.36948512500001</c:v>
                </c:pt>
                <c:pt idx="7468">
                  <c:v>10.37087383333334</c:v>
                </c:pt>
                <c:pt idx="7469">
                  <c:v>10.37226254166667</c:v>
                </c:pt>
                <c:pt idx="7470">
                  <c:v>10.37365125</c:v>
                </c:pt>
                <c:pt idx="7471">
                  <c:v>10.375039958333339</c:v>
                </c:pt>
                <c:pt idx="7472">
                  <c:v>10.376428666666669</c:v>
                </c:pt>
                <c:pt idx="7473">
                  <c:v>10.377817374999999</c:v>
                </c:pt>
                <c:pt idx="7474">
                  <c:v>10.37920608333334</c:v>
                </c:pt>
                <c:pt idx="7475">
                  <c:v>10.38059479166667</c:v>
                </c:pt>
                <c:pt idx="7476">
                  <c:v>10.3819835</c:v>
                </c:pt>
                <c:pt idx="7477">
                  <c:v>10.38337220833334</c:v>
                </c:pt>
                <c:pt idx="7478">
                  <c:v>10.38476091666667</c:v>
                </c:pt>
                <c:pt idx="7479">
                  <c:v>10.386149625</c:v>
                </c:pt>
                <c:pt idx="7480">
                  <c:v>10.387538333333339</c:v>
                </c:pt>
                <c:pt idx="7481">
                  <c:v>10.388927041666669</c:v>
                </c:pt>
                <c:pt idx="7482">
                  <c:v>10.390315749999999</c:v>
                </c:pt>
                <c:pt idx="7483">
                  <c:v>10.39170445833334</c:v>
                </c:pt>
                <c:pt idx="7484">
                  <c:v>10.39309316666667</c:v>
                </c:pt>
                <c:pt idx="7485">
                  <c:v>10.394481875</c:v>
                </c:pt>
                <c:pt idx="7486">
                  <c:v>10.395870583333339</c:v>
                </c:pt>
                <c:pt idx="7487">
                  <c:v>10.39725929166667</c:v>
                </c:pt>
                <c:pt idx="7488">
                  <c:v>10.398648</c:v>
                </c:pt>
                <c:pt idx="7489">
                  <c:v>10.40003670833334</c:v>
                </c:pt>
                <c:pt idx="7490">
                  <c:v>10.401425416666669</c:v>
                </c:pt>
                <c:pt idx="7491">
                  <c:v>10.402814124999999</c:v>
                </c:pt>
                <c:pt idx="7492">
                  <c:v>10.40420283333334</c:v>
                </c:pt>
                <c:pt idx="7493">
                  <c:v>10.40559154166667</c:v>
                </c:pt>
                <c:pt idx="7494">
                  <c:v>10.40698025</c:v>
                </c:pt>
                <c:pt idx="7495">
                  <c:v>10.408368958333339</c:v>
                </c:pt>
                <c:pt idx="7496">
                  <c:v>10.409757666666669</c:v>
                </c:pt>
                <c:pt idx="7497">
                  <c:v>10.411146375</c:v>
                </c:pt>
                <c:pt idx="7498">
                  <c:v>10.41253508333334</c:v>
                </c:pt>
                <c:pt idx="7499">
                  <c:v>10.41392379166667</c:v>
                </c:pt>
                <c:pt idx="7500">
                  <c:v>10.415312499999999</c:v>
                </c:pt>
                <c:pt idx="7501">
                  <c:v>10.41670120833334</c:v>
                </c:pt>
                <c:pt idx="7502">
                  <c:v>10.41808991666667</c:v>
                </c:pt>
                <c:pt idx="7503">
                  <c:v>10.419478625</c:v>
                </c:pt>
                <c:pt idx="7504">
                  <c:v>10.420867333333339</c:v>
                </c:pt>
                <c:pt idx="7505">
                  <c:v>10.422256041666669</c:v>
                </c:pt>
                <c:pt idx="7506">
                  <c:v>10.423644749999999</c:v>
                </c:pt>
                <c:pt idx="7507">
                  <c:v>10.42503345833334</c:v>
                </c:pt>
                <c:pt idx="7508">
                  <c:v>10.42642216666667</c:v>
                </c:pt>
                <c:pt idx="7509">
                  <c:v>10.427810875</c:v>
                </c:pt>
                <c:pt idx="7510">
                  <c:v>10.42919958333334</c:v>
                </c:pt>
                <c:pt idx="7511">
                  <c:v>10.43058829166667</c:v>
                </c:pt>
                <c:pt idx="7512">
                  <c:v>10.431977</c:v>
                </c:pt>
                <c:pt idx="7513">
                  <c:v>10.433365708333339</c:v>
                </c:pt>
                <c:pt idx="7514">
                  <c:v>10.434754416666669</c:v>
                </c:pt>
                <c:pt idx="7515">
                  <c:v>10.436143124999999</c:v>
                </c:pt>
                <c:pt idx="7516">
                  <c:v>10.43753183333334</c:v>
                </c:pt>
                <c:pt idx="7517">
                  <c:v>10.43892054166667</c:v>
                </c:pt>
                <c:pt idx="7518">
                  <c:v>10.44030925</c:v>
                </c:pt>
                <c:pt idx="7519">
                  <c:v>10.441697958333339</c:v>
                </c:pt>
                <c:pt idx="7520">
                  <c:v>10.44308666666667</c:v>
                </c:pt>
                <c:pt idx="7521">
                  <c:v>10.444475375</c:v>
                </c:pt>
                <c:pt idx="7522">
                  <c:v>10.44586408333334</c:v>
                </c:pt>
                <c:pt idx="7523">
                  <c:v>10.447252791666669</c:v>
                </c:pt>
                <c:pt idx="7524">
                  <c:v>10.448641499999999</c:v>
                </c:pt>
                <c:pt idx="7525">
                  <c:v>10.45003020833334</c:v>
                </c:pt>
                <c:pt idx="7526">
                  <c:v>10.45141891666667</c:v>
                </c:pt>
                <c:pt idx="7527">
                  <c:v>10.452807625</c:v>
                </c:pt>
                <c:pt idx="7528">
                  <c:v>10.454196333333339</c:v>
                </c:pt>
                <c:pt idx="7529">
                  <c:v>10.455585041666669</c:v>
                </c:pt>
                <c:pt idx="7530">
                  <c:v>10.45697375</c:v>
                </c:pt>
                <c:pt idx="7531">
                  <c:v>10.45836245833334</c:v>
                </c:pt>
                <c:pt idx="7532">
                  <c:v>10.45975116666667</c:v>
                </c:pt>
                <c:pt idx="7533">
                  <c:v>10.461139874999999</c:v>
                </c:pt>
                <c:pt idx="7534">
                  <c:v>10.46252858333334</c:v>
                </c:pt>
                <c:pt idx="7535">
                  <c:v>10.46391729166667</c:v>
                </c:pt>
                <c:pt idx="7536">
                  <c:v>10.465306</c:v>
                </c:pt>
                <c:pt idx="7537">
                  <c:v>10.466694708333339</c:v>
                </c:pt>
                <c:pt idx="7538">
                  <c:v>10.468083416666669</c:v>
                </c:pt>
                <c:pt idx="7539">
                  <c:v>10.469472124999999</c:v>
                </c:pt>
                <c:pt idx="7540">
                  <c:v>10.47086083333334</c:v>
                </c:pt>
                <c:pt idx="7541">
                  <c:v>10.47224954166667</c:v>
                </c:pt>
                <c:pt idx="7542">
                  <c:v>10.47363825</c:v>
                </c:pt>
                <c:pt idx="7543">
                  <c:v>10.47502695833334</c:v>
                </c:pt>
                <c:pt idx="7544">
                  <c:v>10.47641566666667</c:v>
                </c:pt>
                <c:pt idx="7545">
                  <c:v>10.477804375</c:v>
                </c:pt>
                <c:pt idx="7546">
                  <c:v>10.479193083333339</c:v>
                </c:pt>
                <c:pt idx="7547">
                  <c:v>10.480581791666669</c:v>
                </c:pt>
                <c:pt idx="7548">
                  <c:v>10.481970499999999</c:v>
                </c:pt>
                <c:pt idx="7549">
                  <c:v>10.48335920833334</c:v>
                </c:pt>
                <c:pt idx="7550">
                  <c:v>10.48474791666667</c:v>
                </c:pt>
                <c:pt idx="7551">
                  <c:v>10.486136625</c:v>
                </c:pt>
                <c:pt idx="7552">
                  <c:v>10.487525333333339</c:v>
                </c:pt>
                <c:pt idx="7553">
                  <c:v>10.48891404166667</c:v>
                </c:pt>
                <c:pt idx="7554">
                  <c:v>10.49030275</c:v>
                </c:pt>
                <c:pt idx="7555">
                  <c:v>10.49169145833334</c:v>
                </c:pt>
                <c:pt idx="7556">
                  <c:v>10.493080166666669</c:v>
                </c:pt>
                <c:pt idx="7557">
                  <c:v>10.49446887500001</c:v>
                </c:pt>
                <c:pt idx="7558">
                  <c:v>10.49585758333334</c:v>
                </c:pt>
                <c:pt idx="7559">
                  <c:v>10.49724629166667</c:v>
                </c:pt>
                <c:pt idx="7560">
                  <c:v>10.498635</c:v>
                </c:pt>
                <c:pt idx="7561">
                  <c:v>10.500023708333339</c:v>
                </c:pt>
                <c:pt idx="7562">
                  <c:v>10.501412416666669</c:v>
                </c:pt>
                <c:pt idx="7563">
                  <c:v>10.502801125</c:v>
                </c:pt>
                <c:pt idx="7564">
                  <c:v>10.50418983333334</c:v>
                </c:pt>
                <c:pt idx="7565">
                  <c:v>10.50557854166667</c:v>
                </c:pt>
                <c:pt idx="7566">
                  <c:v>10.506967249999999</c:v>
                </c:pt>
                <c:pt idx="7567">
                  <c:v>10.50835595833334</c:v>
                </c:pt>
                <c:pt idx="7568">
                  <c:v>10.50974466666667</c:v>
                </c:pt>
                <c:pt idx="7569">
                  <c:v>10.511133375</c:v>
                </c:pt>
                <c:pt idx="7570">
                  <c:v>10.512522083333339</c:v>
                </c:pt>
                <c:pt idx="7571">
                  <c:v>10.513910791666669</c:v>
                </c:pt>
                <c:pt idx="7572">
                  <c:v>10.515299499999999</c:v>
                </c:pt>
                <c:pt idx="7573">
                  <c:v>10.51668820833334</c:v>
                </c:pt>
                <c:pt idx="7574">
                  <c:v>10.51807691666667</c:v>
                </c:pt>
                <c:pt idx="7575">
                  <c:v>10.519465625</c:v>
                </c:pt>
                <c:pt idx="7576">
                  <c:v>10.52085433333334</c:v>
                </c:pt>
                <c:pt idx="7577">
                  <c:v>10.52224304166667</c:v>
                </c:pt>
                <c:pt idx="7578">
                  <c:v>10.52363175</c:v>
                </c:pt>
                <c:pt idx="7579">
                  <c:v>10.525020458333339</c:v>
                </c:pt>
                <c:pt idx="7580">
                  <c:v>10.526409166666669</c:v>
                </c:pt>
                <c:pt idx="7581">
                  <c:v>10.527797874999999</c:v>
                </c:pt>
                <c:pt idx="7582">
                  <c:v>10.52918658333334</c:v>
                </c:pt>
                <c:pt idx="7583">
                  <c:v>10.53057529166667</c:v>
                </c:pt>
                <c:pt idx="7584">
                  <c:v>10.531964</c:v>
                </c:pt>
                <c:pt idx="7585">
                  <c:v>10.533352708333339</c:v>
                </c:pt>
                <c:pt idx="7586">
                  <c:v>10.53474141666667</c:v>
                </c:pt>
                <c:pt idx="7587">
                  <c:v>10.536130125</c:v>
                </c:pt>
                <c:pt idx="7588">
                  <c:v>10.53751883333334</c:v>
                </c:pt>
                <c:pt idx="7589">
                  <c:v>10.538907541666669</c:v>
                </c:pt>
                <c:pt idx="7590">
                  <c:v>10.54029625000001</c:v>
                </c:pt>
                <c:pt idx="7591">
                  <c:v>10.54168495833334</c:v>
                </c:pt>
                <c:pt idx="7592">
                  <c:v>10.54307366666667</c:v>
                </c:pt>
                <c:pt idx="7593">
                  <c:v>10.544462375</c:v>
                </c:pt>
                <c:pt idx="7594">
                  <c:v>10.545851083333339</c:v>
                </c:pt>
                <c:pt idx="7595">
                  <c:v>10.547239791666669</c:v>
                </c:pt>
                <c:pt idx="7596">
                  <c:v>10.5486285</c:v>
                </c:pt>
                <c:pt idx="7597">
                  <c:v>10.55001720833334</c:v>
                </c:pt>
                <c:pt idx="7598">
                  <c:v>10.55140591666667</c:v>
                </c:pt>
                <c:pt idx="7599">
                  <c:v>10.552794624999999</c:v>
                </c:pt>
                <c:pt idx="7600">
                  <c:v>10.55418333333334</c:v>
                </c:pt>
                <c:pt idx="7601">
                  <c:v>10.55557204166667</c:v>
                </c:pt>
                <c:pt idx="7602">
                  <c:v>10.55696075</c:v>
                </c:pt>
                <c:pt idx="7603">
                  <c:v>10.558349458333339</c:v>
                </c:pt>
                <c:pt idx="7604">
                  <c:v>10.559738166666669</c:v>
                </c:pt>
                <c:pt idx="7605">
                  <c:v>10.561126874999999</c:v>
                </c:pt>
                <c:pt idx="7606">
                  <c:v>10.56251558333334</c:v>
                </c:pt>
                <c:pt idx="7607">
                  <c:v>10.56390429166667</c:v>
                </c:pt>
                <c:pt idx="7608">
                  <c:v>10.565293</c:v>
                </c:pt>
                <c:pt idx="7609">
                  <c:v>10.56668170833334</c:v>
                </c:pt>
                <c:pt idx="7610">
                  <c:v>10.56807041666667</c:v>
                </c:pt>
                <c:pt idx="7611">
                  <c:v>10.569459125</c:v>
                </c:pt>
                <c:pt idx="7612">
                  <c:v>10.570847833333339</c:v>
                </c:pt>
                <c:pt idx="7613">
                  <c:v>10.572236541666669</c:v>
                </c:pt>
                <c:pt idx="7614">
                  <c:v>10.573625249999999</c:v>
                </c:pt>
                <c:pt idx="7615">
                  <c:v>10.57501395833334</c:v>
                </c:pt>
                <c:pt idx="7616">
                  <c:v>10.57640266666667</c:v>
                </c:pt>
                <c:pt idx="7617">
                  <c:v>10.577791375</c:v>
                </c:pt>
                <c:pt idx="7618">
                  <c:v>10.579180083333339</c:v>
                </c:pt>
                <c:pt idx="7619">
                  <c:v>10.58056879166667</c:v>
                </c:pt>
                <c:pt idx="7620">
                  <c:v>10.5819575</c:v>
                </c:pt>
                <c:pt idx="7621">
                  <c:v>10.58334620833334</c:v>
                </c:pt>
                <c:pt idx="7622">
                  <c:v>10.584734916666669</c:v>
                </c:pt>
                <c:pt idx="7623">
                  <c:v>10.586123624999999</c:v>
                </c:pt>
                <c:pt idx="7624">
                  <c:v>10.58751233333334</c:v>
                </c:pt>
                <c:pt idx="7625">
                  <c:v>10.58890104166667</c:v>
                </c:pt>
                <c:pt idx="7626">
                  <c:v>10.59028975</c:v>
                </c:pt>
                <c:pt idx="7627">
                  <c:v>10.591678458333339</c:v>
                </c:pt>
                <c:pt idx="7628">
                  <c:v>10.593067166666669</c:v>
                </c:pt>
                <c:pt idx="7629">
                  <c:v>10.594455875</c:v>
                </c:pt>
                <c:pt idx="7630">
                  <c:v>10.59584458333334</c:v>
                </c:pt>
                <c:pt idx="7631">
                  <c:v>10.59723329166667</c:v>
                </c:pt>
                <c:pt idx="7632">
                  <c:v>10.598621999999999</c:v>
                </c:pt>
                <c:pt idx="7633">
                  <c:v>10.60001070833334</c:v>
                </c:pt>
                <c:pt idx="7634">
                  <c:v>10.60139941666667</c:v>
                </c:pt>
                <c:pt idx="7635">
                  <c:v>10.602788125</c:v>
                </c:pt>
                <c:pt idx="7636">
                  <c:v>10.604176833333339</c:v>
                </c:pt>
                <c:pt idx="7637">
                  <c:v>10.605565541666669</c:v>
                </c:pt>
                <c:pt idx="7638">
                  <c:v>10.606954249999999</c:v>
                </c:pt>
                <c:pt idx="7639">
                  <c:v>10.60834295833334</c:v>
                </c:pt>
                <c:pt idx="7640">
                  <c:v>10.60973166666667</c:v>
                </c:pt>
                <c:pt idx="7641">
                  <c:v>10.611120375</c:v>
                </c:pt>
                <c:pt idx="7642">
                  <c:v>10.61250908333334</c:v>
                </c:pt>
                <c:pt idx="7643">
                  <c:v>10.61389779166667</c:v>
                </c:pt>
                <c:pt idx="7644">
                  <c:v>10.6152865</c:v>
                </c:pt>
                <c:pt idx="7645">
                  <c:v>10.616675208333339</c:v>
                </c:pt>
                <c:pt idx="7646">
                  <c:v>10.618063916666669</c:v>
                </c:pt>
                <c:pt idx="7647">
                  <c:v>10.619452624999999</c:v>
                </c:pt>
                <c:pt idx="7648">
                  <c:v>10.62084133333334</c:v>
                </c:pt>
                <c:pt idx="7649">
                  <c:v>10.62223004166667</c:v>
                </c:pt>
                <c:pt idx="7650">
                  <c:v>10.62361875</c:v>
                </c:pt>
                <c:pt idx="7651">
                  <c:v>10.625007458333339</c:v>
                </c:pt>
                <c:pt idx="7652">
                  <c:v>10.62639616666667</c:v>
                </c:pt>
                <c:pt idx="7653">
                  <c:v>10.627784875</c:v>
                </c:pt>
                <c:pt idx="7654">
                  <c:v>10.629173583333341</c:v>
                </c:pt>
                <c:pt idx="7655">
                  <c:v>10.630562291666669</c:v>
                </c:pt>
                <c:pt idx="7656">
                  <c:v>10.631950999999999</c:v>
                </c:pt>
                <c:pt idx="7657">
                  <c:v>10.63333970833334</c:v>
                </c:pt>
                <c:pt idx="7658">
                  <c:v>10.63472841666667</c:v>
                </c:pt>
                <c:pt idx="7659">
                  <c:v>10.636117125</c:v>
                </c:pt>
                <c:pt idx="7660">
                  <c:v>10.637505833333339</c:v>
                </c:pt>
                <c:pt idx="7661">
                  <c:v>10.638894541666669</c:v>
                </c:pt>
                <c:pt idx="7662">
                  <c:v>10.64028325</c:v>
                </c:pt>
                <c:pt idx="7663">
                  <c:v>10.64167195833334</c:v>
                </c:pt>
                <c:pt idx="7664">
                  <c:v>10.64306066666667</c:v>
                </c:pt>
                <c:pt idx="7665">
                  <c:v>10.64444937500001</c:v>
                </c:pt>
                <c:pt idx="7666">
                  <c:v>10.64583808333334</c:v>
                </c:pt>
                <c:pt idx="7667">
                  <c:v>10.64722679166667</c:v>
                </c:pt>
                <c:pt idx="7668">
                  <c:v>10.6486155</c:v>
                </c:pt>
                <c:pt idx="7669">
                  <c:v>10.650004208333339</c:v>
                </c:pt>
                <c:pt idx="7670">
                  <c:v>10.651392916666669</c:v>
                </c:pt>
                <c:pt idx="7671">
                  <c:v>10.652781624999999</c:v>
                </c:pt>
                <c:pt idx="7672">
                  <c:v>10.65417033333334</c:v>
                </c:pt>
                <c:pt idx="7673">
                  <c:v>10.65555904166667</c:v>
                </c:pt>
                <c:pt idx="7674">
                  <c:v>10.65694775</c:v>
                </c:pt>
                <c:pt idx="7675">
                  <c:v>10.65833645833334</c:v>
                </c:pt>
                <c:pt idx="7676">
                  <c:v>10.65972516666667</c:v>
                </c:pt>
                <c:pt idx="7677">
                  <c:v>10.661113875</c:v>
                </c:pt>
                <c:pt idx="7678">
                  <c:v>10.662502583333339</c:v>
                </c:pt>
                <c:pt idx="7679">
                  <c:v>10.663891291666669</c:v>
                </c:pt>
                <c:pt idx="7680">
                  <c:v>10.665279999999999</c:v>
                </c:pt>
                <c:pt idx="7681">
                  <c:v>10.66666870833334</c:v>
                </c:pt>
                <c:pt idx="7682">
                  <c:v>10.66805741666667</c:v>
                </c:pt>
                <c:pt idx="7683">
                  <c:v>10.669446125</c:v>
                </c:pt>
                <c:pt idx="7684">
                  <c:v>10.670834833333339</c:v>
                </c:pt>
                <c:pt idx="7685">
                  <c:v>10.67222354166667</c:v>
                </c:pt>
                <c:pt idx="7686">
                  <c:v>10.67361225</c:v>
                </c:pt>
                <c:pt idx="7687">
                  <c:v>10.675000958333341</c:v>
                </c:pt>
                <c:pt idx="7688">
                  <c:v>10.676389666666669</c:v>
                </c:pt>
                <c:pt idx="7689">
                  <c:v>10.677778374999999</c:v>
                </c:pt>
                <c:pt idx="7690">
                  <c:v>10.67916708333334</c:v>
                </c:pt>
                <c:pt idx="7691">
                  <c:v>10.68055579166667</c:v>
                </c:pt>
                <c:pt idx="7692">
                  <c:v>10.6819445</c:v>
                </c:pt>
                <c:pt idx="7693">
                  <c:v>10.683333208333339</c:v>
                </c:pt>
                <c:pt idx="7694">
                  <c:v>10.684721916666669</c:v>
                </c:pt>
                <c:pt idx="7695">
                  <c:v>10.686110625</c:v>
                </c:pt>
                <c:pt idx="7696">
                  <c:v>10.68749933333334</c:v>
                </c:pt>
                <c:pt idx="7697">
                  <c:v>10.688888041666671</c:v>
                </c:pt>
                <c:pt idx="7698">
                  <c:v>10.69027675000001</c:v>
                </c:pt>
                <c:pt idx="7699">
                  <c:v>10.69166545833334</c:v>
                </c:pt>
                <c:pt idx="7700">
                  <c:v>10.69305416666667</c:v>
                </c:pt>
                <c:pt idx="7701">
                  <c:v>10.694442875</c:v>
                </c:pt>
                <c:pt idx="7702">
                  <c:v>10.695831583333339</c:v>
                </c:pt>
                <c:pt idx="7703">
                  <c:v>10.697220291666669</c:v>
                </c:pt>
                <c:pt idx="7704">
                  <c:v>10.698608999999999</c:v>
                </c:pt>
                <c:pt idx="7705">
                  <c:v>10.69999770833334</c:v>
                </c:pt>
                <c:pt idx="7706">
                  <c:v>10.70138641666667</c:v>
                </c:pt>
                <c:pt idx="7707">
                  <c:v>10.702775125000001</c:v>
                </c:pt>
                <c:pt idx="7708">
                  <c:v>10.70416383333334</c:v>
                </c:pt>
                <c:pt idx="7709">
                  <c:v>10.70555254166667</c:v>
                </c:pt>
                <c:pt idx="7710">
                  <c:v>10.70694125</c:v>
                </c:pt>
                <c:pt idx="7711">
                  <c:v>10.708329958333339</c:v>
                </c:pt>
                <c:pt idx="7712">
                  <c:v>10.709718666666669</c:v>
                </c:pt>
                <c:pt idx="7713">
                  <c:v>10.711107374999999</c:v>
                </c:pt>
                <c:pt idx="7714">
                  <c:v>10.71249608333334</c:v>
                </c:pt>
                <c:pt idx="7715">
                  <c:v>10.71388479166667</c:v>
                </c:pt>
                <c:pt idx="7716">
                  <c:v>10.7152735</c:v>
                </c:pt>
                <c:pt idx="7717">
                  <c:v>10.716662208333339</c:v>
                </c:pt>
                <c:pt idx="7718">
                  <c:v>10.71805091666667</c:v>
                </c:pt>
                <c:pt idx="7719">
                  <c:v>10.719439625</c:v>
                </c:pt>
                <c:pt idx="7720">
                  <c:v>10.720828333333341</c:v>
                </c:pt>
                <c:pt idx="7721">
                  <c:v>10.722217041666669</c:v>
                </c:pt>
                <c:pt idx="7722">
                  <c:v>10.723605749999999</c:v>
                </c:pt>
                <c:pt idx="7723">
                  <c:v>10.72499445833334</c:v>
                </c:pt>
                <c:pt idx="7724">
                  <c:v>10.72638316666667</c:v>
                </c:pt>
                <c:pt idx="7725">
                  <c:v>10.727771875</c:v>
                </c:pt>
                <c:pt idx="7726">
                  <c:v>10.729160583333339</c:v>
                </c:pt>
                <c:pt idx="7727">
                  <c:v>10.730549291666669</c:v>
                </c:pt>
                <c:pt idx="7728">
                  <c:v>10.731938</c:v>
                </c:pt>
                <c:pt idx="7729">
                  <c:v>10.73332670833334</c:v>
                </c:pt>
                <c:pt idx="7730">
                  <c:v>10.734715416666671</c:v>
                </c:pt>
                <c:pt idx="7731">
                  <c:v>10.736104124999999</c:v>
                </c:pt>
                <c:pt idx="7732">
                  <c:v>10.73749283333334</c:v>
                </c:pt>
                <c:pt idx="7733">
                  <c:v>10.73888154166667</c:v>
                </c:pt>
                <c:pt idx="7734">
                  <c:v>10.74027025</c:v>
                </c:pt>
                <c:pt idx="7735">
                  <c:v>10.741658958333339</c:v>
                </c:pt>
                <c:pt idx="7736">
                  <c:v>10.743047666666669</c:v>
                </c:pt>
                <c:pt idx="7737">
                  <c:v>10.744436374999999</c:v>
                </c:pt>
                <c:pt idx="7738">
                  <c:v>10.74582508333334</c:v>
                </c:pt>
                <c:pt idx="7739">
                  <c:v>10.74721379166667</c:v>
                </c:pt>
                <c:pt idx="7740">
                  <c:v>10.748602500000001</c:v>
                </c:pt>
                <c:pt idx="7741">
                  <c:v>10.74999120833334</c:v>
                </c:pt>
                <c:pt idx="7742">
                  <c:v>10.75137991666667</c:v>
                </c:pt>
                <c:pt idx="7743">
                  <c:v>10.752768625</c:v>
                </c:pt>
                <c:pt idx="7744">
                  <c:v>10.754157333333339</c:v>
                </c:pt>
                <c:pt idx="7745">
                  <c:v>10.755546041666669</c:v>
                </c:pt>
                <c:pt idx="7746">
                  <c:v>10.756934749999999</c:v>
                </c:pt>
                <c:pt idx="7747">
                  <c:v>10.75832345833334</c:v>
                </c:pt>
                <c:pt idx="7748">
                  <c:v>10.75971216666667</c:v>
                </c:pt>
                <c:pt idx="7749">
                  <c:v>10.761100875</c:v>
                </c:pt>
                <c:pt idx="7750">
                  <c:v>10.762489583333339</c:v>
                </c:pt>
                <c:pt idx="7751">
                  <c:v>10.76387829166667</c:v>
                </c:pt>
                <c:pt idx="7752">
                  <c:v>10.765267</c:v>
                </c:pt>
                <c:pt idx="7753">
                  <c:v>10.766655708333341</c:v>
                </c:pt>
                <c:pt idx="7754">
                  <c:v>10.768044416666669</c:v>
                </c:pt>
                <c:pt idx="7755">
                  <c:v>10.769433124999999</c:v>
                </c:pt>
                <c:pt idx="7756">
                  <c:v>10.77082183333334</c:v>
                </c:pt>
                <c:pt idx="7757">
                  <c:v>10.77221054166667</c:v>
                </c:pt>
                <c:pt idx="7758">
                  <c:v>10.77359925</c:v>
                </c:pt>
                <c:pt idx="7759">
                  <c:v>10.774987958333339</c:v>
                </c:pt>
                <c:pt idx="7760">
                  <c:v>10.776376666666669</c:v>
                </c:pt>
                <c:pt idx="7761">
                  <c:v>10.777765375</c:v>
                </c:pt>
                <c:pt idx="7762">
                  <c:v>10.77915408333334</c:v>
                </c:pt>
                <c:pt idx="7763">
                  <c:v>10.780542791666671</c:v>
                </c:pt>
                <c:pt idx="7764">
                  <c:v>10.781931499999999</c:v>
                </c:pt>
                <c:pt idx="7765">
                  <c:v>10.78332020833334</c:v>
                </c:pt>
                <c:pt idx="7766">
                  <c:v>10.78470891666667</c:v>
                </c:pt>
                <c:pt idx="7767">
                  <c:v>10.786097625</c:v>
                </c:pt>
                <c:pt idx="7768">
                  <c:v>10.787486333333339</c:v>
                </c:pt>
                <c:pt idx="7769">
                  <c:v>10.788875041666669</c:v>
                </c:pt>
                <c:pt idx="7770">
                  <c:v>10.790263749999999</c:v>
                </c:pt>
                <c:pt idx="7771">
                  <c:v>10.79165245833334</c:v>
                </c:pt>
                <c:pt idx="7772">
                  <c:v>10.79304116666667</c:v>
                </c:pt>
                <c:pt idx="7773">
                  <c:v>10.794429875000001</c:v>
                </c:pt>
                <c:pt idx="7774">
                  <c:v>10.79581858333334</c:v>
                </c:pt>
                <c:pt idx="7775">
                  <c:v>10.79720729166667</c:v>
                </c:pt>
                <c:pt idx="7776">
                  <c:v>10.798596</c:v>
                </c:pt>
                <c:pt idx="7777">
                  <c:v>10.799984708333339</c:v>
                </c:pt>
                <c:pt idx="7778">
                  <c:v>10.801373416666669</c:v>
                </c:pt>
                <c:pt idx="7779">
                  <c:v>10.802762124999999</c:v>
                </c:pt>
                <c:pt idx="7780">
                  <c:v>10.80415083333334</c:v>
                </c:pt>
                <c:pt idx="7781">
                  <c:v>10.80553954166667</c:v>
                </c:pt>
                <c:pt idx="7782">
                  <c:v>10.80692825</c:v>
                </c:pt>
                <c:pt idx="7783">
                  <c:v>10.808316958333339</c:v>
                </c:pt>
                <c:pt idx="7784">
                  <c:v>10.80970566666667</c:v>
                </c:pt>
                <c:pt idx="7785">
                  <c:v>10.811094375</c:v>
                </c:pt>
                <c:pt idx="7786">
                  <c:v>10.812483083333339</c:v>
                </c:pt>
                <c:pt idx="7787">
                  <c:v>10.813871791666669</c:v>
                </c:pt>
                <c:pt idx="7788">
                  <c:v>10.81526050000001</c:v>
                </c:pt>
                <c:pt idx="7789">
                  <c:v>10.81664920833334</c:v>
                </c:pt>
                <c:pt idx="7790">
                  <c:v>10.81803791666667</c:v>
                </c:pt>
                <c:pt idx="7791">
                  <c:v>10.819426625</c:v>
                </c:pt>
                <c:pt idx="7792">
                  <c:v>10.820815333333339</c:v>
                </c:pt>
                <c:pt idx="7793">
                  <c:v>10.822204041666669</c:v>
                </c:pt>
                <c:pt idx="7794">
                  <c:v>10.82359275</c:v>
                </c:pt>
                <c:pt idx="7795">
                  <c:v>10.82498145833334</c:v>
                </c:pt>
                <c:pt idx="7796">
                  <c:v>10.826370166666671</c:v>
                </c:pt>
                <c:pt idx="7797">
                  <c:v>10.827758874999999</c:v>
                </c:pt>
                <c:pt idx="7798">
                  <c:v>10.82914758333334</c:v>
                </c:pt>
                <c:pt idx="7799">
                  <c:v>10.83053629166667</c:v>
                </c:pt>
                <c:pt idx="7800">
                  <c:v>10.831925</c:v>
                </c:pt>
                <c:pt idx="7801">
                  <c:v>10.833313708333339</c:v>
                </c:pt>
                <c:pt idx="7802">
                  <c:v>10.834702416666669</c:v>
                </c:pt>
                <c:pt idx="7803">
                  <c:v>10.836091124999999</c:v>
                </c:pt>
                <c:pt idx="7804">
                  <c:v>10.83747983333334</c:v>
                </c:pt>
                <c:pt idx="7805">
                  <c:v>10.83886854166667</c:v>
                </c:pt>
                <c:pt idx="7806">
                  <c:v>10.840257250000001</c:v>
                </c:pt>
                <c:pt idx="7807">
                  <c:v>10.84164595833334</c:v>
                </c:pt>
                <c:pt idx="7808">
                  <c:v>10.84303466666667</c:v>
                </c:pt>
                <c:pt idx="7809">
                  <c:v>10.844423375</c:v>
                </c:pt>
                <c:pt idx="7810">
                  <c:v>10.845812083333339</c:v>
                </c:pt>
                <c:pt idx="7811">
                  <c:v>10.847200791666669</c:v>
                </c:pt>
                <c:pt idx="7812">
                  <c:v>10.848589499999999</c:v>
                </c:pt>
                <c:pt idx="7813">
                  <c:v>10.84997820833334</c:v>
                </c:pt>
                <c:pt idx="7814">
                  <c:v>10.85136691666667</c:v>
                </c:pt>
                <c:pt idx="7815">
                  <c:v>10.852755625</c:v>
                </c:pt>
                <c:pt idx="7816">
                  <c:v>10.854144333333339</c:v>
                </c:pt>
                <c:pt idx="7817">
                  <c:v>10.85553304166667</c:v>
                </c:pt>
                <c:pt idx="7818">
                  <c:v>10.85692175</c:v>
                </c:pt>
                <c:pt idx="7819">
                  <c:v>10.858310458333339</c:v>
                </c:pt>
                <c:pt idx="7820">
                  <c:v>10.859699166666669</c:v>
                </c:pt>
                <c:pt idx="7821">
                  <c:v>10.861087874999999</c:v>
                </c:pt>
                <c:pt idx="7822">
                  <c:v>10.86247658333334</c:v>
                </c:pt>
                <c:pt idx="7823">
                  <c:v>10.86386529166667</c:v>
                </c:pt>
                <c:pt idx="7824">
                  <c:v>10.865254</c:v>
                </c:pt>
                <c:pt idx="7825">
                  <c:v>10.866642708333339</c:v>
                </c:pt>
                <c:pt idx="7826">
                  <c:v>10.868031416666669</c:v>
                </c:pt>
                <c:pt idx="7827">
                  <c:v>10.869420125</c:v>
                </c:pt>
                <c:pt idx="7828">
                  <c:v>10.87080883333334</c:v>
                </c:pt>
                <c:pt idx="7829">
                  <c:v>10.872197541666669</c:v>
                </c:pt>
                <c:pt idx="7830">
                  <c:v>10.873586249999999</c:v>
                </c:pt>
                <c:pt idx="7831">
                  <c:v>10.87497495833334</c:v>
                </c:pt>
                <c:pt idx="7832">
                  <c:v>10.87636366666667</c:v>
                </c:pt>
                <c:pt idx="7833">
                  <c:v>10.877752375</c:v>
                </c:pt>
                <c:pt idx="7834">
                  <c:v>10.879141083333339</c:v>
                </c:pt>
                <c:pt idx="7835">
                  <c:v>10.880529791666669</c:v>
                </c:pt>
                <c:pt idx="7836">
                  <c:v>10.881918499999999</c:v>
                </c:pt>
                <c:pt idx="7837">
                  <c:v>10.88330720833334</c:v>
                </c:pt>
                <c:pt idx="7838">
                  <c:v>10.88469591666667</c:v>
                </c:pt>
                <c:pt idx="7839">
                  <c:v>10.886084625000001</c:v>
                </c:pt>
                <c:pt idx="7840">
                  <c:v>10.88747333333334</c:v>
                </c:pt>
                <c:pt idx="7841">
                  <c:v>10.88886204166667</c:v>
                </c:pt>
                <c:pt idx="7842">
                  <c:v>10.89025075</c:v>
                </c:pt>
                <c:pt idx="7843">
                  <c:v>10.891639458333339</c:v>
                </c:pt>
                <c:pt idx="7844">
                  <c:v>10.893028166666669</c:v>
                </c:pt>
                <c:pt idx="7845">
                  <c:v>10.894416874999999</c:v>
                </c:pt>
                <c:pt idx="7846">
                  <c:v>10.89580558333334</c:v>
                </c:pt>
                <c:pt idx="7847">
                  <c:v>10.89719429166667</c:v>
                </c:pt>
                <c:pt idx="7848">
                  <c:v>10.898583</c:v>
                </c:pt>
                <c:pt idx="7849">
                  <c:v>10.899971708333339</c:v>
                </c:pt>
                <c:pt idx="7850">
                  <c:v>10.90136041666667</c:v>
                </c:pt>
                <c:pt idx="7851">
                  <c:v>10.902749125</c:v>
                </c:pt>
                <c:pt idx="7852">
                  <c:v>10.904137833333339</c:v>
                </c:pt>
                <c:pt idx="7853">
                  <c:v>10.905526541666669</c:v>
                </c:pt>
                <c:pt idx="7854">
                  <c:v>10.906915249999999</c:v>
                </c:pt>
                <c:pt idx="7855">
                  <c:v>10.90830395833334</c:v>
                </c:pt>
                <c:pt idx="7856">
                  <c:v>10.90969266666667</c:v>
                </c:pt>
                <c:pt idx="7857">
                  <c:v>10.911081375</c:v>
                </c:pt>
                <c:pt idx="7858">
                  <c:v>10.912470083333339</c:v>
                </c:pt>
                <c:pt idx="7859">
                  <c:v>10.913858791666669</c:v>
                </c:pt>
                <c:pt idx="7860">
                  <c:v>10.9152475</c:v>
                </c:pt>
                <c:pt idx="7861">
                  <c:v>10.91663620833334</c:v>
                </c:pt>
                <c:pt idx="7862">
                  <c:v>10.918024916666669</c:v>
                </c:pt>
                <c:pt idx="7863">
                  <c:v>10.91941362500001</c:v>
                </c:pt>
                <c:pt idx="7864">
                  <c:v>10.92080233333334</c:v>
                </c:pt>
                <c:pt idx="7865">
                  <c:v>10.92219104166667</c:v>
                </c:pt>
                <c:pt idx="7866">
                  <c:v>10.92357975</c:v>
                </c:pt>
                <c:pt idx="7867">
                  <c:v>10.924968458333339</c:v>
                </c:pt>
                <c:pt idx="7868">
                  <c:v>10.926357166666669</c:v>
                </c:pt>
                <c:pt idx="7869">
                  <c:v>10.927745874999999</c:v>
                </c:pt>
                <c:pt idx="7870">
                  <c:v>10.92913458333334</c:v>
                </c:pt>
                <c:pt idx="7871">
                  <c:v>10.93052329166667</c:v>
                </c:pt>
                <c:pt idx="7872">
                  <c:v>10.931911999999999</c:v>
                </c:pt>
                <c:pt idx="7873">
                  <c:v>10.93330070833334</c:v>
                </c:pt>
                <c:pt idx="7874">
                  <c:v>10.93468941666667</c:v>
                </c:pt>
              </c:numCache>
            </c:numRef>
          </c:xVal>
          <c:yVal>
            <c:numRef>
              <c:f>'single-span'!$M$8:$M$7882</c:f>
              <c:numCache>
                <c:formatCode>General</c:formatCode>
                <c:ptCount val="787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formatCode="0.00E+00">
                  <c:v>-9.4064784673339894E-9</c:v>
                </c:pt>
                <c:pt idx="1204" formatCode="0.00E+00">
                  <c:v>-6.7098898087371605E-8</c:v>
                </c:pt>
                <c:pt idx="1205" formatCode="0.00E+00">
                  <c:v>-2.5873940050047899E-7</c:v>
                </c:pt>
                <c:pt idx="1206" formatCode="0.00E+00">
                  <c:v>-7.9435944486209703E-7</c:v>
                </c:pt>
                <c:pt idx="1207" formatCode="0.00E+00">
                  <c:v>-2.1048438093285702E-6</c:v>
                </c:pt>
                <c:pt idx="1208" formatCode="0.00E+00">
                  <c:v>-4.5911684016460204E-6</c:v>
                </c:pt>
                <c:pt idx="1209" formatCode="0.00E+00">
                  <c:v>-8.1270626292371798E-6</c:v>
                </c:pt>
                <c:pt idx="1210" formatCode="0.00E+00">
                  <c:v>-1.2037271884598801E-5</c:v>
                </c:pt>
                <c:pt idx="1211" formatCode="0.00E+00">
                  <c:v>-1.5732640017577101E-5</c:v>
                </c:pt>
                <c:pt idx="1212" formatCode="0.00E+00">
                  <c:v>-1.9183612749733802E-5</c:v>
                </c:pt>
                <c:pt idx="1213" formatCode="0.00E+00">
                  <c:v>-2.27527580146375E-5</c:v>
                </c:pt>
                <c:pt idx="1214" formatCode="0.00E+00">
                  <c:v>-2.7009825682974898E-5</c:v>
                </c:pt>
                <c:pt idx="1215" formatCode="0.00E+00">
                  <c:v>-3.2919176320010202E-5</c:v>
                </c:pt>
                <c:pt idx="1216" formatCode="0.00E+00">
                  <c:v>-4.1642288253773903E-5</c:v>
                </c:pt>
                <c:pt idx="1217" formatCode="0.00E+00">
                  <c:v>-5.3513646879635301E-5</c:v>
                </c:pt>
                <c:pt idx="1218" formatCode="0.00E+00">
                  <c:v>-6.7367318768667896E-5</c:v>
                </c:pt>
                <c:pt idx="1219" formatCode="0.00E+00">
                  <c:v>-8.13597993454864E-5</c:v>
                </c:pt>
                <c:pt idx="1220" formatCode="0.00E+00">
                  <c:v>-9.4362093511289101E-5</c:v>
                </c:pt>
                <c:pt idx="1221">
                  <c:v>-1.06119083564933E-4</c:v>
                </c:pt>
                <c:pt idx="1222">
                  <c:v>-1.16267545868139E-4</c:v>
                </c:pt>
                <c:pt idx="1223">
                  <c:v>-1.2395773806336E-4</c:v>
                </c:pt>
                <c:pt idx="1224">
                  <c:v>-1.2871215712714399E-4</c:v>
                </c:pt>
                <c:pt idx="1225">
                  <c:v>-1.3113829192946001E-4</c:v>
                </c:pt>
                <c:pt idx="1226">
                  <c:v>-1.32324775804676E-4</c:v>
                </c:pt>
                <c:pt idx="1227">
                  <c:v>-1.3264996689546201E-4</c:v>
                </c:pt>
                <c:pt idx="1228">
                  <c:v>-1.31505251726325E-4</c:v>
                </c:pt>
                <c:pt idx="1229">
                  <c:v>-1.2824642329340301E-4</c:v>
                </c:pt>
                <c:pt idx="1230">
                  <c:v>-1.23201924612564E-4</c:v>
                </c:pt>
                <c:pt idx="1231">
                  <c:v>-1.1745211027919401E-4</c:v>
                </c:pt>
                <c:pt idx="1232">
                  <c:v>-1.1145086480876101E-4</c:v>
                </c:pt>
                <c:pt idx="1233">
                  <c:v>-1.04080135651883E-4</c:v>
                </c:pt>
                <c:pt idx="1234" formatCode="0.00E+00">
                  <c:v>-9.3539850025973803E-5</c:v>
                </c:pt>
                <c:pt idx="1235" formatCode="0.00E+00">
                  <c:v>-7.9272623450824301E-5</c:v>
                </c:pt>
                <c:pt idx="1236" formatCode="0.00E+00">
                  <c:v>-6.2639655729176396E-5</c:v>
                </c:pt>
                <c:pt idx="1237" formatCode="0.00E+00">
                  <c:v>-4.5715957492497803E-5</c:v>
                </c:pt>
                <c:pt idx="1238" formatCode="0.00E+00">
                  <c:v>-3.0218932676183099E-5</c:v>
                </c:pt>
                <c:pt idx="1239" formatCode="0.00E+00">
                  <c:v>-1.8039749764839699E-5</c:v>
                </c:pt>
                <c:pt idx="1240" formatCode="0.00E+00">
                  <c:v>-1.1853270359969501E-5</c:v>
                </c:pt>
                <c:pt idx="1241" formatCode="0.00E+00">
                  <c:v>-1.3964352245819E-5</c:v>
                </c:pt>
                <c:pt idx="1242" formatCode="0.00E+00">
                  <c:v>-2.4751501869919701E-5</c:v>
                </c:pt>
                <c:pt idx="1243" formatCode="0.00E+00">
                  <c:v>-4.32183381130747E-5</c:v>
                </c:pt>
                <c:pt idx="1244" formatCode="0.00E+00">
                  <c:v>-6.8750899412582596E-5</c:v>
                </c:pt>
                <c:pt idx="1245">
                  <c:v>-1.0092045532215401E-4</c:v>
                </c:pt>
                <c:pt idx="1246">
                  <c:v>-1.37586327142849E-4</c:v>
                </c:pt>
                <c:pt idx="1247">
                  <c:v>-1.75292848226871E-4</c:v>
                </c:pt>
                <c:pt idx="1248">
                  <c:v>-2.13003686228644E-4</c:v>
                </c:pt>
                <c:pt idx="1249">
                  <c:v>-2.5437517847764801E-4</c:v>
                </c:pt>
                <c:pt idx="1250">
                  <c:v>-3.0459881873281901E-4</c:v>
                </c:pt>
                <c:pt idx="1251">
                  <c:v>-3.6506070585225702E-4</c:v>
                </c:pt>
                <c:pt idx="1252">
                  <c:v>-4.3218926795189801E-4</c:v>
                </c:pt>
                <c:pt idx="1253">
                  <c:v>-5.0140077323621403E-4</c:v>
                </c:pt>
                <c:pt idx="1254">
                  <c:v>-5.7113662578929904E-4</c:v>
                </c:pt>
                <c:pt idx="1255">
                  <c:v>-6.4338205355415001E-4</c:v>
                </c:pt>
                <c:pt idx="1256">
                  <c:v>-7.2198538604345303E-4</c:v>
                </c:pt>
                <c:pt idx="1257">
                  <c:v>-8.1108567014547396E-4</c:v>
                </c:pt>
                <c:pt idx="1258">
                  <c:v>-9.1356053512061904E-4</c:v>
                </c:pt>
                <c:pt idx="1259">
                  <c:v>-1.0291966086380399E-3</c:v>
                </c:pt>
                <c:pt idx="1260">
                  <c:v>-1.1544352424660901E-3</c:v>
                </c:pt>
                <c:pt idx="1261">
                  <c:v>-1.2850642176530599E-3</c:v>
                </c:pt>
                <c:pt idx="1262">
                  <c:v>-1.41983702345407E-3</c:v>
                </c:pt>
                <c:pt idx="1263">
                  <c:v>-1.56159516585669E-3</c:v>
                </c:pt>
                <c:pt idx="1264">
                  <c:v>-1.71534352956241E-3</c:v>
                </c:pt>
                <c:pt idx="1265">
                  <c:v>-1.88561112638075E-3</c:v>
                </c:pt>
                <c:pt idx="1266">
                  <c:v>-2.0749893662141399E-3</c:v>
                </c:pt>
                <c:pt idx="1267">
                  <c:v>-2.28395921746943E-3</c:v>
                </c:pt>
                <c:pt idx="1268">
                  <c:v>-2.5117989064565101E-3</c:v>
                </c:pt>
                <c:pt idx="1269">
                  <c:v>-2.7583947377937601E-3</c:v>
                </c:pt>
                <c:pt idx="1270">
                  <c:v>-3.0253434545752002E-3</c:v>
                </c:pt>
                <c:pt idx="1271">
                  <c:v>-3.3142314624259499E-3</c:v>
                </c:pt>
                <c:pt idx="1272">
                  <c:v>-3.6232689425260301E-3</c:v>
                </c:pt>
                <c:pt idx="1273">
                  <c:v>-3.9470678328077701E-3</c:v>
                </c:pt>
                <c:pt idx="1274">
                  <c:v>-4.2818539435275299E-3</c:v>
                </c:pt>
                <c:pt idx="1275">
                  <c:v>-4.63096296337591E-3</c:v>
                </c:pt>
                <c:pt idx="1276">
                  <c:v>-5.0034216097923903E-3</c:v>
                </c:pt>
                <c:pt idx="1277">
                  <c:v>-5.4065326028719003E-3</c:v>
                </c:pt>
                <c:pt idx="1278">
                  <c:v>-5.8416834235016299E-3</c:v>
                </c:pt>
                <c:pt idx="1279">
                  <c:v>-6.3085949175447197E-3</c:v>
                </c:pt>
                <c:pt idx="1280">
                  <c:v>-6.8114774148316497E-3</c:v>
                </c:pt>
                <c:pt idx="1281">
                  <c:v>-7.3577100083594702E-3</c:v>
                </c:pt>
                <c:pt idx="1282">
                  <c:v>-7.9504281303352901E-3</c:v>
                </c:pt>
                <c:pt idx="1283">
                  <c:v>-8.5852136735822E-3</c:v>
                </c:pt>
                <c:pt idx="1284">
                  <c:v>-9.2553794219717902E-3</c:v>
                </c:pt>
                <c:pt idx="1285">
                  <c:v>-9.9591663509054594E-3</c:v>
                </c:pt>
                <c:pt idx="1286">
                  <c:v>-1.07015532459304E-2</c:v>
                </c:pt>
                <c:pt idx="1287">
                  <c:v>-1.14917352780495E-2</c:v>
                </c:pt>
                <c:pt idx="1288">
                  <c:v>-1.2340515300363E-2</c:v>
                </c:pt>
                <c:pt idx="1289">
                  <c:v>-1.3257417875824301E-2</c:v>
                </c:pt>
                <c:pt idx="1290">
                  <c:v>-1.42465060958135E-2</c:v>
                </c:pt>
                <c:pt idx="1291">
                  <c:v>-1.5304903768239E-2</c:v>
                </c:pt>
                <c:pt idx="1292">
                  <c:v>-1.6427858388944099E-2</c:v>
                </c:pt>
                <c:pt idx="1293">
                  <c:v>-1.7615279453837399E-2</c:v>
                </c:pt>
                <c:pt idx="1294">
                  <c:v>-1.88711414935764E-2</c:v>
                </c:pt>
                <c:pt idx="1295">
                  <c:v>-2.0196892605398101E-2</c:v>
                </c:pt>
                <c:pt idx="1296">
                  <c:v>-2.15889956271259E-2</c:v>
                </c:pt>
                <c:pt idx="1297">
                  <c:v>-2.3044562887285701E-2</c:v>
                </c:pt>
                <c:pt idx="1298">
                  <c:v>-2.45664435369175E-2</c:v>
                </c:pt>
                <c:pt idx="1299">
                  <c:v>-2.6159757150273199E-2</c:v>
                </c:pt>
                <c:pt idx="1300">
                  <c:v>-2.78244702196444E-2</c:v>
                </c:pt>
                <c:pt idx="1301">
                  <c:v>-2.9553889419793301E-2</c:v>
                </c:pt>
                <c:pt idx="1302">
                  <c:v>-3.1339934182434102E-2</c:v>
                </c:pt>
                <c:pt idx="1303">
                  <c:v>-3.3177748411934903E-2</c:v>
                </c:pt>
                <c:pt idx="1304">
                  <c:v>-3.5065801764324098E-2</c:v>
                </c:pt>
                <c:pt idx="1305">
                  <c:v>-3.7004664072933499E-2</c:v>
                </c:pt>
                <c:pt idx="1306">
                  <c:v>-3.8996762615627699E-2</c:v>
                </c:pt>
                <c:pt idx="1307">
                  <c:v>-4.1044849439181498E-2</c:v>
                </c:pt>
                <c:pt idx="1308">
                  <c:v>-4.31486651095212E-2</c:v>
                </c:pt>
                <c:pt idx="1309">
                  <c:v>-4.5304101221582301E-2</c:v>
                </c:pt>
                <c:pt idx="1310">
                  <c:v>-4.7506966311972203E-2</c:v>
                </c:pt>
                <c:pt idx="1311">
                  <c:v>-4.9756129918571902E-2</c:v>
                </c:pt>
                <c:pt idx="1312">
                  <c:v>-5.2050638249203501E-2</c:v>
                </c:pt>
                <c:pt idx="1313">
                  <c:v>-5.4384357607212497E-2</c:v>
                </c:pt>
                <c:pt idx="1314">
                  <c:v>-5.67462861383876E-2</c:v>
                </c:pt>
                <c:pt idx="1315">
                  <c:v>-5.9127329339483697E-2</c:v>
                </c:pt>
                <c:pt idx="1316">
                  <c:v>-6.1525636282695299E-2</c:v>
                </c:pt>
                <c:pt idx="1317">
                  <c:v>-6.3944818304117496E-2</c:v>
                </c:pt>
                <c:pt idx="1318">
                  <c:v>-6.6388397642169403E-2</c:v>
                </c:pt>
                <c:pt idx="1319">
                  <c:v>-6.8856591056884006E-2</c:v>
                </c:pt>
                <c:pt idx="1320">
                  <c:v>-7.1346595853867406E-2</c:v>
                </c:pt>
                <c:pt idx="1321">
                  <c:v>-7.3854428329115401E-2</c:v>
                </c:pt>
                <c:pt idx="1322">
                  <c:v>-7.6377727983263602E-2</c:v>
                </c:pt>
                <c:pt idx="1323">
                  <c:v>-7.8918617361779603E-2</c:v>
                </c:pt>
                <c:pt idx="1324">
                  <c:v>-8.1483136484280599E-2</c:v>
                </c:pt>
                <c:pt idx="1325">
                  <c:v>-8.4075834648192599E-2</c:v>
                </c:pt>
                <c:pt idx="1326">
                  <c:v>-8.66949257232979E-2</c:v>
                </c:pt>
                <c:pt idx="1327">
                  <c:v>-8.9334253463572794E-2</c:v>
                </c:pt>
                <c:pt idx="1328">
                  <c:v>-9.1989935607294696E-2</c:v>
                </c:pt>
                <c:pt idx="1329">
                  <c:v>-9.4663779346987595E-2</c:v>
                </c:pt>
                <c:pt idx="1330">
                  <c:v>-9.7360393814083401E-2</c:v>
                </c:pt>
                <c:pt idx="1331">
                  <c:v>-0.100082699074061</c:v>
                </c:pt>
                <c:pt idx="1332">
                  <c:v>-0.102830340829452</c:v>
                </c:pt>
                <c:pt idx="1333">
                  <c:v>-0.10560072364602099</c:v>
                </c:pt>
                <c:pt idx="1334">
                  <c:v>-0.10839076931222601</c:v>
                </c:pt>
                <c:pt idx="1335">
                  <c:v>-0.111198608199468</c:v>
                </c:pt>
                <c:pt idx="1336">
                  <c:v>-0.114023729672662</c:v>
                </c:pt>
                <c:pt idx="1337">
                  <c:v>-0.116864678378684</c:v>
                </c:pt>
                <c:pt idx="1338">
                  <c:v>-0.11971735014815001</c:v>
                </c:pt>
                <c:pt idx="1339">
                  <c:v>-0.122577665317607</c:v>
                </c:pt>
                <c:pt idx="1340">
                  <c:v>-0.12544597589374701</c:v>
                </c:pt>
                <c:pt idx="1341">
                  <c:v>-0.12832650466472201</c:v>
                </c:pt>
                <c:pt idx="1342">
                  <c:v>-0.13122157892844599</c:v>
                </c:pt>
                <c:pt idx="1343">
                  <c:v>-0.13412801857641701</c:v>
                </c:pt>
                <c:pt idx="1344">
                  <c:v>-0.137039500790336</c:v>
                </c:pt>
                <c:pt idx="1345">
                  <c:v>-0.13995038838941401</c:v>
                </c:pt>
                <c:pt idx="1346">
                  <c:v>-0.14285693281140499</c:v>
                </c:pt>
                <c:pt idx="1347">
                  <c:v>-0.14575810511648499</c:v>
                </c:pt>
                <c:pt idx="1348">
                  <c:v>-0.14865721849515401</c:v>
                </c:pt>
                <c:pt idx="1349">
                  <c:v>-0.15155972481378399</c:v>
                </c:pt>
                <c:pt idx="1350">
                  <c:v>-0.15446540839353301</c:v>
                </c:pt>
                <c:pt idx="1351">
                  <c:v>-0.157362530723993</c:v>
                </c:pt>
                <c:pt idx="1352">
                  <c:v>-0.16023154839393899</c:v>
                </c:pt>
                <c:pt idx="1353">
                  <c:v>-0.16305470992947199</c:v>
                </c:pt>
                <c:pt idx="1354">
                  <c:v>-0.16582166878635901</c:v>
                </c:pt>
                <c:pt idx="1355">
                  <c:v>-0.168527970932109</c:v>
                </c:pt>
                <c:pt idx="1356">
                  <c:v>-0.17117103191482</c:v>
                </c:pt>
                <c:pt idx="1357">
                  <c:v>-0.173747660038892</c:v>
                </c:pt>
                <c:pt idx="1358">
                  <c:v>-0.17625383511724499</c:v>
                </c:pt>
                <c:pt idx="1359">
                  <c:v>-0.178687035854527</c:v>
                </c:pt>
                <c:pt idx="1360">
                  <c:v>-0.18105045120595201</c:v>
                </c:pt>
                <c:pt idx="1361">
                  <c:v>-0.18335428919778901</c:v>
                </c:pt>
                <c:pt idx="1362">
                  <c:v>-0.18560960936826601</c:v>
                </c:pt>
                <c:pt idx="1363">
                  <c:v>-0.187817796176205</c:v>
                </c:pt>
                <c:pt idx="1364">
                  <c:v>-0.18996557879286999</c:v>
                </c:pt>
                <c:pt idx="1365">
                  <c:v>-0.19203242339043</c:v>
                </c:pt>
                <c:pt idx="1366">
                  <c:v>-0.19400569333350401</c:v>
                </c:pt>
                <c:pt idx="1367">
                  <c:v>-0.19589034055686799</c:v>
                </c:pt>
                <c:pt idx="1368">
                  <c:v>-0.19770292258651401</c:v>
                </c:pt>
                <c:pt idx="1369">
                  <c:v>-0.19945449259425199</c:v>
                </c:pt>
                <c:pt idx="1370">
                  <c:v>-0.20113943176936999</c:v>
                </c:pt>
                <c:pt idx="1371">
                  <c:v>-0.202741503251954</c:v>
                </c:pt>
                <c:pt idx="1372">
                  <c:v>-0.20424876674032</c:v>
                </c:pt>
                <c:pt idx="1373">
                  <c:v>-0.20565980765385899</c:v>
                </c:pt>
                <c:pt idx="1374">
                  <c:v>-0.20697696301871199</c:v>
                </c:pt>
                <c:pt idx="1375">
                  <c:v>-0.208198502618126</c:v>
                </c:pt>
                <c:pt idx="1376">
                  <c:v>-0.20931909067314999</c:v>
                </c:pt>
                <c:pt idx="1377">
                  <c:v>-0.21033469504779001</c:v>
                </c:pt>
                <c:pt idx="1378">
                  <c:v>-0.21124514292578001</c:v>
                </c:pt>
                <c:pt idx="1379">
                  <c:v>-0.21205388448597301</c:v>
                </c:pt>
                <c:pt idx="1380">
                  <c:v>-0.21276569120915101</c:v>
                </c:pt>
                <c:pt idx="1381">
                  <c:v>-0.21338152072948199</c:v>
                </c:pt>
                <c:pt idx="1382">
                  <c:v>-0.21389525568814599</c:v>
                </c:pt>
                <c:pt idx="1383">
                  <c:v>-0.21429962286950299</c:v>
                </c:pt>
                <c:pt idx="1384">
                  <c:v>-0.21459630530347901</c:v>
                </c:pt>
                <c:pt idx="1385">
                  <c:v>-0.21479466089260599</c:v>
                </c:pt>
                <c:pt idx="1386">
                  <c:v>-0.21489729323345699</c:v>
                </c:pt>
                <c:pt idx="1387">
                  <c:v>-0.214892012482227</c:v>
                </c:pt>
                <c:pt idx="1388">
                  <c:v>-0.214762701454943</c:v>
                </c:pt>
                <c:pt idx="1389">
                  <c:v>-0.21450405260574101</c:v>
                </c:pt>
                <c:pt idx="1390">
                  <c:v>-0.214120355318586</c:v>
                </c:pt>
                <c:pt idx="1391">
                  <c:v>-0.21361362894604299</c:v>
                </c:pt>
                <c:pt idx="1392">
                  <c:v>-0.21298025087827899</c:v>
                </c:pt>
                <c:pt idx="1393">
                  <c:v>-0.21221832426451601</c:v>
                </c:pt>
                <c:pt idx="1394">
                  <c:v>-0.21133189154293999</c:v>
                </c:pt>
                <c:pt idx="1395">
                  <c:v>-0.21032683152222501</c:v>
                </c:pt>
                <c:pt idx="1396">
                  <c:v>-0.209205867005024</c:v>
                </c:pt>
                <c:pt idx="1397">
                  <c:v>-0.207966102660914</c:v>
                </c:pt>
                <c:pt idx="1398">
                  <c:v>-0.20659734414880401</c:v>
                </c:pt>
                <c:pt idx="1399">
                  <c:v>-0.20508584955244299</c:v>
                </c:pt>
                <c:pt idx="1400">
                  <c:v>-0.203427069540253</c:v>
                </c:pt>
                <c:pt idx="1401">
                  <c:v>-0.20163443591052499</c:v>
                </c:pt>
                <c:pt idx="1402">
                  <c:v>-0.19972859826450701</c:v>
                </c:pt>
                <c:pt idx="1403">
                  <c:v>-0.19771726964796599</c:v>
                </c:pt>
                <c:pt idx="1404">
                  <c:v>-0.195591704045497</c:v>
                </c:pt>
                <c:pt idx="1405">
                  <c:v>-0.19334224673629699</c:v>
                </c:pt>
                <c:pt idx="1406">
                  <c:v>-0.19096803030415699</c:v>
                </c:pt>
                <c:pt idx="1407">
                  <c:v>-0.18846944347744299</c:v>
                </c:pt>
                <c:pt idx="1408">
                  <c:v>-0.185842278855642</c:v>
                </c:pt>
                <c:pt idx="1409">
                  <c:v>-0.18308725621824201</c:v>
                </c:pt>
                <c:pt idx="1410">
                  <c:v>-0.18021832565472701</c:v>
                </c:pt>
                <c:pt idx="1411">
                  <c:v>-0.177252278476901</c:v>
                </c:pt>
                <c:pt idx="1412">
                  <c:v>-0.17419336659550499</c:v>
                </c:pt>
                <c:pt idx="1413">
                  <c:v>-0.171035995437992</c:v>
                </c:pt>
                <c:pt idx="1414">
                  <c:v>-0.16778035548585299</c:v>
                </c:pt>
                <c:pt idx="1415">
                  <c:v>-0.164437184764156</c:v>
                </c:pt>
                <c:pt idx="1416">
                  <c:v>-0.16101685432073301</c:v>
                </c:pt>
                <c:pt idx="1417">
                  <c:v>-0.15751997910653101</c:v>
                </c:pt>
                <c:pt idx="1418">
                  <c:v>-0.153939337386203</c:v>
                </c:pt>
                <c:pt idx="1419">
                  <c:v>-0.15026629423721499</c:v>
                </c:pt>
                <c:pt idx="1420">
                  <c:v>-0.14649629261004901</c:v>
                </c:pt>
                <c:pt idx="1421">
                  <c:v>-0.14263470805790199</c:v>
                </c:pt>
                <c:pt idx="1422">
                  <c:v>-0.138697771737471</c:v>
                </c:pt>
                <c:pt idx="1423">
                  <c:v>-0.134701172994866</c:v>
                </c:pt>
                <c:pt idx="1424">
                  <c:v>-0.130646346288565</c:v>
                </c:pt>
                <c:pt idx="1425">
                  <c:v>-0.12652450335281901</c:v>
                </c:pt>
                <c:pt idx="1426">
                  <c:v>-0.122335814827974</c:v>
                </c:pt>
                <c:pt idx="1427">
                  <c:v>-0.11809586639359899</c:v>
                </c:pt>
                <c:pt idx="1428">
                  <c:v>-0.113817899740288</c:v>
                </c:pt>
                <c:pt idx="1429">
                  <c:v>-0.10949676224923401</c:v>
                </c:pt>
                <c:pt idx="1430">
                  <c:v>-0.105120301842104</c:v>
                </c:pt>
                <c:pt idx="1431">
                  <c:v>-0.100692847148233</c:v>
                </c:pt>
                <c:pt idx="1432">
                  <c:v>-9.6235716239596397E-2</c:v>
                </c:pt>
                <c:pt idx="1433">
                  <c:v>-9.1761875484112507E-2</c:v>
                </c:pt>
                <c:pt idx="1434">
                  <c:v>-8.7258295612920894E-2</c:v>
                </c:pt>
                <c:pt idx="1435">
                  <c:v>-8.2698373956534593E-2</c:v>
                </c:pt>
                <c:pt idx="1436">
                  <c:v>-7.8067246492562706E-2</c:v>
                </c:pt>
                <c:pt idx="1437">
                  <c:v>-7.3370871205422503E-2</c:v>
                </c:pt>
                <c:pt idx="1438">
                  <c:v>-6.86244387035055E-2</c:v>
                </c:pt>
                <c:pt idx="1439">
                  <c:v>-6.3838608923829004E-2</c:v>
                </c:pt>
                <c:pt idx="1440">
                  <c:v>-5.9017266936818601E-2</c:v>
                </c:pt>
                <c:pt idx="1441">
                  <c:v>-5.4162786794734102E-2</c:v>
                </c:pt>
                <c:pt idx="1442">
                  <c:v>-4.9278555314067503E-2</c:v>
                </c:pt>
                <c:pt idx="1443">
                  <c:v>-4.4365808475875901E-2</c:v>
                </c:pt>
                <c:pt idx="1444">
                  <c:v>-3.9420771398102898E-2</c:v>
                </c:pt>
                <c:pt idx="1445">
                  <c:v>-3.4438469292576497E-2</c:v>
                </c:pt>
                <c:pt idx="1446">
                  <c:v>-2.94205076179044E-2</c:v>
                </c:pt>
                <c:pt idx="1447">
                  <c:v>-2.4376591656510099E-2</c:v>
                </c:pt>
                <c:pt idx="1448">
                  <c:v>-1.9315113180482998E-2</c:v>
                </c:pt>
                <c:pt idx="1449">
                  <c:v>-1.42340227333153E-2</c:v>
                </c:pt>
                <c:pt idx="1450">
                  <c:v>-9.1266789905512704E-3</c:v>
                </c:pt>
                <c:pt idx="1451">
                  <c:v>-3.9988104315006497E-3</c:v>
                </c:pt>
                <c:pt idx="1452">
                  <c:v>1.12499564058069E-3</c:v>
                </c:pt>
                <c:pt idx="1453">
                  <c:v>6.2167004081381304E-3</c:v>
                </c:pt>
                <c:pt idx="1454">
                  <c:v>1.12665092952758E-2</c:v>
                </c:pt>
                <c:pt idx="1455">
                  <c:v>1.6287018591801601E-2</c:v>
                </c:pt>
                <c:pt idx="1456">
                  <c:v>2.1296517068654899E-2</c:v>
                </c:pt>
                <c:pt idx="1457">
                  <c:v>2.6299558236129599E-2</c:v>
                </c:pt>
                <c:pt idx="1458">
                  <c:v>3.1281642788880099E-2</c:v>
                </c:pt>
                <c:pt idx="1459">
                  <c:v>3.6218859323600902E-2</c:v>
                </c:pt>
                <c:pt idx="1460">
                  <c:v>4.1092090811282803E-2</c:v>
                </c:pt>
                <c:pt idx="1461">
                  <c:v>4.5894508528183497E-2</c:v>
                </c:pt>
                <c:pt idx="1462">
                  <c:v>5.0627436763428603E-2</c:v>
                </c:pt>
                <c:pt idx="1463">
                  <c:v>5.5290032113563099E-2</c:v>
                </c:pt>
                <c:pt idx="1464">
                  <c:v>5.9874632557307801E-2</c:v>
                </c:pt>
                <c:pt idx="1465">
                  <c:v>6.4372233160732206E-2</c:v>
                </c:pt>
                <c:pt idx="1466">
                  <c:v>6.8778679271449095E-2</c:v>
                </c:pt>
                <c:pt idx="1467">
                  <c:v>7.3091884716186606E-2</c:v>
                </c:pt>
                <c:pt idx="1468">
                  <c:v>7.7305164633516998E-2</c:v>
                </c:pt>
                <c:pt idx="1469">
                  <c:v>8.1408260019529693E-2</c:v>
                </c:pt>
                <c:pt idx="1470">
                  <c:v>8.5395527848287203E-2</c:v>
                </c:pt>
                <c:pt idx="1471">
                  <c:v>8.9269473297254806E-2</c:v>
                </c:pt>
                <c:pt idx="1472">
                  <c:v>9.3035628698662498E-2</c:v>
                </c:pt>
                <c:pt idx="1473">
                  <c:v>9.6696910467434102E-2</c:v>
                </c:pt>
                <c:pt idx="1474">
                  <c:v>0.10025298929707301</c:v>
                </c:pt>
                <c:pt idx="1475">
                  <c:v>0.103700618369792</c:v>
                </c:pt>
                <c:pt idx="1476">
                  <c:v>0.107032230985369</c:v>
                </c:pt>
                <c:pt idx="1477">
                  <c:v>0.11023705743166499</c:v>
                </c:pt>
                <c:pt idx="1478">
                  <c:v>0.113305271220504</c:v>
                </c:pt>
                <c:pt idx="1479">
                  <c:v>0.116227934006831</c:v>
                </c:pt>
                <c:pt idx="1480">
                  <c:v>0.118991224403181</c:v>
                </c:pt>
                <c:pt idx="1481">
                  <c:v>0.121575489445566</c:v>
                </c:pt>
                <c:pt idx="1482">
                  <c:v>0.123965395071991</c:v>
                </c:pt>
                <c:pt idx="1483">
                  <c:v>0.12615991949507799</c:v>
                </c:pt>
                <c:pt idx="1484">
                  <c:v>0.12816765441771599</c:v>
                </c:pt>
                <c:pt idx="1485">
                  <c:v>0.12999094145725801</c:v>
                </c:pt>
                <c:pt idx="1486">
                  <c:v>0.131616546641148</c:v>
                </c:pt>
                <c:pt idx="1487">
                  <c:v>0.133022656040236</c:v>
                </c:pt>
                <c:pt idx="1488">
                  <c:v>0.134194614553477</c:v>
                </c:pt>
                <c:pt idx="1489">
                  <c:v>0.135134690583121</c:v>
                </c:pt>
                <c:pt idx="1490">
                  <c:v>0.135856911733684</c:v>
                </c:pt>
                <c:pt idx="1491">
                  <c:v>0.13637006432038501</c:v>
                </c:pt>
                <c:pt idx="1492">
                  <c:v>0.13666408412831199</c:v>
                </c:pt>
                <c:pt idx="1493">
                  <c:v>0.13671526588501201</c:v>
                </c:pt>
                <c:pt idx="1494">
                  <c:v>0.13650709254437399</c:v>
                </c:pt>
                <c:pt idx="1495">
                  <c:v>0.13604367911974499</c:v>
                </c:pt>
                <c:pt idx="1496">
                  <c:v>0.13534036734257099</c:v>
                </c:pt>
                <c:pt idx="1497">
                  <c:v>0.13440482506722701</c:v>
                </c:pt>
                <c:pt idx="1498">
                  <c:v>0.133232709502006</c:v>
                </c:pt>
                <c:pt idx="1499">
                  <c:v>0.13182006320619699</c:v>
                </c:pt>
                <c:pt idx="1500">
                  <c:v>0.130173261792464</c:v>
                </c:pt>
                <c:pt idx="1501">
                  <c:v>0.12830546563633199</c:v>
                </c:pt>
                <c:pt idx="1502">
                  <c:v>0.12622754668795699</c:v>
                </c:pt>
                <c:pt idx="1503">
                  <c:v>0.123942252354084</c:v>
                </c:pt>
                <c:pt idx="1504">
                  <c:v>0.12143981874606199</c:v>
                </c:pt>
                <c:pt idx="1505">
                  <c:v>0.1186953072244</c:v>
                </c:pt>
                <c:pt idx="1506">
                  <c:v>0.11567560098164301</c:v>
                </c:pt>
                <c:pt idx="1507">
                  <c:v>0.112356743672892</c:v>
                </c:pt>
                <c:pt idx="1508">
                  <c:v>0.10873713751507399</c:v>
                </c:pt>
                <c:pt idx="1509">
                  <c:v>0.104834466194957</c:v>
                </c:pt>
                <c:pt idx="1510">
                  <c:v>0.100672108235709</c:v>
                </c:pt>
                <c:pt idx="1511">
                  <c:v>9.6268598999244406E-2</c:v>
                </c:pt>
                <c:pt idx="1512">
                  <c:v>9.1635321922006296E-2</c:v>
                </c:pt>
                <c:pt idx="1513">
                  <c:v>8.6779659803829901E-2</c:v>
                </c:pt>
                <c:pt idx="1514">
                  <c:v>8.1710619113556607E-2</c:v>
                </c:pt>
                <c:pt idx="1515">
                  <c:v>7.6442328059324993E-2</c:v>
                </c:pt>
                <c:pt idx="1516">
                  <c:v>7.0989683929955E-2</c:v>
                </c:pt>
                <c:pt idx="1517">
                  <c:v>6.5359327222193106E-2</c:v>
                </c:pt>
                <c:pt idx="1518">
                  <c:v>5.9547854157312702E-2</c:v>
                </c:pt>
                <c:pt idx="1519">
                  <c:v>5.3551206223964497E-2</c:v>
                </c:pt>
                <c:pt idx="1520">
                  <c:v>4.7372745663390503E-2</c:v>
                </c:pt>
                <c:pt idx="1521">
                  <c:v>4.1019553894970001E-2</c:v>
                </c:pt>
                <c:pt idx="1522">
                  <c:v>3.4494154572519302E-2</c:v>
                </c:pt>
                <c:pt idx="1523">
                  <c:v>2.7794302487558299E-2</c:v>
                </c:pt>
                <c:pt idx="1524">
                  <c:v>2.0919855634697001E-2</c:v>
                </c:pt>
                <c:pt idx="1525">
                  <c:v>1.38779384092857E-2</c:v>
                </c:pt>
                <c:pt idx="1526">
                  <c:v>6.6851345604544404E-3</c:v>
                </c:pt>
                <c:pt idx="1527">
                  <c:v>-6.31152043019313E-4</c:v>
                </c:pt>
                <c:pt idx="1528">
                  <c:v>-8.0373648910560102E-3</c:v>
                </c:pt>
                <c:pt idx="1529">
                  <c:v>-1.55084015974891E-2</c:v>
                </c:pt>
                <c:pt idx="1530">
                  <c:v>-2.3040499709492301E-2</c:v>
                </c:pt>
                <c:pt idx="1531">
                  <c:v>-3.06469455012847E-2</c:v>
                </c:pt>
                <c:pt idx="1532">
                  <c:v>-3.8340640280174997E-2</c:v>
                </c:pt>
                <c:pt idx="1533">
                  <c:v>-4.6123450361686698E-2</c:v>
                </c:pt>
                <c:pt idx="1534">
                  <c:v>-5.3991732396836599E-2</c:v>
                </c:pt>
                <c:pt idx="1535">
                  <c:v>-6.1947457955827401E-2</c:v>
                </c:pt>
                <c:pt idx="1536">
                  <c:v>-7.0001911022861699E-2</c:v>
                </c:pt>
                <c:pt idx="1537">
                  <c:v>-7.8170041379396898E-2</c:v>
                </c:pt>
                <c:pt idx="1538">
                  <c:v>-8.6460566882391801E-2</c:v>
                </c:pt>
                <c:pt idx="1539">
                  <c:v>-9.4867829500662595E-2</c:v>
                </c:pt>
                <c:pt idx="1540">
                  <c:v>-0.103371645668346</c:v>
                </c:pt>
                <c:pt idx="1541">
                  <c:v>-0.11194672755521599</c:v>
                </c:pt>
                <c:pt idx="1542">
                  <c:v>-0.120573472189538</c:v>
                </c:pt>
                <c:pt idx="1543">
                  <c:v>-0.129240529784513</c:v>
                </c:pt>
                <c:pt idx="1544">
                  <c:v>-0.13794075114003401</c:v>
                </c:pt>
                <c:pt idx="1545">
                  <c:v>-0.14666853983063899</c:v>
                </c:pt>
                <c:pt idx="1546">
                  <c:v>-0.15541914141938101</c:v>
                </c:pt>
                <c:pt idx="1547">
                  <c:v>-0.16418530773464701</c:v>
                </c:pt>
                <c:pt idx="1548">
                  <c:v>-0.172954609269376</c:v>
                </c:pt>
                <c:pt idx="1549">
                  <c:v>-0.18171511628419099</c:v>
                </c:pt>
                <c:pt idx="1550">
                  <c:v>-0.190465211396805</c:v>
                </c:pt>
                <c:pt idx="1551">
                  <c:v>-0.199212974949667</c:v>
                </c:pt>
                <c:pt idx="1552">
                  <c:v>-0.20796248032725501</c:v>
                </c:pt>
                <c:pt idx="1553">
                  <c:v>-0.216703009361989</c:v>
                </c:pt>
                <c:pt idx="1554">
                  <c:v>-0.225414880330985</c:v>
                </c:pt>
                <c:pt idx="1555">
                  <c:v>-0.23408483760325799</c:v>
                </c:pt>
                <c:pt idx="1556">
                  <c:v>-0.242712066316039</c:v>
                </c:pt>
                <c:pt idx="1557">
                  <c:v>-0.25129690742607402</c:v>
                </c:pt>
                <c:pt idx="1558">
                  <c:v>-0.25982500956930699</c:v>
                </c:pt>
                <c:pt idx="1559">
                  <c:v>-0.268268174352494</c:v>
                </c:pt>
                <c:pt idx="1560">
                  <c:v>-0.27660754718432801</c:v>
                </c:pt>
                <c:pt idx="1561">
                  <c:v>-0.28485671709333399</c:v>
                </c:pt>
                <c:pt idx="1562">
                  <c:v>-0.29305383040502198</c:v>
                </c:pt>
                <c:pt idx="1563">
                  <c:v>-0.30122299926678597</c:v>
                </c:pt>
                <c:pt idx="1564">
                  <c:v>-0.30934486868927702</c:v>
                </c:pt>
                <c:pt idx="1565">
                  <c:v>-0.31737135915121101</c:v>
                </c:pt>
                <c:pt idx="1566">
                  <c:v>-0.32526846644193602</c:v>
                </c:pt>
                <c:pt idx="1567">
                  <c:v>-0.33303808693815001</c:v>
                </c:pt>
                <c:pt idx="1568">
                  <c:v>-0.34069778212879998</c:v>
                </c:pt>
                <c:pt idx="1569">
                  <c:v>-0.348248108112171</c:v>
                </c:pt>
                <c:pt idx="1570">
                  <c:v>-0.35566548602623199</c:v>
                </c:pt>
                <c:pt idx="1571">
                  <c:v>-0.36292213123192701</c:v>
                </c:pt>
                <c:pt idx="1572">
                  <c:v>-0.370004762870277</c:v>
                </c:pt>
                <c:pt idx="1573">
                  <c:v>-0.37691301817588702</c:v>
                </c:pt>
                <c:pt idx="1574">
                  <c:v>-0.38364594881743003</c:v>
                </c:pt>
                <c:pt idx="1575">
                  <c:v>-0.39019562470753499</c:v>
                </c:pt>
                <c:pt idx="1576">
                  <c:v>-0.39655371529746197</c:v>
                </c:pt>
                <c:pt idx="1577">
                  <c:v>-0.40271834918714999</c:v>
                </c:pt>
                <c:pt idx="1578">
                  <c:v>-0.408688007733716</c:v>
                </c:pt>
                <c:pt idx="1579">
                  <c:v>-0.414448299001974</c:v>
                </c:pt>
                <c:pt idx="1580">
                  <c:v>-0.41997116197871598</c:v>
                </c:pt>
                <c:pt idx="1581">
                  <c:v>-0.42523243331018601</c:v>
                </c:pt>
                <c:pt idx="1582">
                  <c:v>-0.43022853612966899</c:v>
                </c:pt>
                <c:pt idx="1583">
                  <c:v>-0.434972690196678</c:v>
                </c:pt>
                <c:pt idx="1584">
                  <c:v>-0.43947806405482698</c:v>
                </c:pt>
                <c:pt idx="1585">
                  <c:v>-0.443750257723736</c:v>
                </c:pt>
                <c:pt idx="1586">
                  <c:v>-0.44779375871854599</c:v>
                </c:pt>
                <c:pt idx="1587">
                  <c:v>-0.45161673064617103</c:v>
                </c:pt>
                <c:pt idx="1588">
                  <c:v>-0.45522499777326197</c:v>
                </c:pt>
                <c:pt idx="1589">
                  <c:v>-0.45861558296094601</c:v>
                </c:pt>
                <c:pt idx="1590">
                  <c:v>-0.461780936061018</c:v>
                </c:pt>
                <c:pt idx="1591">
                  <c:v>-0.464719838227791</c:v>
                </c:pt>
                <c:pt idx="1592">
                  <c:v>-0.46744347669296399</c:v>
                </c:pt>
                <c:pt idx="1593">
                  <c:v>-0.46997162819149502</c:v>
                </c:pt>
                <c:pt idx="1594">
                  <c:v>-0.47232147685669601</c:v>
                </c:pt>
                <c:pt idx="1595">
                  <c:v>-0.47449579081340298</c:v>
                </c:pt>
                <c:pt idx="1596">
                  <c:v>-0.476479485426065</c:v>
                </c:pt>
                <c:pt idx="1597">
                  <c:v>-0.47824917220412</c:v>
                </c:pt>
                <c:pt idx="1598">
                  <c:v>-0.47978803328216102</c:v>
                </c:pt>
                <c:pt idx="1599">
                  <c:v>-0.48109246720280502</c:v>
                </c:pt>
                <c:pt idx="1600">
                  <c:v>-0.48216645955862902</c:v>
                </c:pt>
                <c:pt idx="1601">
                  <c:v>-0.48301172491720101</c:v>
                </c:pt>
                <c:pt idx="1602">
                  <c:v>-0.483621987030181</c:v>
                </c:pt>
                <c:pt idx="1603">
                  <c:v>-0.48398350434535697</c:v>
                </c:pt>
                <c:pt idx="1604">
                  <c:v>-0.48408082554248</c:v>
                </c:pt>
                <c:pt idx="1605">
                  <c:v>-0.48390451041952698</c:v>
                </c:pt>
                <c:pt idx="1606">
                  <c:v>-0.48345410109685799</c:v>
                </c:pt>
                <c:pt idx="1607">
                  <c:v>-0.48273289686392901</c:v>
                </c:pt>
                <c:pt idx="1608">
                  <c:v>-0.48174166460699203</c:v>
                </c:pt>
                <c:pt idx="1609">
                  <c:v>-0.48047955686650301</c:v>
                </c:pt>
                <c:pt idx="1610">
                  <c:v>-0.47894876412506099</c:v>
                </c:pt>
                <c:pt idx="1611">
                  <c:v>-0.47715339741346202</c:v>
                </c:pt>
                <c:pt idx="1612">
                  <c:v>-0.475094577526749</c:v>
                </c:pt>
                <c:pt idx="1613">
                  <c:v>-0.47277216358941299</c:v>
                </c:pt>
                <c:pt idx="1614">
                  <c:v>-0.470192684924923</c:v>
                </c:pt>
                <c:pt idx="1615">
                  <c:v>-0.46737032604047701</c:v>
                </c:pt>
                <c:pt idx="1616">
                  <c:v>-0.464316167164396</c:v>
                </c:pt>
                <c:pt idx="1617">
                  <c:v>-0.46102907895687101</c:v>
                </c:pt>
                <c:pt idx="1618">
                  <c:v>-0.45750083077533499</c:v>
                </c:pt>
                <c:pt idx="1619">
                  <c:v>-0.45372951887478102</c:v>
                </c:pt>
                <c:pt idx="1620">
                  <c:v>-0.44972563564146101</c:v>
                </c:pt>
                <c:pt idx="1621">
                  <c:v>-0.44550532210860699</c:v>
                </c:pt>
                <c:pt idx="1622">
                  <c:v>-0.44107901952827699</c:v>
                </c:pt>
                <c:pt idx="1623">
                  <c:v>-0.43644571516825698</c:v>
                </c:pt>
                <c:pt idx="1624">
                  <c:v>-0.431595540378512</c:v>
                </c:pt>
                <c:pt idx="1625">
                  <c:v>-0.42651766847956202</c:v>
                </c:pt>
                <c:pt idx="1626">
                  <c:v>-0.42120818621117001</c:v>
                </c:pt>
                <c:pt idx="1627">
                  <c:v>-0.41567386827158298</c:v>
                </c:pt>
                <c:pt idx="1628">
                  <c:v>-0.409929832044923</c:v>
                </c:pt>
                <c:pt idx="1629">
                  <c:v>-0.40399279710811198</c:v>
                </c:pt>
                <c:pt idx="1630">
                  <c:v>-0.39787486113507498</c:v>
                </c:pt>
                <c:pt idx="1631">
                  <c:v>-0.39158220961865298</c:v>
                </c:pt>
                <c:pt idx="1632">
                  <c:v>-0.38511698658958599</c:v>
                </c:pt>
                <c:pt idx="1633">
                  <c:v>-0.37847684254278502</c:v>
                </c:pt>
                <c:pt idx="1634">
                  <c:v>-0.37165311840269599</c:v>
                </c:pt>
                <c:pt idx="1635">
                  <c:v>-0.36463684748078901</c:v>
                </c:pt>
                <c:pt idx="1636">
                  <c:v>-0.35743337909140699</c:v>
                </c:pt>
                <c:pt idx="1637">
                  <c:v>-0.35006849859426398</c:v>
                </c:pt>
                <c:pt idx="1638">
                  <c:v>-0.34257199252751003</c:v>
                </c:pt>
                <c:pt idx="1639">
                  <c:v>-0.33495542414965201</c:v>
                </c:pt>
                <c:pt idx="1640">
                  <c:v>-0.32721424036038199</c:v>
                </c:pt>
                <c:pt idx="1641">
                  <c:v>-0.319351667999696</c:v>
                </c:pt>
                <c:pt idx="1642">
                  <c:v>-0.311388188006338</c:v>
                </c:pt>
                <c:pt idx="1643">
                  <c:v>-0.303341237217154</c:v>
                </c:pt>
                <c:pt idx="1644">
                  <c:v>-0.29520785053093701</c:v>
                </c:pt>
                <c:pt idx="1645">
                  <c:v>-0.28698051984570999</c:v>
                </c:pt>
                <c:pt idx="1646">
                  <c:v>-0.278673218725011</c:v>
                </c:pt>
                <c:pt idx="1647">
                  <c:v>-0.27031541842482698</c:v>
                </c:pt>
                <c:pt idx="1648">
                  <c:v>-0.26192126100784702</c:v>
                </c:pt>
                <c:pt idx="1649">
                  <c:v>-0.253482604576594</c:v>
                </c:pt>
                <c:pt idx="1650">
                  <c:v>-0.24499947460003699</c:v>
                </c:pt>
                <c:pt idx="1651">
                  <c:v>-0.23650225485113499</c:v>
                </c:pt>
                <c:pt idx="1652">
                  <c:v>-0.22802843323803501</c:v>
                </c:pt>
                <c:pt idx="1653">
                  <c:v>-0.21958235297343601</c:v>
                </c:pt>
                <c:pt idx="1654">
                  <c:v>-0.21113277469340999</c:v>
                </c:pt>
                <c:pt idx="1655">
                  <c:v>-0.20265354158028101</c:v>
                </c:pt>
                <c:pt idx="1656">
                  <c:v>-0.19415864828139201</c:v>
                </c:pt>
                <c:pt idx="1657">
                  <c:v>-0.18569424650126701</c:v>
                </c:pt>
                <c:pt idx="1658">
                  <c:v>-0.177303705589754</c:v>
                </c:pt>
                <c:pt idx="1659">
                  <c:v>-0.16900601845341701</c:v>
                </c:pt>
                <c:pt idx="1660">
                  <c:v>-0.16080176593401799</c:v>
                </c:pt>
                <c:pt idx="1661">
                  <c:v>-0.15268797499494299</c:v>
                </c:pt>
                <c:pt idx="1662">
                  <c:v>-0.144662139024924</c:v>
                </c:pt>
                <c:pt idx="1663">
                  <c:v>-0.13671773564103301</c:v>
                </c:pt>
                <c:pt idx="1664">
                  <c:v>-0.128844138931521</c:v>
                </c:pt>
                <c:pt idx="1665">
                  <c:v>-0.121033524660182</c:v>
                </c:pt>
                <c:pt idx="1666">
                  <c:v>-0.113286715207974</c:v>
                </c:pt>
                <c:pt idx="1667">
                  <c:v>-0.105613031529151</c:v>
                </c:pt>
                <c:pt idx="1668">
                  <c:v>-9.80264037225312E-2</c:v>
                </c:pt>
                <c:pt idx="1669">
                  <c:v>-9.0538865413354805E-2</c:v>
                </c:pt>
                <c:pt idx="1670">
                  <c:v>-8.3150824286675501E-2</c:v>
                </c:pt>
                <c:pt idx="1671">
                  <c:v>-7.5845633055284897E-2</c:v>
                </c:pt>
                <c:pt idx="1672">
                  <c:v>-6.8600549156593998E-2</c:v>
                </c:pt>
                <c:pt idx="1673">
                  <c:v>-6.1410355968103403E-2</c:v>
                </c:pt>
                <c:pt idx="1674">
                  <c:v>-5.4299445469316802E-2</c:v>
                </c:pt>
                <c:pt idx="1675">
                  <c:v>-4.7306615452965703E-2</c:v>
                </c:pt>
                <c:pt idx="1676">
                  <c:v>-4.04583881909686E-2</c:v>
                </c:pt>
                <c:pt idx="1677">
                  <c:v>-3.3759173584830403E-2</c:v>
                </c:pt>
                <c:pt idx="1678">
                  <c:v>-2.7202561055217001E-2</c:v>
                </c:pt>
                <c:pt idx="1679">
                  <c:v>-2.0783997522920601E-2</c:v>
                </c:pt>
                <c:pt idx="1680">
                  <c:v>-1.45024736376799E-2</c:v>
                </c:pt>
                <c:pt idx="1681">
                  <c:v>-8.3581191491033796E-3</c:v>
                </c:pt>
                <c:pt idx="1682">
                  <c:v>-2.3514898215938398E-3</c:v>
                </c:pt>
                <c:pt idx="1683">
                  <c:v>3.5210122759073898E-3</c:v>
                </c:pt>
                <c:pt idx="1684">
                  <c:v>9.2743712650124304E-3</c:v>
                </c:pt>
                <c:pt idx="1685">
                  <c:v>1.4930858322935401E-2</c:v>
                </c:pt>
                <c:pt idx="1686">
                  <c:v>2.0503263614981001E-2</c:v>
                </c:pt>
                <c:pt idx="1687">
                  <c:v>2.5987947233134901E-2</c:v>
                </c:pt>
                <c:pt idx="1688">
                  <c:v>3.1380819150313301E-2</c:v>
                </c:pt>
                <c:pt idx="1689">
                  <c:v>3.6692866121501001E-2</c:v>
                </c:pt>
                <c:pt idx="1690">
                  <c:v>4.1937654228980902E-2</c:v>
                </c:pt>
                <c:pt idx="1691">
                  <c:v>4.7105770694101899E-2</c:v>
                </c:pt>
                <c:pt idx="1692">
                  <c:v>5.2164557121431497E-2</c:v>
                </c:pt>
                <c:pt idx="1693">
                  <c:v>5.7083964503038799E-2</c:v>
                </c:pt>
                <c:pt idx="1694">
                  <c:v>6.1849345858712899E-2</c:v>
                </c:pt>
                <c:pt idx="1695">
                  <c:v>6.6446293914969798E-2</c:v>
                </c:pt>
                <c:pt idx="1696">
                  <c:v>7.0851063028768604E-2</c:v>
                </c:pt>
                <c:pt idx="1697">
                  <c:v>7.5048095061533093E-2</c:v>
                </c:pt>
                <c:pt idx="1698">
                  <c:v>7.9042303923705801E-2</c:v>
                </c:pt>
                <c:pt idx="1699">
                  <c:v>8.2836300085320794E-2</c:v>
                </c:pt>
                <c:pt idx="1700">
                  <c:v>8.6406137757894103E-2</c:v>
                </c:pt>
                <c:pt idx="1701">
                  <c:v>8.9724335331890406E-2</c:v>
                </c:pt>
                <c:pt idx="1702">
                  <c:v>9.28064233220319E-2</c:v>
                </c:pt>
                <c:pt idx="1703">
                  <c:v>9.5709517102680094E-2</c:v>
                </c:pt>
                <c:pt idx="1704">
                  <c:v>9.84747292151886E-2</c:v>
                </c:pt>
                <c:pt idx="1705">
                  <c:v>0.101088023449895</c:v>
                </c:pt>
                <c:pt idx="1706">
                  <c:v>0.103506485705347</c:v>
                </c:pt>
                <c:pt idx="1707">
                  <c:v>0.10570282427585501</c:v>
                </c:pt>
                <c:pt idx="1708">
                  <c:v>0.107667264687566</c:v>
                </c:pt>
                <c:pt idx="1709">
                  <c:v>0.10938422254747</c:v>
                </c:pt>
                <c:pt idx="1710">
                  <c:v>0.11083705915516701</c:v>
                </c:pt>
                <c:pt idx="1711">
                  <c:v>0.11203430297341301</c:v>
                </c:pt>
                <c:pt idx="1712">
                  <c:v>0.113004499182511</c:v>
                </c:pt>
                <c:pt idx="1713">
                  <c:v>0.113755096479525</c:v>
                </c:pt>
                <c:pt idx="1714">
                  <c:v>0.11425327685707</c:v>
                </c:pt>
                <c:pt idx="1715">
                  <c:v>0.114460559963248</c:v>
                </c:pt>
                <c:pt idx="1716">
                  <c:v>0.114378206372685</c:v>
                </c:pt>
                <c:pt idx="1717">
                  <c:v>0.11404685373711999</c:v>
                </c:pt>
                <c:pt idx="1718">
                  <c:v>0.113503063645751</c:v>
                </c:pt>
                <c:pt idx="1719">
                  <c:v>0.112742106254156</c:v>
                </c:pt>
                <c:pt idx="1720">
                  <c:v>0.11172234557581701</c:v>
                </c:pt>
                <c:pt idx="1721">
                  <c:v>0.110402740775569</c:v>
                </c:pt>
                <c:pt idx="1722">
                  <c:v>0.108777404554552</c:v>
                </c:pt>
                <c:pt idx="1723">
                  <c:v>0.106874982778114</c:v>
                </c:pt>
                <c:pt idx="1724">
                  <c:v>0.104722825514603</c:v>
                </c:pt>
                <c:pt idx="1725">
                  <c:v>0.10231363795757201</c:v>
                </c:pt>
                <c:pt idx="1726">
                  <c:v>9.9612720964507295E-2</c:v>
                </c:pt>
                <c:pt idx="1727">
                  <c:v>9.6597320076468193E-2</c:v>
                </c:pt>
                <c:pt idx="1728">
                  <c:v>9.3280183354429794E-2</c:v>
                </c:pt>
                <c:pt idx="1729">
                  <c:v>8.9690834195076605E-2</c:v>
                </c:pt>
                <c:pt idx="1730">
                  <c:v>8.5841460102991193E-2</c:v>
                </c:pt>
                <c:pt idx="1731">
                  <c:v>8.1719279333964098E-2</c:v>
                </c:pt>
                <c:pt idx="1732">
                  <c:v>7.7310678526679597E-2</c:v>
                </c:pt>
                <c:pt idx="1733">
                  <c:v>7.2627582599193996E-2</c:v>
                </c:pt>
                <c:pt idx="1734">
                  <c:v>6.7710204113682101E-2</c:v>
                </c:pt>
                <c:pt idx="1735">
                  <c:v>6.2605059229348101E-2</c:v>
                </c:pt>
                <c:pt idx="1736">
                  <c:v>5.7335990876403002E-2</c:v>
                </c:pt>
                <c:pt idx="1737">
                  <c:v>5.18916737056032E-2</c:v>
                </c:pt>
                <c:pt idx="1738">
                  <c:v>4.6242671537787799E-2</c:v>
                </c:pt>
                <c:pt idx="1739">
                  <c:v>4.0373819966657398E-2</c:v>
                </c:pt>
                <c:pt idx="1740">
                  <c:v>3.4298870862505298E-2</c:v>
                </c:pt>
                <c:pt idx="1741">
                  <c:v>2.8042135231861401E-2</c:v>
                </c:pt>
                <c:pt idx="1742">
                  <c:v>2.1612564458895801E-2</c:v>
                </c:pt>
                <c:pt idx="1743">
                  <c:v>1.50054496351256E-2</c:v>
                </c:pt>
                <c:pt idx="1744">
                  <c:v>8.2297393940294807E-3</c:v>
                </c:pt>
                <c:pt idx="1745">
                  <c:v>1.32271874292577E-3</c:v>
                </c:pt>
                <c:pt idx="1746">
                  <c:v>-5.6722319581370504E-3</c:v>
                </c:pt>
                <c:pt idx="1747">
                  <c:v>-1.2742222200483299E-2</c:v>
                </c:pt>
                <c:pt idx="1748">
                  <c:v>-1.9913026945408301E-2</c:v>
                </c:pt>
                <c:pt idx="1749">
                  <c:v>-2.7217614445037199E-2</c:v>
                </c:pt>
                <c:pt idx="1750">
                  <c:v>-3.4658785941787E-2</c:v>
                </c:pt>
                <c:pt idx="1751">
                  <c:v>-4.2204592881701801E-2</c:v>
                </c:pt>
                <c:pt idx="1752">
                  <c:v>-4.9816923586680099E-2</c:v>
                </c:pt>
                <c:pt idx="1753">
                  <c:v>-5.7478554869915197E-2</c:v>
                </c:pt>
                <c:pt idx="1754">
                  <c:v>-6.5192036543899198E-2</c:v>
                </c:pt>
                <c:pt idx="1755">
                  <c:v>-7.2960192748184396E-2</c:v>
                </c:pt>
                <c:pt idx="1756">
                  <c:v>-8.07755384369402E-2</c:v>
                </c:pt>
                <c:pt idx="1757">
                  <c:v>-8.8627699665486795E-2</c:v>
                </c:pt>
                <c:pt idx="1758">
                  <c:v>-9.65135209378295E-2</c:v>
                </c:pt>
                <c:pt idx="1759">
                  <c:v>-0.104435053294629</c:v>
                </c:pt>
                <c:pt idx="1760">
                  <c:v>-0.112388970266354</c:v>
                </c:pt>
                <c:pt idx="1761">
                  <c:v>-0.120360538767421</c:v>
                </c:pt>
                <c:pt idx="1762">
                  <c:v>-0.12832830779433299</c:v>
                </c:pt>
                <c:pt idx="1763">
                  <c:v>-0.13627245866503701</c:v>
                </c:pt>
                <c:pt idx="1764">
                  <c:v>-0.14417586195575299</c:v>
                </c:pt>
                <c:pt idx="1765">
                  <c:v>-0.15201556761433799</c:v>
                </c:pt>
                <c:pt idx="1766">
                  <c:v>-0.159757951950253</c:v>
                </c:pt>
                <c:pt idx="1767">
                  <c:v>-0.16737258620836201</c:v>
                </c:pt>
                <c:pt idx="1768">
                  <c:v>-0.17485599208161801</c:v>
                </c:pt>
                <c:pt idx="1769">
                  <c:v>-0.18223331708204399</c:v>
                </c:pt>
                <c:pt idx="1770">
                  <c:v>-0.18952364589432599</c:v>
                </c:pt>
                <c:pt idx="1771">
                  <c:v>-0.19670269256341999</c:v>
                </c:pt>
                <c:pt idx="1772">
                  <c:v>-0.20371002985289999</c:v>
                </c:pt>
                <c:pt idx="1773">
                  <c:v>-0.21049722147464001</c:v>
                </c:pt>
                <c:pt idx="1774">
                  <c:v>-0.217061002291462</c:v>
                </c:pt>
                <c:pt idx="1775">
                  <c:v>-0.223424749707618</c:v>
                </c:pt>
                <c:pt idx="1776">
                  <c:v>-0.22959789660261201</c:v>
                </c:pt>
                <c:pt idx="1777">
                  <c:v>-0.235565533681866</c:v>
                </c:pt>
                <c:pt idx="1778">
                  <c:v>-0.24131196455196899</c:v>
                </c:pt>
                <c:pt idx="1779">
                  <c:v>-0.24683760196256799</c:v>
                </c:pt>
                <c:pt idx="1780">
                  <c:v>-0.25214751097126098</c:v>
                </c:pt>
                <c:pt idx="1781">
                  <c:v>-0.25723666631075598</c:v>
                </c:pt>
                <c:pt idx="1782">
                  <c:v>-0.26209975082485099</c:v>
                </c:pt>
                <c:pt idx="1783">
                  <c:v>-0.26675263685022299</c:v>
                </c:pt>
                <c:pt idx="1784">
                  <c:v>-0.27123201354106502</c:v>
                </c:pt>
                <c:pt idx="1785">
                  <c:v>-0.27556768153815703</c:v>
                </c:pt>
                <c:pt idx="1786">
                  <c:v>-0.27975704376209998</c:v>
                </c:pt>
                <c:pt idx="1787">
                  <c:v>-0.28376802259754502</c:v>
                </c:pt>
                <c:pt idx="1788">
                  <c:v>-0.28756344450886701</c:v>
                </c:pt>
                <c:pt idx="1789">
                  <c:v>-0.29112176265644102</c:v>
                </c:pt>
                <c:pt idx="1790">
                  <c:v>-0.294442185445073</c:v>
                </c:pt>
                <c:pt idx="1791">
                  <c:v>-0.29754123611083499</c:v>
                </c:pt>
                <c:pt idx="1792">
                  <c:v>-0.30044846057911601</c:v>
                </c:pt>
                <c:pt idx="1793">
                  <c:v>-0.30319821276393899</c:v>
                </c:pt>
                <c:pt idx="1794">
                  <c:v>-0.30581597784200598</c:v>
                </c:pt>
                <c:pt idx="1795">
                  <c:v>-0.30831079601709099</c:v>
                </c:pt>
                <c:pt idx="1796">
                  <c:v>-0.31068411100242999</c:v>
                </c:pt>
                <c:pt idx="1797">
                  <c:v>-0.31294433878531402</c:v>
                </c:pt>
                <c:pt idx="1798">
                  <c:v>-0.31510441986265397</c:v>
                </c:pt>
                <c:pt idx="1799">
                  <c:v>-0.31716184444469803</c:v>
                </c:pt>
                <c:pt idx="1800">
                  <c:v>-0.31908928283230897</c:v>
                </c:pt>
                <c:pt idx="1801">
                  <c:v>-0.32085347581006601</c:v>
                </c:pt>
                <c:pt idx="1802">
                  <c:v>-0.32244004965554701</c:v>
                </c:pt>
                <c:pt idx="1803">
                  <c:v>-0.32385205255523403</c:v>
                </c:pt>
                <c:pt idx="1804">
                  <c:v>-0.32508923400183398</c:v>
                </c:pt>
                <c:pt idx="1805">
                  <c:v>-0.32614413851454499</c:v>
                </c:pt>
                <c:pt idx="1806">
                  <c:v>-0.327021686060185</c:v>
                </c:pt>
                <c:pt idx="1807">
                  <c:v>-0.32774699384614198</c:v>
                </c:pt>
                <c:pt idx="1808">
                  <c:v>-0.32834204325741101</c:v>
                </c:pt>
                <c:pt idx="1809">
                  <c:v>-0.32880300173978699</c:v>
                </c:pt>
                <c:pt idx="1810">
                  <c:v>-0.32911253533636903</c:v>
                </c:pt>
                <c:pt idx="1811">
                  <c:v>-0.32926767766479298</c:v>
                </c:pt>
                <c:pt idx="1812">
                  <c:v>-0.32928044963062902</c:v>
                </c:pt>
                <c:pt idx="1813">
                  <c:v>-0.32915437927351798</c:v>
                </c:pt>
                <c:pt idx="1814">
                  <c:v>-0.32887901453798801</c:v>
                </c:pt>
                <c:pt idx="1815">
                  <c:v>-0.32845181276867502</c:v>
                </c:pt>
                <c:pt idx="1816">
                  <c:v>-0.32788833589470501</c:v>
                </c:pt>
                <c:pt idx="1817">
                  <c:v>-0.32720105658760701</c:v>
                </c:pt>
                <c:pt idx="1818">
                  <c:v>-0.326380864264812</c:v>
                </c:pt>
                <c:pt idx="1819">
                  <c:v>-0.32541296938160702</c:v>
                </c:pt>
                <c:pt idx="1820">
                  <c:v>-0.32430359310917001</c:v>
                </c:pt>
                <c:pt idx="1821">
                  <c:v>-0.32307732316647803</c:v>
                </c:pt>
                <c:pt idx="1822">
                  <c:v>-0.32175143331150102</c:v>
                </c:pt>
                <c:pt idx="1823">
                  <c:v>-0.32032405083876703</c:v>
                </c:pt>
                <c:pt idx="1824">
                  <c:v>-0.31878339908229197</c:v>
                </c:pt>
                <c:pt idx="1825">
                  <c:v>-0.31711450306038702</c:v>
                </c:pt>
                <c:pt idx="1826">
                  <c:v>-0.31529824216938201</c:v>
                </c:pt>
                <c:pt idx="1827">
                  <c:v>-0.31332245565182898</c:v>
                </c:pt>
                <c:pt idx="1828">
                  <c:v>-0.31120371240003603</c:v>
                </c:pt>
                <c:pt idx="1829">
                  <c:v>-0.30898755696727698</c:v>
                </c:pt>
                <c:pt idx="1830">
                  <c:v>-0.30671537710903601</c:v>
                </c:pt>
                <c:pt idx="1831">
                  <c:v>-0.30439464310714798</c:v>
                </c:pt>
                <c:pt idx="1832">
                  <c:v>-0.30201074512876303</c:v>
                </c:pt>
                <c:pt idx="1833">
                  <c:v>-0.29956611502546898</c:v>
                </c:pt>
                <c:pt idx="1834">
                  <c:v>-0.29709696635175498</c:v>
                </c:pt>
                <c:pt idx="1835">
                  <c:v>-0.29464556158656202</c:v>
                </c:pt>
                <c:pt idx="1836">
                  <c:v>-0.292218431815429</c:v>
                </c:pt>
                <c:pt idx="1837">
                  <c:v>-0.28977647857176098</c:v>
                </c:pt>
                <c:pt idx="1838">
                  <c:v>-0.28726798917006502</c:v>
                </c:pt>
                <c:pt idx="1839">
                  <c:v>-0.28467233825489802</c:v>
                </c:pt>
                <c:pt idx="1840">
                  <c:v>-0.28201366468071598</c:v>
                </c:pt>
                <c:pt idx="1841">
                  <c:v>-0.279335470532318</c:v>
                </c:pt>
                <c:pt idx="1842">
                  <c:v>-0.276663354097542</c:v>
                </c:pt>
                <c:pt idx="1843">
                  <c:v>-0.27398838623789001</c:v>
                </c:pt>
                <c:pt idx="1844">
                  <c:v>-0.27127990946233599</c:v>
                </c:pt>
                <c:pt idx="1845">
                  <c:v>-0.26851303902083801</c:v>
                </c:pt>
                <c:pt idx="1846">
                  <c:v>-0.265688657728753</c:v>
                </c:pt>
                <c:pt idx="1847">
                  <c:v>-0.26283044583266602</c:v>
                </c:pt>
                <c:pt idx="1848">
                  <c:v>-0.25996054448780997</c:v>
                </c:pt>
                <c:pt idx="1849">
                  <c:v>-0.25707749997981899</c:v>
                </c:pt>
                <c:pt idx="1850">
                  <c:v>-0.25416172882154697</c:v>
                </c:pt>
                <c:pt idx="1851">
                  <c:v>-0.25120135443249397</c:v>
                </c:pt>
                <c:pt idx="1852">
                  <c:v>-0.24820353357526201</c:v>
                </c:pt>
                <c:pt idx="1853">
                  <c:v>-0.24517816153140101</c:v>
                </c:pt>
                <c:pt idx="1854">
                  <c:v>-0.242123452851295</c:v>
                </c:pt>
                <c:pt idx="1855">
                  <c:v>-0.23903747582142601</c:v>
                </c:pt>
                <c:pt idx="1856">
                  <c:v>-0.23593253954520199</c:v>
                </c:pt>
                <c:pt idx="1857">
                  <c:v>-0.232821530612909</c:v>
                </c:pt>
                <c:pt idx="1858">
                  <c:v>-0.22969503726823901</c:v>
                </c:pt>
                <c:pt idx="1859">
                  <c:v>-0.22653069250923999</c:v>
                </c:pt>
                <c:pt idx="1860">
                  <c:v>-0.22332685185208501</c:v>
                </c:pt>
                <c:pt idx="1861">
                  <c:v>-0.22011083712002599</c:v>
                </c:pt>
                <c:pt idx="1862">
                  <c:v>-0.21690977833811101</c:v>
                </c:pt>
                <c:pt idx="1863">
                  <c:v>-0.213728754356625</c:v>
                </c:pt>
                <c:pt idx="1864">
                  <c:v>-0.210564494778188</c:v>
                </c:pt>
                <c:pt idx="1865">
                  <c:v>-0.20742558726862401</c:v>
                </c:pt>
                <c:pt idx="1866">
                  <c:v>-0.204327051448601</c:v>
                </c:pt>
                <c:pt idx="1867">
                  <c:v>-0.20127490557588501</c:v>
                </c:pt>
                <c:pt idx="1868">
                  <c:v>-0.19826907076022299</c:v>
                </c:pt>
                <c:pt idx="1869">
                  <c:v>-0.19531621322976001</c:v>
                </c:pt>
                <c:pt idx="1870">
                  <c:v>-0.19242893739955899</c:v>
                </c:pt>
                <c:pt idx="1871">
                  <c:v>-0.189616309444812</c:v>
                </c:pt>
                <c:pt idx="1872">
                  <c:v>-0.186884088573434</c:v>
                </c:pt>
                <c:pt idx="1873">
                  <c:v>-0.184240395356497</c:v>
                </c:pt>
                <c:pt idx="1874">
                  <c:v>-0.181692410302501</c:v>
                </c:pt>
                <c:pt idx="1875">
                  <c:v>-0.17924228141972301</c:v>
                </c:pt>
                <c:pt idx="1876">
                  <c:v>-0.176896771671544</c:v>
                </c:pt>
                <c:pt idx="1877">
                  <c:v>-0.17467778217469401</c:v>
                </c:pt>
                <c:pt idx="1878">
                  <c:v>-0.172611627496534</c:v>
                </c:pt>
                <c:pt idx="1879">
                  <c:v>-0.170708057387464</c:v>
                </c:pt>
                <c:pt idx="1880">
                  <c:v>-0.168959930621529</c:v>
                </c:pt>
                <c:pt idx="1881">
                  <c:v>-0.167363144582651</c:v>
                </c:pt>
                <c:pt idx="1882">
                  <c:v>-0.16592474664040899</c:v>
                </c:pt>
                <c:pt idx="1883">
                  <c:v>-0.16464850331387901</c:v>
                </c:pt>
                <c:pt idx="1884">
                  <c:v>-0.16352530096671</c:v>
                </c:pt>
                <c:pt idx="1885">
                  <c:v>-0.16254739641010801</c:v>
                </c:pt>
                <c:pt idx="1886">
                  <c:v>-0.161725443825666</c:v>
                </c:pt>
                <c:pt idx="1887">
                  <c:v>-0.16108098618028799</c:v>
                </c:pt>
                <c:pt idx="1888">
                  <c:v>-0.160622210666542</c:v>
                </c:pt>
                <c:pt idx="1889">
                  <c:v>-0.16033341042887</c:v>
                </c:pt>
                <c:pt idx="1890">
                  <c:v>-0.16018934146356001</c:v>
                </c:pt>
                <c:pt idx="1891">
                  <c:v>-0.160177025005212</c:v>
                </c:pt>
                <c:pt idx="1892">
                  <c:v>-0.160304302834476</c:v>
                </c:pt>
                <c:pt idx="1893">
                  <c:v>-0.160591474623512</c:v>
                </c:pt>
                <c:pt idx="1894">
                  <c:v>-0.16105482624017001</c:v>
                </c:pt>
                <c:pt idx="1895">
                  <c:v>-0.161692971126847</c:v>
                </c:pt>
                <c:pt idx="1896">
                  <c:v>-0.16248501045317301</c:v>
                </c:pt>
                <c:pt idx="1897">
                  <c:v>-0.163404111843475</c:v>
                </c:pt>
                <c:pt idx="1898">
                  <c:v>-0.16443802264386301</c:v>
                </c:pt>
                <c:pt idx="1899">
                  <c:v>-0.16559728592244199</c:v>
                </c:pt>
                <c:pt idx="1900">
                  <c:v>-0.166899549200168</c:v>
                </c:pt>
                <c:pt idx="1901">
                  <c:v>-0.16834390440677799</c:v>
                </c:pt>
                <c:pt idx="1902">
                  <c:v>-0.16990392628096301</c:v>
                </c:pt>
                <c:pt idx="1903">
                  <c:v>-0.171549088867639</c:v>
                </c:pt>
                <c:pt idx="1904">
                  <c:v>-0.17327085910120499</c:v>
                </c:pt>
                <c:pt idx="1905">
                  <c:v>-0.17508535758478999</c:v>
                </c:pt>
                <c:pt idx="1906">
                  <c:v>-0.17701508836402299</c:v>
                </c:pt>
                <c:pt idx="1907">
                  <c:v>-0.17907472368924601</c:v>
                </c:pt>
                <c:pt idx="1908">
                  <c:v>-0.18127235972422701</c:v>
                </c:pt>
                <c:pt idx="1909">
                  <c:v>-0.18361458653816901</c:v>
                </c:pt>
                <c:pt idx="1910">
                  <c:v>-0.186105197670107</c:v>
                </c:pt>
                <c:pt idx="1911">
                  <c:v>-0.18874269463561599</c:v>
                </c:pt>
                <c:pt idx="1912">
                  <c:v>-0.19152176166823601</c:v>
                </c:pt>
                <c:pt idx="1913">
                  <c:v>-0.194433521406917</c:v>
                </c:pt>
                <c:pt idx="1914">
                  <c:v>-0.19746237720680401</c:v>
                </c:pt>
                <c:pt idx="1915">
                  <c:v>-0.20058797977418999</c:v>
                </c:pt>
                <c:pt idx="1916">
                  <c:v>-0.203795606588172</c:v>
                </c:pt>
                <c:pt idx="1917">
                  <c:v>-0.207082867322158</c:v>
                </c:pt>
                <c:pt idx="1918">
                  <c:v>-0.21045221930466301</c:v>
                </c:pt>
                <c:pt idx="1919">
                  <c:v>-0.21389776140519901</c:v>
                </c:pt>
                <c:pt idx="1920">
                  <c:v>-0.21740334021014601</c:v>
                </c:pt>
                <c:pt idx="1921">
                  <c:v>-0.220955341396712</c:v>
                </c:pt>
                <c:pt idx="1922">
                  <c:v>-0.22455583844266899</c:v>
                </c:pt>
                <c:pt idx="1923">
                  <c:v>-0.22822005024759501</c:v>
                </c:pt>
                <c:pt idx="1924">
                  <c:v>-0.23195755859828299</c:v>
                </c:pt>
                <c:pt idx="1925">
                  <c:v>-0.235754671242036</c:v>
                </c:pt>
                <c:pt idx="1926">
                  <c:v>-0.239576604991803</c:v>
                </c:pt>
                <c:pt idx="1927">
                  <c:v>-0.24338650390490199</c:v>
                </c:pt>
                <c:pt idx="1928">
                  <c:v>-0.24715867781613099</c:v>
                </c:pt>
                <c:pt idx="1929">
                  <c:v>-0.25087540183648099</c:v>
                </c:pt>
                <c:pt idx="1930">
                  <c:v>-0.25452300582630799</c:v>
                </c:pt>
                <c:pt idx="1931">
                  <c:v>-0.25810026938368702</c:v>
                </c:pt>
                <c:pt idx="1932">
                  <c:v>-0.26162245006513901</c:v>
                </c:pt>
                <c:pt idx="1933">
                  <c:v>-0.26510291028023902</c:v>
                </c:pt>
                <c:pt idx="1934">
                  <c:v>-0.268530739756278</c:v>
                </c:pt>
                <c:pt idx="1935">
                  <c:v>-0.27187519164700202</c:v>
                </c:pt>
                <c:pt idx="1936">
                  <c:v>-0.27510950870970402</c:v>
                </c:pt>
                <c:pt idx="1937">
                  <c:v>-0.27821980887245401</c:v>
                </c:pt>
                <c:pt idx="1938">
                  <c:v>-0.28119471545193703</c:v>
                </c:pt>
                <c:pt idx="1939">
                  <c:v>-0.28402294280719198</c:v>
                </c:pt>
                <c:pt idx="1940">
                  <c:v>-0.28670238906106399</c:v>
                </c:pt>
                <c:pt idx="1941">
                  <c:v>-0.28923459663407503</c:v>
                </c:pt>
                <c:pt idx="1942">
                  <c:v>-0.29160473338688597</c:v>
                </c:pt>
                <c:pt idx="1943">
                  <c:v>-0.29378298278909198</c:v>
                </c:pt>
                <c:pt idx="1944">
                  <c:v>-0.29575425026813101</c:v>
                </c:pt>
                <c:pt idx="1945">
                  <c:v>-0.29753268573956698</c:v>
                </c:pt>
                <c:pt idx="1946">
                  <c:v>-0.29913794213924799</c:v>
                </c:pt>
                <c:pt idx="1947">
                  <c:v>-0.30057102197010699</c:v>
                </c:pt>
                <c:pt idx="1948">
                  <c:v>-0.30182266605903202</c:v>
                </c:pt>
                <c:pt idx="1949">
                  <c:v>-0.302887050589082</c:v>
                </c:pt>
                <c:pt idx="1950">
                  <c:v>-0.30374880733833998</c:v>
                </c:pt>
                <c:pt idx="1951">
                  <c:v>-0.304371911633876</c:v>
                </c:pt>
                <c:pt idx="1952">
                  <c:v>-0.30472792944513</c:v>
                </c:pt>
                <c:pt idx="1953">
                  <c:v>-0.30483163883500802</c:v>
                </c:pt>
                <c:pt idx="1954">
                  <c:v>-0.30472370158942402</c:v>
                </c:pt>
                <c:pt idx="1955">
                  <c:v>-0.30441407091168299</c:v>
                </c:pt>
                <c:pt idx="1956">
                  <c:v>-0.303861672751086</c:v>
                </c:pt>
                <c:pt idx="1957">
                  <c:v>-0.30301398290110998</c:v>
                </c:pt>
                <c:pt idx="1958">
                  <c:v>-0.30184780222489399</c:v>
                </c:pt>
                <c:pt idx="1959">
                  <c:v>-0.30036440670178999</c:v>
                </c:pt>
                <c:pt idx="1960">
                  <c:v>-0.29856625683051502</c:v>
                </c:pt>
                <c:pt idx="1961">
                  <c:v>-0.29645701697592303</c:v>
                </c:pt>
                <c:pt idx="1962">
                  <c:v>-0.294053853415083</c:v>
                </c:pt>
                <c:pt idx="1963">
                  <c:v>-0.29137877569668302</c:v>
                </c:pt>
                <c:pt idx="1964">
                  <c:v>-0.288435734494709</c:v>
                </c:pt>
                <c:pt idx="1965">
                  <c:v>-0.28520710664643101</c:v>
                </c:pt>
                <c:pt idx="1966">
                  <c:v>-0.28167427859489202</c:v>
                </c:pt>
                <c:pt idx="1967">
                  <c:v>-0.27783302586062703</c:v>
                </c:pt>
                <c:pt idx="1968">
                  <c:v>-0.273686573362386</c:v>
                </c:pt>
                <c:pt idx="1969">
                  <c:v>-0.26923296462905799</c:v>
                </c:pt>
                <c:pt idx="1970">
                  <c:v>-0.26446765257112598</c:v>
                </c:pt>
                <c:pt idx="1971">
                  <c:v>-0.25939767936232799</c:v>
                </c:pt>
                <c:pt idx="1972">
                  <c:v>-0.25404803715333601</c:v>
                </c:pt>
                <c:pt idx="1973">
                  <c:v>-0.24845187852874101</c:v>
                </c:pt>
                <c:pt idx="1974">
                  <c:v>-0.242636133160265</c:v>
                </c:pt>
                <c:pt idx="1975">
                  <c:v>-0.23661778066042</c:v>
                </c:pt>
                <c:pt idx="1976">
                  <c:v>-0.23041082638449301</c:v>
                </c:pt>
                <c:pt idx="1977">
                  <c:v>-0.224030281581929</c:v>
                </c:pt>
                <c:pt idx="1978">
                  <c:v>-0.21748553764787101</c:v>
                </c:pt>
                <c:pt idx="1979">
                  <c:v>-0.21077274638371299</c:v>
                </c:pt>
                <c:pt idx="1980">
                  <c:v>-0.20387925913090699</c:v>
                </c:pt>
                <c:pt idx="1981">
                  <c:v>-0.19679750955177799</c:v>
                </c:pt>
                <c:pt idx="1982">
                  <c:v>-0.189534013972882</c:v>
                </c:pt>
                <c:pt idx="1983">
                  <c:v>-0.18210750860170499</c:v>
                </c:pt>
                <c:pt idx="1984">
                  <c:v>-0.17454367422643299</c:v>
                </c:pt>
                <c:pt idx="1985">
                  <c:v>-0.16687205863313401</c:v>
                </c:pt>
                <c:pt idx="1986">
                  <c:v>-0.159120548317914</c:v>
                </c:pt>
                <c:pt idx="1987">
                  <c:v>-0.15130454981497901</c:v>
                </c:pt>
                <c:pt idx="1988">
                  <c:v>-0.14342060563538001</c:v>
                </c:pt>
                <c:pt idx="1989">
                  <c:v>-0.13545433223497699</c:v>
                </c:pt>
                <c:pt idx="1990">
                  <c:v>-0.12739567363403101</c:v>
                </c:pt>
                <c:pt idx="1991">
                  <c:v>-0.119243502881484</c:v>
                </c:pt>
                <c:pt idx="1992">
                  <c:v>-0.110997420050544</c:v>
                </c:pt>
                <c:pt idx="1993">
                  <c:v>-0.10265604002949499</c:v>
                </c:pt>
                <c:pt idx="1994">
                  <c:v>-9.4232471599121598E-2</c:v>
                </c:pt>
                <c:pt idx="1995">
                  <c:v>-8.57669788245774E-2</c:v>
                </c:pt>
                <c:pt idx="1996">
                  <c:v>-7.7312358476099893E-2</c:v>
                </c:pt>
                <c:pt idx="1997">
                  <c:v>-6.8904833829659104E-2</c:v>
                </c:pt>
                <c:pt idx="1998">
                  <c:v>-6.0558174871700503E-2</c:v>
                </c:pt>
                <c:pt idx="1999">
                  <c:v>-5.2286074317047598E-2</c:v>
                </c:pt>
                <c:pt idx="2000">
                  <c:v>-4.41127791872074E-2</c:v>
                </c:pt>
                <c:pt idx="2001">
                  <c:v>-3.6049253047081301E-2</c:v>
                </c:pt>
                <c:pt idx="2002">
                  <c:v>-2.8071068540642299E-2</c:v>
                </c:pt>
                <c:pt idx="2003">
                  <c:v>-2.01399954257931E-2</c:v>
                </c:pt>
                <c:pt idx="2004">
                  <c:v>-1.22472519225694E-2</c:v>
                </c:pt>
                <c:pt idx="2005">
                  <c:v>-4.4211596745575999E-3</c:v>
                </c:pt>
                <c:pt idx="2006">
                  <c:v>3.3080767184320201E-3</c:v>
                </c:pt>
                <c:pt idx="2007">
                  <c:v>1.09362494692966E-2</c:v>
                </c:pt>
                <c:pt idx="2008">
                  <c:v>1.8475808985277901E-2</c:v>
                </c:pt>
                <c:pt idx="2009">
                  <c:v>2.59358314222181E-2</c:v>
                </c:pt>
                <c:pt idx="2010">
                  <c:v>3.3320200679870397E-2</c:v>
                </c:pt>
                <c:pt idx="2011">
                  <c:v>4.06326976651206E-2</c:v>
                </c:pt>
                <c:pt idx="2012">
                  <c:v>4.7870874379899397E-2</c:v>
                </c:pt>
                <c:pt idx="2013">
                  <c:v>5.5019270640572999E-2</c:v>
                </c:pt>
                <c:pt idx="2014">
                  <c:v>6.2055557544440601E-2</c:v>
                </c:pt>
                <c:pt idx="2015">
                  <c:v>6.8958155129840604E-2</c:v>
                </c:pt>
                <c:pt idx="2016">
                  <c:v>7.5705075146984505E-2</c:v>
                </c:pt>
                <c:pt idx="2017">
                  <c:v>8.2278107731906594E-2</c:v>
                </c:pt>
                <c:pt idx="2018">
                  <c:v>8.8678524996375505E-2</c:v>
                </c:pt>
                <c:pt idx="2019">
                  <c:v>9.4927338580252693E-2</c:v>
                </c:pt>
                <c:pt idx="2020">
                  <c:v>0.101034765236651</c:v>
                </c:pt>
                <c:pt idx="2021">
                  <c:v>0.106975956636177</c:v>
                </c:pt>
                <c:pt idx="2022">
                  <c:v>0.112713120858374</c:v>
                </c:pt>
                <c:pt idx="2023">
                  <c:v>0.11823786044703199</c:v>
                </c:pt>
                <c:pt idx="2024">
                  <c:v>0.123573411475227</c:v>
                </c:pt>
                <c:pt idx="2025">
                  <c:v>0.12873377939377501</c:v>
                </c:pt>
                <c:pt idx="2026">
                  <c:v>0.133698727675512</c:v>
                </c:pt>
                <c:pt idx="2027">
                  <c:v>0.13843572626272699</c:v>
                </c:pt>
                <c:pt idx="2028">
                  <c:v>0.14293118792170301</c:v>
                </c:pt>
                <c:pt idx="2029">
                  <c:v>0.14718865897289901</c:v>
                </c:pt>
                <c:pt idx="2030">
                  <c:v>0.15120652185903899</c:v>
                </c:pt>
                <c:pt idx="2031">
                  <c:v>0.154970834770328</c:v>
                </c:pt>
                <c:pt idx="2032">
                  <c:v>0.15846782366213699</c:v>
                </c:pt>
                <c:pt idx="2033">
                  <c:v>0.161694993165821</c:v>
                </c:pt>
                <c:pt idx="2034">
                  <c:v>0.16466115309190901</c:v>
                </c:pt>
                <c:pt idx="2035">
                  <c:v>0.16738009611627799</c:v>
                </c:pt>
                <c:pt idx="2036">
                  <c:v>0.16986020696430801</c:v>
                </c:pt>
                <c:pt idx="2037">
                  <c:v>0.172095297460406</c:v>
                </c:pt>
                <c:pt idx="2038">
                  <c:v>0.17407008429721399</c:v>
                </c:pt>
                <c:pt idx="2039">
                  <c:v>0.17577995220193399</c:v>
                </c:pt>
                <c:pt idx="2040">
                  <c:v>0.17723874878616999</c:v>
                </c:pt>
                <c:pt idx="2041">
                  <c:v>0.178457836905835</c:v>
                </c:pt>
                <c:pt idx="2042">
                  <c:v>0.179421247257501</c:v>
                </c:pt>
                <c:pt idx="2043">
                  <c:v>0.18009235307038399</c:v>
                </c:pt>
                <c:pt idx="2044">
                  <c:v>0.180444861609563</c:v>
                </c:pt>
                <c:pt idx="2045">
                  <c:v>0.18047898755063499</c:v>
                </c:pt>
                <c:pt idx="2046">
                  <c:v>0.180208644166507</c:v>
                </c:pt>
                <c:pt idx="2047">
                  <c:v>0.17964314993703601</c:v>
                </c:pt>
                <c:pt idx="2048">
                  <c:v>0.178780662076576</c:v>
                </c:pt>
                <c:pt idx="2049">
                  <c:v>0.17760555174130299</c:v>
                </c:pt>
                <c:pt idx="2050">
                  <c:v>0.17608745836693801</c:v>
                </c:pt>
                <c:pt idx="2051">
                  <c:v>0.17419703398690001</c:v>
                </c:pt>
                <c:pt idx="2052">
                  <c:v>0.17193374822930901</c:v>
                </c:pt>
                <c:pt idx="2053">
                  <c:v>0.169329939186705</c:v>
                </c:pt>
                <c:pt idx="2054">
                  <c:v>0.16641547154511599</c:v>
                </c:pt>
                <c:pt idx="2055">
                  <c:v>0.16318303929591901</c:v>
                </c:pt>
                <c:pt idx="2056">
                  <c:v>0.15959981394150399</c:v>
                </c:pt>
                <c:pt idx="2057">
                  <c:v>0.155651163839755</c:v>
                </c:pt>
                <c:pt idx="2058">
                  <c:v>0.15136128688276601</c:v>
                </c:pt>
                <c:pt idx="2059">
                  <c:v>0.14676963638006901</c:v>
                </c:pt>
                <c:pt idx="2060">
                  <c:v>0.14189623644923899</c:v>
                </c:pt>
                <c:pt idx="2061">
                  <c:v>0.13673267552871099</c:v>
                </c:pt>
                <c:pt idx="2062">
                  <c:v>0.13125999846286901</c:v>
                </c:pt>
                <c:pt idx="2063">
                  <c:v>0.12547274852710999</c:v>
                </c:pt>
                <c:pt idx="2064">
                  <c:v>0.119389743609495</c:v>
                </c:pt>
                <c:pt idx="2065">
                  <c:v>0.11304112467002</c:v>
                </c:pt>
                <c:pt idx="2066">
                  <c:v>0.106439313163327</c:v>
                </c:pt>
                <c:pt idx="2067">
                  <c:v>9.9564678087161199E-2</c:v>
                </c:pt>
                <c:pt idx="2068">
                  <c:v>9.2388659142536203E-2</c:v>
                </c:pt>
                <c:pt idx="2069">
                  <c:v>8.4911309411423802E-2</c:v>
                </c:pt>
                <c:pt idx="2070">
                  <c:v>7.7166795716902006E-2</c:v>
                </c:pt>
                <c:pt idx="2071">
                  <c:v>6.9190287956414895E-2</c:v>
                </c:pt>
                <c:pt idx="2072">
                  <c:v>6.0988819150329998E-2</c:v>
                </c:pt>
                <c:pt idx="2073">
                  <c:v>5.25451374869398E-2</c:v>
                </c:pt>
                <c:pt idx="2074">
                  <c:v>4.3835576947584297E-2</c:v>
                </c:pt>
                <c:pt idx="2075">
                  <c:v>3.48374212362796E-2</c:v>
                </c:pt>
                <c:pt idx="2076">
                  <c:v>2.5534168670991501E-2</c:v>
                </c:pt>
                <c:pt idx="2077">
                  <c:v>1.5929906464336899E-2</c:v>
                </c:pt>
                <c:pt idx="2078">
                  <c:v>6.0537507059012802E-3</c:v>
                </c:pt>
                <c:pt idx="2079">
                  <c:v>-4.0621239156290404E-3</c:v>
                </c:pt>
                <c:pt idx="2080">
                  <c:v>-1.4404621093206799E-2</c:v>
                </c:pt>
                <c:pt idx="2081">
                  <c:v>-2.4968391531444201E-2</c:v>
                </c:pt>
                <c:pt idx="2082">
                  <c:v>-3.5728329942414698E-2</c:v>
                </c:pt>
                <c:pt idx="2083">
                  <c:v>-4.6641779202128003E-2</c:v>
                </c:pt>
                <c:pt idx="2084">
                  <c:v>-5.7681734848593298E-2</c:v>
                </c:pt>
                <c:pt idx="2085">
                  <c:v>-6.8853530812434602E-2</c:v>
                </c:pt>
                <c:pt idx="2086">
                  <c:v>-8.0171839172806E-2</c:v>
                </c:pt>
                <c:pt idx="2087">
                  <c:v>-9.1632490677148598E-2</c:v>
                </c:pt>
                <c:pt idx="2088">
                  <c:v>-0.10321583106896801</c:v>
                </c:pt>
                <c:pt idx="2089">
                  <c:v>-0.114907958364351</c:v>
                </c:pt>
                <c:pt idx="2090">
                  <c:v>-0.126704272979661</c:v>
                </c:pt>
                <c:pt idx="2091">
                  <c:v>-0.138593690319848</c:v>
                </c:pt>
                <c:pt idx="2092">
                  <c:v>-0.15055234028268299</c:v>
                </c:pt>
                <c:pt idx="2093">
                  <c:v>-0.16255749131866701</c:v>
                </c:pt>
                <c:pt idx="2094">
                  <c:v>-0.17459879779927201</c:v>
                </c:pt>
                <c:pt idx="2095">
                  <c:v>-0.18666658417012799</c:v>
                </c:pt>
                <c:pt idx="2096">
                  <c:v>-0.19873138019405101</c:v>
                </c:pt>
                <c:pt idx="2097">
                  <c:v>-0.210745730225048</c:v>
                </c:pt>
                <c:pt idx="2098">
                  <c:v>-0.222672748603085</c:v>
                </c:pt>
                <c:pt idx="2099">
                  <c:v>-0.23450853932010099</c:v>
                </c:pt>
                <c:pt idx="2100">
                  <c:v>-0.246268484304041</c:v>
                </c:pt>
                <c:pt idx="2101">
                  <c:v>-0.25795190965064502</c:v>
                </c:pt>
                <c:pt idx="2102">
                  <c:v>-0.26952912604562601</c:v>
                </c:pt>
                <c:pt idx="2103">
                  <c:v>-0.28096613890981298</c:v>
                </c:pt>
                <c:pt idx="2104">
                  <c:v>-0.29225240042162298</c:v>
                </c:pt>
                <c:pt idx="2105">
                  <c:v>-0.30339617002073599</c:v>
                </c:pt>
                <c:pt idx="2106">
                  <c:v>-0.31440009988928402</c:v>
                </c:pt>
                <c:pt idx="2107">
                  <c:v>-0.32525414431474198</c:v>
                </c:pt>
                <c:pt idx="2108">
                  <c:v>-0.33594964326932297</c:v>
                </c:pt>
                <c:pt idx="2109">
                  <c:v>-0.34648452256301299</c:v>
                </c:pt>
                <c:pt idx="2110">
                  <c:v>-0.35684826390302699</c:v>
                </c:pt>
                <c:pt idx="2111">
                  <c:v>-0.36701171797278398</c:v>
                </c:pt>
                <c:pt idx="2112">
                  <c:v>-0.376939717542286</c:v>
                </c:pt>
                <c:pt idx="2113">
                  <c:v>-0.38660905483858499</c:v>
                </c:pt>
                <c:pt idx="2114">
                  <c:v>-0.39600981881001401</c:v>
                </c:pt>
                <c:pt idx="2115">
                  <c:v>-0.40513758211793299</c:v>
                </c:pt>
                <c:pt idx="2116">
                  <c:v>-0.41399428540327499</c:v>
                </c:pt>
                <c:pt idx="2117">
                  <c:v>-0.42259271067200599</c:v>
                </c:pt>
                <c:pt idx="2118">
                  <c:v>-0.43094819334020101</c:v>
                </c:pt>
                <c:pt idx="2119">
                  <c:v>-0.43906173505729701</c:v>
                </c:pt>
                <c:pt idx="2120">
                  <c:v>-0.44691567870877502</c:v>
                </c:pt>
                <c:pt idx="2121">
                  <c:v>-0.454487190143055</c:v>
                </c:pt>
                <c:pt idx="2122">
                  <c:v>-0.461762346352454</c:v>
                </c:pt>
                <c:pt idx="2123">
                  <c:v>-0.46873646801764401</c:v>
                </c:pt>
                <c:pt idx="2124">
                  <c:v>-0.47540577033988302</c:v>
                </c:pt>
                <c:pt idx="2125">
                  <c:v>-0.48176248743710998</c:v>
                </c:pt>
                <c:pt idx="2126">
                  <c:v>-0.48779746143622899</c:v>
                </c:pt>
                <c:pt idx="2127">
                  <c:v>-0.49350498319427799</c:v>
                </c:pt>
                <c:pt idx="2128">
                  <c:v>-0.49888312538136198</c:v>
                </c:pt>
                <c:pt idx="2129">
                  <c:v>-0.50392921850394601</c:v>
                </c:pt>
                <c:pt idx="2130">
                  <c:v>-0.50863887365297</c:v>
                </c:pt>
                <c:pt idx="2131">
                  <c:v>-0.51301500895401198</c:v>
                </c:pt>
                <c:pt idx="2132">
                  <c:v>-0.51707629732507798</c:v>
                </c:pt>
                <c:pt idx="2133">
                  <c:v>-0.52084601675682396</c:v>
                </c:pt>
                <c:pt idx="2134">
                  <c:v>-0.52432522488918898</c:v>
                </c:pt>
                <c:pt idx="2135">
                  <c:v>-0.52748279999754799</c:v>
                </c:pt>
                <c:pt idx="2136">
                  <c:v>-0.53028147712755203</c:v>
                </c:pt>
                <c:pt idx="2137">
                  <c:v>-0.53271237824865603</c:v>
                </c:pt>
                <c:pt idx="2138">
                  <c:v>-0.53479656839731804</c:v>
                </c:pt>
                <c:pt idx="2139">
                  <c:v>-0.53655414702917803</c:v>
                </c:pt>
                <c:pt idx="2140">
                  <c:v>-0.53798105280826602</c:v>
                </c:pt>
                <c:pt idx="2141">
                  <c:v>-0.53905711715414495</c:v>
                </c:pt>
                <c:pt idx="2142">
                  <c:v>-0.53976678179255899</c:v>
                </c:pt>
                <c:pt idx="2143">
                  <c:v>-0.54010658807692102</c:v>
                </c:pt>
                <c:pt idx="2144">
                  <c:v>-0.54007948148391405</c:v>
                </c:pt>
                <c:pt idx="2145">
                  <c:v>-0.539689368507552</c:v>
                </c:pt>
                <c:pt idx="2146">
                  <c:v>-0.53893930533607404</c:v>
                </c:pt>
                <c:pt idx="2147">
                  <c:v>-0.53782988741846105</c:v>
                </c:pt>
                <c:pt idx="2148">
                  <c:v>-0.536359619439848</c:v>
                </c:pt>
                <c:pt idx="2149">
                  <c:v>-0.53452934344224801</c:v>
                </c:pt>
                <c:pt idx="2150">
                  <c:v>-0.532345544218498</c:v>
                </c:pt>
                <c:pt idx="2151">
                  <c:v>-0.52981787364292798</c:v>
                </c:pt>
                <c:pt idx="2152">
                  <c:v>-0.52695449354940505</c:v>
                </c:pt>
                <c:pt idx="2153">
                  <c:v>-0.52375961649871505</c:v>
                </c:pt>
                <c:pt idx="2154">
                  <c:v>-0.52023267976391596</c:v>
                </c:pt>
                <c:pt idx="2155">
                  <c:v>-0.51636944669094098</c:v>
                </c:pt>
                <c:pt idx="2156">
                  <c:v>-0.51216789703602394</c:v>
                </c:pt>
                <c:pt idx="2157">
                  <c:v>-0.50763564112163295</c:v>
                </c:pt>
                <c:pt idx="2158">
                  <c:v>-0.50278965419898203</c:v>
                </c:pt>
                <c:pt idx="2159">
                  <c:v>-0.49764738660612701</c:v>
                </c:pt>
                <c:pt idx="2160">
                  <c:v>-0.49221886989716201</c:v>
                </c:pt>
                <c:pt idx="2161">
                  <c:v>-0.486504893059163</c:v>
                </c:pt>
                <c:pt idx="2162">
                  <c:v>-0.48049736114824998</c:v>
                </c:pt>
                <c:pt idx="2163">
                  <c:v>-0.47418166101968101</c:v>
                </c:pt>
                <c:pt idx="2164">
                  <c:v>-0.46754675662162098</c:v>
                </c:pt>
                <c:pt idx="2165">
                  <c:v>-0.46059755780019601</c:v>
                </c:pt>
                <c:pt idx="2166">
                  <c:v>-0.45335386060386901</c:v>
                </c:pt>
                <c:pt idx="2167">
                  <c:v>-0.44583510564971901</c:v>
                </c:pt>
                <c:pt idx="2168">
                  <c:v>-0.43805202756824302</c:v>
                </c:pt>
                <c:pt idx="2169">
                  <c:v>-0.43001744270061099</c:v>
                </c:pt>
                <c:pt idx="2170">
                  <c:v>-0.42175941843697701</c:v>
                </c:pt>
                <c:pt idx="2171">
                  <c:v>-0.41331546012840598</c:v>
                </c:pt>
                <c:pt idx="2172">
                  <c:v>-0.40471247474249</c:v>
                </c:pt>
                <c:pt idx="2173">
                  <c:v>-0.39595363949117701</c:v>
                </c:pt>
                <c:pt idx="2174">
                  <c:v>-0.387022058573679</c:v>
                </c:pt>
                <c:pt idx="2175">
                  <c:v>-0.37789540709292302</c:v>
                </c:pt>
                <c:pt idx="2176">
                  <c:v>-0.36856244136542698</c:v>
                </c:pt>
                <c:pt idx="2177">
                  <c:v>-0.35903202248908</c:v>
                </c:pt>
                <c:pt idx="2178">
                  <c:v>-0.34932690998501598</c:v>
                </c:pt>
                <c:pt idx="2179">
                  <c:v>-0.339467619086529</c:v>
                </c:pt>
                <c:pt idx="2180">
                  <c:v>-0.32946440317999998</c:v>
                </c:pt>
                <c:pt idx="2181">
                  <c:v>-0.31932365564736098</c:v>
                </c:pt>
                <c:pt idx="2182">
                  <c:v>-0.309053475357983</c:v>
                </c:pt>
                <c:pt idx="2183">
                  <c:v>-0.29865779349782401</c:v>
                </c:pt>
                <c:pt idx="2184">
                  <c:v>-0.28813249451793299</c:v>
                </c:pt>
                <c:pt idx="2185">
                  <c:v>-0.277476354572121</c:v>
                </c:pt>
                <c:pt idx="2186">
                  <c:v>-0.26670280267596402</c:v>
                </c:pt>
                <c:pt idx="2187">
                  <c:v>-0.25583357391626899</c:v>
                </c:pt>
                <c:pt idx="2188">
                  <c:v>-0.24488399926704099</c:v>
                </c:pt>
                <c:pt idx="2189">
                  <c:v>-0.233863231293166</c:v>
                </c:pt>
                <c:pt idx="2190">
                  <c:v>-0.22278673680279301</c:v>
                </c:pt>
                <c:pt idx="2191">
                  <c:v>-0.21167790836692299</c:v>
                </c:pt>
                <c:pt idx="2192">
                  <c:v>-0.200555671800556</c:v>
                </c:pt>
                <c:pt idx="2193">
                  <c:v>-0.189429280649306</c:v>
                </c:pt>
                <c:pt idx="2194">
                  <c:v>-0.178308186389561</c:v>
                </c:pt>
                <c:pt idx="2195">
                  <c:v>-0.167208117950327</c:v>
                </c:pt>
                <c:pt idx="2196">
                  <c:v>-0.15614105581754301</c:v>
                </c:pt>
                <c:pt idx="2197">
                  <c:v>-0.145104275603477</c:v>
                </c:pt>
                <c:pt idx="2198">
                  <c:v>-0.13408619512501799</c:v>
                </c:pt>
                <c:pt idx="2199">
                  <c:v>-0.12308229078082999</c:v>
                </c:pt>
                <c:pt idx="2200">
                  <c:v>-0.112102037804646</c:v>
                </c:pt>
                <c:pt idx="2201">
                  <c:v>-0.10116193722831</c:v>
                </c:pt>
                <c:pt idx="2202">
                  <c:v>-9.0275196464823404E-2</c:v>
                </c:pt>
                <c:pt idx="2203">
                  <c:v>-7.9447512589376004E-2</c:v>
                </c:pt>
                <c:pt idx="2204">
                  <c:v>-6.8680051292631397E-2</c:v>
                </c:pt>
                <c:pt idx="2205">
                  <c:v>-5.7975919145625297E-2</c:v>
                </c:pt>
                <c:pt idx="2206">
                  <c:v>-4.7344295813570102E-2</c:v>
                </c:pt>
                <c:pt idx="2207">
                  <c:v>-3.6797395251439997E-2</c:v>
                </c:pt>
                <c:pt idx="2208">
                  <c:v>-2.6342727201995299E-2</c:v>
                </c:pt>
                <c:pt idx="2209">
                  <c:v>-1.5979994727125101E-2</c:v>
                </c:pt>
                <c:pt idx="2210">
                  <c:v>-5.7077387984759498E-3</c:v>
                </c:pt>
                <c:pt idx="2211">
                  <c:v>4.4668690938032196E-3</c:v>
                </c:pt>
                <c:pt idx="2212">
                  <c:v>1.45261303361469E-2</c:v>
                </c:pt>
                <c:pt idx="2213">
                  <c:v>2.44503950781421E-2</c:v>
                </c:pt>
                <c:pt idx="2214">
                  <c:v>3.42280364004117E-2</c:v>
                </c:pt>
                <c:pt idx="2215">
                  <c:v>4.38556771570442E-2</c:v>
                </c:pt>
                <c:pt idx="2216">
                  <c:v>5.3328246853112202E-2</c:v>
                </c:pt>
                <c:pt idx="2217">
                  <c:v>6.2631439688145302E-2</c:v>
                </c:pt>
                <c:pt idx="2218">
                  <c:v>7.17477214137828E-2</c:v>
                </c:pt>
                <c:pt idx="2219">
                  <c:v>8.0669602715222805E-2</c:v>
                </c:pt>
                <c:pt idx="2220">
                  <c:v>8.9402713753552701E-2</c:v>
                </c:pt>
                <c:pt idx="2221">
                  <c:v>9.7954511103424402E-2</c:v>
                </c:pt>
                <c:pt idx="2222">
                  <c:v>0.106324777158171</c:v>
                </c:pt>
                <c:pt idx="2223">
                  <c:v>0.114510128811042</c:v>
                </c:pt>
                <c:pt idx="2224">
                  <c:v>0.12251219772071301</c:v>
                </c:pt>
                <c:pt idx="2225">
                  <c:v>0.130333873402981</c:v>
                </c:pt>
                <c:pt idx="2226">
                  <c:v>0.13796853581937099</c:v>
                </c:pt>
                <c:pt idx="2227">
                  <c:v>0.14539942981984</c:v>
                </c:pt>
                <c:pt idx="2228">
                  <c:v>0.15261065615307501</c:v>
                </c:pt>
                <c:pt idx="2229">
                  <c:v>0.159595057446491</c:v>
                </c:pt>
                <c:pt idx="2230">
                  <c:v>0.16635235838642101</c:v>
                </c:pt>
                <c:pt idx="2231">
                  <c:v>0.1728855146544</c:v>
                </c:pt>
                <c:pt idx="2232">
                  <c:v>0.17919945094182799</c:v>
                </c:pt>
                <c:pt idx="2233">
                  <c:v>0.185297070748114</c:v>
                </c:pt>
                <c:pt idx="2234">
                  <c:v>0.19117371749909301</c:v>
                </c:pt>
                <c:pt idx="2235">
                  <c:v>0.19681994648816301</c:v>
                </c:pt>
                <c:pt idx="2236">
                  <c:v>0.20223164888661099</c:v>
                </c:pt>
                <c:pt idx="2237">
                  <c:v>0.20741210162371801</c:v>
                </c:pt>
                <c:pt idx="2238">
                  <c:v>0.21236114616406301</c:v>
                </c:pt>
                <c:pt idx="2239">
                  <c:v>0.21706857581341299</c:v>
                </c:pt>
                <c:pt idx="2240">
                  <c:v>0.22152432253434901</c:v>
                </c:pt>
                <c:pt idx="2241">
                  <c:v>0.225731488230144</c:v>
                </c:pt>
                <c:pt idx="2242">
                  <c:v>0.229702568666169</c:v>
                </c:pt>
                <c:pt idx="2243">
                  <c:v>0.23344453514310101</c:v>
                </c:pt>
                <c:pt idx="2244">
                  <c:v>0.23695399853488799</c:v>
                </c:pt>
                <c:pt idx="2245">
                  <c:v>0.24022647001071101</c:v>
                </c:pt>
                <c:pt idx="2246">
                  <c:v>0.243263544735177</c:v>
                </c:pt>
                <c:pt idx="2247">
                  <c:v>0.246069623831808</c:v>
                </c:pt>
                <c:pt idx="2248">
                  <c:v>0.24864767337431501</c:v>
                </c:pt>
                <c:pt idx="2249">
                  <c:v>0.25100138173450498</c:v>
                </c:pt>
                <c:pt idx="2250">
                  <c:v>0.25313762766868297</c:v>
                </c:pt>
                <c:pt idx="2251">
                  <c:v>0.25506366295522198</c:v>
                </c:pt>
                <c:pt idx="2252">
                  <c:v>0.25678444111976301</c:v>
                </c:pt>
                <c:pt idx="2253">
                  <c:v>0.25830418882364597</c:v>
                </c:pt>
                <c:pt idx="2254">
                  <c:v>0.25962612190237999</c:v>
                </c:pt>
                <c:pt idx="2255">
                  <c:v>0.26074678747037699</c:v>
                </c:pt>
                <c:pt idx="2256">
                  <c:v>0.26165401375881903</c:v>
                </c:pt>
                <c:pt idx="2257">
                  <c:v>0.26233580332672102</c:v>
                </c:pt>
                <c:pt idx="2258">
                  <c:v>0.26279114168943801</c:v>
                </c:pt>
                <c:pt idx="2259">
                  <c:v>0.26302947059967802</c:v>
                </c:pt>
                <c:pt idx="2260">
                  <c:v>0.26306144482855998</c:v>
                </c:pt>
                <c:pt idx="2261">
                  <c:v>0.262893949972341</c:v>
                </c:pt>
                <c:pt idx="2262">
                  <c:v>0.26253213037131201</c:v>
                </c:pt>
                <c:pt idx="2263">
                  <c:v>0.26198013143913401</c:v>
                </c:pt>
                <c:pt idx="2264">
                  <c:v>0.26123842863415098</c:v>
                </c:pt>
                <c:pt idx="2265">
                  <c:v>0.26030505164203799</c:v>
                </c:pt>
                <c:pt idx="2266">
                  <c:v>0.25918174073653</c:v>
                </c:pt>
                <c:pt idx="2267">
                  <c:v>0.257875662308517</c:v>
                </c:pt>
                <c:pt idx="2268">
                  <c:v>0.25639297566087299</c:v>
                </c:pt>
                <c:pt idx="2269">
                  <c:v>0.25473389859013301</c:v>
                </c:pt>
                <c:pt idx="2270">
                  <c:v>0.25289695721225802</c:v>
                </c:pt>
                <c:pt idx="2271">
                  <c:v>0.25088516648661002</c:v>
                </c:pt>
                <c:pt idx="2272">
                  <c:v>0.24870337401367201</c:v>
                </c:pt>
                <c:pt idx="2273">
                  <c:v>0.246349707721192</c:v>
                </c:pt>
                <c:pt idx="2274">
                  <c:v>0.243813704231644</c:v>
                </c:pt>
                <c:pt idx="2275">
                  <c:v>0.24108540407770601</c:v>
                </c:pt>
                <c:pt idx="2276">
                  <c:v>0.23816558144986499</c:v>
                </c:pt>
                <c:pt idx="2277">
                  <c:v>0.23506585026735299</c:v>
                </c:pt>
                <c:pt idx="2278">
                  <c:v>0.23179886492813301</c:v>
                </c:pt>
                <c:pt idx="2279">
                  <c:v>0.22836908084942201</c:v>
                </c:pt>
                <c:pt idx="2280">
                  <c:v>0.22477334059575199</c:v>
                </c:pt>
                <c:pt idx="2281">
                  <c:v>0.221009252757462</c:v>
                </c:pt>
                <c:pt idx="2282">
                  <c:v>0.217080912090416</c:v>
                </c:pt>
                <c:pt idx="2283">
                  <c:v>0.21299593977145601</c:v>
                </c:pt>
                <c:pt idx="2284">
                  <c:v>0.208760115116327</c:v>
                </c:pt>
                <c:pt idx="2285">
                  <c:v>0.204378215068797</c:v>
                </c:pt>
                <c:pt idx="2286">
                  <c:v>0.199858335916131</c:v>
                </c:pt>
                <c:pt idx="2287">
                  <c:v>0.195209919105505</c:v>
                </c:pt>
                <c:pt idx="2288">
                  <c:v>0.19043576051316</c:v>
                </c:pt>
                <c:pt idx="2289">
                  <c:v>0.18552982251349701</c:v>
                </c:pt>
                <c:pt idx="2290">
                  <c:v>0.180485841623024</c:v>
                </c:pt>
                <c:pt idx="2291">
                  <c:v>0.175305852673319</c:v>
                </c:pt>
                <c:pt idx="2292">
                  <c:v>0.16999796771928799</c:v>
                </c:pt>
                <c:pt idx="2293">
                  <c:v>0.164568625520149</c:v>
                </c:pt>
                <c:pt idx="2294">
                  <c:v>0.15902109887218999</c:v>
                </c:pt>
                <c:pt idx="2295">
                  <c:v>0.15336067852060301</c:v>
                </c:pt>
                <c:pt idx="2296">
                  <c:v>0.147597399789067</c:v>
                </c:pt>
                <c:pt idx="2297">
                  <c:v>0.141742845878669</c:v>
                </c:pt>
                <c:pt idx="2298">
                  <c:v>0.13580636680504601</c:v>
                </c:pt>
                <c:pt idx="2299">
                  <c:v>0.129794343298061</c:v>
                </c:pt>
                <c:pt idx="2300">
                  <c:v>0.123710237502638</c:v>
                </c:pt>
                <c:pt idx="2301">
                  <c:v>0.11755401826306</c:v>
                </c:pt>
                <c:pt idx="2302">
                  <c:v>0.111323032580363</c:v>
                </c:pt>
                <c:pt idx="2303">
                  <c:v>0.10501495711195</c:v>
                </c:pt>
                <c:pt idx="2304">
                  <c:v>9.86306539698798E-2</c:v>
                </c:pt>
                <c:pt idx="2305">
                  <c:v>9.2175852244388901E-2</c:v>
                </c:pt>
                <c:pt idx="2306">
                  <c:v>8.5661654213394306E-2</c:v>
                </c:pt>
                <c:pt idx="2307">
                  <c:v>7.9101358631302396E-2</c:v>
                </c:pt>
                <c:pt idx="2308">
                  <c:v>7.25022867807113E-2</c:v>
                </c:pt>
                <c:pt idx="2309">
                  <c:v>6.5859313579272299E-2</c:v>
                </c:pt>
                <c:pt idx="2310">
                  <c:v>5.9160036328201202E-2</c:v>
                </c:pt>
                <c:pt idx="2311">
                  <c:v>5.2399560121117801E-2</c:v>
                </c:pt>
                <c:pt idx="2312">
                  <c:v>4.5589326643880497E-2</c:v>
                </c:pt>
                <c:pt idx="2313">
                  <c:v>3.8749420182200303E-2</c:v>
                </c:pt>
                <c:pt idx="2314">
                  <c:v>3.1893471533541003E-2</c:v>
                </c:pt>
                <c:pt idx="2315">
                  <c:v>2.5023718338275401E-2</c:v>
                </c:pt>
                <c:pt idx="2316">
                  <c:v>1.8139781432800799E-2</c:v>
                </c:pt>
                <c:pt idx="2317">
                  <c:v>1.12475137654468E-2</c:v>
                </c:pt>
                <c:pt idx="2318">
                  <c:v>4.3563893657164697E-3</c:v>
                </c:pt>
                <c:pt idx="2319">
                  <c:v>-2.5295658357437998E-3</c:v>
                </c:pt>
                <c:pt idx="2320">
                  <c:v>-9.4140994022546901E-3</c:v>
                </c:pt>
                <c:pt idx="2321">
                  <c:v>-1.6300694230939099E-2</c:v>
                </c:pt>
                <c:pt idx="2322">
                  <c:v>-2.3183809635489099E-2</c:v>
                </c:pt>
                <c:pt idx="2323">
                  <c:v>-3.0049151212409999E-2</c:v>
                </c:pt>
                <c:pt idx="2324">
                  <c:v>-3.6881574086452498E-2</c:v>
                </c:pt>
                <c:pt idx="2325">
                  <c:v>-4.3671594883221102E-2</c:v>
                </c:pt>
                <c:pt idx="2326">
                  <c:v>-5.0415388118787097E-2</c:v>
                </c:pt>
                <c:pt idx="2327">
                  <c:v>-5.7111255176060603E-2</c:v>
                </c:pt>
                <c:pt idx="2328">
                  <c:v>-6.3757688820767502E-2</c:v>
                </c:pt>
                <c:pt idx="2329">
                  <c:v>-7.0353824520156302E-2</c:v>
                </c:pt>
                <c:pt idx="2330">
                  <c:v>-7.6899570050034199E-2</c:v>
                </c:pt>
                <c:pt idx="2331">
                  <c:v>-8.3394312934580994E-2</c:v>
                </c:pt>
                <c:pt idx="2332">
                  <c:v>-8.9835861312613105E-2</c:v>
                </c:pt>
                <c:pt idx="2333">
                  <c:v>-9.6220641960306399E-2</c:v>
                </c:pt>
                <c:pt idx="2334">
                  <c:v>-0.102543847784513</c:v>
                </c:pt>
                <c:pt idx="2335">
                  <c:v>-0.108798569652455</c:v>
                </c:pt>
                <c:pt idx="2336">
                  <c:v>-0.114975937872579</c:v>
                </c:pt>
                <c:pt idx="2337">
                  <c:v>-0.121068524915578</c:v>
                </c:pt>
                <c:pt idx="2338">
                  <c:v>-0.12707482077782001</c:v>
                </c:pt>
                <c:pt idx="2339">
                  <c:v>-0.132999241636787</c:v>
                </c:pt>
                <c:pt idx="2340">
                  <c:v>-0.13884621283302201</c:v>
                </c:pt>
                <c:pt idx="2341">
                  <c:v>-0.144614285839123</c:v>
                </c:pt>
                <c:pt idx="2342">
                  <c:v>-0.150297032580195</c:v>
                </c:pt>
                <c:pt idx="2343">
                  <c:v>-0.15588921524584101</c:v>
                </c:pt>
                <c:pt idx="2344">
                  <c:v>-0.16139015671538101</c:v>
                </c:pt>
                <c:pt idx="2345">
                  <c:v>-0.166800370121471</c:v>
                </c:pt>
                <c:pt idx="2346">
                  <c:v>-0.17211679389798001</c:v>
                </c:pt>
                <c:pt idx="2347">
                  <c:v>-0.177333462515576</c:v>
                </c:pt>
                <c:pt idx="2348">
                  <c:v>-0.18244642142571599</c:v>
                </c:pt>
                <c:pt idx="2349">
                  <c:v>-0.18745594667000701</c:v>
                </c:pt>
                <c:pt idx="2350">
                  <c:v>-0.19236341624029099</c:v>
                </c:pt>
                <c:pt idx="2351">
                  <c:v>-0.197167536520962</c:v>
                </c:pt>
                <c:pt idx="2352">
                  <c:v>-0.20186460485399299</c:v>
                </c:pt>
                <c:pt idx="2353">
                  <c:v>-0.20645111318939099</c:v>
                </c:pt>
                <c:pt idx="2354">
                  <c:v>-0.21092418683768499</c:v>
                </c:pt>
                <c:pt idx="2355">
                  <c:v>-0.21527955751241201</c:v>
                </c:pt>
                <c:pt idx="2356">
                  <c:v>-0.219510830443511</c:v>
                </c:pt>
                <c:pt idx="2357">
                  <c:v>-0.22361179467891201</c:v>
                </c:pt>
                <c:pt idx="2358">
                  <c:v>-0.22757906113535301</c:v>
                </c:pt>
                <c:pt idx="2359">
                  <c:v>-0.231412093595116</c:v>
                </c:pt>
                <c:pt idx="2360">
                  <c:v>-0.23511136373928901</c:v>
                </c:pt>
                <c:pt idx="2361">
                  <c:v>-0.23867699170440601</c:v>
                </c:pt>
                <c:pt idx="2362">
                  <c:v>-0.24210826948361799</c:v>
                </c:pt>
                <c:pt idx="2363">
                  <c:v>-0.24540310892026701</c:v>
                </c:pt>
                <c:pt idx="2364">
                  <c:v>-0.24855782516581701</c:v>
                </c:pt>
                <c:pt idx="2365">
                  <c:v>-0.251568533135692</c:v>
                </c:pt>
                <c:pt idx="2366">
                  <c:v>-0.25443329851485302</c:v>
                </c:pt>
                <c:pt idx="2367">
                  <c:v>-0.25715228622180902</c:v>
                </c:pt>
                <c:pt idx="2368">
                  <c:v>-0.25972517995519201</c:v>
                </c:pt>
                <c:pt idx="2369">
                  <c:v>-0.26214873222954099</c:v>
                </c:pt>
                <c:pt idx="2370">
                  <c:v>-0.26441733285318098</c:v>
                </c:pt>
                <c:pt idx="2371">
                  <c:v>-0.26652600357405598</c:v>
                </c:pt>
                <c:pt idx="2372">
                  <c:v>-0.26847271638734899</c:v>
                </c:pt>
                <c:pt idx="2373">
                  <c:v>-0.27025800314573201</c:v>
                </c:pt>
                <c:pt idx="2374">
                  <c:v>-0.27188247899379298</c:v>
                </c:pt>
                <c:pt idx="2375">
                  <c:v>-0.27334450854284698</c:v>
                </c:pt>
                <c:pt idx="2376">
                  <c:v>-0.27464002412938199</c:v>
                </c:pt>
                <c:pt idx="2377">
                  <c:v>-0.275764564593734</c:v>
                </c:pt>
                <c:pt idx="2378">
                  <c:v>-0.276715441599096</c:v>
                </c:pt>
                <c:pt idx="2379">
                  <c:v>-0.27749185664927001</c:v>
                </c:pt>
                <c:pt idx="2380">
                  <c:v>-0.27809333689046101</c:v>
                </c:pt>
                <c:pt idx="2381">
                  <c:v>-0.27851873223032603</c:v>
                </c:pt>
                <c:pt idx="2382">
                  <c:v>-0.27876667304754299</c:v>
                </c:pt>
                <c:pt idx="2383">
                  <c:v>-0.27883614836520998</c:v>
                </c:pt>
                <c:pt idx="2384">
                  <c:v>-0.27872621867409297</c:v>
                </c:pt>
                <c:pt idx="2385">
                  <c:v>-0.27843577766587702</c:v>
                </c:pt>
                <c:pt idx="2386">
                  <c:v>-0.27796415415706199</c:v>
                </c:pt>
                <c:pt idx="2387">
                  <c:v>-0.27731161819001998</c:v>
                </c:pt>
                <c:pt idx="2388">
                  <c:v>-0.27647883215269797</c:v>
                </c:pt>
                <c:pt idx="2389">
                  <c:v>-0.27546604068406999</c:v>
                </c:pt>
                <c:pt idx="2390">
                  <c:v>-0.27427314167204903</c:v>
                </c:pt>
                <c:pt idx="2391">
                  <c:v>-0.27290022316786</c:v>
                </c:pt>
                <c:pt idx="2392">
                  <c:v>-0.27134754194499699</c:v>
                </c:pt>
                <c:pt idx="2393">
                  <c:v>-0.26961514563913103</c:v>
                </c:pt>
                <c:pt idx="2394">
                  <c:v>-0.26770300944035902</c:v>
                </c:pt>
                <c:pt idx="2395">
                  <c:v>-0.26561156873894098</c:v>
                </c:pt>
                <c:pt idx="2396">
                  <c:v>-0.26334180878184099</c:v>
                </c:pt>
                <c:pt idx="2397">
                  <c:v>-0.26089481009613802</c:v>
                </c:pt>
                <c:pt idx="2398">
                  <c:v>-0.25827140742927002</c:v>
                </c:pt>
                <c:pt idx="2399">
                  <c:v>-0.255472290559983</c:v>
                </c:pt>
                <c:pt idx="2400">
                  <c:v>-0.252498267798969</c:v>
                </c:pt>
                <c:pt idx="2401">
                  <c:v>-0.249350400368578</c:v>
                </c:pt>
                <c:pt idx="2402">
                  <c:v>-0.24594503370969001</c:v>
                </c:pt>
                <c:pt idx="2403">
                  <c:v>-0.242371367433214</c:v>
                </c:pt>
                <c:pt idx="2404">
                  <c:v>-0.23863184699071599</c:v>
                </c:pt>
                <c:pt idx="2405">
                  <c:v>-0.23472903132738401</c:v>
                </c:pt>
                <c:pt idx="2406">
                  <c:v>-0.23066559113094801</c:v>
                </c:pt>
                <c:pt idx="2407">
                  <c:v>-0.22644430700413201</c:v>
                </c:pt>
                <c:pt idx="2408">
                  <c:v>-0.22206806756189901</c:v>
                </c:pt>
                <c:pt idx="2409">
                  <c:v>-0.21753986745477699</c:v>
                </c:pt>
                <c:pt idx="2410">
                  <c:v>-0.21286280531962101</c:v>
                </c:pt>
                <c:pt idx="2411">
                  <c:v>-0.20804008165923099</c:v>
                </c:pt>
                <c:pt idx="2412">
                  <c:v>-0.20307499665225001</c:v>
                </c:pt>
                <c:pt idx="2413">
                  <c:v>-0.197970947894864</c:v>
                </c:pt>
                <c:pt idx="2414">
                  <c:v>-0.19273142807582699</c:v>
                </c:pt>
                <c:pt idx="2415">
                  <c:v>-0.187360022586432</c:v>
                </c:pt>
                <c:pt idx="2416">
                  <c:v>-0.181860407067028</c:v>
                </c:pt>
                <c:pt idx="2417">
                  <c:v>-0.17623634489179199</c:v>
                </c:pt>
                <c:pt idx="2418">
                  <c:v>-0.17049168459345901</c:v>
                </c:pt>
                <c:pt idx="2419">
                  <c:v>-0.164630357229782</c:v>
                </c:pt>
                <c:pt idx="2420">
                  <c:v>-0.15865637369351501</c:v>
                </c:pt>
                <c:pt idx="2421">
                  <c:v>-0.152573821967773</c:v>
                </c:pt>
                <c:pt idx="2422">
                  <c:v>-0.14638686432862899</c:v>
                </c:pt>
                <c:pt idx="2423">
                  <c:v>-0.14009973449688301</c:v>
                </c:pt>
                <c:pt idx="2424">
                  <c:v>-0.13371673474093401</c:v>
                </c:pt>
                <c:pt idx="2425">
                  <c:v>-0.127242232932748</c:v>
                </c:pt>
                <c:pt idx="2426">
                  <c:v>-0.12068065955893401</c:v>
                </c:pt>
                <c:pt idx="2427">
                  <c:v>-0.114036504688971</c:v>
                </c:pt>
                <c:pt idx="2428">
                  <c:v>-0.107314314902667</c:v>
                </c:pt>
                <c:pt idx="2429">
                  <c:v>-0.10051869017894099</c:v>
                </c:pt>
                <c:pt idx="2430">
                  <c:v>-9.3654280748069196E-2</c:v>
                </c:pt>
                <c:pt idx="2431">
                  <c:v>-8.6725783909545801E-2</c:v>
                </c:pt>
                <c:pt idx="2432">
                  <c:v>-7.9737940817728406E-2</c:v>
                </c:pt>
                <c:pt idx="2433">
                  <c:v>-7.2695533237478599E-2</c:v>
                </c:pt>
                <c:pt idx="2434">
                  <c:v>-6.5603380272011499E-2</c:v>
                </c:pt>
                <c:pt idx="2435">
                  <c:v>-5.8466335065194101E-2</c:v>
                </c:pt>
                <c:pt idx="2436">
                  <c:v>-5.1289281480550099E-2</c:v>
                </c:pt>
                <c:pt idx="2437">
                  <c:v>-4.4077130759243903E-2</c:v>
                </c:pt>
                <c:pt idx="2438">
                  <c:v>-3.6834818159329097E-2</c:v>
                </c:pt>
                <c:pt idx="2439">
                  <c:v>-2.9567299578563199E-2</c:v>
                </c:pt>
                <c:pt idx="2440">
                  <c:v>-2.2279548163097899E-2</c:v>
                </c:pt>
                <c:pt idx="2441">
                  <c:v>-1.49765509043671E-2</c:v>
                </c:pt>
                <c:pt idx="2442">
                  <c:v>-7.6633052264999304E-3</c:v>
                </c:pt>
                <c:pt idx="2443">
                  <c:v>-3.4481556659485502E-4</c:v>
                </c:pt>
                <c:pt idx="2444">
                  <c:v>6.9739100498047296E-3</c:v>
                </c:pt>
                <c:pt idx="2445">
                  <c:v>1.4287863435691E-2</c:v>
                </c:pt>
                <c:pt idx="2446">
                  <c:v>2.15920396696824E-2</c:v>
                </c:pt>
                <c:pt idx="2447">
                  <c:v>2.8881440520879799E-2</c:v>
                </c:pt>
                <c:pt idx="2448">
                  <c:v>3.6151077869144302E-2</c:v>
                </c:pt>
                <c:pt idx="2449">
                  <c:v>4.3395977118456497E-2</c:v>
                </c:pt>
                <c:pt idx="2450">
                  <c:v>5.0611180601020801E-2</c:v>
                </c:pt>
                <c:pt idx="2451">
                  <c:v>5.77917509697859E-2</c:v>
                </c:pt>
                <c:pt idx="2452">
                  <c:v>6.4932774577060301E-2</c:v>
                </c:pt>
                <c:pt idx="2453">
                  <c:v>7.2029364836909998E-2</c:v>
                </c:pt>
                <c:pt idx="2454">
                  <c:v>7.9076665569037696E-2</c:v>
                </c:pt>
                <c:pt idx="2455">
                  <c:v>8.6069854321856001E-2</c:v>
                </c:pt>
                <c:pt idx="2456">
                  <c:v>9.3004145672479693E-2</c:v>
                </c:pt>
                <c:pt idx="2457">
                  <c:v>9.9874794501379496E-2</c:v>
                </c:pt>
                <c:pt idx="2458">
                  <c:v>0.10667709923945699</c:v>
                </c:pt>
                <c:pt idx="2459">
                  <c:v>0.11340640508531601</c:v>
                </c:pt>
                <c:pt idx="2460">
                  <c:v>0.120058107190535</c:v>
                </c:pt>
                <c:pt idx="2461">
                  <c:v>0.126627653810751</c:v>
                </c:pt>
                <c:pt idx="2462">
                  <c:v>0.13311054942041001</c:v>
                </c:pt>
                <c:pt idx="2463">
                  <c:v>0.13950235778904499</c:v>
                </c:pt>
                <c:pt idx="2464">
                  <c:v>0.145798705016976</c:v>
                </c:pt>
                <c:pt idx="2465">
                  <c:v>0.15199528252836</c:v>
                </c:pt>
                <c:pt idx="2466">
                  <c:v>0.15808785001954401</c:v>
                </c:pt>
                <c:pt idx="2467">
                  <c:v>0.16407223836068599</c:v>
                </c:pt>
                <c:pt idx="2468">
                  <c:v>0.16994435244868999</c:v>
                </c:pt>
                <c:pt idx="2469">
                  <c:v>0.17570017400946999</c:v>
                </c:pt>
                <c:pt idx="2470">
                  <c:v>0.181335764347648</c:v>
                </c:pt>
                <c:pt idx="2471">
                  <c:v>0.186847267041793</c:v>
                </c:pt>
                <c:pt idx="2472">
                  <c:v>0.192230910583362</c:v>
                </c:pt>
                <c:pt idx="2473">
                  <c:v>0.19748301095753401</c:v>
                </c:pt>
                <c:pt idx="2474">
                  <c:v>0.202599974164174</c:v>
                </c:pt>
                <c:pt idx="2475">
                  <c:v>0.20757829867719699</c:v>
                </c:pt>
                <c:pt idx="2476">
                  <c:v>0.21241457784065601</c:v>
                </c:pt>
                <c:pt idx="2477">
                  <c:v>0.21710550219990801</c:v>
                </c:pt>
                <c:pt idx="2478">
                  <c:v>0.221647861766266</c:v>
                </c:pt>
                <c:pt idx="2479">
                  <c:v>0.22603854821358799</c:v>
                </c:pt>
                <c:pt idx="2480">
                  <c:v>0.23027455700529401</c:v>
                </c:pt>
                <c:pt idx="2481">
                  <c:v>0.234352989450369</c:v>
                </c:pt>
                <c:pt idx="2482">
                  <c:v>0.238271054686926</c:v>
                </c:pt>
                <c:pt idx="2483">
                  <c:v>0.242026071591987</c:v>
                </c:pt>
                <c:pt idx="2484">
                  <c:v>0.24561547061617101</c:v>
                </c:pt>
                <c:pt idx="2485">
                  <c:v>0.24903679554203101</c:v>
                </c:pt>
                <c:pt idx="2486">
                  <c:v>0.25228770516483401</c:v>
                </c:pt>
                <c:pt idx="2487">
                  <c:v>0.25536597489464602</c:v>
                </c:pt>
                <c:pt idx="2488">
                  <c:v>0.25826949827861301</c:v>
                </c:pt>
                <c:pt idx="2489">
                  <c:v>0.26099628844239903</c:v>
                </c:pt>
                <c:pt idx="2490">
                  <c:v>0.26354447944980502</c:v>
                </c:pt>
                <c:pt idx="2491">
                  <c:v>0.26591232757961902</c:v>
                </c:pt>
                <c:pt idx="2492">
                  <c:v>0.26809821251884303</c:v>
                </c:pt>
                <c:pt idx="2493">
                  <c:v>0.27010063847147098</c:v>
                </c:pt>
                <c:pt idx="2494">
                  <c:v>0.27191823518205599</c:v>
                </c:pt>
                <c:pt idx="2495">
                  <c:v>0.27354975887337302</c:v>
                </c:pt>
                <c:pt idx="2496">
                  <c:v>0.27499409309753597</c:v>
                </c:pt>
                <c:pt idx="2497">
                  <c:v>0.27625024949997501</c:v>
                </c:pt>
                <c:pt idx="2498">
                  <c:v>0.27731736849577099</c:v>
                </c:pt>
                <c:pt idx="2499">
                  <c:v>0.27819471985786298</c:v>
                </c:pt>
                <c:pt idx="2500">
                  <c:v>0.27888170321674499</c:v>
                </c:pt>
                <c:pt idx="2501">
                  <c:v>0.27937784847129199</c:v>
                </c:pt>
                <c:pt idx="2502">
                  <c:v>0.27968281611045598</c:v>
                </c:pt>
                <c:pt idx="2503">
                  <c:v>0.27979639744558599</c:v>
                </c:pt>
                <c:pt idx="2504">
                  <c:v>0.279718514753238</c:v>
                </c:pt>
                <c:pt idx="2505">
                  <c:v>0.27944922132835598</c:v>
                </c:pt>
                <c:pt idx="2506">
                  <c:v>0.27898870144781002</c:v>
                </c:pt>
                <c:pt idx="2507">
                  <c:v>0.278337270244288</c:v>
                </c:pt>
                <c:pt idx="2508">
                  <c:v>0.27749537349065601</c:v>
                </c:pt>
                <c:pt idx="2509">
                  <c:v>0.27646358729491399</c:v>
                </c:pt>
                <c:pt idx="2510">
                  <c:v>0.27524261770596897</c:v>
                </c:pt>
                <c:pt idx="2511">
                  <c:v>0.27383330023048702</c:v>
                </c:pt>
                <c:pt idx="2512">
                  <c:v>0.27223659926115401</c:v>
                </c:pt>
                <c:pt idx="2513">
                  <c:v>0.27045360741675201</c:v>
                </c:pt>
                <c:pt idx="2514">
                  <c:v>0.26848554479447301</c:v>
                </c:pt>
                <c:pt idx="2515">
                  <c:v>0.26633375813501797</c:v>
                </c:pt>
                <c:pt idx="2516">
                  <c:v>0.26399971990102</c:v>
                </c:pt>
                <c:pt idx="2517">
                  <c:v>0.26148502726944201</c:v>
                </c:pt>
                <c:pt idx="2518">
                  <c:v>0.25879140103863402</c:v>
                </c:pt>
                <c:pt idx="2519">
                  <c:v>0.25592068445079502</c:v>
                </c:pt>
                <c:pt idx="2520">
                  <c:v>0.25287484193064502</c:v>
                </c:pt>
                <c:pt idx="2521">
                  <c:v>0.249655957741173</c:v>
                </c:pt>
                <c:pt idx="2522">
                  <c:v>0.246266234557384</c:v>
                </c:pt>
                <c:pt idx="2523">
                  <c:v>0.24270799195901099</c:v>
                </c:pt>
                <c:pt idx="2524">
                  <c:v>0.238983664843231</c:v>
                </c:pt>
                <c:pt idx="2525">
                  <c:v>0.235095801758475</c:v>
                </c:pt>
                <c:pt idx="2526">
                  <c:v>0.23104706316045601</c:v>
                </c:pt>
                <c:pt idx="2527">
                  <c:v>0.226840219591631</c:v>
                </c:pt>
                <c:pt idx="2528">
                  <c:v>0.22247814978532199</c:v>
                </c:pt>
                <c:pt idx="2529">
                  <c:v>0.21796383869580499</c:v>
                </c:pt>
                <c:pt idx="2530">
                  <c:v>0.21330037545571601</c:v>
                </c:pt>
                <c:pt idx="2531">
                  <c:v>0.208490951262161</c:v>
                </c:pt>
                <c:pt idx="2532">
                  <c:v>0.20353885719299</c:v>
                </c:pt>
                <c:pt idx="2533">
                  <c:v>0.19844748195471701</c:v>
                </c:pt>
                <c:pt idx="2534">
                  <c:v>0.19322030956364</c:v>
                </c:pt>
                <c:pt idx="2535">
                  <c:v>0.18786091696173299</c:v>
                </c:pt>
                <c:pt idx="2536">
                  <c:v>0.18237297156895499</c:v>
                </c:pt>
                <c:pt idx="2537">
                  <c:v>0.176760228773641</c:v>
                </c:pt>
                <c:pt idx="2538">
                  <c:v>0.17102652936270299</c:v>
                </c:pt>
                <c:pt idx="2539">
                  <c:v>0.16517579689338199</c:v>
                </c:pt>
                <c:pt idx="2540">
                  <c:v>0.159212035008373</c:v>
                </c:pt>
                <c:pt idx="2541">
                  <c:v>0.153139324696135</c:v>
                </c:pt>
                <c:pt idx="2542">
                  <c:v>0.14696182149828599</c:v>
                </c:pt>
                <c:pt idx="2543">
                  <c:v>0.14068375266597499</c:v>
                </c:pt>
                <c:pt idx="2544">
                  <c:v>0.13430941426717799</c:v>
                </c:pt>
                <c:pt idx="2545">
                  <c:v>0.127843168246915</c:v>
                </c:pt>
                <c:pt idx="2546">
                  <c:v>0.12128943944237899</c:v>
                </c:pt>
                <c:pt idx="2547">
                  <c:v>0.114652712555029</c:v>
                </c:pt>
                <c:pt idx="2548">
                  <c:v>0.10793752908172</c:v>
                </c:pt>
                <c:pt idx="2549">
                  <c:v>0.101148484206968</c:v>
                </c:pt>
                <c:pt idx="2550">
                  <c:v>9.4290223658474906E-2</c:v>
                </c:pt>
                <c:pt idx="2551">
                  <c:v>8.7367440528067095E-2</c:v>
                </c:pt>
                <c:pt idx="2552">
                  <c:v>8.0384872060225696E-2</c:v>
                </c:pt>
                <c:pt idx="2553">
                  <c:v>7.3347296410399401E-2</c:v>
                </c:pt>
                <c:pt idx="2554">
                  <c:v>6.6259529375324297E-2</c:v>
                </c:pt>
                <c:pt idx="2555">
                  <c:v>5.9126421097585397E-2</c:v>
                </c:pt>
                <c:pt idx="2556">
                  <c:v>5.1952852746675098E-2</c:v>
                </c:pt>
                <c:pt idx="2557">
                  <c:v>4.47437331788203E-2</c:v>
                </c:pt>
                <c:pt idx="2558">
                  <c:v>3.7503995577863297E-2</c:v>
                </c:pt>
                <c:pt idx="2559">
                  <c:v>3.0238594079495799E-2</c:v>
                </c:pt>
                <c:pt idx="2560">
                  <c:v>2.2952500381155001E-2</c:v>
                </c:pt>
                <c:pt idx="2561">
                  <c:v>1.56507003399027E-2</c:v>
                </c:pt>
                <c:pt idx="2562">
                  <c:v>8.3381905606148502E-3</c:v>
                </c:pt>
                <c:pt idx="2563">
                  <c:v>1.0199749768162801E-3</c:v>
                </c:pt>
                <c:pt idx="2564">
                  <c:v>-6.2989385734992598E-3</c:v>
                </c:pt>
                <c:pt idx="2565">
                  <c:v>-1.36135417747212E-2</c:v>
                </c:pt>
                <c:pt idx="2566">
                  <c:v>-2.0918829260800902E-2</c:v>
                </c:pt>
                <c:pt idx="2567">
                  <c:v>-2.8209802040411899E-2</c:v>
                </c:pt>
                <c:pt idx="2568">
                  <c:v>-3.5481470917748503E-2</c:v>
                </c:pt>
                <c:pt idx="2569">
                  <c:v>-4.2728859906620502E-2</c:v>
                </c:pt>
                <c:pt idx="2570">
                  <c:v>-4.9947009635509201E-2</c:v>
                </c:pt>
                <c:pt idx="2571">
                  <c:v>-5.7130980741254E-2</c:v>
                </c:pt>
                <c:pt idx="2572">
                  <c:v>-6.4275857249046803E-2</c:v>
                </c:pt>
                <c:pt idx="2573">
                  <c:v>-7.1376749936422706E-2</c:v>
                </c:pt>
                <c:pt idx="2574">
                  <c:v>-7.8428799678943298E-2</c:v>
                </c:pt>
                <c:pt idx="2575">
                  <c:v>-8.5427180775284203E-2</c:v>
                </c:pt>
                <c:pt idx="2576">
                  <c:v>-9.2367104249451604E-2</c:v>
                </c:pt>
                <c:pt idx="2577">
                  <c:v>-9.9243821127867199E-2</c:v>
                </c:pt>
                <c:pt idx="2578">
                  <c:v>-0.10605262568908</c:v>
                </c:pt>
                <c:pt idx="2579">
                  <c:v>-0.112788858683881</c:v>
                </c:pt>
                <c:pt idx="2580">
                  <c:v>-0.119447910523615</c:v>
                </c:pt>
                <c:pt idx="2581">
                  <c:v>-0.126025224434514</c:v>
                </c:pt>
                <c:pt idx="2582">
                  <c:v>-0.13251629957588401</c:v>
                </c:pt>
                <c:pt idx="2583">
                  <c:v>-0.138916694120024</c:v>
                </c:pt>
                <c:pt idx="2584">
                  <c:v>-0.14522202829175301</c:v>
                </c:pt>
                <c:pt idx="2585">
                  <c:v>-0.15142798736548599</c:v>
                </c:pt>
                <c:pt idx="2586">
                  <c:v>-0.15753032461778499</c:v>
                </c:pt>
                <c:pt idx="2587">
                  <c:v>-0.163524864233385</c:v>
                </c:pt>
                <c:pt idx="2588">
                  <c:v>-0.16940750416269601</c:v>
                </c:pt>
                <c:pt idx="2589">
                  <c:v>-0.17517421892882301</c:v>
                </c:pt>
                <c:pt idx="2590">
                  <c:v>-0.180821062382193</c:v>
                </c:pt>
                <c:pt idx="2591">
                  <c:v>-0.18634417040089399</c:v>
                </c:pt>
                <c:pt idx="2592">
                  <c:v>-0.191739763534887</c:v>
                </c:pt>
                <c:pt idx="2593">
                  <c:v>-0.197004149592272</c:v>
                </c:pt>
                <c:pt idx="2594">
                  <c:v>-0.20213372616584899</c:v>
                </c:pt>
                <c:pt idx="2595">
                  <c:v>-0.20712498309823599</c:v>
                </c:pt>
                <c:pt idx="2596">
                  <c:v>-0.21197450488386099</c:v>
                </c:pt>
                <c:pt idx="2597">
                  <c:v>-0.21667897300618499</c:v>
                </c:pt>
                <c:pt idx="2598">
                  <c:v>-0.22123516820855599</c:v>
                </c:pt>
                <c:pt idx="2599">
                  <c:v>-0.22563997269713601</c:v>
                </c:pt>
                <c:pt idx="2600">
                  <c:v>-0.22989037227440601</c:v>
                </c:pt>
                <c:pt idx="2601">
                  <c:v>-0.23398345840176701</c:v>
                </c:pt>
                <c:pt idx="2602">
                  <c:v>-0.23791643018985101</c:v>
                </c:pt>
                <c:pt idx="2603">
                  <c:v>-0.24168659631516201</c:v>
                </c:pt>
                <c:pt idx="2604">
                  <c:v>-0.24529137686174399</c:v>
                </c:pt>
                <c:pt idx="2605">
                  <c:v>-0.24872830508660701</c:v>
                </c:pt>
                <c:pt idx="2606">
                  <c:v>-0.25199502910771798</c:v>
                </c:pt>
                <c:pt idx="2607">
                  <c:v>-0.25508931351338698</c:v>
                </c:pt>
                <c:pt idx="2608">
                  <c:v>-0.25800904089195398</c:v>
                </c:pt>
                <c:pt idx="2609">
                  <c:v>-0.26075221328072801</c:v>
                </c:pt>
                <c:pt idx="2610">
                  <c:v>-0.26331695353319001</c:v>
                </c:pt>
                <c:pt idx="2611">
                  <c:v>-0.26570150660351799</c:v>
                </c:pt>
                <c:pt idx="2612">
                  <c:v>-0.26790424074756303</c:v>
                </c:pt>
                <c:pt idx="2613">
                  <c:v>-0.26992364863944501</c:v>
                </c:pt>
                <c:pt idx="2614">
                  <c:v>-0.27175834840301799</c:v>
                </c:pt>
                <c:pt idx="2615">
                  <c:v>-0.27340708455747498</c:v>
                </c:pt>
                <c:pt idx="2616">
                  <c:v>-0.274868728876482</c:v>
                </c:pt>
                <c:pt idx="2617">
                  <c:v>-0.276142281160212</c:v>
                </c:pt>
                <c:pt idx="2618">
                  <c:v>-0.27722686991978401</c:v>
                </c:pt>
                <c:pt idx="2619">
                  <c:v>-0.27812175297361902</c:v>
                </c:pt>
                <c:pt idx="2620">
                  <c:v>-0.27882631795531299</c:v>
                </c:pt>
                <c:pt idx="2621">
                  <c:v>-0.27934008273268002</c:v>
                </c:pt>
                <c:pt idx="2622">
                  <c:v>-0.27966269573767</c:v>
                </c:pt>
                <c:pt idx="2623">
                  <c:v>-0.27979393620695098</c:v>
                </c:pt>
                <c:pt idx="2624">
                  <c:v>-0.279733714332973</c:v>
                </c:pt>
                <c:pt idx="2625">
                  <c:v>-0.27948207132542602</c:v>
                </c:pt>
                <c:pt idx="2626">
                  <c:v>-0.27903917938303602</c:v>
                </c:pt>
                <c:pt idx="2627">
                  <c:v>-0.27840534157573599</c:v>
                </c:pt>
                <c:pt idx="2628">
                  <c:v>-0.27758099163727201</c:v>
                </c:pt>
                <c:pt idx="2629">
                  <c:v>-0.27656669366839798</c:v>
                </c:pt>
                <c:pt idx="2630">
                  <c:v>-0.27536314175086801</c:v>
                </c:pt>
                <c:pt idx="2631">
                  <c:v>-0.27397115947247502</c:v>
                </c:pt>
                <c:pt idx="2632">
                  <c:v>-0.27239169936347302</c:v>
                </c:pt>
                <c:pt idx="2633">
                  <c:v>-0.270625842244759</c:v>
                </c:pt>
                <c:pt idx="2634">
                  <c:v>-0.26867479648827403</c:v>
                </c:pt>
                <c:pt idx="2635">
                  <c:v>-0.266539897190117</c:v>
                </c:pt>
                <c:pt idx="2636">
                  <c:v>-0.26422260525693803</c:v>
                </c:pt>
                <c:pt idx="2637">
                  <c:v>-0.261724506406246</c:v>
                </c:pt>
                <c:pt idx="2638">
                  <c:v>-0.25904731008130499</c:v>
                </c:pt>
                <c:pt idx="2639">
                  <c:v>-0.25619284828136701</c:v>
                </c:pt>
                <c:pt idx="2640">
                  <c:v>-0.25316307430803697</c:v>
                </c:pt>
                <c:pt idx="2641">
                  <c:v>-0.249960061428638</c:v>
                </c:pt>
                <c:pt idx="2642">
                  <c:v>-0.246586001457471</c:v>
                </c:pt>
                <c:pt idx="2643">
                  <c:v>-0.24304320325597001</c:v>
                </c:pt>
                <c:pt idx="2644">
                  <c:v>-0.23933409115274801</c:v>
                </c:pt>
                <c:pt idx="2645">
                  <c:v>-0.23546120328463599</c:v>
                </c:pt>
                <c:pt idx="2646">
                  <c:v>-0.23142718985984301</c:v>
                </c:pt>
                <c:pt idx="2647">
                  <c:v>-0.227234811344422</c:v>
                </c:pt>
                <c:pt idx="2648">
                  <c:v>-0.222886936573294</c:v>
                </c:pt>
                <c:pt idx="2649">
                  <c:v>-0.21838654078710501</c:v>
                </c:pt>
                <c:pt idx="2650">
                  <c:v>-0.21373670359628</c:v>
                </c:pt>
                <c:pt idx="2651">
                  <c:v>-0.20894060687365201</c:v>
                </c:pt>
                <c:pt idx="2652">
                  <c:v>-0.20400153257711401</c:v>
                </c:pt>
                <c:pt idx="2653">
                  <c:v>-0.198922860503778</c:v>
                </c:pt>
                <c:pt idx="2654">
                  <c:v>-0.193708065977197</c:v>
                </c:pt>
                <c:pt idx="2655">
                  <c:v>-0.18836071746920099</c:v>
                </c:pt>
                <c:pt idx="2656">
                  <c:v>-0.18288447415800199</c:v>
                </c:pt>
                <c:pt idx="2657">
                  <c:v>-0.17728308342422999</c:v>
                </c:pt>
                <c:pt idx="2658">
                  <c:v>-0.171560378286606</c:v>
                </c:pt>
                <c:pt idx="2659">
                  <c:v>-0.16572027477901499</c:v>
                </c:pt>
                <c:pt idx="2660">
                  <c:v>-0.15976676927077799</c:v>
                </c:pt>
                <c:pt idx="2661">
                  <c:v>-0.15370393573193999</c:v>
                </c:pt>
                <c:pt idx="2662">
                  <c:v>-0.147535922945466</c:v>
                </c:pt>
                <c:pt idx="2663">
                  <c:v>-0.141266951668237</c:v>
                </c:pt>
                <c:pt idx="2664">
                  <c:v>-0.13490131174279399</c:v>
                </c:pt>
                <c:pt idx="2665">
                  <c:v>-0.12844335916181199</c:v>
                </c:pt>
                <c:pt idx="2666">
                  <c:v>-0.121897513087303</c:v>
                </c:pt>
                <c:pt idx="2667">
                  <c:v>-0.11526825282659101</c:v>
                </c:pt>
                <c:pt idx="2668">
                  <c:v>-0.10856011476713601</c:v>
                </c:pt>
                <c:pt idx="2669">
                  <c:v>-0.101777689272294</c:v>
                </c:pt>
                <c:pt idx="2670">
                  <c:v>-9.4925617540140103E-2</c:v>
                </c:pt>
                <c:pt idx="2671">
                  <c:v>-8.8008588427508402E-2</c:v>
                </c:pt>
                <c:pt idx="2672">
                  <c:v>-8.1031335241418798E-2</c:v>
                </c:pt>
                <c:pt idx="2673">
                  <c:v>-7.3998632500084899E-2</c:v>
                </c:pt>
                <c:pt idx="2674">
                  <c:v>-6.6915292665723006E-2</c:v>
                </c:pt>
                <c:pt idx="2675">
                  <c:v>-5.9786162851394598E-2</c:v>
                </c:pt>
                <c:pt idx="2676">
                  <c:v>-5.2616121504139003E-2</c:v>
                </c:pt>
                <c:pt idx="2677">
                  <c:v>-4.54100750666626E-2</c:v>
                </c:pt>
                <c:pt idx="2678">
                  <c:v>-3.8172954619871698E-2</c:v>
                </c:pt>
                <c:pt idx="2679">
                  <c:v>-3.09097125085455E-2</c:v>
                </c:pt>
                <c:pt idx="2680">
                  <c:v>-2.3625318952457501E-2</c:v>
                </c:pt>
                <c:pt idx="2681">
                  <c:v>-1.63247586452663E-2</c:v>
                </c:pt>
                <c:pt idx="2682">
                  <c:v>-9.0130273435004502E-3</c:v>
                </c:pt>
                <c:pt idx="2683">
                  <c:v>-1.69512844797462E-3</c:v>
                </c:pt>
                <c:pt idx="2684">
                  <c:v>5.62393042002657E-3</c:v>
                </c:pt>
                <c:pt idx="2685">
                  <c:v>1.2939140845452E-2</c:v>
                </c:pt>
                <c:pt idx="2686">
                  <c:v>2.0245497046730801E-2</c:v>
                </c:pt>
                <c:pt idx="2687">
                  <c:v>2.7537999301217399E-2</c:v>
                </c:pt>
                <c:pt idx="2688">
                  <c:v>3.4811657366489897E-2</c:v>
                </c:pt>
                <c:pt idx="2689">
                  <c:v>4.2061493895161201E-2</c:v>
                </c:pt>
                <c:pt idx="2690">
                  <c:v>4.9282547840866997E-2</c:v>
                </c:pt>
                <c:pt idx="2691">
                  <c:v>5.6469877853097698E-2</c:v>
                </c:pt>
                <c:pt idx="2692">
                  <c:v>6.3618565658553505E-2</c:v>
                </c:pt>
                <c:pt idx="2693">
                  <c:v>7.0723719426707105E-2</c:v>
                </c:pt>
                <c:pt idx="2694">
                  <c:v>7.7780477117272401E-2</c:v>
                </c:pt>
                <c:pt idx="2695">
                  <c:v>8.4784009807287106E-2</c:v>
                </c:pt>
                <c:pt idx="2696">
                  <c:v>9.1729524995533704E-2</c:v>
                </c:pt>
                <c:pt idx="2697">
                  <c:v>9.8612269882037099E-2</c:v>
                </c:pt>
                <c:pt idx="2698">
                  <c:v>0.105427534620394</c:v>
                </c:pt>
                <c:pt idx="2699">
                  <c:v>0.112170655540711</c:v>
                </c:pt>
                <c:pt idx="2700">
                  <c:v>0.118837018340942</c:v>
                </c:pt>
                <c:pt idx="2701">
                  <c:v>0.12542206124444499</c:v>
                </c:pt>
                <c:pt idx="2702">
                  <c:v>0.13192127812159599</c:v>
                </c:pt>
                <c:pt idx="2703">
                  <c:v>0.13833022157332001</c:v>
                </c:pt>
                <c:pt idx="2704">
                  <c:v>0.14464450597444201</c:v>
                </c:pt>
                <c:pt idx="2705">
                  <c:v>0.150859810474751</c:v>
                </c:pt>
                <c:pt idx="2706">
                  <c:v>0.15697188195575901</c:v>
                </c:pt>
                <c:pt idx="2707">
                  <c:v>0.16297653794108999</c:v>
                </c:pt>
                <c:pt idx="2708">
                  <c:v>0.16886966945854501</c:v>
                </c:pt>
                <c:pt idx="2709">
                  <c:v>0.17464724385186001</c:v>
                </c:pt>
                <c:pt idx="2710">
                  <c:v>0.18030530754024399</c:v>
                </c:pt>
                <c:pt idx="2711">
                  <c:v>0.185839988723804</c:v>
                </c:pt>
                <c:pt idx="2712">
                  <c:v>0.191247500033011</c:v>
                </c:pt>
                <c:pt idx="2713">
                  <c:v>0.19652414112038599</c:v>
                </c:pt>
                <c:pt idx="2714">
                  <c:v>0.20166630119264001</c:v>
                </c:pt>
                <c:pt idx="2715">
                  <c:v>0.20667046148153201</c:v>
                </c:pt>
                <c:pt idx="2716">
                  <c:v>0.21153319765175199</c:v>
                </c:pt>
                <c:pt idx="2717">
                  <c:v>0.21625118214418901</c:v>
                </c:pt>
                <c:pt idx="2718">
                  <c:v>0.22082118645297</c:v>
                </c:pt>
                <c:pt idx="2719">
                  <c:v>0.22524008333471901</c:v>
                </c:pt>
                <c:pt idx="2720">
                  <c:v>0.22950484894852199</c:v>
                </c:pt>
                <c:pt idx="2721">
                  <c:v>0.23361256492513699</c:v>
                </c:pt>
                <c:pt idx="2722">
                  <c:v>0.237560420364023</c:v>
                </c:pt>
                <c:pt idx="2723">
                  <c:v>0.241345713756836</c:v>
                </c:pt>
                <c:pt idx="2724">
                  <c:v>0.244965854836066</c:v>
                </c:pt>
                <c:pt idx="2725">
                  <c:v>0.24841836634754599</c:v>
                </c:pt>
                <c:pt idx="2726">
                  <c:v>0.25170088574563598</c:v>
                </c:pt>
                <c:pt idx="2727">
                  <c:v>0.25481116680990601</c:v>
                </c:pt>
                <c:pt idx="2728">
                  <c:v>0.25774708118222001</c:v>
                </c:pt>
                <c:pt idx="2729">
                  <c:v>0.26050661982316498</c:v>
                </c:pt>
                <c:pt idx="2730">
                  <c:v>0.263087894386832</c:v>
                </c:pt>
                <c:pt idx="2731">
                  <c:v>0.26548913851300898</c:v>
                </c:pt>
                <c:pt idx="2732">
                  <c:v>0.267708709035896</c:v>
                </c:pt>
                <c:pt idx="2733">
                  <c:v>0.26974508710851902</c:v>
                </c:pt>
                <c:pt idx="2734">
                  <c:v>0.27159687924207399</c:v>
                </c:pt>
                <c:pt idx="2735">
                  <c:v>0.27326281825948801</c:v>
                </c:pt>
                <c:pt idx="2736">
                  <c:v>0.27474176416254498</c:v>
                </c:pt>
                <c:pt idx="2737">
                  <c:v>0.27603270491198501</c:v>
                </c:pt>
                <c:pt idx="2738">
                  <c:v>0.27713475712003999</c:v>
                </c:pt>
                <c:pt idx="2739">
                  <c:v>0.27804716665493401</c:v>
                </c:pt>
                <c:pt idx="2740">
                  <c:v>0.27876930915693199</c:v>
                </c:pt>
                <c:pt idx="2741">
                  <c:v>0.27930069046559203</c:v>
                </c:pt>
                <c:pt idx="2742">
                  <c:v>0.27964094695791197</c:v>
                </c:pt>
                <c:pt idx="2743">
                  <c:v>0.27978984579716298</c:v>
                </c:pt>
                <c:pt idx="2744">
                  <c:v>0.27974728509221303</c:v>
                </c:pt>
                <c:pt idx="2745">
                  <c:v>0.279513293967254</c:v>
                </c:pt>
                <c:pt idx="2746">
                  <c:v>0.27908803254187198</c:v>
                </c:pt>
                <c:pt idx="2747">
                  <c:v>0.27847179182147602</c:v>
                </c:pt>
                <c:pt idx="2748">
                  <c:v>0.27766499349816498</c:v>
                </c:pt>
                <c:pt idx="2749">
                  <c:v>0.276668189662167</c:v>
                </c:pt>
                <c:pt idx="2750">
                  <c:v>0.275482062424038</c:v>
                </c:pt>
                <c:pt idx="2751">
                  <c:v>0.27410742344790601</c:v>
                </c:pt>
                <c:pt idx="2752">
                  <c:v>0.27254521339603999</c:v>
                </c:pt>
                <c:pt idx="2753">
                  <c:v>0.27079650128516503</c:v>
                </c:pt>
                <c:pt idx="2754">
                  <c:v>0.26886248375493299</c:v>
                </c:pt>
                <c:pt idx="2755">
                  <c:v>0.26674448424906699</c:v>
                </c:pt>
                <c:pt idx="2756">
                  <c:v>0.26444395210972699</c:v>
                </c:pt>
                <c:pt idx="2757">
                  <c:v>0.261962461585735</c:v>
                </c:pt>
                <c:pt idx="2758">
                  <c:v>0.259301710755315</c:v>
                </c:pt>
                <c:pt idx="2759">
                  <c:v>0.25646352036410502</c:v>
                </c:pt>
                <c:pt idx="2760">
                  <c:v>0.25344983257922499</c:v>
                </c:pt>
                <c:pt idx="2761">
                  <c:v>0.25026270966025199</c:v>
                </c:pt>
                <c:pt idx="2762">
                  <c:v>0.24690433254802699</c:v>
                </c:pt>
                <c:pt idx="2763">
                  <c:v>0.24337699937224</c:v>
                </c:pt>
                <c:pt idx="2764">
                  <c:v>0.23968312387882099</c:v>
                </c:pt>
                <c:pt idx="2765">
                  <c:v>0.23582523377822501</c:v>
                </c:pt>
                <c:pt idx="2766">
                  <c:v>0.23180596901572301</c:v>
                </c:pt>
                <c:pt idx="2767">
                  <c:v>0.22762807996489401</c:v>
                </c:pt>
                <c:pt idx="2768">
                  <c:v>0.22329442554555001</c:v>
                </c:pt>
                <c:pt idx="2769">
                  <c:v>0.21880797126738499</c:v>
                </c:pt>
                <c:pt idx="2770">
                  <c:v>0.214171787200681</c:v>
                </c:pt>
                <c:pt idx="2771">
                  <c:v>0.20938904587547</c:v>
                </c:pt>
                <c:pt idx="2772">
                  <c:v>0.20446302011057599</c:v>
                </c:pt>
                <c:pt idx="2773">
                  <c:v>0.19939708077403501</c:v>
                </c:pt>
                <c:pt idx="2774">
                  <c:v>0.19419469447641299</c:v>
                </c:pt>
                <c:pt idx="2775">
                  <c:v>0.18885942119862101</c:v>
                </c:pt>
                <c:pt idx="2776">
                  <c:v>0.18339491185581699</c:v>
                </c:pt>
                <c:pt idx="2777">
                  <c:v>0.17780490579910499</c:v>
                </c:pt>
                <c:pt idx="2778">
                  <c:v>0.17209322825669601</c:v>
                </c:pt>
                <c:pt idx="2779">
                  <c:v>0.166263787716319</c:v>
                </c:pt>
                <c:pt idx="2780">
                  <c:v>0.16032057325064999</c:v>
                </c:pt>
                <c:pt idx="2781">
                  <c:v>0.15426765178759799</c:v>
                </c:pt>
                <c:pt idx="2782">
                  <c:v>0.14810916532731699</c:v>
                </c:pt>
                <c:pt idx="2783">
                  <c:v>0.14184932810784501</c:v>
                </c:pt>
                <c:pt idx="2784">
                  <c:v>0.13549242372131001</c:v>
                </c:pt>
                <c:pt idx="2785">
                  <c:v>0.129042802182676</c:v>
                </c:pt>
                <c:pt idx="2786">
                  <c:v>0.12250487695304201</c:v>
                </c:pt>
                <c:pt idx="2787">
                  <c:v>0.115883121919517</c:v>
                </c:pt>
                <c:pt idx="2788">
                  <c:v>0.10918206833375101</c:v>
                </c:pt>
                <c:pt idx="2789">
                  <c:v>0.102406301711212</c:v>
                </c:pt>
                <c:pt idx="2790">
                  <c:v>9.5560458693322706E-2</c:v>
                </c:pt>
                <c:pt idx="2791">
                  <c:v>8.8649223874623498E-2</c:v>
                </c:pt>
                <c:pt idx="2792">
                  <c:v>8.1677326597111799E-2</c:v>
                </c:pt>
                <c:pt idx="2793">
                  <c:v>7.4649537713965694E-2</c:v>
                </c:pt>
                <c:pt idx="2794">
                  <c:v>6.7570666324859405E-2</c:v>
                </c:pt>
                <c:pt idx="2795">
                  <c:v>6.0445556485108E-2</c:v>
                </c:pt>
                <c:pt idx="2796">
                  <c:v>5.3279083890891303E-2</c:v>
                </c:pt>
                <c:pt idx="2797">
                  <c:v>4.6076152542826203E-2</c:v>
                </c:pt>
                <c:pt idx="2798">
                  <c:v>3.8841691390170602E-2</c:v>
                </c:pt>
                <c:pt idx="2799">
                  <c:v>3.1580650957954898E-2</c:v>
                </c:pt>
                <c:pt idx="2800">
                  <c:v>2.4297999959348698E-2</c:v>
                </c:pt>
                <c:pt idx="2801">
                  <c:v>1.6998721895582301E-2</c:v>
                </c:pt>
                <c:pt idx="2802">
                  <c:v>9.6878116457484592E-3</c:v>
                </c:pt>
                <c:pt idx="2803">
                  <c:v>2.3702720488176102E-3</c:v>
                </c:pt>
                <c:pt idx="2804">
                  <c:v>-4.9488895197927598E-3</c:v>
                </c:pt>
                <c:pt idx="2805">
                  <c:v>-1.2264664574753699E-2</c:v>
                </c:pt>
                <c:pt idx="2806">
                  <c:v>-1.9572046948119801E-2</c:v>
                </c:pt>
                <c:pt idx="2807">
                  <c:v>-2.6866036215038101E-2</c:v>
                </c:pt>
                <c:pt idx="2808">
                  <c:v>-3.4141641115527498E-2</c:v>
                </c:pt>
                <c:pt idx="2809">
                  <c:v>-4.1393882969986397E-2</c:v>
                </c:pt>
                <c:pt idx="2810">
                  <c:v>-4.8617799086091297E-2</c:v>
                </c:pt>
                <c:pt idx="2811">
                  <c:v>-5.5808446154756199E-2</c:v>
                </c:pt>
                <c:pt idx="2812">
                  <c:v>-6.2960903632827095E-2</c:v>
                </c:pt>
                <c:pt idx="2813">
                  <c:v>-7.0070277110198601E-2</c:v>
                </c:pt>
                <c:pt idx="2814">
                  <c:v>-7.71317016590473E-2</c:v>
                </c:pt>
                <c:pt idx="2815">
                  <c:v>-8.4140345162890595E-2</c:v>
                </c:pt>
                <c:pt idx="2816">
                  <c:v>-9.1091411623192897E-2</c:v>
                </c:pt>
                <c:pt idx="2817">
                  <c:v>-9.7980144441256301E-2</c:v>
                </c:pt>
                <c:pt idx="2818">
                  <c:v>-0.10480182967314999</c:v>
                </c:pt>
                <c:pt idx="2819">
                  <c:v>-0.111551799255452</c:v>
                </c:pt>
                <c:pt idx="2820">
                  <c:v>-0.118225434199592</c:v>
                </c:pt>
                <c:pt idx="2821">
                  <c:v>-0.124818167752617</c:v>
                </c:pt>
                <c:pt idx="2822">
                  <c:v>-0.13132548852220899</c:v>
                </c:pt>
                <c:pt idx="2823">
                  <c:v>-0.13774294356382</c:v>
                </c:pt>
                <c:pt idx="2824">
                  <c:v>-0.14406614142780999</c:v>
                </c:pt>
                <c:pt idx="2825">
                  <c:v>-0.15029075516450999</c:v>
                </c:pt>
                <c:pt idx="2826">
                  <c:v>-0.15641252528514099</c:v>
                </c:pt>
                <c:pt idx="2827">
                  <c:v>-0.16242726267657001</c:v>
                </c:pt>
                <c:pt idx="2828">
                  <c:v>-0.16833085146791599</c:v>
                </c:pt>
                <c:pt idx="2829">
                  <c:v>-0.17411925184702701</c:v>
                </c:pt>
                <c:pt idx="2830">
                  <c:v>-0.17978850282491399</c:v>
                </c:pt>
                <c:pt idx="2831">
                  <c:v>-0.185334724946249</c:v>
                </c:pt>
                <c:pt idx="2832">
                  <c:v>-0.19075412294406399</c:v>
                </c:pt>
                <c:pt idx="2833">
                  <c:v>-0.196042988336848</c:v>
                </c:pt>
                <c:pt idx="2834">
                  <c:v>-0.20119770196624701</c:v>
                </c:pt>
                <c:pt idx="2835">
                  <c:v>-0.20621473647365099</c:v>
                </c:pt>
                <c:pt idx="2836">
                  <c:v>-0.211090658713952</c:v>
                </c:pt>
                <c:pt idx="2837">
                  <c:v>-0.215822132104841</c:v>
                </c:pt>
                <c:pt idx="2838">
                  <c:v>-0.22040591891002401</c:v>
                </c:pt>
                <c:pt idx="2839">
                  <c:v>-0.224838882454793</c:v>
                </c:pt>
                <c:pt idx="2840">
                  <c:v>-0.22911798927245</c:v>
                </c:pt>
                <c:pt idx="2841">
                  <c:v>-0.2332403111801</c:v>
                </c:pt>
                <c:pt idx="2842">
                  <c:v>-0.237203027282398</c:v>
                </c:pt>
                <c:pt idx="2843">
                  <c:v>-0.24100342590188301</c:v>
                </c:pt>
                <c:pt idx="2844">
                  <c:v>-0.24463890643457101</c:v>
                </c:pt>
                <c:pt idx="2845">
                  <c:v>-0.24810698112954399</c:v>
                </c:pt>
                <c:pt idx="2846">
                  <c:v>-0.25140527679131203</c:v>
                </c:pt>
                <c:pt idx="2847">
                  <c:v>-0.25453153640378401</c:v>
                </c:pt>
                <c:pt idx="2848">
                  <c:v>-0.25748362067473901</c:v>
                </c:pt>
                <c:pt idx="2849">
                  <c:v>-0.26025950949974003</c:v>
                </c:pt>
                <c:pt idx="2850">
                  <c:v>-0.26285730334448598</c:v>
                </c:pt>
                <c:pt idx="2851">
                  <c:v>-0.26527522454466002</c:v>
                </c:pt>
                <c:pt idx="2852">
                  <c:v>-0.26751161852237698</c:v>
                </c:pt>
                <c:pt idx="2853">
                  <c:v>-0.26956495491841198</c:v>
                </c:pt>
                <c:pt idx="2854">
                  <c:v>-0.27143382863942001</c:v>
                </c:pt>
                <c:pt idx="2855">
                  <c:v>-0.27311696081943798</c:v>
                </c:pt>
                <c:pt idx="2856">
                  <c:v>-0.27461319969500703</c:v>
                </c:pt>
                <c:pt idx="2857">
                  <c:v>-0.27592152139332699</c:v>
                </c:pt>
                <c:pt idx="2858">
                  <c:v>-0.27704103063288699</c:v>
                </c:pt>
                <c:pt idx="2859">
                  <c:v>-0.27797096133610399</c:v>
                </c:pt>
                <c:pt idx="2860">
                  <c:v>-0.27871067715354902</c:v>
                </c:pt>
                <c:pt idx="2861">
                  <c:v>-0.27925967189939899</c:v>
                </c:pt>
                <c:pt idx="2862">
                  <c:v>-0.27961756989782</c:v>
                </c:pt>
                <c:pt idx="2863">
                  <c:v>-0.27978412624003901</c:v>
                </c:pt>
                <c:pt idx="2864">
                  <c:v>-0.279759226951938</c:v>
                </c:pt>
                <c:pt idx="2865">
                  <c:v>-0.279542889072041</c:v>
                </c:pt>
                <c:pt idx="2866">
                  <c:v>-0.279135260639858</c:v>
                </c:pt>
                <c:pt idx="2867">
                  <c:v>-0.27853662059458301</c:v>
                </c:pt>
                <c:pt idx="2868">
                  <c:v>-0.277747378584215</c:v>
                </c:pt>
                <c:pt idx="2869">
                  <c:v>-0.27676807468523401</c:v>
                </c:pt>
                <c:pt idx="2870">
                  <c:v>-0.275599379033034</c:v>
                </c:pt>
                <c:pt idx="2871">
                  <c:v>-0.27424209136334499</c:v>
                </c:pt>
                <c:pt idx="2872">
                  <c:v>-0.272697140464981</c:v>
                </c:pt>
                <c:pt idx="2873">
                  <c:v>-0.27096558354426498</c:v>
                </c:pt>
                <c:pt idx="2874">
                  <c:v>-0.26904860550159398</c:v>
                </c:pt>
                <c:pt idx="2875">
                  <c:v>-0.26694751812060702</c:v>
                </c:pt>
                <c:pt idx="2876">
                  <c:v>-0.26466375917053803</c:v>
                </c:pt>
                <c:pt idx="2877">
                  <c:v>-0.26219889142235397</c:v>
                </c:pt>
                <c:pt idx="2878">
                  <c:v>-0.25955460157935201</c:v>
                </c:pt>
                <c:pt idx="2879">
                  <c:v>-0.25673269912295399</c:v>
                </c:pt>
                <c:pt idx="2880">
                  <c:v>-0.25373511507448299</c:v>
                </c:pt>
                <c:pt idx="2881">
                  <c:v>-0.25056390067376899</c:v>
                </c:pt>
                <c:pt idx="2882">
                  <c:v>-0.24722122597548901</c:v>
                </c:pt>
                <c:pt idx="2883">
                  <c:v>-0.243709378364207</c:v>
                </c:pt>
                <c:pt idx="2884">
                  <c:v>-0.24003076098911799</c:v>
                </c:pt>
                <c:pt idx="2885">
                  <c:v>-0.23618789111958199</c:v>
                </c:pt>
                <c:pt idx="2886">
                  <c:v>-0.232183398422561</c:v>
                </c:pt>
                <c:pt idx="2887">
                  <c:v>-0.22802002316314199</c:v>
                </c:pt>
                <c:pt idx="2888">
                  <c:v>-0.22370061432938401</c:v>
                </c:pt>
                <c:pt idx="2889">
                  <c:v>-0.21922812768275901</c:v>
                </c:pt>
                <c:pt idx="2890">
                  <c:v>-0.21460562373553399</c:v>
                </c:pt>
                <c:pt idx="2891">
                  <c:v>-0.20983626565646399</c:v>
                </c:pt>
                <c:pt idx="2892">
                  <c:v>-0.20492331710625</c:v>
                </c:pt>
                <c:pt idx="2893">
                  <c:v>-0.19987014000421799</c:v>
                </c:pt>
                <c:pt idx="2894">
                  <c:v>-0.194680192227771</c:v>
                </c:pt>
                <c:pt idx="2895">
                  <c:v>-0.18935702524616299</c:v>
                </c:pt>
                <c:pt idx="2896">
                  <c:v>-0.183904281690247</c:v>
                </c:pt>
                <c:pt idx="2897">
                  <c:v>-0.178325692859822</c:v>
                </c:pt>
                <c:pt idx="2898">
                  <c:v>-0.172625076170319</c:v>
                </c:pt>
                <c:pt idx="2899">
                  <c:v>-0.16680633254055199</c:v>
                </c:pt>
                <c:pt idx="2900">
                  <c:v>-0.16087344372332499</c:v>
                </c:pt>
                <c:pt idx="2901">
                  <c:v>-0.15483046958072899</c:v>
                </c:pt>
                <c:pt idx="2902">
                  <c:v>-0.14868154530599101</c:v>
                </c:pt>
                <c:pt idx="2903">
                  <c:v>-0.14243087859376599</c:v>
                </c:pt>
                <c:pt idx="2904">
                  <c:v>-0.13608274676082599</c:v>
                </c:pt>
                <c:pt idx="2905">
                  <c:v>-0.12964149381909701</c:v>
                </c:pt>
                <c:pt idx="2906">
                  <c:v>-0.123111527503066</c:v>
                </c:pt>
                <c:pt idx="2907">
                  <c:v>-0.116497316253576</c:v>
                </c:pt>
                <c:pt idx="2908">
                  <c:v>-0.109803386160084</c:v>
                </c:pt>
                <c:pt idx="2909">
                  <c:v>-0.10303431786346599</c:v>
                </c:pt>
                <c:pt idx="2910">
                  <c:v>-9.6194743421499307E-2</c:v>
                </c:pt>
                <c:pt idx="2911">
                  <c:v>-8.9289343139149893E-2</c:v>
                </c:pt>
                <c:pt idx="2912">
                  <c:v>-8.23228423658562E-2</c:v>
                </c:pt>
                <c:pt idx="2913">
                  <c:v>-7.5300008261980994E-2</c:v>
                </c:pt>
                <c:pt idx="2914">
                  <c:v>-6.8225646536654402E-2</c:v>
                </c:pt>
                <c:pt idx="2915">
                  <c:v>-6.1104598159239E-2</c:v>
                </c:pt>
                <c:pt idx="2916">
                  <c:v>-5.3941736046665301E-2</c:v>
                </c:pt>
                <c:pt idx="2917">
                  <c:v>-4.6741961728906101E-2</c:v>
                </c:pt>
                <c:pt idx="2918">
                  <c:v>-3.9510201994870701E-2</c:v>
                </c:pt>
                <c:pt idx="2919">
                  <c:v>-3.2251405521014798E-2</c:v>
                </c:pt>
                <c:pt idx="2920">
                  <c:v>-2.4970539484972801E-2</c:v>
                </c:pt>
                <c:pt idx="2921">
                  <c:v>-1.76725861665291E-2</c:v>
                </c:pt>
                <c:pt idx="2922">
                  <c:v>-1.03625395382562E-2</c:v>
                </c:pt>
                <c:pt idx="2923">
                  <c:v>-3.0454018481504402E-3</c:v>
                </c:pt>
                <c:pt idx="2924">
                  <c:v>4.2738198033946398E-3</c:v>
                </c:pt>
                <c:pt idx="2925">
                  <c:v>1.15901168899355E-2</c:v>
                </c:pt>
                <c:pt idx="2926">
                  <c:v>1.88984828863017E-2</c:v>
                </c:pt>
                <c:pt idx="2927">
                  <c:v>2.6193916694549301E-2</c:v>
                </c:pt>
                <c:pt idx="2928">
                  <c:v>3.3471426066201099E-2</c:v>
                </c:pt>
                <c:pt idx="2929">
                  <c:v>4.0726031018430003E-2</c:v>
                </c:pt>
                <c:pt idx="2930">
                  <c:v>4.7952767241850401E-2</c:v>
                </c:pt>
                <c:pt idx="2931">
                  <c:v>5.5146689497583203E-2</c:v>
                </c:pt>
                <c:pt idx="2932">
                  <c:v>6.2302875001271699E-2</c:v>
                </c:pt>
                <c:pt idx="2933">
                  <c:v>6.9416426791731003E-2</c:v>
                </c:pt>
                <c:pt idx="2934">
                  <c:v>7.6482477081927694E-2</c:v>
                </c:pt>
                <c:pt idx="2935">
                  <c:v>8.3496190589995203E-2</c:v>
                </c:pt>
                <c:pt idx="2936">
                  <c:v>9.0452767848005794E-2</c:v>
                </c:pt>
                <c:pt idx="2937">
                  <c:v>9.7347448486235402E-2</c:v>
                </c:pt>
                <c:pt idx="2938">
                  <c:v>0.104175514490674</c:v>
                </c:pt>
                <c:pt idx="2939">
                  <c:v>0.11093229343155001</c:v>
                </c:pt>
                <c:pt idx="2940">
                  <c:v>0.117613161660667</c:v>
                </c:pt>
                <c:pt idx="2941">
                  <c:v>0.124213547475352</c:v>
                </c:pt>
                <c:pt idx="2942">
                  <c:v>0.13072893424686</c:v>
                </c:pt>
                <c:pt idx="2943">
                  <c:v>0.13715486351109599</c:v>
                </c:pt>
                <c:pt idx="2944">
                  <c:v>0.14348693801953299</c:v>
                </c:pt>
                <c:pt idx="2945">
                  <c:v>0.14972082474823101</c:v>
                </c:pt>
                <c:pt idx="2946">
                  <c:v>0.155852257862925</c:v>
                </c:pt>
                <c:pt idx="2947">
                  <c:v>0.161877041638119</c:v>
                </c:pt>
                <c:pt idx="2948">
                  <c:v>0.16779105332821401</c:v>
                </c:pt>
                <c:pt idx="2949">
                  <c:v>0.17359024598869099</c:v>
                </c:pt>
                <c:pt idx="2950">
                  <c:v>0.17927065124543001</c:v>
                </c:pt>
                <c:pt idx="2951">
                  <c:v>0.18482838201025401</c:v>
                </c:pt>
                <c:pt idx="2952">
                  <c:v>0.190259635140858</c:v>
                </c:pt>
                <c:pt idx="2953">
                  <c:v>0.19556069404329099</c:v>
                </c:pt>
                <c:pt idx="2954">
                  <c:v>0.20072793121520799</c:v>
                </c:pt>
                <c:pt idx="2955">
                  <c:v>0.20575781072816801</c:v>
                </c:pt>
                <c:pt idx="2956">
                  <c:v>0.210646890647256</c:v>
                </c:pt>
                <c:pt idx="2957">
                  <c:v>0.21539182538639401</c:v>
                </c:pt>
                <c:pt idx="2958">
                  <c:v>0.21998936799771601</c:v>
                </c:pt>
                <c:pt idx="2959">
                  <c:v>0.22443637239345199</c:v>
                </c:pt>
                <c:pt idx="2960">
                  <c:v>0.228729795498779</c:v>
                </c:pt>
                <c:pt idx="2961">
                  <c:v>0.23286669933420001</c:v>
                </c:pt>
                <c:pt idx="2962">
                  <c:v>0.23684425302598999</c:v>
                </c:pt>
                <c:pt idx="2963">
                  <c:v>0.240659734743361</c:v>
                </c:pt>
                <c:pt idx="2964">
                  <c:v>0.24431053356099999</c:v>
                </c:pt>
                <c:pt idx="2965">
                  <c:v>0.24779415124572199</c:v>
                </c:pt>
                <c:pt idx="2966">
                  <c:v>0.25110820396600497</c:v>
                </c:pt>
                <c:pt idx="2967">
                  <c:v>0.25425042392323799</c:v>
                </c:pt>
                <c:pt idx="2968">
                  <c:v>0.25721866090357498</c:v>
                </c:pt>
                <c:pt idx="2969">
                  <c:v>0.26001088374931602</c:v>
                </c:pt>
                <c:pt idx="2970">
                  <c:v>0.26262518174882798</c:v>
                </c:pt>
                <c:pt idx="2971">
                  <c:v>0.26505976594403902</c:v>
                </c:pt>
                <c:pt idx="2972">
                  <c:v>0.26731297035461499</c:v>
                </c:pt>
                <c:pt idx="2973">
                  <c:v>0.269383253117991</c:v>
                </c:pt>
                <c:pt idx="2974">
                  <c:v>0.27126919754446099</c:v>
                </c:pt>
                <c:pt idx="2975">
                  <c:v>0.27296951308661799</c:v>
                </c:pt>
                <c:pt idx="2976">
                  <c:v>0.274483036222469</c:v>
                </c:pt>
                <c:pt idx="2977">
                  <c:v>0.27580873125163402</c:v>
                </c:pt>
                <c:pt idx="2978">
                  <c:v>0.27694569100407201</c:v>
                </c:pt>
                <c:pt idx="2979">
                  <c:v>0.27789313746085498</c:v>
                </c:pt>
                <c:pt idx="2980">
                  <c:v>0.278650422286563</c:v>
                </c:pt>
                <c:pt idx="2981">
                  <c:v>0.27921702727294301</c:v>
                </c:pt>
                <c:pt idx="2982">
                  <c:v>0.27959256469351201</c:v>
                </c:pt>
                <c:pt idx="2983">
                  <c:v>0.27977677756888403</c:v>
                </c:pt>
                <c:pt idx="2984">
                  <c:v>0.27976953984261299</c:v>
                </c:pt>
                <c:pt idx="2985">
                  <c:v>0.27957085646745999</c:v>
                </c:pt>
                <c:pt idx="2986">
                  <c:v>0.27918086340199699</c:v>
                </c:pt>
                <c:pt idx="2987">
                  <c:v>0.278599827517577</c:v>
                </c:pt>
                <c:pt idx="2988">
                  <c:v>0.27782814641571302</c:v>
                </c:pt>
                <c:pt idx="2989">
                  <c:v>0.27686634815599598</c:v>
                </c:pt>
                <c:pt idx="2990">
                  <c:v>0.27571509089474999</c:v>
                </c:pt>
                <c:pt idx="2991">
                  <c:v>0.27437516243465698</c:v>
                </c:pt>
                <c:pt idx="2992">
                  <c:v>0.27284747968566198</c:v>
                </c:pt>
                <c:pt idx="2993">
                  <c:v>0.271133088037535</c:v>
                </c:pt>
                <c:pt idx="2994">
                  <c:v>0.26923316064451502</c:v>
                </c:pt>
                <c:pt idx="2995">
                  <c:v>0.26714899762252198</c:v>
                </c:pt>
                <c:pt idx="2996">
                  <c:v>0.26488202515949</c:v>
                </c:pt>
                <c:pt idx="2997">
                  <c:v>0.262433794539431</c:v>
                </c:pt>
                <c:pt idx="2998">
                  <c:v>0.25980598108089498</c:v>
                </c:pt>
                <c:pt idx="2999">
                  <c:v>0.257000382990552</c:v>
                </c:pt>
                <c:pt idx="3000">
                  <c:v>0.25401892013268401</c:v>
                </c:pt>
                <c:pt idx="3001">
                  <c:v>0.250863632715429</c:v>
                </c:pt>
                <c:pt idx="3002">
                  <c:v>0.24753667989466499</c:v>
                </c:pt>
                <c:pt idx="3003">
                  <c:v>0.24404033829651101</c:v>
                </c:pt>
                <c:pt idx="3004">
                  <c:v>0.240377000459435</c:v>
                </c:pt>
                <c:pt idx="3005">
                  <c:v>0.23654917319704299</c:v>
                </c:pt>
                <c:pt idx="3006">
                  <c:v>0.232559475882676</c:v>
                </c:pt>
                <c:pt idx="3007">
                  <c:v>0.228410638656975</c:v>
                </c:pt>
                <c:pt idx="3008">
                  <c:v>0.224105500559657</c:v>
                </c:pt>
                <c:pt idx="3009">
                  <c:v>0.21964700758676201</c:v>
                </c:pt>
                <c:pt idx="3010">
                  <c:v>0.21503821067471601</c:v>
                </c:pt>
                <c:pt idx="3011">
                  <c:v>0.21028226361258401</c:v>
                </c:pt>
                <c:pt idx="3012">
                  <c:v>0.20538242088393799</c:v>
                </c:pt>
                <c:pt idx="3013">
                  <c:v>0.20034203543982201</c:v>
                </c:pt>
                <c:pt idx="3014">
                  <c:v>0.195164556404335</c:v>
                </c:pt>
                <c:pt idx="3015">
                  <c:v>0.189853526714403</c:v>
                </c:pt>
                <c:pt idx="3016">
                  <c:v>0.18441258069535499</c:v>
                </c:pt>
                <c:pt idx="3017">
                  <c:v>0.17884544157396601</c:v>
                </c:pt>
                <c:pt idx="3018">
                  <c:v>0.17315591893065699</c:v>
                </c:pt>
                <c:pt idx="3019">
                  <c:v>0.16734790609260999</c:v>
                </c:pt>
                <c:pt idx="3020">
                  <c:v>0.161425377469574</c:v>
                </c:pt>
                <c:pt idx="3021">
                  <c:v>0.15539238583418399</c:v>
                </c:pt>
                <c:pt idx="3022">
                  <c:v>0.14925305954866</c:v>
                </c:pt>
                <c:pt idx="3023">
                  <c:v>0.14301159973977401</c:v>
                </c:pt>
                <c:pt idx="3024">
                  <c:v>0.13667227742403701</c:v>
                </c:pt>
                <c:pt idx="3025">
                  <c:v>0.13023943058504101</c:v>
                </c:pt>
                <c:pt idx="3026">
                  <c:v>0.12371746120499801</c:v>
                </c:pt>
                <c:pt idx="3027">
                  <c:v>0.117110832252466</c:v>
                </c:pt>
                <c:pt idx="3028">
                  <c:v>0.110424064628353</c:v>
                </c:pt>
                <c:pt idx="3029">
                  <c:v>0.103661734072274</c:v>
                </c:pt>
                <c:pt idx="3030">
                  <c:v>9.6828468031386006E-2</c:v>
                </c:pt>
                <c:pt idx="3031">
                  <c:v>8.9928942493830905E-2</c:v>
                </c:pt>
                <c:pt idx="3032">
                  <c:v>8.2967878788972896E-2</c:v>
                </c:pt>
                <c:pt idx="3033">
                  <c:v>7.5950040356601106E-2</c:v>
                </c:pt>
                <c:pt idx="3034">
                  <c:v>6.8880229487319505E-2</c:v>
                </c:pt>
                <c:pt idx="3035">
                  <c:v>6.1763284036350299E-2</c:v>
                </c:pt>
                <c:pt idx="3036">
                  <c:v>5.4604074113000903E-2</c:v>
                </c:pt>
                <c:pt idx="3037">
                  <c:v>4.7407498748059398E-2</c:v>
                </c:pt>
                <c:pt idx="3038">
                  <c:v>4.0178482541399302E-2</c:v>
                </c:pt>
                <c:pt idx="3039">
                  <c:v>3.2921972292086703E-2</c:v>
                </c:pt>
                <c:pt idx="3040">
                  <c:v>2.5642933613297898E-2</c:v>
                </c:pt>
                <c:pt idx="3041">
                  <c:v>1.8346347534360902E-2</c:v>
                </c:pt>
                <c:pt idx="3042">
                  <c:v>1.1037207092249399E-2</c:v>
                </c:pt>
                <c:pt idx="3043">
                  <c:v>3.7205139148586901E-3</c:v>
                </c:pt>
                <c:pt idx="3044">
                  <c:v>-3.5987252015967901E-3</c:v>
                </c:pt>
                <c:pt idx="3045">
                  <c:v>-1.09155017187223E-2</c:v>
                </c:pt>
                <c:pt idx="3046">
                  <c:v>-1.8224808783274E-2</c:v>
                </c:pt>
                <c:pt idx="3047">
                  <c:v>-2.5521644653337498E-2</c:v>
                </c:pt>
                <c:pt idx="3048">
                  <c:v>-3.2801016121007498E-2</c:v>
                </c:pt>
                <c:pt idx="3049">
                  <c:v>-4.0057941929229297E-2</c:v>
                </c:pt>
                <c:pt idx="3050">
                  <c:v>-4.72874561804607E-2</c:v>
                </c:pt>
                <c:pt idx="3051">
                  <c:v>-5.4484611734824703E-2</c:v>
                </c:pt>
                <c:pt idx="3052">
                  <c:v>-6.1644483595425702E-2</c:v>
                </c:pt>
                <c:pt idx="3053">
                  <c:v>-6.8762172278513403E-2</c:v>
                </c:pt>
                <c:pt idx="3054">
                  <c:v>-7.5832807166188398E-2</c:v>
                </c:pt>
                <c:pt idx="3055">
                  <c:v>-8.2851549839354499E-2</c:v>
                </c:pt>
                <c:pt idx="3056">
                  <c:v>-8.9813597388638006E-2</c:v>
                </c:pt>
                <c:pt idx="3057">
                  <c:v>-9.6714185701007094E-2</c:v>
                </c:pt>
                <c:pt idx="3058">
                  <c:v>-0.103548592719844</c:v>
                </c:pt>
                <c:pt idx="3059">
                  <c:v>-0.110312141676236</c:v>
                </c:pt>
                <c:pt idx="3060">
                  <c:v>-0.117000204289281</c:v>
                </c:pt>
                <c:pt idx="3061">
                  <c:v>-0.123608203933204</c:v>
                </c:pt>
                <c:pt idx="3062">
                  <c:v>-0.13013161876913601</c:v>
                </c:pt>
                <c:pt idx="3063">
                  <c:v>-0.136565984839396</c:v>
                </c:pt>
                <c:pt idx="3064">
                  <c:v>-0.142906899122169</c:v>
                </c:pt>
                <c:pt idx="3065">
                  <c:v>-0.14915002254447901</c:v>
                </c:pt>
                <c:pt idx="3066">
                  <c:v>-0.155291082951413</c:v>
                </c:pt>
                <c:pt idx="3067">
                  <c:v>-0.16132587802953999</c:v>
                </c:pt>
                <c:pt idx="3068">
                  <c:v>-0.16725027818255001</c:v>
                </c:pt>
                <c:pt idx="3069">
                  <c:v>-0.17306022935712301</c:v>
                </c:pt>
                <c:pt idx="3070">
                  <c:v>-0.178751755817113</c:v>
                </c:pt>
                <c:pt idx="3071">
                  <c:v>-0.18432096286412999</c:v>
                </c:pt>
                <c:pt idx="3072">
                  <c:v>-0.18976403950267501</c:v>
                </c:pt>
                <c:pt idx="3073">
                  <c:v>-0.195077261047996</c:v>
                </c:pt>
                <c:pt idx="3074">
                  <c:v>-0.20025699167488301</c:v>
                </c:pt>
                <c:pt idx="3075">
                  <c:v>-0.20529968690565001</c:v>
                </c:pt>
                <c:pt idx="3076">
                  <c:v>-0.21020189603561701</c:v>
                </c:pt>
                <c:pt idx="3077">
                  <c:v>-0.21496026449441699</c:v>
                </c:pt>
                <c:pt idx="3078">
                  <c:v>-0.219571536141522</c:v>
                </c:pt>
                <c:pt idx="3079">
                  <c:v>-0.22403255549441201</c:v>
                </c:pt>
                <c:pt idx="3080">
                  <c:v>-0.22834026988786399</c:v>
                </c:pt>
                <c:pt idx="3081">
                  <c:v>-0.232491731562884</c:v>
                </c:pt>
                <c:pt idx="3082">
                  <c:v>-0.23648409968385201</c:v>
                </c:pt>
                <c:pt idx="3083">
                  <c:v>-0.24031464228249899</c:v>
                </c:pt>
                <c:pt idx="3084">
                  <c:v>-0.24398073812738699</c:v>
                </c:pt>
                <c:pt idx="3085">
                  <c:v>-0.247479878517611</c:v>
                </c:pt>
                <c:pt idx="3086">
                  <c:v>-0.25080966899949497</c:v>
                </c:pt>
                <c:pt idx="3087">
                  <c:v>-0.253967831005117</c:v>
                </c:pt>
                <c:pt idx="3088">
                  <c:v>-0.25695220341152297</c:v>
                </c:pt>
                <c:pt idx="3089">
                  <c:v>-0.25976074401957899</c:v>
                </c:pt>
                <c:pt idx="3090">
                  <c:v>-0.26239153095144402</c:v>
                </c:pt>
                <c:pt idx="3091">
                  <c:v>-0.26484276396570799</c:v>
                </c:pt>
                <c:pt idx="3092">
                  <c:v>-0.26711276568928799</c:v>
                </c:pt>
                <c:pt idx="3093">
                  <c:v>-0.26919998276525797</c:v>
                </c:pt>
                <c:pt idx="3094">
                  <c:v>-0.27110298691580098</c:v>
                </c:pt>
                <c:pt idx="3095">
                  <c:v>-0.27282047591957898</c:v>
                </c:pt>
                <c:pt idx="3096">
                  <c:v>-0.27435127450284003</c:v>
                </c:pt>
                <c:pt idx="3097">
                  <c:v>-0.27569433514365499</c:v>
                </c:pt>
                <c:pt idx="3098">
                  <c:v>-0.276848738788735</c:v>
                </c:pt>
                <c:pt idx="3099">
                  <c:v>-0.27781369548233498</c:v>
                </c:pt>
                <c:pt idx="3100">
                  <c:v>-0.278588544906824</c:v>
                </c:pt>
                <c:pt idx="3101">
                  <c:v>-0.27917275683453202</c:v>
                </c:pt>
                <c:pt idx="3102">
                  <c:v>-0.279565931490589</c:v>
                </c:pt>
                <c:pt idx="3103">
                  <c:v>-0.27976779982648597</c:v>
                </c:pt>
                <c:pt idx="3104">
                  <c:v>-0.27977822370418998</c:v>
                </c:pt>
                <c:pt idx="3105">
                  <c:v>-0.27959719599066402</c:v>
                </c:pt>
                <c:pt idx="3106">
                  <c:v>-0.27922484056275498</c:v>
                </c:pt>
                <c:pt idx="3107">
                  <c:v>-0.27866141222241902</c:v>
                </c:pt>
                <c:pt idx="3108">
                  <c:v>-0.27790729652236701</c:v>
                </c:pt>
                <c:pt idx="3109">
                  <c:v>-0.27696300950222802</c:v>
                </c:pt>
                <c:pt idx="3110">
                  <c:v>-0.27582919733542499</c:v>
                </c:pt>
                <c:pt idx="3111">
                  <c:v>-0.27450663588699997</c:v>
                </c:pt>
                <c:pt idx="3112">
                  <c:v>-0.27299623018269498</c:v>
                </c:pt>
                <c:pt idx="3113">
                  <c:v>-0.271299013789636</c:v>
                </c:pt>
                <c:pt idx="3114">
                  <c:v>-0.26941614810907699</c:v>
                </c:pt>
                <c:pt idx="3115">
                  <c:v>-0.26734892158164503</c:v>
                </c:pt>
                <c:pt idx="3116">
                  <c:v>-0.26509874880567202</c:v>
                </c:pt>
                <c:pt idx="3117">
                  <c:v>-0.26266716956918301</c:v>
                </c:pt>
                <c:pt idx="3118">
                  <c:v>-0.26005584779622298</c:v>
                </c:pt>
                <c:pt idx="3119">
                  <c:v>-0.25726657040824102</c:v>
                </c:pt>
                <c:pt idx="3120">
                  <c:v>-0.2543012461013</c:v>
                </c:pt>
                <c:pt idx="3121">
                  <c:v>-0.25116190403996402</c:v>
                </c:pt>
                <c:pt idx="3122">
                  <c:v>-0.247850692468743</c:v>
                </c:pt>
                <c:pt idx="3123">
                  <c:v>-0.244369877242053</c:v>
                </c:pt>
                <c:pt idx="3124">
                  <c:v>-0.240721840273704</c:v>
                </c:pt>
                <c:pt idx="3125">
                  <c:v>-0.23690907790695101</c:v>
                </c:pt>
                <c:pt idx="3126">
                  <c:v>-0.23293419920626299</c:v>
                </c:pt>
                <c:pt idx="3127">
                  <c:v>-0.22879992417193801</c:v>
                </c:pt>
                <c:pt idx="3128">
                  <c:v>-0.22450908187881799</c:v>
                </c:pt>
                <c:pt idx="3129">
                  <c:v>-0.220064608540357</c:v>
                </c:pt>
                <c:pt idx="3130">
                  <c:v>-0.21546954549937999</c:v>
                </c:pt>
                <c:pt idx="3131">
                  <c:v>-0.210727037146894</c:v>
                </c:pt>
                <c:pt idx="3132">
                  <c:v>-0.20584032877039299</c:v>
                </c:pt>
                <c:pt idx="3133">
                  <c:v>-0.20081276433311601</c:v>
                </c:pt>
                <c:pt idx="3134">
                  <c:v>-0.195647784185774</c:v>
                </c:pt>
                <c:pt idx="3135">
                  <c:v>-0.190348922712334</c:v>
                </c:pt>
                <c:pt idx="3136">
                  <c:v>-0.184919805911444</c:v>
                </c:pt>
                <c:pt idx="3137">
                  <c:v>-0.17936414891517</c:v>
                </c:pt>
                <c:pt idx="3138">
                  <c:v>-0.173685753446742</c:v>
                </c:pt>
                <c:pt idx="3139">
                  <c:v>-0.167888505219043</c:v>
                </c:pt>
                <c:pt idx="3140">
                  <c:v>-0.161976371275623</c:v>
                </c:pt>
                <c:pt idx="3141">
                  <c:v>-0.155953397276063</c:v>
                </c:pt>
                <c:pt idx="3142">
                  <c:v>-0.14982370472753601</c:v>
                </c:pt>
                <c:pt idx="3143">
                  <c:v>-0.14359148816447301</c:v>
                </c:pt>
                <c:pt idx="3144">
                  <c:v>-0.13726101227824999</c:v>
                </c:pt>
                <c:pt idx="3145">
                  <c:v>-0.13083660899887101</c:v>
                </c:pt>
                <c:pt idx="3146">
                  <c:v>-0.124322674530636</c:v>
                </c:pt>
                <c:pt idx="3147">
                  <c:v>-0.11772366634383399</c:v>
                </c:pt>
                <c:pt idx="3148">
                  <c:v>-0.111044100124501</c:v>
                </c:pt>
                <c:pt idx="3149">
                  <c:v>-0.10428854668434601</c:v>
                </c:pt>
                <c:pt idx="3150">
                  <c:v>-9.7461628832960598E-2</c:v>
                </c:pt>
                <c:pt idx="3151">
                  <c:v>-9.0568018214437093E-2</c:v>
                </c:pt>
                <c:pt idx="3152">
                  <c:v>-8.3612432110573495E-2</c:v>
                </c:pt>
                <c:pt idx="3153">
                  <c:v>-7.6599630212849296E-2</c:v>
                </c:pt>
                <c:pt idx="3154">
                  <c:v>-6.9534411365379398E-2</c:v>
                </c:pt>
                <c:pt idx="3155">
                  <c:v>-6.2421610281076199E-2</c:v>
                </c:pt>
                <c:pt idx="3156">
                  <c:v>-5.5266094233266602E-2</c:v>
                </c:pt>
                <c:pt idx="3157">
                  <c:v>-4.80727597250281E-2</c:v>
                </c:pt>
                <c:pt idx="3158">
                  <c:v>-4.0846529138523498E-2</c:v>
                </c:pt>
                <c:pt idx="3159">
                  <c:v>-3.3592347366625502E-2</c:v>
                </c:pt>
                <c:pt idx="3160">
                  <c:v>-2.6315178429138601E-2</c:v>
                </c:pt>
                <c:pt idx="3161">
                  <c:v>-1.90200020759312E-2</c:v>
                </c:pt>
                <c:pt idx="3162">
                  <c:v>-1.1711810379305101E-2</c:v>
                </c:pt>
                <c:pt idx="3163">
                  <c:v>-4.3956043179310001E-3</c:v>
                </c:pt>
                <c:pt idx="3164">
                  <c:v>2.9236096453088699E-3</c:v>
                </c:pt>
                <c:pt idx="3165">
                  <c:v>1.0240822989232099E-2</c:v>
                </c:pt>
                <c:pt idx="3166">
                  <c:v>1.75510285616753E-2</c:v>
                </c:pt>
                <c:pt idx="3167">
                  <c:v>2.4849224005877101E-2</c:v>
                </c:pt>
                <c:pt idx="3168">
                  <c:v>3.2130415183579002E-2</c:v>
                </c:pt>
                <c:pt idx="3169">
                  <c:v>3.93896195925027E-2</c:v>
                </c:pt>
                <c:pt idx="3170">
                  <c:v>4.6621869775864903E-2</c:v>
                </c:pt>
                <c:pt idx="3171">
                  <c:v>5.3822216721596497E-2</c:v>
                </c:pt>
                <c:pt idx="3172">
                  <c:v>6.0985733248940299E-2</c:v>
                </c:pt>
                <c:pt idx="3173">
                  <c:v>6.8107517380109006E-2</c:v>
                </c:pt>
                <c:pt idx="3174">
                  <c:v>7.5182695694697294E-2</c:v>
                </c:pt>
                <c:pt idx="3175">
                  <c:v>8.2206426664552801E-2</c:v>
                </c:pt>
                <c:pt idx="3176">
                  <c:v>8.9173903966821594E-2</c:v>
                </c:pt>
                <c:pt idx="3177">
                  <c:v>9.60803597729048E-2</c:v>
                </c:pt>
                <c:pt idx="3178">
                  <c:v>0.10292106801107199</c:v>
                </c:pt>
                <c:pt idx="3179">
                  <c:v>0.109691347600501</c:v>
                </c:pt>
                <c:pt idx="3180">
                  <c:v>0.116386565654532</c:v>
                </c:pt>
                <c:pt idx="3181">
                  <c:v>0.12300214065094001</c:v>
                </c:pt>
                <c:pt idx="3182">
                  <c:v>0.12953354556705901</c:v>
                </c:pt>
                <c:pt idx="3183">
                  <c:v>0.13597631097761401</c:v>
                </c:pt>
                <c:pt idx="3184">
                  <c:v>0.14232602811314199</c:v>
                </c:pt>
                <c:pt idx="3185">
                  <c:v>0.148578351876895</c:v>
                </c:pt>
                <c:pt idx="3186">
                  <c:v>0.154729003818186</c:v>
                </c:pt>
                <c:pt idx="3187">
                  <c:v>0.160773775060121</c:v>
                </c:pt>
                <c:pt idx="3188">
                  <c:v>0.16670852917972401</c:v>
                </c:pt>
                <c:pt idx="3189">
                  <c:v>0.17252920503847999</c:v>
                </c:pt>
                <c:pt idx="3190">
                  <c:v>0.178231819561365</c:v>
                </c:pt>
                <c:pt idx="3191">
                  <c:v>0.183812470462454</c:v>
                </c:pt>
                <c:pt idx="3192">
                  <c:v>0.189267338915245</c:v>
                </c:pt>
                <c:pt idx="3193">
                  <c:v>0.19459269216587499</c:v>
                </c:pt>
                <c:pt idx="3194">
                  <c:v>0.199784886087436</c:v>
                </c:pt>
                <c:pt idx="3195">
                  <c:v>0.204840367673638</c:v>
                </c:pt>
                <c:pt idx="3196">
                  <c:v>0.20975567747012799</c:v>
                </c:pt>
                <c:pt idx="3197">
                  <c:v>0.21452745194178399</c:v>
                </c:pt>
                <c:pt idx="3198">
                  <c:v>0.219152425774372</c:v>
                </c:pt>
                <c:pt idx="3199">
                  <c:v>0.22362743410900099</c:v>
                </c:pt>
                <c:pt idx="3200">
                  <c:v>0.22794941470781799</c:v>
                </c:pt>
                <c:pt idx="3201">
                  <c:v>0.23211541004949801</c:v>
                </c:pt>
                <c:pt idx="3202">
                  <c:v>0.236122569353068</c:v>
                </c:pt>
                <c:pt idx="3203">
                  <c:v>0.239968150528686</c:v>
                </c:pt>
                <c:pt idx="3204">
                  <c:v>0.24364952205404999</c:v>
                </c:pt>
                <c:pt idx="3205">
                  <c:v>0.247164164775143</c:v>
                </c:pt>
                <c:pt idx="3206">
                  <c:v>0.25050967363007998</c:v>
                </c:pt>
                <c:pt idx="3207">
                  <c:v>0.25368375929489201</c:v>
                </c:pt>
                <c:pt idx="3208">
                  <c:v>0.25668424975010101</c:v>
                </c:pt>
                <c:pt idx="3209">
                  <c:v>0.25950909176703202</c:v>
                </c:pt>
                <c:pt idx="3210">
                  <c:v>0.26215635231282602</c:v>
                </c:pt>
                <c:pt idx="3211">
                  <c:v>0.26462421987321599</c:v>
                </c:pt>
                <c:pt idx="3212">
                  <c:v>0.26691100569214099</c:v>
                </c:pt>
                <c:pt idx="3213">
                  <c:v>0.26901514492735401</c:v>
                </c:pt>
                <c:pt idx="3214">
                  <c:v>0.27093519772124502</c:v>
                </c:pt>
                <c:pt idx="3215">
                  <c:v>0.27266985018612899</c:v>
                </c:pt>
                <c:pt idx="3216">
                  <c:v>0.274217915303336</c:v>
                </c:pt>
                <c:pt idx="3217">
                  <c:v>0.27557833373549001</c:v>
                </c:pt>
                <c:pt idx="3218">
                  <c:v>0.27675017455140299</c:v>
                </c:pt>
                <c:pt idx="3219">
                  <c:v>0.27773263586311697</c:v>
                </c:pt>
                <c:pt idx="3220">
                  <c:v>0.27852504537462902</c:v>
                </c:pt>
                <c:pt idx="3221">
                  <c:v>0.27912686084194299</c:v>
                </c:pt>
                <c:pt idx="3222">
                  <c:v>0.27953767044412697</c:v>
                </c:pt>
                <c:pt idx="3223">
                  <c:v>0.27975719306512198</c:v>
                </c:pt>
                <c:pt idx="3224">
                  <c:v>0.27978527848610402</c:v>
                </c:pt>
                <c:pt idx="3225">
                  <c:v>0.27962190748828603</c:v>
                </c:pt>
                <c:pt idx="3226">
                  <c:v>0.27926719186606302</c:v>
                </c:pt>
                <c:pt idx="3227">
                  <c:v>0.27872137435051603</c:v>
                </c:pt>
                <c:pt idx="3228">
                  <c:v>0.27798482844330702</c:v>
                </c:pt>
                <c:pt idx="3229">
                  <c:v>0.27705805816109602</c:v>
                </c:pt>
                <c:pt idx="3230">
                  <c:v>0.27594169769064403</c:v>
                </c:pt>
                <c:pt idx="3231">
                  <c:v>0.27463651095483799</c:v>
                </c:pt>
                <c:pt idx="3232">
                  <c:v>0.27314339108994201</c:v>
                </c:pt>
                <c:pt idx="3233">
                  <c:v>0.27146335983442499</c:v>
                </c:pt>
                <c:pt idx="3234">
                  <c:v>0.26959756682978903</c:v>
                </c:pt>
                <c:pt idx="3235">
                  <c:v>0.26754728883387002</c:v>
                </c:pt>
                <c:pt idx="3236">
                  <c:v>0.26531392884715799</c:v>
                </c:pt>
                <c:pt idx="3237">
                  <c:v>0.26289901515272401</c:v>
                </c:pt>
                <c:pt idx="3238">
                  <c:v>0.260304200270424</c:v>
                </c:pt>
                <c:pt idx="3239">
                  <c:v>0.257531259826078</c:v>
                </c:pt>
                <c:pt idx="3240">
                  <c:v>0.25458209133641702</c:v>
                </c:pt>
                <c:pt idx="3241">
                  <c:v>0.251458712910616</c:v>
                </c:pt>
                <c:pt idx="3242">
                  <c:v>0.24816326186930601</c:v>
                </c:pt>
                <c:pt idx="3243">
                  <c:v>0.244697993282011</c:v>
                </c:pt>
                <c:pt idx="3244">
                  <c:v>0.24106527842400699</c:v>
                </c:pt>
                <c:pt idx="3245">
                  <c:v>0.23726760315366999</c:v>
                </c:pt>
                <c:pt idx="3246">
                  <c:v>0.2333075662114</c:v>
                </c:pt>
                <c:pt idx="3247">
                  <c:v>0.229187877441315</c:v>
                </c:pt>
                <c:pt idx="3248">
                  <c:v>0.224911355936911</c:v>
                </c:pt>
                <c:pt idx="3249">
                  <c:v>0.22048092811195799</c:v>
                </c:pt>
                <c:pt idx="3250">
                  <c:v>0.215899625697969</c:v>
                </c:pt>
                <c:pt idx="3251">
                  <c:v>0.21117058366958699</c:v>
                </c:pt>
                <c:pt idx="3252">
                  <c:v>0.206297038099331</c:v>
                </c:pt>
                <c:pt idx="3253">
                  <c:v>0.20128232394316001</c:v>
                </c:pt>
                <c:pt idx="3254">
                  <c:v>0.19612987275837099</c:v>
                </c:pt>
                <c:pt idx="3255">
                  <c:v>0.19084321035538801</c:v>
                </c:pt>
                <c:pt idx="3256">
                  <c:v>0.18542595438506401</c:v>
                </c:pt>
                <c:pt idx="3257">
                  <c:v>0.17988181186312699</c:v>
                </c:pt>
                <c:pt idx="3258">
                  <c:v>0.174214576633479</c:v>
                </c:pt>
                <c:pt idx="3259">
                  <c:v>0.168428126772076</c:v>
                </c:pt>
                <c:pt idx="3260">
                  <c:v>0.16252642193317199</c:v>
                </c:pt>
                <c:pt idx="3261">
                  <c:v>0.15651350063973499</c:v>
                </c:pt>
                <c:pt idx="3262">
                  <c:v>0.15039347751989601</c:v>
                </c:pt>
                <c:pt idx="3263">
                  <c:v>0.144170540491316</c:v>
                </c:pt>
                <c:pt idx="3264">
                  <c:v>0.137848947895409</c:v>
                </c:pt>
                <c:pt idx="3265">
                  <c:v>0.13143302558336301</c:v>
                </c:pt>
                <c:pt idx="3266">
                  <c:v>0.124927163955973</c:v>
                </c:pt>
                <c:pt idx="3267">
                  <c:v>0.1183358149593</c:v>
                </c:pt>
                <c:pt idx="3268">
                  <c:v>0.11166348903821301</c:v>
                </c:pt>
                <c:pt idx="3269">
                  <c:v>0.104914752049905</c:v>
                </c:pt>
                <c:pt idx="3270">
                  <c:v>9.80942221394841E-2</c:v>
                </c:pt>
                <c:pt idx="3271">
                  <c:v>9.1206566579788304E-2</c:v>
                </c:pt>
                <c:pt idx="3272">
                  <c:v>8.4256498577583203E-2</c:v>
                </c:pt>
                <c:pt idx="3273">
                  <c:v>7.7248774048324198E-2</c:v>
                </c:pt>
                <c:pt idx="3274">
                  <c:v>7.0188188361694701E-2</c:v>
                </c:pt>
                <c:pt idx="3275">
                  <c:v>6.3079573060145694E-2</c:v>
                </c:pt>
                <c:pt idx="3276">
                  <c:v>5.5927792552682702E-2</c:v>
                </c:pt>
                <c:pt idx="3277">
                  <c:v>4.87377407861617E-2</c:v>
                </c:pt>
                <c:pt idx="3278">
                  <c:v>4.1514337896372801E-2</c:v>
                </c:pt>
                <c:pt idx="3279">
                  <c:v>3.4262526841202498E-2</c:v>
                </c:pt>
                <c:pt idx="3280">
                  <c:v>2.6987270018179198E-2</c:v>
                </c:pt>
                <c:pt idx="3281">
                  <c:v>1.9693545868716002E-2</c:v>
                </c:pt>
                <c:pt idx="3282">
                  <c:v>1.23863454713748E-2</c:v>
                </c:pt>
                <c:pt idx="3283">
                  <c:v>5.0706691264826497E-3</c:v>
                </c:pt>
                <c:pt idx="3284">
                  <c:v>-2.2484770655620701E-3</c:v>
                </c:pt>
                <c:pt idx="3285">
                  <c:v>-9.5660846299525405E-3</c:v>
                </c:pt>
                <c:pt idx="3286">
                  <c:v>-1.6877146144761299E-2</c:v>
                </c:pt>
                <c:pt idx="3287">
                  <c:v>-2.4176658667507601E-2</c:v>
                </c:pt>
                <c:pt idx="3288">
                  <c:v>-3.1459627158659097E-2</c:v>
                </c:pt>
                <c:pt idx="3289">
                  <c:v>-3.8721067899726E-2</c:v>
                </c:pt>
                <c:pt idx="3290">
                  <c:v>-4.5956011903608103E-2</c:v>
                </c:pt>
                <c:pt idx="3291">
                  <c:v>-5.3159508314861201E-2</c:v>
                </c:pt>
                <c:pt idx="3292">
                  <c:v>-6.0326627797556098E-2</c:v>
                </c:pt>
                <c:pt idx="3293">
                  <c:v>-6.7452465908411294E-2</c:v>
                </c:pt>
                <c:pt idx="3294">
                  <c:v>-7.4532146452892994E-2</c:v>
                </c:pt>
                <c:pt idx="3295">
                  <c:v>-8.1560824821982902E-2</c:v>
                </c:pt>
                <c:pt idx="3296">
                  <c:v>-8.8533691307333504E-2</c:v>
                </c:pt>
                <c:pt idx="3297">
                  <c:v>-9.5445974392540295E-2</c:v>
                </c:pt>
                <c:pt idx="3298">
                  <c:v>-0.102292944018279</c:v>
                </c:pt>
                <c:pt idx="3299">
                  <c:v>-0.10906991481907501</c:v>
                </c:pt>
                <c:pt idx="3300">
                  <c:v>-0.115772249329488</c:v>
                </c:pt>
                <c:pt idx="3301">
                  <c:v>-0.12239536115751699</c:v>
                </c:pt>
                <c:pt idx="3302">
                  <c:v>-0.12893471812306101</c:v>
                </c:pt>
                <c:pt idx="3303">
                  <c:v>-0.135385845359276</c:v>
                </c:pt>
                <c:pt idx="3304">
                  <c:v>-0.14174432837472001</c:v>
                </c:pt>
                <c:pt idx="3305">
                  <c:v>-0.14800581607417501</c:v>
                </c:pt>
                <c:pt idx="3306">
                  <c:v>-0.15416602373609301</c:v>
                </c:pt>
                <c:pt idx="3307">
                  <c:v>-0.16022073594462299</c:v>
                </c:pt>
                <c:pt idx="3308">
                  <c:v>-0.166165809474208</c:v>
                </c:pt>
                <c:pt idx="3309">
                  <c:v>-0.17199717612478499</c:v>
                </c:pt>
                <c:pt idx="3310">
                  <c:v>-0.177710845505645</c:v>
                </c:pt>
                <c:pt idx="3311">
                  <c:v>-0.18330290776605099</c:v>
                </c:pt>
                <c:pt idx="3312">
                  <c:v>-0.18876953627073301</c:v>
                </c:pt>
                <c:pt idx="3313">
                  <c:v>-0.19410699021845201</c:v>
                </c:pt>
                <c:pt idx="3314">
                  <c:v>-0.199311617201821</c:v>
                </c:pt>
                <c:pt idx="3315">
                  <c:v>-0.204379855706635</c:v>
                </c:pt>
                <c:pt idx="3316">
                  <c:v>-0.20930823754901101</c:v>
                </c:pt>
                <c:pt idx="3317">
                  <c:v>-0.21409339024865401</c:v>
                </c:pt>
                <c:pt idx="3318">
                  <c:v>-0.21873203933664301</c:v>
                </c:pt>
                <c:pt idx="3319">
                  <c:v>-0.223221010596139</c:v>
                </c:pt>
                <c:pt idx="3320">
                  <c:v>-0.22755723223449301</c:v>
                </c:pt>
                <c:pt idx="3321">
                  <c:v>-0.23173773698527</c:v>
                </c:pt>
                <c:pt idx="3322">
                  <c:v>-0.235759664138741</c:v>
                </c:pt>
                <c:pt idx="3323">
                  <c:v>-0.239620261499457</c:v>
                </c:pt>
                <c:pt idx="3324">
                  <c:v>-0.24331688726957801</c:v>
                </c:pt>
                <c:pt idx="3325">
                  <c:v>-0.24684701185664101</c:v>
                </c:pt>
                <c:pt idx="3326">
                  <c:v>-0.25020821960455703</c:v>
                </c:pt>
                <c:pt idx="3327">
                  <c:v>-0.25339821044664002</c:v>
                </c:pt>
                <c:pt idx="3328">
                  <c:v>-0.25641480147953699</c:v>
                </c:pt>
                <c:pt idx="3329">
                  <c:v>-0.25925592845698298</c:v>
                </c:pt>
                <c:pt idx="3330">
                  <c:v>-0.261919647202359</c:v>
                </c:pt>
                <c:pt idx="3331">
                  <c:v>-0.26440413493909198</c:v>
                </c:pt>
                <c:pt idx="3332">
                  <c:v>-0.26670769153797003</c:v>
                </c:pt>
                <c:pt idx="3333">
                  <c:v>-0.26882874068054202</c:v>
                </c:pt>
                <c:pt idx="3334">
                  <c:v>-0.270765830937787</c:v>
                </c:pt>
                <c:pt idx="3335">
                  <c:v>-0.27251763676332302</c:v>
                </c:pt>
                <c:pt idx="3336">
                  <c:v>-0.274082959400476</c:v>
                </c:pt>
                <c:pt idx="3337">
                  <c:v>-0.27546072770258601</c:v>
                </c:pt>
                <c:pt idx="3338">
                  <c:v>-0.27664999886599301</c:v>
                </c:pt>
                <c:pt idx="3339">
                  <c:v>-0.27764995907519002</c:v>
                </c:pt>
                <c:pt idx="3340">
                  <c:v>-0.27845992405971998</c:v>
                </c:pt>
                <c:pt idx="3341">
                  <c:v>-0.27907933956241698</c:v>
                </c:pt>
                <c:pt idx="3342">
                  <c:v>-0.27950778171868601</c:v>
                </c:pt>
                <c:pt idx="3343">
                  <c:v>-0.27974495734655003</c:v>
                </c:pt>
                <c:pt idx="3344">
                  <c:v>-0.27979070414727703</c:v>
                </c:pt>
                <c:pt idx="3345">
                  <c:v>-0.27964499081643601</c:v>
                </c:pt>
                <c:pt idx="3346">
                  <c:v>-0.27930791706532199</c:v>
                </c:pt>
                <c:pt idx="3347">
                  <c:v>-0.27877971355272302</c:v>
                </c:pt>
                <c:pt idx="3348">
                  <c:v>-0.27806074172708201</c:v>
                </c:pt>
                <c:pt idx="3349">
                  <c:v>-0.27715149357915497</c:v>
                </c:pt>
                <c:pt idx="3350">
                  <c:v>-0.27605259130534598</c:v>
                </c:pt>
                <c:pt idx="3351">
                  <c:v>-0.27476478688194</c:v>
                </c:pt>
                <c:pt idx="3352">
                  <c:v>-0.27328896155052301</c:v>
                </c:pt>
                <c:pt idx="3353">
                  <c:v>-0.27162612521495499</c:v>
                </c:pt>
                <c:pt idx="3354">
                  <c:v>-0.26977741575029501</c:v>
                </c:pt>
                <c:pt idx="3355">
                  <c:v>-0.26774409822415202</c:v>
                </c:pt>
                <c:pt idx="3356">
                  <c:v>-0.26552756403100503</c:v>
                </c:pt>
                <c:pt idx="3357">
                  <c:v>-0.26312932994007499</c:v>
                </c:pt>
                <c:pt idx="3358">
                  <c:v>-0.26055103705740201</c:v>
                </c:pt>
                <c:pt idx="3359">
                  <c:v>-0.25779444970284099</c:v>
                </c:pt>
                <c:pt idx="3360">
                  <c:v>-0.25486145420274098</c:v>
                </c:pt>
                <c:pt idx="3361">
                  <c:v>-0.25175405759913899</c:v>
                </c:pt>
                <c:pt idx="3362">
                  <c:v>-0.24847438627634</c:v>
                </c:pt>
                <c:pt idx="3363">
                  <c:v>-0.245024684505843</c:v>
                </c:pt>
                <c:pt idx="3364">
                  <c:v>-0.24140731291059001</c:v>
                </c:pt>
                <c:pt idx="3365">
                  <c:v>-0.237624746849595</c:v>
                </c:pt>
                <c:pt idx="3366">
                  <c:v>-0.23367957472406301</c:v>
                </c:pt>
                <c:pt idx="3367">
                  <c:v>-0.229574496206151</c:v>
                </c:pt>
                <c:pt idx="3368">
                  <c:v>-0.22531232039159299</c:v>
                </c:pt>
                <c:pt idx="3369">
                  <c:v>-0.22089596387743901</c:v>
                </c:pt>
                <c:pt idx="3370">
                  <c:v>-0.216328448766233</c:v>
                </c:pt>
                <c:pt idx="3371">
                  <c:v>-0.211612900598001</c:v>
                </c:pt>
                <c:pt idx="3372">
                  <c:v>-0.20675254621144501</c:v>
                </c:pt>
                <c:pt idx="3373">
                  <c:v>-0.20175071153582599</c:v>
                </c:pt>
                <c:pt idx="3374">
                  <c:v>-0.19661081931504201</c:v>
                </c:pt>
                <c:pt idx="3375">
                  <c:v>-0.19133638676544901</c:v>
                </c:pt>
                <c:pt idx="3376">
                  <c:v>-0.18593102316903901</c:v>
                </c:pt>
                <c:pt idx="3377">
                  <c:v>-0.180398427403615</c:v>
                </c:pt>
                <c:pt idx="3378">
                  <c:v>-0.17474238541166001</c:v>
                </c:pt>
                <c:pt idx="3379">
                  <c:v>-0.16896676760962501</c:v>
                </c:pt>
                <c:pt idx="3380">
                  <c:v>-0.16307552623940999</c:v>
                </c:pt>
                <c:pt idx="3381">
                  <c:v>-0.15707269266385601</c:v>
                </c:pt>
                <c:pt idx="3382">
                  <c:v>-0.15096237460809001</c:v>
                </c:pt>
                <c:pt idx="3383">
                  <c:v>-0.144748753348623</c:v>
                </c:pt>
                <c:pt idx="3384">
                  <c:v>-0.13843608085210801</c:v>
                </c:pt>
                <c:pt idx="3385">
                  <c:v>-0.13202867686573</c:v>
                </c:pt>
                <c:pt idx="3386">
                  <c:v>-0.12553092596121401</c:v>
                </c:pt>
                <c:pt idx="3387">
                  <c:v>-0.118947274534471</c:v>
                </c:pt>
                <c:pt idx="3388">
                  <c:v>-0.112282227762942</c:v>
                </c:pt>
                <c:pt idx="3389">
                  <c:v>-0.105540346522713</c:v>
                </c:pt>
                <c:pt idx="3390">
                  <c:v>-9.8726244267521301E-2</c:v>
                </c:pt>
                <c:pt idx="3391">
                  <c:v>-9.1844583871774396E-2</c:v>
                </c:pt>
                <c:pt idx="3392">
                  <c:v>-8.4900074439761497E-2</c:v>
                </c:pt>
                <c:pt idx="3393">
                  <c:v>-7.78974680832209E-2</c:v>
                </c:pt>
                <c:pt idx="3394">
                  <c:v>-7.0841556669482497E-2</c:v>
                </c:pt>
                <c:pt idx="3395">
                  <c:v>-6.3737168542403203E-2</c:v>
                </c:pt>
                <c:pt idx="3396">
                  <c:v>-5.6589165218342598E-2</c:v>
                </c:pt>
                <c:pt idx="3397">
                  <c:v>-4.9402438059439002E-2</c:v>
                </c:pt>
                <c:pt idx="3398">
                  <c:v>-4.2181904926461102E-2</c:v>
                </c:pt>
                <c:pt idx="3399">
                  <c:v>-3.4932506813527497E-2</c:v>
                </c:pt>
                <c:pt idx="3400">
                  <c:v>-2.7659204466995799E-2</c:v>
                </c:pt>
                <c:pt idx="3401">
                  <c:v>-2.0366974990835399E-2</c:v>
                </c:pt>
                <c:pt idx="3402">
                  <c:v>-1.30608084408066E-2</c:v>
                </c:pt>
                <c:pt idx="3403">
                  <c:v>-5.7457044097772598E-3</c:v>
                </c:pt>
                <c:pt idx="3404">
                  <c:v>1.5733313934873699E-3</c:v>
                </c:pt>
                <c:pt idx="3405">
                  <c:v>8.8912905697192506E-3</c:v>
                </c:pt>
                <c:pt idx="3406">
                  <c:v>1.6203165456383801E-2</c:v>
                </c:pt>
                <c:pt idx="3407">
                  <c:v>2.3503952554411602E-2</c:v>
                </c:pt>
                <c:pt idx="3408">
                  <c:v>3.0788655952081599E-2</c:v>
                </c:pt>
                <c:pt idx="3409">
                  <c:v>3.8052290743711303E-2</c:v>
                </c:pt>
                <c:pt idx="3410">
                  <c:v>4.5289886440817002E-2</c:v>
                </c:pt>
                <c:pt idx="3411">
                  <c:v>5.2496490373406902E-2</c:v>
                </c:pt>
                <c:pt idx="3412">
                  <c:v>5.9667171079081899E-2</c:v>
                </c:pt>
                <c:pt idx="3413">
                  <c:v>6.6797021677624205E-2</c:v>
                </c:pt>
                <c:pt idx="3414">
                  <c:v>7.3881163228763702E-2</c:v>
                </c:pt>
                <c:pt idx="3415">
                  <c:v>8.0914748070825701E-2</c:v>
                </c:pt>
                <c:pt idx="3416">
                  <c:v>8.7892963137974595E-2</c:v>
                </c:pt>
                <c:pt idx="3417">
                  <c:v>9.4811033253783594E-2</c:v>
                </c:pt>
                <c:pt idx="3418">
                  <c:v>0.101664224398877</c:v>
                </c:pt>
                <c:pt idx="3419">
                  <c:v>0.108447846950409</c:v>
                </c:pt>
                <c:pt idx="3420">
                  <c:v>0.115157258891161</c:v>
                </c:pt>
                <c:pt idx="3421">
                  <c:v>0.121787868986063</c:v>
                </c:pt>
                <c:pt idx="3422">
                  <c:v>0.128335139923968</c:v>
                </c:pt>
                <c:pt idx="3423">
                  <c:v>0.13479459142251801</c:v>
                </c:pt>
                <c:pt idx="3424">
                  <c:v>0.14116180329399899</c:v>
                </c:pt>
                <c:pt idx="3425">
                  <c:v>0.147432418470055</c:v>
                </c:pt>
                <c:pt idx="3426">
                  <c:v>0.15360214598322799</c:v>
                </c:pt>
                <c:pt idx="3427">
                  <c:v>0.15966676390325599</c:v>
                </c:pt>
                <c:pt idx="3428">
                  <c:v>0.16562212222612399</c:v>
                </c:pt>
                <c:pt idx="3429">
                  <c:v>0.171464145713911</c:v>
                </c:pt>
                <c:pt idx="3430">
                  <c:v>0.177188836683458</c:v>
                </c:pt>
                <c:pt idx="3431">
                  <c:v>0.18279227774198001</c:v>
                </c:pt>
                <c:pt idx="3432">
                  <c:v>0.18827063446772199</c:v>
                </c:pt>
                <c:pt idx="3433">
                  <c:v>0.19362015803385099</c:v>
                </c:pt>
                <c:pt idx="3434">
                  <c:v>0.19883718777376799</c:v>
                </c:pt>
                <c:pt idx="3435">
                  <c:v>0.20391815368608901</c:v>
                </c:pt>
                <c:pt idx="3436">
                  <c:v>0.20885957887759701</c:v>
                </c:pt>
                <c:pt idx="3437">
                  <c:v>0.213658081942463</c:v>
                </c:pt>
                <c:pt idx="3438">
                  <c:v>0.218310379276143</c:v>
                </c:pt>
                <c:pt idx="3439">
                  <c:v>0.22281328732233199</c:v>
                </c:pt>
                <c:pt idx="3440">
                  <c:v>0.22716372475147301</c:v>
                </c:pt>
                <c:pt idx="3441">
                  <c:v>0.23135871456929699</c:v>
                </c:pt>
                <c:pt idx="3442">
                  <c:v>0.23539538615397701</c:v>
                </c:pt>
                <c:pt idx="3443">
                  <c:v>0.23927097722048599</c:v>
                </c:pt>
                <c:pt idx="3444">
                  <c:v>0.24298283571082199</c:v>
                </c:pt>
                <c:pt idx="3445">
                  <c:v>0.246528421608809</c:v>
                </c:pt>
                <c:pt idx="3446">
                  <c:v>0.249905308678219</c:v>
                </c:pt>
                <c:pt idx="3447">
                  <c:v>0.25311118612304301</c:v>
                </c:pt>
                <c:pt idx="3448">
                  <c:v>0.25614386016876101</c:v>
                </c:pt>
                <c:pt idx="3449">
                  <c:v>0.25900125556353998</c:v>
                </c:pt>
                <c:pt idx="3450">
                  <c:v>0.26168141699832098</c:v>
                </c:pt>
                <c:pt idx="3451">
                  <c:v>0.26418251044483598</c:v>
                </c:pt>
                <c:pt idx="3452">
                  <c:v>0.266502824410626</c:v>
                </c:pt>
                <c:pt idx="3453">
                  <c:v>0.26864077111021001</c:v>
                </c:pt>
                <c:pt idx="3454">
                  <c:v>0.27059488755160899</c:v>
                </c:pt>
                <c:pt idx="3455">
                  <c:v>0.27236383653746299</c:v>
                </c:pt>
                <c:pt idx="3456">
                  <c:v>0.27394640758007299</c:v>
                </c:pt>
                <c:pt idx="3457">
                  <c:v>0.27534151772973497</c:v>
                </c:pt>
                <c:pt idx="3458">
                  <c:v>0.27654821231580201</c:v>
                </c:pt>
                <c:pt idx="3459">
                  <c:v>0.27756566559996099</c:v>
                </c:pt>
                <c:pt idx="3460">
                  <c:v>0.27839318134128199</c:v>
                </c:pt>
                <c:pt idx="3461">
                  <c:v>0.27903019327265799</c:v>
                </c:pt>
                <c:pt idx="3462">
                  <c:v>0.27947626548829801</c:v>
                </c:pt>
                <c:pt idx="3463">
                  <c:v>0.27973109274201802</c:v>
                </c:pt>
                <c:pt idx="3464">
                  <c:v>0.279794500656116</c:v>
                </c:pt>
                <c:pt idx="3465">
                  <c:v>0.27966644584070499</c:v>
                </c:pt>
                <c:pt idx="3466">
                  <c:v>0.279347015923397</c:v>
                </c:pt>
                <c:pt idx="3467">
                  <c:v>0.278836429489347</c:v>
                </c:pt>
                <c:pt idx="3468">
                  <c:v>0.27813503593166899</c:v>
                </c:pt>
                <c:pt idx="3469">
                  <c:v>0.27724331521235401</c:v>
                </c:pt>
                <c:pt idx="3470">
                  <c:v>0.27616187753382498</c:v>
                </c:pt>
                <c:pt idx="3471">
                  <c:v>0.274891462921385</c:v>
                </c:pt>
                <c:pt idx="3472">
                  <c:v>0.27343294071681501</c:v>
                </c:pt>
                <c:pt idx="3473">
                  <c:v>0.27178730898348302</c:v>
                </c:pt>
                <c:pt idx="3474">
                  <c:v>0.26995569382337897</c:v>
                </c:pt>
                <c:pt idx="3475">
                  <c:v>0.26793934860651902</c:v>
                </c:pt>
                <c:pt idx="3476">
                  <c:v>0.26573965311327002</c:v>
                </c:pt>
                <c:pt idx="3477">
                  <c:v>0.26335811259017</c:v>
                </c:pt>
                <c:pt idx="3478">
                  <c:v>0.26079635671988799</c:v>
                </c:pt>
                <c:pt idx="3479">
                  <c:v>0.25805613850604098</c:v>
                </c:pt>
                <c:pt idx="3480">
                  <c:v>0.25513933307361297</c:v>
                </c:pt>
                <c:pt idx="3481">
                  <c:v>0.25204793638581302</c:v>
                </c:pt>
                <c:pt idx="3482">
                  <c:v>0.24878406387824301</c:v>
                </c:pt>
                <c:pt idx="3483">
                  <c:v>0.24534994901130899</c:v>
                </c:pt>
                <c:pt idx="3484">
                  <c:v>0.24174794174187</c:v>
                </c:pt>
                <c:pt idx="3485">
                  <c:v>0.23798050691516701</c:v>
                </c:pt>
                <c:pt idx="3486">
                  <c:v>0.23405022257813801</c:v>
                </c:pt>
                <c:pt idx="3487">
                  <c:v>0.22995977821526001</c:v>
                </c:pt>
                <c:pt idx="3488">
                  <c:v>0.22571197290814801</c:v>
                </c:pt>
                <c:pt idx="3489">
                  <c:v>0.22130971342014699</c:v>
                </c:pt>
                <c:pt idx="3490">
                  <c:v>0.216756012207241</c:v>
                </c:pt>
                <c:pt idx="3491">
                  <c:v>0.212053985356634</c:v>
                </c:pt>
                <c:pt idx="3492">
                  <c:v>0.207206850454423</c:v>
                </c:pt>
                <c:pt idx="3493">
                  <c:v>0.20221792438380701</c:v>
                </c:pt>
                <c:pt idx="3494">
                  <c:v>0.19709062105535499</c:v>
                </c:pt>
                <c:pt idx="3495">
                  <c:v>0.19182844907087299</c:v>
                </c:pt>
                <c:pt idx="3496">
                  <c:v>0.186435009322477</c:v>
                </c:pt>
                <c:pt idx="3497">
                  <c:v>0.18091399252850801</c:v>
                </c:pt>
                <c:pt idx="3498">
                  <c:v>0.175269176707986</c:v>
                </c:pt>
                <c:pt idx="3499">
                  <c:v>0.169504424595318</c:v>
                </c:pt>
                <c:pt idx="3500">
                  <c:v>0.163623680997039</c:v>
                </c:pt>
                <c:pt idx="3501">
                  <c:v>0.157630970092388</c:v>
                </c:pt>
                <c:pt idx="3502">
                  <c:v>0.15153039267957299</c:v>
                </c:pt>
                <c:pt idx="3503">
                  <c:v>0.14532612336960399</c:v>
                </c:pt>
                <c:pt idx="3504">
                  <c:v>0.13902240772961699</c:v>
                </c:pt>
                <c:pt idx="3505">
                  <c:v>0.132623559377642</c:v>
                </c:pt>
                <c:pt idx="3506">
                  <c:v>0.12613395703080199</c:v>
                </c:pt>
                <c:pt idx="3507">
                  <c:v>0.119558041508969</c:v>
                </c:pt>
                <c:pt idx="3508">
                  <c:v>0.112900312695923</c:v>
                </c:pt>
                <c:pt idx="3509">
                  <c:v>0.106165326460087</c:v>
                </c:pt>
                <c:pt idx="3510">
                  <c:v>9.9357691536962806E-2</c:v>
                </c:pt>
                <c:pt idx="3511">
                  <c:v>9.2482066375377897E-2</c:v>
                </c:pt>
                <c:pt idx="3512">
                  <c:v>8.5543155949724503E-2</c:v>
                </c:pt>
                <c:pt idx="3513">
                  <c:v>7.8545708540353906E-2</c:v>
                </c:pt>
                <c:pt idx="3514">
                  <c:v>7.14945124843403E-2</c:v>
                </c:pt>
                <c:pt idx="3515">
                  <c:v>6.4394392898832198E-2</c:v>
                </c:pt>
                <c:pt idx="3516">
                  <c:v>5.7250208379236202E-2</c:v>
                </c:pt>
                <c:pt idx="3517">
                  <c:v>5.0066847674491599E-2</c:v>
                </c:pt>
                <c:pt idx="3518">
                  <c:v>4.2849226341710102E-2</c:v>
                </c:pt>
                <c:pt idx="3519">
                  <c:v>3.5602283382472302E-2</c:v>
                </c:pt>
                <c:pt idx="3520">
                  <c:v>2.8330977863079702E-2</c:v>
                </c:pt>
                <c:pt idx="3521">
                  <c:v>2.10402855210776E-2</c:v>
                </c:pt>
                <c:pt idx="3522">
                  <c:v>1.37351953603689E-2</c:v>
                </c:pt>
                <c:pt idx="3523">
                  <c:v>6.4207062372507503E-3</c:v>
                </c:pt>
                <c:pt idx="3524">
                  <c:v>-8.98176560291622E-4</c:v>
                </c:pt>
                <c:pt idx="3525">
                  <c:v>-8.2164447376916697E-3</c:v>
                </c:pt>
                <c:pt idx="3526">
                  <c:v>-1.5529090420966001E-2</c:v>
                </c:pt>
                <c:pt idx="3527">
                  <c:v>-2.2831109583591001E-2</c:v>
                </c:pt>
                <c:pt idx="3528">
                  <c:v>-3.0117505470746299E-2</c:v>
                </c:pt>
                <c:pt idx="3529">
                  <c:v>-3.73832920185833E-2</c:v>
                </c:pt>
                <c:pt idx="3530">
                  <c:v>-4.46234972661761E-2</c:v>
                </c:pt>
                <c:pt idx="3531">
                  <c:v>-5.1833166757823602E-2</c:v>
                </c:pt>
                <c:pt idx="3532">
                  <c:v>-5.9007366933371802E-2</c:v>
                </c:pt>
                <c:pt idx="3533">
                  <c:v>-6.6141188504237794E-2</c:v>
                </c:pt>
                <c:pt idx="3534">
                  <c:v>-7.3229749812824305E-2</c:v>
                </c:pt>
                <c:pt idx="3535">
                  <c:v>-8.0268200173026799E-2</c:v>
                </c:pt>
                <c:pt idx="3536">
                  <c:v>-8.7251723189546895E-2</c:v>
                </c:pt>
                <c:pt idx="3537">
                  <c:v>-9.4175540053740403E-2</c:v>
                </c:pt>
                <c:pt idx="3538">
                  <c:v>-0.10103491281374501</c:v>
                </c:pt>
                <c:pt idx="3539">
                  <c:v>-0.10782514761665001</c:v>
                </c:pt>
                <c:pt idx="3540">
                  <c:v>-0.114541597920488</c:v>
                </c:pt>
                <c:pt idx="3541">
                  <c:v>-0.121179667673855</c:v>
                </c:pt>
                <c:pt idx="3542">
                  <c:v>-0.12773481446097501</c:v>
                </c:pt>
                <c:pt idx="3543">
                  <c:v>-0.134202552610066</c:v>
                </c:pt>
                <c:pt idx="3544">
                  <c:v>-0.14057845626287699</c:v>
                </c:pt>
                <c:pt idx="3545">
                  <c:v>-0.146858162403287</c:v>
                </c:pt>
                <c:pt idx="3546">
                  <c:v>-0.15303737384291299</c:v>
                </c:pt>
                <c:pt idx="3547">
                  <c:v>-0.15911186216166201</c:v>
                </c:pt>
                <c:pt idx="3548">
                  <c:v>-0.16507747060122999</c:v>
                </c:pt>
                <c:pt idx="3549">
                  <c:v>-0.170930116909563</c:v>
                </c:pt>
                <c:pt idx="3550">
                  <c:v>-0.176665796134332</c:v>
                </c:pt>
                <c:pt idx="3551">
                  <c:v>-0.18228058336351299</c:v>
                </c:pt>
                <c:pt idx="3552">
                  <c:v>-0.18777063641119399</c:v>
                </c:pt>
                <c:pt idx="3553">
                  <c:v>-0.19313219844677501</c:v>
                </c:pt>
                <c:pt idx="3554">
                  <c:v>-0.19836160056576099</c:v>
                </c:pt>
                <c:pt idx="3555">
                  <c:v>-0.203455264300377</c:v>
                </c:pt>
                <c:pt idx="3556">
                  <c:v>-0.20840970406831499</c:v>
                </c:pt>
                <c:pt idx="3557">
                  <c:v>-0.21322152955790399</c:v>
                </c:pt>
                <c:pt idx="3558">
                  <c:v>-0.21788744804809199</c:v>
                </c:pt>
                <c:pt idx="3559">
                  <c:v>-0.222404266661651</c:v>
                </c:pt>
                <c:pt idx="3560">
                  <c:v>-0.226768894550054</c:v>
                </c:pt>
                <c:pt idx="3561">
                  <c:v>-0.23097834500853301</c:v>
                </c:pt>
                <c:pt idx="3562">
                  <c:v>-0.23502973751987799</c:v>
                </c:pt>
                <c:pt idx="3563">
                  <c:v>-0.238920299725566</c:v>
                </c:pt>
                <c:pt idx="3564">
                  <c:v>-0.242647369322882</c:v>
                </c:pt>
                <c:pt idx="3565">
                  <c:v>-0.24620839588672</c:v>
                </c:pt>
                <c:pt idx="3566">
                  <c:v>-0.249600942614843</c:v>
                </c:pt>
                <c:pt idx="3567">
                  <c:v>-0.252822687995372</c:v>
                </c:pt>
                <c:pt idx="3568">
                  <c:v>-0.25587142739539698</c:v>
                </c:pt>
                <c:pt idx="3569">
                  <c:v>-0.2587450745696</c:v>
                </c:pt>
                <c:pt idx="3570">
                  <c:v>-0.26144166308786698</c:v>
                </c:pt>
                <c:pt idx="3571">
                  <c:v>-0.263959347680914</c:v>
                </c:pt>
                <c:pt idx="3572">
                  <c:v>-0.26629640550299699</c:v>
                </c:pt>
                <c:pt idx="3573">
                  <c:v>-0.26845123731085702</c:v>
                </c:pt>
                <c:pt idx="3574">
                  <c:v>-0.270422368558072</c:v>
                </c:pt>
                <c:pt idx="3575">
                  <c:v>-0.27220845040408997</c:v>
                </c:pt>
                <c:pt idx="3576">
                  <c:v>-0.27380826063723601</c:v>
                </c:pt>
                <c:pt idx="3577">
                  <c:v>-0.275220704511067</c:v>
                </c:pt>
                <c:pt idx="3578">
                  <c:v>-0.27644481549351002</c:v>
                </c:pt>
                <c:pt idx="3579">
                  <c:v>-0.27747975592824897</c:v>
                </c:pt>
                <c:pt idx="3580">
                  <c:v>-0.27832481760794098</c:v>
                </c:pt>
                <c:pt idx="3581">
                  <c:v>-0.27897942225883299</c:v>
                </c:pt>
                <c:pt idx="3582">
                  <c:v>-0.27944312193647602</c:v>
                </c:pt>
                <c:pt idx="3583">
                  <c:v>-0.27971559933225498</c:v>
                </c:pt>
                <c:pt idx="3584">
                  <c:v>-0.279796667990516</c:v>
                </c:pt>
                <c:pt idx="3585">
                  <c:v>-0.27968627243616601</c:v>
                </c:pt>
                <c:pt idx="3586">
                  <c:v>-0.27938448821262601</c:v>
                </c:pt>
                <c:pt idx="3587">
                  <c:v>-0.27889152183014299</c:v>
                </c:pt>
                <c:pt idx="3588">
                  <c:v>-0.27820771062447103</c:v>
                </c:pt>
                <c:pt idx="3589">
                  <c:v>-0.27733352252603699</c:v>
                </c:pt>
                <c:pt idx="3590">
                  <c:v>-0.276269555739734</c:v>
                </c:pt>
                <c:pt idx="3591">
                  <c:v>-0.27501653833557199</c:v>
                </c:pt>
                <c:pt idx="3592">
                  <c:v>-0.273575327750463</c:v>
                </c:pt>
                <c:pt idx="3593">
                  <c:v>-0.27194691020147599</c:v>
                </c:pt>
                <c:pt idx="3594">
                  <c:v>-0.270132400010971</c:v>
                </c:pt>
                <c:pt idx="3595">
                  <c:v>-0.26813303884407602</c:v>
                </c:pt>
                <c:pt idx="3596">
                  <c:v>-0.26595019485901</c:v>
                </c:pt>
                <c:pt idx="3597">
                  <c:v>-0.263585361770863</c:v>
                </c:pt>
                <c:pt idx="3598">
                  <c:v>-0.26104015782944601</c:v>
                </c:pt>
                <c:pt idx="3599">
                  <c:v>-0.258316324711928</c:v>
                </c:pt>
                <c:pt idx="3600">
                  <c:v>-0.25541572633101101</c:v>
                </c:pt>
                <c:pt idx="3601">
                  <c:v>-0.252340347559455</c:v>
                </c:pt>
                <c:pt idx="3602">
                  <c:v>-0.24909229287183901</c:v>
                </c:pt>
                <c:pt idx="3603">
                  <c:v>-0.245673784904473</c:v>
                </c:pt>
                <c:pt idx="3604">
                  <c:v>-0.24208716293444801</c:v>
                </c:pt>
                <c:pt idx="3605">
                  <c:v>-0.238334881278883</c:v>
                </c:pt>
                <c:pt idx="3606">
                  <c:v>-0.23441950761543301</c:v>
                </c:pt>
                <c:pt idx="3607">
                  <c:v>-0.230343721225239</c:v>
                </c:pt>
                <c:pt idx="3608">
                  <c:v>-0.22611031115949701</c:v>
                </c:pt>
                <c:pt idx="3609">
                  <c:v>-0.22172217433092301</c:v>
                </c:pt>
                <c:pt idx="3610">
                  <c:v>-0.217182313531395</c:v>
                </c:pt>
                <c:pt idx="3611">
                  <c:v>-0.21249383537715799</c:v>
                </c:pt>
                <c:pt idx="3612">
                  <c:v>-0.20765994818296399</c:v>
                </c:pt>
                <c:pt idx="3613">
                  <c:v>-0.202683959766638</c:v>
                </c:pt>
                <c:pt idx="3614">
                  <c:v>-0.19756927518554199</c:v>
                </c:pt>
                <c:pt idx="3615">
                  <c:v>-0.192319394406502</c:v>
                </c:pt>
                <c:pt idx="3616">
                  <c:v>-0.18693790991079001</c:v>
                </c:pt>
                <c:pt idx="3617">
                  <c:v>-0.18142850423579701</c:v>
                </c:pt>
                <c:pt idx="3618">
                  <c:v>-0.17579494745507901</c:v>
                </c:pt>
                <c:pt idx="3619">
                  <c:v>-0.17004109459851</c:v>
                </c:pt>
                <c:pt idx="3620">
                  <c:v>-0.164170883014288</c:v>
                </c:pt>
                <c:pt idx="3621">
                  <c:v>-0.15818832967461899</c:v>
                </c:pt>
                <c:pt idx="3622">
                  <c:v>-0.15209752842691401</c:v>
                </c:pt>
                <c:pt idx="3623">
                  <c:v>-0.145902647192375</c:v>
                </c:pt>
                <c:pt idx="3624">
                  <c:v>-0.13960792511389999</c:v>
                </c:pt>
                <c:pt idx="3625">
                  <c:v>-0.13321766965524501</c:v>
                </c:pt>
                <c:pt idx="3626">
                  <c:v>-0.12673625365343599</c:v>
                </c:pt>
                <c:pt idx="3627">
                  <c:v>-0.12016811232645</c:v>
                </c:pt>
                <c:pt idx="3628">
                  <c:v>-0.11351774023820101</c:v>
                </c:pt>
                <c:pt idx="3629">
                  <c:v>-0.10678968822292299</c:v>
                </c:pt>
                <c:pt idx="3630">
                  <c:v>-9.9988560271047106E-2</c:v>
                </c:pt>
                <c:pt idx="3631">
                  <c:v>-9.3119010378695397E-2</c:v>
                </c:pt>
                <c:pt idx="3632">
                  <c:v>-8.6185739362967098E-2</c:v>
                </c:pt>
                <c:pt idx="3633">
                  <c:v>-7.9193491645178707E-2</c:v>
                </c:pt>
                <c:pt idx="3634">
                  <c:v>-7.2147052004267201E-2</c:v>
                </c:pt>
                <c:pt idx="3635">
                  <c:v>-6.5051242302577403E-2</c:v>
                </c:pt>
                <c:pt idx="3636">
                  <c:v>-5.7910918186272302E-2</c:v>
                </c:pt>
                <c:pt idx="3637">
                  <c:v>-5.0730965762626E-2</c:v>
                </c:pt>
                <c:pt idx="3638">
                  <c:v>-4.3516298256471603E-2</c:v>
                </c:pt>
                <c:pt idx="3639">
                  <c:v>-3.6271852648092802E-2</c:v>
                </c:pt>
                <c:pt idx="3640">
                  <c:v>-2.9002586294859901E-2</c:v>
                </c:pt>
                <c:pt idx="3641">
                  <c:v>-2.17134735389212E-2</c:v>
                </c:pt>
                <c:pt idx="3642">
                  <c:v>-1.44095023032728E-2</c:v>
                </c:pt>
                <c:pt idx="3643">
                  <c:v>-7.0956706785337597E-3</c:v>
                </c:pt>
                <c:pt idx="3644">
                  <c:v>2.2301649723512301E-4</c:v>
                </c:pt>
                <c:pt idx="3645">
                  <c:v>7.5415510633308801E-3</c:v>
                </c:pt>
                <c:pt idx="3646">
                  <c:v>1.4854924963481E-2</c:v>
                </c:pt>
                <c:pt idx="3647">
                  <c:v>2.2158133672844599E-2</c:v>
                </c:pt>
                <c:pt idx="3648">
                  <c:v>2.9446179622597501E-2</c:v>
                </c:pt>
                <c:pt idx="3649">
                  <c:v>3.6714075619756703E-2</c:v>
                </c:pt>
                <c:pt idx="3650">
                  <c:v>4.3956848259905298E-2</c:v>
                </c:pt>
                <c:pt idx="3651">
                  <c:v>5.1169541330481398E-2</c:v>
                </c:pt>
                <c:pt idx="3652">
                  <c:v>5.8347219202302902E-2</c:v>
                </c:pt>
                <c:pt idx="3653">
                  <c:v>6.5484970207007304E-2</c:v>
                </c:pt>
                <c:pt idx="3654">
                  <c:v>7.2577909998094797E-2</c:v>
                </c:pt>
                <c:pt idx="3655">
                  <c:v>7.9621184893275604E-2</c:v>
                </c:pt>
                <c:pt idx="3656">
                  <c:v>8.6609975195833105E-2</c:v>
                </c:pt>
                <c:pt idx="3657">
                  <c:v>9.3539498492731493E-2</c:v>
                </c:pt>
                <c:pt idx="3658">
                  <c:v>0.10040501292721001</c:v>
                </c:pt>
                <c:pt idx="3659">
                  <c:v>0.107201820443623</c:v>
                </c:pt>
                <c:pt idx="3660">
                  <c:v>0.11392527000231201</c:v>
                </c:pt>
                <c:pt idx="3661">
                  <c:v>0.120570760762299</c:v>
                </c:pt>
                <c:pt idx="3662">
                  <c:v>0.127133745229629</c:v>
                </c:pt>
                <c:pt idx="3663">
                  <c:v>0.133609732369216</c:v>
                </c:pt>
                <c:pt idx="3664">
                  <c:v>0.13999429067804101</c:v>
                </c:pt>
                <c:pt idx="3665">
                  <c:v>0.146283051217625</c:v>
                </c:pt>
                <c:pt idx="3666">
                  <c:v>0.15247171060367701</c:v>
                </c:pt>
                <c:pt idx="3667">
                  <c:v>0.15855603395089801</c:v>
                </c:pt>
                <c:pt idx="3668">
                  <c:v>0.16453185777089799</c:v>
                </c:pt>
                <c:pt idx="3669">
                  <c:v>0.170395092821259</c:v>
                </c:pt>
                <c:pt idx="3670">
                  <c:v>0.176141726903803</c:v>
                </c:pt>
                <c:pt idx="3671">
                  <c:v>0.181767827610121</c:v>
                </c:pt>
                <c:pt idx="3672">
                  <c:v>0.187269545012515</c:v>
                </c:pt>
                <c:pt idx="3673">
                  <c:v>0.19264311429849401</c:v>
                </c:pt>
                <c:pt idx="3674">
                  <c:v>0.19788485834702799</c:v>
                </c:pt>
                <c:pt idx="3675">
                  <c:v>0.20299119024479001</c:v>
                </c:pt>
                <c:pt idx="3676">
                  <c:v>0.20795861574067701</c:v>
                </c:pt>
                <c:pt idx="3677">
                  <c:v>0.212783735636913</c:v>
                </c:pt>
                <c:pt idx="3678">
                  <c:v>0.217463248115116</c:v>
                </c:pt>
                <c:pt idx="3679">
                  <c:v>0.221993950995723</c:v>
                </c:pt>
                <c:pt idx="3680">
                  <c:v>0.22637274392923501</c:v>
                </c:pt>
                <c:pt idx="3681">
                  <c:v>0.23059663051777601</c:v>
                </c:pt>
                <c:pt idx="3682">
                  <c:v>0.23466272036552599</c:v>
                </c:pt>
                <c:pt idx="3683">
                  <c:v>0.23856823105660899</c:v>
                </c:pt>
                <c:pt idx="3684">
                  <c:v>0.242310490059095</c:v>
                </c:pt>
                <c:pt idx="3685">
                  <c:v>0.245886936553805</c:v>
                </c:pt>
                <c:pt idx="3686">
                  <c:v>0.24929512318667599</c:v>
                </c:pt>
                <c:pt idx="3687">
                  <c:v>0.25253271774348202</c:v>
                </c:pt>
                <c:pt idx="3688">
                  <c:v>0.25559750474575599</c:v>
                </c:pt>
                <c:pt idx="3689">
                  <c:v>0.25848738696684298</c:v>
                </c:pt>
                <c:pt idx="3690">
                  <c:v>0.26120038686702501</c:v>
                </c:pt>
                <c:pt idx="3691">
                  <c:v>0.263734647946746</c:v>
                </c:pt>
                <c:pt idx="3692">
                  <c:v>0.26608843601701199</c:v>
                </c:pt>
                <c:pt idx="3693">
                  <c:v>0.26826014038609303</c:v>
                </c:pt>
                <c:pt idx="3694">
                  <c:v>0.270248274961713</c:v>
                </c:pt>
                <c:pt idx="3695">
                  <c:v>0.27205147926798001</c:v>
                </c:pt>
                <c:pt idx="3696">
                  <c:v>0.27366851937636</c:v>
                </c:pt>
                <c:pt idx="3697">
                  <c:v>0.27509828875004799</c:v>
                </c:pt>
                <c:pt idx="3698">
                  <c:v>0.276339809001169</c:v>
                </c:pt>
                <c:pt idx="3699">
                  <c:v>0.277392230560287</c:v>
                </c:pt>
                <c:pt idx="3700">
                  <c:v>0.27825483325776401</c:v>
                </c:pt>
                <c:pt idx="3701">
                  <c:v>0.27892702681657</c:v>
                </c:pt>
                <c:pt idx="3702">
                  <c:v>0.279408351256207</c:v>
                </c:pt>
                <c:pt idx="3703">
                  <c:v>0.27969847720747498</c:v>
                </c:pt>
                <c:pt idx="3704">
                  <c:v>0.27979720613785702</c:v>
                </c:pt>
                <c:pt idx="3705">
                  <c:v>0.27970447048737401</c:v>
                </c:pt>
                <c:pt idx="3706">
                  <c:v>0.279420333714817</c:v>
                </c:pt>
                <c:pt idx="3707">
                  <c:v>0.27894499025432301</c:v>
                </c:pt>
                <c:pt idx="3708">
                  <c:v>0.27827876538232099</c:v>
                </c:pt>
                <c:pt idx="3709">
                  <c:v>0.27742211499495101</c:v>
                </c:pt>
                <c:pt idx="3710">
                  <c:v>0.276375625296089</c:v>
                </c:pt>
                <c:pt idx="3711">
                  <c:v>0.27514001239621799</c:v>
                </c:pt>
                <c:pt idx="3712">
                  <c:v>0.27371612182238497</c:v>
                </c:pt>
                <c:pt idx="3713">
                  <c:v>0.27210492793961499</c:v>
                </c:pt>
                <c:pt idx="3714">
                  <c:v>0.27030753328415602</c:v>
                </c:pt>
                <c:pt idx="3715">
                  <c:v>0.268325167809012</c:v>
                </c:pt>
                <c:pt idx="3716">
                  <c:v>0.26615918804229199</c:v>
                </c:pt>
                <c:pt idx="3717">
                  <c:v>0.26381107615893901</c:v>
                </c:pt>
                <c:pt idx="3718">
                  <c:v>0.26128243896648201</c:v>
                </c:pt>
                <c:pt idx="3719">
                  <c:v>0.25857500680550299</c:v>
                </c:pt>
                <c:pt idx="3720">
                  <c:v>0.255690632365566</c:v>
                </c:pt>
                <c:pt idx="3721">
                  <c:v>0.25263128941742702</c:v>
                </c:pt>
                <c:pt idx="3722">
                  <c:v>0.24939907146238799</c:v>
                </c:pt>
                <c:pt idx="3723">
                  <c:v>0.245996190299718</c:v>
                </c:pt>
                <c:pt idx="3724">
                  <c:v>0.242424974513125</c:v>
                </c:pt>
                <c:pt idx="3725">
                  <c:v>0.238687867877309</c:v>
                </c:pt>
                <c:pt idx="3726">
                  <c:v>0.23478742768569499</c:v>
                </c:pt>
                <c:pt idx="3727">
                  <c:v>0.23072632300048401</c:v>
                </c:pt>
                <c:pt idx="3728">
                  <c:v>0.22650733282621599</c:v>
                </c:pt>
                <c:pt idx="3729">
                  <c:v>0.22213334420810699</c:v>
                </c:pt>
                <c:pt idx="3730">
                  <c:v>0.21760735025644901</c:v>
                </c:pt>
                <c:pt idx="3731">
                  <c:v>0.21293244809843401</c:v>
                </c:pt>
                <c:pt idx="3732">
                  <c:v>0.208111836758792</c:v>
                </c:pt>
                <c:pt idx="3733">
                  <c:v>0.20314881497071099</c:v>
                </c:pt>
                <c:pt idx="3734">
                  <c:v>0.19804677891851899</c:v>
                </c:pt>
                <c:pt idx="3735">
                  <c:v>0.19280921991368299</c:v>
                </c:pt>
                <c:pt idx="3736">
                  <c:v>0.18743972200571399</c:v>
                </c:pt>
                <c:pt idx="3737">
                  <c:v>0.18194195952960801</c:v>
                </c:pt>
                <c:pt idx="3738">
                  <c:v>0.17631969459150801</c:v>
                </c:pt>
                <c:pt idx="3739">
                  <c:v>0.170576774494305</c:v>
                </c:pt>
                <c:pt idx="3740">
                  <c:v>0.164717129104935</c:v>
                </c:pt>
                <c:pt idx="3741">
                  <c:v>0.15874476816518199</c:v>
                </c:pt>
                <c:pt idx="3742">
                  <c:v>0.15266377854782201</c:v>
                </c:pt>
                <c:pt idx="3743">
                  <c:v>0.14647832145997999</c:v>
                </c:pt>
                <c:pt idx="3744">
                  <c:v>0.140192629595632</c:v>
                </c:pt>
                <c:pt idx="3745">
                  <c:v>0.13381100423917999</c:v>
                </c:pt>
                <c:pt idx="3746">
                  <c:v>0.12733781232209199</c:v>
                </c:pt>
                <c:pt idx="3747">
                  <c:v>0.12077748343462</c:v>
                </c:pt>
                <c:pt idx="3748">
                  <c:v>0.114134506794646</c:v>
                </c:pt>
                <c:pt idx="3749">
                  <c:v>0.107413428175716</c:v>
                </c:pt>
                <c:pt idx="3750">
                  <c:v>0.100618846796381</c:v>
                </c:pt>
                <c:pt idx="3751">
                  <c:v>9.3755412172958894E-2</c:v>
                </c:pt>
                <c:pt idx="3752">
                  <c:v>8.68278209378847E-2</c:v>
                </c:pt>
                <c:pt idx="3753">
                  <c:v>7.9840813625814105E-2</c:v>
                </c:pt>
                <c:pt idx="3754">
                  <c:v>7.2799171429686602E-2</c:v>
                </c:pt>
                <c:pt idx="3755">
                  <c:v>6.5707712928966502E-2</c:v>
                </c:pt>
                <c:pt idx="3756">
                  <c:v>5.85712907923003E-2</c:v>
                </c:pt>
                <c:pt idx="3757">
                  <c:v>5.1394788456846398E-2</c:v>
                </c:pt>
                <c:pt idx="3758">
                  <c:v>4.4183116786550299E-2</c:v>
                </c:pt>
                <c:pt idx="3759">
                  <c:v>3.6941210711652399E-2</c:v>
                </c:pt>
                <c:pt idx="3760">
                  <c:v>2.9674025851725998E-2</c:v>
                </c:pt>
                <c:pt idx="3761">
                  <c:v>2.2386535124558401E-2</c:v>
                </c:pt>
                <c:pt idx="3762">
                  <c:v>1.50837253431951E-2</c:v>
                </c:pt>
                <c:pt idx="3763">
                  <c:v>7.7705938034747998E-3</c:v>
                </c:pt>
                <c:pt idx="3764">
                  <c:v>4.52144864391613E-4</c:v>
                </c:pt>
                <c:pt idx="3765">
                  <c:v>-6.8666134763762697E-3</c:v>
                </c:pt>
                <c:pt idx="3766">
                  <c:v>-1.41806730094278E-2</c:v>
                </c:pt>
                <c:pt idx="3767">
                  <c:v>-2.1485028740745201E-2</c:v>
                </c:pt>
                <c:pt idx="3768">
                  <c:v>-2.87746823165996E-2</c:v>
                </c:pt>
                <c:pt idx="3769">
                  <c:v>-3.6044645443913503E-2</c:v>
                </c:pt>
                <c:pt idx="3770">
                  <c:v>-4.3289943303737401E-2</c:v>
                </c:pt>
                <c:pt idx="3771">
                  <c:v>-5.0505617955507398E-2</c:v>
                </c:pt>
                <c:pt idx="3772">
                  <c:v>-5.7686731729752298E-2</c:v>
                </c:pt>
                <c:pt idx="3773">
                  <c:v>-6.48283706069296E-2</c:v>
                </c:pt>
                <c:pt idx="3774">
                  <c:v>-7.1925647580077495E-2</c:v>
                </c:pt>
                <c:pt idx="3775">
                  <c:v>-7.8973705998982194E-2</c:v>
                </c:pt>
                <c:pt idx="3776">
                  <c:v>-8.5967722893573101E-2</c:v>
                </c:pt>
                <c:pt idx="3777">
                  <c:v>-9.2902912274269403E-2</c:v>
                </c:pt>
                <c:pt idx="3778">
                  <c:v>-9.9774528407022195E-2</c:v>
                </c:pt>
                <c:pt idx="3779">
                  <c:v>-0.106577869060809</c:v>
                </c:pt>
                <c:pt idx="3780">
                  <c:v>-0.11330827872535899</c:v>
                </c:pt>
                <c:pt idx="3781">
                  <c:v>-0.11996115179691</c:v>
                </c:pt>
                <c:pt idx="3782">
                  <c:v>-0.12653193572981</c:v>
                </c:pt>
                <c:pt idx="3783">
                  <c:v>-0.13301613415181399</c:v>
                </c:pt>
                <c:pt idx="3784">
                  <c:v>-0.139409309940944</c:v>
                </c:pt>
                <c:pt idx="3785">
                  <c:v>-0.14570708826179599</c:v>
                </c:pt>
                <c:pt idx="3786">
                  <c:v>-0.151905159559237</c:v>
                </c:pt>
                <c:pt idx="3787">
                  <c:v>-0.15799928250741499</c:v>
                </c:pt>
                <c:pt idx="3788">
                  <c:v>-0.16398528691209599</c:v>
                </c:pt>
                <c:pt idx="3789">
                  <c:v>-0.16985907656431301</c:v>
                </c:pt>
                <c:pt idx="3790">
                  <c:v>-0.175616632043398</c:v>
                </c:pt>
                <c:pt idx="3791">
                  <c:v>-0.18125401346745401</c:v>
                </c:pt>
                <c:pt idx="3792">
                  <c:v>-0.186767363189415</c:v>
                </c:pt>
                <c:pt idx="3793">
                  <c:v>-0.19215290843682201</c:v>
                </c:pt>
                <c:pt idx="3794">
                  <c:v>-0.19740696389352</c:v>
                </c:pt>
                <c:pt idx="3795">
                  <c:v>-0.20252593422151699</c:v>
                </c:pt>
                <c:pt idx="3796">
                  <c:v>-0.20750631652125701</c:v>
                </c:pt>
                <c:pt idx="3797">
                  <c:v>-0.21234470272865699</c:v>
                </c:pt>
                <c:pt idx="3798">
                  <c:v>-0.217037781947227</c:v>
                </c:pt>
                <c:pt idx="3799">
                  <c:v>-0.22158234271371499</c:v>
                </c:pt>
                <c:pt idx="3800">
                  <c:v>-0.22597527519570301</c:v>
                </c:pt>
                <c:pt idx="3801">
                  <c:v>-0.230213573319655</c:v>
                </c:pt>
                <c:pt idx="3802">
                  <c:v>-0.23429433682797099</c:v>
                </c:pt>
                <c:pt idx="3803">
                  <c:v>-0.238214773263623</c:v>
                </c:pt>
                <c:pt idx="3804">
                  <c:v>-0.241972199881026</c:v>
                </c:pt>
                <c:pt idx="3805">
                  <c:v>-0.24556404548184099</c:v>
                </c:pt>
                <c:pt idx="3806">
                  <c:v>-0.24898785217443101</c:v>
                </c:pt>
                <c:pt idx="3807">
                  <c:v>-0.25224127705579702</c:v>
                </c:pt>
                <c:pt idx="3808">
                  <c:v>-0.25532209381482002</c:v>
                </c:pt>
                <c:pt idx="3809">
                  <c:v>-0.25822819425571902</c:v>
                </c:pt>
                <c:pt idx="3810">
                  <c:v>-0.260957589740686</c:v>
                </c:pt>
                <c:pt idx="3811">
                  <c:v>-0.26350841255070301</c:v>
                </c:pt>
                <c:pt idx="3812">
                  <c:v>-0.26587891716362499</c:v>
                </c:pt>
                <c:pt idx="3813">
                  <c:v>-0.26806748144862702</c:v>
                </c:pt>
                <c:pt idx="3814">
                  <c:v>-0.27007260777623299</c:v>
                </c:pt>
                <c:pt idx="3815">
                  <c:v>-0.27189292404313498</c:v>
                </c:pt>
                <c:pt idx="3816">
                  <c:v>-0.27352718461112402</c:v>
                </c:pt>
                <c:pt idx="3817">
                  <c:v>-0.27497427115947398</c:v>
                </c:pt>
                <c:pt idx="3818">
                  <c:v>-0.27623319345020703</c:v>
                </c:pt>
                <c:pt idx="3819">
                  <c:v>-0.27730309000571202</c:v>
                </c:pt>
                <c:pt idx="3820">
                  <c:v>-0.27818322869825102</c:v>
                </c:pt>
                <c:pt idx="3821">
                  <c:v>-0.27887300725095299</c:v>
                </c:pt>
                <c:pt idx="3822">
                  <c:v>-0.27937195364994999</c:v>
                </c:pt>
                <c:pt idx="3823">
                  <c:v>-0.27967972646737699</c:v>
                </c:pt>
                <c:pt idx="3824">
                  <c:v>-0.27979611509500502</c:v>
                </c:pt>
                <c:pt idx="3825">
                  <c:v>-0.279721039888366</c:v>
                </c:pt>
                <c:pt idx="3826">
                  <c:v>-0.27945455222125098</c:v>
                </c:pt>
                <c:pt idx="3827">
                  <c:v>-0.27899683445055301</c:v>
                </c:pt>
                <c:pt idx="3828">
                  <c:v>-0.27834819979148401</c:v>
                </c:pt>
                <c:pt idx="3829">
                  <c:v>-0.27750909210324098</c:v>
                </c:pt>
                <c:pt idx="3830">
                  <c:v>-0.27648008558527398</c:v>
                </c:pt>
                <c:pt idx="3831">
                  <c:v>-0.275261884384361</c:v>
                </c:pt>
                <c:pt idx="3832">
                  <c:v>-0.27385532211276797</c:v>
                </c:pt>
                <c:pt idx="3833">
                  <c:v>-0.27226136127780198</c:v>
                </c:pt>
                <c:pt idx="3834">
                  <c:v>-0.27048109262317399</c:v>
                </c:pt>
                <c:pt idx="3835">
                  <c:v>-0.26851573438260801</c:v>
                </c:pt>
                <c:pt idx="3836">
                  <c:v>-0.26636663144619999</c:v>
                </c:pt>
                <c:pt idx="3837">
                  <c:v>-0.264035254440117</c:v>
                </c:pt>
                <c:pt idx="3838">
                  <c:v>-0.26152319872025198</c:v>
                </c:pt>
                <c:pt idx="3839">
                  <c:v>-0.25883218328052199</c:v>
                </c:pt>
                <c:pt idx="3840">
                  <c:v>-0.25596404957656699</c:v>
                </c:pt>
                <c:pt idx="3841">
                  <c:v>-0.25292076026564497</c:v>
                </c:pt>
                <c:pt idx="3842">
                  <c:v>-0.249704397863592</c:v>
                </c:pt>
                <c:pt idx="3843">
                  <c:v>-0.246317163319757</c:v>
                </c:pt>
                <c:pt idx="3844">
                  <c:v>-0.24276137451090399</c:v>
                </c:pt>
                <c:pt idx="3845">
                  <c:v>-0.23903946465508799</c:v>
                </c:pt>
                <c:pt idx="3846">
                  <c:v>-0.235153980646613</c:v>
                </c:pt>
                <c:pt idx="3847">
                  <c:v>-0.231107581313197</c:v>
                </c:pt>
                <c:pt idx="3848">
                  <c:v>-0.22690303559654301</c:v>
                </c:pt>
                <c:pt idx="3849">
                  <c:v>-0.22254322065755799</c:v>
                </c:pt>
                <c:pt idx="3850">
                  <c:v>-0.218031119907518</c:v>
                </c:pt>
                <c:pt idx="3851">
                  <c:v>-0.21336982096652801</c:v>
                </c:pt>
                <c:pt idx="3852">
                  <c:v>-0.20856251355066999</c:v>
                </c:pt>
                <c:pt idx="3853">
                  <c:v>-0.20361248728928699</c:v>
                </c:pt>
                <c:pt idx="3854">
                  <c:v>-0.198523129473898</c:v>
                </c:pt>
                <c:pt idx="3855">
                  <c:v>-0.19329792274028201</c:v>
                </c:pt>
                <c:pt idx="3856">
                  <c:v>-0.18794044268531901</c:v>
                </c:pt>
                <c:pt idx="3857">
                  <c:v>-0.18245435542021601</c:v>
                </c:pt>
                <c:pt idx="3858">
                  <c:v>-0.17684341506179699</c:v>
                </c:pt>
                <c:pt idx="3859">
                  <c:v>-0.17111146116356901</c:v>
                </c:pt>
                <c:pt idx="3860">
                  <c:v>-0.16526241608832301</c:v>
                </c:pt>
                <c:pt idx="3861">
                  <c:v>-0.15930028232407301</c:v>
                </c:pt>
                <c:pt idx="3862">
                  <c:v>-0.153229139745161</c:v>
                </c:pt>
                <c:pt idx="3863">
                  <c:v>-0.14705314282040899</c:v>
                </c:pt>
                <c:pt idx="3864">
                  <c:v>-0.14077651777022401</c:v>
                </c:pt>
                <c:pt idx="3865">
                  <c:v>-0.13440355967460699</c:v>
                </c:pt>
                <c:pt idx="3866">
                  <c:v>-0.127938629534041</c:v>
                </c:pt>
                <c:pt idx="3867">
                  <c:v>-0.12138615128526201</c:v>
                </c:pt>
                <c:pt idx="3868">
                  <c:v>-0.11475060877398</c:v>
                </c:pt>
                <c:pt idx="3869">
                  <c:v>-0.108036542686582</c:v>
                </c:pt>
                <c:pt idx="3870">
                  <c:v>-0.101248547442961</c:v>
                </c:pt>
                <c:pt idx="3871">
                  <c:v>-9.4391268052557403E-2</c:v>
                </c:pt>
                <c:pt idx="3872">
                  <c:v>-8.7469396935794197E-2</c:v>
                </c:pt>
                <c:pt idx="3873">
                  <c:v>-8.0487670713063397E-2</c:v>
                </c:pt>
                <c:pt idx="3874">
                  <c:v>-7.3450866963467407E-2</c:v>
                </c:pt>
                <c:pt idx="3875">
                  <c:v>-6.6363800955532806E-2</c:v>
                </c:pt>
                <c:pt idx="3876">
                  <c:v>-5.9231322352133298E-2</c:v>
                </c:pt>
                <c:pt idx="3877">
                  <c:v>-5.2058311891876499E-2</c:v>
                </c:pt>
                <c:pt idx="3878">
                  <c:v>-4.4849678049226099E-2</c:v>
                </c:pt>
                <c:pt idx="3879">
                  <c:v>-3.7610353675643901E-2</c:v>
                </c:pt>
                <c:pt idx="3880">
                  <c:v>-3.0345292624050901E-2</c:v>
                </c:pt>
                <c:pt idx="3881">
                  <c:v>-2.30594663589174E-2</c:v>
                </c:pt>
                <c:pt idx="3882">
                  <c:v>-1.5757860554301301E-2</c:v>
                </c:pt>
                <c:pt idx="3883">
                  <c:v>-8.4454716821627408E-3</c:v>
                </c:pt>
                <c:pt idx="3884">
                  <c:v>-1.1273035932902499E-3</c:v>
                </c:pt>
                <c:pt idx="3885">
                  <c:v>6.1916359068231704E-3</c:v>
                </c:pt>
                <c:pt idx="3886">
                  <c:v>1.35063384848096E-2</c:v>
                </c:pt>
                <c:pt idx="3887">
                  <c:v>2.0811798706617E-2</c:v>
                </c:pt>
                <c:pt idx="3888">
                  <c:v>2.81030174627163E-2</c:v>
                </c:pt>
                <c:pt idx="3889">
                  <c:v>3.53750053889808E-2</c:v>
                </c:pt>
                <c:pt idx="3890">
                  <c:v>4.2622786280895601E-2</c:v>
                </c:pt>
                <c:pt idx="3891">
                  <c:v>4.9841400498763899E-2</c:v>
                </c:pt>
                <c:pt idx="3892">
                  <c:v>5.7025908361576103E-2</c:v>
                </c:pt>
                <c:pt idx="3893">
                  <c:v>6.41713935272228E-2</c:v>
                </c:pt>
                <c:pt idx="3894">
                  <c:v>7.1272966356735704E-2</c:v>
                </c:pt>
                <c:pt idx="3895">
                  <c:v>7.8325767260256807E-2</c:v>
                </c:pt>
                <c:pt idx="3896">
                  <c:v>8.5324970022443894E-2</c:v>
                </c:pt>
                <c:pt idx="3897">
                  <c:v>9.2265785105039202E-2</c:v>
                </c:pt>
                <c:pt idx="3898">
                  <c:v>9.9143462924338996E-2</c:v>
                </c:pt>
                <c:pt idx="3899">
                  <c:v>0.10595329710132199</c:v>
                </c:pt>
                <c:pt idx="3900">
                  <c:v>0.11269062768221599</c:v>
                </c:pt>
                <c:pt idx="3901">
                  <c:v>0.119350844327291</c:v>
                </c:pt>
                <c:pt idx="3902">
                  <c:v>0.12592938946570401</c:v>
                </c:pt>
                <c:pt idx="3903">
                  <c:v>0.13242176141423601</c:v>
                </c:pt>
                <c:pt idx="3904">
                  <c:v>0.13882351745778301</c:v>
                </c:pt>
                <c:pt idx="3905">
                  <c:v>0.14513027688949401</c:v>
                </c:pt>
                <c:pt idx="3906">
                  <c:v>0.15133772400848</c:v>
                </c:pt>
                <c:pt idx="3907">
                  <c:v>0.157441611073038</c:v>
                </c:pt>
                <c:pt idx="3908">
                  <c:v>0.163437761207372</c:v>
                </c:pt>
                <c:pt idx="3909">
                  <c:v>0.16932207125981599</c:v>
                </c:pt>
                <c:pt idx="3910">
                  <c:v>0.17509051461061301</c:v>
                </c:pt>
                <c:pt idx="3911">
                  <c:v>0.18073914392732501</c:v>
                </c:pt>
                <c:pt idx="3912">
                  <c:v>0.186264093865977</c:v>
                </c:pt>
                <c:pt idx="3913">
                  <c:v>0.191661583716108</c:v>
                </c:pt>
                <c:pt idx="3914">
                  <c:v>0.19692791998790099</c:v>
                </c:pt>
                <c:pt idx="3915">
                  <c:v>0.20205949893962799</c:v>
                </c:pt>
                <c:pt idx="3916">
                  <c:v>0.20705280904368301</c:v>
                </c:pt>
                <c:pt idx="3917">
                  <c:v>0.21190443338951501</c:v>
                </c:pt>
                <c:pt idx="3918">
                  <c:v>0.216611052021808</c:v>
                </c:pt>
                <c:pt idx="3919">
                  <c:v>0.22116944421231999</c:v>
                </c:pt>
                <c:pt idx="3920">
                  <c:v>0.22557649066382099</c:v>
                </c:pt>
                <c:pt idx="3921">
                  <c:v>0.22982917564461899</c:v>
                </c:pt>
                <c:pt idx="3922">
                  <c:v>0.23392458905221999</c:v>
                </c:pt>
                <c:pt idx="3923">
                  <c:v>0.23785992840470399</c:v>
                </c:pt>
                <c:pt idx="3924">
                  <c:v>0.24163250075845699</c:v>
                </c:pt>
                <c:pt idx="3925">
                  <c:v>0.245239724550944</c:v>
                </c:pt>
                <c:pt idx="3926">
                  <c:v>0.24867913136726899</c:v>
                </c:pt>
                <c:pt idx="3927">
                  <c:v>0.251948367629305</c:v>
                </c:pt>
                <c:pt idx="3928">
                  <c:v>0.25504519620624</c:v>
                </c:pt>
                <c:pt idx="3929">
                  <c:v>0.25796749794544399</c:v>
                </c:pt>
                <c:pt idx="3930">
                  <c:v>0.26071327312259801</c:v>
                </c:pt>
                <c:pt idx="3931">
                  <c:v>0.2632806428101</c:v>
                </c:pt>
                <c:pt idx="3932">
                  <c:v>0.26566785016281103</c:v>
                </c:pt>
                <c:pt idx="3933">
                  <c:v>0.26787326162026398</c:v>
                </c:pt>
                <c:pt idx="3934">
                  <c:v>0.26989536802449998</c:v>
                </c:pt>
                <c:pt idx="3935">
                  <c:v>0.27173278565278502</c:v>
                </c:pt>
                <c:pt idx="3936">
                  <c:v>0.273384257164486</c:v>
                </c:pt>
                <c:pt idx="3937">
                  <c:v>0.274848652461469</c:v>
                </c:pt>
                <c:pt idx="3938">
                  <c:v>0.27612496946141901</c:v>
                </c:pt>
                <c:pt idx="3939">
                  <c:v>0.27721233478356699</c:v>
                </c:pt>
                <c:pt idx="3940">
                  <c:v>0.27811000434633698</c:v>
                </c:pt>
                <c:pt idx="3941">
                  <c:v>0.278817363876526</c:v>
                </c:pt>
                <c:pt idx="3942">
                  <c:v>0.27933392932964102</c:v>
                </c:pt>
                <c:pt idx="3943">
                  <c:v>0.279659347221141</c:v>
                </c:pt>
                <c:pt idx="3944">
                  <c:v>0.27979339486831201</c:v>
                </c:pt>
                <c:pt idx="3945">
                  <c:v>0.27973598054266202</c:v>
                </c:pt>
                <c:pt idx="3946">
                  <c:v>0.279487143532681</c:v>
                </c:pt>
                <c:pt idx="3947">
                  <c:v>0.27904705411695702</c:v>
                </c:pt>
                <c:pt idx="3948">
                  <c:v>0.27841601344766098</c:v>
                </c:pt>
                <c:pt idx="3949">
                  <c:v>0.27759445334446298</c:v>
                </c:pt>
                <c:pt idx="3950">
                  <c:v>0.27658293599904099</c:v>
                </c:pt>
                <c:pt idx="3951">
                  <c:v>0.27538215359037299</c:v>
                </c:pt>
                <c:pt idx="3952">
                  <c:v>0.27399292781108497</c:v>
                </c:pt>
                <c:pt idx="3953">
                  <c:v>0.27241620930516303</c:v>
                </c:pt>
                <c:pt idx="3954">
                  <c:v>0.27065307701743402</c:v>
                </c:pt>
                <c:pt idx="3955">
                  <c:v>0.26870473745524198</c:v>
                </c:pt>
                <c:pt idx="3956">
                  <c:v>0.26657252386284203</c:v>
                </c:pt>
                <c:pt idx="3957">
                  <c:v>0.26425789530906502</c:v>
                </c:pt>
                <c:pt idx="3958">
                  <c:v>0.26176243568887297</c:v>
                </c:pt>
                <c:pt idx="3959">
                  <c:v>0.25908785263951101</c:v>
                </c:pt>
                <c:pt idx="3960">
                  <c:v>0.25623597637197398</c:v>
                </c:pt>
                <c:pt idx="3961">
                  <c:v>0.25320875841859303</c:v>
                </c:pt>
                <c:pt idx="3962">
                  <c:v>0.25000827029761102</c:v>
                </c:pt>
                <c:pt idx="3963">
                  <c:v>0.24663670209564401</c:v>
                </c:pt>
                <c:pt idx="3964">
                  <c:v>0.24309636096901399</c:v>
                </c:pt>
                <c:pt idx="3965">
                  <c:v>0.23938966956496199</c:v>
                </c:pt>
                <c:pt idx="3966">
                  <c:v>0.23551916436384099</c:v>
                </c:pt>
                <c:pt idx="3967">
                  <c:v>0.23148749394340701</c:v>
                </c:pt>
                <c:pt idx="3968">
                  <c:v>0.22729741716640101</c:v>
                </c:pt>
                <c:pt idx="3969">
                  <c:v>0.22295180129266701</c:v>
                </c:pt>
                <c:pt idx="3970">
                  <c:v>0.21845362001709601</c:v>
                </c:pt>
                <c:pt idx="3971">
                  <c:v>0.213805951434727</c:v>
                </c:pt>
                <c:pt idx="3972">
                  <c:v>0.209011975934419</c:v>
                </c:pt>
                <c:pt idx="3973">
                  <c:v>0.20407497402251701</c:v>
                </c:pt>
                <c:pt idx="3974">
                  <c:v>0.19899832407800799</c:v>
                </c:pt>
                <c:pt idx="3975">
                  <c:v>0.193785500040703</c:v>
                </c:pt>
                <c:pt idx="3976">
                  <c:v>0.18844006903403299</c:v>
                </c:pt>
                <c:pt idx="3977">
                  <c:v>0.182965688924068</c:v>
                </c:pt>
                <c:pt idx="3978">
                  <c:v>0.17736610581645301</c:v>
                </c:pt>
                <c:pt idx="3979">
                  <c:v>0.17164515149295501</c:v>
                </c:pt>
                <c:pt idx="3980">
                  <c:v>0.16580674078938101</c:v>
                </c:pt>
                <c:pt idx="3981">
                  <c:v>0.15985486891667</c:v>
                </c:pt>
                <c:pt idx="3982">
                  <c:v>0.15379360872697401</c:v>
                </c:pt>
                <c:pt idx="3983">
                  <c:v>0.14762710792662001</c:v>
                </c:pt>
                <c:pt idx="3984">
                  <c:v>0.14135958623783901</c:v>
                </c:pt>
                <c:pt idx="3985">
                  <c:v>0.134995332511222</c:v>
                </c:pt>
                <c:pt idx="3986">
                  <c:v>0.12853870179087201</c:v>
                </c:pt>
                <c:pt idx="3987">
                  <c:v>0.121994112334254</c:v>
                </c:pt>
                <c:pt idx="3988">
                  <c:v>0.115366042588792</c:v>
                </c:pt>
                <c:pt idx="3989">
                  <c:v>0.108659028127279</c:v>
                </c:pt>
                <c:pt idx="3990">
                  <c:v>0.101877658544196</c:v>
                </c:pt>
                <c:pt idx="3991">
                  <c:v>9.5026574315058801E-2</c:v>
                </c:pt>
                <c:pt idx="3992">
                  <c:v>8.8110463620956703E-2</c:v>
                </c:pt>
                <c:pt idx="3993">
                  <c:v>8.1134059140437406E-2</c:v>
                </c:pt>
                <c:pt idx="3994">
                  <c:v>7.4102134810947295E-2</c:v>
                </c:pt>
                <c:pt idx="3995">
                  <c:v>6.70195025620373E-2</c:v>
                </c:pt>
                <c:pt idx="3996">
                  <c:v>5.9891009022570003E-2</c:v>
                </c:pt>
                <c:pt idx="3997">
                  <c:v>5.2721532204183102E-2</c:v>
                </c:pt>
                <c:pt idx="3998">
                  <c:v>4.5515978163277099E-2</c:v>
                </c:pt>
                <c:pt idx="3999">
                  <c:v>3.8279277643812698E-2</c:v>
                </c:pt>
                <c:pt idx="4000">
                  <c:v>3.1016382703213601E-2</c:v>
                </c:pt>
                <c:pt idx="4001">
                  <c:v>2.3732263323685301E-2</c:v>
                </c:pt>
                <c:pt idx="4002">
                  <c:v>1.64319040112679E-2</c:v>
                </c:pt>
                <c:pt idx="4003">
                  <c:v>9.1203003849499101E-3</c:v>
                </c:pt>
                <c:pt idx="4004">
                  <c:v>1.80245575817778E-3</c:v>
                </c:pt>
                <c:pt idx="4005">
                  <c:v>-5.5166222848997797E-3</c:v>
                </c:pt>
                <c:pt idx="4006">
                  <c:v>-1.28319253161102E-2</c:v>
                </c:pt>
                <c:pt idx="4007">
                  <c:v>-2.01384474905127E-2</c:v>
                </c:pt>
                <c:pt idx="4008">
                  <c:v>-2.7431188971886698E-2</c:v>
                </c:pt>
                <c:pt idx="4009">
                  <c:v>-3.4705159354107701E-2</c:v>
                </c:pt>
                <c:pt idx="4010">
                  <c:v>-4.1955381076071101E-2</c:v>
                </c:pt>
                <c:pt idx="4011">
                  <c:v>-4.91768928278256E-2</c:v>
                </c:pt>
                <c:pt idx="4012">
                  <c:v>-5.63647529455861E-2</c:v>
                </c:pt>
                <c:pt idx="4013">
                  <c:v>-6.3514042793302597E-2</c:v>
                </c:pt>
                <c:pt idx="4014">
                  <c:v>-7.0619870128471804E-2</c:v>
                </c:pt>
                <c:pt idx="4015">
                  <c:v>-7.7677372449887205E-2</c:v>
                </c:pt>
                <c:pt idx="4016">
                  <c:v>-8.4681720325037402E-2</c:v>
                </c:pt>
                <c:pt idx="4017">
                  <c:v>-9.1628120694875706E-2</c:v>
                </c:pt>
                <c:pt idx="4018">
                  <c:v>-9.8511820153698901E-2</c:v>
                </c:pt>
                <c:pt idx="4019">
                  <c:v>-0.10532810820189301</c:v>
                </c:pt>
                <c:pt idx="4020">
                  <c:v>-0.11207232046931399</c:v>
                </c:pt>
                <c:pt idx="4021">
                  <c:v>-0.118739841907112</c:v>
                </c:pt>
                <c:pt idx="4022">
                  <c:v>-0.12532610994579099</c:v>
                </c:pt>
                <c:pt idx="4023">
                  <c:v>-0.131826617617369</c:v>
                </c:pt>
                <c:pt idx="4024">
                  <c:v>-0.13823691663948401</c:v>
                </c:pt>
                <c:pt idx="4025">
                  <c:v>-0.144552620459347</c:v>
                </c:pt>
                <c:pt idx="4026">
                  <c:v>-0.15076940725544399</c:v>
                </c:pt>
                <c:pt idx="4027">
                  <c:v>-0.15688302289495201</c:v>
                </c:pt>
                <c:pt idx="4028">
                  <c:v>-0.162889283844834</c:v>
                </c:pt>
                <c:pt idx="4029">
                  <c:v>-0.16878408003461601</c:v>
                </c:pt>
                <c:pt idx="4030">
                  <c:v>-0.17456337766890201</c:v>
                </c:pt>
                <c:pt idx="4031">
                  <c:v>-0.180223221987693</c:v>
                </c:pt>
                <c:pt idx="4032">
                  <c:v>-0.185759739972614</c:v>
                </c:pt>
                <c:pt idx="4033">
                  <c:v>-0.19116914299721599</c:v>
                </c:pt>
                <c:pt idx="4034">
                  <c:v>-0.19644772941952399</c:v>
                </c:pt>
                <c:pt idx="4035">
                  <c:v>-0.20159188711506101</c:v>
                </c:pt>
                <c:pt idx="4036">
                  <c:v>-0.206598095948618</c:v>
                </c:pt>
                <c:pt idx="4037">
                  <c:v>-0.211462930183069</c:v>
                </c:pt>
                <c:pt idx="4038">
                  <c:v>-0.216183060823604</c:v>
                </c:pt>
                <c:pt idx="4039">
                  <c:v>-0.22075525789574499</c:v>
                </c:pt>
                <c:pt idx="4040">
                  <c:v>-0.22517639265561301</c:v>
                </c:pt>
                <c:pt idx="4041">
                  <c:v>-0.22944343973091999</c:v>
                </c:pt>
                <c:pt idx="4042">
                  <c:v>-0.23355347919122299</c:v>
                </c:pt>
                <c:pt idx="4043">
                  <c:v>-0.23750369854602801</c:v>
                </c:pt>
                <c:pt idx="4044">
                  <c:v>-0.241291394669371</c:v>
                </c:pt>
                <c:pt idx="4045">
                  <c:v>-0.244913975649555</c:v>
                </c:pt>
                <c:pt idx="4046">
                  <c:v>-0.248368962562797</c:v>
                </c:pt>
                <c:pt idx="4047">
                  <c:v>-0.25165399116954501</c:v>
                </c:pt>
                <c:pt idx="4048">
                  <c:v>-0.254766813532323</c:v>
                </c:pt>
                <c:pt idx="4049">
                  <c:v>-0.25770529955398902</c:v>
                </c:pt>
                <c:pt idx="4050">
                  <c:v>-0.26046743843535802</c:v>
                </c:pt>
                <c:pt idx="4051">
                  <c:v>-0.26305134005118203</c:v>
                </c:pt>
                <c:pt idx="4052">
                  <c:v>-0.26545523624356399</c:v>
                </c:pt>
                <c:pt idx="4053">
                  <c:v>-0.2676774820319</c:v>
                </c:pt>
                <c:pt idx="4054">
                  <c:v>-0.269716556738539</c:v>
                </c:pt>
                <c:pt idx="4055">
                  <c:v>-0.271571065029375</c:v>
                </c:pt>
                <c:pt idx="4056">
                  <c:v>-0.273239737868677</c:v>
                </c:pt>
                <c:pt idx="4057">
                  <c:v>-0.27472143338748001</c:v>
                </c:pt>
                <c:pt idx="4058">
                  <c:v>-0.27601513766496799</c:v>
                </c:pt>
                <c:pt idx="4059">
                  <c:v>-0.277119965422298</c:v>
                </c:pt>
                <c:pt idx="4060">
                  <c:v>-0.27803516062839201</c:v>
                </c:pt>
                <c:pt idx="4061">
                  <c:v>-0.27876009701728599</c:v>
                </c:pt>
                <c:pt idx="4062">
                  <c:v>-0.27929427851668598</c:v>
                </c:pt>
                <c:pt idx="4063">
                  <c:v>-0.27963733958742998</c:v>
                </c:pt>
                <c:pt idx="4064">
                  <c:v>-0.27978904547361899</c:v>
                </c:pt>
                <c:pt idx="4065">
                  <c:v>-0.27974929236326701</c:v>
                </c:pt>
                <c:pt idx="4066">
                  <c:v>-0.27951810745933597</c:v>
                </c:pt>
                <c:pt idx="4067">
                  <c:v>-0.27909564896111899</c:v>
                </c:pt>
                <c:pt idx="4068">
                  <c:v>-0.27848220595599099</c:v>
                </c:pt>
                <c:pt idx="4069">
                  <c:v>-0.27767819822157902</c:v>
                </c:pt>
                <c:pt idx="4070">
                  <c:v>-0.27668417593851802</c:v>
                </c:pt>
                <c:pt idx="4071">
                  <c:v>-0.27550081931395598</c:v>
                </c:pt>
                <c:pt idx="4072">
                  <c:v>-0.27412893811609201</c:v>
                </c:pt>
                <c:pt idx="4073">
                  <c:v>-0.27256947112005803</c:v>
                </c:pt>
                <c:pt idx="4074">
                  <c:v>-0.27082348546551099</c:v>
                </c:pt>
                <c:pt idx="4075">
                  <c:v>-0.26889217592639397</c:v>
                </c:pt>
                <c:pt idx="4076">
                  <c:v>-0.26677686409335799</c:v>
                </c:pt>
                <c:pt idx="4077">
                  <c:v>-0.26447899746939701</c:v>
                </c:pt>
                <c:pt idx="4078">
                  <c:v>-0.26200014847932401</c:v>
                </c:pt>
                <c:pt idx="4079">
                  <c:v>-0.25934201339377</c:v>
                </c:pt>
                <c:pt idx="4080">
                  <c:v>-0.25650641116842399</c:v>
                </c:pt>
                <c:pt idx="4081">
                  <c:v>-0.25349528219932899</c:v>
                </c:pt>
                <c:pt idx="4082">
                  <c:v>-0.25031068699507097</c:v>
                </c:pt>
                <c:pt idx="4083">
                  <c:v>-0.246954804766783</c:v>
                </c:pt>
                <c:pt idx="4084">
                  <c:v>-0.24342993193690901</c:v>
                </c:pt>
                <c:pt idx="4085">
                  <c:v>-0.239738480567772</c:v>
                </c:pt>
                <c:pt idx="4086">
                  <c:v>-0.235882976711004</c:v>
                </c:pt>
                <c:pt idx="4087">
                  <c:v>-0.231866058678975</c:v>
                </c:pt>
                <c:pt idx="4088">
                  <c:v>-0.227690475239401</c:v>
                </c:pt>
                <c:pt idx="4089">
                  <c:v>-0.22335908373437</c:v>
                </c:pt>
                <c:pt idx="4090">
                  <c:v>-0.21887484812506799</c:v>
                </c:pt>
                <c:pt idx="4091">
                  <c:v>-0.21424083696354901</c:v>
                </c:pt>
                <c:pt idx="4092">
                  <c:v>-0.20946022129292999</c:v>
                </c:pt>
                <c:pt idx="4093">
                  <c:v>-0.20453627247745501</c:v>
                </c:pt>
                <c:pt idx="4094">
                  <c:v>-0.199472359963907</c:v>
                </c:pt>
                <c:pt idx="4095">
                  <c:v>-0.194271948975903</c:v>
                </c:pt>
                <c:pt idx="4096">
                  <c:v>-0.18893859814265301</c:v>
                </c:pt>
                <c:pt idx="4097">
                  <c:v>-0.18347595706379299</c:v>
                </c:pt>
                <c:pt idx="4098">
                  <c:v>-0.17788776381197499</c:v>
                </c:pt>
                <c:pt idx="4099">
                  <c:v>-0.17217784237491399</c:v>
                </c:pt>
                <c:pt idx="4100">
                  <c:v>-0.16635010003864001</c:v>
                </c:pt>
                <c:pt idx="4101">
                  <c:v>-0.160408524713751</c:v>
                </c:pt>
                <c:pt idx="4102">
                  <c:v>-0.154357182206496</c:v>
                </c:pt>
                <c:pt idx="4103">
                  <c:v>-0.14820021343655501</c:v>
                </c:pt>
                <c:pt idx="4104">
                  <c:v>-0.14194183160341101</c:v>
                </c:pt>
                <c:pt idx="4105">
                  <c:v>-0.135586319303276</c:v>
                </c:pt>
                <c:pt idx="4106">
                  <c:v>-0.12913802559851301</c:v>
                </c:pt>
                <c:pt idx="4107">
                  <c:v>-0.122601363041587</c:v>
                </c:pt>
                <c:pt idx="4108">
                  <c:v>-0.115980804655563</c:v>
                </c:pt>
                <c:pt idx="4109">
                  <c:v>-0.109280880873227</c:v>
                </c:pt>
                <c:pt idx="4110">
                  <c:v>-0.102506176436926</c:v>
                </c:pt>
                <c:pt idx="4111">
                  <c:v>-9.5661327261231305E-2</c:v>
                </c:pt>
                <c:pt idx="4112">
                  <c:v>-8.8751017260598697E-2</c:v>
                </c:pt>
                <c:pt idx="4113">
                  <c:v>-8.1779975144175204E-2</c:v>
                </c:pt>
                <c:pt idx="4114">
                  <c:v>-7.4752971179953998E-2</c:v>
                </c:pt>
                <c:pt idx="4115">
                  <c:v>-6.7674813930491101E-2</c:v>
                </c:pt>
                <c:pt idx="4116">
                  <c:v>-6.0550346962417498E-2</c:v>
                </c:pt>
                <c:pt idx="4117">
                  <c:v>-5.33844455319974E-2</c:v>
                </c:pt>
                <c:pt idx="4118">
                  <c:v>-4.6182013249001702E-2</c:v>
                </c:pt>
                <c:pt idx="4119">
                  <c:v>-3.8947978721179201E-2</c:v>
                </c:pt>
                <c:pt idx="4120">
                  <c:v>-3.1687292181621703E-2</c:v>
                </c:pt>
                <c:pt idx="4121">
                  <c:v>-2.4404922101331199E-2</c:v>
                </c:pt>
                <c:pt idx="4122">
                  <c:v>-1.7105851789306101E-2</c:v>
                </c:pt>
                <c:pt idx="4123">
                  <c:v>-9.7950759824750495E-3</c:v>
                </c:pt>
                <c:pt idx="4124">
                  <c:v>-2.4775974278095502E-3</c:v>
                </c:pt>
                <c:pt idx="4125">
                  <c:v>4.8415765410440301E-3</c:v>
                </c:pt>
                <c:pt idx="4126">
                  <c:v>1.21574374302713E-2</c:v>
                </c:pt>
                <c:pt idx="4127">
                  <c:v>1.9464979013190501E-2</c:v>
                </c:pt>
                <c:pt idx="4128">
                  <c:v>2.6759200756002199E-2</c:v>
                </c:pt>
                <c:pt idx="4129">
                  <c:v>3.40351112396425E-2</c:v>
                </c:pt>
                <c:pt idx="4130">
                  <c:v>4.1287731575399798E-2</c:v>
                </c:pt>
                <c:pt idx="4131">
                  <c:v>4.8512098811956998E-2</c:v>
                </c:pt>
                <c:pt idx="4132">
                  <c:v>5.5703269331527097E-2</c:v>
                </c:pt>
                <c:pt idx="4133">
                  <c:v>6.2856322232760095E-2</c:v>
                </c:pt>
                <c:pt idx="4134">
                  <c:v>6.9966362698103801E-2</c:v>
                </c:pt>
                <c:pt idx="4135">
                  <c:v>7.7028525343316404E-2</c:v>
                </c:pt>
                <c:pt idx="4136">
                  <c:v>8.4037977546837797E-2</c:v>
                </c:pt>
                <c:pt idx="4137">
                  <c:v>9.0989922756741101E-2</c:v>
                </c:pt>
                <c:pt idx="4138">
                  <c:v>9.7879603773002102E-2</c:v>
                </c:pt>
                <c:pt idx="4139">
                  <c:v>0.10470230600284</c:v>
                </c:pt>
                <c:pt idx="4140">
                  <c:v>0.11145336068690299</c:v>
                </c:pt>
                <c:pt idx="4141">
                  <c:v>0.11812814809409</c:v>
                </c:pt>
                <c:pt idx="4142">
                  <c:v>0.124722100682818</c:v>
                </c:pt>
                <c:pt idx="4143">
                  <c:v>0.131230706226587</c:v>
                </c:pt>
                <c:pt idx="4144">
                  <c:v>0.13764951090168001</c:v>
                </c:pt>
                <c:pt idx="4145">
                  <c:v>0.143974122334907</c:v>
                </c:pt>
                <c:pt idx="4146">
                  <c:v>0.150200212609297</c:v>
                </c:pt>
                <c:pt idx="4147">
                  <c:v>0.156323521225678</c:v>
                </c:pt>
                <c:pt idx="4148">
                  <c:v>0.16233985801813</c:v>
                </c:pt>
                <c:pt idx="4149">
                  <c:v>0.16824510602130399</c:v>
                </c:pt>
                <c:pt idx="4150">
                  <c:v>0.174035224287653</c:v>
                </c:pt>
                <c:pt idx="4151">
                  <c:v>0.17970625065264401</c:v>
                </c:pt>
                <c:pt idx="4152">
                  <c:v>0.18525430444605301</c:v>
                </c:pt>
                <c:pt idx="4153">
                  <c:v>0.19067558914750499</c:v>
                </c:pt>
                <c:pt idx="4154">
                  <c:v>0.19596639498442101</c:v>
                </c:pt>
                <c:pt idx="4155">
                  <c:v>0.201123101470606</c:v>
                </c:pt>
                <c:pt idx="4156">
                  <c:v>0.206142179883742</c:v>
                </c:pt>
                <c:pt idx="4157">
                  <c:v>0.21102019568008201</c:v>
                </c:pt>
                <c:pt idx="4158">
                  <c:v>0.21575381084470099</c:v>
                </c:pt>
                <c:pt idx="4159">
                  <c:v>0.220339786175694</c:v>
                </c:pt>
                <c:pt idx="4160">
                  <c:v>0.22477498350075101</c:v>
                </c:pt>
                <c:pt idx="4161">
                  <c:v>0.22905636782460201</c:v>
                </c:pt>
                <c:pt idx="4162">
                  <c:v>0.23318100940586101</c:v>
                </c:pt>
                <c:pt idx="4163">
                  <c:v>0.23714608576183399</c:v>
                </c:pt>
                <c:pt idx="4164">
                  <c:v>0.24094888359994401</c:v>
                </c:pt>
                <c:pt idx="4165">
                  <c:v>0.24458680067442901</c:v>
                </c:pt>
                <c:pt idx="4166">
                  <c:v>0.24805734756705</c:v>
                </c:pt>
                <c:pt idx="4167">
                  <c:v>0.25135814939059797</c:v>
                </c:pt>
                <c:pt idx="4168">
                  <c:v>0.254486947414021</c:v>
                </c:pt>
                <c:pt idx="4169">
                  <c:v>0.25744160060806998</c:v>
                </c:pt>
                <c:pt idx="4170">
                  <c:v>0.26022008711039901</c:v>
                </c:pt>
                <c:pt idx="4171">
                  <c:v>0.26282050560912401</c:v>
                </c:pt>
                <c:pt idx="4172">
                  <c:v>0.26524107664388002</c:v>
                </c:pt>
                <c:pt idx="4173">
                  <c:v>0.26748014382350999</c:v>
                </c:pt>
                <c:pt idx="4174">
                  <c:v>0.26953617495952198</c:v>
                </c:pt>
                <c:pt idx="4175">
                  <c:v>0.27140776311456599</c:v>
                </c:pt>
                <c:pt idx="4176">
                  <c:v>0.27309362756519701</c:v>
                </c:pt>
                <c:pt idx="4177">
                  <c:v>0.27459261467827201</c:v>
                </c:pt>
                <c:pt idx="4178">
                  <c:v>0.27590369870037701</c:v>
                </c:pt>
                <c:pt idx="4179">
                  <c:v>0.27702598245975002</c:v>
                </c:pt>
                <c:pt idx="4180">
                  <c:v>0.27795869798021</c:v>
                </c:pt>
                <c:pt idx="4181">
                  <c:v>0.27870120700668299</c:v>
                </c:pt>
                <c:pt idx="4182">
                  <c:v>0.27925300144196202</c:v>
                </c:pt>
                <c:pt idx="4183">
                  <c:v>0.27961370369438998</c:v>
                </c:pt>
                <c:pt idx="4184">
                  <c:v>0.27978306693625099</c:v>
                </c:pt>
                <c:pt idx="4185">
                  <c:v>0.27976097527266902</c:v>
                </c:pt>
                <c:pt idx="4186">
                  <c:v>0.279547443820921</c:v>
                </c:pt>
                <c:pt idx="4187">
                  <c:v>0.279142618700082</c:v>
                </c:pt>
                <c:pt idx="4188">
                  <c:v>0.27854677693104901</c:v>
                </c:pt>
                <c:pt idx="4189">
                  <c:v>0.27776032624696301</c:v>
                </c:pt>
                <c:pt idx="4190">
                  <c:v>0.27678380481421</c:v>
                </c:pt>
                <c:pt idx="4191">
                  <c:v>0.27561788086414701</c:v>
                </c:pt>
                <c:pt idx="4192">
                  <c:v>0.27426335223583398</c:v>
                </c:pt>
                <c:pt idx="4193">
                  <c:v>0.27272114583008</c:v>
                </c:pt>
                <c:pt idx="4194">
                  <c:v>0.27099231697515902</c:v>
                </c:pt>
                <c:pt idx="4195">
                  <c:v>0.26907804870465801</c:v>
                </c:pt>
                <c:pt idx="4196">
                  <c:v>0.26697965094792497</c:v>
                </c:pt>
                <c:pt idx="4197">
                  <c:v>0.26469855963369099</c:v>
                </c:pt>
                <c:pt idx="4198">
                  <c:v>0.26223633570746502</c:v>
                </c:pt>
                <c:pt idx="4199">
                  <c:v>0.259594664063384</c:v>
                </c:pt>
                <c:pt idx="4200">
                  <c:v>0.256775352391241</c:v>
                </c:pt>
                <c:pt idx="4201">
                  <c:v>0.25378032993949301</c:v>
                </c:pt>
                <c:pt idx="4202">
                  <c:v>0.25061164619507398</c:v>
                </c:pt>
                <c:pt idx="4203">
                  <c:v>0.24727146948094</c:v>
                </c:pt>
                <c:pt idx="4204">
                  <c:v>0.243762085472288</c:v>
                </c:pt>
                <c:pt idx="4205">
                  <c:v>0.24008589563247801</c:v>
                </c:pt>
                <c:pt idx="4206">
                  <c:v>0.23624541556971199</c:v>
                </c:pt>
                <c:pt idx="4207">
                  <c:v>0.23224327331561201</c:v>
                </c:pt>
                <c:pt idx="4208">
                  <c:v>0.22808220752686401</c:v>
                </c:pt>
                <c:pt idx="4209">
                  <c:v>0.223765065611161</c:v>
                </c:pt>
                <c:pt idx="4210">
                  <c:v>0.21929480177872801</c:v>
                </c:pt>
                <c:pt idx="4211">
                  <c:v>0.21467447502076401</c:v>
                </c:pt>
                <c:pt idx="4212">
                  <c:v>0.20990724701618099</c:v>
                </c:pt>
                <c:pt idx="4213">
                  <c:v>0.20499637996807299</c:v>
                </c:pt>
                <c:pt idx="4214">
                  <c:v>0.19994523437140099</c:v>
                </c:pt>
                <c:pt idx="4215">
                  <c:v>0.19475726671341101</c:v>
                </c:pt>
                <c:pt idx="4216">
                  <c:v>0.18943602710836899</c:v>
                </c:pt>
                <c:pt idx="4217">
                  <c:v>0.183985156868226</c:v>
                </c:pt>
                <c:pt idx="4218">
                  <c:v>0.178408386010878</c:v>
                </c:pt>
                <c:pt idx="4219">
                  <c:v>0.17270953070771999</c:v>
                </c:pt>
                <c:pt idx="4220">
                  <c:v>0.16689249067225301</c:v>
                </c:pt>
                <c:pt idx="4221">
                  <c:v>0.160961246491515</c:v>
                </c:pt>
                <c:pt idx="4222">
                  <c:v>0.15491985690217799</c:v>
                </c:pt>
                <c:pt idx="4223">
                  <c:v>0.148772456013161</c:v>
                </c:pt>
                <c:pt idx="4224">
                  <c:v>0.142523250476671</c:v>
                </c:pt>
                <c:pt idx="4225">
                  <c:v>0.13617651660960001</c:v>
                </c:pt>
                <c:pt idx="4226">
                  <c:v>0.129736597467249</c:v>
                </c:pt>
                <c:pt idx="4227">
                  <c:v>0.12320789987139</c:v>
                </c:pt>
                <c:pt idx="4228">
                  <c:v>0.116594891394684</c:v>
                </c:pt>
                <c:pt idx="4229">
                  <c:v>0.109902097303532</c:v>
                </c:pt>
                <c:pt idx="4230">
                  <c:v>0.103134097461447</c:v>
                </c:pt>
                <c:pt idx="4231">
                  <c:v>9.6295523195064694E-2</c:v>
                </c:pt>
                <c:pt idx="4232">
                  <c:v>8.9391054124934199E-2</c:v>
                </c:pt>
                <c:pt idx="4233">
                  <c:v>8.2425414963267302E-2</c:v>
                </c:pt>
                <c:pt idx="4234">
                  <c:v>7.5403372280827496E-2</c:v>
                </c:pt>
                <c:pt idx="4235">
                  <c:v>6.8329731245177494E-2</c:v>
                </c:pt>
                <c:pt idx="4236">
                  <c:v>6.1209332332513397E-2</c:v>
                </c:pt>
                <c:pt idx="4237">
                  <c:v>5.4047048015338599E-2</c:v>
                </c:pt>
                <c:pt idx="4238">
                  <c:v>4.6847779428241698E-2</c:v>
                </c:pt>
                <c:pt idx="4239">
                  <c:v>3.9616453014061699E-2</c:v>
                </c:pt>
                <c:pt idx="4240">
                  <c:v>3.2358017152734703E-2</c:v>
                </c:pt>
                <c:pt idx="4241">
                  <c:v>2.5077438775128601E-2</c:v>
                </c:pt>
                <c:pt idx="4242">
                  <c:v>1.7779699964183798E-2</c:v>
                </c:pt>
                <c:pt idx="4243">
                  <c:v>1.0469794545685999E-2</c:v>
                </c:pt>
                <c:pt idx="4244">
                  <c:v>3.1527246710017702E-3</c:v>
                </c:pt>
                <c:pt idx="4245">
                  <c:v>-4.1665026058811498E-3</c:v>
                </c:pt>
                <c:pt idx="4246">
                  <c:v>-1.1482878754669801E-2</c:v>
                </c:pt>
                <c:pt idx="4247">
                  <c:v>-1.87913971960917E-2</c:v>
                </c:pt>
                <c:pt idx="4248">
                  <c:v>-2.60870567278851E-2</c:v>
                </c:pt>
                <c:pt idx="4249">
                  <c:v>-3.3364864947110599E-2</c:v>
                </c:pt>
                <c:pt idx="4250">
                  <c:v>-4.0619841666440497E-2</c:v>
                </c:pt>
                <c:pt idx="4251">
                  <c:v>-4.7847022322089802E-2</c:v>
                </c:pt>
                <c:pt idx="4252">
                  <c:v>-5.5041461371055603E-2</c:v>
                </c:pt>
                <c:pt idx="4253">
                  <c:v>-6.2198235675340399E-2</c:v>
                </c:pt>
                <c:pt idx="4254">
                  <c:v>-6.9312447870844798E-2</c:v>
                </c:pt>
                <c:pt idx="4255">
                  <c:v>-7.63792297186216E-2</c:v>
                </c:pt>
                <c:pt idx="4256">
                  <c:v>-8.3393745436201094E-2</c:v>
                </c:pt>
                <c:pt idx="4257">
                  <c:v>-9.0351195006705298E-2</c:v>
                </c:pt>
                <c:pt idx="4258">
                  <c:v>-9.7246817463488899E-2</c:v>
                </c:pt>
                <c:pt idx="4259">
                  <c:v>-0.104075894148057</c:v>
                </c:pt>
                <c:pt idx="4260">
                  <c:v>-0.110833751939034</c:v>
                </c:pt>
                <c:pt idx="4261">
                  <c:v>-0.117515766449966</c:v>
                </c:pt>
                <c:pt idx="4262">
                  <c:v>-0.124117365193783</c:v>
                </c:pt>
                <c:pt idx="4263">
                  <c:v>-0.13063403071173699</c:v>
                </c:pt>
                <c:pt idx="4264">
                  <c:v>-0.13706130366468899</c:v>
                </c:pt>
                <c:pt idx="4265">
                  <c:v>-0.14339478588462701</c:v>
                </c:pt>
                <c:pt idx="4266">
                  <c:v>-0.14963014338431899</c:v>
                </c:pt>
                <c:pt idx="4267">
                  <c:v>-0.15576310932305501</c:v>
                </c:pt>
                <c:pt idx="4268">
                  <c:v>-0.161789486926431</c:v>
                </c:pt>
                <c:pt idx="4269">
                  <c:v>-0.167705152358193</c:v>
                </c:pt>
                <c:pt idx="4270">
                  <c:v>-0.17350605754217399</c:v>
                </c:pt>
                <c:pt idx="4271">
                  <c:v>-0.17918823293237399</c:v>
                </c:pt>
                <c:pt idx="4272">
                  <c:v>-0.184747790229322</c:v>
                </c:pt>
                <c:pt idx="4273">
                  <c:v>-0.19018092504081899</c:v>
                </c:pt>
                <c:pt idx="4274">
                  <c:v>-0.19548391948528299</c:v>
                </c:pt>
                <c:pt idx="4275">
                  <c:v>-0.200653144735885</c:v>
                </c:pt>
                <c:pt idx="4276">
                  <c:v>-0.20568506350374399</c:v>
                </c:pt>
                <c:pt idx="4277">
                  <c:v>-0.210576232458488</c:v>
                </c:pt>
                <c:pt idx="4278">
                  <c:v>-0.21532330458451701</c:v>
                </c:pt>
                <c:pt idx="4279">
                  <c:v>-0.219923031471358</c:v>
                </c:pt>
                <c:pt idx="4280">
                  <c:v>-0.22437226553654199</c:v>
                </c:pt>
                <c:pt idx="4281">
                  <c:v>-0.22866796217949201</c:v>
                </c:pt>
                <c:pt idx="4282">
                  <c:v>-0.23280718186493399</c:v>
                </c:pt>
                <c:pt idx="4283">
                  <c:v>-0.23678709213441099</c:v>
                </c:pt>
                <c:pt idx="4284">
                  <c:v>-0.240604969544535</c:v>
                </c:pt>
                <c:pt idx="4285">
                  <c:v>-0.244258201530626</c:v>
                </c:pt>
                <c:pt idx="4286">
                  <c:v>-0.24774428819448699</c:v>
                </c:pt>
                <c:pt idx="4287">
                  <c:v>-0.251060844015079</c:v>
                </c:pt>
                <c:pt idx="4288">
                  <c:v>-0.25420559948092702</c:v>
                </c:pt>
                <c:pt idx="4289">
                  <c:v>-0.25717640264314001</c:v>
                </c:pt>
                <c:pt idx="4290">
                  <c:v>-0.25997122058798799</c:v>
                </c:pt>
                <c:pt idx="4291">
                  <c:v>-0.26258814082801701</c:v>
                </c:pt>
                <c:pt idx="4292">
                  <c:v>-0.26502537261075998</c:v>
                </c:pt>
                <c:pt idx="4293">
                  <c:v>-0.267281248144146</c:v>
                </c:pt>
                <c:pt idx="4294">
                  <c:v>-0.26935422373776802</c:v>
                </c:pt>
                <c:pt idx="4295">
                  <c:v>-0.27124288085922199</c:v>
                </c:pt>
                <c:pt idx="4296">
                  <c:v>-0.27294592710481003</c:v>
                </c:pt>
                <c:pt idx="4297">
                  <c:v>-0.274462197083925</c:v>
                </c:pt>
                <c:pt idx="4298">
                  <c:v>-0.27579065321652801</c:v>
                </c:pt>
                <c:pt idx="4299">
                  <c:v>-0.27693038644316098</c:v>
                </c:pt>
                <c:pt idx="4300">
                  <c:v>-0.27788061684701498</c:v>
                </c:pt>
                <c:pt idx="4301">
                  <c:v>-0.278640694187621</c:v>
                </c:pt>
                <c:pt idx="4302">
                  <c:v>-0.27921009834581401</c:v>
                </c:pt>
                <c:pt idx="4303">
                  <c:v>-0.27958843967964597</c:v>
                </c:pt>
                <c:pt idx="4304">
                  <c:v>-0.27977545929101799</c:v>
                </c:pt>
                <c:pt idx="4305">
                  <c:v>-0.27977102920284203</c:v>
                </c:pt>
                <c:pt idx="4306">
                  <c:v>-0.27957515244661701</c:v>
                </c:pt>
                <c:pt idx="4307">
                  <c:v>-0.27918796306035398</c:v>
                </c:pt>
                <c:pt idx="4308">
                  <c:v>-0.27860972599685502</c:v>
                </c:pt>
                <c:pt idx="4309">
                  <c:v>-0.27784083694240402</c:v>
                </c:pt>
                <c:pt idx="4310">
                  <c:v>-0.27688182204600298</c:v>
                </c:pt>
                <c:pt idx="4311">
                  <c:v>-0.275733337559326</c:v>
                </c:pt>
                <c:pt idx="4312">
                  <c:v>-0.27439616938765099</c:v>
                </c:pt>
                <c:pt idx="4313">
                  <c:v>-0.27287123255206502</c:v>
                </c:pt>
                <c:pt idx="4314">
                  <c:v>-0.27115957056331502</c:v>
                </c:pt>
                <c:pt idx="4315">
                  <c:v>-0.26926235470774101</c:v>
                </c:pt>
                <c:pt idx="4316">
                  <c:v>-0.267180883245765</c:v>
                </c:pt>
                <c:pt idx="4317">
                  <c:v>-0.26491658052349099</c:v>
                </c:pt>
                <c:pt idx="4318">
                  <c:v>-0.26247099599803497</c:v>
                </c:pt>
                <c:pt idx="4319">
                  <c:v>-0.259845803177229</c:v>
                </c:pt>
                <c:pt idx="4320">
                  <c:v>-0.257042798474448</c:v>
                </c:pt>
                <c:pt idx="4321">
                  <c:v>-0.25406389997932499</c:v>
                </c:pt>
                <c:pt idx="4322">
                  <c:v>-0.25091114614520899</c:v>
                </c:pt>
                <c:pt idx="4323">
                  <c:v>-0.24758669439425399</c:v>
                </c:pt>
                <c:pt idx="4324">
                  <c:v>-0.24409281964110399</c:v>
                </c:pt>
                <c:pt idx="4325">
                  <c:v>-0.24043191273616801</c:v>
                </c:pt>
                <c:pt idx="4326">
                  <c:v>-0.236606478829572</c:v>
                </c:pt>
                <c:pt idx="4327">
                  <c:v>-0.23261913565688999</c:v>
                </c:pt>
                <c:pt idx="4328">
                  <c:v>-0.22847261174782901</c:v>
                </c:pt>
                <c:pt idx="4329">
                  <c:v>-0.22416974455910699</c:v>
                </c:pt>
                <c:pt idx="4330">
                  <c:v>-0.219713478532788</c:v>
                </c:pt>
                <c:pt idx="4331">
                  <c:v>-0.215106863081404</c:v>
                </c:pt>
                <c:pt idx="4332">
                  <c:v>-0.21035305050125</c:v>
                </c:pt>
                <c:pt idx="4333">
                  <c:v>-0.20545529381527899</c:v>
                </c:pt>
                <c:pt idx="4334">
                  <c:v>-0.20041694454705999</c:v>
                </c:pt>
                <c:pt idx="4335">
                  <c:v>-0.19524145042734001</c:v>
                </c:pt>
                <c:pt idx="4336">
                  <c:v>-0.18993235303477299</c:v>
                </c:pt>
                <c:pt idx="4337">
                  <c:v>-0.18449328537242199</c:v>
                </c:pt>
                <c:pt idx="4338">
                  <c:v>-0.17892796938170599</c:v>
                </c:pt>
                <c:pt idx="4339">
                  <c:v>-0.17324021339548201</c:v>
                </c:pt>
                <c:pt idx="4340">
                  <c:v>-0.16743390953201201</c:v>
                </c:pt>
                <c:pt idx="4341">
                  <c:v>-0.161513031031599</c:v>
                </c:pt>
                <c:pt idx="4342">
                  <c:v>-0.155481629537703</c:v>
                </c:pt>
                <c:pt idx="4343">
                  <c:v>-0.14934383232441201</c:v>
                </c:pt>
                <c:pt idx="4344">
                  <c:v>-0.14310383947215899</c:v>
                </c:pt>
                <c:pt idx="4345">
                  <c:v>-0.13676592099361901</c:v>
                </c:pt>
                <c:pt idx="4346">
                  <c:v>-0.130334413911744</c:v>
                </c:pt>
                <c:pt idx="4347">
                  <c:v>-0.123813719291949</c:v>
                </c:pt>
                <c:pt idx="4348">
                  <c:v>-0.11720829923048</c:v>
                </c:pt>
                <c:pt idx="4349">
                  <c:v>-0.110522673801002</c:v>
                </c:pt>
                <c:pt idx="4350">
                  <c:v>-0.103761417961529</c:v>
                </c:pt>
                <c:pt idx="4351">
                  <c:v>-9.6929158423792502E-2</c:v>
                </c:pt>
                <c:pt idx="4352">
                  <c:v>-9.0030570487186296E-2</c:v>
                </c:pt>
                <c:pt idx="4353">
                  <c:v>-8.3070374839476505E-2</c:v>
                </c:pt>
                <c:pt idx="4354">
                  <c:v>-7.6053334326442706E-2</c:v>
                </c:pt>
                <c:pt idx="4355">
                  <c:v>-6.8984250692674401E-2</c:v>
                </c:pt>
                <c:pt idx="4356">
                  <c:v>-6.18679612957483E-2</c:v>
                </c:pt>
                <c:pt idx="4357">
                  <c:v>-5.47093357960357E-2</c:v>
                </c:pt>
                <c:pt idx="4358">
                  <c:v>-4.7513272824404797E-2</c:v>
                </c:pt>
                <c:pt idx="4359">
                  <c:v>-4.0284696630099398E-2</c:v>
                </c:pt>
                <c:pt idx="4360">
                  <c:v>-3.3028553711086497E-2</c:v>
                </c:pt>
                <c:pt idx="4361">
                  <c:v>-2.5749809429178799E-2</c:v>
                </c:pt>
                <c:pt idx="4362">
                  <c:v>-1.8453444612249501E-2</c:v>
                </c:pt>
                <c:pt idx="4363">
                  <c:v>-1.1144452145863E-2</c:v>
                </c:pt>
                <c:pt idx="4364">
                  <c:v>-3.8278335566551301E-3</c:v>
                </c:pt>
                <c:pt idx="4365">
                  <c:v>3.4914044102000502E-3</c:v>
                </c:pt>
                <c:pt idx="4366">
                  <c:v>1.0808253217094501E-2</c:v>
                </c:pt>
                <c:pt idx="4367">
                  <c:v>1.8117705961316798E-2</c:v>
                </c:pt>
                <c:pt idx="4368">
                  <c:v>2.5414760801264001E-2</c:v>
                </c:pt>
                <c:pt idx="4369">
                  <c:v>3.2694424379190602E-2</c:v>
                </c:pt>
                <c:pt idx="4370">
                  <c:v>3.9951715238151303E-2</c:v>
                </c:pt>
                <c:pt idx="4371">
                  <c:v>4.71816672308005E-2</c:v>
                </c:pt>
                <c:pt idx="4372">
                  <c:v>5.4379332917715802E-2</c:v>
                </c:pt>
                <c:pt idx="4373">
                  <c:v>6.1539786952919097E-2</c:v>
                </c:pt>
                <c:pt idx="4374">
                  <c:v>6.8658129454279404E-2</c:v>
                </c:pt>
                <c:pt idx="4375">
                  <c:v>7.5729489356490903E-2</c:v>
                </c:pt>
                <c:pt idx="4376">
                  <c:v>8.2749027744331599E-2</c:v>
                </c:pt>
                <c:pt idx="4377">
                  <c:v>8.9711941163922199E-2</c:v>
                </c:pt>
                <c:pt idx="4378">
                  <c:v>9.6613464909717894E-2</c:v>
                </c:pt>
                <c:pt idx="4379">
                  <c:v>0.103448876284986</c:v>
                </c:pt>
                <c:pt idx="4380">
                  <c:v>0.110213497833535</c:v>
                </c:pt>
                <c:pt idx="4381">
                  <c:v>0.116902700540489</c:v>
                </c:pt>
                <c:pt idx="4382">
                  <c:v>0.12351190699991201</c:v>
                </c:pt>
                <c:pt idx="4383">
                  <c:v>0.130036594547112</c:v>
                </c:pt>
                <c:pt idx="4384">
                  <c:v>0.136472298353496</c:v>
                </c:pt>
                <c:pt idx="4385">
                  <c:v>0.14281461448183799</c:v>
                </c:pt>
                <c:pt idx="4386">
                  <c:v>0.149059202899884</c:v>
                </c:pt>
                <c:pt idx="4387">
                  <c:v>0.155201790450225</c:v>
                </c:pt>
                <c:pt idx="4388">
                  <c:v>0.16123817377441199</c:v>
                </c:pt>
                <c:pt idx="4389">
                  <c:v>0.16716422218930099</c:v>
                </c:pt>
                <c:pt idx="4390">
                  <c:v>0.17297588051366999</c:v>
                </c:pt>
                <c:pt idx="4391">
                  <c:v>0.17866917184317399</c:v>
                </c:pt>
                <c:pt idx="4392">
                  <c:v>0.18424020027172699</c:v>
                </c:pt>
                <c:pt idx="4393">
                  <c:v>0.18968515355746399</c:v>
                </c:pt>
                <c:pt idx="4394">
                  <c:v>0.195000305731447</c:v>
                </c:pt>
                <c:pt idx="4395">
                  <c:v>0.20018201964734</c:v>
                </c:pt>
                <c:pt idx="4396">
                  <c:v>0.20522674947029901</c:v>
                </c:pt>
                <c:pt idx="4397">
                  <c:v>0.21013104310337599</c:v>
                </c:pt>
                <c:pt idx="4398">
                  <c:v>0.21489154454978299</c:v>
                </c:pt>
                <c:pt idx="4399">
                  <c:v>0.21950499620939501</c:v>
                </c:pt>
                <c:pt idx="4400">
                  <c:v>0.223968241107913</c:v>
                </c:pt>
                <c:pt idx="4401">
                  <c:v>0.22827822505717901</c:v>
                </c:pt>
                <c:pt idx="4402">
                  <c:v>0.232431998745147</c:v>
                </c:pt>
                <c:pt idx="4403">
                  <c:v>0.23642671975409299</c:v>
                </c:pt>
                <c:pt idx="4404">
                  <c:v>0.24025965450567099</c:v>
                </c:pt>
                <c:pt idx="4405">
                  <c:v>0.243928180131497</c:v>
                </c:pt>
                <c:pt idx="4406">
                  <c:v>0.24742978626797399</c:v>
                </c:pt>
                <c:pt idx="4407">
                  <c:v>0.25076207677412299</c:v>
                </c:pt>
                <c:pt idx="4408">
                  <c:v>0.25392277137126001</c:v>
                </c:pt>
                <c:pt idx="4409">
                  <c:v>0.25690970720338302</c:v>
                </c:pt>
                <c:pt idx="4410">
                  <c:v>0.25972084031721299</c:v>
                </c:pt>
                <c:pt idx="4411">
                  <c:v>0.26235424706086402</c:v>
                </c:pt>
                <c:pt idx="4412">
                  <c:v>0.264808125400193</c:v>
                </c:pt>
                <c:pt idx="4413">
                  <c:v>0.26708079615192898</c:v>
                </c:pt>
                <c:pt idx="4414">
                  <c:v>0.26917070413273497</c:v>
                </c:pt>
                <c:pt idx="4415">
                  <c:v>0.27107641922341502</c:v>
                </c:pt>
                <c:pt idx="4416">
                  <c:v>0.27279663734754001</c:v>
                </c:pt>
                <c:pt idx="4417">
                  <c:v>0.27433018136382797</c:v>
                </c:pt>
                <c:pt idx="4418">
                  <c:v>0.27567600187165597</c:v>
                </c:pt>
                <c:pt idx="4419">
                  <c:v>0.27683317792916401</c:v>
                </c:pt>
                <c:pt idx="4420">
                  <c:v>0.277800917683454</c:v>
                </c:pt>
                <c:pt idx="4421">
                  <c:v>0.27857855891244998</c:v>
                </c:pt>
                <c:pt idx="4422">
                  <c:v>0.27916556947805798</c:v>
                </c:pt>
                <c:pt idx="4423">
                  <c:v>0.279561547690306</c:v>
                </c:pt>
                <c:pt idx="4424">
                  <c:v>0.279766222582219</c:v>
                </c:pt>
                <c:pt idx="4425">
                  <c:v>0.27977945409524302</c:v>
                </c:pt>
                <c:pt idx="4426">
                  <c:v>0.27960123317508401</c:v>
                </c:pt>
                <c:pt idx="4427">
                  <c:v>0.27923168177790503</c:v>
                </c:pt>
                <c:pt idx="4428">
                  <c:v>0.27867105278687299</c:v>
                </c:pt>
                <c:pt idx="4429">
                  <c:v>0.27791972983910801</c:v>
                </c:pt>
                <c:pt idx="4430">
                  <c:v>0.27697822706316599</c:v>
                </c:pt>
                <c:pt idx="4431">
                  <c:v>0.27584718872721797</c:v>
                </c:pt>
                <c:pt idx="4432">
                  <c:v>0.274527388798182</c:v>
                </c:pt>
                <c:pt idx="4433">
                  <c:v>0.27301973041209399</c:v>
                </c:pt>
                <c:pt idx="4434">
                  <c:v>0.27132524525610202</c:v>
                </c:pt>
                <c:pt idx="4435">
                  <c:v>0.26944509286247598</c:v>
                </c:pt>
                <c:pt idx="4436">
                  <c:v>0.26738055981515102</c:v>
                </c:pt>
                <c:pt idx="4437">
                  <c:v>0.26513305886931399</c:v>
                </c:pt>
                <c:pt idx="4438">
                  <c:v>0.26270412798466403</c:v>
                </c:pt>
                <c:pt idx="4439">
                  <c:v>0.26009542927298501</c:v>
                </c:pt>
                <c:pt idx="4440">
                  <c:v>0.25730874786077101</c:v>
                </c:pt>
                <c:pt idx="4441">
                  <c:v>0.254345990667665</c:v>
                </c:pt>
                <c:pt idx="4442">
                  <c:v>0.25120918510156098</c:v>
                </c:pt>
                <c:pt idx="4443">
                  <c:v>0.24790047767124901</c:v>
                </c:pt>
                <c:pt idx="4444">
                  <c:v>0.244422132517572</c:v>
                </c:pt>
                <c:pt idx="4445">
                  <c:v>0.240776529864069</c:v>
                </c:pt>
                <c:pt idx="4446">
                  <c:v>0.236966164388204</c:v>
                </c:pt>
                <c:pt idx="4447">
                  <c:v>0.232993643514256</c:v>
                </c:pt>
                <c:pt idx="4448">
                  <c:v>0.228861685629068</c:v>
                </c:pt>
                <c:pt idx="4449">
                  <c:v>0.22457311822186399</c:v>
                </c:pt>
                <c:pt idx="4450">
                  <c:v>0.22013087594939801</c:v>
                </c:pt>
                <c:pt idx="4451">
                  <c:v>0.215537998627779</c:v>
                </c:pt>
                <c:pt idx="4452">
                  <c:v>0.21079762915233599</c:v>
                </c:pt>
                <c:pt idx="4453">
                  <c:v>0.20591301134693099</c:v>
                </c:pt>
                <c:pt idx="4454">
                  <c:v>0.20088748774422999</c:v>
                </c:pt>
                <c:pt idx="4455">
                  <c:v>0.19572449729840799</c:v>
                </c:pt>
                <c:pt idx="4456">
                  <c:v>0.19042757303188201</c:v>
                </c:pt>
                <c:pt idx="4457">
                  <c:v>0.18500033961767501</c:v>
                </c:pt>
                <c:pt idx="4458">
                  <c:v>0.179446510899054</c:v>
                </c:pt>
                <c:pt idx="4459">
                  <c:v>0.17376988734816501</c:v>
                </c:pt>
                <c:pt idx="4460">
                  <c:v>0.16797435346537101</c:v>
                </c:pt>
                <c:pt idx="4461">
                  <c:v>0.16206387512109899</c:v>
                </c:pt>
                <c:pt idx="4462">
                  <c:v>0.15604249684200799</c:v>
                </c:pt>
                <c:pt idx="4463">
                  <c:v>0.14991433904332299</c:v>
                </c:pt>
                <c:pt idx="4464">
                  <c:v>0.14368359520925</c:v>
                </c:pt>
                <c:pt idx="4465">
                  <c:v>0.137354529023378</c:v>
                </c:pt>
                <c:pt idx="4466">
                  <c:v>0.13093147145105799</c:v>
                </c:pt>
                <c:pt idx="4467">
                  <c:v>0.124418817775727</c:v>
                </c:pt>
                <c:pt idx="4468">
                  <c:v>0.11782102459122799</c:v>
                </c:pt>
                <c:pt idx="4469">
                  <c:v>0.11114260675217399</c:v>
                </c:pt>
                <c:pt idx="4470">
                  <c:v>0.10438813428444101</c:v>
                </c:pt>
                <c:pt idx="4471">
                  <c:v>9.7562229257913094E-2</c:v>
                </c:pt>
                <c:pt idx="4472">
                  <c:v>9.0669562623609104E-2</c:v>
                </c:pt>
                <c:pt idx="4473">
                  <c:v>8.3714851017360703E-2</c:v>
                </c:pt>
                <c:pt idx="4474">
                  <c:v>7.6702853532230705E-2</c:v>
                </c:pt>
                <c:pt idx="4475">
                  <c:v>6.9638368461876501E-2</c:v>
                </c:pt>
                <c:pt idx="4476">
                  <c:v>6.2526230017088194E-2</c:v>
                </c:pt>
                <c:pt idx="4477">
                  <c:v>5.53713050177502E-2</c:v>
                </c:pt>
                <c:pt idx="4478">
                  <c:v>4.8178489562486999E-2</c:v>
                </c:pt>
                <c:pt idx="4479">
                  <c:v>4.0952705678274401E-2</c:v>
                </c:pt>
                <c:pt idx="4480">
                  <c:v>3.3698897952307898E-2</c:v>
                </c:pt>
                <c:pt idx="4481">
                  <c:v>2.6422030148433199E-2</c:v>
                </c:pt>
                <c:pt idx="4482">
                  <c:v>1.9127081810453798E-2</c:v>
                </c:pt>
                <c:pt idx="4483">
                  <c:v>1.1819044854640999E-2</c:v>
                </c:pt>
                <c:pt idx="4484">
                  <c:v>4.5029201537768399E-3</c:v>
                </c:pt>
                <c:pt idx="4485">
                  <c:v>-2.8162858849313001E-3</c:v>
                </c:pt>
                <c:pt idx="4486">
                  <c:v>-1.0133564745723699E-2</c:v>
                </c:pt>
                <c:pt idx="4487">
                  <c:v>-1.7443909231604101E-2</c:v>
                </c:pt>
                <c:pt idx="4488">
                  <c:v>-2.4742316890752701E-2</c:v>
                </c:pt>
                <c:pt idx="4489">
                  <c:v>-3.2023793439692999E-2</c:v>
                </c:pt>
                <c:pt idx="4490">
                  <c:v>-3.9283356180867798E-2</c:v>
                </c:pt>
                <c:pt idx="4491">
                  <c:v>-4.6516037412287797E-2</c:v>
                </c:pt>
                <c:pt idx="4492">
                  <c:v>-5.3716887826918899E-2</c:v>
                </c:pt>
                <c:pt idx="4493">
                  <c:v>-6.0880979899481102E-2</c:v>
                </c:pt>
                <c:pt idx="4494">
                  <c:v>-6.8003411258342694E-2</c:v>
                </c:pt>
                <c:pt idx="4495">
                  <c:v>-7.5079308040202394E-2</c:v>
                </c:pt>
                <c:pt idx="4496">
                  <c:v>-8.2103828225261993E-2</c:v>
                </c:pt>
                <c:pt idx="4497">
                  <c:v>-8.90721649506096E-2</c:v>
                </c:pt>
                <c:pt idx="4498">
                  <c:v>-9.5979549799544997E-2</c:v>
                </c:pt>
                <c:pt idx="4499">
                  <c:v>-0.10282125606459599</c:v>
                </c:pt>
                <c:pt idx="4500">
                  <c:v>-0.109592601981993</c:v>
                </c:pt>
                <c:pt idx="4501">
                  <c:v>-0.11628895393539</c:v>
                </c:pt>
                <c:pt idx="4502">
                  <c:v>-0.122905729626638</c:v>
                </c:pt>
                <c:pt idx="4503">
                  <c:v>-0.12943840121143699</c:v>
                </c:pt>
                <c:pt idx="4504">
                  <c:v>-0.135882498397736</c:v>
                </c:pt>
                <c:pt idx="4505">
                  <c:v>-0.14223361150473701</c:v>
                </c:pt>
                <c:pt idx="4506">
                  <c:v>-0.14848739448043599</c:v>
                </c:pt>
                <c:pt idx="4507">
                  <c:v>-0.15463956787560901</c:v>
                </c:pt>
                <c:pt idx="4508">
                  <c:v>-0.16068592177223501</c:v>
                </c:pt>
                <c:pt idx="4509">
                  <c:v>-0.16662231866433</c:v>
                </c:pt>
                <c:pt idx="4510">
                  <c:v>-0.17244469628923401</c:v>
                </c:pt>
                <c:pt idx="4511">
                  <c:v>-0.17814907040740899</c:v>
                </c:pt>
                <c:pt idx="4512">
                  <c:v>-0.183731537528842</c:v>
                </c:pt>
                <c:pt idx="4513">
                  <c:v>-0.18918827758419601</c:v>
                </c:pt>
                <c:pt idx="4514">
                  <c:v>-0.19451555653887601</c:v>
                </c:pt>
                <c:pt idx="4515">
                  <c:v>-0.19970972894821801</c:v>
                </c:pt>
                <c:pt idx="4516">
                  <c:v>-0.20476724045205699</c:v>
                </c:pt>
                <c:pt idx="4517">
                  <c:v>-0.20968463020697301</c:v>
                </c:pt>
                <c:pt idx="4518">
                  <c:v>-0.21445853325453201</c:v>
                </c:pt>
                <c:pt idx="4519">
                  <c:v>-0.21908568282392299</c:v>
                </c:pt>
                <c:pt idx="4520">
                  <c:v>-0.22356291256739899</c:v>
                </c:pt>
                <c:pt idx="4521">
                  <c:v>-0.22788715872700599</c:v>
                </c:pt>
                <c:pt idx="4522">
                  <c:v>-0.23205546223110099</c:v>
                </c:pt>
                <c:pt idx="4523">
                  <c:v>-0.23606497071923799</c:v>
                </c:pt>
                <c:pt idx="4524">
                  <c:v>-0.239912940494035</c:v>
                </c:pt>
                <c:pt idx="4525">
                  <c:v>-0.24359673839867699</c:v>
                </c:pt>
                <c:pt idx="4526">
                  <c:v>-0.24711384361878</c:v>
                </c:pt>
                <c:pt idx="4527">
                  <c:v>-0.25046184940737998</c:v>
                </c:pt>
                <c:pt idx="4528">
                  <c:v>-0.25363846473185903</c:v>
                </c:pt>
                <c:pt idx="4529">
                  <c:v>-0.25664151584169997</c:v>
                </c:pt>
                <c:pt idx="4530">
                  <c:v>-0.25946894775597701</c:v>
                </c:pt>
                <c:pt idx="4531">
                  <c:v>-0.26211882566957201</c:v>
                </c:pt>
                <c:pt idx="4532">
                  <c:v>-0.26458933627715803</c:v>
                </c:pt>
                <c:pt idx="4533">
                  <c:v>-0.26687878901404199</c:v>
                </c:pt>
                <c:pt idx="4534">
                  <c:v>-0.26898561721301301</c:v>
                </c:pt>
                <c:pt idx="4535">
                  <c:v>-0.27090837917640798</c:v>
                </c:pt>
                <c:pt idx="4536">
                  <c:v>-0.27264575916266498</c:v>
                </c:pt>
                <c:pt idx="4537">
                  <c:v>-0.27419656828667699</c:v>
                </c:pt>
                <c:pt idx="4538">
                  <c:v>-0.27555974533334898</c:v>
                </c:pt>
                <c:pt idx="4539">
                  <c:v>-0.276734357483781</c:v>
                </c:pt>
                <c:pt idx="4540">
                  <c:v>-0.27771960095359699</c:v>
                </c:pt>
                <c:pt idx="4541">
                  <c:v>-0.27851480154296898</c:v>
                </c:pt>
                <c:pt idx="4542">
                  <c:v>-0.279119415097973</c:v>
                </c:pt>
                <c:pt idx="4543">
                  <c:v>-0.27953302788295398</c:v>
                </c:pt>
                <c:pt idx="4544">
                  <c:v>-0.27975535686363801</c:v>
                </c:pt>
                <c:pt idx="4545">
                  <c:v>-0.27978624990081802</c:v>
                </c:pt>
                <c:pt idx="4546">
                  <c:v>-0.27962568585446201</c:v>
                </c:pt>
                <c:pt idx="4547">
                  <c:v>-0.27927377459817299</c:v>
                </c:pt>
                <c:pt idx="4548">
                  <c:v>-0.278730756944011</c:v>
                </c:pt>
                <c:pt idx="4549">
                  <c:v>-0.27799700447770098</c:v>
                </c:pt>
                <c:pt idx="4550">
                  <c:v>-0.27707301930435702</c:v>
                </c:pt>
                <c:pt idx="4551">
                  <c:v>-0.27595943370489601</c:v>
                </c:pt>
                <c:pt idx="4552">
                  <c:v>-0.27465700970336698</c:v>
                </c:pt>
                <c:pt idx="4553">
                  <c:v>-0.27316663854550199</c:v>
                </c:pt>
                <c:pt idx="4554">
                  <c:v>-0.27148934008883702</c:v>
                </c:pt>
                <c:pt idx="4555">
                  <c:v>-0.26962626210482299</c:v>
                </c:pt>
                <c:pt idx="4556">
                  <c:v>-0.26757867949341702</c:v>
                </c:pt>
                <c:pt idx="4557">
                  <c:v>-0.26534799341066201</c:v>
                </c:pt>
                <c:pt idx="4558">
                  <c:v>-0.26293573030988299</c:v>
                </c:pt>
                <c:pt idx="4559">
                  <c:v>-0.26034354089714101</c:v>
                </c:pt>
                <c:pt idx="4560">
                  <c:v>-0.25757319900165299</c:v>
                </c:pt>
                <c:pt idx="4561">
                  <c:v>-0.25462660036196999</c:v>
                </c:pt>
                <c:pt idx="4562">
                  <c:v>-0.25150576132872299</c:v>
                </c:pt>
                <c:pt idx="4563">
                  <c:v>-0.248212817484843</c:v>
                </c:pt>
                <c:pt idx="4564">
                  <c:v>-0.24475002218418501</c:v>
                </c:pt>
                <c:pt idx="4565">
                  <c:v>-0.24111974500956199</c:v>
                </c:pt>
                <c:pt idx="4566">
                  <c:v>-0.237324470151246</c:v>
                </c:pt>
                <c:pt idx="4567">
                  <c:v>-0.233366794707042</c:v>
                </c:pt>
                <c:pt idx="4568">
                  <c:v>-0.229249426905101</c:v>
                </c:pt>
                <c:pt idx="4569">
                  <c:v>-0.224975184250685</c:v>
                </c:pt>
                <c:pt idx="4570">
                  <c:v>-0.220546991598154</c:v>
                </c:pt>
                <c:pt idx="4571">
                  <c:v>-0.215967879149495</c:v>
                </c:pt>
                <c:pt idx="4572">
                  <c:v>-0.211240980380764</c:v>
                </c:pt>
                <c:pt idx="4573">
                  <c:v>-0.20636952989785301</c:v>
                </c:pt>
                <c:pt idx="4574">
                  <c:v>-0.20135686122305599</c:v>
                </c:pt>
                <c:pt idx="4575">
                  <c:v>-0.19620640451395299</c:v>
                </c:pt>
                <c:pt idx="4576">
                  <c:v>-0.19092168421615299</c:v>
                </c:pt>
                <c:pt idx="4577">
                  <c:v>-0.185506316651531</c:v>
                </c:pt>
                <c:pt idx="4578">
                  <c:v>-0.17996400754358299</c:v>
                </c:pt>
                <c:pt idx="4579">
                  <c:v>-0.174298549481609</c:v>
                </c:pt>
                <c:pt idx="4580">
                  <c:v>-0.16851381932545501</c:v>
                </c:pt>
                <c:pt idx="4581">
                  <c:v>-0.16261377555258399</c:v>
                </c:pt>
                <c:pt idx="4582">
                  <c:v>-0.156602455549301</c:v>
                </c:pt>
                <c:pt idx="4583">
                  <c:v>-0.15048397284797599</c:v>
                </c:pt>
                <c:pt idx="4584">
                  <c:v>-0.144262514312167</c:v>
                </c:pt>
                <c:pt idx="4585">
                  <c:v>-0.137942337271557</c:v>
                </c:pt>
                <c:pt idx="4586">
                  <c:v>-0.13152776660867499</c:v>
                </c:pt>
                <c:pt idx="4587">
                  <c:v>-0.12502319179938501</c:v>
                </c:pt>
                <c:pt idx="4588">
                  <c:v>-0.11843306390918</c:v>
                </c:pt>
                <c:pt idx="4589">
                  <c:v>-0.111761892547331</c:v>
                </c:pt>
                <c:pt idx="4590">
                  <c:v>-0.10501424278096599</c:v>
                </c:pt>
                <c:pt idx="4591">
                  <c:v>-9.8194732011210803E-2</c:v>
                </c:pt>
                <c:pt idx="4592">
                  <c:v>-9.1308026813508497E-2</c:v>
                </c:pt>
                <c:pt idx="4593">
                  <c:v>-8.4358839744293701E-2</c:v>
                </c:pt>
                <c:pt idx="4594">
                  <c:v>-7.73519261162013E-2</c:v>
                </c:pt>
                <c:pt idx="4595">
                  <c:v>-7.0292080744016994E-2</c:v>
                </c:pt>
                <c:pt idx="4596">
                  <c:v>-6.3184134663596403E-2</c:v>
                </c:pt>
                <c:pt idx="4597">
                  <c:v>-5.6032951825998399E-2</c:v>
                </c:pt>
                <c:pt idx="4598">
                  <c:v>-4.8843425769094999E-2</c:v>
                </c:pt>
                <c:pt idx="4599">
                  <c:v>-4.1620476268934399E-2</c:v>
                </c:pt>
                <c:pt idx="4600">
                  <c:v>-3.4369045973149499E-2</c:v>
                </c:pt>
                <c:pt idx="4601">
                  <c:v>-2.7094097018716099E-2</c:v>
                </c:pt>
                <c:pt idx="4602">
                  <c:v>-1.98006076363735E-2</c:v>
                </c:pt>
                <c:pt idx="4603">
                  <c:v>-1.24935687440329E-2</c:v>
                </c:pt>
                <c:pt idx="4604">
                  <c:v>-5.1779805315039801E-3</c:v>
                </c:pt>
                <c:pt idx="4605">
                  <c:v>2.1411509611237302E-3</c:v>
                </c:pt>
                <c:pt idx="4606">
                  <c:v>9.4588172691021603E-3</c:v>
                </c:pt>
                <c:pt idx="4607">
                  <c:v>1.67700109303058E-2</c:v>
                </c:pt>
                <c:pt idx="4608">
                  <c:v>2.4069728911826301E-2</c:v>
                </c:pt>
                <c:pt idx="4609">
                  <c:v>3.1352976033536401E-2</c:v>
                </c:pt>
                <c:pt idx="4610">
                  <c:v>3.8614768386280203E-2</c:v>
                </c:pt>
                <c:pt idx="4611">
                  <c:v>4.5850136742350299E-2</c:v>
                </c:pt>
                <c:pt idx="4612">
                  <c:v>5.3054129955919398E-2</c:v>
                </c:pt>
                <c:pt idx="4613">
                  <c:v>6.02218183510973E-2</c:v>
                </c:pt>
                <c:pt idx="4614">
                  <c:v>6.7348297095297494E-2</c:v>
                </c:pt>
                <c:pt idx="4615">
                  <c:v>7.4428689555601904E-2</c:v>
                </c:pt>
                <c:pt idx="4616">
                  <c:v>8.1458150635829896E-2</c:v>
                </c:pt>
                <c:pt idx="4617">
                  <c:v>8.8431870092026799E-2</c:v>
                </c:pt>
                <c:pt idx="4618">
                  <c:v>9.5345075824101899E-2</c:v>
                </c:pt>
                <c:pt idx="4619">
                  <c:v>0.102193037141366</c:v>
                </c:pt>
                <c:pt idx="4620">
                  <c:v>0.108971067999732</c:v>
                </c:pt>
                <c:pt idx="4621">
                  <c:v>0.115674530208365</c:v>
                </c:pt>
                <c:pt idx="4622">
                  <c:v>0.122298836603582</c:v>
                </c:pt>
                <c:pt idx="4623">
                  <c:v>0.12883945418784301</c:v>
                </c:pt>
                <c:pt idx="4624">
                  <c:v>0.13529190723166701</c:v>
                </c:pt>
                <c:pt idx="4625">
                  <c:v>0.141651780336362</c:v>
                </c:pt>
                <c:pt idx="4626">
                  <c:v>0.14791472145547599</c:v>
                </c:pt>
                <c:pt idx="4627">
                  <c:v>0.15407644487289099</c:v>
                </c:pt>
                <c:pt idx="4628">
                  <c:v>0.16013273413552601</c:v>
                </c:pt>
                <c:pt idx="4629">
                  <c:v>0.16607944493865101</c:v>
                </c:pt>
                <c:pt idx="4630">
                  <c:v>0.17191250796181901</c:v>
                </c:pt>
                <c:pt idx="4631">
                  <c:v>0.17762793165349999</c:v>
                </c:pt>
                <c:pt idx="4632">
                  <c:v>0.183221804962482</c:v>
                </c:pt>
                <c:pt idx="4633">
                  <c:v>0.18869030001420201</c:v>
                </c:pt>
                <c:pt idx="4634">
                  <c:v>0.19402967473014601</c:v>
                </c:pt>
                <c:pt idx="4635">
                  <c:v>0.19923627538854999</c:v>
                </c:pt>
                <c:pt idx="4636">
                  <c:v>0.20430653912462701</c:v>
                </c:pt>
                <c:pt idx="4637">
                  <c:v>0.20923699636863299</c:v>
                </c:pt>
                <c:pt idx="4638">
                  <c:v>0.214024273220081</c:v>
                </c:pt>
                <c:pt idx="4639">
                  <c:v>0.21866509375649901</c:v>
                </c:pt>
                <c:pt idx="4640">
                  <c:v>0.22315628227512899</c:v>
                </c:pt>
                <c:pt idx="4641">
                  <c:v>0.22749476546605699</c:v>
                </c:pt>
                <c:pt idx="4642">
                  <c:v>0.23167757451527299</c:v>
                </c:pt>
                <c:pt idx="4643">
                  <c:v>0.235701847136222</c:v>
                </c:pt>
                <c:pt idx="4644">
                  <c:v>0.23956482952845801</c:v>
                </c:pt>
                <c:pt idx="4645">
                  <c:v>0.243263878262068</c:v>
                </c:pt>
                <c:pt idx="4646">
                  <c:v>0.246796462086561</c:v>
                </c:pt>
                <c:pt idx="4647">
                  <c:v>0.25016016366299698</c:v>
                </c:pt>
                <c:pt idx="4648">
                  <c:v>0.25335268121817101</c:v>
                </c:pt>
                <c:pt idx="4649">
                  <c:v>0.25637183011970399</c:v>
                </c:pt>
                <c:pt idx="4650">
                  <c:v>0.25921554437098798</c:v>
                </c:pt>
                <c:pt idx="4651">
                  <c:v>0.26188187802494001</c:v>
                </c:pt>
                <c:pt idx="4652">
                  <c:v>0.26436900651560902</c:v>
                </c:pt>
                <c:pt idx="4653">
                  <c:v>0.26667522790672099</c:v>
                </c:pt>
                <c:pt idx="4654">
                  <c:v>0.26879896405631598</c:v>
                </c:pt>
                <c:pt idx="4655">
                  <c:v>0.270738761696658</c:v>
                </c:pt>
                <c:pt idx="4656">
                  <c:v>0.27249329342870998</c:v>
                </c:pt>
                <c:pt idx="4657">
                  <c:v>0.27406135863046699</c:v>
                </c:pt>
                <c:pt idx="4658">
                  <c:v>0.275441884278538</c:v>
                </c:pt>
                <c:pt idx="4659">
                  <c:v>0.27663392568241801</c:v>
                </c:pt>
                <c:pt idx="4660">
                  <c:v>0.27763666713092999</c:v>
                </c:pt>
                <c:pt idx="4661">
                  <c:v>0.27844942245042098</c:v>
                </c:pt>
                <c:pt idx="4662">
                  <c:v>0.27907163547430602</c:v>
                </c:pt>
                <c:pt idx="4663">
                  <c:v>0.27950288042365301</c:v>
                </c:pt>
                <c:pt idx="4664">
                  <c:v>0.279742862198541</c:v>
                </c:pt>
                <c:pt idx="4665">
                  <c:v>0.27979141657999501</c:v>
                </c:pt>
                <c:pt idx="4666">
                  <c:v>0.27964851034236599</c:v>
                </c:pt>
                <c:pt idx="4667">
                  <c:v>0.27931424127606103</c:v>
                </c:pt>
                <c:pt idx="4668">
                  <c:v>0.27878883812062799</c:v>
                </c:pt>
                <c:pt idx="4669">
                  <c:v>0.27807266040823198</c:v>
                </c:pt>
                <c:pt idx="4670">
                  <c:v>0.277166198217624</c:v>
                </c:pt>
                <c:pt idx="4671">
                  <c:v>0.27607007183878401</c:v>
                </c:pt>
                <c:pt idx="4672">
                  <c:v>0.274785031348458</c:v>
                </c:pt>
                <c:pt idx="4673">
                  <c:v>0.27331195609687903</c:v>
                </c:pt>
                <c:pt idx="4674">
                  <c:v>0.27165185410603598</c:v>
                </c:pt>
                <c:pt idx="4675">
                  <c:v>0.269805861379879</c:v>
                </c:pt>
                <c:pt idx="4676">
                  <c:v>0.26777524112696</c:v>
                </c:pt>
                <c:pt idx="4677">
                  <c:v>0.26556138289602199</c:v>
                </c:pt>
                <c:pt idx="4678">
                  <c:v>0.26316580162512898</c:v>
                </c:pt>
                <c:pt idx="4679">
                  <c:v>0.26059013660500402</c:v>
                </c:pt>
                <c:pt idx="4680">
                  <c:v>0.25783615035725999</c:v>
                </c:pt>
                <c:pt idx="4681">
                  <c:v>0.25490572742831702</c:v>
                </c:pt>
                <c:pt idx="4682">
                  <c:v>0.25180087309980398</c:v>
                </c:pt>
                <c:pt idx="4683">
                  <c:v>0.24852371201635701</c:v>
                </c:pt>
                <c:pt idx="4684">
                  <c:v>0.245076486731722</c:v>
                </c:pt>
                <c:pt idx="4685">
                  <c:v>0.24146155617418799</c:v>
                </c:pt>
                <c:pt idx="4686">
                  <c:v>0.23768139403237201</c:v>
                </c:pt>
                <c:pt idx="4687">
                  <c:v>0.23373858706248199</c:v>
                </c:pt>
                <c:pt idx="4688">
                  <c:v>0.229635833318206</c:v>
                </c:pt>
                <c:pt idx="4689">
                  <c:v>0.22537594030444</c:v>
                </c:pt>
                <c:pt idx="4690">
                  <c:v>0.220961823056118</c:v>
                </c:pt>
                <c:pt idx="4691">
                  <c:v>0.21639650214346201</c:v>
                </c:pt>
                <c:pt idx="4692">
                  <c:v>0.211683101605011</c:v>
                </c:pt>
                <c:pt idx="4693">
                  <c:v>0.206824846809848</c:v>
                </c:pt>
                <c:pt idx="4694">
                  <c:v>0.20182506225049099</c:v>
                </c:pt>
                <c:pt idx="4695">
                  <c:v>0.19668716926794699</c:v>
                </c:pt>
                <c:pt idx="4696">
                  <c:v>0.191414683710498</c:v>
                </c:pt>
                <c:pt idx="4697">
                  <c:v>0.186011213527813</c:v>
                </c:pt>
                <c:pt idx="4698">
                  <c:v>0.18048045630203699</c:v>
                </c:pt>
                <c:pt idx="4699">
                  <c:v>0.17482619671754501</c:v>
                </c:pt>
                <c:pt idx="4700">
                  <c:v>0.16905230397109</c:v>
                </c:pt>
                <c:pt idx="4701">
                  <c:v>0.163162729124121</c:v>
                </c:pt>
                <c:pt idx="4702">
                  <c:v>0.15716150239908</c:v>
                </c:pt>
                <c:pt idx="4703">
                  <c:v>0.151052730421531</c:v>
                </c:pt>
                <c:pt idx="4704">
                  <c:v>0.14484059341000799</c:v>
                </c:pt>
                <c:pt idx="4705">
                  <c:v>0.13852934231549399</c:v>
                </c:pt>
                <c:pt idx="4706">
                  <c:v>0.13212329591251401</c:v>
                </c:pt>
                <c:pt idx="4707">
                  <c:v>0.12562683784379999</c:v>
                </c:pt>
                <c:pt idx="4708">
                  <c:v>0.119044413620581</c:v>
                </c:pt>
                <c:pt idx="4709">
                  <c:v>0.112380527580524</c:v>
                </c:pt>
                <c:pt idx="4710">
                  <c:v>0.10563973980543</c:v>
                </c:pt>
                <c:pt idx="4711">
                  <c:v>9.8826663000778095E-2</c:v>
                </c:pt>
                <c:pt idx="4712">
                  <c:v>9.1945959339264999E-2</c:v>
                </c:pt>
                <c:pt idx="4713">
                  <c:v>8.5002337270487893E-2</c:v>
                </c:pt>
                <c:pt idx="4714">
                  <c:v>7.80005482989648E-2</c:v>
                </c:pt>
                <c:pt idx="4715">
                  <c:v>7.0945383732690603E-2</c:v>
                </c:pt>
                <c:pt idx="4716">
                  <c:v>6.3841671404456304E-2</c:v>
                </c:pt>
                <c:pt idx="4717">
                  <c:v>5.6694272368174099E-2</c:v>
                </c:pt>
                <c:pt idx="4718">
                  <c:v>4.9508077572469299E-2</c:v>
                </c:pt>
                <c:pt idx="4719">
                  <c:v>4.2288004513815897E-2</c:v>
                </c:pt>
                <c:pt idx="4720">
                  <c:v>3.5038993871504699E-2</c:v>
                </c:pt>
                <c:pt idx="4721">
                  <c:v>2.77660061267479E-2</c:v>
                </c:pt>
                <c:pt idx="4722">
                  <c:v>2.0474018168233701E-2</c:v>
                </c:pt>
                <c:pt idx="4723">
                  <c:v>1.3168019886452401E-2</c:v>
                </c:pt>
                <c:pt idx="4724">
                  <c:v>5.8530107591263604E-3</c:v>
                </c:pt>
                <c:pt idx="4725">
                  <c:v>-1.46600356992156E-3</c:v>
                </c:pt>
                <c:pt idx="4726">
                  <c:v>-8.7840147161181003E-3</c:v>
                </c:pt>
                <c:pt idx="4727">
                  <c:v>-1.6096014981365699E-2</c:v>
                </c:pt>
                <c:pt idx="4728">
                  <c:v>-2.3397000780798798E-2</c:v>
                </c:pt>
                <c:pt idx="4729">
                  <c:v>-3.0681976066725299E-2</c:v>
                </c:pt>
                <c:pt idx="4730">
                  <c:v>-3.7945955747410401E-2</c:v>
                </c:pt>
                <c:pt idx="4731">
                  <c:v>-4.5183969098363301E-2</c:v>
                </c:pt>
                <c:pt idx="4732">
                  <c:v>-5.23910631637928E-2</c:v>
                </c:pt>
                <c:pt idx="4733">
                  <c:v>-5.9562306145903202E-2</c:v>
                </c:pt>
                <c:pt idx="4734">
                  <c:v>-6.6692790779711894E-2</c:v>
                </c:pt>
                <c:pt idx="4735">
                  <c:v>-7.37776376910802E-2</c:v>
                </c:pt>
                <c:pt idx="4736">
                  <c:v>-8.0811998735656906E-2</c:v>
                </c:pt>
                <c:pt idx="4737">
                  <c:v>-8.7791060316452799E-2</c:v>
                </c:pt>
                <c:pt idx="4738">
                  <c:v>-9.4710046677773899E-2</c:v>
                </c:pt>
                <c:pt idx="4739">
                  <c:v>-0.10156422317326</c:v>
                </c:pt>
                <c:pt idx="4740">
                  <c:v>-0.108348899505791</c:v>
                </c:pt>
                <c:pt idx="4741">
                  <c:v>-0.11505943293705</c:v>
                </c:pt>
                <c:pt idx="4742">
                  <c:v>-0.12169123146453401</c:v>
                </c:pt>
                <c:pt idx="4743">
                  <c:v>-0.12823975696385201</c:v>
                </c:pt>
                <c:pt idx="4744">
                  <c:v>-0.13470052829415599</c:v>
                </c:pt>
                <c:pt idx="4745">
                  <c:v>-0.14106912436457</c:v>
                </c:pt>
                <c:pt idx="4746">
                  <c:v>-0.14734118715953701</c:v>
                </c:pt>
                <c:pt idx="4747">
                  <c:v>-0.15351242472099599</c:v>
                </c:pt>
                <c:pt idx="4748">
                  <c:v>-0.159578614085361</c:v>
                </c:pt>
                <c:pt idx="4749">
                  <c:v>-0.165535604173283</c:v>
                </c:pt>
                <c:pt idx="4750">
                  <c:v>-0.17137931863022801</c:v>
                </c:pt>
                <c:pt idx="4751">
                  <c:v>-0.17710575861590999</c:v>
                </c:pt>
                <c:pt idx="4752">
                  <c:v>-0.182711005540695</c:v>
                </c:pt>
                <c:pt idx="4753">
                  <c:v>-0.188191223747081</c:v>
                </c:pt>
                <c:pt idx="4754">
                  <c:v>-0.193542663134426</c:v>
                </c:pt>
                <c:pt idx="4755">
                  <c:v>-0.19876166172513901</c:v>
                </c:pt>
                <c:pt idx="4756">
                  <c:v>-0.203844648170557</c:v>
                </c:pt>
                <c:pt idx="4757">
                  <c:v>-0.20878814419481501</c:v>
                </c:pt>
                <c:pt idx="4758">
                  <c:v>-0.21358876697502099</c:v>
                </c:pt>
                <c:pt idx="4759">
                  <c:v>-0.21824323145611099</c:v>
                </c:pt>
                <c:pt idx="4760">
                  <c:v>-0.22274835259880901</c:v>
                </c:pt>
                <c:pt idx="4761">
                  <c:v>-0.22710104755914001</c:v>
                </c:pt>
                <c:pt idx="4762">
                  <c:v>-0.23129833779801201</c:v>
                </c:pt>
                <c:pt idx="4763">
                  <c:v>-0.235337351119424</c:v>
                </c:pt>
                <c:pt idx="4764">
                  <c:v>-0.239215323635905</c:v>
                </c:pt>
                <c:pt idx="4765">
                  <c:v>-0.24292960165983299</c:v>
                </c:pt>
                <c:pt idx="4766">
                  <c:v>-0.24647764351935</c:v>
                </c:pt>
                <c:pt idx="4767">
                  <c:v>-0.249857021297618</c:v>
                </c:pt>
                <c:pt idx="4768">
                  <c:v>-0.25306542249424302</c:v>
                </c:pt>
                <c:pt idx="4769">
                  <c:v>-0.25610065160770801</c:v>
                </c:pt>
                <c:pt idx="4770">
                  <c:v>-0.25896063163775201</c:v>
                </c:pt>
                <c:pt idx="4771">
                  <c:v>-0.26164340550665699</c:v>
                </c:pt>
                <c:pt idx="4772">
                  <c:v>-0.26414713739847201</c:v>
                </c:pt>
                <c:pt idx="4773">
                  <c:v>-0.266470114015254</c:v>
                </c:pt>
                <c:pt idx="4774">
                  <c:v>-0.26861074574948002</c:v>
                </c:pt>
                <c:pt idx="4775">
                  <c:v>-0.27056756777180502</c:v>
                </c:pt>
                <c:pt idx="4776">
                  <c:v>-0.27233924103344698</c:v>
                </c:pt>
                <c:pt idx="4777">
                  <c:v>-0.27392455318249098</c:v>
                </c:pt>
                <c:pt idx="4778">
                  <c:v>-0.27532241939350199</c:v>
                </c:pt>
                <c:pt idx="4779">
                  <c:v>-0.27653188310986399</c:v>
                </c:pt>
                <c:pt idx="4780">
                  <c:v>-0.277552116698356</c:v>
                </c:pt>
                <c:pt idx="4781">
                  <c:v>-0.27838242201549201</c:v>
                </c:pt>
                <c:pt idx="4782">
                  <c:v>-0.27902223088526601</c:v>
                </c:pt>
                <c:pt idx="4783">
                  <c:v>-0.27947110548794601</c:v>
                </c:pt>
                <c:pt idx="4784">
                  <c:v>-0.27972873865968301</c:v>
                </c:pt>
                <c:pt idx="4785">
                  <c:v>-0.27979495410269101</c:v>
                </c:pt>
                <c:pt idx="4786">
                  <c:v>-0.27966970650589701</c:v>
                </c:pt>
                <c:pt idx="4787">
                  <c:v>-0.27935308157594102</c:v>
                </c:pt>
                <c:pt idx="4788">
                  <c:v>-0.27884529597852997</c:v>
                </c:pt>
                <c:pt idx="4789">
                  <c:v>-0.27814669719017499</c:v>
                </c:pt>
                <c:pt idx="4790">
                  <c:v>-0.27725776326040802</c:v>
                </c:pt>
                <c:pt idx="4791">
                  <c:v>-0.27617910248466399</c:v>
                </c:pt>
                <c:pt idx="4792">
                  <c:v>-0.274911452988014</c:v>
                </c:pt>
                <c:pt idx="4793">
                  <c:v>-0.27345568222007599</c:v>
                </c:pt>
                <c:pt idx="4794">
                  <c:v>-0.27181278636141998</c:v>
                </c:pt>
                <c:pt idx="4795">
                  <c:v>-0.26998388964188003</c:v>
                </c:pt>
                <c:pt idx="4796">
                  <c:v>-0.26797024357125099</c:v>
                </c:pt>
                <c:pt idx="4797">
                  <c:v>-0.26577322608288001</c:v>
                </c:pt>
                <c:pt idx="4798">
                  <c:v>-0.26339434059075301</c:v>
                </c:pt>
                <c:pt idx="4799">
                  <c:v>-0.260835214960707</c:v>
                </c:pt>
                <c:pt idx="4800">
                  <c:v>-0.25809760039649099</c:v>
                </c:pt>
                <c:pt idx="4801">
                  <c:v>-0.25518337024141902</c:v>
                </c:pt>
                <c:pt idx="4802">
                  <c:v>-0.252094518696442</c:v>
                </c:pt>
                <c:pt idx="4803">
                  <c:v>-0.248833159455529</c:v>
                </c:pt>
                <c:pt idx="4804">
                  <c:v>-0.24540152425926101</c:v>
                </c:pt>
                <c:pt idx="4805">
                  <c:v>-0.24180196136766599</c:v>
                </c:pt>
                <c:pt idx="4806">
                  <c:v>-0.238036933953302</c:v>
                </c:pt>
                <c:pt idx="4807">
                  <c:v>-0.23410901841571799</c:v>
                </c:pt>
                <c:pt idx="4808">
                  <c:v>-0.230020902618432</c:v>
                </c:pt>
                <c:pt idx="4809">
                  <c:v>-0.22577538404962399</c:v>
                </c:pt>
                <c:pt idx="4810">
                  <c:v>-0.221375367907829</c:v>
                </c:pt>
                <c:pt idx="4811">
                  <c:v>-0.21682386511391499</c:v>
                </c:pt>
                <c:pt idx="4812">
                  <c:v>-0.21212399025071299</c:v>
                </c:pt>
                <c:pt idx="4813">
                  <c:v>-0.20727895943172001</c:v>
                </c:pt>
                <c:pt idx="4814">
                  <c:v>-0.20229208810031499</c:v>
                </c:pt>
                <c:pt idx="4815">
                  <c:v>-0.19716678876101601</c:v>
                </c:pt>
                <c:pt idx="4816">
                  <c:v>-0.191906568644301</c:v>
                </c:pt>
                <c:pt idx="4817">
                  <c:v>-0.186515027306628</c:v>
                </c:pt>
                <c:pt idx="4818">
                  <c:v>-0.18099585416726099</c:v>
                </c:pt>
                <c:pt idx="4819">
                  <c:v>-0.17535282598361199</c:v>
                </c:pt>
                <c:pt idx="4820">
                  <c:v>-0.169589804266811</c:v>
                </c:pt>
                <c:pt idx="4821">
                  <c:v>-0.16371073263928701</c:v>
                </c:pt>
                <c:pt idx="4822">
                  <c:v>-0.157719634136153</c:v>
                </c:pt>
                <c:pt idx="4823">
                  <c:v>-0.151620608452255</c:v>
                </c:pt>
                <c:pt idx="4824">
                  <c:v>-0.14541782913675999</c:v>
                </c:pt>
                <c:pt idx="4825">
                  <c:v>-0.139115540737202</c:v>
                </c:pt>
                <c:pt idx="4826">
                  <c:v>-0.132718055894953</c:v>
                </c:pt>
                <c:pt idx="4827">
                  <c:v>-0.12622975239409201</c:v>
                </c:pt>
                <c:pt idx="4828">
                  <c:v>-0.119655070165693</c:v>
                </c:pt>
                <c:pt idx="4829">
                  <c:v>-0.112998508249594</c:v>
                </c:pt>
                <c:pt idx="4830">
                  <c:v>-0.106264621715717</c:v>
                </c:pt>
                <c:pt idx="4831">
                  <c:v>-9.9458018547036203E-2</c:v>
                </c:pt>
                <c:pt idx="4832">
                  <c:v>-9.2583356486354407E-2</c:v>
                </c:pt>
                <c:pt idx="4833">
                  <c:v>-8.5645339849015498E-2</c:v>
                </c:pt>
                <c:pt idx="4834">
                  <c:v>-7.8648716303753696E-2</c:v>
                </c:pt>
                <c:pt idx="4835">
                  <c:v>-7.1598273623874595E-2</c:v>
                </c:pt>
                <c:pt idx="4836">
                  <c:v>-6.4498836410993202E-2</c:v>
                </c:pt>
                <c:pt idx="4837">
                  <c:v>-5.7355262793570297E-2</c:v>
                </c:pt>
                <c:pt idx="4838">
                  <c:v>-5.0172441102506002E-2</c:v>
                </c:pt>
                <c:pt idx="4839">
                  <c:v>-4.2955286526066297E-2</c:v>
                </c:pt>
                <c:pt idx="4840">
                  <c:v>-3.5708737746431497E-2</c:v>
                </c:pt>
                <c:pt idx="4841">
                  <c:v>-2.8437753560166999E-2</c:v>
                </c:pt>
                <c:pt idx="4842">
                  <c:v>-2.1147309484930401E-2</c:v>
                </c:pt>
                <c:pt idx="4843">
                  <c:v>-1.3842394354736399E-2</c:v>
                </c:pt>
                <c:pt idx="4844">
                  <c:v>-6.5280069061090804E-3</c:v>
                </c:pt>
                <c:pt idx="4845">
                  <c:v>7.9084764254192495E-4</c:v>
                </c:pt>
                <c:pt idx="4846">
                  <c:v>8.1091610159807204E-3</c:v>
                </c:pt>
                <c:pt idx="4847">
                  <c:v>1.5421925309296401E-2</c:v>
                </c:pt>
                <c:pt idx="4848">
                  <c:v>2.2724136414800599E-2</c:v>
                </c:pt>
                <c:pt idx="4849">
                  <c:v>3.00107974463273E-2</c:v>
                </c:pt>
                <c:pt idx="4850">
                  <c:v>3.7276922158589701E-2</c:v>
                </c:pt>
                <c:pt idx="4851">
                  <c:v>4.4517538359257099E-2</c:v>
                </c:pt>
                <c:pt idx="4852">
                  <c:v>5.1727691311414102E-2</c:v>
                </c:pt>
                <c:pt idx="4853">
                  <c:v>5.8902447124075802E-2</c:v>
                </c:pt>
                <c:pt idx="4854">
                  <c:v>6.6036896128437994E-2</c:v>
                </c:pt>
                <c:pt idx="4855">
                  <c:v>7.3126156237552198E-2</c:v>
                </c:pt>
                <c:pt idx="4856">
                  <c:v>8.0165376287126305E-2</c:v>
                </c:pt>
                <c:pt idx="4857">
                  <c:v>8.7149739355165304E-2</c:v>
                </c:pt>
                <c:pt idx="4858">
                  <c:v>9.4074466058179596E-2</c:v>
                </c:pt>
                <c:pt idx="4859">
                  <c:v>0.100934817821706</c:v>
                </c:pt>
                <c:pt idx="4860">
                  <c:v>0.107726100122905</c:v>
                </c:pt>
                <c:pt idx="4861">
                  <c:v>0.114443665703007</c:v>
                </c:pt>
                <c:pt idx="4862">
                  <c:v>0.12108291774742801</c:v>
                </c:pt>
                <c:pt idx="4863">
                  <c:v>0.12763931303135301</c:v>
                </c:pt>
                <c:pt idx="4864">
                  <c:v>0.134108365028657</c:v>
                </c:pt>
                <c:pt idx="4865">
                  <c:v>0.14048564698202501</c:v>
                </c:pt>
                <c:pt idx="4866">
                  <c:v>0.14676679493216799</c:v>
                </c:pt>
                <c:pt idx="4867">
                  <c:v>0.152947510704076</c:v>
                </c:pt>
                <c:pt idx="4868">
                  <c:v>0.15902356484824401</c:v>
                </c:pt>
                <c:pt idx="4869">
                  <c:v>0.164990799534879</c:v>
                </c:pt>
                <c:pt idx="4870">
                  <c:v>0.170845131399089</c:v>
                </c:pt>
                <c:pt idx="4871">
                  <c:v>0.17658255433512399</c:v>
                </c:pt>
                <c:pt idx="4872">
                  <c:v>0.182199142237741</c:v>
                </c:pt>
                <c:pt idx="4873">
                  <c:v>0.18769105168883199</c:v>
                </c:pt>
                <c:pt idx="4874">
                  <c:v>0.193054524587465</c:v>
                </c:pt>
                <c:pt idx="4875">
                  <c:v>0.19828589072154401</c:v>
                </c:pt>
                <c:pt idx="4876">
                  <c:v>0.20338157027932599</c:v>
                </c:pt>
                <c:pt idx="4877">
                  <c:v>0.208338076299077</c:v>
                </c:pt>
                <c:pt idx="4878">
                  <c:v>0.21315201705519499</c:v>
                </c:pt>
                <c:pt idx="4879">
                  <c:v>0.217820098379158</c:v>
                </c:pt>
                <c:pt idx="4880">
                  <c:v>0.22233912591371499</c:v>
                </c:pt>
                <c:pt idx="4881">
                  <c:v>0.22670600729877799</c:v>
                </c:pt>
                <c:pt idx="4882">
                  <c:v>0.23091775428751801</c:v>
                </c:pt>
                <c:pt idx="4883">
                  <c:v>0.23497148479121399</c:v>
                </c:pt>
                <c:pt idx="4884">
                  <c:v>0.238864424851461</c:v>
                </c:pt>
                <c:pt idx="4885">
                  <c:v>0.242593910538382</c:v>
                </c:pt>
                <c:pt idx="4886">
                  <c:v>0.24615738977354901</c:v>
                </c:pt>
                <c:pt idx="4887">
                  <c:v>0.24955242407636599</c:v>
                </c:pt>
                <c:pt idx="4888">
                  <c:v>0.25277669023271199</c:v>
                </c:pt>
                <c:pt idx="4889">
                  <c:v>0.255827981884717</c:v>
                </c:pt>
                <c:pt idx="4890">
                  <c:v>0.25870421104056202</c:v>
                </c:pt>
                <c:pt idx="4891">
                  <c:v>0.261403409503289</c:v>
                </c:pt>
                <c:pt idx="4892">
                  <c:v>0.26392373021763599</c:v>
                </c:pt>
                <c:pt idx="4893">
                  <c:v>0.26626344853396799</c:v>
                </c:pt>
                <c:pt idx="4894">
                  <c:v>0.268420963388453</c:v>
                </c:pt>
                <c:pt idx="4895">
                  <c:v>0.27039479839866898</c:v>
                </c:pt>
                <c:pt idx="4896">
                  <c:v>0.27218360287388399</c:v>
                </c:pt>
                <c:pt idx="4897">
                  <c:v>0.27378615273933299</c:v>
                </c:pt>
                <c:pt idx="4898">
                  <c:v>0.27520135137385199</c:v>
                </c:pt>
                <c:pt idx="4899">
                  <c:v>0.27642823036028902</c:v>
                </c:pt>
                <c:pt idx="4900">
                  <c:v>0.27746595014819198</c:v>
                </c:pt>
                <c:pt idx="4901">
                  <c:v>0.27831380062831002</c:v>
                </c:pt>
                <c:pt idx="4902">
                  <c:v>0.27897120161852201</c:v>
                </c:pt>
                <c:pt idx="4903">
                  <c:v>0.27943770326084999</c:v>
                </c:pt>
                <c:pt idx="4904">
                  <c:v>0.27971298632930103</c:v>
                </c:pt>
                <c:pt idx="4905">
                  <c:v>0.27979686244830698</c:v>
                </c:pt>
                <c:pt idx="4906">
                  <c:v>0.27968927422163398</c:v>
                </c:pt>
                <c:pt idx="4907">
                  <c:v>0.27939029527165599</c:v>
                </c:pt>
                <c:pt idx="4908">
                  <c:v>0.27890013018897802</c:v>
                </c:pt>
                <c:pt idx="4909">
                  <c:v>0.27821911439243102</c:v>
                </c:pt>
                <c:pt idx="4910">
                  <c:v>0.27734771389955098</c:v>
                </c:pt>
                <c:pt idx="4911">
                  <c:v>0.27628652500767698</c:v>
                </c:pt>
                <c:pt idx="4912">
                  <c:v>0.27503627388591401</c:v>
                </c:pt>
                <c:pt idx="4913">
                  <c:v>0.27359781607821099</c:v>
                </c:pt>
                <c:pt idx="4914">
                  <c:v>0.27197213591792002</c:v>
                </c:pt>
                <c:pt idx="4915">
                  <c:v>0.270160345854212</c:v>
                </c:pt>
                <c:pt idx="4916">
                  <c:v>0.26816368569083798</c:v>
                </c:pt>
                <c:pt idx="4917">
                  <c:v>0.26598352173772599</c:v>
                </c:pt>
                <c:pt idx="4918">
                  <c:v>0.26362134587602798</c:v>
                </c:pt>
                <c:pt idx="4919">
                  <c:v>0.26107877453722</c:v>
                </c:pt>
                <c:pt idx="4920">
                  <c:v>0.25835754759698698</c:v>
                </c:pt>
                <c:pt idx="4921">
                  <c:v>0.25545952718463</c:v>
                </c:pt>
                <c:pt idx="4922">
                  <c:v>0.25238669640881101</c:v>
                </c:pt>
                <c:pt idx="4923">
                  <c:v>0.249141158000522</c:v>
                </c:pt>
                <c:pt idx="4924">
                  <c:v>0.24572513287418801</c:v>
                </c:pt>
                <c:pt idx="4925">
                  <c:v>0.242140958607899</c:v>
                </c:pt>
                <c:pt idx="4926">
                  <c:v>0.23839108784381499</c:v>
                </c:pt>
                <c:pt idx="4927">
                  <c:v>0.234478086609823</c:v>
                </c:pt>
                <c:pt idx="4928">
                  <c:v>0.23040463256361601</c:v>
                </c:pt>
                <c:pt idx="4929">
                  <c:v>0.22617351316037401</c:v>
                </c:pt>
                <c:pt idx="4930">
                  <c:v>0.22178762374531699</c:v>
                </c:pt>
                <c:pt idx="4931">
                  <c:v>0.21724996557242299</c:v>
                </c:pt>
                <c:pt idx="4932">
                  <c:v>0.21256364375068501</c:v>
                </c:pt>
                <c:pt idx="4933">
                  <c:v>0.20773186511928099</c:v>
                </c:pt>
                <c:pt idx="4934">
                  <c:v>0.20275793605315301</c:v>
                </c:pt>
                <c:pt idx="4935">
                  <c:v>0.197645260200453</c:v>
                </c:pt>
                <c:pt idx="4936">
                  <c:v>0.19239733615343799</c:v>
                </c:pt>
                <c:pt idx="4937">
                  <c:v>0.187017755054395</c:v>
                </c:pt>
                <c:pt idx="4938">
                  <c:v>0.181510198138223</c:v>
                </c:pt>
                <c:pt idx="4939">
                  <c:v>0.17587843421337801</c:v>
                </c:pt>
                <c:pt idx="4940">
                  <c:v>0.170126317082886</c:v>
                </c:pt>
                <c:pt idx="4941">
                  <c:v>0.16425778290719301</c:v>
                </c:pt>
                <c:pt idx="4942">
                  <c:v>0.15827684751065699</c:v>
                </c:pt>
                <c:pt idx="4943">
                  <c:v>0.15218760363353401</c:v>
                </c:pt>
                <c:pt idx="4944">
                  <c:v>0.14599421813132199</c:v>
                </c:pt>
                <c:pt idx="4945">
                  <c:v>0.13970092912339199</c:v>
                </c:pt>
                <c:pt idx="4946">
                  <c:v>0.13331204309285399</c:v>
                </c:pt>
                <c:pt idx="4947">
                  <c:v>0.12683193193963699</c:v>
                </c:pt>
                <c:pt idx="4948">
                  <c:v>0.120265029988812</c:v>
                </c:pt>
                <c:pt idx="4949">
                  <c:v>0.113615830956193</c:v>
                </c:pt>
                <c:pt idx="4950">
                  <c:v>0.106888884873294</c:v>
                </c:pt>
                <c:pt idx="4951">
                  <c:v>0.100088794973758</c:v>
                </c:pt>
                <c:pt idx="4952">
                  <c:v>9.3220214543370594E-2</c:v>
                </c:pt>
                <c:pt idx="4953">
                  <c:v>8.6287843735831302E-2</c:v>
                </c:pt>
                <c:pt idx="4954">
                  <c:v>7.9296426356445807E-2</c:v>
                </c:pt>
                <c:pt idx="4955">
                  <c:v>7.2250746615952294E-2</c:v>
                </c:pt>
                <c:pt idx="4956">
                  <c:v>6.5155625856697597E-2</c:v>
                </c:pt>
                <c:pt idx="4957">
                  <c:v>5.8015919253403103E-2</c:v>
                </c:pt>
                <c:pt idx="4958">
                  <c:v>5.0836512490780097E-2</c:v>
                </c:pt>
                <c:pt idx="4959">
                  <c:v>4.3622318420267002E-2</c:v>
                </c:pt>
                <c:pt idx="4960">
                  <c:v>3.6378273698176797E-2</c:v>
                </c:pt>
                <c:pt idx="4961">
                  <c:v>2.9109335407554001E-2</c:v>
                </c:pt>
                <c:pt idx="4962">
                  <c:v>2.1820477666054602E-2</c:v>
                </c:pt>
                <c:pt idx="4963">
                  <c:v>1.4516688222168801E-2</c:v>
                </c:pt>
                <c:pt idx="4964">
                  <c:v>7.20296504211614E-3</c:v>
                </c:pt>
                <c:pt idx="4965">
                  <c:v>-1.15687110251193E-4</c:v>
                </c:pt>
                <c:pt idx="4966">
                  <c:v>-7.4342600981966199E-3</c:v>
                </c:pt>
                <c:pt idx="4967">
                  <c:v>-1.4747745839155601E-2</c:v>
                </c:pt>
                <c:pt idx="4968">
                  <c:v>-2.2051139731754901E-2</c:v>
                </c:pt>
                <c:pt idx="4969">
                  <c:v>-2.9339444080449899E-2</c:v>
                </c:pt>
                <c:pt idx="4970">
                  <c:v>-3.66076715154358E-2</c:v>
                </c:pt>
                <c:pt idx="4971">
                  <c:v>-4.3850848405493498E-2</c:v>
                </c:pt>
                <c:pt idx="4972">
                  <c:v>-5.1064018261433697E-2</c:v>
                </c:pt>
                <c:pt idx="4973">
                  <c:v>-5.8242245127811502E-2</c:v>
                </c:pt>
                <c:pt idx="4974">
                  <c:v>-6.5380616960588403E-2</c:v>
                </c:pt>
                <c:pt idx="4975">
                  <c:v>-7.2474248988433701E-2</c:v>
                </c:pt>
                <c:pt idx="4976">
                  <c:v>-7.9518287055361306E-2</c:v>
                </c:pt>
                <c:pt idx="4977">
                  <c:v>-8.6507910942417998E-2</c:v>
                </c:pt>
                <c:pt idx="4978">
                  <c:v>-9.3438337666147994E-2</c:v>
                </c:pt>
                <c:pt idx="4979">
                  <c:v>-0.100304824751578</c:v>
                </c:pt>
                <c:pt idx="4980">
                  <c:v>-0.107102673477479</c:v>
                </c:pt>
                <c:pt idx="4981">
                  <c:v>-0.113827232091696</c:v>
                </c:pt>
                <c:pt idx="4982">
                  <c:v>-0.12047389899432601</c:v>
                </c:pt>
                <c:pt idx="4983">
                  <c:v>-0.127038125886583</c:v>
                </c:pt>
                <c:pt idx="4984">
                  <c:v>-0.13351542088319199</c:v>
                </c:pt>
                <c:pt idx="4985">
                  <c:v>-0.13990135158617101</c:v>
                </c:pt>
                <c:pt idx="4986">
                  <c:v>-0.14619154811791299</c:v>
                </c:pt>
                <c:pt idx="4987">
                  <c:v>-0.15238170611148499</c:v>
                </c:pt>
                <c:pt idx="4988">
                  <c:v>-0.15846758965609101</c:v>
                </c:pt>
                <c:pt idx="4989">
                  <c:v>-0.164445034195701</c:v>
                </c:pt>
                <c:pt idx="4990">
                  <c:v>-0.170309949378845</c:v>
                </c:pt>
                <c:pt idx="4991">
                  <c:v>-0.17605832185763201</c:v>
                </c:pt>
                <c:pt idx="4992">
                  <c:v>-0.181686218034073</c:v>
                </c:pt>
                <c:pt idx="4993">
                  <c:v>-0.18718978675183401</c:v>
                </c:pt>
                <c:pt idx="4994">
                  <c:v>-0.192565261931574</c:v>
                </c:pt>
                <c:pt idx="4995">
                  <c:v>-0.19780896514806301</c:v>
                </c:pt>
                <c:pt idx="4996">
                  <c:v>-0.20291730814732201</c:v>
                </c:pt>
                <c:pt idx="4997">
                  <c:v>-0.20788679530205301</c:v>
                </c:pt>
                <c:pt idx="4998">
                  <c:v>-0.21271402600369299</c:v>
                </c:pt>
                <c:pt idx="4999">
                  <c:v>-0.217395696989441</c:v>
                </c:pt>
                <c:pt idx="5000">
                  <c:v>-0.221928604602672</c:v>
                </c:pt>
                <c:pt idx="5001">
                  <c:v>-0.22630964698519301</c:v>
                </c:pt>
                <c:pt idx="5002">
                  <c:v>-0.23053582619983601</c:v>
                </c:pt>
                <c:pt idx="5003">
                  <c:v>-0.23460425028194301</c:v>
                </c:pt>
                <c:pt idx="5004">
                  <c:v>-0.23851213521832501</c:v>
                </c:pt>
                <c:pt idx="5005">
                  <c:v>-0.242256806852363</c:v>
                </c:pt>
                <c:pt idx="5006">
                  <c:v>-0.245835702713918</c:v>
                </c:pt>
                <c:pt idx="5007">
                  <c:v>-0.24924637377283401</c:v>
                </c:pt>
                <c:pt idx="5008">
                  <c:v>-0.25248648611479502</c:v>
                </c:pt>
                <c:pt idx="5009">
                  <c:v>-0.25555382253842002</c:v>
                </c:pt>
                <c:pt idx="5010">
                  <c:v>-0.25844628407249198</c:v>
                </c:pt>
                <c:pt idx="5011">
                  <c:v>-0.26116189141227503</c:v>
                </c:pt>
                <c:pt idx="5012">
                  <c:v>-0.26369878627394699</c:v>
                </c:pt>
                <c:pt idx="5013">
                  <c:v>-0.26605523266622499</c:v>
                </c:pt>
                <c:pt idx="5014">
                  <c:v>-0.26822961807829299</c:v>
                </c:pt>
                <c:pt idx="5015">
                  <c:v>-0.27022045458324401</c:v>
                </c:pt>
                <c:pt idx="5016">
                  <c:v>-0.27202637985626399</c:v>
                </c:pt>
                <c:pt idx="5017">
                  <c:v>-0.27364615810686599</c:v>
                </c:pt>
                <c:pt idx="5018">
                  <c:v>-0.27507868092454002</c:v>
                </c:pt>
                <c:pt idx="5019">
                  <c:v>-0.27632296803723699</c:v>
                </c:pt>
                <c:pt idx="5020">
                  <c:v>-0.27737816798216403</c:v>
                </c:pt>
                <c:pt idx="5021">
                  <c:v>-0.27824355868843997</c:v>
                </c:pt>
                <c:pt idx="5022">
                  <c:v>-0.27891854797120602</c:v>
                </c:pt>
                <c:pt idx="5023">
                  <c:v>-0.27940267393685803</c:v>
                </c:pt>
                <c:pt idx="5024">
                  <c:v>-0.27969560529911702</c:v>
                </c:pt>
                <c:pt idx="5025">
                  <c:v>-0.27979714160573099</c:v>
                </c:pt>
                <c:pt idx="5026">
                  <c:v>-0.27970721337563798</c:v>
                </c:pt>
                <c:pt idx="5027">
                  <c:v>-0.27942588214651998</c:v>
                </c:pt>
                <c:pt idx="5028">
                  <c:v>-0.27895334043268499</c:v>
                </c:pt>
                <c:pt idx="5029">
                  <c:v>-0.27828991159333499</c:v>
                </c:pt>
                <c:pt idx="5030">
                  <c:v>-0.27743604961128898</c:v>
                </c:pt>
                <c:pt idx="5031">
                  <c:v>-0.276392338782328</c:v>
                </c:pt>
                <c:pt idx="5032">
                  <c:v>-0.275159493315356</c:v>
                </c:pt>
                <c:pt idx="5033">
                  <c:v>-0.27373835684367398</c:v>
                </c:pt>
                <c:pt idx="5034">
                  <c:v>-0.27212990184768299</c:v>
                </c:pt>
                <c:pt idx="5035">
                  <c:v>-0.27033522898941498</c:v>
                </c:pt>
                <c:pt idx="5036">
                  <c:v>-0.26835556635935498</c:v>
                </c:pt>
                <c:pt idx="5037">
                  <c:v>-0.26619226863605999</c:v>
                </c:pt>
                <c:pt idx="5038">
                  <c:v>-0.263846816159159</c:v>
                </c:pt>
                <c:pt idx="5039">
                  <c:v>-0.26132081391635498</c:v>
                </c:pt>
                <c:pt idx="5040">
                  <c:v>-0.258615990445139</c:v>
                </c:pt>
                <c:pt idx="5041">
                  <c:v>-0.255734196649956</c:v>
                </c:pt>
                <c:pt idx="5042">
                  <c:v>-0.25267740453563098</c:v>
                </c:pt>
                <c:pt idx="5043">
                  <c:v>-0.24944770585793799</c:v>
                </c:pt>
                <c:pt idx="5044">
                  <c:v>-0.246047310692209</c:v>
                </c:pt>
                <c:pt idx="5045">
                  <c:v>-0.242478545920991</c:v>
                </c:pt>
                <c:pt idx="5046">
                  <c:v>-0.23874385364175901</c:v>
                </c:pt>
                <c:pt idx="5047">
                  <c:v>-0.23484578949580101</c:v>
                </c:pt>
                <c:pt idx="5048">
                  <c:v>-0.23078702091939399</c:v>
                </c:pt>
                <c:pt idx="5049">
                  <c:v>-0.22657032531848401</c:v>
                </c:pt>
                <c:pt idx="5050">
                  <c:v>-0.22219858816811699</c:v>
                </c:pt>
                <c:pt idx="5051">
                  <c:v>-0.21767480103791001</c:v>
                </c:pt>
                <c:pt idx="5052">
                  <c:v>-0.21300205954493101</c:v>
                </c:pt>
                <c:pt idx="5053">
                  <c:v>-0.20818356123537499</c:v>
                </c:pt>
                <c:pt idx="5054">
                  <c:v>-0.20322260339648601</c:v>
                </c:pt>
                <c:pt idx="5055">
                  <c:v>-0.19812258080023701</c:v>
                </c:pt>
                <c:pt idx="5056">
                  <c:v>-0.192886983380291</c:v>
                </c:pt>
                <c:pt idx="5057">
                  <c:v>-0.18751939384385199</c:v>
                </c:pt>
                <c:pt idx="5058">
                  <c:v>-0.18202348522002201</c:v>
                </c:pt>
                <c:pt idx="5059">
                  <c:v>-0.17640301834635599</c:v>
                </c:pt>
                <c:pt idx="5060">
                  <c:v>-0.17066183929533399</c:v>
                </c:pt>
                <c:pt idx="5061">
                  <c:v>-0.16480387674249999</c:v>
                </c:pt>
                <c:pt idx="5062">
                  <c:v>-0.15883313927807499</c:v>
                </c:pt>
                <c:pt idx="5063">
                  <c:v>-0.15275371266389301</c:v>
                </c:pt>
                <c:pt idx="5064">
                  <c:v>-0.14656975703752301</c:v>
                </c:pt>
                <c:pt idx="5065">
                  <c:v>-0.14028550406549301</c:v>
                </c:pt>
                <c:pt idx="5066">
                  <c:v>-0.133905254047574</c:v>
                </c:pt>
                <c:pt idx="5067">
                  <c:v>-0.12743337297409199</c:v>
                </c:pt>
                <c:pt idx="5068">
                  <c:v>-0.120874289538294</c:v>
                </c:pt>
                <c:pt idx="5069">
                  <c:v>-0.114232492105801</c:v>
                </c:pt>
                <c:pt idx="5070">
                  <c:v>-0.10751252564322999</c:v>
                </c:pt>
                <c:pt idx="5071">
                  <c:v>-0.10071898860808599</c:v>
                </c:pt>
                <c:pt idx="5072">
                  <c:v>-9.3856529802045702E-2</c:v>
                </c:pt>
                <c:pt idx="5073">
                  <c:v>-8.6929845189793298E-2</c:v>
                </c:pt>
                <c:pt idx="5074">
                  <c:v>-7.9943674685584803E-2</c:v>
                </c:pt>
                <c:pt idx="5075">
                  <c:v>-7.2902798909734098E-2</c:v>
                </c:pt>
                <c:pt idx="5076">
                  <c:v>-6.5812035917246103E-2</c:v>
                </c:pt>
                <c:pt idx="5077">
                  <c:v>-5.8676237900832401E-2</c:v>
                </c:pt>
                <c:pt idx="5078">
                  <c:v>-5.1500287870567402E-2</c:v>
                </c:pt>
                <c:pt idx="5079">
                  <c:v>-4.4289096312455603E-2</c:v>
                </c:pt>
                <c:pt idx="5080">
                  <c:v>-3.7047597828197498E-2</c:v>
                </c:pt>
                <c:pt idx="5081">
                  <c:v>-2.9780747758453099E-2</c:v>
                </c:pt>
                <c:pt idx="5082">
                  <c:v>-2.2493518791913698E-2</c:v>
                </c:pt>
                <c:pt idx="5083">
                  <c:v>-1.51908975625025E-2</c:v>
                </c:pt>
                <c:pt idx="5084">
                  <c:v>-7.8778812370325704E-3</c:v>
                </c:pt>
                <c:pt idx="5085">
                  <c:v>-5.5947409565717198E-4</c:v>
                </c:pt>
                <c:pt idx="5086">
                  <c:v>6.7593158925475698E-3</c:v>
                </c:pt>
                <c:pt idx="5087">
                  <c:v>1.40734804965243E-2</c:v>
                </c:pt>
                <c:pt idx="5088">
                  <c:v>2.13780146503556E-2</c:v>
                </c:pt>
                <c:pt idx="5089">
                  <c:v>2.8667919878218401E-2</c:v>
                </c:pt>
                <c:pt idx="5090">
                  <c:v>3.5938207714830202E-2</c:v>
                </c:pt>
                <c:pt idx="5091">
                  <c:v>4.3183903119043701E-2</c:v>
                </c:pt>
                <c:pt idx="5092">
                  <c:v>5.0400047878256499E-2</c:v>
                </c:pt>
                <c:pt idx="5093">
                  <c:v>5.7581704001303802E-2</c:v>
                </c:pt>
                <c:pt idx="5094">
                  <c:v>6.4723957097515203E-2</c:v>
                </c:pt>
                <c:pt idx="5095">
                  <c:v>7.1821919739619905E-2</c:v>
                </c:pt>
                <c:pt idx="5096">
                  <c:v>7.8870734808202794E-2</c:v>
                </c:pt>
                <c:pt idx="5097">
                  <c:v>8.5865578815419605E-2</c:v>
                </c:pt>
                <c:pt idx="5098">
                  <c:v>9.2801665205698103E-2</c:v>
                </c:pt>
                <c:pt idx="5099">
                  <c:v>9.9674247631167903E-2</c:v>
                </c:pt>
                <c:pt idx="5100">
                  <c:v>0.106478623199574</c:v>
                </c:pt>
                <c:pt idx="5101">
                  <c:v>0.113210135692458</c:v>
                </c:pt>
                <c:pt idx="5102">
                  <c:v>0.11986417875139201</c:v>
                </c:pt>
                <c:pt idx="5103">
                  <c:v>0.126436199030106</c:v>
                </c:pt>
                <c:pt idx="5104">
                  <c:v>0.13292169931032699</c:v>
                </c:pt>
                <c:pt idx="5105">
                  <c:v>0.13931624157921699</c:v>
                </c:pt>
                <c:pt idx="5106">
                  <c:v>0.14561545006629401</c:v>
                </c:pt>
                <c:pt idx="5107">
                  <c:v>0.151815014237764</c:v>
                </c:pt>
                <c:pt idx="5108">
                  <c:v>0.157910691746207</c:v>
                </c:pt>
                <c:pt idx="5109">
                  <c:v>0.163898311333605</c:v>
                </c:pt>
                <c:pt idx="5110">
                  <c:v>0.16977377568572699</c:v>
                </c:pt>
                <c:pt idx="5111">
                  <c:v>0.17553306423591</c:v>
                </c:pt>
                <c:pt idx="5112">
                  <c:v>0.18117223591632201</c:v>
                </c:pt>
                <c:pt idx="5113">
                  <c:v>0.186687431854829</c:v>
                </c:pt>
                <c:pt idx="5114">
                  <c:v>0.19207487801560799</c:v>
                </c:pt>
                <c:pt idx="5115">
                  <c:v>0.19733088778171601</c:v>
                </c:pt>
                <c:pt idx="5116">
                  <c:v>0.20245186447782801</c:v>
                </c:pt>
                <c:pt idx="5117">
                  <c:v>0.20743430383143899</c:v>
                </c:pt>
                <c:pt idx="5118">
                  <c:v>0.212274796370827</c:v>
                </c:pt>
                <c:pt idx="5119">
                  <c:v>0.216970029758143</c:v>
                </c:pt>
                <c:pt idx="5120">
                  <c:v>0.22151679105604399</c:v>
                </c:pt>
                <c:pt idx="5121">
                  <c:v>0.22591196892629301</c:v>
                </c:pt>
                <c:pt idx="5122">
                  <c:v>0.230152555758839</c:v>
                </c:pt>
                <c:pt idx="5123">
                  <c:v>0.234235649729925</c:v>
                </c:pt>
                <c:pt idx="5124">
                  <c:v>0.23815845678779199</c:v>
                </c:pt>
                <c:pt idx="5125">
                  <c:v>0.241918292564645</c:v>
                </c:pt>
                <c:pt idx="5126">
                  <c:v>0.24551258421356101</c:v>
                </c:pt>
                <c:pt idx="5127">
                  <c:v>0.24893887216907901</c:v>
                </c:pt>
                <c:pt idx="5128">
                  <c:v>0.25219481183027798</c:v>
                </c:pt>
                <c:pt idx="5129">
                  <c:v>0.25527817516517998</c:v>
                </c:pt>
                <c:pt idx="5130">
                  <c:v>0.25818685223538901</c:v>
                </c:pt>
                <c:pt idx="5131">
                  <c:v>0.26091885263991299</c:v>
                </c:pt>
                <c:pt idx="5132">
                  <c:v>0.26347230687719703</c:v>
                </c:pt>
                <c:pt idx="5133">
                  <c:v>0.26584546762441402</c:v>
                </c:pt>
                <c:pt idx="5134">
                  <c:v>0.26803671093315401</c:v>
                </c:pt>
                <c:pt idx="5135">
                  <c:v>0.27004453734069001</c:v>
                </c:pt>
                <c:pt idx="5136">
                  <c:v>0.27186757289605701</c:v>
                </c:pt>
                <c:pt idx="5137">
                  <c:v>0.27350457010024198</c:v>
                </c:pt>
                <c:pt idx="5138">
                  <c:v>0.274954408759845</c:v>
                </c:pt>
                <c:pt idx="5139">
                  <c:v>0.27621609675362502</c:v>
                </c:pt>
                <c:pt idx="5140">
                  <c:v>0.27728877071140701</c:v>
                </c:pt>
                <c:pt idx="5141">
                  <c:v>0.278171696604883</c:v>
                </c:pt>
                <c:pt idx="5142">
                  <c:v>0.27886427024990701</c:v>
                </c:pt>
                <c:pt idx="5143">
                  <c:v>0.27936601771993602</c:v>
                </c:pt>
                <c:pt idx="5144">
                  <c:v>0.27967659567033698</c:v>
                </c:pt>
                <c:pt idx="5145">
                  <c:v>0.279795791573337</c:v>
                </c:pt>
                <c:pt idx="5146">
                  <c:v>0.279723523863456</c:v>
                </c:pt>
                <c:pt idx="5147">
                  <c:v>0.27945984199331902</c:v>
                </c:pt>
                <c:pt idx="5148">
                  <c:v>0.279004926399821</c:v>
                </c:pt>
                <c:pt idx="5149">
                  <c:v>0.27835908838064999</c:v>
                </c:pt>
                <c:pt idx="5150">
                  <c:v>0.27752276988126801</c:v>
                </c:pt>
                <c:pt idx="5151">
                  <c:v>0.27649654319249001</c:v>
                </c:pt>
                <c:pt idx="5152">
                  <c:v>0.27528111055886501</c:v>
                </c:pt>
                <c:pt idx="5153">
                  <c:v>0.27387730369813201</c:v>
                </c:pt>
                <c:pt idx="5154">
                  <c:v>0.27228608323207698</c:v>
                </c:pt>
                <c:pt idx="5155">
                  <c:v>0.27050853802918601</c:v>
                </c:pt>
                <c:pt idx="5156">
                  <c:v>0.26854588445952798</c:v>
                </c:pt>
                <c:pt idx="5157">
                  <c:v>0.26639946556240002</c:v>
                </c:pt>
                <c:pt idx="5158">
                  <c:v>0.26407075012728798</c:v>
                </c:pt>
                <c:pt idx="5159">
                  <c:v>0.26156133168877699</c:v>
                </c:pt>
                <c:pt idx="5160">
                  <c:v>0.25887292743609902</c:v>
                </c:pt>
                <c:pt idx="5161">
                  <c:v>0.25600737703806398</c:v>
                </c:pt>
                <c:pt idx="5162">
                  <c:v>0.25296664138418101</c:v>
                </c:pt>
                <c:pt idx="5163">
                  <c:v>0.24975280124282301</c:v>
                </c:pt>
                <c:pt idx="5164">
                  <c:v>0.24636805583736399</c:v>
                </c:pt>
                <c:pt idx="5165">
                  <c:v>0.24281472134125401</c:v>
                </c:pt>
                <c:pt idx="5166">
                  <c:v>0.23909522929306801</c:v>
                </c:pt>
                <c:pt idx="5167">
                  <c:v>0.23521212493261001</c:v>
                </c:pt>
                <c:pt idx="5168">
                  <c:v>0.23116806545921201</c:v>
                </c:pt>
                <c:pt idx="5169">
                  <c:v>0.22696581821341399</c:v>
                </c:pt>
                <c:pt idx="5170">
                  <c:v>0.222608258783285</c:v>
                </c:pt>
                <c:pt idx="5171">
                  <c:v>0.21809836903666299</c:v>
                </c:pt>
                <c:pt idx="5172">
                  <c:v>0.21343923508066701</c:v>
                </c:pt>
                <c:pt idx="5173">
                  <c:v>0.20863404514988501</c:v>
                </c:pt>
                <c:pt idx="5174">
                  <c:v>0.20368608742467101</c:v>
                </c:pt>
                <c:pt idx="5175">
                  <c:v>0.198598747781048</c:v>
                </c:pt>
                <c:pt idx="5176">
                  <c:v>0.193375507473765</c:v>
                </c:pt>
                <c:pt idx="5177">
                  <c:v>0.18801994075408199</c:v>
                </c:pt>
                <c:pt idx="5178">
                  <c:v>0.182535712423915</c:v>
                </c:pt>
                <c:pt idx="5179">
                  <c:v>0.176926575328021</c:v>
                </c:pt>
                <c:pt idx="5180">
                  <c:v>0.17119636778594099</c:v>
                </c:pt>
                <c:pt idx="5181">
                  <c:v>0.165349010965438</c:v>
                </c:pt>
                <c:pt idx="5182">
                  <c:v>0.15938850619925701</c:v>
                </c:pt>
                <c:pt idx="5183">
                  <c:v>0.15331893224702101</c:v>
                </c:pt>
                <c:pt idx="5184">
                  <c:v>0.14714444250414199</c:v>
                </c:pt>
                <c:pt idx="5185">
                  <c:v>0.140869262159668</c:v>
                </c:pt>
                <c:pt idx="5186">
                  <c:v>0.13449768530499201</c:v>
                </c:pt>
                <c:pt idx="5187">
                  <c:v>0.128034071995414</c:v>
                </c:pt>
                <c:pt idx="5188">
                  <c:v>0.12148284526656999</c:v>
                </c:pt>
                <c:pt idx="5189">
                  <c:v>0.114848488107753</c:v>
                </c:pt>
                <c:pt idx="5190">
                  <c:v>0.10813554039422001</c:v>
                </c:pt>
                <c:pt idx="5191">
                  <c:v>0.101348595780561</c:v>
                </c:pt>
                <c:pt idx="5192">
                  <c:v>9.4492298557272897E-2</c:v>
                </c:pt>
                <c:pt idx="5193">
                  <c:v>8.7571340472685097E-2</c:v>
                </c:pt>
                <c:pt idx="5194">
                  <c:v>8.0590457522403194E-2</c:v>
                </c:pt>
                <c:pt idx="5195">
                  <c:v>7.3554426708480294E-2</c:v>
                </c:pt>
                <c:pt idx="5196">
                  <c:v>6.6468062770524805E-2</c:v>
                </c:pt>
                <c:pt idx="5197">
                  <c:v>5.9336214890985603E-2</c:v>
                </c:pt>
                <c:pt idx="5198">
                  <c:v>5.2163763376867497E-2</c:v>
                </c:pt>
                <c:pt idx="5199">
                  <c:v>4.4955616320148599E-2</c:v>
                </c:pt>
                <c:pt idx="5200">
                  <c:v>3.7716706239184099E-2</c:v>
                </c:pt>
                <c:pt idx="5201">
                  <c:v>3.0451986703395599E-2</c:v>
                </c:pt>
                <c:pt idx="5202">
                  <c:v>2.3166428943555001E-2</c:v>
                </c:pt>
                <c:pt idx="5203">
                  <c:v>1.5865018449982501E-2</c:v>
                </c:pt>
                <c:pt idx="5204">
                  <c:v>8.5527515609875194E-3</c:v>
                </c:pt>
                <c:pt idx="5205">
                  <c:v>1.2346320438856801E-3</c:v>
                </c:pt>
                <c:pt idx="5206">
                  <c:v>-6.0843323290675402E-3</c:v>
                </c:pt>
                <c:pt idx="5207">
                  <c:v>-1.3399133207483699E-2</c:v>
                </c:pt>
                <c:pt idx="5208">
                  <c:v>-2.0704765090044201E-2</c:v>
                </c:pt>
                <c:pt idx="5209">
                  <c:v>-2.79962287497529E-2</c:v>
                </c:pt>
                <c:pt idx="5210">
                  <c:v>-3.5268534654895801E-2</c:v>
                </c:pt>
                <c:pt idx="5211">
                  <c:v>-4.2516706383366201E-2</c:v>
                </c:pt>
                <c:pt idx="5212">
                  <c:v>-4.9735784028018398E-2</c:v>
                </c:pt>
                <c:pt idx="5213">
                  <c:v>-5.6920827590721298E-2</c:v>
                </c:pt>
                <c:pt idx="5214">
                  <c:v>-6.4066920362786897E-2</c:v>
                </c:pt>
                <c:pt idx="5215">
                  <c:v>-7.1169172289463595E-2</c:v>
                </c:pt>
                <c:pt idx="5216">
                  <c:v>-7.8222723316188403E-2</c:v>
                </c:pt>
                <c:pt idx="5217">
                  <c:v>-8.5222746714312E-2</c:v>
                </c:pt>
                <c:pt idx="5218">
                  <c:v>-9.2164452384016896E-2</c:v>
                </c:pt>
                <c:pt idx="5219">
                  <c:v>-9.9043090132172801E-2</c:v>
                </c:pt>
                <c:pt idx="5220">
                  <c:v>-0.10585395292288199</c:v>
                </c:pt>
                <c:pt idx="5221">
                  <c:v>-0.112592380098493</c:v>
                </c:pt>
                <c:pt idx="5222">
                  <c:v>-0.119253760568879</c:v>
                </c:pt>
                <c:pt idx="5223">
                  <c:v>-0.125833535966795</c:v>
                </c:pt>
                <c:pt idx="5224">
                  <c:v>-0.13232720376715701</c:v>
                </c:pt>
                <c:pt idx="5225">
                  <c:v>-0.138730320368113</c:v>
                </c:pt>
                <c:pt idx="5226">
                  <c:v>-0.14503850413178601</c:v>
                </c:pt>
                <c:pt idx="5227">
                  <c:v>-0.151247438382621</c:v>
                </c:pt>
                <c:pt idx="5228">
                  <c:v>-0.15735287436127199</c:v>
                </c:pt>
                <c:pt idx="5229">
                  <c:v>-0.163350634132025</c:v>
                </c:pt>
                <c:pt idx="5230">
                  <c:v>-0.16923661344174401</c:v>
                </c:pt>
                <c:pt idx="5231">
                  <c:v>-0.17500678452840501</c:v>
                </c:pt>
                <c:pt idx="5232">
                  <c:v>-0.18065719887728099</c:v>
                </c:pt>
                <c:pt idx="5233">
                  <c:v>-0.186183989922905</c:v>
                </c:pt>
                <c:pt idx="5234">
                  <c:v>-0.19158337569495201</c:v>
                </c:pt>
                <c:pt idx="5235">
                  <c:v>-0.19685166140622801</c:v>
                </c:pt>
                <c:pt idx="5236">
                  <c:v>-0.20198524198100901</c:v>
                </c:pt>
                <c:pt idx="5237">
                  <c:v>-0.206980604521984</c:v>
                </c:pt>
                <c:pt idx="5238">
                  <c:v>-0.211834330714123</c:v>
                </c:pt>
                <c:pt idx="5239">
                  <c:v>-0.216543099163821</c:v>
                </c:pt>
                <c:pt idx="5240">
                  <c:v>-0.221103687671722</c:v>
                </c:pt>
                <c:pt idx="5241">
                  <c:v>-0.22551297543766</c:v>
                </c:pt>
                <c:pt idx="5242">
                  <c:v>-0.22976794519621699</c:v>
                </c:pt>
                <c:pt idx="5243">
                  <c:v>-0.23386568528143201</c:v>
                </c:pt>
                <c:pt idx="5244">
                  <c:v>-0.23780339161924399</c:v>
                </c:pt>
                <c:pt idx="5245">
                  <c:v>-0.24157836964631599</c:v>
                </c:pt>
                <c:pt idx="5246">
                  <c:v>-0.24518803615391699</c:v>
                </c:pt>
                <c:pt idx="5247">
                  <c:v>-0.24862992105560699</c:v>
                </c:pt>
                <c:pt idx="5248">
                  <c:v>-0.25190166907750999</c:v>
                </c:pt>
                <c:pt idx="5249">
                  <c:v>-0.255001041370024</c:v>
                </c:pt>
                <c:pt idx="5250">
                  <c:v>-0.25792591703985801</c:v>
                </c:pt>
                <c:pt idx="5251">
                  <c:v>-0.26067429460135999</c:v>
                </c:pt>
                <c:pt idx="5252">
                  <c:v>-0.26324429334612098</c:v>
                </c:pt>
                <c:pt idx="5253">
                  <c:v>-0.26563415462994699</c:v>
                </c:pt>
                <c:pt idx="5254">
                  <c:v>-0.26784224307628901</c:v>
                </c:pt>
                <c:pt idx="5255">
                  <c:v>-0.26986704769533199</c:v>
                </c:pt>
                <c:pt idx="5256">
                  <c:v>-0.27170718291795898</c:v>
                </c:pt>
                <c:pt idx="5257">
                  <c:v>-0.27336138954389499</c:v>
                </c:pt>
                <c:pt idx="5258">
                  <c:v>-0.274828535603372</c:v>
                </c:pt>
                <c:pt idx="5259">
                  <c:v>-0.27610761713173698</c:v>
                </c:pt>
                <c:pt idx="5260">
                  <c:v>-0.27719775885645798</c:v>
                </c:pt>
                <c:pt idx="5261">
                  <c:v>-0.27809821479607499</c:v>
                </c:pt>
                <c:pt idx="5262">
                  <c:v>-0.278808368770671</c:v>
                </c:pt>
                <c:pt idx="5263">
                  <c:v>-0.27932773482352602</c:v>
                </c:pt>
                <c:pt idx="5264">
                  <c:v>-0.27965595755365003</c:v>
                </c:pt>
                <c:pt idx="5265">
                  <c:v>-0.27979281235898801</c:v>
                </c:pt>
                <c:pt idx="5266">
                  <c:v>-0.27973820559011398</c:v>
                </c:pt>
                <c:pt idx="5267">
                  <c:v>-0.27949217461431403</c:v>
                </c:pt>
                <c:pt idx="5268">
                  <c:v>-0.27905488779001397</c:v>
                </c:pt>
                <c:pt idx="5269">
                  <c:v>-0.27842664435157799</c:v>
                </c:pt>
                <c:pt idx="5270">
                  <c:v>-0.27760787420453598</c:v>
                </c:pt>
                <c:pt idx="5271">
                  <c:v>-0.27659913763140698</c:v>
                </c:pt>
                <c:pt idx="5272">
                  <c:v>-0.27540112490829299</c:v>
                </c:pt>
                <c:pt idx="5273">
                  <c:v>-0.27401465583252899</c:v>
                </c:pt>
                <c:pt idx="5274">
                  <c:v>-0.27244067916169701</c:v>
                </c:pt>
                <c:pt idx="5275">
                  <c:v>-0.27068027196438998</c:v>
                </c:pt>
                <c:pt idx="5276">
                  <c:v>-0.268734638883183</c:v>
                </c:pt>
                <c:pt idx="5277">
                  <c:v>-0.26660511131029002</c:v>
                </c:pt>
                <c:pt idx="5278">
                  <c:v>-0.26429314647650298</c:v>
                </c:pt>
                <c:pt idx="5279">
                  <c:v>-0.26180032645401002</c:v>
                </c:pt>
                <c:pt idx="5280">
                  <c:v>-0.25912835707378501</c:v>
                </c:pt>
                <c:pt idx="5281">
                  <c:v>-0.25627906675829298</c:v>
                </c:pt>
                <c:pt idx="5282">
                  <c:v>-0.25325440527030602</c:v>
                </c:pt>
                <c:pt idx="5283">
                  <c:v>-0.25005644237868302</c:v>
                </c:pt>
                <c:pt idx="5284">
                  <c:v>-0.24668736644203099</c:v>
                </c:pt>
                <c:pt idx="5285">
                  <c:v>-0.24314948291121999</c:v>
                </c:pt>
                <c:pt idx="5286">
                  <c:v>-0.239445212751766</c:v>
                </c:pt>
                <c:pt idx="5287">
                  <c:v>-0.23557709078716901</c:v>
                </c:pt>
                <c:pt idx="5288">
                  <c:v>-0.23154776396434101</c:v>
                </c:pt>
                <c:pt idx="5289">
                  <c:v>-0.22735998954230499</c:v>
                </c:pt>
                <c:pt idx="5290">
                  <c:v>-0.22301663320540999</c:v>
                </c:pt>
                <c:pt idx="5291">
                  <c:v>-0.21852066710234899</c:v>
                </c:pt>
                <c:pt idx="5292">
                  <c:v>-0.21387516781232499</c:v>
                </c:pt>
                <c:pt idx="5293">
                  <c:v>-0.20908331423975501</c:v>
                </c:pt>
                <c:pt idx="5294">
                  <c:v>-0.204148385438954</c:v>
                </c:pt>
                <c:pt idx="5295">
                  <c:v>-0.19907375837028299</c:v>
                </c:pt>
                <c:pt idx="5296">
                  <c:v>-0.193862905589304</c:v>
                </c:pt>
                <c:pt idx="5297">
                  <c:v>-0.18851939287052299</c:v>
                </c:pt>
                <c:pt idx="5298">
                  <c:v>-0.183046876767328</c:v>
                </c:pt>
                <c:pt idx="5299">
                  <c:v>-0.177449102109831</c:v>
                </c:pt>
                <c:pt idx="5300">
                  <c:v>-0.17172989944227901</c:v>
                </c:pt>
                <c:pt idx="5301">
                  <c:v>-0.16589318240182599</c:v>
                </c:pt>
                <c:pt idx="5302">
                  <c:v>-0.15994294504043899</c:v>
                </c:pt>
                <c:pt idx="5303">
                  <c:v>-0.15388325909178099</c:v>
                </c:pt>
                <c:pt idx="5304">
                  <c:v>-0.147718271184927</c:v>
                </c:pt>
                <c:pt idx="5305">
                  <c:v>-0.141452200006838</c:v>
                </c:pt>
                <c:pt idx="5306">
                  <c:v>-0.13508933341552701</c:v>
                </c:pt>
                <c:pt idx="5307">
                  <c:v>-0.12863402550588099</c:v>
                </c:pt>
                <c:pt idx="5308">
                  <c:v>-0.122090693630169</c:v>
                </c:pt>
                <c:pt idx="5309">
                  <c:v>-0.115463815375256</c:v>
                </c:pt>
                <c:pt idx="5310">
                  <c:v>-0.108757925498601</c:v>
                </c:pt>
                <c:pt idx="5311">
                  <c:v>-0.101977612825132</c:v>
                </c:pt>
                <c:pt idx="5312">
                  <c:v>-9.5127517107127205E-2</c:v>
                </c:pt>
                <c:pt idx="5313">
                  <c:v>-8.8212325849237702E-2</c:v>
                </c:pt>
                <c:pt idx="5314">
                  <c:v>-8.1236771100843902E-2</c:v>
                </c:pt>
                <c:pt idx="5315">
                  <c:v>-7.4205626217922496E-2</c:v>
                </c:pt>
                <c:pt idx="5316">
                  <c:v>-6.7123702596650694E-2</c:v>
                </c:pt>
                <c:pt idx="5317">
                  <c:v>-5.9995846380978997E-2</c:v>
                </c:pt>
                <c:pt idx="5318">
                  <c:v>-5.2826935146425898E-2</c:v>
                </c:pt>
                <c:pt idx="5319">
                  <c:v>-4.5621874562364197E-2</c:v>
                </c:pt>
                <c:pt idx="5320">
                  <c:v>-3.8385595035083098E-2</c:v>
                </c:pt>
                <c:pt idx="5321">
                  <c:v>-3.1123048333922401E-2</c:v>
                </c:pt>
                <c:pt idx="5322">
                  <c:v>-2.3839204202788299E-2</c:v>
                </c:pt>
                <c:pt idx="5323">
                  <c:v>-1.6539046959368899E-2</c:v>
                </c:pt>
                <c:pt idx="5324">
                  <c:v>-9.22757208437734E-3</c:v>
                </c:pt>
                <c:pt idx="5325">
                  <c:v>-1.9097828031559201E-3</c:v>
                </c:pt>
                <c:pt idx="5326">
                  <c:v>5.4093133380195202E-3</c:v>
                </c:pt>
                <c:pt idx="5327">
                  <c:v>1.2724707898591901E-2</c:v>
                </c:pt>
                <c:pt idx="5328">
                  <c:v>2.0031394970987201E-2</c:v>
                </c:pt>
                <c:pt idx="5329">
                  <c:v>2.7324374606145299E-2</c:v>
                </c:pt>
                <c:pt idx="5330">
                  <c:v>3.45986562349739E-2</c:v>
                </c:pt>
                <c:pt idx="5331">
                  <c:v>4.1849262083383E-2</c:v>
                </c:pt>
                <c:pt idx="5332">
                  <c:v>4.9071230578564301E-2</c:v>
                </c:pt>
                <c:pt idx="5333">
                  <c:v>5.6259619744184197E-2</c:v>
                </c:pt>
                <c:pt idx="5334">
                  <c:v>6.3409510582166706E-2</c:v>
                </c:pt>
                <c:pt idx="5335">
                  <c:v>7.0516010438752205E-2</c:v>
                </c:pt>
                <c:pt idx="5336">
                  <c:v>7.7574256352529306E-2</c:v>
                </c:pt>
                <c:pt idx="5337">
                  <c:v>8.4579418382148094E-2</c:v>
                </c:pt>
                <c:pt idx="5338">
                  <c:v>9.1526702911437705E-2</c:v>
                </c:pt>
                <c:pt idx="5339">
                  <c:v>9.8411355929667002E-2</c:v>
                </c:pt>
                <c:pt idx="5340">
                  <c:v>0.105228666284703</c:v>
                </c:pt>
                <c:pt idx="5341">
                  <c:v>0.111973968906841</c:v>
                </c:pt>
                <c:pt idx="5342">
                  <c:v>0.118642648001101</c:v>
                </c:pt>
                <c:pt idx="5343">
                  <c:v>0.125230140205807</c:v>
                </c:pt>
                <c:pt idx="5344">
                  <c:v>0.13173193771528399</c:v>
                </c:pt>
                <c:pt idx="5345">
                  <c:v>0.13814359136453599</c:v>
                </c:pt>
                <c:pt idx="5346">
                  <c:v>0.144460713673805</c:v>
                </c:pt>
                <c:pt idx="5347">
                  <c:v>0.150678981850909</c:v>
                </c:pt>
                <c:pt idx="5348">
                  <c:v>0.15679414074931999</c:v>
                </c:pt>
                <c:pt idx="5349">
                  <c:v>0.16280200577994999</c:v>
                </c:pt>
                <c:pt idx="5350">
                  <c:v>0.168698465774659</c:v>
                </c:pt>
                <c:pt idx="5351">
                  <c:v>0.174479485799512</c:v>
                </c:pt>
                <c:pt idx="5352">
                  <c:v>0.180141109915882</c:v>
                </c:pt>
                <c:pt idx="5353">
                  <c:v>0.18567946388748199</c:v>
                </c:pt>
                <c:pt idx="5354">
                  <c:v>0.19109075783150301</c:v>
                </c:pt>
                <c:pt idx="5355">
                  <c:v>0.19637128881201801</c:v>
                </c:pt>
                <c:pt idx="5356">
                  <c:v>0.20151744337389299</c:v>
                </c:pt>
                <c:pt idx="5357">
                  <c:v>0.206525700015467</c:v>
                </c:pt>
                <c:pt idx="5358">
                  <c:v>0.21139263159830499</c:v>
                </c:pt>
                <c:pt idx="5359">
                  <c:v>0.216114907692386</c:v>
                </c:pt>
                <c:pt idx="5360">
                  <c:v>0.220689296855103</c:v>
                </c:pt>
                <c:pt idx="5361">
                  <c:v>0.225112668842534</c:v>
                </c:pt>
                <c:pt idx="5362">
                  <c:v>0.22938199675146201</c:v>
                </c:pt>
                <c:pt idx="5363">
                  <c:v>0.23349435909067501</c:v>
                </c:pt>
                <c:pt idx="5364">
                  <c:v>0.237446941780139</c:v>
                </c:pt>
                <c:pt idx="5365">
                  <c:v>0.241237040076663</c:v>
                </c:pt>
                <c:pt idx="5366">
                  <c:v>0.24486206042475001</c:v>
                </c:pt>
                <c:pt idx="5367">
                  <c:v>0.248319522231364</c:v>
                </c:pt>
                <c:pt idx="5368">
                  <c:v>0.25160705956338802</c:v>
                </c:pt>
                <c:pt idx="5369">
                  <c:v>0.25472242276663198</c:v>
                </c:pt>
                <c:pt idx="5370">
                  <c:v>0.25766348000526301</c:v>
                </c:pt>
                <c:pt idx="5371">
                  <c:v>0.260428218720616</c:v>
                </c:pt>
                <c:pt idx="5372">
                  <c:v>0.26301474700838501</c:v>
                </c:pt>
                <c:pt idx="5373">
                  <c:v>0.26542129491324601</c:v>
                </c:pt>
                <c:pt idx="5374">
                  <c:v>0.26764621564003499</c:v>
                </c:pt>
                <c:pt idx="5375">
                  <c:v>0.26968798668064597</c:v>
                </c:pt>
                <c:pt idx="5376">
                  <c:v>0.27154521085588001</c:v>
                </c:pt>
                <c:pt idx="5377">
                  <c:v>0.27321661727153002</c:v>
                </c:pt>
                <c:pt idx="5378">
                  <c:v>0.27470106218805201</c:v>
                </c:pt>
                <c:pt idx="5379">
                  <c:v>0.27599752980322401</c:v>
                </c:pt>
                <c:pt idx="5380">
                  <c:v>0.27710513294725703</c:v>
                </c:pt>
                <c:pt idx="5381">
                  <c:v>0.27802311368988197</c:v>
                </c:pt>
                <c:pt idx="5382">
                  <c:v>0.27875084385899901</c:v>
                </c:pt>
                <c:pt idx="5383">
                  <c:v>0.27928782547053799</c:v>
                </c:pt>
                <c:pt idx="5384">
                  <c:v>0.27963369106922498</c:v>
                </c:pt>
                <c:pt idx="5385">
                  <c:v>0.27978820398003001</c:v>
                </c:pt>
                <c:pt idx="5386">
                  <c:v>0.279751258470125</c:v>
                </c:pt>
                <c:pt idx="5387">
                  <c:v>0.27952287982123902</c:v>
                </c:pt>
                <c:pt idx="5388">
                  <c:v>0.27910322431235102</c:v>
                </c:pt>
                <c:pt idx="5389">
                  <c:v>0.27849257911275599</c:v>
                </c:pt>
                <c:pt idx="5390">
                  <c:v>0.27769136208555201</c:v>
                </c:pt>
                <c:pt idx="5391">
                  <c:v>0.27670012150169498</c:v>
                </c:pt>
                <c:pt idx="5392">
                  <c:v>0.27551953566482601</c:v>
                </c:pt>
                <c:pt idx="5393">
                  <c:v>0.27415041244709898</c:v>
                </c:pt>
                <c:pt idx="5394">
                  <c:v>0.27259368873636702</c:v>
                </c:pt>
                <c:pt idx="5395">
                  <c:v>0.27085042979506302</c:v>
                </c:pt>
                <c:pt idx="5396">
                  <c:v>0.26892182853124802</c:v>
                </c:pt>
                <c:pt idx="5397">
                  <c:v>0.26680920468230401</c:v>
                </c:pt>
                <c:pt idx="5398">
                  <c:v>0.26451400391184499</c:v>
                </c:pt>
                <c:pt idx="5399">
                  <c:v>0.26203779682044698</c:v>
                </c:pt>
                <c:pt idx="5400">
                  <c:v>0.25938227787089402</c:v>
                </c:pt>
                <c:pt idx="5401">
                  <c:v>0.25654926422866098</c:v>
                </c:pt>
                <c:pt idx="5402">
                  <c:v>0.25354069451842798</c:v>
                </c:pt>
                <c:pt idx="5403">
                  <c:v>0.25035862749748899</c:v>
                </c:pt>
                <c:pt idx="5404">
                  <c:v>0.24700524064694401</c:v>
                </c:pt>
                <c:pt idx="5405">
                  <c:v>0.24348282868165699</c:v>
                </c:pt>
                <c:pt idx="5406">
                  <c:v>0.23979380197998701</c:v>
                </c:pt>
                <c:pt idx="5407">
                  <c:v>0.23594068493437201</c:v>
                </c:pt>
                <c:pt idx="5408">
                  <c:v>0.231926114223892</c:v>
                </c:pt>
                <c:pt idx="5409">
                  <c:v>0.22775283700999599</c:v>
                </c:pt>
                <c:pt idx="5410">
                  <c:v>0.22342370905662801</c:v>
                </c:pt>
                <c:pt idx="5411">
                  <c:v>0.21894169277603101</c:v>
                </c:pt>
                <c:pt idx="5412">
                  <c:v>0.214309855201577</c:v>
                </c:pt>
                <c:pt idx="5413">
                  <c:v>0.20953136588900201</c:v>
                </c:pt>
                <c:pt idx="5414">
                  <c:v>0.20460949474748799</c:v>
                </c:pt>
                <c:pt idx="5415">
                  <c:v>0.19954760980207201</c:v>
                </c:pt>
                <c:pt idx="5416">
                  <c:v>0.19434917488890999</c:v>
                </c:pt>
                <c:pt idx="5417">
                  <c:v>0.18901774728498699</c:v>
                </c:pt>
                <c:pt idx="5418">
                  <c:v>0.18355697527387899</c:v>
                </c:pt>
                <c:pt idx="5419">
                  <c:v>0.177970595649241</c:v>
                </c:pt>
                <c:pt idx="5420">
                  <c:v>0.17226243115772399</c:v>
                </c:pt>
                <c:pt idx="5421">
                  <c:v>0.16643638788308601</c:v>
                </c:pt>
                <c:pt idx="5422">
                  <c:v>0.16049645257326101</c:v>
                </c:pt>
                <c:pt idx="5423">
                  <c:v>0.154446689912239</c:v>
                </c:pt>
                <c:pt idx="5424">
                  <c:v>0.14829123973861399</c:v>
                </c:pt>
                <c:pt idx="5425">
                  <c:v>0.14203431421269999</c:v>
                </c:pt>
                <c:pt idx="5426">
                  <c:v>0.135680194934158</c:v>
                </c:pt>
                <c:pt idx="5427">
                  <c:v>0.12923323001211101</c:v>
                </c:pt>
                <c:pt idx="5428">
                  <c:v>0.122697831089741</c:v>
                </c:pt>
                <c:pt idx="5429">
                  <c:v>0.11607847032541101</c:v>
                </c:pt>
                <c:pt idx="5430">
                  <c:v>0.10937967733237799</c:v>
                </c:pt>
                <c:pt idx="5431">
                  <c:v>0.102606036079191</c:v>
                </c:pt>
                <c:pt idx="5432">
                  <c:v>9.5762181752887601E-2</c:v>
                </c:pt>
                <c:pt idx="5433">
                  <c:v>8.8852797587151394E-2</c:v>
                </c:pt>
                <c:pt idx="5434">
                  <c:v>8.1882611657582205E-2</c:v>
                </c:pt>
                <c:pt idx="5435">
                  <c:v>7.4856393646286601E-2</c:v>
                </c:pt>
                <c:pt idx="5436">
                  <c:v>6.7778951577995003E-2</c:v>
                </c:pt>
                <c:pt idx="5437">
                  <c:v>6.0655128529941302E-2</c:v>
                </c:pt>
                <c:pt idx="5438">
                  <c:v>5.3489799317756798E-2</c:v>
                </c:pt>
                <c:pt idx="5439">
                  <c:v>4.6287867159644898E-2</c:v>
                </c:pt>
                <c:pt idx="5440">
                  <c:v>3.9054260321119999E-2</c:v>
                </c:pt>
                <c:pt idx="5441">
                  <c:v>3.1793928742607197E-2</c:v>
                </c:pt>
                <c:pt idx="5442">
                  <c:v>2.4511840652209401E-2</c:v>
                </c:pt>
                <c:pt idx="5443">
                  <c:v>1.7212979165959999E-2</c:v>
                </c:pt>
                <c:pt idx="5444">
                  <c:v>9.9023388778885502E-3</c:v>
                </c:pt>
                <c:pt idx="5445">
                  <c:v>2.58492244223152E-3</c:v>
                </c:pt>
                <c:pt idx="5446">
                  <c:v>-4.7342628498726596E-3</c:v>
                </c:pt>
                <c:pt idx="5447">
                  <c:v>-1.2050208496861101E-2</c:v>
                </c:pt>
                <c:pt idx="5448">
                  <c:v>-1.9357908214052699E-2</c:v>
                </c:pt>
                <c:pt idx="5449">
                  <c:v>-2.6652361359436799E-2</c:v>
                </c:pt>
                <c:pt idx="5450">
                  <c:v>-3.3928576355601398E-2</c:v>
                </c:pt>
                <c:pt idx="5451">
                  <c:v>-4.1181574105457697E-2</c:v>
                </c:pt>
                <c:pt idx="5452">
                  <c:v>-4.8406391399425E-2</c:v>
                </c:pt>
                <c:pt idx="5453">
                  <c:v>-5.5598084311743103E-2</c:v>
                </c:pt>
                <c:pt idx="5454">
                  <c:v>-6.2751731583589695E-2</c:v>
                </c:pt>
                <c:pt idx="5455">
                  <c:v>-6.9862437990686296E-2</c:v>
                </c:pt>
                <c:pt idx="5456">
                  <c:v>-7.6925337693088694E-2</c:v>
                </c:pt>
                <c:pt idx="5457">
                  <c:v>-8.3935597564870304E-2</c:v>
                </c:pt>
                <c:pt idx="5458">
                  <c:v>-9.0888420501418501E-2</c:v>
                </c:pt>
                <c:pt idx="5459">
                  <c:v>-9.7779048702082802E-2</c:v>
                </c:pt>
                <c:pt idx="5460">
                  <c:v>-0.104602766925927</c:v>
                </c:pt>
                <c:pt idx="5461">
                  <c:v>-0.111354905718356</c:v>
                </c:pt>
                <c:pt idx="5462">
                  <c:v>-0.118030844606415</c:v>
                </c:pt>
                <c:pt idx="5463">
                  <c:v>-0.124626015260568</c:v>
                </c:pt>
                <c:pt idx="5464">
                  <c:v>-0.131135904620794</c:v>
                </c:pt>
                <c:pt idx="5465">
                  <c:v>-0.13755605798486301</c:v>
                </c:pt>
                <c:pt idx="5466">
                  <c:v>-0.14388208205668099</c:v>
                </c:pt>
                <c:pt idx="5467">
                  <c:v>-0.150109647952612</c:v>
                </c:pt>
                <c:pt idx="5468">
                  <c:v>-0.15623449416371801</c:v>
                </c:pt>
                <c:pt idx="5469">
                  <c:v>-0.16225242947190799</c:v>
                </c:pt>
                <c:pt idx="5470">
                  <c:v>-0.16815933581797199</c:v>
                </c:pt>
                <c:pt idx="5471">
                  <c:v>-0.17395117111956401</c:v>
                </c:pt>
                <c:pt idx="5472">
                  <c:v>-0.179623972037184</c:v>
                </c:pt>
                <c:pt idx="5473">
                  <c:v>-0.18517385668628999</c:v>
                </c:pt>
                <c:pt idx="5474">
                  <c:v>-0.19059702729365399</c:v>
                </c:pt>
                <c:pt idx="5475">
                  <c:v>-0.195889772796177</c:v>
                </c:pt>
                <c:pt idx="5476">
                  <c:v>-0.201048471380356</c:v>
                </c:pt>
                <c:pt idx="5477">
                  <c:v>-0.206069592960683</c:v>
                </c:pt>
                <c:pt idx="5478">
                  <c:v>-0.21094970159527801</c:v>
                </c:pt>
                <c:pt idx="5479">
                  <c:v>-0.215685457837091</c:v>
                </c:pt>
                <c:pt idx="5480">
                  <c:v>-0.22027362101908299</c:v>
                </c:pt>
                <c:pt idx="5481">
                  <c:v>-0.22471105147180301</c:v>
                </c:pt>
                <c:pt idx="5482">
                  <c:v>-0.228994712671856</c:v>
                </c:pt>
                <c:pt idx="5483">
                  <c:v>-0.233121673319795</c:v>
                </c:pt>
                <c:pt idx="5484">
                  <c:v>-0.237089109345995</c:v>
                </c:pt>
                <c:pt idx="5485">
                  <c:v>-0.24089430584316199</c:v>
                </c:pt>
                <c:pt idx="5486">
                  <c:v>-0.24453465892413601</c:v>
                </c:pt>
                <c:pt idx="5487">
                  <c:v>-0.24800767750372599</c:v>
                </c:pt>
                <c:pt idx="5488">
                  <c:v>-0.25131098500335097</c:v>
                </c:pt>
                <c:pt idx="5489">
                  <c:v>-0.25444232097733299</c:v>
                </c:pt>
                <c:pt idx="5490">
                  <c:v>-0.25739954265970799</c:v>
                </c:pt>
                <c:pt idx="5491">
                  <c:v>-0.26018062643052098</c:v>
                </c:pt>
                <c:pt idx="5492">
                  <c:v>-0.26278366920057999</c:v>
                </c:pt>
                <c:pt idx="5493">
                  <c:v>-0.26520688971374101</c:v>
                </c:pt>
                <c:pt idx="5494">
                  <c:v>-0.26744862976581202</c:v>
                </c:pt>
                <c:pt idx="5495">
                  <c:v>-0.26950735533926101</c:v>
                </c:pt>
                <c:pt idx="5496">
                  <c:v>-0.27138165765294298</c:v>
                </c:pt>
                <c:pt idx="5497">
                  <c:v>-0.27307025412611802</c:v>
                </c:pt>
                <c:pt idx="5498">
                  <c:v>-0.27457198925612802</c:v>
                </c:pt>
                <c:pt idx="5499">
                  <c:v>-0.275885835409097</c:v>
                </c:pt>
                <c:pt idx="5500">
                  <c:v>-0.27701089352314201</c:v>
                </c:pt>
                <c:pt idx="5501">
                  <c:v>-0.27794639372359897</c:v>
                </c:pt>
                <c:pt idx="5502">
                  <c:v>-0.27869169584984399</c:v>
                </c:pt>
                <c:pt idx="5503">
                  <c:v>-0.27924628989335598</c:v>
                </c:pt>
                <c:pt idx="5504">
                  <c:v>-0.27960979634671501</c:v>
                </c:pt>
                <c:pt idx="5505">
                  <c:v>-0.27978196646329601</c:v>
                </c:pt>
                <c:pt idx="5506">
                  <c:v>-0.27976268242748498</c:v>
                </c:pt>
                <c:pt idx="5507">
                  <c:v>-0.27955195743530498</c:v>
                </c:pt>
                <c:pt idx="5508">
                  <c:v>-0.27914993568537999</c:v>
                </c:pt>
                <c:pt idx="5509">
                  <c:v>-0.27855689228026298</c:v>
                </c:pt>
                <c:pt idx="5510">
                  <c:v>-0.27777323303818502</c:v>
                </c:pt>
                <c:pt idx="5511">
                  <c:v>-0.27679949421535099</c:v>
                </c:pt>
                <c:pt idx="5512">
                  <c:v>-0.27563634213898602</c:v>
                </c:pt>
                <c:pt idx="5513">
                  <c:v>-0.27428457275136497</c:v>
                </c:pt>
                <c:pt idx="5514">
                  <c:v>-0.27274511106515198</c:v>
                </c:pt>
                <c:pt idx="5515">
                  <c:v>-0.27101901053041699</c:v>
                </c:pt>
                <c:pt idx="5516">
                  <c:v>-0.26910745231376398</c:v>
                </c:pt>
                <c:pt idx="5517">
                  <c:v>-0.26701174449005799</c:v>
                </c:pt>
                <c:pt idx="5518">
                  <c:v>-0.26473332114731402</c:v>
                </c:pt>
                <c:pt idx="5519">
                  <c:v>-0.26227374140535398</c:v>
                </c:pt>
                <c:pt idx="5520">
                  <c:v>-0.25963468834890702</c:v>
                </c:pt>
                <c:pt idx="5521">
                  <c:v>-0.25681796787587302</c:v>
                </c:pt>
                <c:pt idx="5522">
                  <c:v>-0.25382550746155502</c:v>
                </c:pt>
                <c:pt idx="5523">
                  <c:v>-0.25065935483969198</c:v>
                </c:pt>
                <c:pt idx="5524">
                  <c:v>-0.247321676601199</c:v>
                </c:pt>
                <c:pt idx="5525">
                  <c:v>-0.24381475671157299</c:v>
                </c:pt>
                <c:pt idx="5526">
                  <c:v>-0.240140994947981</c:v>
                </c:pt>
                <c:pt idx="5527">
                  <c:v>-0.23630290525709899</c:v>
                </c:pt>
                <c:pt idx="5528">
                  <c:v>-0.23230311403482301</c:v>
                </c:pt>
                <c:pt idx="5529">
                  <c:v>-0.22814435832903299</c:v>
                </c:pt>
                <c:pt idx="5530">
                  <c:v>-0.22382948396663799</c:v>
                </c:pt>
                <c:pt idx="5531">
                  <c:v>-0.21936144360618101</c:v>
                </c:pt>
                <c:pt idx="5532">
                  <c:v>-0.21474329471734499</c:v>
                </c:pt>
                <c:pt idx="5533">
                  <c:v>-0.20997819748873101</c:v>
                </c:pt>
                <c:pt idx="5534">
                  <c:v>-0.20506941266534801</c:v>
                </c:pt>
                <c:pt idx="5535">
                  <c:v>-0.20002029931729501</c:v>
                </c:pt>
                <c:pt idx="5536">
                  <c:v>-0.19483431254115499</c:v>
                </c:pt>
                <c:pt idx="5537">
                  <c:v>-0.18951500109568101</c:v>
                </c:pt>
                <c:pt idx="5538">
                  <c:v>-0.18406600497338901</c:v>
                </c:pt>
                <c:pt idx="5539">
                  <c:v>-0.178491052909721</c:v>
                </c:pt>
                <c:pt idx="5540">
                  <c:v>-0.172793959831476</c:v>
                </c:pt>
                <c:pt idx="5541">
                  <c:v>-0.166978624246267</c:v>
                </c:pt>
                <c:pt idx="5542">
                  <c:v>-0.16104902557478301</c:v>
                </c:pt>
                <c:pt idx="5543">
                  <c:v>-0.15500922142767501</c:v>
                </c:pt>
                <c:pt idx="5544">
                  <c:v>-0.14886334482895</c:v>
                </c:pt>
                <c:pt idx="5545">
                  <c:v>-0.14261560138774501</c:v>
                </c:pt>
                <c:pt idx="5546">
                  <c:v>-0.13627026642044399</c:v>
                </c:pt>
                <c:pt idx="5547">
                  <c:v>-0.12983168202508499</c:v>
                </c:pt>
                <c:pt idx="5548">
                  <c:v>-0.12330425411007399</c:v>
                </c:pt>
                <c:pt idx="5549">
                  <c:v>-0.116692449379234</c:v>
                </c:pt>
                <c:pt idx="5550">
                  <c:v>-0.11000079227524399</c:v>
                </c:pt>
                <c:pt idx="5551">
                  <c:v>-0.103233861883582</c:v>
                </c:pt>
                <c:pt idx="5552">
                  <c:v>-9.6396288799058302E-2</c:v>
                </c:pt>
                <c:pt idx="5553">
                  <c:v>-8.9492751957116895E-2</c:v>
                </c:pt>
                <c:pt idx="5554">
                  <c:v>-8.2527975432047707E-2</c:v>
                </c:pt>
                <c:pt idx="5555">
                  <c:v>-7.5506725204314201E-2</c:v>
                </c:pt>
                <c:pt idx="5556">
                  <c:v>-6.8433805899204003E-2</c:v>
                </c:pt>
                <c:pt idx="5557">
                  <c:v>-6.1314057499034701E-2</c:v>
                </c:pt>
                <c:pt idx="5558">
                  <c:v>-5.4152352031165502E-2</c:v>
                </c:pt>
                <c:pt idx="5559">
                  <c:v>-4.6953590234079801E-2</c:v>
                </c:pt>
                <c:pt idx="5560">
                  <c:v>-3.9722698203821502E-2</c:v>
                </c:pt>
                <c:pt idx="5561">
                  <c:v>-3.2464624023078502E-2</c:v>
                </c:pt>
                <c:pt idx="5562">
                  <c:v>-2.51843343752216E-2</c:v>
                </c:pt>
                <c:pt idx="5563">
                  <c:v>-1.7886811145614301E-2</c:v>
                </c:pt>
                <c:pt idx="5564">
                  <c:v>-1.0577048012520201E-2</c:v>
                </c:pt>
                <c:pt idx="5565">
                  <c:v>-3.2600470299405898E-3</c:v>
                </c:pt>
                <c:pt idx="5566">
                  <c:v>4.0591847952797201E-3</c:v>
                </c:pt>
                <c:pt idx="5567">
                  <c:v>1.13756389297353E-2</c:v>
                </c:pt>
                <c:pt idx="5568">
                  <c:v>1.8684308740788198E-2</c:v>
                </c:pt>
                <c:pt idx="5569">
                  <c:v>2.5980192922594899E-2</c:v>
                </c:pt>
                <c:pt idx="5570">
                  <c:v>3.3258298918488298E-2</c:v>
                </c:pt>
                <c:pt idx="5571">
                  <c:v>4.0513646337373102E-2</c:v>
                </c:pt>
                <c:pt idx="5572">
                  <c:v>4.77412703617952E-2</c:v>
                </c:pt>
                <c:pt idx="5573">
                  <c:v>5.4936225145355601E-2</c:v>
                </c:pt>
                <c:pt idx="5574">
                  <c:v>6.2093587197140802E-2</c:v>
                </c:pt>
                <c:pt idx="5575">
                  <c:v>6.9208458750857196E-2</c:v>
                </c:pt>
                <c:pt idx="5576">
                  <c:v>7.6275971116360197E-2</c:v>
                </c:pt>
                <c:pt idx="5577">
                  <c:v>8.3291288011288406E-2</c:v>
                </c:pt>
                <c:pt idx="5578">
                  <c:v>9.0249608870520304E-2</c:v>
                </c:pt>
                <c:pt idx="5579">
                  <c:v>9.7146172131189604E-2</c:v>
                </c:pt>
                <c:pt idx="5580">
                  <c:v>0.103976258491012</c:v>
                </c:pt>
                <c:pt idx="5581">
                  <c:v>0.11073519413769201</c:v>
                </c:pt>
                <c:pt idx="5582">
                  <c:v>0.117418353947203</c:v>
                </c:pt>
                <c:pt idx="5583">
                  <c:v>0.124021164648749</c:v>
                </c:pt>
                <c:pt idx="5584">
                  <c:v>0.13053910795424201</c:v>
                </c:pt>
                <c:pt idx="5585">
                  <c:v>0.136967723650156</c:v>
                </c:pt>
                <c:pt idx="5586">
                  <c:v>0.143302612649644</c:v>
                </c:pt>
                <c:pt idx="5587">
                  <c:v>0.14953944000281899</c:v>
                </c:pt>
                <c:pt idx="5588">
                  <c:v>0.15567393786315101</c:v>
                </c:pt>
                <c:pt idx="5589">
                  <c:v>0.16170190840794599</c:v>
                </c:pt>
                <c:pt idx="5590">
                  <c:v>0.16761922671090501</c:v>
                </c:pt>
                <c:pt idx="5591">
                  <c:v>0.173421843564805</c:v>
                </c:pt>
                <c:pt idx="5592">
                  <c:v>0.17910578825235399</c:v>
                </c:pt>
                <c:pt idx="5593">
                  <c:v>0.184667171263354</c:v>
                </c:pt>
                <c:pt idx="5594">
                  <c:v>0.19010218695627501</c:v>
                </c:pt>
                <c:pt idx="5595">
                  <c:v>0.19540711616245299</c:v>
                </c:pt>
                <c:pt idx="5596">
                  <c:v>0.20057832873110501</c:v>
                </c:pt>
                <c:pt idx="5597">
                  <c:v>0.20561228601343201</c:v>
                </c:pt>
                <c:pt idx="5598">
                  <c:v>0.210505543284113</c:v>
                </c:pt>
                <c:pt idx="5599">
                  <c:v>0.21525475209851799</c:v>
                </c:pt>
                <c:pt idx="5600">
                  <c:v>0.21985666258404099</c:v>
                </c:pt>
                <c:pt idx="5601">
                  <c:v>0.224308125663984</c:v>
                </c:pt>
                <c:pt idx="5602">
                  <c:v>0.22860609521246</c:v>
                </c:pt>
                <c:pt idx="5603">
                  <c:v>0.232747630138849</c:v>
                </c:pt>
                <c:pt idx="5604">
                  <c:v>0.236729896400383</c:v>
                </c:pt>
                <c:pt idx="5605">
                  <c:v>0.24055016894147199</c:v>
                </c:pt>
                <c:pt idx="5606">
                  <c:v>0.24420583355845299</c:v>
                </c:pt>
                <c:pt idx="5607">
                  <c:v>0.247694388688487</c:v>
                </c:pt>
                <c:pt idx="5608">
                  <c:v>0.25101344712136803</c:v>
                </c:pt>
                <c:pt idx="5609">
                  <c:v>0.25416073763308999</c:v>
                </c:pt>
                <c:pt idx="5610">
                  <c:v>0.25713410654003599</c:v>
                </c:pt>
                <c:pt idx="5611">
                  <c:v>0.25993151917274199</c:v>
                </c:pt>
                <c:pt idx="5612">
                  <c:v>0.26255106126821598</c:v>
                </c:pt>
                <c:pt idx="5613">
                  <c:v>0.26499094027986098</c:v>
                </c:pt>
                <c:pt idx="5614">
                  <c:v>0.26724948660411302</c:v>
                </c:pt>
                <c:pt idx="5615">
                  <c:v>0.26932515472294999</c:v>
                </c:pt>
                <c:pt idx="5616">
                  <c:v>0.27121652426147802</c:v>
                </c:pt>
                <c:pt idx="5617">
                  <c:v>0.272922300959899</c:v>
                </c:pt>
                <c:pt idx="5618">
                  <c:v>0.27444131755916301</c:v>
                </c:pt>
                <c:pt idx="5619">
                  <c:v>0.275772534599726</c:v>
                </c:pt>
                <c:pt idx="5620">
                  <c:v>0.27691504113284698</c:v>
                </c:pt>
                <c:pt idx="5621">
                  <c:v>0.27786805534394798</c:v>
                </c:pt>
                <c:pt idx="5622">
                  <c:v>0.278630925087609</c:v>
                </c:pt>
                <c:pt idx="5623">
                  <c:v>0.27920312833382999</c:v>
                </c:pt>
                <c:pt idx="5624">
                  <c:v>0.279584273525253</c:v>
                </c:pt>
                <c:pt idx="5625">
                  <c:v>0.27977409984510598</c:v>
                </c:pt>
                <c:pt idx="5626">
                  <c:v>0.27977247739567601</c:v>
                </c:pt>
                <c:pt idx="5627">
                  <c:v>0.27957940728720199</c:v>
                </c:pt>
                <c:pt idx="5628">
                  <c:v>0.27919502163711302</c:v>
                </c:pt>
                <c:pt idx="5629">
                  <c:v>0.27861958347962001</c:v>
                </c:pt>
                <c:pt idx="5630">
                  <c:v>0.27785348658572201</c:v>
                </c:pt>
                <c:pt idx="5631">
                  <c:v>0.27689725519375302</c:v>
                </c:pt>
                <c:pt idx="5632">
                  <c:v>0.27575154365063997</c:v>
                </c:pt>
                <c:pt idx="5633">
                  <c:v>0.27441713596414402</c:v>
                </c:pt>
                <c:pt idx="5634">
                  <c:v>0.27289494526635599</c:v>
                </c:pt>
                <c:pt idx="5635">
                  <c:v>0.271186013188849</c:v>
                </c:pt>
                <c:pt idx="5636">
                  <c:v>0.26929150914989097</c:v>
                </c:pt>
                <c:pt idx="5637">
                  <c:v>0.26721272955421199</c:v>
                </c:pt>
                <c:pt idx="5638">
                  <c:v>0.26495109690588098</c:v>
                </c:pt>
                <c:pt idx="5639">
                  <c:v>0.26250815883488698</c:v>
                </c:pt>
                <c:pt idx="5640">
                  <c:v>0.259885587038101</c:v>
                </c:pt>
                <c:pt idx="5641">
                  <c:v>0.25708517613533499</c:v>
                </c:pt>
                <c:pt idx="5642">
                  <c:v>0.25410884244129101</c:v>
                </c:pt>
                <c:pt idx="5643">
                  <c:v>0.25095862265423202</c:v>
                </c:pt>
                <c:pt idx="5644">
                  <c:v>0.247636672462269</c:v>
                </c:pt>
                <c:pt idx="5645">
                  <c:v>0.244145265068234</c:v>
                </c:pt>
                <c:pt idx="5646">
                  <c:v>0.24048678963412901</c:v>
                </c:pt>
                <c:pt idx="5647">
                  <c:v>0.23666374964623099</c:v>
                </c:pt>
                <c:pt idx="5648">
                  <c:v>0.23267876120195699</c:v>
                </c:pt>
                <c:pt idx="5649">
                  <c:v>0.228534551219683</c:v>
                </c:pt>
                <c:pt idx="5650">
                  <c:v>0.224233955572711</c:v>
                </c:pt>
                <c:pt idx="5651">
                  <c:v>0.21977991714869299</c:v>
                </c:pt>
                <c:pt idx="5652">
                  <c:v>0.215175483835819</c:v>
                </c:pt>
                <c:pt idx="5653">
                  <c:v>0.210423806437152</c:v>
                </c:pt>
                <c:pt idx="5654">
                  <c:v>0.20552813651454399</c:v>
                </c:pt>
                <c:pt idx="5655">
                  <c:v>0.20049182416359801</c:v>
                </c:pt>
                <c:pt idx="5656">
                  <c:v>0.19531831572120201</c:v>
                </c:pt>
                <c:pt idx="5657">
                  <c:v>0.190011151407217</c:v>
                </c:pt>
                <c:pt idx="5658">
                  <c:v>0.184573962901904</c:v>
                </c:pt>
                <c:pt idx="5659">
                  <c:v>0.17901047086077901</c:v>
                </c:pt>
                <c:pt idx="5660">
                  <c:v>0.17332448236857401</c:v>
                </c:pt>
                <c:pt idx="5661">
                  <c:v>0.16751988833406101</c:v>
                </c:pt>
                <c:pt idx="5662">
                  <c:v>0.16160066082750901</c:v>
                </c:pt>
                <c:pt idx="5663">
                  <c:v>0.15557085036260701</c:v>
                </c:pt>
                <c:pt idx="5664">
                  <c:v>0.14943458312470601</c:v>
                </c:pt>
                <c:pt idx="5665">
                  <c:v>0.14319605814728201</c:v>
                </c:pt>
                <c:pt idx="5666">
                  <c:v>0.13685954443854301</c:v>
                </c:pt>
                <c:pt idx="5667">
                  <c:v>0.130429378060162</c:v>
                </c:pt>
                <c:pt idx="5668">
                  <c:v>0.123909959160116</c:v>
                </c:pt>
                <c:pt idx="5669">
                  <c:v>0.117305748961675</c:v>
                </c:pt>
                <c:pt idx="5670">
                  <c:v>0.11062126671060001</c:v>
                </c:pt>
                <c:pt idx="5671">
                  <c:v>0.103861086582631</c:v>
                </c:pt>
                <c:pt idx="5672">
                  <c:v>9.7029834553389996E-2</c:v>
                </c:pt>
                <c:pt idx="5673">
                  <c:v>9.0132185232837503E-2</c:v>
                </c:pt>
                <c:pt idx="5674">
                  <c:v>8.3172858666445998E-2</c:v>
                </c:pt>
                <c:pt idx="5675">
                  <c:v>7.6156617105284694E-2</c:v>
                </c:pt>
                <c:pt idx="5676">
                  <c:v>6.9088261747222393E-2</c:v>
                </c:pt>
                <c:pt idx="5677">
                  <c:v>6.19726294514783E-2</c:v>
                </c:pt>
                <c:pt idx="5678">
                  <c:v>5.48145894287708E-2</c:v>
                </c:pt>
                <c:pt idx="5679">
                  <c:v>4.7619039909327601E-2</c:v>
                </c:pt>
                <c:pt idx="5680">
                  <c:v>4.0390904791038497E-2</c:v>
                </c:pt>
                <c:pt idx="5681">
                  <c:v>3.3135130270043001E-2</c:v>
                </c:pt>
                <c:pt idx="5682">
                  <c:v>2.5856681456059901E-2</c:v>
                </c:pt>
                <c:pt idx="5683">
                  <c:v>1.8560538974774499E-2</c:v>
                </c:pt>
                <c:pt idx="5684">
                  <c:v>1.1251695559607399E-2</c:v>
                </c:pt>
                <c:pt idx="5685">
                  <c:v>3.9351526351990001E-3</c:v>
                </c:pt>
                <c:pt idx="5686">
                  <c:v>-3.38408310505389E-3</c:v>
                </c:pt>
                <c:pt idx="5687">
                  <c:v>-1.07010031250669E-2</c:v>
                </c:pt>
                <c:pt idx="5688">
                  <c:v>-1.8010600473397601E-2</c:v>
                </c:pt>
                <c:pt idx="5689">
                  <c:v>-2.5307873209490801E-2</c:v>
                </c:pt>
                <c:pt idx="5690">
                  <c:v>-3.2587827826495198E-2</c:v>
                </c:pt>
                <c:pt idx="5691">
                  <c:v>-3.9845482668308001E-2</c:v>
                </c:pt>
                <c:pt idx="5692">
                  <c:v>-4.7075871338511099E-2</c:v>
                </c:pt>
                <c:pt idx="5693">
                  <c:v>-5.4274046098864798E-2</c:v>
                </c:pt>
                <c:pt idx="5694">
                  <c:v>-6.14350812550329E-2</c:v>
                </c:pt>
                <c:pt idx="5695">
                  <c:v>-6.8554076527224894E-2</c:v>
                </c:pt>
                <c:pt idx="5696">
                  <c:v>-7.5626160403445303E-2</c:v>
                </c:pt>
                <c:pt idx="5697">
                  <c:v>-8.2646493473058497E-2</c:v>
                </c:pt>
                <c:pt idx="5698">
                  <c:v>-8.9610271738386205E-2</c:v>
                </c:pt>
                <c:pt idx="5699">
                  <c:v>-9.6512729902071603E-2</c:v>
                </c:pt>
                <c:pt idx="5700">
                  <c:v>-0.10334914462796201</c:v>
                </c:pt>
                <c:pt idx="5701">
                  <c:v>-0.11011483777327601</c:v>
                </c:pt>
                <c:pt idx="5702">
                  <c:v>-0.116805179589846</c:v>
                </c:pt>
                <c:pt idx="5703">
                  <c:v>-0.12341559189224501</c:v>
                </c:pt>
                <c:pt idx="5704">
                  <c:v>-0.129941551190627</c:v>
                </c:pt>
                <c:pt idx="5705">
                  <c:v>-0.13637859178614201</c:v>
                </c:pt>
                <c:pt idx="5706">
                  <c:v>-0.14272230882680201</c:v>
                </c:pt>
                <c:pt idx="5707">
                  <c:v>-0.14896836132171201</c:v>
                </c:pt>
                <c:pt idx="5708">
                  <c:v>-0.15511247511160001</c:v>
                </c:pt>
                <c:pt idx="5709">
                  <c:v>-0.16115044579361201</c:v>
                </c:pt>
                <c:pt idx="5710">
                  <c:v>-0.167078141598381</c:v>
                </c:pt>
                <c:pt idx="5711">
                  <c:v>-0.17289150621738</c:v>
                </c:pt>
                <c:pt idx="5712">
                  <c:v>-0.17858656157864899</c:v>
                </c:pt>
                <c:pt idx="5713">
                  <c:v>-0.18415941056898</c:v>
                </c:pt>
                <c:pt idx="5714">
                  <c:v>-0.18960623970070101</c:v>
                </c:pt>
                <c:pt idx="5715">
                  <c:v>-0.194923321721238</c:v>
                </c:pt>
                <c:pt idx="5716">
                  <c:v>-0.200107018163666</c:v>
                </c:pt>
                <c:pt idx="5717">
                  <c:v>-0.20515378183649999</c:v>
                </c:pt>
                <c:pt idx="5718">
                  <c:v>-0.21006015925103599</c:v>
                </c:pt>
                <c:pt idx="5719">
                  <c:v>-0.214822792984559</c:v>
                </c:pt>
                <c:pt idx="5720">
                  <c:v>-0.21943842397782301</c:v>
                </c:pt>
                <c:pt idx="5721">
                  <c:v>-0.22390389376521699</c:v>
                </c:pt>
                <c:pt idx="5722">
                  <c:v>-0.22821614663609699</c:v>
                </c:pt>
                <c:pt idx="5723">
                  <c:v>-0.23237223172579999</c:v>
                </c:pt>
                <c:pt idx="5724">
                  <c:v>-0.23636930503491199</c:v>
                </c:pt>
                <c:pt idx="5725">
                  <c:v>-0.240204631375417</c:v>
                </c:pt>
                <c:pt idx="5726">
                  <c:v>-0.24387558624237099</c:v>
                </c:pt>
                <c:pt idx="5727">
                  <c:v>-0.24737965760985201</c:v>
                </c:pt>
                <c:pt idx="5728">
                  <c:v>-0.25071444764992901</c:v>
                </c:pt>
                <c:pt idx="5729">
                  <c:v>-0.25387767437349401</c:v>
                </c:pt>
                <c:pt idx="5730">
                  <c:v>-0.25686717319181701</c:v>
                </c:pt>
                <c:pt idx="5731">
                  <c:v>-0.25968089839777198</c:v>
                </c:pt>
                <c:pt idx="5732">
                  <c:v>-0.26231692456571098</c:v>
                </c:pt>
                <c:pt idx="5733">
                  <c:v>-0.26477344786902601</c:v>
                </c:pt>
                <c:pt idx="5734">
                  <c:v>-0.26704878731450199</c:v>
                </c:pt>
                <c:pt idx="5735">
                  <c:v>-0.26914138589262099</c:v>
                </c:pt>
                <c:pt idx="5736">
                  <c:v>-0.271049811643017</c:v>
                </c:pt>
                <c:pt idx="5737">
                  <c:v>-0.27277275863436501</c:v>
                </c:pt>
                <c:pt idx="5738">
                  <c:v>-0.27430904785802401</c:v>
                </c:pt>
                <c:pt idx="5739">
                  <c:v>-0.27565762803483201</c:v>
                </c:pt>
                <c:pt idx="5740">
                  <c:v>-0.276817576334495</c:v>
                </c:pt>
                <c:pt idx="5741">
                  <c:v>-0.27778809900707402</c:v>
                </c:pt>
                <c:pt idx="5742">
                  <c:v>-0.278568531926149</c:v>
                </c:pt>
                <c:pt idx="5743">
                  <c:v>-0.27915834104328002</c:v>
                </c:pt>
                <c:pt idx="5744">
                  <c:v>-0.27955712275345301</c:v>
                </c:pt>
                <c:pt idx="5745">
                  <c:v>-0.27976460417126497</c:v>
                </c:pt>
                <c:pt idx="5746">
                  <c:v>-0.279780643317663</c:v>
                </c:pt>
                <c:pt idx="5747">
                  <c:v>-0.27960522921709502</c:v>
                </c:pt>
                <c:pt idx="5748">
                  <c:v>-0.27923848190502498</c:v>
                </c:pt>
                <c:pt idx="5749">
                  <c:v>-0.27868065234578998</c:v>
                </c:pt>
                <c:pt idx="5750">
                  <c:v>-0.277932122260867</c:v>
                </c:pt>
                <c:pt idx="5751">
                  <c:v>-0.27699340386766103</c:v>
                </c:pt>
                <c:pt idx="5752">
                  <c:v>-0.27586513952899699</c:v>
                </c:pt>
                <c:pt idx="5753">
                  <c:v>-0.27454810131355301</c:v>
                </c:pt>
                <c:pt idx="5754">
                  <c:v>-0.27304319046753101</c:v>
                </c:pt>
                <c:pt idx="5755">
                  <c:v>-0.27135143679794199</c:v>
                </c:pt>
                <c:pt idx="5756">
                  <c:v>-0.269473997967909</c:v>
                </c:pt>
                <c:pt idx="5757">
                  <c:v>-0.26741215870447999</c:v>
                </c:pt>
                <c:pt idx="5758">
                  <c:v>-0.26516732991949199</c:v>
                </c:pt>
                <c:pt idx="5759">
                  <c:v>-0.26274104774409002</c:v>
                </c:pt>
                <c:pt idx="5760">
                  <c:v>-0.26013497247755302</c:v>
                </c:pt>
                <c:pt idx="5761">
                  <c:v>-0.25735088745115797</c:v>
                </c:pt>
                <c:pt idx="5762">
                  <c:v>-0.25439069780784701</c:v>
                </c:pt>
                <c:pt idx="5763">
                  <c:v>-0.25125642919854502</c:v>
                </c:pt>
                <c:pt idx="5764">
                  <c:v>-0.247950226396009</c:v>
                </c:pt>
                <c:pt idx="5765">
                  <c:v>-0.244474351827171</c:v>
                </c:pt>
                <c:pt idx="5766">
                  <c:v>-0.24083118402495399</c:v>
                </c:pt>
                <c:pt idx="5767">
                  <c:v>-0.23702321600065901</c:v>
                </c:pt>
                <c:pt idx="5768">
                  <c:v>-0.23305305353799399</c:v>
                </c:pt>
                <c:pt idx="5769">
                  <c:v>-0.22892341340994901</c:v>
                </c:pt>
                <c:pt idx="5770">
                  <c:v>-0.22463712151970799</c:v>
                </c:pt>
                <c:pt idx="5771">
                  <c:v>-0.22019711096689801</c:v>
                </c:pt>
                <c:pt idx="5772">
                  <c:v>-0.21560642004046601</c:v>
                </c:pt>
                <c:pt idx="5773">
                  <c:v>-0.21086819013959399</c:v>
                </c:pt>
                <c:pt idx="5774">
                  <c:v>-0.205985663624041</c:v>
                </c:pt>
                <c:pt idx="5775">
                  <c:v>-0.20096218159540699</c:v>
                </c:pt>
                <c:pt idx="5776">
                  <c:v>-0.195801181610821</c:v>
                </c:pt>
                <c:pt idx="5777">
                  <c:v>-0.19050619533063501</c:v>
                </c:pt>
                <c:pt idx="5778">
                  <c:v>-0.185080846101709</c:v>
                </c:pt>
                <c:pt idx="5779">
                  <c:v>-0.17952884647796999</c:v>
                </c:pt>
                <c:pt idx="5780">
                  <c:v>-0.173853995679916</c:v>
                </c:pt>
                <c:pt idx="5781">
                  <c:v>-0.16806017699482001</c:v>
                </c:pt>
                <c:pt idx="5782">
                  <c:v>-0.16215135511940401</c:v>
                </c:pt>
                <c:pt idx="5783">
                  <c:v>-0.156131573446808</c:v>
                </c:pt>
                <c:pt idx="5784">
                  <c:v>-0.15000495129970401</c:v>
                </c:pt>
                <c:pt idx="5785">
                  <c:v>-0.143775681111454</c:v>
                </c:pt>
                <c:pt idx="5786">
                  <c:v>-0.13744802555723601</c:v>
                </c:pt>
                <c:pt idx="5787">
                  <c:v>-0.13102631463710801</c:v>
                </c:pt>
                <c:pt idx="5788">
                  <c:v>-0.124514942712995</c:v>
                </c:pt>
                <c:pt idx="5789">
                  <c:v>-0.117918365501643</c:v>
                </c:pt>
                <c:pt idx="5790">
                  <c:v>-0.111241097025575</c:v>
                </c:pt>
                <c:pt idx="5791">
                  <c:v>-0.10448770652416201</c:v>
                </c:pt>
                <c:pt idx="5792">
                  <c:v>-9.7662815326902006E-2</c:v>
                </c:pt>
                <c:pt idx="5793">
                  <c:v>-9.0771093691050894E-2</c:v>
                </c:pt>
                <c:pt idx="5794">
                  <c:v>-8.3817257605780904E-2</c:v>
                </c:pt>
                <c:pt idx="5795">
                  <c:v>-7.6806065565037801E-2</c:v>
                </c:pt>
                <c:pt idx="5796">
                  <c:v>-6.9742315311315001E-2</c:v>
                </c:pt>
                <c:pt idx="5797">
                  <c:v>-6.2630840552569705E-2</c:v>
                </c:pt>
                <c:pt idx="5798">
                  <c:v>-5.5476507654527302E-2</c:v>
                </c:pt>
                <c:pt idx="5799">
                  <c:v>-4.8284212310638598E-2</c:v>
                </c:pt>
                <c:pt idx="5800">
                  <c:v>-4.1058876191968602E-2</c:v>
                </c:pt>
                <c:pt idx="5801">
                  <c:v>-3.3805443579307801E-2</c:v>
                </c:pt>
                <c:pt idx="5802">
                  <c:v>-2.6528877979812699E-2</c:v>
                </c:pt>
                <c:pt idx="5803">
                  <c:v>-1.9234158730489202E-2</c:v>
                </c:pt>
                <c:pt idx="5804">
                  <c:v>-1.1926277590843399E-2</c:v>
                </c:pt>
                <c:pt idx="5805">
                  <c:v>-4.6102353270331001E-3</c:v>
                </c:pt>
                <c:pt idx="5806">
                  <c:v>2.7089617101460099E-3</c:v>
                </c:pt>
                <c:pt idx="5807">
                  <c:v>1.0026305011093899E-2</c:v>
                </c:pt>
                <c:pt idx="5808">
                  <c:v>1.7336787334717999E-2</c:v>
                </c:pt>
                <c:pt idx="5809">
                  <c:v>2.4635406134876602E-2</c:v>
                </c:pt>
                <c:pt idx="5810">
                  <c:v>3.1917166983609802E-2</c:v>
                </c:pt>
                <c:pt idx="5811">
                  <c:v>3.9177086988814697E-2</c:v>
                </c:pt>
                <c:pt idx="5812">
                  <c:v>4.64101982040271E-2</c:v>
                </c:pt>
                <c:pt idx="5813">
                  <c:v>5.3611551027975997E-2</c:v>
                </c:pt>
                <c:pt idx="5814">
                  <c:v>6.0776217591583699E-2</c:v>
                </c:pt>
                <c:pt idx="5815">
                  <c:v>6.7899295130095905E-2</c:v>
                </c:pt>
                <c:pt idx="5816">
                  <c:v>7.4975909338031693E-2</c:v>
                </c:pt>
                <c:pt idx="5817">
                  <c:v>8.2001217704660206E-2</c:v>
                </c:pt>
                <c:pt idx="5818">
                  <c:v>8.8970412827718601E-2</c:v>
                </c:pt>
                <c:pt idx="5819">
                  <c:v>9.5878725703107001E-2</c:v>
                </c:pt>
                <c:pt idx="5820">
                  <c:v>0.102721428988307</c:v>
                </c:pt>
                <c:pt idx="5821">
                  <c:v>0.10949384023729</c:v>
                </c:pt>
                <c:pt idx="5822">
                  <c:v>0.11619132510470701</c:v>
                </c:pt>
                <c:pt idx="5823">
                  <c:v>0.12280930051715699</c:v>
                </c:pt>
                <c:pt idx="5824">
                  <c:v>0.12934323780937601</c:v>
                </c:pt>
                <c:pt idx="5825">
                  <c:v>0.13578866582318999</c:v>
                </c:pt>
                <c:pt idx="5826">
                  <c:v>0.142141173967121</c:v>
                </c:pt>
                <c:pt idx="5827">
                  <c:v>0.148396415234541</c:v>
                </c:pt>
                <c:pt idx="5828">
                  <c:v>0.15455010917832401</c:v>
                </c:pt>
                <c:pt idx="5829">
                  <c:v>0.160598044839938</c:v>
                </c:pt>
                <c:pt idx="5830">
                  <c:v>0.166536083631004</c:v>
                </c:pt>
                <c:pt idx="5831">
                  <c:v>0.172360162165312</c:v>
                </c:pt>
                <c:pt idx="5832">
                  <c:v>0.178066295039397</c:v>
                </c:pt>
                <c:pt idx="5833">
                  <c:v>0.18365057755973199</c:v>
                </c:pt>
                <c:pt idx="5834">
                  <c:v>0.189109188414709</c:v>
                </c:pt>
                <c:pt idx="5835">
                  <c:v>0.19443839228954701</c:v>
                </c:pt>
                <c:pt idx="5836">
                  <c:v>0.199634542422364</c:v>
                </c:pt>
                <c:pt idx="5837">
                  <c:v>0.20469408309964399</c:v>
                </c:pt>
                <c:pt idx="5838">
                  <c:v>0.20961355208940799</c:v>
                </c:pt>
                <c:pt idx="5839">
                  <c:v>0.214389583010406</c:v>
                </c:pt>
                <c:pt idx="5840">
                  <c:v>0.21901890763572901</c:v>
                </c:pt>
                <c:pt idx="5841">
                  <c:v>0.22349835812924401</c:v>
                </c:pt>
                <c:pt idx="5842">
                  <c:v>0.227824869213343</c:v>
                </c:pt>
                <c:pt idx="5843">
                  <c:v>0.23199548026649799</c:v>
                </c:pt>
                <c:pt idx="5844">
                  <c:v>0.236007337349217</c:v>
                </c:pt>
                <c:pt idx="5845">
                  <c:v>0.239857695156976</c:v>
                </c:pt>
                <c:pt idx="5846">
                  <c:v>0.243543918898838</c:v>
                </c:pt>
                <c:pt idx="5847">
                  <c:v>0.247063486100422</c:v>
                </c:pt>
                <c:pt idx="5848">
                  <c:v>0.25041398833003498</c:v>
                </c:pt>
                <c:pt idx="5849">
                  <c:v>0.253593132846753</c:v>
                </c:pt>
                <c:pt idx="5850">
                  <c:v>0.25659874416933698</c:v>
                </c:pt>
                <c:pt idx="5851">
                  <c:v>0.25942876556491301</c:v>
                </c:pt>
                <c:pt idx="5852">
                  <c:v>0.26208126045638702</c:v>
                </c:pt>
                <c:pt idx="5853">
                  <c:v>0.26455441374764099</c:v>
                </c:pt>
                <c:pt idx="5854">
                  <c:v>0.26684653306559902</c:v>
                </c:pt>
                <c:pt idx="5855">
                  <c:v>0.26895604991831501</c:v>
                </c:pt>
                <c:pt idx="5856">
                  <c:v>0.27088152076828698</c:v>
                </c:pt>
                <c:pt idx="5857">
                  <c:v>0.27262162802026602</c:v>
                </c:pt>
                <c:pt idx="5858">
                  <c:v>0.27417518092288601</c:v>
                </c:pt>
                <c:pt idx="5859">
                  <c:v>0.27554111638348899</c:v>
                </c:pt>
                <c:pt idx="5860">
                  <c:v>0.27671849969559997</c:v>
                </c:pt>
                <c:pt idx="5861">
                  <c:v>0.277706525178543</c:v>
                </c:pt>
                <c:pt idx="5862">
                  <c:v>0.27850451672876397</c:v>
                </c:pt>
                <c:pt idx="5863">
                  <c:v>0.27911192828249198</c:v>
                </c:pt>
                <c:pt idx="5864">
                  <c:v>0.27952834418940598</c:v>
                </c:pt>
                <c:pt idx="5865">
                  <c:v>0.27975347949706503</c:v>
                </c:pt>
                <c:pt idx="5866">
                  <c:v>0.27978718014589798</c:v>
                </c:pt>
                <c:pt idx="5867">
                  <c:v>0.27962942307462901</c:v>
                </c:pt>
                <c:pt idx="5868">
                  <c:v>0.27928031623605798</c:v>
                </c:pt>
                <c:pt idx="5869">
                  <c:v>0.27874009852318499</c:v>
                </c:pt>
                <c:pt idx="5870">
                  <c:v>0.27800913960574303</c:v>
                </c:pt>
                <c:pt idx="5871">
                  <c:v>0.277087939677227</c:v>
                </c:pt>
                <c:pt idx="5872">
                  <c:v>0.27597712911261701</c:v>
                </c:pt>
                <c:pt idx="5873">
                  <c:v>0.27467746803701298</c:v>
                </c:pt>
                <c:pt idx="5874">
                  <c:v>0.273189845805483</c:v>
                </c:pt>
                <c:pt idx="5875">
                  <c:v>0.27151528039447698</c:v>
                </c:pt>
                <c:pt idx="5876">
                  <c:v>0.26965491770523298</c:v>
                </c:pt>
                <c:pt idx="5877">
                  <c:v>0.26761003077963402</c:v>
                </c:pt>
                <c:pt idx="5878">
                  <c:v>0.26538201892907398</c:v>
                </c:pt>
                <c:pt idx="5879">
                  <c:v>0.26297240677690797</c:v>
                </c:pt>
                <c:pt idx="5880">
                  <c:v>0.26038284321515598</c:v>
                </c:pt>
                <c:pt idx="5881">
                  <c:v>0.25761510027617202</c:v>
                </c:pt>
                <c:pt idx="5882">
                  <c:v>0.25467107192004901</c:v>
                </c:pt>
                <c:pt idx="5883">
                  <c:v>0.25155277273857701</c:v>
                </c:pt>
                <c:pt idx="5884">
                  <c:v>0.24826233657667399</c:v>
                </c:pt>
                <c:pt idx="5885">
                  <c:v>0.24480201507219199</c:v>
                </c:pt>
                <c:pt idx="5886">
                  <c:v>0.24117417611513201</c:v>
                </c:pt>
                <c:pt idx="5887">
                  <c:v>0.2373813022273</c:v>
                </c:pt>
                <c:pt idx="5888">
                  <c:v>0.233425988863522</c:v>
                </c:pt>
                <c:pt idx="5889">
                  <c:v>0.22931094263558299</c:v>
                </c:pt>
                <c:pt idx="5890">
                  <c:v>0.22503897946009599</c:v>
                </c:pt>
                <c:pt idx="5891">
                  <c:v>0.220613022631579</c:v>
                </c:pt>
                <c:pt idx="5892">
                  <c:v>0.21603610082205199</c:v>
                </c:pt>
                <c:pt idx="5893">
                  <c:v>0.21131134600852</c:v>
                </c:pt>
                <c:pt idx="5894">
                  <c:v>0.20644199132977101</c:v>
                </c:pt>
                <c:pt idx="5895">
                  <c:v>0.201431368873947</c:v>
                </c:pt>
                <c:pt idx="5896">
                  <c:v>0.19628290739840301</c:v>
                </c:pt>
                <c:pt idx="5897">
                  <c:v>0.19100012998341601</c:v>
                </c:pt>
                <c:pt idx="5898">
                  <c:v>0.18558665162134899</c:v>
                </c:pt>
                <c:pt idx="5899">
                  <c:v>0.180046176742922</c:v>
                </c:pt>
                <c:pt idx="5900">
                  <c:v>0.17438249668227701</c:v>
                </c:pt>
                <c:pt idx="5901">
                  <c:v>0.16859948708257599</c:v>
                </c:pt>
                <c:pt idx="5902">
                  <c:v>0.16270110524390999</c:v>
                </c:pt>
                <c:pt idx="5903">
                  <c:v>0.15669138741532601</c:v>
                </c:pt>
                <c:pt idx="5904">
                  <c:v>0.15057444603282999</c:v>
                </c:pt>
                <c:pt idx="5905">
                  <c:v>0.14435446690525899</c:v>
                </c:pt>
                <c:pt idx="5906">
                  <c:v>0.138035706349941</c:v>
                </c:pt>
                <c:pt idx="5907">
                  <c:v>0.131622488280106</c:v>
                </c:pt>
                <c:pt idx="5908">
                  <c:v>0.12511920124604201</c:v>
                </c:pt>
                <c:pt idx="5909">
                  <c:v>0.118530295432022</c:v>
                </c:pt>
                <c:pt idx="5910">
                  <c:v>0.11186027961105</c:v>
                </c:pt>
                <c:pt idx="5911">
                  <c:v>0.10511371805952401</c:v>
                </c:pt>
                <c:pt idx="5912">
                  <c:v>9.8295227433903398E-2</c:v>
                </c:pt>
                <c:pt idx="5913">
                  <c:v>9.1409473611550801E-2</c:v>
                </c:pt>
                <c:pt idx="5914">
                  <c:v>8.4461168497876493E-2</c:v>
                </c:pt>
                <c:pt idx="5915">
                  <c:v>7.7455066801995306E-2</c:v>
                </c:pt>
                <c:pt idx="5916">
                  <c:v>7.0395962783089502E-2</c:v>
                </c:pt>
                <c:pt idx="5917">
                  <c:v>6.3288686969708297E-2</c:v>
                </c:pt>
                <c:pt idx="5918">
                  <c:v>5.6138102854248598E-2</c:v>
                </c:pt>
                <c:pt idx="5919">
                  <c:v>4.8949103564878103E-2</c:v>
                </c:pt>
                <c:pt idx="5920">
                  <c:v>4.1726608517179201E-2</c:v>
                </c:pt>
                <c:pt idx="5921">
                  <c:v>3.4475560047804103E-2</c:v>
                </c:pt>
                <c:pt idx="5922">
                  <c:v>2.7200920032445602E-2</c:v>
                </c:pt>
                <c:pt idx="5923">
                  <c:v>1.99076664904368E-2</c:v>
                </c:pt>
                <c:pt idx="5924">
                  <c:v>1.2600790178303701E-2</c:v>
                </c:pt>
                <c:pt idx="5925">
                  <c:v>5.2852911746029503E-3</c:v>
                </c:pt>
                <c:pt idx="5926">
                  <c:v>-2.0338245416214101E-3</c:v>
                </c:pt>
                <c:pt idx="5927">
                  <c:v>-9.35154851641707E-3</c:v>
                </c:pt>
                <c:pt idx="5928">
                  <c:v>-1.6662873248197201E-2</c:v>
                </c:pt>
                <c:pt idx="5929">
                  <c:v>-2.3962795614362299E-2</c:v>
                </c:pt>
                <c:pt idx="5930">
                  <c:v>-3.1246320294924999E-2</c:v>
                </c:pt>
                <c:pt idx="5931">
                  <c:v>-3.85084631907966E-2</c:v>
                </c:pt>
                <c:pt idx="5932">
                  <c:v>-4.5744254834393802E-2</c:v>
                </c:pt>
                <c:pt idx="5933">
                  <c:v>-5.2948743790234697E-2</c:v>
                </c:pt>
                <c:pt idx="5934">
                  <c:v>-6.01170000431938E-2</c:v>
                </c:pt>
                <c:pt idx="5935">
                  <c:v>-6.72441183721008E-2</c:v>
                </c:pt>
                <c:pt idx="5936">
                  <c:v>-7.4325221706371195E-2</c:v>
                </c:pt>
                <c:pt idx="5937">
                  <c:v>-8.1355464463375202E-2</c:v>
                </c:pt>
                <c:pt idx="5938">
                  <c:v>-8.8330035864258194E-2</c:v>
                </c:pt>
                <c:pt idx="5939">
                  <c:v>-9.5244163225945894E-2</c:v>
                </c:pt>
                <c:pt idx="5940">
                  <c:v>-0.10209311522708001</c:v>
                </c:pt>
                <c:pt idx="5941">
                  <c:v>-0.108872205145651</c:v>
                </c:pt>
                <c:pt idx="5942">
                  <c:v>-0.115576794066111</c:v>
                </c:pt>
                <c:pt idx="5943">
                  <c:v>-0.122202294053772</c:v>
                </c:pt>
                <c:pt idx="5944">
                  <c:v>-0.12874417129432</c:v>
                </c:pt>
                <c:pt idx="5945">
                  <c:v>-0.13519794919629299</c:v>
                </c:pt>
                <c:pt idx="5946">
                  <c:v>-0.141559211454405</c:v>
                </c:pt>
                <c:pt idx="5947">
                  <c:v>-0.14782360507160699</c:v>
                </c:pt>
                <c:pt idx="5948">
                  <c:v>-0.15398684333784099</c:v>
                </c:pt>
                <c:pt idx="5949">
                  <c:v>-0.160044708763419</c:v>
                </c:pt>
                <c:pt idx="5950">
                  <c:v>-0.16599305596504399</c:v>
                </c:pt>
                <c:pt idx="5951">
                  <c:v>-0.17182781450248799</c:v>
                </c:pt>
                <c:pt idx="5952">
                  <c:v>-0.17754499166398199</c:v>
                </c:pt>
                <c:pt idx="5953">
                  <c:v>-0.183140675198421</c:v>
                </c:pt>
                <c:pt idx="5954">
                  <c:v>-0.188611035992508</c:v>
                </c:pt>
                <c:pt idx="5955">
                  <c:v>-0.19395233069100501</c:v>
                </c:pt>
                <c:pt idx="5956">
                  <c:v>-0.19916090425830901</c:v>
                </c:pt>
                <c:pt idx="5957">
                  <c:v>-0.204233192479577</c:v>
                </c:pt>
                <c:pt idx="5958">
                  <c:v>-0.20916572439971201</c:v>
                </c:pt>
                <c:pt idx="5959">
                  <c:v>-0.213955124698535</c:v>
                </c:pt>
                <c:pt idx="5960">
                  <c:v>-0.218598116000499</c:v>
                </c:pt>
                <c:pt idx="5961">
                  <c:v>-0.22309152111739899</c:v>
                </c:pt>
                <c:pt idx="5962">
                  <c:v>-0.22743226522250701</c:v>
                </c:pt>
                <c:pt idx="5963">
                  <c:v>-0.23161737795467599</c:v>
                </c:pt>
                <c:pt idx="5964">
                  <c:v>-0.235643995450945</c:v>
                </c:pt>
                <c:pt idx="5965">
                  <c:v>-0.23950936230627501</c:v>
                </c:pt>
                <c:pt idx="5966">
                  <c:v>-0.24321083345907099</c:v>
                </c:pt>
                <c:pt idx="5967">
                  <c:v>-0.246745876001186</c:v>
                </c:pt>
                <c:pt idx="5968">
                  <c:v>-0.25011207091118498</c:v>
                </c:pt>
                <c:pt idx="5969">
                  <c:v>-0.25330711470968098</c:v>
                </c:pt>
                <c:pt idx="5970">
                  <c:v>-0.25632882103559201</c:v>
                </c:pt>
                <c:pt idx="5971">
                  <c:v>-0.25917512214227201</c:v>
                </c:pt>
                <c:pt idx="5972">
                  <c:v>-0.26184407031245599</c:v>
                </c:pt>
                <c:pt idx="5973">
                  <c:v>-0.26433383919108699</c:v>
                </c:pt>
                <c:pt idx="5974">
                  <c:v>-0.26664272503508202</c:v>
                </c:pt>
                <c:pt idx="5975">
                  <c:v>-0.26876914787919798</c:v>
                </c:pt>
                <c:pt idx="5976">
                  <c:v>-0.27071165261720198</c:v>
                </c:pt>
                <c:pt idx="5977">
                  <c:v>-0.27246890999759699</c:v>
                </c:pt>
                <c:pt idx="5978">
                  <c:v>-0.27403971753322298</c:v>
                </c:pt>
                <c:pt idx="5979">
                  <c:v>-0.27542300032411599</c:v>
                </c:pt>
                <c:pt idx="5980">
                  <c:v>-0.276617811793062</c:v>
                </c:pt>
                <c:pt idx="5981">
                  <c:v>-0.27762333433333902</c:v>
                </c:pt>
                <c:pt idx="5982">
                  <c:v>-0.27843887986819699</c:v>
                </c:pt>
                <c:pt idx="5983">
                  <c:v>-0.27906389032171502</c:v>
                </c:pt>
                <c:pt idx="5984">
                  <c:v>-0.27949793800068401</c:v>
                </c:pt>
                <c:pt idx="5985">
                  <c:v>-0.27974072588728199</c:v>
                </c:pt>
                <c:pt idx="5986">
                  <c:v>-0.27979208784232001</c:v>
                </c:pt>
                <c:pt idx="5987">
                  <c:v>-0.27965198871892999</c:v>
                </c:pt>
                <c:pt idx="5988">
                  <c:v>-0.27932052438661997</c:v>
                </c:pt>
                <c:pt idx="5989">
                  <c:v>-0.27879792166566397</c:v>
                </c:pt>
                <c:pt idx="5990">
                  <c:v>-0.27808453817189599</c:v>
                </c:pt>
                <c:pt idx="5991">
                  <c:v>-0.27718086207199</c:v>
                </c:pt>
                <c:pt idx="5992">
                  <c:v>-0.27608751174941099</c:v>
                </c:pt>
                <c:pt idx="5993">
                  <c:v>-0.27480523538125401</c:v>
                </c:pt>
                <c:pt idx="5994">
                  <c:v>-0.273334910426273</c:v>
                </c:pt>
                <c:pt idx="5995">
                  <c:v>-0.27167754302443198</c:v>
                </c:pt>
                <c:pt idx="5996">
                  <c:v>-0.26983426730840998</c:v>
                </c:pt>
                <c:pt idx="5997">
                  <c:v>-0.26780634462751501</c:v>
                </c:pt>
                <c:pt idx="5998">
                  <c:v>-0.26559516268454703</c:v>
                </c:pt>
                <c:pt idx="5999">
                  <c:v>-0.26320223458619402</c:v>
                </c:pt>
                <c:pt idx="6000">
                  <c:v>-0.26062919780761701</c:v>
                </c:pt>
                <c:pt idx="6001">
                  <c:v>-0.25787781307193097</c:v>
                </c:pt>
                <c:pt idx="6002">
                  <c:v>-0.25494996314534601</c:v>
                </c:pt>
                <c:pt idx="6003">
                  <c:v>-0.25184765154879302</c:v>
                </c:pt>
                <c:pt idx="6004">
                  <c:v>-0.24857300118692099</c:v>
                </c:pt>
                <c:pt idx="6005">
                  <c:v>-0.245128252895396</c:v>
                </c:pt>
                <c:pt idx="6006">
                  <c:v>-0.24151576390750501</c:v>
                </c:pt>
                <c:pt idx="6007">
                  <c:v>-0.237738006241106</c:v>
                </c:pt>
                <c:pt idx="6008">
                  <c:v>-0.23379756500703</c:v>
                </c:pt>
                <c:pt idx="6009">
                  <c:v>-0.229697136640097</c:v>
                </c:pt>
                <c:pt idx="6010">
                  <c:v>-0.22543952705395201</c:v>
                </c:pt>
                <c:pt idx="6011">
                  <c:v>-0.22102764972098701</c:v>
                </c:pt>
                <c:pt idx="6012">
                  <c:v>-0.21646452367865199</c:v>
                </c:pt>
                <c:pt idx="6013">
                  <c:v>-0.211753271463543</c:v>
                </c:pt>
                <c:pt idx="6014">
                  <c:v>-0.20689711697464999</c:v>
                </c:pt>
                <c:pt idx="6015">
                  <c:v>-0.20189938326725701</c:v>
                </c:pt>
                <c:pt idx="6016">
                  <c:v>-0.19676349027897699</c:v>
                </c:pt>
                <c:pt idx="6017">
                  <c:v>-0.19149295248949999</c:v>
                </c:pt>
                <c:pt idx="6018">
                  <c:v>-0.186091376515643</c:v>
                </c:pt>
                <c:pt idx="6019">
                  <c:v>-0.18056245864334899</c:v>
                </c:pt>
                <c:pt idx="6020">
                  <c:v>-0.174909982298325</c:v>
                </c:pt>
                <c:pt idx="6021">
                  <c:v>-0.16913781545706</c:v>
                </c:pt>
                <c:pt idx="6022">
                  <c:v>-0.163249907999968</c:v>
                </c:pt>
                <c:pt idx="6023">
                  <c:v>-0.15725028900850199</c:v>
                </c:pt>
                <c:pt idx="6024">
                  <c:v>-0.15114306400805599</c:v>
                </c:pt>
                <c:pt idx="6025">
                  <c:v>-0.144932412158571</c:v>
                </c:pt>
                <c:pt idx="6026">
                  <c:v>-0.13862258339473901</c:v>
                </c:pt>
                <c:pt idx="6027">
                  <c:v>-0.13221789551778601</c:v>
                </c:pt>
                <c:pt idx="6028">
                  <c:v>-0.12572273124080799</c:v>
                </c:pt>
                <c:pt idx="6029">
                  <c:v>-0.119141535189695</c:v>
                </c:pt>
                <c:pt idx="6030">
                  <c:v>-0.112478810861679</c:v>
                </c:pt>
                <c:pt idx="6031">
                  <c:v>-0.105739117543603</c:v>
                </c:pt>
                <c:pt idx="6032">
                  <c:v>-9.8927067192014204E-2</c:v>
                </c:pt>
                <c:pt idx="6033">
                  <c:v>-9.2047321277207994E-2</c:v>
                </c:pt>
                <c:pt idx="6034">
                  <c:v>-8.5104587593398104E-2</c:v>
                </c:pt>
                <c:pt idx="6035">
                  <c:v>-7.8103617037182799E-2</c:v>
                </c:pt>
                <c:pt idx="6036">
                  <c:v>-7.1049200356517295E-2</c:v>
                </c:pt>
                <c:pt idx="6037">
                  <c:v>-6.3946164872416195E-2</c:v>
                </c:pt>
                <c:pt idx="6038">
                  <c:v>-5.6799371175628798E-2</c:v>
                </c:pt>
                <c:pt idx="6039">
                  <c:v>-4.9613709800548002E-2</c:v>
                </c:pt>
                <c:pt idx="6040">
                  <c:v>-4.23940978786293E-2</c:v>
                </c:pt>
                <c:pt idx="6041">
                  <c:v>-3.51454757736087E-2</c:v>
                </c:pt>
                <c:pt idx="6042">
                  <c:v>-2.78728037008232E-2</c:v>
                </c:pt>
                <c:pt idx="6043">
                  <c:v>-2.0581058332947402E-2</c:v>
                </c:pt>
                <c:pt idx="6044">
                  <c:v>-1.32752293944676E-2</c:v>
                </c:pt>
                <c:pt idx="6045">
                  <c:v>-5.96031624722457E-3</c:v>
                </c:pt>
                <c:pt idx="6046">
                  <c:v>1.3586755306375499E-3</c:v>
                </c:pt>
                <c:pt idx="6047">
                  <c:v>8.6767375699772706E-3</c:v>
                </c:pt>
                <c:pt idx="6048">
                  <c:v>1.5988862137870999E-2</c:v>
                </c:pt>
                <c:pt idx="6049">
                  <c:v>2.3290045564393101E-2</c:v>
                </c:pt>
                <c:pt idx="6050">
                  <c:v>3.0575291666615802E-2</c:v>
                </c:pt>
                <c:pt idx="6051">
                  <c:v>3.7839615167485199E-2</c:v>
                </c:pt>
                <c:pt idx="6052">
                  <c:v>4.5078045107235301E-2</c:v>
                </c:pt>
                <c:pt idx="6053">
                  <c:v>5.2285628245004101E-2</c:v>
                </c:pt>
                <c:pt idx="6054">
                  <c:v>5.9457432448324701E-2</c:v>
                </c:pt>
                <c:pt idx="6055">
                  <c:v>6.6588550068172395E-2</c:v>
                </c:pt>
                <c:pt idx="6056">
                  <c:v>7.3674101297257294E-2</c:v>
                </c:pt>
                <c:pt idx="6057">
                  <c:v>8.0709237509265397E-2</c:v>
                </c:pt>
                <c:pt idx="6058">
                  <c:v>8.7689144576762301E-2</c:v>
                </c:pt>
                <c:pt idx="6059">
                  <c:v>9.4609046165489194E-2</c:v>
                </c:pt>
                <c:pt idx="6060">
                  <c:v>0.101464207002798</c:v>
                </c:pt>
                <c:pt idx="6061">
                  <c:v>0.108249936117986</c:v>
                </c:pt>
                <c:pt idx="6062">
                  <c:v>0.114961590052319</c:v>
                </c:pt>
                <c:pt idx="6063">
                  <c:v>0.12159457603653701</c:v>
                </c:pt>
                <c:pt idx="6064">
                  <c:v>0.128144355133674</c:v>
                </c:pt>
                <c:pt idx="6065">
                  <c:v>0.13460644534504901</c:v>
                </c:pt>
                <c:pt idx="6066">
                  <c:v>0.140976424677279</c:v>
                </c:pt>
                <c:pt idx="6067">
                  <c:v>0.147249934168243</c:v>
                </c:pt>
                <c:pt idx="6068">
                  <c:v>0.15342268086991001</c:v>
                </c:pt>
                <c:pt idx="6069">
                  <c:v>0.159490440785993</c:v>
                </c:pt>
                <c:pt idx="6070">
                  <c:v>0.165449061762418</c:v>
                </c:pt>
                <c:pt idx="6071">
                  <c:v>0.17129446632863601</c:v>
                </c:pt>
                <c:pt idx="6072">
                  <c:v>0.177022654487826</c:v>
                </c:pt>
                <c:pt idx="6073">
                  <c:v>0.182629706454082</c:v>
                </c:pt>
                <c:pt idx="6074">
                  <c:v>0.18811178533471401</c:v>
                </c:pt>
                <c:pt idx="6075">
                  <c:v>0.19346513975582899</c:v>
                </c:pt>
                <c:pt idx="6076">
                  <c:v>0.19868610642937901</c:v>
                </c:pt>
                <c:pt idx="6077">
                  <c:v>0.20377111265994899</c:v>
                </c:pt>
                <c:pt idx="6078">
                  <c:v>0.20871667878953901</c:v>
                </c:pt>
                <c:pt idx="6079">
                  <c:v>0.213519420578687</c:v>
                </c:pt>
                <c:pt idx="6080">
                  <c:v>0.21817605152229899</c:v>
                </c:pt>
                <c:pt idx="6081">
                  <c:v>0.22268338509859201</c:v>
                </c:pt>
                <c:pt idx="6082">
                  <c:v>0.22703833694962799</c:v>
                </c:pt>
                <c:pt idx="6083">
                  <c:v>0.23123792699192899</c:v>
                </c:pt>
                <c:pt idx="6084">
                  <c:v>0.235279281455747</c:v>
                </c:pt>
                <c:pt idx="6085">
                  <c:v>0.23915963485156899</c:v>
                </c:pt>
                <c:pt idx="6086">
                  <c:v>0.24287633186254501</c:v>
                </c:pt>
                <c:pt idx="6087">
                  <c:v>0.24642682916150799</c:v>
                </c:pt>
                <c:pt idx="6088">
                  <c:v>0.249808697151371</c:v>
                </c:pt>
                <c:pt idx="6089">
                  <c:v>0.25301962162769098</c:v>
                </c:pt>
                <c:pt idx="6090">
                  <c:v>0.256057405362279</c:v>
                </c:pt>
                <c:pt idx="6091">
                  <c:v>0.25891996960675101</c:v>
                </c:pt>
                <c:pt idx="6092">
                  <c:v>0.26160535551501901</c:v>
                </c:pt>
                <c:pt idx="6093">
                  <c:v>0.26411172548371697</c:v>
                </c:pt>
                <c:pt idx="6094">
                  <c:v>0.26643736440967403</c:v>
                </c:pt>
                <c:pt idx="6095">
                  <c:v>0.26858068086355302</c:v>
                </c:pt>
                <c:pt idx="6096">
                  <c:v>0.27054020817886398</c:v>
                </c:pt>
                <c:pt idx="6097">
                  <c:v>0.27231460545559799</c:v>
                </c:pt>
                <c:pt idx="6098">
                  <c:v>0.27390265847780398</c:v>
                </c:pt>
                <c:pt idx="6099">
                  <c:v>0.27530328054447101</c:v>
                </c:pt>
                <c:pt idx="6100">
                  <c:v>0.27651551321316098</c:v>
                </c:pt>
                <c:pt idx="6101">
                  <c:v>0.27753852695586201</c:v>
                </c:pt>
                <c:pt idx="6102">
                  <c:v>0.27837162172663699</c:v>
                </c:pt>
                <c:pt idx="6103">
                  <c:v>0.27901422744066201</c:v>
                </c:pt>
                <c:pt idx="6104">
                  <c:v>0.279465904364333</c:v>
                </c:pt>
                <c:pt idx="6105">
                  <c:v>0.27972634341617603</c:v>
                </c:pt>
                <c:pt idx="6106">
                  <c:v>0.27979536637835001</c:v>
                </c:pt>
                <c:pt idx="6107">
                  <c:v>0.279672926018603</c:v>
                </c:pt>
                <c:pt idx="6108">
                  <c:v>0.27935910612259002</c:v>
                </c:pt>
                <c:pt idx="6109">
                  <c:v>0.27885412143653798</c:v>
                </c:pt>
                <c:pt idx="6110">
                  <c:v>0.27815831752030001</c:v>
                </c:pt>
                <c:pt idx="6111">
                  <c:v>0.27727217051088698</c:v>
                </c:pt>
                <c:pt idx="6112">
                  <c:v>0.27619628679664798</c:v>
                </c:pt>
                <c:pt idx="6113">
                  <c:v>0.27493140260231802</c:v>
                </c:pt>
                <c:pt idx="6114">
                  <c:v>0.27347838348522502</c:v>
                </c:pt>
                <c:pt idx="6115">
                  <c:v>0.27183822374299099</c:v>
                </c:pt>
                <c:pt idx="6116">
                  <c:v>0.27001204573313198</c:v>
                </c:pt>
                <c:pt idx="6117">
                  <c:v>0.268001099105035</c:v>
                </c:pt>
                <c:pt idx="6118">
                  <c:v>0.265806759944827</c:v>
                </c:pt>
                <c:pt idx="6119">
                  <c:v>0.26343052983371701</c:v>
                </c:pt>
                <c:pt idx="6120">
                  <c:v>0.260874034820474</c:v>
                </c:pt>
                <c:pt idx="6121">
                  <c:v>0.25813902430872099</c:v>
                </c:pt>
                <c:pt idx="6122">
                  <c:v>0.25522736985982403</c:v>
                </c:pt>
                <c:pt idx="6123">
                  <c:v>0.25214106391218499</c:v>
                </c:pt>
                <c:pt idx="6124">
                  <c:v>0.24888221841782601</c:v>
                </c:pt>
                <c:pt idx="6125">
                  <c:v>0.24545306339717901</c:v>
                </c:pt>
                <c:pt idx="6126">
                  <c:v>0.24185594541309099</c:v>
                </c:pt>
                <c:pt idx="6127">
                  <c:v>0.23809332596507701</c:v>
                </c:pt>
                <c:pt idx="6128">
                  <c:v>0.23416777980492101</c:v>
                </c:pt>
                <c:pt idx="6129">
                  <c:v>0.23008199317477801</c:v>
                </c:pt>
                <c:pt idx="6130">
                  <c:v>0.225838761968988</c:v>
                </c:pt>
                <c:pt idx="6131">
                  <c:v>0.22144098982084801</c:v>
                </c:pt>
                <c:pt idx="6132">
                  <c:v>0.21689168611566401</c:v>
                </c:pt>
                <c:pt idx="6133">
                  <c:v>0.21219396393143899</c:v>
                </c:pt>
                <c:pt idx="6134">
                  <c:v>0.20735103790859399</c:v>
                </c:pt>
                <c:pt idx="6135">
                  <c:v>0.20236622205020299</c:v>
                </c:pt>
                <c:pt idx="6136">
                  <c:v>0.197242927454226</c:v>
                </c:pt>
                <c:pt idx="6137">
                  <c:v>0.191984659979303</c:v>
                </c:pt>
                <c:pt idx="6138">
                  <c:v>0.18659501784570201</c:v>
                </c:pt>
                <c:pt idx="6139">
                  <c:v>0.18107768917306599</c:v>
                </c:pt>
                <c:pt idx="6140">
                  <c:v>0.175436449456642</c:v>
                </c:pt>
                <c:pt idx="6141">
                  <c:v>0.16967515898371699</c:v>
                </c:pt>
                <c:pt idx="6142">
                  <c:v>0.16379776019203399</c:v>
                </c:pt>
                <c:pt idx="6143">
                  <c:v>0.15780827497198899</c:v>
                </c:pt>
                <c:pt idx="6144">
                  <c:v>0.15171080191445999</c:v>
                </c:pt>
                <c:pt idx="6145">
                  <c:v>0.14550951350615601</c:v>
                </c:pt>
                <c:pt idx="6146">
                  <c:v>0.139208653274388</c:v>
                </c:pt>
                <c:pt idx="6147">
                  <c:v>0.132812532883236</c:v>
                </c:pt>
                <c:pt idx="6148">
                  <c:v>0.12632552918308601</c:v>
                </c:pt>
                <c:pt idx="6149">
                  <c:v>0.11975208121556299</c:v>
                </c:pt>
                <c:pt idx="6150">
                  <c:v>0.113096687175904</c:v>
                </c:pt>
                <c:pt idx="6151">
                  <c:v>0.106363901334854</c:v>
                </c:pt>
                <c:pt idx="6152">
                  <c:v>9.9558330922186897E-2</c:v>
                </c:pt>
                <c:pt idx="6153">
                  <c:v>9.2684632973992501E-2</c:v>
                </c:pt>
                <c:pt idx="6154">
                  <c:v>8.57475111458747E-2</c:v>
                </c:pt>
                <c:pt idx="6155">
                  <c:v>7.8751712494251905E-2</c:v>
                </c:pt>
                <c:pt idx="6156">
                  <c:v>7.1702024227956906E-2</c:v>
                </c:pt>
                <c:pt idx="6157">
                  <c:v>6.4603270432361401E-2</c:v>
                </c:pt>
                <c:pt idx="6158">
                  <c:v>5.7460308768265099E-2</c:v>
                </c:pt>
                <c:pt idx="6159">
                  <c:v>5.0278027147809899E-2</c:v>
                </c:pt>
                <c:pt idx="6160">
                  <c:v>4.3061340389692802E-2</c:v>
                </c:pt>
                <c:pt idx="6161">
                  <c:v>3.5815186855966998E-2</c:v>
                </c:pt>
                <c:pt idx="6162">
                  <c:v>2.85445250727322E-2</c:v>
                </c:pt>
                <c:pt idx="6163">
                  <c:v>2.1254330337026301E-2</c:v>
                </c:pt>
                <c:pt idx="6164">
                  <c:v>1.39495913122414E-2</c:v>
                </c:pt>
                <c:pt idx="6165">
                  <c:v>6.6353066143931402E-3</c:v>
                </c:pt>
                <c:pt idx="6166">
                  <c:v>-6.8351860842091395E-4</c:v>
                </c:pt>
                <c:pt idx="6167">
                  <c:v>-8.0018761010325103E-3</c:v>
                </c:pt>
                <c:pt idx="6168">
                  <c:v>-1.5314757928340099E-2</c:v>
                </c:pt>
                <c:pt idx="6169">
                  <c:v>-2.26171599022271E-2</c:v>
                </c:pt>
                <c:pt idx="6170">
                  <c:v>-2.9904085005916601E-2</c:v>
                </c:pt>
                <c:pt idx="6171">
                  <c:v>-3.7170546813417901E-2</c:v>
                </c:pt>
                <c:pt idx="6172">
                  <c:v>-4.4411572901726801E-2</c:v>
                </c:pt>
                <c:pt idx="6173">
                  <c:v>-5.1622208253442797E-2</c:v>
                </c:pt>
                <c:pt idx="6174">
                  <c:v>-5.8797518647476003E-2</c:v>
                </c:pt>
                <c:pt idx="6175">
                  <c:v>-6.5932594035523595E-2</c:v>
                </c:pt>
                <c:pt idx="6176">
                  <c:v>-7.3022551902004004E-2</c:v>
                </c:pt>
                <c:pt idx="6177">
                  <c:v>-8.0062540605151403E-2</c:v>
                </c:pt>
                <c:pt idx="6178">
                  <c:v>-8.7047742696982996E-2</c:v>
                </c:pt>
                <c:pt idx="6179">
                  <c:v>-9.3973378219867107E-2</c:v>
                </c:pt>
                <c:pt idx="6180">
                  <c:v>-0.100834707977438</c:v>
                </c:pt>
                <c:pt idx="6181">
                  <c:v>-0.107627036777614</c:v>
                </c:pt>
                <c:pt idx="6182">
                  <c:v>-0.114345716645514</c:v>
                </c:pt>
                <c:pt idx="6183">
                  <c:v>-0.120986150004045</c:v>
                </c:pt>
                <c:pt idx="6184">
                  <c:v>-0.12754379282002301</c:v>
                </c:pt>
                <c:pt idx="6185">
                  <c:v>-0.134014157713639</c:v>
                </c:pt>
                <c:pt idx="6186">
                  <c:v>-0.14039281702916701</c:v>
                </c:pt>
                <c:pt idx="6187">
                  <c:v>-0.146675405864792</c:v>
                </c:pt>
                <c:pt idx="6188">
                  <c:v>-0.15285762505951001</c:v>
                </c:pt>
                <c:pt idx="6189">
                  <c:v>-0.15893524413502699</c:v>
                </c:pt>
                <c:pt idx="6190">
                  <c:v>-0.16490410419067</c:v>
                </c:pt>
                <c:pt idx="6191">
                  <c:v>-0.17076012074931099</c:v>
                </c:pt>
                <c:pt idx="6192">
                  <c:v>-0.17649928655236799</c:v>
                </c:pt>
                <c:pt idx="6193">
                  <c:v>-0.18211767430195899</c:v>
                </c:pt>
                <c:pt idx="6194">
                  <c:v>-0.18761143934834401</c:v>
                </c:pt>
                <c:pt idx="6195">
                  <c:v>-0.19297682232081101</c:v>
                </c:pt>
                <c:pt idx="6196">
                  <c:v>-0.19821015170020501</c:v>
                </c:pt>
                <c:pt idx="6197">
                  <c:v>-0.203307846331339</c:v>
                </c:pt>
                <c:pt idx="6198">
                  <c:v>-0.20826641787357</c:v>
                </c:pt>
                <c:pt idx="6199">
                  <c:v>-0.213082473187862</c:v>
                </c:pt>
                <c:pt idx="6200">
                  <c:v>-0.21775271665870699</c:v>
                </c:pt>
                <c:pt idx="6201">
                  <c:v>-0.22227395244930101</c:v>
                </c:pt>
                <c:pt idx="6202">
                  <c:v>-0.22664308668845201</c:v>
                </c:pt>
                <c:pt idx="6203">
                  <c:v>-0.23085712958770799</c:v>
                </c:pt>
                <c:pt idx="6204">
                  <c:v>-0.234913197487262</c:v>
                </c:pt>
                <c:pt idx="6205">
                  <c:v>-0.23880851482923501</c:v>
                </c:pt>
                <c:pt idx="6206">
                  <c:v>-0.24254041605698001</c:v>
                </c:pt>
                <c:pt idx="6207">
                  <c:v>-0.24610634743912099</c:v>
                </c:pt>
                <c:pt idx="6208">
                  <c:v>-0.24950386881706199</c:v>
                </c:pt>
                <c:pt idx="6209">
                  <c:v>-0.252730655274786</c:v>
                </c:pt>
                <c:pt idx="6210">
                  <c:v>-0.25578449872978298</c:v>
                </c:pt>
                <c:pt idx="6211">
                  <c:v>-0.25866330944404198</c:v>
                </c:pt>
                <c:pt idx="6212">
                  <c:v>-0.261365117454052</c:v>
                </c:pt>
                <c:pt idx="6213">
                  <c:v>-0.263888073918842</c:v>
                </c:pt>
                <c:pt idx="6214">
                  <c:v>-0.26623045238513998</c:v>
                </c:pt>
                <c:pt idx="6215">
                  <c:v>-0.26839064996877898</c:v>
                </c:pt>
                <c:pt idx="6216">
                  <c:v>-0.270367188451552</c:v>
                </c:pt>
                <c:pt idx="6217">
                  <c:v>-0.27215871529274699</c:v>
                </c:pt>
                <c:pt idx="6218">
                  <c:v>-0.27376400455469102</c:v>
                </c:pt>
                <c:pt idx="6219">
                  <c:v>-0.27518195774165499</c:v>
                </c:pt>
                <c:pt idx="6220">
                  <c:v>-0.276411604551556</c:v>
                </c:pt>
                <c:pt idx="6221">
                  <c:v>-0.277452103539924</c:v>
                </c:pt>
                <c:pt idx="6222">
                  <c:v>-0.27830274269570998</c:v>
                </c:pt>
                <c:pt idx="6223">
                  <c:v>-0.27896293992850801</c:v>
                </c:pt>
                <c:pt idx="6224">
                  <c:v>-0.27943224346687701</c:v>
                </c:pt>
                <c:pt idx="6225">
                  <c:v>-0.27971033216749303</c:v>
                </c:pt>
                <c:pt idx="6226">
                  <c:v>-0.27979701573490101</c:v>
                </c:pt>
                <c:pt idx="6227">
                  <c:v>-0.279692234851736</c:v>
                </c:pt>
                <c:pt idx="6228">
                  <c:v>-0.27939606121931498</c:v>
                </c:pt>
                <c:pt idx="6229">
                  <c:v>-0.278908697508568</c:v>
                </c:pt>
                <c:pt idx="6230">
                  <c:v>-0.27823047722135602</c:v>
                </c:pt>
                <c:pt idx="6231">
                  <c:v>-0.27736186446225197</c:v>
                </c:pt>
                <c:pt idx="6232">
                  <c:v>-0.27630345362095798</c:v>
                </c:pt>
                <c:pt idx="6233">
                  <c:v>-0.275055968965563</c:v>
                </c:pt>
                <c:pt idx="6234">
                  <c:v>-0.27362026414693202</c:v>
                </c:pt>
                <c:pt idx="6235">
                  <c:v>-0.27199732161455098</c:v>
                </c:pt>
                <c:pt idx="6236">
                  <c:v>-0.27018825194423901</c:v>
                </c:pt>
                <c:pt idx="6237">
                  <c:v>-0.26819429307818798</c:v>
                </c:pt>
                <c:pt idx="6238">
                  <c:v>-0.26601680947783501</c:v>
                </c:pt>
                <c:pt idx="6239">
                  <c:v>-0.26365729119017201</c:v>
                </c:pt>
                <c:pt idx="6240">
                  <c:v>-0.261117352828103</c:v>
                </c:pt>
                <c:pt idx="6241">
                  <c:v>-0.25839873246557499</c:v>
                </c:pt>
                <c:pt idx="6242">
                  <c:v>-0.25550329044821202</c:v>
                </c:pt>
                <c:pt idx="6243">
                  <c:v>-0.25243300812028702</c:v>
                </c:pt>
                <c:pt idx="6244">
                  <c:v>-0.24918998646889601</c:v>
                </c:pt>
                <c:pt idx="6245">
                  <c:v>-0.24577644468625101</c:v>
                </c:pt>
                <c:pt idx="6246">
                  <c:v>-0.24219471865109701</c:v>
                </c:pt>
                <c:pt idx="6247">
                  <c:v>-0.238447259330274</c:v>
                </c:pt>
                <c:pt idx="6248">
                  <c:v>-0.23453663110152601</c:v>
                </c:pt>
                <c:pt idx="6249">
                  <c:v>-0.23046550999870299</c:v>
                </c:pt>
                <c:pt idx="6250">
                  <c:v>-0.22623668188055701</c:v>
                </c:pt>
                <c:pt idx="6251">
                  <c:v>-0.22185304052438501</c:v>
                </c:pt>
                <c:pt idx="6252">
                  <c:v>-0.21731758564582801</c:v>
                </c:pt>
                <c:pt idx="6253">
                  <c:v>-0.21263342084616499</c:v>
                </c:pt>
                <c:pt idx="6254">
                  <c:v>-0.207803751488532</c:v>
                </c:pt>
                <c:pt idx="6255">
                  <c:v>-0.20283188250449899</c:v>
                </c:pt>
                <c:pt idx="6256">
                  <c:v>-0.19772121613250701</c:v>
                </c:pt>
                <c:pt idx="6257">
                  <c:v>-0.192475249589734</c:v>
                </c:pt>
                <c:pt idx="6258">
                  <c:v>-0.187097572678946</c:v>
                </c:pt>
                <c:pt idx="6259">
                  <c:v>-0.18159186533201499</c:v>
                </c:pt>
                <c:pt idx="6260">
                  <c:v>-0.17596189509173901</c:v>
                </c:pt>
                <c:pt idx="6261">
                  <c:v>-0.17021151453373001</c:v>
                </c:pt>
                <c:pt idx="6262">
                  <c:v>-0.1643446586301</c:v>
                </c:pt>
                <c:pt idx="6263">
                  <c:v>-0.158365342056772</c:v>
                </c:pt>
                <c:pt idx="6264">
                  <c:v>-0.152277656446244</c:v>
                </c:pt>
                <c:pt idx="6265">
                  <c:v>-0.14608576758769601</c:v>
                </c:pt>
                <c:pt idx="6266">
                  <c:v>-0.13979391257634899</c:v>
                </c:pt>
                <c:pt idx="6267">
                  <c:v>-0.133406396914031</c:v>
                </c:pt>
                <c:pt idx="6268">
                  <c:v>-0.12692759156293301</c:v>
                </c:pt>
                <c:pt idx="6269">
                  <c:v>-0.120361929954568</c:v>
                </c:pt>
                <c:pt idx="6270">
                  <c:v>-0.113713904955986</c:v>
                </c:pt>
                <c:pt idx="6271">
                  <c:v>-0.106988065795314</c:v>
                </c:pt>
                <c:pt idx="6272">
                  <c:v>-0.10018901494872801</c:v>
                </c:pt>
                <c:pt idx="6273">
                  <c:v>-9.3321404990995394E-2</c:v>
                </c:pt>
                <c:pt idx="6274">
                  <c:v>-8.6389935411720895E-2</c:v>
                </c:pt>
                <c:pt idx="6275">
                  <c:v>-7.9399349399502397E-2</c:v>
                </c:pt>
                <c:pt idx="6276">
                  <c:v>-7.2354430596175801E-2</c:v>
                </c:pt>
                <c:pt idx="6277">
                  <c:v>-6.5259999823380196E-2</c:v>
                </c:pt>
                <c:pt idx="6278">
                  <c:v>-5.8120911783680798E-2</c:v>
                </c:pt>
                <c:pt idx="6279">
                  <c:v>-5.0942051738507299E-2</c:v>
                </c:pt>
                <c:pt idx="6280">
                  <c:v>-4.3728332165180697E-2</c:v>
                </c:pt>
                <c:pt idx="6281">
                  <c:v>-3.64846893953166E-2</c:v>
                </c:pt>
                <c:pt idx="6282">
                  <c:v>-2.9216080236904501E-2</c:v>
                </c:pt>
                <c:pt idx="6283">
                  <c:v>-2.1927478582376099E-2</c:v>
                </c:pt>
                <c:pt idx="6284">
                  <c:v>-1.4623872004981799E-2</c:v>
                </c:pt>
                <c:pt idx="6285">
                  <c:v>-7.3102583458059698E-3</c:v>
                </c:pt>
                <c:pt idx="6286" formatCode="0.00E+00">
                  <c:v>8.3577062440199508E-6</c:v>
                </c:pt>
                <c:pt idx="6287">
                  <c:v>7.3269680391349597E-3</c:v>
                </c:pt>
                <c:pt idx="6288">
                  <c:v>1.4640564544747299E-2</c:v>
                </c:pt>
                <c:pt idx="6289">
                  <c:v>2.1944142545911701E-2</c:v>
                </c:pt>
                <c:pt idx="6290">
                  <c:v>2.9232704221098499E-2</c:v>
                </c:pt>
                <c:pt idx="6291">
                  <c:v>3.6501262024415101E-2</c:v>
                </c:pt>
                <c:pt idx="6292">
                  <c:v>4.3744842098571997E-2</c:v>
                </c:pt>
                <c:pt idx="6293">
                  <c:v>5.0958487678482101E-2</c:v>
                </c:pt>
                <c:pt idx="6294">
                  <c:v>5.81372624831634E-2</c:v>
                </c:pt>
                <c:pt idx="6295">
                  <c:v>6.5276254093624794E-2</c:v>
                </c:pt>
                <c:pt idx="6296">
                  <c:v>7.2370577314422896E-2</c:v>
                </c:pt>
                <c:pt idx="6297">
                  <c:v>7.9415377516590002E-2</c:v>
                </c:pt>
                <c:pt idx="6298">
                  <c:v>8.64058339596456E-2</c:v>
                </c:pt>
                <c:pt idx="6299">
                  <c:v>9.3337163090417702E-2</c:v>
                </c:pt>
                <c:pt idx="6300">
                  <c:v>0.100204621816417</c:v>
                </c:pt>
                <c:pt idx="6301">
                  <c:v>0.107003510751526</c:v>
                </c:pt>
                <c:pt idx="6302">
                  <c:v>0.11372917743177299</c:v>
                </c:pt>
                <c:pt idx="6303">
                  <c:v>0.120377019499011</c:v>
                </c:pt>
                <c:pt idx="6304">
                  <c:v>0.126942487850291</c:v>
                </c:pt>
                <c:pt idx="6305">
                  <c:v>0.13342108975080899</c:v>
                </c:pt>
                <c:pt idx="6306">
                  <c:v>0.13980839190827199</c:v>
                </c:pt>
                <c:pt idx="6307">
                  <c:v>0.14610002350659201</c:v>
                </c:pt>
                <c:pt idx="6308">
                  <c:v>0.15229167919682099</c:v>
                </c:pt>
                <c:pt idx="6309">
                  <c:v>0.15837912204329299</c:v>
                </c:pt>
                <c:pt idx="6310">
                  <c:v>0.164358186422953</c:v>
                </c:pt>
                <c:pt idx="6311">
                  <c:v>0.170224780875877</c:v>
                </c:pt>
                <c:pt idx="6312">
                  <c:v>0.175974890905053</c:v>
                </c:pt>
                <c:pt idx="6313">
                  <c:v>0.181604581723491</c:v>
                </c:pt>
                <c:pt idx="6314">
                  <c:v>0.18711000094678701</c:v>
                </c:pt>
                <c:pt idx="6315">
                  <c:v>0.19248738122930401</c:v>
                </c:pt>
                <c:pt idx="6316">
                  <c:v>0.19773304284215501</c:v>
                </c:pt>
                <c:pt idx="6317">
                  <c:v>0.20284339619123301</c:v>
                </c:pt>
                <c:pt idx="6318">
                  <c:v>0.20781494427356401</c:v>
                </c:pt>
                <c:pt idx="6319">
                  <c:v>0.21264428507029701</c:v>
                </c:pt>
                <c:pt idx="6320">
                  <c:v>0.217328113874697</c:v>
                </c:pt>
                <c:pt idx="6321">
                  <c:v>0.22186322555355001</c:v>
                </c:pt>
                <c:pt idx="6322">
                  <c:v>0.22624651674042401</c:v>
                </c:pt>
                <c:pt idx="6323">
                  <c:v>0.23047498795930099</c:v>
                </c:pt>
                <c:pt idx="6324">
                  <c:v>0.23454574567710901</c:v>
                </c:pt>
                <c:pt idx="6325">
                  <c:v>0.23845600428375899</c:v>
                </c:pt>
                <c:pt idx="6326">
                  <c:v>0.24220308799833101</c:v>
                </c:pt>
                <c:pt idx="6327">
                  <c:v>0.24578443270010999</c:v>
                </c:pt>
                <c:pt idx="6328">
                  <c:v>0.24919758768320099</c:v>
                </c:pt>
                <c:pt idx="6329">
                  <c:v>0.25244021733354399</c:v>
                </c:pt>
                <c:pt idx="6330">
                  <c:v>0.25551010272717301</c:v>
                </c:pt>
                <c:pt idx="6331">
                  <c:v>0.25840514314861401</c:v>
                </c:pt>
                <c:pt idx="6332">
                  <c:v>0.26112335752840399</c:v>
                </c:pt>
                <c:pt idx="6333">
                  <c:v>0.26366288579873198</c:v>
                </c:pt>
                <c:pt idx="6334">
                  <c:v>0.26602199016627698</c:v>
                </c:pt>
                <c:pt idx="6335">
                  <c:v>0.26819905630137802</c:v>
                </c:pt>
                <c:pt idx="6336">
                  <c:v>0.27019259444271598</c:v>
                </c:pt>
                <c:pt idx="6337">
                  <c:v>0.272001240416752</c:v>
                </c:pt>
                <c:pt idx="6338">
                  <c:v>0.273623756571231</c:v>
                </c:pt>
                <c:pt idx="6339">
                  <c:v>0.27505903262210102</c:v>
                </c:pt>
                <c:pt idx="6340">
                  <c:v>0.27630608641328203</c:v>
                </c:pt>
                <c:pt idx="6341">
                  <c:v>0.27736406458874902</c:v>
                </c:pt>
                <c:pt idx="6342">
                  <c:v>0.27823224317648398</c:v>
                </c:pt>
                <c:pt idx="6343">
                  <c:v>0.27891002808388798</c:v>
                </c:pt>
                <c:pt idx="6344">
                  <c:v>0.27939695550431698</c:v>
                </c:pt>
                <c:pt idx="6345">
                  <c:v>0.27969269223446303</c:v>
                </c:pt>
                <c:pt idx="6346">
                  <c:v>0.27979703590236699</c:v>
                </c:pt>
                <c:pt idx="6347">
                  <c:v>0.27970991510589799</c:v>
                </c:pt>
                <c:pt idx="6348">
                  <c:v>0.279431389461615</c:v>
                </c:pt>
                <c:pt idx="6349">
                  <c:v>0.27896164956397301</c:v>
                </c:pt>
                <c:pt idx="6350">
                  <c:v>0.278301016854896</c:v>
                </c:pt>
                <c:pt idx="6351">
                  <c:v>0.27744994340381901</c:v>
                </c:pt>
                <c:pt idx="6352">
                  <c:v>0.27640901159833597</c:v>
                </c:pt>
                <c:pt idx="6353">
                  <c:v>0.27517893374567298</c:v>
                </c:pt>
                <c:pt idx="6354">
                  <c:v>0.27376055158525803</c:v>
                </c:pt>
                <c:pt idx="6355">
                  <c:v>0.27215483571272397</c:v>
                </c:pt>
                <c:pt idx="6356">
                  <c:v>0.27036288491572702</c:v>
                </c:pt>
                <c:pt idx="6357">
                  <c:v>0.26838592542205097</c:v>
                </c:pt>
                <c:pt idx="6358">
                  <c:v>0.26622531006050498</c:v>
                </c:pt>
                <c:pt idx="6359">
                  <c:v>0.26388251733518098</c:v>
                </c:pt>
                <c:pt idx="6360">
                  <c:v>0.26135915041372298</c:v>
                </c:pt>
                <c:pt idx="6361">
                  <c:v>0.25865693603027601</c:v>
                </c:pt>
                <c:pt idx="6362">
                  <c:v>0.25577772330389298</c:v>
                </c:pt>
                <c:pt idx="6363">
                  <c:v>0.252723482473179</c:v>
                </c:pt>
                <c:pt idx="6364">
                  <c:v>0.24949630354807201</c:v>
                </c:pt>
                <c:pt idx="6365">
                  <c:v>0.246098394879641</c:v>
                </c:pt>
                <c:pt idx="6366">
                  <c:v>0.24253208164893</c:v>
                </c:pt>
                <c:pt idx="6367">
                  <c:v>0.238799804275831</c:v>
                </c:pt>
                <c:pt idx="6368">
                  <c:v>0.23490411674911599</c:v>
                </c:pt>
                <c:pt idx="6369">
                  <c:v>0.23084768487874699</c:v>
                </c:pt>
                <c:pt idx="6370">
                  <c:v>0.226633284471668</c:v>
                </c:pt>
                <c:pt idx="6371">
                  <c:v>0.22226379943232999</c:v>
                </c:pt>
                <c:pt idx="6372">
                  <c:v>0.217742219789234</c:v>
                </c:pt>
                <c:pt idx="6373">
                  <c:v>0.21307163964887099</c:v>
                </c:pt>
                <c:pt idx="6374">
                  <c:v>0.20825525507842599</c:v>
                </c:pt>
                <c:pt idx="6375">
                  <c:v>0.203296361918718</c:v>
                </c:pt>
                <c:pt idx="6376">
                  <c:v>0.198198353528863</c:v>
                </c:pt>
                <c:pt idx="6377">
                  <c:v>0.19296471846420901</c:v>
                </c:pt>
                <c:pt idx="6378">
                  <c:v>0.18759903808912401</c:v>
                </c:pt>
                <c:pt idx="6379">
                  <c:v>0.18210498412627399</c:v>
                </c:pt>
                <c:pt idx="6380">
                  <c:v>0.17648631614407601</c:v>
                </c:pt>
                <c:pt idx="6381">
                  <c:v>0.17074687898403099</c:v>
                </c:pt>
                <c:pt idx="6382">
                  <c:v>0.16489060012971199</c:v>
                </c:pt>
                <c:pt idx="6383">
                  <c:v>0.15892148701918901</c:v>
                </c:pt>
                <c:pt idx="6384">
                  <c:v>0.152843624302754</c:v>
                </c:pt>
                <c:pt idx="6385">
                  <c:v>0.14666117104780499</c:v>
                </c:pt>
                <c:pt idx="6386">
                  <c:v>0.14037835789280001</c:v>
                </c:pt>
                <c:pt idx="6387">
                  <c:v>0.133999484152246</c:v>
                </c:pt>
                <c:pt idx="6388">
                  <c:v>0.12752891487468701</c:v>
                </c:pt>
                <c:pt idx="6389">
                  <c:v>0.120971077855711</c:v>
                </c:pt>
                <c:pt idx="6390">
                  <c:v>0.11433046060801701</c:v>
                </c:pt>
                <c:pt idx="6391">
                  <c:v>0.10761160729062701</c:v>
                </c:pt>
                <c:pt idx="6392">
                  <c:v>0.100819115599321</c:v>
                </c:pt>
                <c:pt idx="6393">
                  <c:v>9.3957633620450398E-2</c:v>
                </c:pt>
                <c:pt idx="6394">
                  <c:v>8.7031856650258699E-2</c:v>
                </c:pt>
                <c:pt idx="6395">
                  <c:v>8.0046523981904497E-2</c:v>
                </c:pt>
                <c:pt idx="6396">
                  <c:v>7.3006415662372703E-2</c:v>
                </c:pt>
                <c:pt idx="6397">
                  <c:v>6.5916349221499401E-2</c:v>
                </c:pt>
                <c:pt idx="6398">
                  <c:v>5.8781176375347598E-2</c:v>
                </c:pt>
                <c:pt idx="6399">
                  <c:v>5.1605779706189098E-2</c:v>
                </c:pt>
                <c:pt idx="6400">
                  <c:v>4.4395069321364798E-2</c:v>
                </c:pt>
                <c:pt idx="6401">
                  <c:v>3.7153979493309397E-2</c:v>
                </c:pt>
                <c:pt idx="6402">
                  <c:v>2.9887465283040301E-2</c:v>
                </c:pt>
                <c:pt idx="6403">
                  <c:v>2.26004991494211E-2</c:v>
                </c:pt>
                <c:pt idx="6404">
                  <c:v>1.52980675465189E-2</c:v>
                </c:pt>
                <c:pt idx="6405">
                  <c:v>7.9851675113858309E-3</c:v>
                </c:pt>
                <c:pt idx="6406">
                  <c:v>6.6680324459796199E-4</c:v>
                </c:pt>
                <c:pt idx="6407">
                  <c:v>-6.6520173141075703E-3</c:v>
                </c:pt>
                <c:pt idx="6408">
                  <c:v>-1.39662859127541E-2</c:v>
                </c:pt>
                <c:pt idx="6409">
                  <c:v>-2.1270997414260799E-2</c:v>
                </c:pt>
                <c:pt idx="6410">
                  <c:v>-2.8561153221446201E-2</c:v>
                </c:pt>
                <c:pt idx="6411">
                  <c:v>-3.5831764697556799E-2</c:v>
                </c:pt>
                <c:pt idx="6412">
                  <c:v>-4.3077856579979597E-2</c:v>
                </c:pt>
                <c:pt idx="6413">
                  <c:v>-5.0294470384802899E-2</c:v>
                </c:pt>
                <c:pt idx="6414">
                  <c:v>-5.7476667799895402E-2</c:v>
                </c:pt>
                <c:pt idx="6415">
                  <c:v>-6.46195340641815E-2</c:v>
                </c:pt>
                <c:pt idx="6416">
                  <c:v>-7.1718181330801101E-2</c:v>
                </c:pt>
                <c:pt idx="6417">
                  <c:v>-7.8767752011852099E-2</c:v>
                </c:pt>
                <c:pt idx="6418">
                  <c:v>-8.5763422102426198E-2</c:v>
                </c:pt>
                <c:pt idx="6419">
                  <c:v>-9.2700404481664403E-2</c:v>
                </c:pt>
                <c:pt idx="6420">
                  <c:v>-9.9573952188573095E-2</c:v>
                </c:pt>
                <c:pt idx="6421">
                  <c:v>-0.106379361670358</c:v>
                </c:pt>
                <c:pt idx="6422">
                  <c:v>-0.11311197600105399</c:v>
                </c:pt>
                <c:pt idx="6423">
                  <c:v>-0.119767188068252</c:v>
                </c:pt>
                <c:pt idx="6424">
                  <c:v>-0.126340443725728</c:v>
                </c:pt>
                <c:pt idx="6425">
                  <c:v>-0.13282724490984499</c:v>
                </c:pt>
                <c:pt idx="6426">
                  <c:v>-0.139223152717559</c:v>
                </c:pt>
                <c:pt idx="6427">
                  <c:v>-0.145523790443953</c:v>
                </c:pt>
                <c:pt idx="6428">
                  <c:v>-0.151724846577207</c:v>
                </c:pt>
                <c:pt idx="6429">
                  <c:v>-0.15782207774895499</c:v>
                </c:pt>
                <c:pt idx="6430">
                  <c:v>-0.16381131163801199</c:v>
                </c:pt>
                <c:pt idx="6431">
                  <c:v>-0.16968844982548401</c:v>
                </c:pt>
                <c:pt idx="6432">
                  <c:v>-0.17544947059930499</c:v>
                </c:pt>
                <c:pt idx="6433">
                  <c:v>-0.181090431706288</c:v>
                </c:pt>
                <c:pt idx="6434">
                  <c:v>-0.186607473049796</c:v>
                </c:pt>
                <c:pt idx="6435">
                  <c:v>-0.191996819331202</c:v>
                </c:pt>
                <c:pt idx="6436">
                  <c:v>-0.197254782633314</c:v>
                </c:pt>
                <c:pt idx="6437">
                  <c:v>-0.202377764944008</c:v>
                </c:pt>
                <c:pt idx="6438">
                  <c:v>-0.20736226061834001</c:v>
                </c:pt>
                <c:pt idx="6439">
                  <c:v>-0.21220485877745299</c:v>
                </c:pt>
                <c:pt idx="6440">
                  <c:v>-0.216902245642628</c:v>
                </c:pt>
                <c:pt idx="6441">
                  <c:v>-0.22145120680290001</c:v>
                </c:pt>
                <c:pt idx="6442">
                  <c:v>-0.22584862941467301</c:v>
                </c:pt>
                <c:pt idx="6443">
                  <c:v>-0.23009150433182499</c:v>
                </c:pt>
                <c:pt idx="6444">
                  <c:v>-0.23417692816486699</c:v>
                </c:pt>
                <c:pt idx="6445">
                  <c:v>-0.23810210526772099</c:v>
                </c:pt>
                <c:pt idx="6446">
                  <c:v>-0.24186434965077699</c:v>
                </c:pt>
                <c:pt idx="6447">
                  <c:v>-0.24546108681890599</c:v>
                </c:pt>
                <c:pt idx="6448">
                  <c:v>-0.24888985553318499</c:v>
                </c:pt>
                <c:pt idx="6449">
                  <c:v>-0.25214830949511502</c:v>
                </c:pt>
                <c:pt idx="6450">
                  <c:v>-0.25523421895219001</c:v>
                </c:pt>
                <c:pt idx="6451">
                  <c:v>-0.25814547222370499</c:v>
                </c:pt>
                <c:pt idx="6452">
                  <c:v>-0.26088007714578298</c:v>
                </c:pt>
                <c:pt idx="6453">
                  <c:v>-0.263436162434601</c:v>
                </c:pt>
                <c:pt idx="6454">
                  <c:v>-0.26581197896691</c:v>
                </c:pt>
                <c:pt idx="6455">
                  <c:v>-0.26800590097695298</c:v>
                </c:pt>
                <c:pt idx="6456">
                  <c:v>-0.270016427168975</c:v>
                </c:pt>
                <c:pt idx="6457">
                  <c:v>-0.27184218174455299</c:v>
                </c:pt>
                <c:pt idx="6458">
                  <c:v>-0.27348191534405403</c:v>
                </c:pt>
                <c:pt idx="6459">
                  <c:v>-0.27493450590157098</c:v>
                </c:pt>
                <c:pt idx="6460">
                  <c:v>-0.27619895941274503</c:v>
                </c:pt>
                <c:pt idx="6461">
                  <c:v>-0.277274410614964</c:v>
                </c:pt>
                <c:pt idx="6462">
                  <c:v>-0.27816012357945702</c:v>
                </c:pt>
                <c:pt idx="6463">
                  <c:v>-0.27885549221489397</c:v>
                </c:pt>
                <c:pt idx="6464">
                  <c:v>-0.279360040682124</c:v>
                </c:pt>
                <c:pt idx="6465">
                  <c:v>-0.27967342371979897</c:v>
                </c:pt>
                <c:pt idx="6466">
                  <c:v>-0.27979542688063203</c:v>
                </c:pt>
                <c:pt idx="6467">
                  <c:v>-0.27972596667814098</c:v>
                </c:pt>
                <c:pt idx="6468">
                  <c:v>-0.279465090643783</c:v>
                </c:pt>
                <c:pt idx="6469">
                  <c:v>-0.27901297729442398</c:v>
                </c:pt>
                <c:pt idx="6470">
                  <c:v>-0.278369936010184</c:v>
                </c:pt>
                <c:pt idx="6471">
                  <c:v>-0.27753640682272501</c:v>
                </c:pt>
                <c:pt idx="6472">
                  <c:v>-0.276512960114142</c:v>
                </c:pt>
                <c:pt idx="6473">
                  <c:v>-0.27530029622665098</c:v>
                </c:pt>
                <c:pt idx="6474">
                  <c:v>-0.273899244983343</c:v>
                </c:pt>
                <c:pt idx="6475">
                  <c:v>-0.27231076512034402</c:v>
                </c:pt>
                <c:pt idx="6476">
                  <c:v>-0.27053594363074901</c:v>
                </c:pt>
                <c:pt idx="6477">
                  <c:v>-0.26857599502079699</c:v>
                </c:pt>
                <c:pt idx="6478">
                  <c:v>-0.26643226047878799</c:v>
                </c:pt>
                <c:pt idx="6479">
                  <c:v>-0.26410620695731002</c:v>
                </c:pt>
                <c:pt idx="6480">
                  <c:v>-0.26159942616940501</c:v>
                </c:pt>
                <c:pt idx="6481">
                  <c:v>-0.25891363349936902</c:v>
                </c:pt>
                <c:pt idx="6482">
                  <c:v>-0.25605066682891098</c:v>
                </c:pt>
                <c:pt idx="6483">
                  <c:v>-0.25301248527950099</c:v>
                </c:pt>
                <c:pt idx="6484">
                  <c:v>-0.249801167871744</c:v>
                </c:pt>
                <c:pt idx="6485">
                  <c:v>-0.24641891210271399</c:v>
                </c:pt>
                <c:pt idx="6486">
                  <c:v>-0.242868032442209</c:v>
                </c:pt>
                <c:pt idx="6487">
                  <c:v>-0.239150958748964</c:v>
                </c:pt>
                <c:pt idx="6488">
                  <c:v>-0.23527023460791099</c:v>
                </c:pt>
                <c:pt idx="6489">
                  <c:v>-0.231228515589599</c:v>
                </c:pt>
                <c:pt idx="6490">
                  <c:v>-0.22702856743300401</c:v>
                </c:pt>
                <c:pt idx="6491">
                  <c:v>-0.22267326415293301</c:v>
                </c:pt>
                <c:pt idx="6492">
                  <c:v>-0.21816558607334399</c:v>
                </c:pt>
                <c:pt idx="6493">
                  <c:v>-0.21350861778791799</c:v>
                </c:pt>
                <c:pt idx="6494">
                  <c:v>-0.20870554604928099</c:v>
                </c:pt>
                <c:pt idx="6495">
                  <c:v>-0.20375965758831099</c:v>
                </c:pt>
                <c:pt idx="6496">
                  <c:v>-0.19867433686503899</c:v>
                </c:pt>
                <c:pt idx="6497">
                  <c:v>-0.19345306375267299</c:v>
                </c:pt>
                <c:pt idx="6498">
                  <c:v>-0.188099411156324</c:v>
                </c:pt>
                <c:pt idx="6499">
                  <c:v>-0.18261704256807801</c:v>
                </c:pt>
                <c:pt idx="6500">
                  <c:v>-0.177009709560077</c:v>
                </c:pt>
                <c:pt idx="6501">
                  <c:v>-0.17128124921732599</c:v>
                </c:pt>
                <c:pt idx="6502">
                  <c:v>-0.16543558151198601</c:v>
                </c:pt>
                <c:pt idx="6503">
                  <c:v>-0.15947670662094199</c:v>
                </c:pt>
                <c:pt idx="6504">
                  <c:v>-0.153408702188499</c:v>
                </c:pt>
                <c:pt idx="6505">
                  <c:v>-0.14723572053605</c:v>
                </c:pt>
                <c:pt idx="6506">
                  <c:v>-0.14096198582066</c:v>
                </c:pt>
                <c:pt idx="6507">
                  <c:v>-0.134591791144481</c:v>
                </c:pt>
                <c:pt idx="6508">
                  <c:v>-0.128129495616992</c:v>
                </c:pt>
                <c:pt idx="6509">
                  <c:v>-0.12157952137207299</c:v>
                </c:pt>
                <c:pt idx="6510">
                  <c:v>-0.114946350541946</c:v>
                </c:pt>
                <c:pt idx="6511">
                  <c:v>-0.10823452219006501</c:v>
                </c:pt>
                <c:pt idx="6512">
                  <c:v>-0.10144862920504499</c:v>
                </c:pt>
                <c:pt idx="6513">
                  <c:v>-9.4593315157754904E-2</c:v>
                </c:pt>
                <c:pt idx="6514">
                  <c:v>-8.7673271123738794E-2</c:v>
                </c:pt>
                <c:pt idx="6515">
                  <c:v>-8.0693232473120005E-2</c:v>
                </c:pt>
                <c:pt idx="6516">
                  <c:v>-7.3657975630199102E-2</c:v>
                </c:pt>
                <c:pt idx="6517">
                  <c:v>-6.6572314804958094E-2</c:v>
                </c:pt>
                <c:pt idx="6518">
                  <c:v>-5.9441098698707402E-2</c:v>
                </c:pt>
                <c:pt idx="6519">
                  <c:v>-5.2269207186130803E-2</c:v>
                </c:pt>
                <c:pt idx="6520">
                  <c:v>-4.5061547975998602E-2</c:v>
                </c:pt>
                <c:pt idx="6521">
                  <c:v>-3.7823053252833902E-2</c:v>
                </c:pt>
                <c:pt idx="6522">
                  <c:v>-3.05586763018297E-2</c:v>
                </c:pt>
                <c:pt idx="6523">
                  <c:v>-2.3273388119328001E-2</c:v>
                </c:pt>
                <c:pt idx="6524">
                  <c:v>-1.5972174011177901E-2</c:v>
                </c:pt>
                <c:pt idx="6525">
                  <c:v>-8.6600301813027098E-3</c:v>
                </c:pt>
                <c:pt idx="6526">
                  <c:v>-1.3419603128089299E-3</c:v>
                </c:pt>
                <c:pt idx="6527">
                  <c:v>5.97702785602234E-3</c:v>
                </c:pt>
                <c:pt idx="6528">
                  <c:v>1.32919259585193E-2</c:v>
                </c:pt>
                <c:pt idx="6529">
                  <c:v>2.0597728426832902E-2</c:v>
                </c:pt>
                <c:pt idx="6530">
                  <c:v>2.7889435917235701E-2</c:v>
                </c:pt>
                <c:pt idx="6531">
                  <c:v>3.51620587311611E-2</c:v>
                </c:pt>
                <c:pt idx="6532">
                  <c:v>4.24106202296421E-2</c:v>
                </c:pt>
                <c:pt idx="6533">
                  <c:v>4.9630160238814697E-2</c:v>
                </c:pt>
                <c:pt idx="6534">
                  <c:v>5.68157384441524E-2</c:v>
                </c:pt>
                <c:pt idx="6535">
                  <c:v>6.3962437771112796E-2</c:v>
                </c:pt>
                <c:pt idx="6536">
                  <c:v>7.1065367749879899E-2</c:v>
                </c:pt>
                <c:pt idx="6537">
                  <c:v>7.8119667861901596E-2</c:v>
                </c:pt>
                <c:pt idx="6538">
                  <c:v>8.5120510865930907E-2</c:v>
                </c:pt>
                <c:pt idx="6539">
                  <c:v>9.2063106101296199E-2</c:v>
                </c:pt>
                <c:pt idx="6540">
                  <c:v>9.8942702766139201E-2</c:v>
                </c:pt>
                <c:pt idx="6541">
                  <c:v>0.105754593168378</c:v>
                </c:pt>
                <c:pt idx="6542">
                  <c:v>0.112494115947168</c:v>
                </c:pt>
                <c:pt idx="6543">
                  <c:v>0.119156659262665</c:v>
                </c:pt>
                <c:pt idx="6544">
                  <c:v>0.12573766395189101</c:v>
                </c:pt>
                <c:pt idx="6545">
                  <c:v>0.132232626648562</c:v>
                </c:pt>
                <c:pt idx="6546">
                  <c:v>0.13863710286472999</c:v>
                </c:pt>
                <c:pt idx="6547">
                  <c:v>0.14494671003213599</c:v>
                </c:pt>
                <c:pt idx="6548">
                  <c:v>0.151157130501194</c:v>
                </c:pt>
                <c:pt idx="6549">
                  <c:v>0.15726411449554401</c:v>
                </c:pt>
                <c:pt idx="6550">
                  <c:v>0.163263483020165</c:v>
                </c:pt>
                <c:pt idx="6551">
                  <c:v>0.169151130721057</c:v>
                </c:pt>
                <c:pt idx="6552">
                  <c:v>0.17492302869451901</c:v>
                </c:pt>
                <c:pt idx="6553">
                  <c:v>0.18057522724411901</c:v>
                </c:pt>
                <c:pt idx="6554">
                  <c:v>0.18610385858346701</c:v>
                </c:pt>
                <c:pt idx="6555">
                  <c:v>0.19150513948292699</c:v>
                </c:pt>
                <c:pt idx="6556">
                  <c:v>0.19677537385847599</c:v>
                </c:pt>
                <c:pt idx="6557">
                  <c:v>0.20191095530092201</c:v>
                </c:pt>
                <c:pt idx="6558">
                  <c:v>0.20690836954376499</c:v>
                </c:pt>
                <c:pt idx="6559">
                  <c:v>0.21176419686799999</c:v>
                </c:pt>
                <c:pt idx="6560">
                  <c:v>0.216475114442223</c:v>
                </c:pt>
                <c:pt idx="6561">
                  <c:v>0.22103789859643699</c:v>
                </c:pt>
                <c:pt idx="6562">
                  <c:v>0.225449427028</c:v>
                </c:pt>
                <c:pt idx="6563">
                  <c:v>0.229706680938212</c:v>
                </c:pt>
                <c:pt idx="6564">
                  <c:v>0.233806747098072</c:v>
                </c:pt>
                <c:pt idx="6565">
                  <c:v>0.237746819841791</c:v>
                </c:pt>
                <c:pt idx="6566">
                  <c:v>0.24152420298670699</c:v>
                </c:pt>
                <c:pt idx="6567">
                  <c:v>0.24513631167827099</c:v>
                </c:pt>
                <c:pt idx="6568">
                  <c:v>0.24858067415886401</c:v>
                </c:pt>
                <c:pt idx="6569">
                  <c:v>0.25185493345920701</c:v>
                </c:pt>
                <c:pt idx="6570">
                  <c:v>0.254956849011236</c:v>
                </c:pt>
                <c:pt idx="6571">
                  <c:v>0.25788429818131497</c:v>
                </c:pt>
                <c:pt idx="6572">
                  <c:v>0.26063527772274903</c:v>
                </c:pt>
                <c:pt idx="6573">
                  <c:v>0.26320790514660403</c:v>
                </c:pt>
                <c:pt idx="6574">
                  <c:v>0.26560042000988299</c:v>
                </c:pt>
                <c:pt idx="6575">
                  <c:v>0.26781118512020102</c:v>
                </c:pt>
                <c:pt idx="6576">
                  <c:v>0.26983868765610702</c:v>
                </c:pt>
                <c:pt idx="6577">
                  <c:v>0.271681540202307</c:v>
                </c:pt>
                <c:pt idx="6578">
                  <c:v>0.27333848169906699</c:v>
                </c:pt>
                <c:pt idx="6579">
                  <c:v>0.27480837830515398</c:v>
                </c:pt>
                <c:pt idx="6580">
                  <c:v>0.27609022417371998</c:v>
                </c:pt>
                <c:pt idx="6581">
                  <c:v>0.27718314214060302</c:v>
                </c:pt>
                <c:pt idx="6582">
                  <c:v>0.278086384324567</c:v>
                </c:pt>
                <c:pt idx="6583">
                  <c:v>0.27879933263907503</c:v>
                </c:pt>
                <c:pt idx="6584">
                  <c:v>0.27932149921524502</c:v>
                </c:pt>
                <c:pt idx="6585">
                  <c:v>0.27965252673569702</c:v>
                </c:pt>
                <c:pt idx="6586">
                  <c:v>0.27979218867906402</c:v>
                </c:pt>
                <c:pt idx="6587">
                  <c:v>0.27974038947500102</c:v>
                </c:pt>
                <c:pt idx="6588">
                  <c:v>0.27949716456958501</c:v>
                </c:pt>
                <c:pt idx="6589">
                  <c:v>0.27906268040105497</c:v>
                </c:pt>
                <c:pt idx="6590">
                  <c:v>0.27843723428592199</c:v>
                </c:pt>
                <c:pt idx="6591">
                  <c:v>0.27762125421551598</c:v>
                </c:pt>
                <c:pt idx="6592">
                  <c:v>0.27661529856311201</c:v>
                </c:pt>
                <c:pt idx="6593">
                  <c:v>0.27542005570183498</c:v>
                </c:pt>
                <c:pt idx="6594">
                  <c:v>0.27403634353361001</c:v>
                </c:pt>
                <c:pt idx="6595">
                  <c:v>0.27246510892947301</c:v>
                </c:pt>
                <c:pt idx="6596">
                  <c:v>0.27070742708162798</c:v>
                </c:pt>
                <c:pt idx="6597">
                  <c:v>0.26876450076769798</c:v>
                </c:pt>
                <c:pt idx="6598">
                  <c:v>0.26663765952766499</c:v>
                </c:pt>
                <c:pt idx="6599">
                  <c:v>0.26432835875406702</c:v>
                </c:pt>
                <c:pt idx="6600">
                  <c:v>0.261838178696084</c:v>
                </c:pt>
                <c:pt idx="6601">
                  <c:v>0.25916882337816599</c:v>
                </c:pt>
                <c:pt idx="6602">
                  <c:v>0.25632211943398397</c:v>
                </c:pt>
                <c:pt idx="6603">
                  <c:v>0.25330001485645998</c:v>
                </c:pt>
                <c:pt idx="6604">
                  <c:v>0.25010457766476402</c:v>
                </c:pt>
                <c:pt idx="6605">
                  <c:v>0.24673799448917599</c:v>
                </c:pt>
                <c:pt idx="6606">
                  <c:v>0.243202569074774</c:v>
                </c:pt>
                <c:pt idx="6607">
                  <c:v>0.23950072070498901</c:v>
                </c:pt>
                <c:pt idx="6608">
                  <c:v>0.23563498254609699</c:v>
                </c:pt>
                <c:pt idx="6609">
                  <c:v>0.23160799991377801</c:v>
                </c:pt>
                <c:pt idx="6610">
                  <c:v>0.22742252846292901</c:v>
                </c:pt>
                <c:pt idx="6611">
                  <c:v>0.22308143230198299</c:v>
                </c:pt>
                <c:pt idx="6612">
                  <c:v>0.218587682032999</c:v>
                </c:pt>
                <c:pt idx="6613">
                  <c:v>0.21394435271889001</c:v>
                </c:pt>
                <c:pt idx="6614">
                  <c:v>0.209154621779164</c:v>
                </c:pt>
                <c:pt idx="6615">
                  <c:v>0.20422176681562201</c:v>
                </c:pt>
                <c:pt idx="6616">
                  <c:v>0.199149163369503</c:v>
                </c:pt>
                <c:pt idx="6617">
                  <c:v>0.193940282611612</c:v>
                </c:pt>
                <c:pt idx="6618">
                  <c:v>0.188598688966999</c:v>
                </c:pt>
                <c:pt idx="6619">
                  <c:v>0.18312803767583899</c:v>
                </c:pt>
                <c:pt idx="6620">
                  <c:v>0.17753207229215301</c:v>
                </c:pt>
                <c:pt idx="6621">
                  <c:v>0.17181462212210899</c:v>
                </c:pt>
                <c:pt idx="6622">
                  <c:v>0.16597959960363001</c:v>
                </c:pt>
                <c:pt idx="6623">
                  <c:v>0.16003099762912601</c:v>
                </c:pt>
                <c:pt idx="6624">
                  <c:v>0.15397288681316801</c:v>
                </c:pt>
                <c:pt idx="6625">
                  <c:v>0.14780941270697201</c:v>
                </c:pt>
                <c:pt idx="6626">
                  <c:v>0.14154479296160799</c:v>
                </c:pt>
                <c:pt idx="6627">
                  <c:v>0.13518331444187801</c:v>
                </c:pt>
                <c:pt idx="6628">
                  <c:v>0.128729330292813</c:v>
                </c:pt>
                <c:pt idx="6629">
                  <c:v>0.122187256960837</c:v>
                </c:pt>
                <c:pt idx="6630">
                  <c:v>0.115561571171597</c:v>
                </c:pt>
                <c:pt idx="6631">
                  <c:v>0.108856806866549</c:v>
                </c:pt>
                <c:pt idx="6632">
                  <c:v>0.102077552100396</c:v>
                </c:pt>
                <c:pt idx="6633">
                  <c:v>9.5228445901491696E-2</c:v>
                </c:pt>
                <c:pt idx="6634">
                  <c:v>8.8314175097362696E-2</c:v>
                </c:pt>
                <c:pt idx="6635">
                  <c:v>8.13394711075245E-2</c:v>
                </c:pt>
                <c:pt idx="6636">
                  <c:v>7.4309106705781794E-2</c:v>
                </c:pt>
                <c:pt idx="6637">
                  <c:v>6.7227892754230203E-2</c:v>
                </c:pt>
                <c:pt idx="6638">
                  <c:v>6.0100674911194897E-2</c:v>
                </c:pt>
                <c:pt idx="6639">
                  <c:v>5.29323303153574E-2</c:v>
                </c:pt>
                <c:pt idx="6640">
                  <c:v>4.5727764248341102E-2</c:v>
                </c:pt>
                <c:pt idx="6641">
                  <c:v>3.84919067780383E-2</c:v>
                </c:pt>
                <c:pt idx="6642">
                  <c:v>3.1229709384976202E-2</c:v>
                </c:pt>
                <c:pt idx="6643">
                  <c:v>2.3946141574030098E-2</c:v>
                </c:pt>
                <c:pt idx="6644">
                  <c:v>1.6646187473802899E-2</c:v>
                </c:pt>
                <c:pt idx="6645">
                  <c:v>9.3348424259975093E-3</c:v>
                </c:pt>
                <c:pt idx="6646">
                  <c:v>2.0171095671156001E-3</c:v>
                </c:pt>
                <c:pt idx="6647">
                  <c:v>-5.3020035951766298E-3</c:v>
                </c:pt>
                <c:pt idx="6648">
                  <c:v>-1.26174886086746E-2</c:v>
                </c:pt>
                <c:pt idx="6649">
                  <c:v>-1.9924339503907401E-2</c:v>
                </c:pt>
                <c:pt idx="6650">
                  <c:v>-2.72175562197116E-2</c:v>
                </c:pt>
                <c:pt idx="6651">
                  <c:v>-3.4492148024760999E-2</c:v>
                </c:pt>
                <c:pt idx="6652">
                  <c:v>-4.1743136932712602E-2</c:v>
                </c:pt>
                <c:pt idx="6653">
                  <c:v>-4.8965561108631699E-2</c:v>
                </c:pt>
                <c:pt idx="6654">
                  <c:v>-5.6154478264363102E-2</c:v>
                </c:pt>
                <c:pt idx="6655">
                  <c:v>-6.33049690405285E-2</c:v>
                </c:pt>
                <c:pt idx="6656">
                  <c:v>-7.0412140372831999E-2</c:v>
                </c:pt>
                <c:pt idx="6657">
                  <c:v>-7.7471128840372994E-2</c:v>
                </c:pt>
                <c:pt idx="6658">
                  <c:v>-8.44771039936736E-2</c:v>
                </c:pt>
                <c:pt idx="6659">
                  <c:v>-9.1425271660144303E-2</c:v>
                </c:pt>
                <c:pt idx="6660">
                  <c:v>-9.8310877224725299E-2</c:v>
                </c:pt>
                <c:pt idx="6661">
                  <c:v>-0.105129208883458</c:v>
                </c:pt>
                <c:pt idx="6662">
                  <c:v>-0.11187560086776301</c:v>
                </c:pt>
                <c:pt idx="6663">
                  <c:v>-0.118545436637211</c:v>
                </c:pt>
                <c:pt idx="6664">
                  <c:v>-0.125134152038617</c:v>
                </c:pt>
                <c:pt idx="6665">
                  <c:v>-0.13163723842927399</c:v>
                </c:pt>
                <c:pt idx="6666">
                  <c:v>-0.13805024576220901</c:v>
                </c:pt>
                <c:pt idx="6667">
                  <c:v>-0.14436878563134101</c:v>
                </c:pt>
                <c:pt idx="6668">
                  <c:v>-0.15058853427445401</c:v>
                </c:pt>
                <c:pt idx="6669">
                  <c:v>-0.15670523553194099</c:v>
                </c:pt>
                <c:pt idx="6670">
                  <c:v>-0.16271470375928301</c:v>
                </c:pt>
                <c:pt idx="6671">
                  <c:v>-0.168612826691273</c:v>
                </c:pt>
                <c:pt idx="6672">
                  <c:v>-0.174395568256035</c:v>
                </c:pt>
                <c:pt idx="6673">
                  <c:v>-0.180058971336894</c:v>
                </c:pt>
                <c:pt idx="6674">
                  <c:v>-0.18559916048022401</c:v>
                </c:pt>
                <c:pt idx="6675">
                  <c:v>-0.19101234454741001</c:v>
                </c:pt>
                <c:pt idx="6676">
                  <c:v>-0.19629481930911799</c:v>
                </c:pt>
                <c:pt idx="6677">
                  <c:v>-0.20144296998009101</c:v>
                </c:pt>
                <c:pt idx="6678">
                  <c:v>-0.206453273692733</c:v>
                </c:pt>
                <c:pt idx="6679">
                  <c:v>-0.21132230190780499</c:v>
                </c:pt>
                <c:pt idx="6680">
                  <c:v>-0.216046722760565</c:v>
                </c:pt>
                <c:pt idx="6681">
                  <c:v>-0.220623303340751</c:v>
                </c:pt>
                <c:pt idx="6682">
                  <c:v>-0.22504891190486101</c:v>
                </c:pt>
                <c:pt idx="6683">
                  <c:v>-0.22932052001919201</c:v>
                </c:pt>
                <c:pt idx="6684">
                  <c:v>-0.233435204632195</c:v>
                </c:pt>
                <c:pt idx="6685">
                  <c:v>-0.23739015007470701</c:v>
                </c:pt>
                <c:pt idx="6686">
                  <c:v>-0.24118264998671099</c:v>
                </c:pt>
                <c:pt idx="6687">
                  <c:v>-0.24481010916929299</c:v>
                </c:pt>
                <c:pt idx="6688">
                  <c:v>-0.24827004536052399</c:v>
                </c:pt>
                <c:pt idx="6689">
                  <c:v>-0.251560090934074</c:v>
                </c:pt>
                <c:pt idx="6690">
                  <c:v>-0.25467799451936801</c:v>
                </c:pt>
                <c:pt idx="6691">
                  <c:v>-0.257621622542196</c:v>
                </c:pt>
                <c:pt idx="6692">
                  <c:v>-0.26038896068471101</c:v>
                </c:pt>
                <c:pt idx="6693">
                  <c:v>-0.26297811526382597</c:v>
                </c:pt>
                <c:pt idx="6694">
                  <c:v>-0.26538731452705</c:v>
                </c:pt>
                <c:pt idx="6695">
                  <c:v>-0.267614909864902</c:v>
                </c:pt>
                <c:pt idx="6696">
                  <c:v>-0.26965937693904601</c:v>
                </c:pt>
                <c:pt idx="6697">
                  <c:v>-0.27151931672539198</c:v>
                </c:pt>
                <c:pt idx="6698">
                  <c:v>-0.27319345647144799</c:v>
                </c:pt>
                <c:pt idx="6699">
                  <c:v>-0.27468065056725899</c:v>
                </c:pt>
                <c:pt idx="6700">
                  <c:v>-0.27597988132934398</c:v>
                </c:pt>
                <c:pt idx="6701">
                  <c:v>-0.27709025969709999</c:v>
                </c:pt>
                <c:pt idx="6702">
                  <c:v>-0.27801102584117798</c:v>
                </c:pt>
                <c:pt idx="6703">
                  <c:v>-0.27874154968343601</c:v>
                </c:pt>
                <c:pt idx="6704">
                  <c:v>-0.27928133132809801</c:v>
                </c:pt>
                <c:pt idx="6705">
                  <c:v>-0.27963000140383498</c:v>
                </c:pt>
                <c:pt idx="6706">
                  <c:v>-0.27978732131651901</c:v>
                </c:pt>
                <c:pt idx="6707">
                  <c:v>-0.279753183412498</c:v>
                </c:pt>
                <c:pt idx="6708">
                  <c:v>-0.27952761105226198</c:v>
                </c:pt>
                <c:pt idx="6709">
                  <c:v>-0.279110758594454</c:v>
                </c:pt>
                <c:pt idx="6710">
                  <c:v>-0.27850291129024801</c:v>
                </c:pt>
                <c:pt idx="6711">
                  <c:v>-0.27770448508814599</c:v>
                </c:pt>
                <c:pt idx="6712">
                  <c:v>-0.276716026349352</c:v>
                </c:pt>
                <c:pt idx="6713">
                  <c:v>-0.27553821147389401</c:v>
                </c:pt>
                <c:pt idx="6714">
                  <c:v>-0.27417184643776799</c:v>
                </c:pt>
                <c:pt idx="6715">
                  <c:v>-0.27261786624140499</c:v>
                </c:pt>
                <c:pt idx="6716">
                  <c:v>-0.27087733426985899</c:v>
                </c:pt>
                <c:pt idx="6717">
                  <c:v>-0.26895144156513201</c:v>
                </c:pt>
                <c:pt idx="6718">
                  <c:v>-0.26684150601114598</c:v>
                </c:pt>
                <c:pt idx="6719">
                  <c:v>-0.26454897143191902</c:v>
                </c:pt>
                <c:pt idx="6720">
                  <c:v>-0.26207540660356099</c:v>
                </c:pt>
                <c:pt idx="6721">
                  <c:v>-0.25942250418076102</c:v>
                </c:pt>
                <c:pt idx="6722">
                  <c:v>-0.25659207953850999</c:v>
                </c:pt>
                <c:pt idx="6723">
                  <c:v>-0.25358606952984197</c:v>
                </c:pt>
                <c:pt idx="6724">
                  <c:v>-0.25040653116045097</c:v>
                </c:pt>
                <c:pt idx="6725">
                  <c:v>-0.24705564018109</c:v>
                </c:pt>
                <c:pt idx="6726">
                  <c:v>-0.24353568959870101</c:v>
                </c:pt>
                <c:pt idx="6727">
                  <c:v>-0.239849088107327</c:v>
                </c:pt>
                <c:pt idx="6728">
                  <c:v>-0.23599835843983799</c:v>
                </c:pt>
                <c:pt idx="6729">
                  <c:v>-0.231986135641638</c:v>
                </c:pt>
                <c:pt idx="6730">
                  <c:v>-0.227815165267505</c:v>
                </c:pt>
                <c:pt idx="6731">
                  <c:v>-0.22348830150281701</c:v>
                </c:pt>
                <c:pt idx="6732">
                  <c:v>-0.21900850521043899</c:v>
                </c:pt>
                <c:pt idx="6733">
                  <c:v>-0.21437884190460901</c:v>
                </c:pt>
                <c:pt idx="6734">
                  <c:v>-0.20960247965321699</c:v>
                </c:pt>
                <c:pt idx="6735">
                  <c:v>-0.20468268690990199</c:v>
                </c:pt>
                <c:pt idx="6736">
                  <c:v>-0.199622830277457</c:v>
                </c:pt>
                <c:pt idx="6737">
                  <c:v>-0.194426372204069</c:v>
                </c:pt>
                <c:pt idx="6738">
                  <c:v>-0.18909686861397601</c:v>
                </c:pt>
                <c:pt idx="6739">
                  <c:v>-0.18363796647415601</c:v>
                </c:pt>
                <c:pt idx="6740">
                  <c:v>-0.178053401298714</c:v>
                </c:pt>
                <c:pt idx="6741">
                  <c:v>-0.17234699459267899</c:v>
                </c:pt>
                <c:pt idx="6742">
                  <c:v>-0.16652265123696</c:v>
                </c:pt>
                <c:pt idx="6743">
                  <c:v>-0.160584356816241</c:v>
                </c:pt>
                <c:pt idx="6744">
                  <c:v>-0.154536174891655</c:v>
                </c:pt>
                <c:pt idx="6745">
                  <c:v>-0.14838224422010099</c:v>
                </c:pt>
                <c:pt idx="6746">
                  <c:v>-0.14212677592210199</c:v>
                </c:pt>
                <c:pt idx="6747">
                  <c:v>-0.135774050600142</c:v>
                </c:pt>
                <c:pt idx="6748">
                  <c:v>-0.129328415409461</c:v>
                </c:pt>
                <c:pt idx="6749">
                  <c:v>-0.12279428108331</c:v>
                </c:pt>
                <c:pt idx="6750">
                  <c:v>-0.116176118914692</c:v>
                </c:pt>
                <c:pt idx="6751">
                  <c:v>-0.109478457696667</c:v>
                </c:pt>
                <c:pt idx="6752">
                  <c:v>-0.102705880623312</c:v>
                </c:pt>
                <c:pt idx="6753">
                  <c:v>-9.5863022153451202E-2</c:v>
                </c:pt>
                <c:pt idx="6754">
                  <c:v>-8.8954564839304598E-2</c:v>
                </c:pt>
                <c:pt idx="6755">
                  <c:v>-8.1985236122229799E-2</c:v>
                </c:pt>
                <c:pt idx="6756">
                  <c:v>-7.49598050977449E-2</c:v>
                </c:pt>
                <c:pt idx="6757">
                  <c:v>-6.7883079252046896E-2</c:v>
                </c:pt>
                <c:pt idx="6758">
                  <c:v>-6.0759901172260503E-2</c:v>
                </c:pt>
                <c:pt idx="6759">
                  <c:v>-5.3595145232666501E-2</c:v>
                </c:pt>
                <c:pt idx="6760">
                  <c:v>-4.6393714259179097E-2</c:v>
                </c:pt>
                <c:pt idx="6761">
                  <c:v>-3.91605361743535E-2</c:v>
                </c:pt>
                <c:pt idx="6762">
                  <c:v>-3.1900560625219503E-2</c:v>
                </c:pt>
                <c:pt idx="6763">
                  <c:v>-2.4618755596249799E-2</c:v>
                </c:pt>
                <c:pt idx="6764">
                  <c:v>-1.7320104009779701E-2</c:v>
                </c:pt>
                <c:pt idx="6765">
                  <c:v>-1.0009600316204801E-2</c:v>
                </c:pt>
                <c:pt idx="6766">
                  <c:v>-2.6922470762902298E-3</c:v>
                </c:pt>
                <c:pt idx="6767">
                  <c:v>4.6269484620703296E-3</c:v>
                </c:pt>
                <c:pt idx="6768">
                  <c:v>1.1942977790302499E-2</c:v>
                </c:pt>
                <c:pt idx="6769">
                  <c:v>1.9250834566462101E-2</c:v>
                </c:pt>
                <c:pt idx="6770">
                  <c:v>2.6545518041063702E-2</c:v>
                </c:pt>
                <c:pt idx="6771">
                  <c:v>3.3822036479081302E-2</c:v>
                </c:pt>
                <c:pt idx="6772">
                  <c:v>4.10754105757817E-2</c:v>
                </c:pt>
                <c:pt idx="6773">
                  <c:v>4.8300676864050797E-2</c:v>
                </c:pt>
                <c:pt idx="6774">
                  <c:v>5.5492891110882701E-2</c:v>
                </c:pt>
                <c:pt idx="6775">
                  <c:v>6.2647131700707098E-2</c:v>
                </c:pt>
                <c:pt idx="6776">
                  <c:v>6.9758503003239394E-2</c:v>
                </c:pt>
                <c:pt idx="6777">
                  <c:v>7.6822138723548997E-2</c:v>
                </c:pt>
                <c:pt idx="6778">
                  <c:v>8.3833205232053704E-2</c:v>
                </c:pt>
                <c:pt idx="6779">
                  <c:v>9.0786904872161706E-2</c:v>
                </c:pt>
                <c:pt idx="6780">
                  <c:v>9.7678479243295993E-2</c:v>
                </c:pt>
                <c:pt idx="6781">
                  <c:v>0.104503212457058</c:v>
                </c:pt>
                <c:pt idx="6782">
                  <c:v>0.111256434364298</c:v>
                </c:pt>
                <c:pt idx="6783">
                  <c:v>0.117933523750888</c:v>
                </c:pt>
                <c:pt idx="6784">
                  <c:v>0.124529911500007</c:v>
                </c:pt>
                <c:pt idx="6785">
                  <c:v>0.13104108371878101</c:v>
                </c:pt>
                <c:pt idx="6786">
                  <c:v>0.13746258482712101</c:v>
                </c:pt>
                <c:pt idx="6787">
                  <c:v>0.143790020606677</c:v>
                </c:pt>
                <c:pt idx="6788">
                  <c:v>0.150019061207782</c:v>
                </c:pt>
                <c:pt idx="6789">
                  <c:v>0.156145444112363</c:v>
                </c:pt>
                <c:pt idx="6790">
                  <c:v>0.16216497705077099</c:v>
                </c:pt>
                <c:pt idx="6791">
                  <c:v>0.16807354087054299</c:v>
                </c:pt>
                <c:pt idx="6792">
                  <c:v>0.17386709235512701</c:v>
                </c:pt>
                <c:pt idx="6793">
                  <c:v>0.179541666990643</c:v>
                </c:pt>
                <c:pt idx="6794">
                  <c:v>0.18509338167879799</c:v>
                </c:pt>
                <c:pt idx="6795">
                  <c:v>0.19051843739407301</c:v>
                </c:pt>
                <c:pt idx="6796">
                  <c:v>0.195813121783393</c:v>
                </c:pt>
                <c:pt idx="6797">
                  <c:v>0.20097381170647899</c:v>
                </c:pt>
                <c:pt idx="6798">
                  <c:v>0.20599697571515599</c:v>
                </c:pt>
                <c:pt idx="6799">
                  <c:v>0.210879176469914</c:v>
                </c:pt>
                <c:pt idx="6800">
                  <c:v>0.21561707309207001</c:v>
                </c:pt>
                <c:pt idx="6801">
                  <c:v>0.220207423449928</c:v>
                </c:pt>
                <c:pt idx="6802">
                  <c:v>0.224647086377357</c:v>
                </c:pt>
                <c:pt idx="6803">
                  <c:v>0.22893302382328601</c:v>
                </c:pt>
                <c:pt idx="6804">
                  <c:v>0.23306230293063601</c:v>
                </c:pt>
                <c:pt idx="6805">
                  <c:v>0.237032098043268</c:v>
                </c:pt>
                <c:pt idx="6806">
                  <c:v>0.240839692639569</c:v>
                </c:pt>
                <c:pt idx="6807">
                  <c:v>0.24448248119136601</c:v>
                </c:pt>
                <c:pt idx="6808">
                  <c:v>0.24795797094688099</c:v>
                </c:pt>
                <c:pt idx="6809">
                  <c:v>0.25126378363651303</c:v>
                </c:pt>
                <c:pt idx="6810">
                  <c:v>0.254397657100288</c:v>
                </c:pt>
                <c:pt idx="6811">
                  <c:v>0.25735744683584399</c:v>
                </c:pt>
                <c:pt idx="6812">
                  <c:v>0.260141127465912</c:v>
                </c:pt>
                <c:pt idx="6813">
                  <c:v>0.26274679412427698</c:v>
                </c:pt>
                <c:pt idx="6814">
                  <c:v>0.26517266375927301</c:v>
                </c:pt>
                <c:pt idx="6815">
                  <c:v>0.26741707635391998</c:v>
                </c:pt>
                <c:pt idx="6816">
                  <c:v>0.26947849606187302</c:v>
                </c:pt>
                <c:pt idx="6817">
                  <c:v>0.27135551225839499</c:v>
                </c:pt>
                <c:pt idx="6818">
                  <c:v>0.27304684050564398</c:v>
                </c:pt>
                <c:pt idx="6819">
                  <c:v>0.27455132343161298</c:v>
                </c:pt>
                <c:pt idx="6820">
                  <c:v>0.27586793152211703</c:v>
                </c:pt>
                <c:pt idx="6821">
                  <c:v>0.27699576382528601</c:v>
                </c:pt>
                <c:pt idx="6822">
                  <c:v>0.27793404856808301</c:v>
                </c:pt>
                <c:pt idx="6823">
                  <c:v>0.27868214368443001</c:v>
                </c:pt>
                <c:pt idx="6824">
                  <c:v>0.27923953725457001</c:v>
                </c:pt>
                <c:pt idx="6825">
                  <c:v>0.27960584785537101</c:v>
                </c:pt>
                <c:pt idx="6826">
                  <c:v>0.27978082482133698</c:v>
                </c:pt>
                <c:pt idx="6827">
                  <c:v>0.27976434841613601</c:v>
                </c:pt>
                <c:pt idx="6828">
                  <c:v>0.279556429914532</c:v>
                </c:pt>
                <c:pt idx="6829">
                  <c:v>0.27915721159467599</c:v>
                </c:pt>
                <c:pt idx="6830">
                  <c:v>0.27856696664074099</c:v>
                </c:pt>
                <c:pt idx="6831">
                  <c:v>0.277786098955982</c:v>
                </c:pt>
                <c:pt idx="6832">
                  <c:v>0.27681514288635001</c:v>
                </c:pt>
                <c:pt idx="6833">
                  <c:v>0.27565476285483798</c:v>
                </c:pt>
                <c:pt idx="6834">
                  <c:v>0.27430575290681602</c:v>
                </c:pt>
                <c:pt idx="6835">
                  <c:v>0.27276903616667098</c:v>
                </c:pt>
                <c:pt idx="6836">
                  <c:v>0.27104566420611198</c:v>
                </c:pt>
                <c:pt idx="6837">
                  <c:v>0.26913681632458702</c:v>
                </c:pt>
                <c:pt idx="6838">
                  <c:v>0.26704379874228401</c:v>
                </c:pt>
                <c:pt idx="6839">
                  <c:v>0.26476804370629198</c:v>
                </c:pt>
                <c:pt idx="6840">
                  <c:v>0.26231110851051798</c:v>
                </c:pt>
                <c:pt idx="6841">
                  <c:v>0.259674674430033</c:v>
                </c:pt>
                <c:pt idx="6842">
                  <c:v>0.25686054557057802</c:v>
                </c:pt>
                <c:pt idx="6843">
                  <c:v>0.25387064763402101</c:v>
                </c:pt>
                <c:pt idx="6844">
                  <c:v>0.25070702660060401</c:v>
                </c:pt>
                <c:pt idx="6845">
                  <c:v>0.24737184732888101</c:v>
                </c:pt>
                <c:pt idx="6846">
                  <c:v>0.24386739207431199</c:v>
                </c:pt>
                <c:pt idx="6847">
                  <c:v>0.24019605892752</c:v>
                </c:pt>
                <c:pt idx="6848">
                  <c:v>0.23636036017328399</c:v>
                </c:pt>
                <c:pt idx="6849">
                  <c:v>0.23236292057138799</c:v>
                </c:pt>
                <c:pt idx="6850">
                  <c:v>0.228206475560504</c:v>
                </c:pt>
                <c:pt idx="6851">
                  <c:v>0.22389386938633599</c:v>
                </c:pt>
                <c:pt idx="6852">
                  <c:v>0.219428053155314</c:v>
                </c:pt>
                <c:pt idx="6853">
                  <c:v>0.21481208281515099</c:v>
                </c:pt>
                <c:pt idx="6854">
                  <c:v>0.21004911706367399</c:v>
                </c:pt>
                <c:pt idx="6855">
                  <c:v>0.20514241518732801</c:v>
                </c:pt>
                <c:pt idx="6856">
                  <c:v>0.20009533483085401</c:v>
                </c:pt>
                <c:pt idx="6857">
                  <c:v>0.19491132969966499</c:v>
                </c:pt>
                <c:pt idx="6858">
                  <c:v>0.18959394719647801</c:v>
                </c:pt>
                <c:pt idx="6859">
                  <c:v>0.184146825993841</c:v>
                </c:pt>
                <c:pt idx="6860">
                  <c:v>0.178573693544189</c:v>
                </c:pt>
                <c:pt idx="6861">
                  <c:v>0.172878363529165</c:v>
                </c:pt>
                <c:pt idx="6862">
                  <c:v>0.16706473324992199</c:v>
                </c:pt>
                <c:pt idx="6863">
                  <c:v>0.161136780960212</c:v>
                </c:pt>
                <c:pt idx="6864">
                  <c:v>0.155098563144071</c:v>
                </c:pt>
                <c:pt idx="6865">
                  <c:v>0.14895421173998299</c:v>
                </c:pt>
                <c:pt idx="6866">
                  <c:v>0.14270793131339801</c:v>
                </c:pt>
                <c:pt idx="6867">
                  <c:v>0.13636399617956199</c:v>
                </c:pt>
                <c:pt idx="6868">
                  <c:v>0.12992674747861099</c:v>
                </c:pt>
                <c:pt idx="6869">
                  <c:v>0.123400590204939</c:v>
                </c:pt>
                <c:pt idx="6870">
                  <c:v>0.11678999019286999</c:v>
                </c:pt>
                <c:pt idx="6871">
                  <c:v>0.11009947106069901</c:v>
                </c:pt>
                <c:pt idx="6872">
                  <c:v>0.10333361111519</c:v>
                </c:pt>
                <c:pt idx="6873">
                  <c:v>9.6497040218652103E-2</c:v>
                </c:pt>
                <c:pt idx="6874">
                  <c:v>8.9594436620732604E-2</c:v>
                </c:pt>
                <c:pt idx="6875">
                  <c:v>8.2630523757105306E-2</c:v>
                </c:pt>
                <c:pt idx="6876">
                  <c:v>7.5610067017232094E-2</c:v>
                </c:pt>
                <c:pt idx="6877">
                  <c:v>6.8537870483418695E-2</c:v>
                </c:pt>
                <c:pt idx="6878">
                  <c:v>6.1418773643392002E-2</c:v>
                </c:pt>
                <c:pt idx="6879">
                  <c:v>5.4257648078650002E-2</c:v>
                </c:pt>
                <c:pt idx="6880">
                  <c:v>4.7059394130849898E-2</c:v>
                </c:pt>
                <c:pt idx="6881">
                  <c:v>3.9828937548515297E-2</c:v>
                </c:pt>
                <c:pt idx="6882">
                  <c:v>3.25712261163583E-2</c:v>
                </c:pt>
                <c:pt idx="6883">
                  <c:v>2.5291226269521499E-2</c:v>
                </c:pt>
                <c:pt idx="6884">
                  <c:v>1.79939196950584E-2</c:v>
                </c:pt>
                <c:pt idx="6885">
                  <c:v>1.06842999229759E-2</c:v>
                </c:pt>
                <c:pt idx="6886">
                  <c:v>3.3673689091735801E-3</c:v>
                </c:pt>
                <c:pt idx="6887">
                  <c:v>-3.9518663873830398E-3</c:v>
                </c:pt>
                <c:pt idx="6888">
                  <c:v>-1.12683974309132E-2</c:v>
                </c:pt>
                <c:pt idx="6889">
                  <c:v>-1.8577217536150201E-2</c:v>
                </c:pt>
                <c:pt idx="6890">
                  <c:v>-2.58733252944046E-2</c:v>
                </c:pt>
                <c:pt idx="6891">
                  <c:v>-3.3151727996016497E-2</c:v>
                </c:pt>
                <c:pt idx="6892">
                  <c:v>-4.0407445046855402E-2</c:v>
                </c:pt>
                <c:pt idx="6893">
                  <c:v>-4.7635511376529098E-2</c:v>
                </c:pt>
                <c:pt idx="6894">
                  <c:v>-5.4830980835969899E-2</c:v>
                </c:pt>
                <c:pt idx="6895">
                  <c:v>-6.1988929582073103E-2</c:v>
                </c:pt>
                <c:pt idx="6896">
                  <c:v>-6.9104459447071206E-2</c:v>
                </c:pt>
                <c:pt idx="6897">
                  <c:v>-7.6172701290338998E-2</c:v>
                </c:pt>
                <c:pt idx="6898">
                  <c:v>-8.3188818330335104E-2</c:v>
                </c:pt>
                <c:pt idx="6899">
                  <c:v>-9.0148009454400393E-2</c:v>
                </c:pt>
                <c:pt idx="6900">
                  <c:v>-9.7045512504148501E-2</c:v>
                </c:pt>
                <c:pt idx="6901">
                  <c:v>-0.103876607534199</c:v>
                </c:pt>
                <c:pt idx="6902">
                  <c:v>-0.110636620042027</c:v>
                </c:pt>
                <c:pt idx="6903">
                  <c:v>-0.117320924166712</c:v>
                </c:pt>
                <c:pt idx="6904">
                  <c:v>-0.123924945854405</c:v>
                </c:pt>
                <c:pt idx="6905">
                  <c:v>-0.13044416598834299</c:v>
                </c:pt>
                <c:pt idx="6906">
                  <c:v>-0.13687412348127101</c:v>
                </c:pt>
                <c:pt idx="6907">
                  <c:v>-0.14321041832815101</c:v>
                </c:pt>
                <c:pt idx="6908">
                  <c:v>-0.14944871461707901</c:v>
                </c:pt>
                <c:pt idx="6909">
                  <c:v>-0.155584743496335</c:v>
                </c:pt>
                <c:pt idx="6910">
                  <c:v>-0.161614306095553</c:v>
                </c:pt>
                <c:pt idx="6911">
                  <c:v>-0.16753327639899601</c:v>
                </c:pt>
                <c:pt idx="6912">
                  <c:v>-0.173337604068978</c:v>
                </c:pt>
                <c:pt idx="6913">
                  <c:v>-0.179023317217502</c:v>
                </c:pt>
                <c:pt idx="6914">
                  <c:v>-0.184586525124215</c:v>
                </c:pt>
                <c:pt idx="6915">
                  <c:v>-0.19002342089881599</c:v>
                </c:pt>
                <c:pt idx="6916">
                  <c:v>-0.19533028408610401</c:v>
                </c:pt>
                <c:pt idx="6917">
                  <c:v>-0.200503483211878</c:v>
                </c:pt>
                <c:pt idx="6918">
                  <c:v>-0.205539478267944</c:v>
                </c:pt>
                <c:pt idx="6919">
                  <c:v>-0.21043482313453499</c:v>
                </c:pt>
                <c:pt idx="6920">
                  <c:v>-0.215186167938485</c:v>
                </c:pt>
                <c:pt idx="6921">
                  <c:v>-0.219790261345535</c:v>
                </c:pt>
                <c:pt idx="6922">
                  <c:v>-0.224243952785219</c:v>
                </c:pt>
                <c:pt idx="6923">
                  <c:v>-0.22854419460678799</c:v>
                </c:pt>
                <c:pt idx="6924">
                  <c:v>-0.23268804416471101</c:v>
                </c:pt>
                <c:pt idx="6925">
                  <c:v>-0.23667266583232399</c:v>
                </c:pt>
                <c:pt idx="6926">
                  <c:v>-0.24049533294223699</c:v>
                </c:pt>
                <c:pt idx="6927">
                  <c:v>-0.244153429652189</c:v>
                </c:pt>
                <c:pt idx="6928">
                  <c:v>-0.247644452735066</c:v>
                </c:pt>
                <c:pt idx="6929">
                  <c:v>-0.25096601329184798</c:v>
                </c:pt>
                <c:pt idx="6930">
                  <c:v>-0.25411583838633001</c:v>
                </c:pt>
                <c:pt idx="6931">
                  <c:v>-0.25709177260048799</c:v>
                </c:pt>
                <c:pt idx="6932">
                  <c:v>-0.25989177950942199</c:v>
                </c:pt>
                <c:pt idx="6933">
                  <c:v>-0.26251394307488302</c:v>
                </c:pt>
                <c:pt idx="6934">
                  <c:v>-0.26495646895640901</c:v>
                </c:pt>
                <c:pt idx="6935">
                  <c:v>-0.26721768573919102</c:v>
                </c:pt>
                <c:pt idx="6936">
                  <c:v>-0.26929604607781399</c:v>
                </c:pt>
                <c:pt idx="6937">
                  <c:v>-0.27119012775510798</c:v>
                </c:pt>
                <c:pt idx="6938">
                  <c:v>-0.27289863465536202</c:v>
                </c:pt>
                <c:pt idx="6939">
                  <c:v>-0.27442039765125698</c:v>
                </c:pt>
                <c:pt idx="6940">
                  <c:v>-0.27575437540389502</c:v>
                </c:pt>
                <c:pt idx="6941">
                  <c:v>-0.276899655075387</c:v>
                </c:pt>
                <c:pt idx="6942">
                  <c:v>-0.277855452953503</c:v>
                </c:pt>
                <c:pt idx="6943">
                  <c:v>-0.27862111498796599</c:v>
                </c:pt>
                <c:pt idx="6944">
                  <c:v>-0.27919611723801702</c:v>
                </c:pt>
                <c:pt idx="6945">
                  <c:v>-0.279580066230946</c:v>
                </c:pt>
                <c:pt idx="6946">
                  <c:v>-0.27977269923134701</c:v>
                </c:pt>
                <c:pt idx="6947">
                  <c:v>-0.27977388442090201</c:v>
                </c:pt>
                <c:pt idx="6948">
                  <c:v>-0.27958362098858902</c:v>
                </c:pt>
                <c:pt idx="6949">
                  <c:v>-0.27920203913123498</c:v>
                </c:pt>
                <c:pt idx="6950">
                  <c:v>-0.27862939996442199</c:v>
                </c:pt>
                <c:pt idx="6951">
                  <c:v>-0.27786609534380602</c:v>
                </c:pt>
                <c:pt idx="6952">
                  <c:v>-0.27691264759697498</c:v>
                </c:pt>
                <c:pt idx="6953">
                  <c:v>-0.27576970916601401</c:v>
                </c:pt>
                <c:pt idx="6954">
                  <c:v>-0.27443806216104999</c:v>
                </c:pt>
                <c:pt idx="6955">
                  <c:v>-0.27291861782504501</c:v>
                </c:pt>
                <c:pt idx="6956">
                  <c:v>-0.27121241591024497</c:v>
                </c:pt>
                <c:pt idx="6957">
                  <c:v>-0.269320623966673</c:v>
                </c:pt>
                <c:pt idx="6958">
                  <c:v>-0.26724453654317798</c:v>
                </c:pt>
                <c:pt idx="6959">
                  <c:v>-0.26498557430158198</c:v>
                </c:pt>
                <c:pt idx="6960">
                  <c:v>-0.26254528304452002</c:v>
                </c:pt>
                <c:pt idx="6961">
                  <c:v>-0.25992533265765599</c:v>
                </c:pt>
                <c:pt idx="6962">
                  <c:v>-0.25712751596697597</c:v>
                </c:pt>
                <c:pt idx="6963">
                  <c:v>-0.25415374751197001</c:v>
                </c:pt>
                <c:pt idx="6964">
                  <c:v>-0.25100606223551197</c:v>
                </c:pt>
                <c:pt idx="6965">
                  <c:v>-0.24768661409135501</c:v>
                </c:pt>
                <c:pt idx="6966">
                  <c:v>-0.24419767457018501</c:v>
                </c:pt>
                <c:pt idx="6967">
                  <c:v>-0.24054163114524399</c:v>
                </c:pt>
                <c:pt idx="6968">
                  <c:v>-0.23672098563858901</c:v>
                </c:pt>
                <c:pt idx="6969">
                  <c:v>-0.23273835250910299</c:v>
                </c:pt>
                <c:pt idx="6970">
                  <c:v>-0.22859645706342299</c:v>
                </c:pt>
                <c:pt idx="6971">
                  <c:v>-0.22429813359101899</c:v>
                </c:pt>
                <c:pt idx="6972">
                  <c:v>-0.21984632342469901</c:v>
                </c:pt>
                <c:pt idx="6973">
                  <c:v>-0.21524407292786299</c:v>
                </c:pt>
                <c:pt idx="6974">
                  <c:v>-0.21049453140987701</c:v>
                </c:pt>
                <c:pt idx="6975">
                  <c:v>-0.205600948971014</c:v>
                </c:pt>
                <c:pt idx="6976">
                  <c:v>-0.20056667427841701</c:v>
                </c:pt>
                <c:pt idx="6977">
                  <c:v>-0.19539515227461099</c:v>
                </c:pt>
                <c:pt idx="6978">
                  <c:v>-0.19008992182014001</c:v>
                </c:pt>
                <c:pt idx="6979">
                  <c:v>-0.184654613271929</c:v>
                </c:pt>
                <c:pt idx="6980">
                  <c:v>-0.17909294599904399</c:v>
                </c:pt>
                <c:pt idx="6981">
                  <c:v>-0.173408725837534</c:v>
                </c:pt>
                <c:pt idx="6982">
                  <c:v>-0.16760584248610499</c:v>
                </c:pt>
                <c:pt idx="6983">
                  <c:v>-0.16168826684440901</c:v>
                </c:pt>
                <c:pt idx="6984">
                  <c:v>-0.15566004829576799</c:v>
                </c:pt>
                <c:pt idx="6985">
                  <c:v>-0.14952531193618901</c:v>
                </c:pt>
                <c:pt idx="6986">
                  <c:v>-0.143288255751571</c:v>
                </c:pt>
                <c:pt idx="6987">
                  <c:v>-0.13695314774503101</c:v>
                </c:pt>
                <c:pt idx="6988">
                  <c:v>-0.130524323016323</c:v>
                </c:pt>
                <c:pt idx="6989">
                  <c:v>-0.124006180795336</c:v>
                </c:pt>
                <c:pt idx="6990">
                  <c:v>-0.117403181431711</c:v>
                </c:pt>
                <c:pt idx="6991">
                  <c:v>-0.110719843342639</c:v>
                </c:pt>
                <c:pt idx="6992">
                  <c:v>-0.103960739920912</c:v>
                </c:pt>
                <c:pt idx="6993">
                  <c:v>-9.7130496405363503E-2</c:v>
                </c:pt>
                <c:pt idx="6994">
                  <c:v>-9.0233786715831196E-2</c:v>
                </c:pt>
                <c:pt idx="6995">
                  <c:v>-8.3275330254800203E-2</c:v>
                </c:pt>
                <c:pt idx="6996">
                  <c:v>-7.6259888677928503E-2</c:v>
                </c:pt>
                <c:pt idx="6997">
                  <c:v>-6.91922626356576E-2</c:v>
                </c:pt>
                <c:pt idx="6998">
                  <c:v>-6.2077288488137497E-2</c:v>
                </c:pt>
                <c:pt idx="6999">
                  <c:v>-5.4919834995717398E-2</c:v>
                </c:pt>
                <c:pt idx="7000">
                  <c:v>-4.7724799987263603E-2</c:v>
                </c:pt>
                <c:pt idx="7001">
                  <c:v>-4.0497107008587198E-2</c:v>
                </c:pt>
                <c:pt idx="7002">
                  <c:v>-3.3241701953272598E-2</c:v>
                </c:pt>
                <c:pt idx="7003">
                  <c:v>-2.59635496782143E-2</c:v>
                </c:pt>
                <c:pt idx="7004">
                  <c:v>-1.8667630606176301E-2</c:v>
                </c:pt>
                <c:pt idx="7005">
                  <c:v>-1.1358937317701E-2</c:v>
                </c:pt>
                <c:pt idx="7006">
                  <c:v>-4.0424711346975697E-3</c:v>
                </c:pt>
                <c:pt idx="7007">
                  <c:v>3.2767613019513602E-3</c:v>
                </c:pt>
                <c:pt idx="7008">
                  <c:v>1.0593751458422E-2</c:v>
                </c:pt>
                <c:pt idx="7009">
                  <c:v>1.7903492335277601E-2</c:v>
                </c:pt>
                <c:pt idx="7010">
                  <c:v>2.5200981893747001E-2</c:v>
                </c:pt>
                <c:pt idx="7011">
                  <c:v>3.2481226478607503E-2</c:v>
                </c:pt>
                <c:pt idx="7012">
                  <c:v>3.9739244235332302E-2</c:v>
                </c:pt>
                <c:pt idx="7013">
                  <c:v>4.6970068519161301E-2</c:v>
                </c:pt>
                <c:pt idx="7014">
                  <c:v>5.4168751293765298E-2</c:v>
                </c:pt>
                <c:pt idx="7015">
                  <c:v>6.13303665171753E-2</c:v>
                </c:pt>
                <c:pt idx="7016">
                  <c:v>6.8450013512662E-2</c:v>
                </c:pt>
                <c:pt idx="7017">
                  <c:v>7.5522820322257295E-2</c:v>
                </c:pt>
                <c:pt idx="7018">
                  <c:v>8.25439470406239E-2</c:v>
                </c:pt>
                <c:pt idx="7019">
                  <c:v>8.9508589126991403E-2</c:v>
                </c:pt>
                <c:pt idx="7020">
                  <c:v>9.6411980692892404E-2</c:v>
                </c:pt>
                <c:pt idx="7021">
                  <c:v>0.10324939776344901</c:v>
                </c:pt>
                <c:pt idx="7022">
                  <c:v>0.11001616150997801</c:v>
                </c:pt>
                <c:pt idx="7023">
                  <c:v>0.116707641451702</c:v>
                </c:pt>
                <c:pt idx="7024">
                  <c:v>0.123319258624377</c:v>
                </c:pt>
                <c:pt idx="7025">
                  <c:v>0.129846488713667</c:v>
                </c:pt>
                <c:pt idx="7026">
                  <c:v>0.13628486515112401</c:v>
                </c:pt>
                <c:pt idx="7027">
                  <c:v>0.14262998217064399</c:v>
                </c:pt>
                <c:pt idx="7028">
                  <c:v>0.14887749782333201</c:v>
                </c:pt>
                <c:pt idx="7029">
                  <c:v>0.15502313694868</c:v>
                </c:pt>
                <c:pt idx="7030">
                  <c:v>0.16106269410005</c:v>
                </c:pt>
                <c:pt idx="7031">
                  <c:v>0.166992036422458</c:v>
                </c:pt>
                <c:pt idx="7032">
                  <c:v>0.17280710648066799</c:v>
                </c:pt>
                <c:pt idx="7033">
                  <c:v>0.17850392503569401</c:v>
                </c:pt>
                <c:pt idx="7034">
                  <c:v>0.18407859376777599</c:v>
                </c:pt>
                <c:pt idx="7035">
                  <c:v>0.189527297943998</c:v>
                </c:pt>
                <c:pt idx="7036">
                  <c:v>0.19484630902869901</c:v>
                </c:pt>
                <c:pt idx="7037">
                  <c:v>0.20003198723489701</c:v>
                </c:pt>
                <c:pt idx="7038">
                  <c:v>0.205080784014993</c:v>
                </c:pt>
                <c:pt idx="7039">
                  <c:v>0.20998924448903</c:v>
                </c:pt>
                <c:pt idx="7040">
                  <c:v>0.214754009808862</c:v>
                </c:pt>
                <c:pt idx="7041">
                  <c:v>0.219371819456603</c:v>
                </c:pt>
                <c:pt idx="7042">
                  <c:v>0.223839513475795</c:v>
                </c:pt>
                <c:pt idx="7043">
                  <c:v>0.228154034633755</c:v>
                </c:pt>
                <c:pt idx="7044">
                  <c:v>0.23231243051363701</c:v>
                </c:pt>
                <c:pt idx="7045">
                  <c:v>0.23631185553476</c:v>
                </c:pt>
                <c:pt idx="7046">
                  <c:v>0.24014957289983499</c:v>
                </c:pt>
                <c:pt idx="7047">
                  <c:v>0.24382295646774799</c:v>
                </c:pt>
                <c:pt idx="7048">
                  <c:v>0.24732949255062001</c:v>
                </c:pt>
                <c:pt idx="7049">
                  <c:v>0.25066678163392297</c:v>
                </c:pt>
                <c:pt idx="7050">
                  <c:v>0.25383254001845701</c:v>
                </c:pt>
                <c:pt idx="7051">
                  <c:v>0.25682460138308399</c:v>
                </c:pt>
                <c:pt idx="7052">
                  <c:v>0.25964091826713498</c:v>
                </c:pt>
                <c:pt idx="7053">
                  <c:v>0.26227956347147902</c:v>
                </c:pt>
                <c:pt idx="7054">
                  <c:v>0.26473873137731002</c:v>
                </c:pt>
                <c:pt idx="7055">
                  <c:v>0.26701673918171698</c:v>
                </c:pt>
                <c:pt idx="7056">
                  <c:v>0.26911202804923001</c:v>
                </c:pt>
                <c:pt idx="7057">
                  <c:v>0.27102316417852501</c:v>
                </c:pt>
                <c:pt idx="7058">
                  <c:v>0.27274883978356901</c:v>
                </c:pt>
                <c:pt idx="7059">
                  <c:v>0.27428787398853899</c:v>
                </c:pt>
                <c:pt idx="7060">
                  <c:v>0.275639213635888</c:v>
                </c:pt>
                <c:pt idx="7061">
                  <c:v>0.27680193400702202</c:v>
                </c:pt>
                <c:pt idx="7062">
                  <c:v>0.27777523945508098</c:v>
                </c:pt>
                <c:pt idx="7063">
                  <c:v>0.27855846394939798</c:v>
                </c:pt>
                <c:pt idx="7064">
                  <c:v>0.27915107153126401</c:v>
                </c:pt>
                <c:pt idx="7065">
                  <c:v>0.27955265668068202</c:v>
                </c:pt>
                <c:pt idx="7066">
                  <c:v>0.27976294459386197</c:v>
                </c:pt>
                <c:pt idx="7067">
                  <c:v>0.27978179137127301</c:v>
                </c:pt>
                <c:pt idx="7068">
                  <c:v>0.27960918411610802</c:v>
                </c:pt>
                <c:pt idx="7069">
                  <c:v>0.27924524094311298</c:v>
                </c:pt>
                <c:pt idx="7070">
                  <c:v>0.27869021089775797</c:v>
                </c:pt>
                <c:pt idx="7071">
                  <c:v>0.27794447378582099</c:v>
                </c:pt>
                <c:pt idx="7072">
                  <c:v>0.27700853991348101</c:v>
                </c:pt>
                <c:pt idx="7073">
                  <c:v>0.275883049738121</c:v>
                </c:pt>
                <c:pt idx="7074">
                  <c:v>0.27456877343006603</c:v>
                </c:pt>
                <c:pt idx="7075">
                  <c:v>0.27306661034555302</c:v>
                </c:pt>
                <c:pt idx="7076">
                  <c:v>0.27137758841130399</c:v>
                </c:pt>
                <c:pt idx="7077">
                  <c:v>0.26950286342112201</c:v>
                </c:pt>
                <c:pt idx="7078">
                  <c:v>0.26744371824498098</c:v>
                </c:pt>
                <c:pt idx="7079">
                  <c:v>0.26520156195116101</c:v>
                </c:pt>
                <c:pt idx="7080">
                  <c:v>0.262777928842027</c:v>
                </c:pt>
                <c:pt idx="7081">
                  <c:v>0.26017447740410898</c:v>
                </c:pt>
                <c:pt idx="7082">
                  <c:v>0.25739298917320202</c:v>
                </c:pt>
                <c:pt idx="7083">
                  <c:v>0.25443536751526802</c:v>
                </c:pt>
                <c:pt idx="7084">
                  <c:v>0.25130363632396502</c:v>
                </c:pt>
                <c:pt idx="7085">
                  <c:v>0.24799993863570299</c:v>
                </c:pt>
                <c:pt idx="7086">
                  <c:v>0.244526535163166</c:v>
                </c:pt>
                <c:pt idx="7087">
                  <c:v>0.240885802748316</c:v>
                </c:pt>
                <c:pt idx="7088">
                  <c:v>0.23708023273591999</c:v>
                </c:pt>
                <c:pt idx="7089">
                  <c:v>0.23311242926873599</c:v>
                </c:pt>
                <c:pt idx="7090">
                  <c:v>0.228985107505495</c:v>
                </c:pt>
                <c:pt idx="7091">
                  <c:v>0.22470109176293299</c:v>
                </c:pt>
                <c:pt idx="7092">
                  <c:v>0.22026331358311099</c:v>
                </c:pt>
                <c:pt idx="7093">
                  <c:v>0.21567480972737099</c:v>
                </c:pt>
                <c:pt idx="7094">
                  <c:v>0.21093872009828599</c:v>
                </c:pt>
                <c:pt idx="7095">
                  <c:v>0.20605828559103201</c:v>
                </c:pt>
                <c:pt idx="7096">
                  <c:v>0.20103684587565299</c:v>
                </c:pt>
                <c:pt idx="7097">
                  <c:v>0.19587783711172899</c:v>
                </c:pt>
                <c:pt idx="7098">
                  <c:v>0.19058478959702199</c:v>
                </c:pt>
                <c:pt idx="7099">
                  <c:v>0.18516132535170099</c:v>
                </c:pt>
                <c:pt idx="7100">
                  <c:v>0.17961115563980201</c:v>
                </c:pt>
                <c:pt idx="7101">
                  <c:v>0.173938078429619</c:v>
                </c:pt>
                <c:pt idx="7102">
                  <c:v>0.16814597579476201</c:v>
                </c:pt>
                <c:pt idx="7103">
                  <c:v>0.16223881125766601</c:v>
                </c:pt>
                <c:pt idx="7104">
                  <c:v>0.15622062707735601</c:v>
                </c:pt>
                <c:pt idx="7105">
                  <c:v>0.150095541483346</c:v>
                </c:pt>
                <c:pt idx="7106">
                  <c:v>0.14386774585753501</c:v>
                </c:pt>
                <c:pt idx="7107">
                  <c:v>0.13754150186606501</c:v>
                </c:pt>
                <c:pt idx="7108">
                  <c:v>0.13112113854306201</c:v>
                </c:pt>
                <c:pt idx="7109">
                  <c:v>0.124611049328295</c:v>
                </c:pt>
                <c:pt idx="7110">
                  <c:v>0.11801568906075401</c:v>
                </c:pt>
                <c:pt idx="7111">
                  <c:v>0.111339570930211</c:v>
                </c:pt>
                <c:pt idx="7112">
                  <c:v>0.104587263388859</c:v>
                </c:pt>
                <c:pt idx="7113">
                  <c:v>9.7763387025126006E-2</c:v>
                </c:pt>
                <c:pt idx="7114">
                  <c:v>9.0872611401822095E-2</c:v>
                </c:pt>
                <c:pt idx="7115">
                  <c:v>8.3919651860764805E-2</c:v>
                </c:pt>
                <c:pt idx="7116">
                  <c:v>7.6909266296082496E-2</c:v>
                </c:pt>
                <c:pt idx="7117">
                  <c:v>6.9846251898399103E-2</c:v>
                </c:pt>
                <c:pt idx="7118">
                  <c:v>6.2735441872127096E-2</c:v>
                </c:pt>
                <c:pt idx="7119">
                  <c:v>5.5581702128116903E-2</c:v>
                </c:pt>
                <c:pt idx="7120">
                  <c:v>4.8389927953925597E-2</c:v>
                </c:pt>
                <c:pt idx="7121">
                  <c:v>4.1165040663982799E-2</c:v>
                </c:pt>
                <c:pt idx="7122">
                  <c:v>3.39119842319466E-2</c:v>
                </c:pt>
                <c:pt idx="7123">
                  <c:v>2.6635721907554099E-2</c:v>
                </c:pt>
                <c:pt idx="7124">
                  <c:v>1.9341232820280399E-2</c:v>
                </c:pt>
                <c:pt idx="7125">
                  <c:v>1.2033508572132701E-2</c:v>
                </c:pt>
                <c:pt idx="7126">
                  <c:v>4.7175498219079104E-3</c:v>
                </c:pt>
                <c:pt idx="7127">
                  <c:v>-2.6016371367462098E-3</c:v>
                </c:pt>
                <c:pt idx="7128">
                  <c:v>-9.9190438011263898E-3</c:v>
                </c:pt>
                <c:pt idx="7129">
                  <c:v>-1.72296628867806E-2</c:v>
                </c:pt>
                <c:pt idx="7130">
                  <c:v>-2.45284917539813E-2</c:v>
                </c:pt>
                <c:pt idx="7131">
                  <c:v>-3.1810535831019997E-2</c:v>
                </c:pt>
                <c:pt idx="7132">
                  <c:v>-3.9070812031981497E-2</c:v>
                </c:pt>
                <c:pt idx="7133">
                  <c:v>-4.6304352166657597E-2</c:v>
                </c:pt>
                <c:pt idx="7134">
                  <c:v>-5.3506206340268599E-2</c:v>
                </c:pt>
                <c:pt idx="7135">
                  <c:v>-6.06714463406645E-2</c:v>
                </c:pt>
                <c:pt idx="7136">
                  <c:v>-6.7795169010689604E-2</c:v>
                </c:pt>
                <c:pt idx="7137">
                  <c:v>-7.4872499603401005E-2</c:v>
                </c:pt>
                <c:pt idx="7138">
                  <c:v>-8.1898595117847098E-2</c:v>
                </c:pt>
                <c:pt idx="7139">
                  <c:v>-8.8868647613121896E-2</c:v>
                </c:pt>
                <c:pt idx="7140">
                  <c:v>-9.5777887498427694E-2</c:v>
                </c:pt>
                <c:pt idx="7141">
                  <c:v>-0.102621586796895</c:v>
                </c:pt>
                <c:pt idx="7142">
                  <c:v>-0.109395062380927</c:v>
                </c:pt>
                <c:pt idx="7143">
                  <c:v>-0.11609367917685</c:v>
                </c:pt>
                <c:pt idx="7144">
                  <c:v>-0.12271285333669001</c:v>
                </c:pt>
                <c:pt idx="7145">
                  <c:v>-0.12924805537487999</c:v>
                </c:pt>
                <c:pt idx="7146">
                  <c:v>-0.13569481326778501</c:v>
                </c:pt>
                <c:pt idx="7147">
                  <c:v>-0.142048715513894</c:v>
                </c:pt>
                <c:pt idx="7148">
                  <c:v>-0.14830541415259799</c:v>
                </c:pt>
                <c:pt idx="7149">
                  <c:v>-0.15446062773949401</c:v>
                </c:pt>
                <c:pt idx="7150">
                  <c:v>-0.160510144276164</c:v>
                </c:pt>
                <c:pt idx="7151">
                  <c:v>-0.166449824092437</c:v>
                </c:pt>
                <c:pt idx="7152">
                  <c:v>-0.17227560267915601</c:v>
                </c:pt>
                <c:pt idx="7153">
                  <c:v>-0.17798349346951101</c:v>
                </c:pt>
                <c:pt idx="7154">
                  <c:v>-0.18356959056704</c:v>
                </c:pt>
                <c:pt idx="7155">
                  <c:v>-0.18903007141842201</c:v>
                </c:pt>
                <c:pt idx="7156">
                  <c:v>-0.19436119942924299</c:v>
                </c:pt>
                <c:pt idx="7157">
                  <c:v>-0.199559326520939</c:v>
                </c:pt>
                <c:pt idx="7158">
                  <c:v>-0.20462089562716501</c:v>
                </c:pt>
                <c:pt idx="7159">
                  <c:v>-0.209542443127893</c:v>
                </c:pt>
                <c:pt idx="7160">
                  <c:v>-0.21432060121955299</c:v>
                </c:pt>
                <c:pt idx="7161">
                  <c:v>-0.218952100219617</c:v>
                </c:pt>
                <c:pt idx="7162">
                  <c:v>-0.22343377080403501</c:v>
                </c:pt>
                <c:pt idx="7163">
                  <c:v>-0.22776254617599301</c:v>
                </c:pt>
                <c:pt idx="7164">
                  <c:v>-0.23193546416451799</c:v>
                </c:pt>
                <c:pt idx="7165">
                  <c:v>-0.235949669251486</c:v>
                </c:pt>
                <c:pt idx="7166">
                  <c:v>-0.23980241452564099</c:v>
                </c:pt>
                <c:pt idx="7167">
                  <c:v>-0.24349106356230499</c:v>
                </c:pt>
                <c:pt idx="7168">
                  <c:v>-0.247013092227477</c:v>
                </c:pt>
                <c:pt idx="7169">
                  <c:v>-0.250366090405089</c:v>
                </c:pt>
                <c:pt idx="7170">
                  <c:v>-0.25354776364624398</c:v>
                </c:pt>
                <c:pt idx="7171">
                  <c:v>-0.25655593473930499</c:v>
                </c:pt>
                <c:pt idx="7172">
                  <c:v>-0.25938854519975202</c:v>
                </c:pt>
                <c:pt idx="7173">
                  <c:v>-0.26204365667879898</c:v>
                </c:pt>
                <c:pt idx="7174">
                  <c:v>-0.264519452289805</c:v>
                </c:pt>
                <c:pt idx="7175">
                  <c:v>-0.266814237851559</c:v>
                </c:pt>
                <c:pt idx="7176">
                  <c:v>-0.26892644304761198</c:v>
                </c:pt>
                <c:pt idx="7177">
                  <c:v>-0.27085462250083298</c:v>
                </c:pt>
                <c:pt idx="7178">
                  <c:v>-0.27259745676248398</c:v>
                </c:pt>
                <c:pt idx="7179">
                  <c:v>-0.27415375321511198</c:v>
                </c:pt>
                <c:pt idx="7180">
                  <c:v>-0.27552244688865402</c:v>
                </c:pt>
                <c:pt idx="7181">
                  <c:v>-0.27670260118919499</c:v>
                </c:pt>
                <c:pt idx="7182">
                  <c:v>-0.27769340853987901</c:v>
                </c:pt>
                <c:pt idx="7183">
                  <c:v>-0.27849419093352701</c:v>
                </c:pt>
                <c:pt idx="7184">
                  <c:v>-0.279104400396601</c:v>
                </c:pt>
                <c:pt idx="7185">
                  <c:v>-0.27952361936417502</c:v>
                </c:pt>
                <c:pt idx="7186">
                  <c:v>-0.27975156096568099</c:v>
                </c:pt>
                <c:pt idx="7187">
                  <c:v>-0.27978806922120703</c:v>
                </c:pt>
                <c:pt idx="7188">
                  <c:v>-0.27963311914824002</c:v>
                </c:pt>
                <c:pt idx="7189">
                  <c:v>-0.279286816778754</c:v>
                </c:pt>
                <c:pt idx="7190">
                  <c:v>-0.27874939908666202</c:v>
                </c:pt>
                <c:pt idx="7191">
                  <c:v>-0.27802123382564597</c:v>
                </c:pt>
                <c:pt idx="7192">
                  <c:v>-0.27710281927751002</c:v>
                </c:pt>
                <c:pt idx="7193">
                  <c:v>-0.27599478391120302</c:v>
                </c:pt>
                <c:pt idx="7194">
                  <c:v>-0.27469788595276501</c:v>
                </c:pt>
                <c:pt idx="7195">
                  <c:v>-0.27321301286646799</c:v>
                </c:pt>
                <c:pt idx="7196">
                  <c:v>-0.27154118074752898</c:v>
                </c:pt>
                <c:pt idx="7197">
                  <c:v>-0.26968353362679998</c:v>
                </c:pt>
                <c:pt idx="7198">
                  <c:v>-0.26764134268790801</c:v>
                </c:pt>
                <c:pt idx="7199">
                  <c:v>-0.26541600539738802</c:v>
                </c:pt>
                <c:pt idx="7200">
                  <c:v>-0.26300904454840002</c:v>
                </c:pt>
                <c:pt idx="7201">
                  <c:v>-0.26042210721868397</c:v>
                </c:pt>
                <c:pt idx="7202">
                  <c:v>-0.25765696364347002</c:v>
                </c:pt>
                <c:pt idx="7203">
                  <c:v>-0.25471550600411003</c:v>
                </c:pt>
                <c:pt idx="7204">
                  <c:v>-0.251599747133261</c:v>
                </c:pt>
                <c:pt idx="7205">
                  <c:v>-0.24831181913751099</c:v>
                </c:pt>
                <c:pt idx="7206">
                  <c:v>-0.24485397193838099</c:v>
                </c:pt>
                <c:pt idx="7207">
                  <c:v>-0.24122857173270901</c:v>
                </c:pt>
                <c:pt idx="7208">
                  <c:v>-0.23743809937346999</c:v>
                </c:pt>
                <c:pt idx="7209">
                  <c:v>-0.23348514867212899</c:v>
                </c:pt>
                <c:pt idx="7210">
                  <c:v>-0.22937242462370599</c:v>
                </c:pt>
                <c:pt idx="7211">
                  <c:v>-0.22510274155575399</c:v>
                </c:pt>
                <c:pt idx="7212">
                  <c:v>-0.22067902120251801</c:v>
                </c:pt>
                <c:pt idx="7213">
                  <c:v>-0.216104290705601</c:v>
                </c:pt>
                <c:pt idx="7214">
                  <c:v>-0.21138168054250001</c:v>
                </c:pt>
                <c:pt idx="7215">
                  <c:v>-0.206514422384424</c:v>
                </c:pt>
                <c:pt idx="7216">
                  <c:v>-0.201505846884869</c:v>
                </c:pt>
                <c:pt idx="7217">
                  <c:v>-0.19635938140046399</c:v>
                </c:pt>
                <c:pt idx="7218">
                  <c:v>-0.19107854764563201</c:v>
                </c:pt>
                <c:pt idx="7219">
                  <c:v>-0.185666959282696</c:v>
                </c:pt>
                <c:pt idx="7220">
                  <c:v>-0.180128319449054</c:v>
                </c:pt>
                <c:pt idx="7221">
                  <c:v>-0.174466418223129</c:v>
                </c:pt>
                <c:pt idx="7222">
                  <c:v>-0.16868513003083199</c:v>
                </c:pt>
                <c:pt idx="7223">
                  <c:v>-0.162788410994299</c:v>
                </c:pt>
                <c:pt idx="7224">
                  <c:v>-0.156780296224724</c:v>
                </c:pt>
                <c:pt idx="7225">
                  <c:v>-0.150664897061146</c:v>
                </c:pt>
                <c:pt idx="7226">
                  <c:v>-0.14444639825706301</c:v>
                </c:pt>
                <c:pt idx="7227">
                  <c:v>-0.138129055116821</c:v>
                </c:pt>
                <c:pt idx="7228">
                  <c:v>-0.131717190583717</c:v>
                </c:pt>
                <c:pt idx="7229">
                  <c:v>-0.12521519228181699</c:v>
                </c:pt>
                <c:pt idx="7230">
                  <c:v>-0.118627509513517</c:v>
                </c:pt>
                <c:pt idx="7231">
                  <c:v>-0.111958650214894</c:v>
                </c:pt>
                <c:pt idx="7232">
                  <c:v>-0.10521317787094001</c:v>
                </c:pt>
                <c:pt idx="7233">
                  <c:v>-9.8395708392773604E-2</c:v>
                </c:pt>
                <c:pt idx="7234">
                  <c:v>-9.1510906958986907E-2</c:v>
                </c:pt>
                <c:pt idx="7235">
                  <c:v>-8.4563484823273499E-2</c:v>
                </c:pt>
                <c:pt idx="7236">
                  <c:v>-7.7558196090528497E-2</c:v>
                </c:pt>
                <c:pt idx="7237">
                  <c:v>-7.0499834463625302E-2</c:v>
                </c:pt>
                <c:pt idx="7238">
                  <c:v>-6.3393229963096001E-2</c:v>
                </c:pt>
                <c:pt idx="7239">
                  <c:v>-5.6243245621959703E-2</c:v>
                </c:pt>
                <c:pt idx="7240">
                  <c:v>-4.9054774157959898E-2</c:v>
                </c:pt>
                <c:pt idx="7241">
                  <c:v>-4.1832734625489303E-2</c:v>
                </c:pt>
                <c:pt idx="7242">
                  <c:v>-3.4582069049492098E-2</c:v>
                </c:pt>
                <c:pt idx="7243">
                  <c:v>-2.73077390436481E-2</c:v>
                </c:pt>
                <c:pt idx="7244">
                  <c:v>-2.0014722415151402E-2</c:v>
                </c:pt>
                <c:pt idx="7245">
                  <c:v>-1.2708009758409E-2</c:v>
                </c:pt>
                <c:pt idx="7246">
                  <c:v>-5.3926010399881798E-3</c:v>
                </c:pt>
                <c:pt idx="7247">
                  <c:v>1.92649782284883E-3</c:v>
                </c:pt>
                <c:pt idx="7248">
                  <c:v>9.2442783876825006E-3</c:v>
                </c:pt>
                <c:pt idx="7249">
                  <c:v>1.6555733114201599E-2</c:v>
                </c:pt>
                <c:pt idx="7250">
                  <c:v>2.3855858790851399E-2</c:v>
                </c:pt>
                <c:pt idx="7251">
                  <c:v>3.1139659958519899E-2</c:v>
                </c:pt>
                <c:pt idx="7252">
                  <c:v>3.8402152328918603E-2</c:v>
                </c:pt>
                <c:pt idx="7253">
                  <c:v>4.5638366195319802E-2</c:v>
                </c:pt>
                <c:pt idx="7254">
                  <c:v>5.2843349833315401E-2</c:v>
                </c:pt>
                <c:pt idx="7255">
                  <c:v>6.0012172889270202E-2</c:v>
                </c:pt>
                <c:pt idx="7256">
                  <c:v>6.71399297541517E-2</c:v>
                </c:pt>
                <c:pt idx="7257">
                  <c:v>7.4221742920426895E-2</c:v>
                </c:pt>
                <c:pt idx="7258">
                  <c:v>8.1252766319729594E-2</c:v>
                </c:pt>
                <c:pt idx="7259">
                  <c:v>8.82281886390133E-2</c:v>
                </c:pt>
                <c:pt idx="7260">
                  <c:v>9.5143236612922399E-2</c:v>
                </c:pt>
                <c:pt idx="7261">
                  <c:v>0.101993178290126</c:v>
                </c:pt>
                <c:pt idx="7262">
                  <c:v>0.108773326271381</c:v>
                </c:pt>
                <c:pt idx="7263">
                  <c:v>0.115479040917109</c:v>
                </c:pt>
                <c:pt idx="7264">
                  <c:v>0.12210573352229299</c:v>
                </c:pt>
                <c:pt idx="7265">
                  <c:v>0.12864886945651099</c:v>
                </c:pt>
                <c:pt idx="7266">
                  <c:v>0.13510397126698301</c:v>
                </c:pt>
                <c:pt idx="7267">
                  <c:v>0.14146662174247199</c:v>
                </c:pt>
                <c:pt idx="7268">
                  <c:v>0.147732466935978</c:v>
                </c:pt>
                <c:pt idx="7269">
                  <c:v>0.15389721914412999</c:v>
                </c:pt>
                <c:pt idx="7270">
                  <c:v>0.15995665984125501</c:v>
                </c:pt>
                <c:pt idx="7271">
                  <c:v>0.16590664256610099</c:v>
                </c:pt>
                <c:pt idx="7272">
                  <c:v>0.171743095759255</c:v>
                </c:pt>
                <c:pt idx="7273">
                  <c:v>0.17746202554929899</c:v>
                </c:pt>
                <c:pt idx="7274">
                  <c:v>0.18305951848580801</c:v>
                </c:pt>
                <c:pt idx="7275">
                  <c:v>0.188531744217315</c:v>
                </c:pt>
                <c:pt idx="7276">
                  <c:v>0.19387495811241201</c:v>
                </c:pt>
                <c:pt idx="7277">
                  <c:v>0.19908550382219101</c:v>
                </c:pt>
                <c:pt idx="7278">
                  <c:v>0.20415981578227901</c:v>
                </c:pt>
                <c:pt idx="7279">
                  <c:v>0.20909442165273801</c:v>
                </c:pt>
                <c:pt idx="7280">
                  <c:v>0.21388594469418901</c:v>
                </c:pt>
                <c:pt idx="7281">
                  <c:v>0.21853110607849899</c:v>
                </c:pt>
                <c:pt idx="7282">
                  <c:v>0.22302672713247901</c:v>
                </c:pt>
                <c:pt idx="7283">
                  <c:v>0.22736973151304199</c:v>
                </c:pt>
                <c:pt idx="7284">
                  <c:v>0.23155714731233801</c:v>
                </c:pt>
                <c:pt idx="7285">
                  <c:v>0.235586109091422</c:v>
                </c:pt>
                <c:pt idx="7286">
                  <c:v>0.23945385984107101</c:v>
                </c:pt>
                <c:pt idx="7287">
                  <c:v>0.243157752868393</c:v>
                </c:pt>
                <c:pt idx="7288">
                  <c:v>0.24669525360795999</c:v>
                </c:pt>
                <c:pt idx="7289">
                  <c:v>0.25006394135619803</c:v>
                </c:pt>
                <c:pt idx="7290">
                  <c:v>0.25326151092787502</c:v>
                </c:pt>
                <c:pt idx="7291">
                  <c:v>0.25628577423353099</c:v>
                </c:pt>
                <c:pt idx="7292">
                  <c:v>0.25913466177678102</c:v>
                </c:pt>
                <c:pt idx="7293">
                  <c:v>0.26180622407047099</c:v>
                </c:pt>
                <c:pt idx="7294">
                  <c:v>0.26429863297070399</c:v>
                </c:pt>
                <c:pt idx="7295">
                  <c:v>0.266610182927835</c:v>
                </c:pt>
                <c:pt idx="7296">
                  <c:v>0.268739292153576</c:v>
                </c:pt>
                <c:pt idx="7297">
                  <c:v>0.27068450370341002</c:v>
                </c:pt>
                <c:pt idx="7298">
                  <c:v>0.272444486473574</c:v>
                </c:pt>
                <c:pt idx="7299">
                  <c:v>0.27401803611192799</c:v>
                </c:pt>
                <c:pt idx="7300">
                  <c:v>0.27540407584209597</c:v>
                </c:pt>
                <c:pt idx="7301">
                  <c:v>0.276601657200298</c:v>
                </c:pt>
                <c:pt idx="7302">
                  <c:v>0.27760996068437999</c:v>
                </c:pt>
                <c:pt idx="7303">
                  <c:v>0.27842829631460098</c:v>
                </c:pt>
                <c:pt idx="7304">
                  <c:v>0.27905610410578202</c:v>
                </c:pt>
                <c:pt idx="7305">
                  <c:v>0.27949295445050398</c:v>
                </c:pt>
                <c:pt idx="7306">
                  <c:v>0.27973854841308698</c:v>
                </c:pt>
                <c:pt idx="7307">
                  <c:v>0.279792717934151</c:v>
                </c:pt>
                <c:pt idx="7308">
                  <c:v>0.27965542594561699</c:v>
                </c:pt>
                <c:pt idx="7309">
                  <c:v>0.27932676639607501</c:v>
                </c:pt>
                <c:pt idx="7310">
                  <c:v>0.27880696418649598</c:v>
                </c:pt>
                <c:pt idx="7311">
                  <c:v>0.278096375016328</c:v>
                </c:pt>
                <c:pt idx="7312">
                  <c:v>0.27719548514009701</c:v>
                </c:pt>
                <c:pt idx="7313">
                  <c:v>0.276104911034661</c:v>
                </c:pt>
                <c:pt idx="7314">
                  <c:v>0.27482539897735703</c:v>
                </c:pt>
                <c:pt idx="7315">
                  <c:v>0.27335782453532598</c:v>
                </c:pt>
                <c:pt idx="7316">
                  <c:v>0.271703191966363</c:v>
                </c:pt>
                <c:pt idx="7317">
                  <c:v>0.26986263353170897</c:v>
                </c:pt>
                <c:pt idx="7318">
                  <c:v>0.26783740872124001</c:v>
                </c:pt>
                <c:pt idx="7319">
                  <c:v>0.26562890339161099</c:v>
                </c:pt>
                <c:pt idx="7320">
                  <c:v>0.26323862881790799</c:v>
                </c:pt>
                <c:pt idx="7321">
                  <c:v>0.26066822065949302</c:v>
                </c:pt>
                <c:pt idx="7322">
                  <c:v>0.25791943784072202</c:v>
                </c:pt>
                <c:pt idx="7323">
                  <c:v>0.254994161347319</c:v>
                </c:pt>
                <c:pt idx="7324">
                  <c:v>0.251894392939221</c:v>
                </c:pt>
                <c:pt idx="7325">
                  <c:v>0.24862225378077801</c:v>
                </c:pt>
                <c:pt idx="7326">
                  <c:v>0.24517998298924601</c:v>
                </c:pt>
                <c:pt idx="7327">
                  <c:v>0.241569936102565</c:v>
                </c:pt>
                <c:pt idx="7328">
                  <c:v>0.23779458346746801</c:v>
                </c:pt>
                <c:pt idx="7329">
                  <c:v>0.23385650854902901</c:v>
                </c:pt>
                <c:pt idx="7330">
                  <c:v>0.22975840616280299</c:v>
                </c:pt>
                <c:pt idx="7331">
                  <c:v>0.22550308063077301</c:v>
                </c:pt>
                <c:pt idx="7332">
                  <c:v>0.22109344386235699</c:v>
                </c:pt>
                <c:pt idx="7333">
                  <c:v>0.21653251336179299</c:v>
                </c:pt>
                <c:pt idx="7334">
                  <c:v>0.211823410163271</c:v>
                </c:pt>
                <c:pt idx="7335">
                  <c:v>0.20696935669521599</c:v>
                </c:pt>
                <c:pt idx="7336">
                  <c:v>0.201973674575187</c:v>
                </c:pt>
                <c:pt idx="7337">
                  <c:v>0.1968397823369</c:v>
                </c:pt>
                <c:pt idx="7338">
                  <c:v>0.19157119309093901</c:v>
                </c:pt>
                <c:pt idx="7339">
                  <c:v>0.18617151212073399</c:v>
                </c:pt>
                <c:pt idx="7340">
                  <c:v>0.180644434415483</c:v>
                </c:pt>
                <c:pt idx="7341">
                  <c:v>0.17499374214167199</c:v>
                </c:pt>
                <c:pt idx="7342">
                  <c:v>0.16922330205495201</c:v>
                </c:pt>
                <c:pt idx="7343">
                  <c:v>0.163337062854124</c:v>
                </c:pt>
                <c:pt idx="7344">
                  <c:v>0.157339052479056</c:v>
                </c:pt>
                <c:pt idx="7345">
                  <c:v>0.15123337535437201</c:v>
                </c:pt>
                <c:pt idx="7346">
                  <c:v>0.145024209580803</c:v>
                </c:pt>
                <c:pt idx="7347">
                  <c:v>0.13871580407612299</c:v>
                </c:pt>
                <c:pt idx="7348">
                  <c:v>0.132312475667625</c:v>
                </c:pt>
                <c:pt idx="7349">
                  <c:v>0.12581860613812501</c:v>
                </c:pt>
                <c:pt idx="7350">
                  <c:v>0.11923863922752</c:v>
                </c:pt>
                <c:pt idx="7351">
                  <c:v>0.11257707759194201</c:v>
                </c:pt>
                <c:pt idx="7352">
                  <c:v>0.10583847972261</c:v>
                </c:pt>
                <c:pt idx="7353">
                  <c:v>9.9027456826454502E-2</c:v>
                </c:pt>
                <c:pt idx="7354">
                  <c:v>9.2148669670687397E-2</c:v>
                </c:pt>
                <c:pt idx="7355">
                  <c:v>8.5206825393445401E-2</c:v>
                </c:pt>
                <c:pt idx="7356">
                  <c:v>7.8206674282707805E-2</c:v>
                </c:pt>
                <c:pt idx="7357">
                  <c:v>7.1153006525685403E-2</c:v>
                </c:pt>
                <c:pt idx="7358">
                  <c:v>6.4050648930906007E-2</c:v>
                </c:pt>
                <c:pt idx="7359">
                  <c:v>5.6904461625240703E-2</c:v>
                </c:pt>
                <c:pt idx="7360">
                  <c:v>4.9719334728130601E-2</c:v>
                </c:pt>
                <c:pt idx="7361">
                  <c:v>4.2500185005288897E-2</c:v>
                </c:pt>
                <c:pt idx="7362">
                  <c:v>3.5251952504169903E-2</c:v>
                </c:pt>
                <c:pt idx="7363">
                  <c:v>2.7979597173505798E-2</c:v>
                </c:pt>
                <c:pt idx="7364">
                  <c:v>2.0688095469224999E-2</c:v>
                </c:pt>
                <c:pt idx="7365">
                  <c:v>1.3382436949075399E-2</c:v>
                </c:pt>
                <c:pt idx="7366">
                  <c:v>6.06762085828108E-3</c:v>
                </c:pt>
                <c:pt idx="7367">
                  <c:v>-1.2513472914294701E-3</c:v>
                </c:pt>
                <c:pt idx="7368">
                  <c:v>-8.5694591470834199E-3</c:v>
                </c:pt>
                <c:pt idx="7369">
                  <c:v>-1.5881706941667999E-2</c:v>
                </c:pt>
                <c:pt idx="7370">
                  <c:v>-2.31830869209338E-2</c:v>
                </c:pt>
                <c:pt idx="7371">
                  <c:v>-3.0468602767452401E-2</c:v>
                </c:pt>
                <c:pt idx="7372">
                  <c:v>-3.7733269019584702E-2</c:v>
                </c:pt>
                <c:pt idx="7373">
                  <c:v>-4.4972114483020603E-2</c:v>
                </c:pt>
                <c:pt idx="7374">
                  <c:v>-5.2180185632556303E-2</c:v>
                </c:pt>
                <c:pt idx="7375">
                  <c:v>-5.9352550001779601E-2</c:v>
                </c:pt>
                <c:pt idx="7376">
                  <c:v>-6.6484299558345505E-2</c:v>
                </c:pt>
                <c:pt idx="7377">
                  <c:v>-7.3570554062531393E-2</c:v>
                </c:pt>
                <c:pt idx="7378">
                  <c:v>-8.0606464406773604E-2</c:v>
                </c:pt>
                <c:pt idx="7379">
                  <c:v>-8.75872159339008E-2</c:v>
                </c:pt>
                <c:pt idx="7380">
                  <c:v>-9.4508031731792494E-2</c:v>
                </c:pt>
                <c:pt idx="7381">
                  <c:v>-0.101364175902209</c:v>
                </c:pt>
                <c:pt idx="7382">
                  <c:v>-0.10815095680155699</c:v>
                </c:pt>
                <c:pt idx="7383">
                  <c:v>-0.11486373025136599</c:v>
                </c:pt>
                <c:pt idx="7384">
                  <c:v>-0.121497902716295</c:v>
                </c:pt>
                <c:pt idx="7385">
                  <c:v>-0.12804893444747301</c:v>
                </c:pt>
                <c:pt idx="7386">
                  <c:v>-0.13451234258904399</c:v>
                </c:pt>
                <c:pt idx="7387">
                  <c:v>-0.14088370424576699</c:v>
                </c:pt>
                <c:pt idx="7388">
                  <c:v>-0.147158659509602</c:v>
                </c:pt>
                <c:pt idx="7389">
                  <c:v>-0.15333291444317801</c:v>
                </c:pt>
                <c:pt idx="7390">
                  <c:v>-0.159402244018127</c:v>
                </c:pt>
                <c:pt idx="7391">
                  <c:v>-0.16536249500626299</c:v>
                </c:pt>
                <c:pt idx="7392">
                  <c:v>-0.17120958882162299</c:v>
                </c:pt>
                <c:pt idx="7393">
                  <c:v>-0.176939524311436</c:v>
                </c:pt>
                <c:pt idx="7394">
                  <c:v>-0.18254838049410299</c:v>
                </c:pt>
                <c:pt idx="7395">
                  <c:v>-0.18803231924231301</c:v>
                </c:pt>
                <c:pt idx="7396">
                  <c:v>-0.193387587909468</c:v>
                </c:pt>
                <c:pt idx="7397">
                  <c:v>-0.198610521897608</c:v>
                </c:pt>
                <c:pt idx="7398">
                  <c:v>-0.20369754716508701</c:v>
                </c:pt>
                <c:pt idx="7399">
                  <c:v>-0.20864518267228399</c:v>
                </c:pt>
                <c:pt idx="7400">
                  <c:v>-0.213450042763668</c:v>
                </c:pt>
                <c:pt idx="7401">
                  <c:v>-0.218108839484593</c:v>
                </c:pt>
                <c:pt idx="7402">
                  <c:v>-0.22261838483124199</c:v>
                </c:pt>
                <c:pt idx="7403">
                  <c:v>-0.22697559293216599</c:v>
                </c:pt>
                <c:pt idx="7404">
                  <c:v>-0.23117748215994099</c:v>
                </c:pt>
                <c:pt idx="7405">
                  <c:v>-0.23522117717149099</c:v>
                </c:pt>
                <c:pt idx="7406">
                  <c:v>-0.23910391087567301</c:v>
                </c:pt>
                <c:pt idx="7407">
                  <c:v>-0.242823026326797</c:v>
                </c:pt>
                <c:pt idx="7408">
                  <c:v>-0.246375978542763</c:v>
                </c:pt>
                <c:pt idx="7409">
                  <c:v>-0.249760336246589</c:v>
                </c:pt>
                <c:pt idx="7410">
                  <c:v>-0.252973783530128</c:v>
                </c:pt>
                <c:pt idx="7411">
                  <c:v>-0.256014121438838</c:v>
                </c:pt>
                <c:pt idx="7412">
                  <c:v>-0.25887926947652201</c:v>
                </c:pt>
                <c:pt idx="7413">
                  <c:v>-0.26156726702900601</c:v>
                </c:pt>
                <c:pt idx="7414">
                  <c:v>-0.26407627470578299</c:v>
                </c:pt>
                <c:pt idx="7415">
                  <c:v>-0.26640457559870501</c:v>
                </c:pt>
                <c:pt idx="7416">
                  <c:v>-0.26855057645685698</c:v>
                </c:pt>
                <c:pt idx="7417">
                  <c:v>-0.27051280877681499</c:v>
                </c:pt>
                <c:pt idx="7418">
                  <c:v>-0.27228992980754502</c:v>
                </c:pt>
                <c:pt idx="7419">
                  <c:v>-0.27388072346923398</c:v>
                </c:pt>
                <c:pt idx="7420">
                  <c:v>-0.27528410118546198</c:v>
                </c:pt>
                <c:pt idx="7421">
                  <c:v>-0.27649910262810201</c:v>
                </c:pt>
                <c:pt idx="7422">
                  <c:v>-0.27752489637447902</c:v>
                </c:pt>
                <c:pt idx="7423">
                  <c:v>-0.27836078047630602</c:v>
                </c:pt>
                <c:pt idx="7424">
                  <c:v>-0.27900618294002499</c:v>
                </c:pt>
                <c:pt idx="7425">
                  <c:v>-0.27946066211822301</c:v>
                </c:pt>
                <c:pt idx="7426">
                  <c:v>-0.27972390701185001</c:v>
                </c:pt>
                <c:pt idx="7427">
                  <c:v>-0.27979573748303499</c:v>
                </c:pt>
                <c:pt idx="7428">
                  <c:v>-0.279676104378352</c:v>
                </c:pt>
                <c:pt idx="7429">
                  <c:v>-0.27936508956245698</c:v>
                </c:pt>
                <c:pt idx="7430">
                  <c:v>-0.27886290586207102</c:v>
                </c:pt>
                <c:pt idx="7431">
                  <c:v>-0.278169896920337</c:v>
                </c:pt>
                <c:pt idx="7432">
                  <c:v>-0.27728653696167099</c:v>
                </c:pt>
                <c:pt idx="7433">
                  <c:v>-0.276213430467249</c:v>
                </c:pt>
                <c:pt idx="7434">
                  <c:v>-0.274951311761363</c:v>
                </c:pt>
                <c:pt idx="7435">
                  <c:v>-0.27350104450892299</c:v>
                </c:pt>
                <c:pt idx="7436">
                  <c:v>-0.271863621124455</c:v>
                </c:pt>
                <c:pt idx="7437">
                  <c:v>-0.27004016209299198</c:v>
                </c:pt>
                <c:pt idx="7438">
                  <c:v>-0.26803191520333303</c:v>
                </c:pt>
                <c:pt idx="7439">
                  <c:v>-0.26584025469417599</c:v>
                </c:pt>
                <c:pt idx="7440">
                  <c:v>-0.26346668031373899</c:v>
                </c:pt>
                <c:pt idx="7441">
                  <c:v>-0.26091281629347901</c:v>
                </c:pt>
                <c:pt idx="7442">
                  <c:v>-0.25818041023663602</c:v>
                </c:pt>
                <c:pt idx="7443">
                  <c:v>-0.25527133192235402</c:v>
                </c:pt>
                <c:pt idx="7444">
                  <c:v>-0.25218757202619402</c:v>
                </c:pt>
                <c:pt idx="7445">
                  <c:v>-0.248931240757918</c:v>
                </c:pt>
                <c:pt idx="7446">
                  <c:v>-0.24550456641748</c:v>
                </c:pt>
                <c:pt idx="7447">
                  <c:v>-0.24190989387020301</c:v>
                </c:pt>
                <c:pt idx="7448">
                  <c:v>-0.23814968294219699</c:v>
                </c:pt>
                <c:pt idx="7449">
                  <c:v>-0.23422650673709799</c:v>
                </c:pt>
                <c:pt idx="7450">
                  <c:v>-0.23014304987531001</c:v>
                </c:pt>
                <c:pt idx="7451">
                  <c:v>-0.22590210665691501</c:v>
                </c:pt>
                <c:pt idx="7452">
                  <c:v>-0.22150657914954699</c:v>
                </c:pt>
                <c:pt idx="7453">
                  <c:v>-0.21695947520250899</c:v>
                </c:pt>
                <c:pt idx="7454">
                  <c:v>-0.212263906388515</c:v>
                </c:pt>
                <c:pt idx="7455">
                  <c:v>-0.207423085874439</c:v>
                </c:pt>
                <c:pt idx="7456">
                  <c:v>-0.202440326222561</c:v>
                </c:pt>
                <c:pt idx="7457">
                  <c:v>-0.19731903712378299</c:v>
                </c:pt>
                <c:pt idx="7458">
                  <c:v>-0.19206272306438901</c:v>
                </c:pt>
                <c:pt idx="7459">
                  <c:v>-0.186674980927927</c:v>
                </c:pt>
                <c:pt idx="7460">
                  <c:v>-0.181159497533879</c:v>
                </c:pt>
                <c:pt idx="7461">
                  <c:v>-0.17552004711477101</c:v>
                </c:pt>
                <c:pt idx="7462">
                  <c:v>-0.16976048873347799</c:v>
                </c:pt>
                <c:pt idx="7463">
                  <c:v>-0.16388476364247601</c:v>
                </c:pt>
                <c:pt idx="7464">
                  <c:v>-0.157896892586851</c:v>
                </c:pt>
                <c:pt idx="7465">
                  <c:v>-0.15180097305291501</c:v>
                </c:pt>
                <c:pt idx="7466">
                  <c:v>-0.14560117646430201</c:v>
                </c:pt>
                <c:pt idx="7467">
                  <c:v>-0.139301745327475</c:v>
                </c:pt>
                <c:pt idx="7468">
                  <c:v>-0.13290699032858699</c:v>
                </c:pt>
                <c:pt idx="7469">
                  <c:v>-0.12642128738368999</c:v>
                </c:pt>
                <c:pt idx="7470">
                  <c:v>-0.119849074644305</c:v>
                </c:pt>
                <c:pt idx="7471">
                  <c:v>-0.11319484946040501</c:v>
                </c:pt>
                <c:pt idx="7472">
                  <c:v>-0.106463165302889</c:v>
                </c:pt>
                <c:pt idx="7473">
                  <c:v>-9.9658628647653499E-2</c:v>
                </c:pt>
                <c:pt idx="7474">
                  <c:v>-9.2785895823388601E-2</c:v>
                </c:pt>
                <c:pt idx="7475">
                  <c:v>-8.5849669825266803E-2</c:v>
                </c:pt>
                <c:pt idx="7476">
                  <c:v>-7.8854697096692003E-2</c:v>
                </c:pt>
                <c:pt idx="7477">
                  <c:v>-7.1805764281319795E-2</c:v>
                </c:pt>
                <c:pt idx="7478">
                  <c:v>-6.4707694947568506E-2</c:v>
                </c:pt>
                <c:pt idx="7479">
                  <c:v>-5.75653462878623E-2</c:v>
                </c:pt>
                <c:pt idx="7480">
                  <c:v>-5.0383605794865401E-2</c:v>
                </c:pt>
                <c:pt idx="7481">
                  <c:v>-4.3167387916982901E-2</c:v>
                </c:pt>
                <c:pt idx="7482">
                  <c:v>-3.5921630695414E-2</c:v>
                </c:pt>
                <c:pt idx="7483">
                  <c:v>-2.8651292385063001E-2</c:v>
                </c:pt>
                <c:pt idx="7484">
                  <c:v>-2.1361348061615999E-2</c:v>
                </c:pt>
                <c:pt idx="7485">
                  <c:v>-1.40567862171088E-2</c:v>
                </c:pt>
                <c:pt idx="7486">
                  <c:v>-6.7426053463127801E-3</c:v>
                </c:pt>
                <c:pt idx="7487">
                  <c:v>5.7618947372307602E-4</c:v>
                </c:pt>
                <c:pt idx="7488">
                  <c:v>7.8945900086350492E-3</c:v>
                </c:pt>
                <c:pt idx="7489">
                  <c:v>1.5207588293867799E-2</c:v>
                </c:pt>
                <c:pt idx="7490">
                  <c:v>2.2510180061613001E-2</c:v>
                </c:pt>
                <c:pt idx="7491">
                  <c:v>2.9797368165218E-2</c:v>
                </c:pt>
                <c:pt idx="7492">
                  <c:v>3.7064165998722198E-2</c:v>
                </c:pt>
                <c:pt idx="7493">
                  <c:v>4.4305600909179302E-2</c:v>
                </c:pt>
                <c:pt idx="7494">
                  <c:v>5.1516717599432701E-2</c:v>
                </c:pt>
                <c:pt idx="7495">
                  <c:v>5.8692581519013999E-2</c:v>
                </c:pt>
                <c:pt idx="7496">
                  <c:v>6.5828282240843805E-2</c:v>
                </c:pt>
                <c:pt idx="7497">
                  <c:v>7.2918936821426195E-2</c:v>
                </c:pt>
                <c:pt idx="7498">
                  <c:v>7.9959693142235597E-2</c:v>
                </c:pt>
                <c:pt idx="7499">
                  <c:v>8.6945733230010105E-2</c:v>
                </c:pt>
                <c:pt idx="7500">
                  <c:v>9.3872276553679301E-2</c:v>
                </c:pt>
                <c:pt idx="7501">
                  <c:v>0.100734583295671</c:v>
                </c:pt>
                <c:pt idx="7502">
                  <c:v>0.10752795759535801</c:v>
                </c:pt>
                <c:pt idx="7503">
                  <c:v>0.114247750762422</c:v>
                </c:pt>
                <c:pt idx="7504">
                  <c:v>0.120889364457944</c:v>
                </c:pt>
                <c:pt idx="7505">
                  <c:v>0.12744825384104</c:v>
                </c:pt>
                <c:pt idx="7506">
                  <c:v>0.133919930678876</c:v>
                </c:pt>
                <c:pt idx="7507">
                  <c:v>0.14029996641796499</c:v>
                </c:pt>
                <c:pt idx="7508">
                  <c:v>0.14658399521460999</c:v>
                </c:pt>
                <c:pt idx="7509">
                  <c:v>0.15276771692244401</c:v>
                </c:pt>
                <c:pt idx="7510">
                  <c:v>0.15884690003500701</c:v>
                </c:pt>
                <c:pt idx="7511">
                  <c:v>0.16481738458136</c:v>
                </c:pt>
                <c:pt idx="7512">
                  <c:v>0.17067508497273901</c:v>
                </c:pt>
                <c:pt idx="7513">
                  <c:v>0.17641599279831899</c:v>
                </c:pt>
                <c:pt idx="7514">
                  <c:v>0.18203617956815599</c:v>
                </c:pt>
                <c:pt idx="7515">
                  <c:v>0.18753179940144499</c:v>
                </c:pt>
                <c:pt idx="7516">
                  <c:v>0.19289909165824701</c:v>
                </c:pt>
                <c:pt idx="7517">
                  <c:v>0.19813438351289001</c:v>
                </c:pt>
                <c:pt idx="7518">
                  <c:v>0.20323409246726701</c:v>
                </c:pt>
                <c:pt idx="7519">
                  <c:v>0.208194728802339</c:v>
                </c:pt>
                <c:pt idx="7520">
                  <c:v>0.21301289796613901</c:v>
                </c:pt>
                <c:pt idx="7521">
                  <c:v>0.217685302896654</c:v>
                </c:pt>
                <c:pt idx="7522">
                  <c:v>0.222208746278</c:v>
                </c:pt>
                <c:pt idx="7523">
                  <c:v>0.22658013272833599</c:v>
                </c:pt>
                <c:pt idx="7524">
                  <c:v>0.23079647091802499</c:v>
                </c:pt>
                <c:pt idx="7525">
                  <c:v>0.23485487561660101</c:v>
                </c:pt>
                <c:pt idx="7526">
                  <c:v>0.238752569667115</c:v>
                </c:pt>
                <c:pt idx="7527">
                  <c:v>0.24248688588654699</c:v>
                </c:pt>
                <c:pt idx="7528">
                  <c:v>0.246055268890947</c:v>
                </c:pt>
                <c:pt idx="7529">
                  <c:v>0.24945527684408</c:v>
                </c:pt>
                <c:pt idx="7530">
                  <c:v>0.252684583128369</c:v>
                </c:pt>
                <c:pt idx="7531">
                  <c:v>0.25574097793699502</c:v>
                </c:pt>
                <c:pt idx="7532">
                  <c:v>0.25862236978606101</c:v>
                </c:pt>
                <c:pt idx="7533">
                  <c:v>0.26132678694579098</c:v>
                </c:pt>
                <c:pt idx="7534">
                  <c:v>0.26385237878978002</c:v>
                </c:pt>
                <c:pt idx="7535">
                  <c:v>0.26619741706137001</c:v>
                </c:pt>
                <c:pt idx="7536">
                  <c:v>0.26836029705629699</c:v>
                </c:pt>
                <c:pt idx="7537">
                  <c:v>0.27033953872078598</c:v>
                </c:pt>
                <c:pt idx="7538">
                  <c:v>0.27213378766434299</c:v>
                </c:pt>
                <c:pt idx="7539">
                  <c:v>0.273741816086568</c:v>
                </c:pt>
                <c:pt idx="7540">
                  <c:v>0.27516252361733201</c:v>
                </c:pt>
                <c:pt idx="7541">
                  <c:v>0.27639493806975701</c:v>
                </c:pt>
                <c:pt idx="7542">
                  <c:v>0.27743821610548502</c:v>
                </c:pt>
                <c:pt idx="7543">
                  <c:v>0.27829164381177102</c:v>
                </c:pt>
                <c:pt idx="7544">
                  <c:v>0.27895463719000801</c:v>
                </c:pt>
                <c:pt idx="7545">
                  <c:v>0.27942674255536099</c:v>
                </c:pt>
                <c:pt idx="7546">
                  <c:v>0.279707636847223</c:v>
                </c:pt>
                <c:pt idx="7547">
                  <c:v>0.27979712785027799</c:v>
                </c:pt>
                <c:pt idx="7548">
                  <c:v>0.27969515432603897</c:v>
                </c:pt>
                <c:pt idx="7549">
                  <c:v>0.27940178605475502</c:v>
                </c:pt>
                <c:pt idx="7550">
                  <c:v>0.27891722378765399</c:v>
                </c:pt>
                <c:pt idx="7551">
                  <c:v>0.27824179910957397</c:v>
                </c:pt>
                <c:pt idx="7552">
                  <c:v>0.27737597421206101</c:v>
                </c:pt>
                <c:pt idx="7553">
                  <c:v>0.27632034157708801</c:v>
                </c:pt>
                <c:pt idx="7554">
                  <c:v>0.27507562357162502</c:v>
                </c:pt>
                <c:pt idx="7555">
                  <c:v>0.27364267195332498</c:v>
                </c:pt>
                <c:pt idx="7556">
                  <c:v>0.27202246728766399</c:v>
                </c:pt>
                <c:pt idx="7557">
                  <c:v>0.27021611827694703</c:v>
                </c:pt>
                <c:pt idx="7558">
                  <c:v>0.26822486100162302</c:v>
                </c:pt>
                <c:pt idx="7559">
                  <c:v>0.26605005807443799</c:v>
                </c:pt>
                <c:pt idx="7560">
                  <c:v>0.26369319770800498</c:v>
                </c:pt>
                <c:pt idx="7561">
                  <c:v>0.26115589269641998</c:v>
                </c:pt>
                <c:pt idx="7562">
                  <c:v>0.25843987931163298</c:v>
                </c:pt>
                <c:pt idx="7563">
                  <c:v>0.25554701611531899</c:v>
                </c:pt>
                <c:pt idx="7564">
                  <c:v>0.25247928268707098</c:v>
                </c:pt>
                <c:pt idx="7565">
                  <c:v>0.249238778269776</c:v>
                </c:pt>
                <c:pt idx="7566">
                  <c:v>0.24582772033311201</c:v>
                </c:pt>
                <c:pt idx="7567">
                  <c:v>0.24224844305613299</c:v>
                </c:pt>
                <c:pt idx="7568">
                  <c:v>0.23850339572999801</c:v>
                </c:pt>
                <c:pt idx="7569">
                  <c:v>0.23459514108193</c:v>
                </c:pt>
                <c:pt idx="7570">
                  <c:v>0.23052635352154199</c:v>
                </c:pt>
                <c:pt idx="7571">
                  <c:v>0.226299817310749</c:v>
                </c:pt>
                <c:pt idx="7572">
                  <c:v>0.22191842465850301</c:v>
                </c:pt>
                <c:pt idx="7573">
                  <c:v>0.217385173741658</c:v>
                </c:pt>
                <c:pt idx="7574">
                  <c:v>0.21270316665333</c:v>
                </c:pt>
                <c:pt idx="7575">
                  <c:v>0.20787560728013901</c:v>
                </c:pt>
                <c:pt idx="7576">
                  <c:v>0.20290579910979401</c:v>
                </c:pt>
                <c:pt idx="7577">
                  <c:v>0.19779714297053</c:v>
                </c:pt>
                <c:pt idx="7578">
                  <c:v>0.19255313470392399</c:v>
                </c:pt>
                <c:pt idx="7579">
                  <c:v>0.1871773627727</c:v>
                </c:pt>
                <c:pt idx="7580">
                  <c:v>0.18167350580515601</c:v>
                </c:pt>
                <c:pt idx="7581">
                  <c:v>0.17604533007788101</c:v>
                </c:pt>
                <c:pt idx="7582">
                  <c:v>0.170296686938504</c:v>
                </c:pt>
                <c:pt idx="7583">
                  <c:v>0.164431510170228</c:v>
                </c:pt>
                <c:pt idx="7584">
                  <c:v>0.15845381329994501</c:v>
                </c:pt>
                <c:pt idx="7585">
                  <c:v>0.152367686851795</c:v>
                </c:pt>
                <c:pt idx="7586">
                  <c:v>0.146177295548026</c:v>
                </c:pt>
                <c:pt idx="7587">
                  <c:v>0.13988687545908701</c:v>
                </c:pt>
                <c:pt idx="7588">
                  <c:v>0.133500731104891</c:v>
                </c:pt>
                <c:pt idx="7589">
                  <c:v>0.12702323250924699</c:v>
                </c:pt>
                <c:pt idx="7590">
                  <c:v>0.120458812209459</c:v>
                </c:pt>
                <c:pt idx="7591">
                  <c:v>0.113811962223149</c:v>
                </c:pt>
                <c:pt idx="7592">
                  <c:v>0.10708723097438901</c:v>
                </c:pt>
                <c:pt idx="7593">
                  <c:v>0.100289220181212</c:v>
                </c:pt>
                <c:pt idx="7594">
                  <c:v>9.3422581706679803E-2</c:v>
                </c:pt>
                <c:pt idx="7595">
                  <c:v>8.6492014375613102E-2</c:v>
                </c:pt>
                <c:pt idx="7596">
                  <c:v>7.9502260759203594E-2</c:v>
                </c:pt>
                <c:pt idx="7597">
                  <c:v>7.2458103929680703E-2</c:v>
                </c:pt>
                <c:pt idx="7598">
                  <c:v>6.5364364187266502E-2</c:v>
                </c:pt>
                <c:pt idx="7599">
                  <c:v>5.8225895761655697E-2</c:v>
                </c:pt>
                <c:pt idx="7600">
                  <c:v>5.1047583490277597E-2</c:v>
                </c:pt>
                <c:pt idx="7601">
                  <c:v>4.3834339475612799E-2</c:v>
                </c:pt>
                <c:pt idx="7602">
                  <c:v>3.6591099723853097E-2</c:v>
                </c:pt>
                <c:pt idx="7603">
                  <c:v>2.9322820767203901E-2</c:v>
                </c:pt>
                <c:pt idx="7604">
                  <c:v>2.2034476272140401E-2</c:v>
                </c:pt>
                <c:pt idx="7605">
                  <c:v>1.4731053635939399E-2</c:v>
                </c:pt>
                <c:pt idx="7606">
                  <c:v>7.4175505738148196E-3</c:v>
                </c:pt>
                <c:pt idx="7607" formatCode="0.00E+00">
                  <c:v>9.8971698992638305E-5</c:v>
                </c:pt>
                <c:pt idx="7608">
                  <c:v>-7.2196749019341998E-3</c:v>
                </c:pt>
                <c:pt idx="7609">
                  <c:v>-1.4533381096028E-2</c:v>
                </c:pt>
                <c:pt idx="7610">
                  <c:v>-2.1837142131059899E-2</c:v>
                </c:pt>
                <c:pt idx="7611">
                  <c:v>-2.9125960060250498E-2</c:v>
                </c:pt>
                <c:pt idx="7612">
                  <c:v>-3.6394847162353201E-2</c:v>
                </c:pt>
                <c:pt idx="7613">
                  <c:v>-4.3638829354740102E-2</c:v>
                </c:pt>
                <c:pt idx="7614">
                  <c:v>-5.0852949597155597E-2</c:v>
                </c:pt>
                <c:pt idx="7615">
                  <c:v>-5.8032271283807203E-2</c:v>
                </c:pt>
                <c:pt idx="7616">
                  <c:v>-6.5171881621473707E-2</c:v>
                </c:pt>
                <c:pt idx="7617">
                  <c:v>-7.2266894991318206E-2</c:v>
                </c:pt>
                <c:pt idx="7618">
                  <c:v>-7.9312456292105496E-2</c:v>
                </c:pt>
                <c:pt idx="7619">
                  <c:v>-8.6303744262537105E-2</c:v>
                </c:pt>
                <c:pt idx="7620">
                  <c:v>-9.3235974780428693E-2</c:v>
                </c:pt>
                <c:pt idx="7621">
                  <c:v>-0.10010440413647401</c:v>
                </c:pt>
                <c:pt idx="7622">
                  <c:v>-0.10690433228035499</c:v>
                </c:pt>
                <c:pt idx="7623">
                  <c:v>-0.113631106036974</c:v>
                </c:pt>
                <c:pt idx="7624">
                  <c:v>-0.120280122290611</c:v>
                </c:pt>
                <c:pt idx="7625">
                  <c:v>-0.12684683113482501</c:v>
                </c:pt>
                <c:pt idx="7626">
                  <c:v>-0.13332673898594799</c:v>
                </c:pt>
                <c:pt idx="7627">
                  <c:v>-0.13971541165802601</c:v>
                </c:pt>
                <c:pt idx="7628">
                  <c:v>-0.14600847739712999</c:v>
                </c:pt>
                <c:pt idx="7629">
                  <c:v>-0.15220162987293401</c:v>
                </c:pt>
                <c:pt idx="7630">
                  <c:v>-0.15829063112552599</c:v>
                </c:pt>
                <c:pt idx="7631">
                  <c:v>-0.164271314465435</c:v>
                </c:pt>
                <c:pt idx="7632">
                  <c:v>-0.17013958732488799</c:v>
                </c:pt>
                <c:pt idx="7633">
                  <c:v>-0.17589143405834301</c:v>
                </c:pt>
                <c:pt idx="7634">
                  <c:v>-0.181522918690387</c:v>
                </c:pt>
                <c:pt idx="7635">
                  <c:v>-0.187030187609114</c:v>
                </c:pt>
                <c:pt idx="7636">
                  <c:v>-0.192409472203144</c:v>
                </c:pt>
                <c:pt idx="7637">
                  <c:v>-0.197657091440474</c:v>
                </c:pt>
                <c:pt idx="7638">
                  <c:v>-0.20276945438739999</c:v>
                </c:pt>
                <c:pt idx="7639">
                  <c:v>-0.20774306266578499</c:v>
                </c:pt>
                <c:pt idx="7640">
                  <c:v>-0.212574512846989</c:v>
                </c:pt>
                <c:pt idx="7641">
                  <c:v>-0.21726049878083101</c:v>
                </c:pt>
                <c:pt idx="7642">
                  <c:v>-0.221797813857978</c:v>
                </c:pt>
                <c:pt idx="7643">
                  <c:v>-0.22618335320421901</c:v>
                </c:pt>
                <c:pt idx="7644">
                  <c:v>-0.230414115805124</c:v>
                </c:pt>
                <c:pt idx="7645">
                  <c:v>-0.23448720655963401</c:v>
                </c:pt>
                <c:pt idx="7646">
                  <c:v>-0.23839983826116901</c:v>
                </c:pt>
                <c:pt idx="7647">
                  <c:v>-0.242149333504906</c:v>
                </c:pt>
                <c:pt idx="7648">
                  <c:v>-0.24573312651992499</c:v>
                </c:pt>
                <c:pt idx="7649">
                  <c:v>-0.249148764924956</c:v>
                </c:pt>
                <c:pt idx="7650">
                  <c:v>-0.25239391140653999</c:v>
                </c:pt>
                <c:pt idx="7651">
                  <c:v>-0.25546634531844797</c:v>
                </c:pt>
                <c:pt idx="7652">
                  <c:v>-0.25836396420126201</c:v>
                </c:pt>
                <c:pt idx="7653">
                  <c:v>-0.26108478522108403</c:v>
                </c:pt>
                <c:pt idx="7654">
                  <c:v>-0.26362694652638402</c:v>
                </c:pt>
                <c:pt idx="7655">
                  <c:v>-0.26598870852206202</c:v>
                </c:pt>
                <c:pt idx="7656">
                  <c:v>-0.26816845505984899</c:v>
                </c:pt>
                <c:pt idx="7657">
                  <c:v>-0.27016469454422998</c:v>
                </c:pt>
                <c:pt idx="7658">
                  <c:v>-0.27197606095314703</c:v>
                </c:pt>
                <c:pt idx="7659">
                  <c:v>-0.27360131477275401</c:v>
                </c:pt>
                <c:pt idx="7660">
                  <c:v>-0.27503934384562401</c:v>
                </c:pt>
                <c:pt idx="7661">
                  <c:v>-0.276289164131788</c:v>
                </c:pt>
                <c:pt idx="7662">
                  <c:v>-0.27734992038211598</c:v>
                </c:pt>
                <c:pt idx="7663">
                  <c:v>-0.27822088672356099</c:v>
                </c:pt>
                <c:pt idx="7664">
                  <c:v>-0.278901467155869</c:v>
                </c:pt>
                <c:pt idx="7665">
                  <c:v>-0.27939119595942502</c:v>
                </c:pt>
                <c:pt idx="7666">
                  <c:v>-0.27968973801394198</c:v>
                </c:pt>
                <c:pt idx="7667">
                  <c:v>-0.27979688902778299</c:v>
                </c:pt>
                <c:pt idx="7668">
                  <c:v>-0.27971257567775698</c:v>
                </c:pt>
                <c:pt idx="7669">
                  <c:v>-0.27943685565929399</c:v>
                </c:pt>
                <c:pt idx="7670">
                  <c:v>-0.27896991764696399</c:v>
                </c:pt>
                <c:pt idx="7671">
                  <c:v>-0.27831208116536998</c:v>
                </c:pt>
                <c:pt idx="7672">
                  <c:v>-0.27746379637049401</c:v>
                </c:pt>
                <c:pt idx="7673">
                  <c:v>-0.27642564374165901</c:v>
                </c:pt>
                <c:pt idx="7674">
                  <c:v>-0.27519833368430702</c:v>
                </c:pt>
                <c:pt idx="7675">
                  <c:v>-0.27378270604387001</c:v>
                </c:pt>
                <c:pt idx="7676">
                  <c:v>-0.272179729531069</c:v>
                </c:pt>
                <c:pt idx="7677">
                  <c:v>-0.27039050105902201</c:v>
                </c:pt>
                <c:pt idx="7678">
                  <c:v>-0.268416244992634</c:v>
                </c:pt>
                <c:pt idx="7679">
                  <c:v>-0.26625831231076302</c:v>
                </c:pt>
                <c:pt idx="7680">
                  <c:v>-0.26391817968175202</c:v>
                </c:pt>
                <c:pt idx="7681">
                  <c:v>-0.26139744845294499</c:v>
                </c:pt>
                <c:pt idx="7682">
                  <c:v>-0.25869784355488901</c:v>
                </c:pt>
                <c:pt idx="7683">
                  <c:v>-0.25582121232097199</c:v>
                </c:pt>
                <c:pt idx="7684">
                  <c:v>-0.25276952322329199</c:v>
                </c:pt>
                <c:pt idx="7685">
                  <c:v>-0.24954486452563801</c:v>
                </c:pt>
                <c:pt idx="7686">
                  <c:v>-0.246149442854498</c:v>
                </c:pt>
                <c:pt idx="7687">
                  <c:v>-0.24258558168906499</c:v>
                </c:pt>
                <c:pt idx="7688">
                  <c:v>-0.238855719771291</c:v>
                </c:pt>
                <c:pt idx="7689">
                  <c:v>-0.23496240943705601</c:v>
                </c:pt>
                <c:pt idx="7690">
                  <c:v>-0.23090831486961599</c:v>
                </c:pt>
                <c:pt idx="7691">
                  <c:v>-0.226696210276504</c:v>
                </c:pt>
                <c:pt idx="7692">
                  <c:v>-0.22232897799114901</c:v>
                </c:pt>
                <c:pt idx="7693">
                  <c:v>-0.21780960650050099</c:v>
                </c:pt>
                <c:pt idx="7694">
                  <c:v>-0.213141188400014</c:v>
                </c:pt>
                <c:pt idx="7695">
                  <c:v>-0.20832691827739599</c:v>
                </c:pt>
                <c:pt idx="7696">
                  <c:v>-0.203370090526553</c:v>
                </c:pt>
                <c:pt idx="7697">
                  <c:v>-0.198274097093248</c:v>
                </c:pt>
                <c:pt idx="7698">
                  <c:v>-0.193042425153998</c:v>
                </c:pt>
                <c:pt idx="7699">
                  <c:v>-0.18767865472980799</c:v>
                </c:pt>
                <c:pt idx="7700">
                  <c:v>-0.182186456236371</c:v>
                </c:pt>
                <c:pt idx="7701">
                  <c:v>-0.17656958797240899</c:v>
                </c:pt>
                <c:pt idx="7702">
                  <c:v>-0.170831893547882</c:v>
                </c:pt>
                <c:pt idx="7703">
                  <c:v>-0.16497729925380999</c:v>
                </c:pt>
                <c:pt idx="7704">
                  <c:v>-0.159009811375524</c:v>
                </c:pt>
                <c:pt idx="7705">
                  <c:v>-0.15293351345117501</c:v>
                </c:pt>
                <c:pt idx="7706">
                  <c:v>-0.146752563477374</c:v>
                </c:pt>
                <c:pt idx="7707">
                  <c:v>-0.140471191063889</c:v>
                </c:pt>
                <c:pt idx="7708">
                  <c:v>-0.13409369453933101</c:v>
                </c:pt>
                <c:pt idx="7709">
                  <c:v>-0.12762443800981901</c:v>
                </c:pt>
                <c:pt idx="7710">
                  <c:v>-0.121067848372628</c:v>
                </c:pt>
                <c:pt idx="7711">
                  <c:v>-0.114428412286879</c:v>
                </c:pt>
                <c:pt idx="7712">
                  <c:v>-0.10771067310332701</c:v>
                </c:pt>
                <c:pt idx="7713">
                  <c:v>-0.100919227755352</c:v>
                </c:pt>
                <c:pt idx="7714">
                  <c:v>-9.40587236132958E-2</c:v>
                </c:pt>
                <c:pt idx="7715">
                  <c:v>-8.71338553042703E-2</c:v>
                </c:pt>
                <c:pt idx="7716">
                  <c:v>-8.0149361499639402E-2</c:v>
                </c:pt>
                <c:pt idx="7717">
                  <c:v>-7.3110021672355294E-2</c:v>
                </c:pt>
                <c:pt idx="7718">
                  <c:v>-6.6020652826376799E-2</c:v>
                </c:pt>
                <c:pt idx="7719">
                  <c:v>-5.8886106200404298E-2</c:v>
                </c:pt>
                <c:pt idx="7720">
                  <c:v>-5.1711263948188597E-2</c:v>
                </c:pt>
                <c:pt idx="7721">
                  <c:v>-4.4501035797684302E-2</c:v>
                </c:pt>
                <c:pt idx="7722">
                  <c:v>-3.72603556913342E-2</c:v>
                </c:pt>
                <c:pt idx="7723">
                  <c:v>-2.9994178409784401E-2</c:v>
                </c:pt>
                <c:pt idx="7724">
                  <c:v>-2.2707476181338601E-2</c:v>
                </c:pt>
                <c:pt idx="7725">
                  <c:v>-1.5405235279474299E-2</c:v>
                </c:pt>
                <c:pt idx="7726">
                  <c:v>-8.0924526107475098E-3</c:v>
                </c:pt>
                <c:pt idx="7727">
                  <c:v>-7.7413229542058195E-4</c:v>
                </c:pt>
                <c:pt idx="7728">
                  <c:v>6.5447177568451901E-3</c:v>
                </c:pt>
                <c:pt idx="7729">
                  <c:v>1.38590892738908E-2</c:v>
                </c:pt>
                <c:pt idx="7730">
                  <c:v>2.11639770482085E-2</c:v>
                </c:pt>
                <c:pt idx="7731">
                  <c:v>2.84543823619938E-2</c:v>
                </c:pt>
                <c:pt idx="7732">
                  <c:v>3.5725316407756398E-2</c:v>
                </c:pt>
                <c:pt idx="7733">
                  <c:v>4.2971803702149702E-2</c:v>
                </c:pt>
                <c:pt idx="7734">
                  <c:v>5.0188885490682497E-2</c:v>
                </c:pt>
                <c:pt idx="7735">
                  <c:v>5.7371623140983201E-2</c:v>
                </c:pt>
                <c:pt idx="7736">
                  <c:v>6.4515101522294602E-2</c:v>
                </c:pt>
                <c:pt idx="7737">
                  <c:v>7.1614432368886302E-2</c:v>
                </c:pt>
                <c:pt idx="7738">
                  <c:v>7.8664757625084E-2</c:v>
                </c:pt>
                <c:pt idx="7739">
                  <c:v>8.5661252769625398E-2</c:v>
                </c:pt>
                <c:pt idx="7740">
                  <c:v>9.2599130117069106E-2</c:v>
                </c:pt>
                <c:pt idx="7741">
                  <c:v>9.9473642093996603E-2</c:v>
                </c:pt>
                <c:pt idx="7742">
                  <c:v>0.10628008448776601</c:v>
                </c:pt>
                <c:pt idx="7743">
                  <c:v>0.113013799665593</c:v>
                </c:pt>
                <c:pt idx="7744">
                  <c:v>0.11967017976176</c:v>
                </c:pt>
                <c:pt idx="7745">
                  <c:v>0.12624466983076699</c:v>
                </c:pt>
                <c:pt idx="7746">
                  <c:v>0.132732770964268</c:v>
                </c:pt>
                <c:pt idx="7747">
                  <c:v>0.139130043369669</c:v>
                </c:pt>
                <c:pt idx="7748">
                  <c:v>0.14543210940826101</c:v>
                </c:pt>
                <c:pt idx="7749">
                  <c:v>0.151634656590834</c:v>
                </c:pt>
                <c:pt idx="7750">
                  <c:v>0.1577334405287</c:v>
                </c:pt>
                <c:pt idx="7751">
                  <c:v>0.16372428783811999</c:v>
                </c:pt>
                <c:pt idx="7752">
                  <c:v>0.16960309899614001</c:v>
                </c:pt>
                <c:pt idx="7753">
                  <c:v>0.17536585114588299</c:v>
                </c:pt>
                <c:pt idx="7754">
                  <c:v>0.181008600849387</c:v>
                </c:pt>
                <c:pt idx="7755">
                  <c:v>0.186527486786083</c:v>
                </c:pt>
                <c:pt idx="7756">
                  <c:v>0.191918732395092</c:v>
                </c:pt>
                <c:pt idx="7757">
                  <c:v>0.19717864845951599</c:v>
                </c:pt>
                <c:pt idx="7758">
                  <c:v>0.20230363563096099</c:v>
                </c:pt>
                <c:pt idx="7759">
                  <c:v>0.20729018689256201</c:v>
                </c:pt>
                <c:pt idx="7760">
                  <c:v>0.21213488995882701</c:v>
                </c:pt>
                <c:pt idx="7761">
                  <c:v>0.21683442961065499</c:v>
                </c:pt>
                <c:pt idx="7762">
                  <c:v>0.22138558996393501</c:v>
                </c:pt>
                <c:pt idx="7763">
                  <c:v>0.225785256670165</c:v>
                </c:pt>
                <c:pt idx="7764">
                  <c:v>0.23003041904759799</c:v>
                </c:pt>
                <c:pt idx="7765">
                  <c:v>0.23411817214143901</c:v>
                </c:pt>
                <c:pt idx="7766">
                  <c:v>0.23804571871170399</c:v>
                </c:pt>
                <c:pt idx="7767">
                  <c:v>0.24181037114735901</c:v>
                </c:pt>
                <c:pt idx="7768">
                  <c:v>0.245409553305453</c:v>
                </c:pt>
                <c:pt idx="7769">
                  <c:v>0.24884080227396099</c:v>
                </c:pt>
                <c:pt idx="7770">
                  <c:v>0.25210177005715201</c:v>
                </c:pt>
                <c:pt idx="7771">
                  <c:v>0.25519022518231699</c:v>
                </c:pt>
                <c:pt idx="7772">
                  <c:v>0.25810405422675797</c:v>
                </c:pt>
                <c:pt idx="7773">
                  <c:v>0.26084126326400098</c:v>
                </c:pt>
                <c:pt idx="7774">
                  <c:v>0.26339997922823299</c:v>
                </c:pt>
                <c:pt idx="7775">
                  <c:v>0.26577845119604199</c:v>
                </c:pt>
                <c:pt idx="7776">
                  <c:v>0.26797505158455998</c:v>
                </c:pt>
                <c:pt idx="7777">
                  <c:v>0.26998827726522401</c:v>
                </c:pt>
                <c:pt idx="7778">
                  <c:v>0.27181675059235899</c:v>
                </c:pt>
                <c:pt idx="7779">
                  <c:v>0.27345922034589598</c:v>
                </c:pt>
                <c:pt idx="7780">
                  <c:v>0.27491456258758301</c:v>
                </c:pt>
                <c:pt idx="7781">
                  <c:v>0.27618178143008998</c:v>
                </c:pt>
                <c:pt idx="7782">
                  <c:v>0.27726000971849701</c:v>
                </c:pt>
                <c:pt idx="7783">
                  <c:v>0.27814850962367799</c:v>
                </c:pt>
                <c:pt idx="7784">
                  <c:v>0.27884667314720502</c:v>
                </c:pt>
                <c:pt idx="7785">
                  <c:v>0.279354022537394</c:v>
                </c:pt>
                <c:pt idx="7786">
                  <c:v>0.27967021061622999</c:v>
                </c:pt>
                <c:pt idx="7787">
                  <c:v>0.27979502101694298</c:v>
                </c:pt>
                <c:pt idx="7788">
                  <c:v>0.27972836833206399</c:v>
                </c:pt>
                <c:pt idx="7789">
                  <c:v>0.27947029817187102</c:v>
                </c:pt>
                <c:pt idx="7790">
                  <c:v>0.27902098713317902</c:v>
                </c:pt>
                <c:pt idx="7791">
                  <c:v>0.27838074267849</c:v>
                </c:pt>
                <c:pt idx="7792">
                  <c:v>0.277550002925605</c:v>
                </c:pt>
                <c:pt idx="7793">
                  <c:v>0.27652933634781501</c:v>
                </c:pt>
                <c:pt idx="7794">
                  <c:v>0.275319441384897</c:v>
                </c:pt>
                <c:pt idx="7795">
                  <c:v>0.27392114596517497</c:v>
                </c:pt>
                <c:pt idx="7796">
                  <c:v>0.27233540693897101</c:v>
                </c:pt>
                <c:pt idx="7797">
                  <c:v>0.270563309423831</c:v>
                </c:pt>
                <c:pt idx="7798">
                  <c:v>0.268606066061985</c:v>
                </c:pt>
                <c:pt idx="7799">
                  <c:v>0.26646501619053897</c:v>
                </c:pt>
                <c:pt idx="7800">
                  <c:v>0.26414162492496501</c:v>
                </c:pt>
                <c:pt idx="7801">
                  <c:v>0.26163748215653199</c:v>
                </c:pt>
                <c:pt idx="7802">
                  <c:v>0.25895430146434201</c:v>
                </c:pt>
                <c:pt idx="7803">
                  <c:v>0.25609391894273797</c:v>
                </c:pt>
                <c:pt idx="7804">
                  <c:v>0.25305829194485902</c:v>
                </c:pt>
                <c:pt idx="7805">
                  <c:v>0.249849497743239</c:v>
                </c:pt>
                <c:pt idx="7806">
                  <c:v>0.24646973210832601</c:v>
                </c:pt>
                <c:pt idx="7807">
                  <c:v>0.242921307805925</c:v>
                </c:pt>
                <c:pt idx="7808">
                  <c:v>0.239206653014578</c:v>
                </c:pt>
                <c:pt idx="7809">
                  <c:v>0.23532830966396401</c:v>
                </c:pt>
                <c:pt idx="7810">
                  <c:v>0.23128893169546599</c:v>
                </c:pt>
                <c:pt idx="7811">
                  <c:v>0.22709128324608199</c:v>
                </c:pt>
                <c:pt idx="7812">
                  <c:v>0.22273823675693699</c:v>
                </c:pt>
                <c:pt idx="7813">
                  <c:v>0.21823277100767099</c:v>
                </c:pt>
                <c:pt idx="7814">
                  <c:v>0.213577969078074</c:v>
                </c:pt>
                <c:pt idx="7815">
                  <c:v>0.208777016238337</c:v>
                </c:pt>
                <c:pt idx="7816">
                  <c:v>0.203833197769382</c:v>
                </c:pt>
                <c:pt idx="7817">
                  <c:v>0.19874989671475099</c:v>
                </c:pt>
                <c:pt idx="7818">
                  <c:v>0.19353059156559399</c:v>
                </c:pt>
                <c:pt idx="7819">
                  <c:v>0.18817885388035199</c:v>
                </c:pt>
                <c:pt idx="7820">
                  <c:v>0.18269834584073999</c:v>
                </c:pt>
                <c:pt idx="7821">
                  <c:v>0.17709281774573199</c:v>
                </c:pt>
                <c:pt idx="7822">
                  <c:v>0.17136610544523501</c:v>
                </c:pt>
                <c:pt idx="7823">
                  <c:v>0.16552212771522701</c:v>
                </c:pt>
                <c:pt idx="7824">
                  <c:v>0.15956488357615101</c:v>
                </c:pt>
                <c:pt idx="7825">
                  <c:v>0.153498449556387</c:v>
                </c:pt>
                <c:pt idx="7826">
                  <c:v>0.14732697690270199</c:v>
                </c:pt>
                <c:pt idx="7827">
                  <c:v>0.14105468873955601</c:v>
                </c:pt>
                <c:pt idx="7828">
                  <c:v>0.134685877179227</c:v>
                </c:pt>
                <c:pt idx="7829">
                  <c:v>0.128224900384732</c:v>
                </c:pt>
                <c:pt idx="7830">
                  <c:v>0.12167617958754599</c:v>
                </c:pt>
                <c:pt idx="7831">
                  <c:v>0.115044196062159</c:v>
                </c:pt>
                <c:pt idx="7832">
                  <c:v>0.10833348805955401</c:v>
                </c:pt>
                <c:pt idx="7833">
                  <c:v>0.101548647701694</c:v>
                </c:pt>
                <c:pt idx="7834">
                  <c:v>9.4694317839139203E-2</c:v>
                </c:pt>
                <c:pt idx="7835">
                  <c:v>8.77751888739568E-2</c:v>
                </c:pt>
                <c:pt idx="7836">
                  <c:v>8.0795995550090996E-2</c:v>
                </c:pt>
                <c:pt idx="7837">
                  <c:v>7.3761513713387197E-2</c:v>
                </c:pt>
                <c:pt idx="7838">
                  <c:v>6.6676557043492499E-2</c:v>
                </c:pt>
                <c:pt idx="7839">
                  <c:v>5.9545973759865499E-2</c:v>
                </c:pt>
                <c:pt idx="7840">
                  <c:v>5.23746433041508E-2</c:v>
                </c:pt>
                <c:pt idx="7841">
                  <c:v>4.5167473001188903E-2</c:v>
                </c:pt>
                <c:pt idx="7842">
                  <c:v>3.79293947009448E-2</c:v>
                </c:pt>
                <c:pt idx="7843">
                  <c:v>3.06653614036543E-2</c:v>
                </c:pt>
                <c:pt idx="7844">
                  <c:v>2.3380343870497901E-2</c:v>
                </c:pt>
                <c:pt idx="7845">
                  <c:v>1.607932722212E-2</c:v>
                </c:pt>
                <c:pt idx="7846">
                  <c:v>8.76730752732271E-3</c:v>
                </c:pt>
                <c:pt idx="7847">
                  <c:v>1.4492883842671001E-3</c:v>
                </c:pt>
                <c:pt idx="7848">
                  <c:v>-5.8697225034770196E-3</c:v>
                </c:pt>
                <c:pt idx="7849">
                  <c:v>-1.3184716753691299E-2</c:v>
                </c:pt>
                <c:pt idx="7850">
                  <c:v>-2.04906887327331E-2</c:v>
                </c:pt>
                <c:pt idx="7851">
                  <c:v>-2.7782638980879199E-2</c:v>
                </c:pt>
                <c:pt idx="7852">
                  <c:v>-3.5055577633444197E-2</c:v>
                </c:pt>
                <c:pt idx="7853">
                  <c:v>-4.2304527835333797E-2</c:v>
                </c:pt>
                <c:pt idx="7854">
                  <c:v>-4.9524529146694897E-2</c:v>
                </c:pt>
                <c:pt idx="7855">
                  <c:v>-5.6710640937333003E-2</c:v>
                </c:pt>
                <c:pt idx="7856">
                  <c:v>-6.3857945767574698E-2</c:v>
                </c:pt>
                <c:pt idx="7857">
                  <c:v>-7.0961552753259396E-2</c:v>
                </c:pt>
                <c:pt idx="7858">
                  <c:v>-7.8016600912560699E-2</c:v>
                </c:pt>
                <c:pt idx="7859">
                  <c:v>-8.5018262492344496E-2</c:v>
                </c:pt>
                <c:pt idx="7860">
                  <c:v>-9.1961746271789893E-2</c:v>
                </c:pt>
                <c:pt idx="7861">
                  <c:v>-9.8842300841009798E-2</c:v>
                </c:pt>
                <c:pt idx="7862">
                  <c:v>-0.10565521785243</c:v>
                </c:pt>
                <c:pt idx="7863">
                  <c:v>-0.112395835242702</c:v>
                </c:pt>
                <c:pt idx="7864">
                  <c:v>-0.119059540422938</c:v>
                </c:pt>
                <c:pt idx="7865">
                  <c:v>-0.125641773435101</c:v>
                </c:pt>
                <c:pt idx="7866">
                  <c:v>-0.13213803007236699</c:v>
                </c:pt>
                <c:pt idx="7867">
                  <c:v>-0.13854386496134899</c:v>
                </c:pt>
                <c:pt idx="7868">
                  <c:v>-0.14485489460405099</c:v>
                </c:pt>
                <c:pt idx="7869">
                  <c:v>-0.15106680037748901</c:v>
                </c:pt>
                <c:pt idx="7870">
                  <c:v>-0.15717533148891399</c:v>
                </c:pt>
                <c:pt idx="7871">
                  <c:v>-0.16317630788461701</c:v>
                </c:pt>
                <c:pt idx="7872">
                  <c:v>-0.16906562311033399</c:v>
                </c:pt>
                <c:pt idx="7873">
                  <c:v>-0.17483924712127999</c:v>
                </c:pt>
                <c:pt idx="7874">
                  <c:v>-0.180493229039902</c:v>
                </c:pt>
              </c:numCache>
            </c:numRef>
          </c:yVal>
          <c:smooth val="1"/>
          <c:extLst>
            <c:ext xmlns:c16="http://schemas.microsoft.com/office/drawing/2014/chart" uri="{C3380CC4-5D6E-409C-BE32-E72D297353CC}">
              <c16:uniqueId val="{00000000-D2EC-4646-BEBB-06BE2A64D9F9}"/>
            </c:ext>
          </c:extLst>
        </c:ser>
        <c:ser>
          <c:idx val="1"/>
          <c:order val="1"/>
          <c:tx>
            <c:v>FEM</c:v>
          </c:tx>
          <c:spPr>
            <a:ln w="19050"/>
          </c:spPr>
          <c:marker>
            <c:symbol val="none"/>
          </c:marker>
          <c:xVal>
            <c:numRef>
              <c:f>'single-span'!$A$8:$A$2230</c:f>
              <c:numCache>
                <c:formatCode>0.00E+00</c:formatCode>
                <c:ptCount val="2223"/>
                <c:pt idx="0" formatCode="General">
                  <c:v>0</c:v>
                </c:pt>
                <c:pt idx="1">
                  <c:v>1.5E-3</c:v>
                </c:pt>
                <c:pt idx="2">
                  <c:v>3.0000000000000001E-3</c:v>
                </c:pt>
                <c:pt idx="3">
                  <c:v>4.4999999999999997E-3</c:v>
                </c:pt>
                <c:pt idx="4">
                  <c:v>6.0000000000000001E-3</c:v>
                </c:pt>
                <c:pt idx="5">
                  <c:v>7.4999999999999997E-3</c:v>
                </c:pt>
                <c:pt idx="6">
                  <c:v>8.9999999999999993E-3</c:v>
                </c:pt>
                <c:pt idx="7" formatCode="General">
                  <c:v>1.0500000000000001E-2</c:v>
                </c:pt>
                <c:pt idx="8" formatCode="General">
                  <c:v>1.2E-2</c:v>
                </c:pt>
                <c:pt idx="9" formatCode="General">
                  <c:v>1.35E-2</c:v>
                </c:pt>
                <c:pt idx="10" formatCode="General">
                  <c:v>1.4999999999999999E-2</c:v>
                </c:pt>
                <c:pt idx="11" formatCode="General">
                  <c:v>1.6500000000000001E-2</c:v>
                </c:pt>
                <c:pt idx="12" formatCode="General">
                  <c:v>1.7999999999999999E-2</c:v>
                </c:pt>
                <c:pt idx="13" formatCode="General">
                  <c:v>1.95E-2</c:v>
                </c:pt>
                <c:pt idx="14" formatCode="General">
                  <c:v>2.1000000000000001E-2</c:v>
                </c:pt>
                <c:pt idx="15" formatCode="General">
                  <c:v>2.2499999999999999E-2</c:v>
                </c:pt>
                <c:pt idx="16" formatCode="General">
                  <c:v>2.4E-2</c:v>
                </c:pt>
                <c:pt idx="17" formatCode="General">
                  <c:v>2.5499999999999998E-2</c:v>
                </c:pt>
                <c:pt idx="18" formatCode="General">
                  <c:v>2.7E-2</c:v>
                </c:pt>
                <c:pt idx="19" formatCode="General">
                  <c:v>2.8500000000000001E-2</c:v>
                </c:pt>
                <c:pt idx="20" formatCode="General">
                  <c:v>0.03</c:v>
                </c:pt>
                <c:pt idx="21" formatCode="General">
                  <c:v>3.15E-2</c:v>
                </c:pt>
                <c:pt idx="22" formatCode="General">
                  <c:v>3.3000000000000002E-2</c:v>
                </c:pt>
                <c:pt idx="23" formatCode="General">
                  <c:v>3.4500000000000003E-2</c:v>
                </c:pt>
                <c:pt idx="24" formatCode="General">
                  <c:v>3.5999999999999997E-2</c:v>
                </c:pt>
                <c:pt idx="25" formatCode="General">
                  <c:v>3.7499999999999999E-2</c:v>
                </c:pt>
                <c:pt idx="26" formatCode="General">
                  <c:v>3.9E-2</c:v>
                </c:pt>
                <c:pt idx="27" formatCode="General">
                  <c:v>4.0500000000000001E-2</c:v>
                </c:pt>
                <c:pt idx="28" formatCode="General">
                  <c:v>4.2000000000000003E-2</c:v>
                </c:pt>
                <c:pt idx="29" formatCode="General">
                  <c:v>4.3499999999999997E-2</c:v>
                </c:pt>
                <c:pt idx="30" formatCode="General">
                  <c:v>4.4999999999999998E-2</c:v>
                </c:pt>
                <c:pt idx="31" formatCode="General">
                  <c:v>4.65E-2</c:v>
                </c:pt>
                <c:pt idx="32" formatCode="General">
                  <c:v>4.8000000000000001E-2</c:v>
                </c:pt>
                <c:pt idx="33" formatCode="General">
                  <c:v>4.9500000000000002E-2</c:v>
                </c:pt>
                <c:pt idx="34" formatCode="General">
                  <c:v>5.0999999999999997E-2</c:v>
                </c:pt>
                <c:pt idx="35" formatCode="General">
                  <c:v>5.2499999999999998E-2</c:v>
                </c:pt>
                <c:pt idx="36" formatCode="General">
                  <c:v>5.3999999999999999E-2</c:v>
                </c:pt>
                <c:pt idx="37" formatCode="General">
                  <c:v>5.5500000000000001E-2</c:v>
                </c:pt>
                <c:pt idx="38" formatCode="General">
                  <c:v>5.7000000000000002E-2</c:v>
                </c:pt>
                <c:pt idx="39" formatCode="General">
                  <c:v>5.8500000000000003E-2</c:v>
                </c:pt>
                <c:pt idx="40" formatCode="General">
                  <c:v>0.06</c:v>
                </c:pt>
                <c:pt idx="41" formatCode="General">
                  <c:v>6.1499999999999999E-2</c:v>
                </c:pt>
                <c:pt idx="42" formatCode="General">
                  <c:v>6.3E-2</c:v>
                </c:pt>
                <c:pt idx="43" formatCode="General">
                  <c:v>6.4500000000000002E-2</c:v>
                </c:pt>
                <c:pt idx="44" formatCode="General">
                  <c:v>6.6000000000000003E-2</c:v>
                </c:pt>
                <c:pt idx="45" formatCode="General">
                  <c:v>6.7500000000000004E-2</c:v>
                </c:pt>
                <c:pt idx="46" formatCode="General">
                  <c:v>6.9000000000000006E-2</c:v>
                </c:pt>
                <c:pt idx="47" formatCode="General">
                  <c:v>7.0499999999999993E-2</c:v>
                </c:pt>
                <c:pt idx="48" formatCode="General">
                  <c:v>7.1999999999999995E-2</c:v>
                </c:pt>
                <c:pt idx="49" formatCode="General">
                  <c:v>7.3499999999999996E-2</c:v>
                </c:pt>
                <c:pt idx="50" formatCode="General">
                  <c:v>7.4999999999999997E-2</c:v>
                </c:pt>
                <c:pt idx="51" formatCode="General">
                  <c:v>7.6499999999999999E-2</c:v>
                </c:pt>
                <c:pt idx="52" formatCode="General">
                  <c:v>7.8E-2</c:v>
                </c:pt>
                <c:pt idx="53" formatCode="General">
                  <c:v>7.9500000000000001E-2</c:v>
                </c:pt>
                <c:pt idx="54" formatCode="General">
                  <c:v>8.1000000000000003E-2</c:v>
                </c:pt>
                <c:pt idx="55" formatCode="General">
                  <c:v>8.2500000000000004E-2</c:v>
                </c:pt>
                <c:pt idx="56" formatCode="General">
                  <c:v>8.4000000000000005E-2</c:v>
                </c:pt>
                <c:pt idx="57" formatCode="General">
                  <c:v>8.5500000000000007E-2</c:v>
                </c:pt>
                <c:pt idx="58" formatCode="General">
                  <c:v>8.6999999999999994E-2</c:v>
                </c:pt>
                <c:pt idx="59" formatCode="General">
                  <c:v>8.8499999999999995E-2</c:v>
                </c:pt>
                <c:pt idx="60" formatCode="General">
                  <c:v>0.09</c:v>
                </c:pt>
                <c:pt idx="61" formatCode="General">
                  <c:v>9.1499999999999998E-2</c:v>
                </c:pt>
                <c:pt idx="62" formatCode="General">
                  <c:v>9.2999999999999999E-2</c:v>
                </c:pt>
                <c:pt idx="63" formatCode="General">
                  <c:v>9.4500000000000001E-2</c:v>
                </c:pt>
                <c:pt idx="64" formatCode="General">
                  <c:v>9.6000000000000002E-2</c:v>
                </c:pt>
                <c:pt idx="65" formatCode="General">
                  <c:v>9.7500000000000003E-2</c:v>
                </c:pt>
                <c:pt idx="66" formatCode="General">
                  <c:v>9.9000000000000005E-2</c:v>
                </c:pt>
                <c:pt idx="67" formatCode="General">
                  <c:v>0.10050000000000001</c:v>
                </c:pt>
                <c:pt idx="68" formatCode="General">
                  <c:v>0.10199999999999999</c:v>
                </c:pt>
                <c:pt idx="69" formatCode="General">
                  <c:v>0.10349999999999999</c:v>
                </c:pt>
                <c:pt idx="70" formatCode="General">
                  <c:v>0.105</c:v>
                </c:pt>
                <c:pt idx="71" formatCode="General">
                  <c:v>0.1065</c:v>
                </c:pt>
                <c:pt idx="72" formatCode="General">
                  <c:v>0.108</c:v>
                </c:pt>
                <c:pt idx="73" formatCode="General">
                  <c:v>0.1095</c:v>
                </c:pt>
                <c:pt idx="74" formatCode="General">
                  <c:v>0.111</c:v>
                </c:pt>
                <c:pt idx="75" formatCode="General">
                  <c:v>0.1125</c:v>
                </c:pt>
                <c:pt idx="76" formatCode="General">
                  <c:v>0.114</c:v>
                </c:pt>
                <c:pt idx="77" formatCode="General">
                  <c:v>0.11550000000000001</c:v>
                </c:pt>
                <c:pt idx="78" formatCode="General">
                  <c:v>0.11700000000000001</c:v>
                </c:pt>
                <c:pt idx="79" formatCode="General">
                  <c:v>0.11849999999999999</c:v>
                </c:pt>
                <c:pt idx="80" formatCode="General">
                  <c:v>0.12</c:v>
                </c:pt>
                <c:pt idx="81" formatCode="General">
                  <c:v>0.1215</c:v>
                </c:pt>
                <c:pt idx="82" formatCode="General">
                  <c:v>0.123</c:v>
                </c:pt>
                <c:pt idx="83" formatCode="General">
                  <c:v>0.1245</c:v>
                </c:pt>
                <c:pt idx="84" formatCode="General">
                  <c:v>0.126</c:v>
                </c:pt>
                <c:pt idx="85" formatCode="General">
                  <c:v>0.1275</c:v>
                </c:pt>
                <c:pt idx="86" formatCode="General">
                  <c:v>0.129</c:v>
                </c:pt>
                <c:pt idx="87" formatCode="General">
                  <c:v>0.1305</c:v>
                </c:pt>
                <c:pt idx="88" formatCode="General">
                  <c:v>0.13200000000000001</c:v>
                </c:pt>
                <c:pt idx="89" formatCode="General">
                  <c:v>0.13350000000000001</c:v>
                </c:pt>
                <c:pt idx="90" formatCode="General">
                  <c:v>0.13500000000000001</c:v>
                </c:pt>
                <c:pt idx="91" formatCode="General">
                  <c:v>0.13650000000000001</c:v>
                </c:pt>
                <c:pt idx="92" formatCode="General">
                  <c:v>0.13800000000000001</c:v>
                </c:pt>
                <c:pt idx="93" formatCode="General">
                  <c:v>0.13950000000000001</c:v>
                </c:pt>
                <c:pt idx="94" formatCode="General">
                  <c:v>0.14099999999999999</c:v>
                </c:pt>
                <c:pt idx="95" formatCode="General">
                  <c:v>0.14249999999999999</c:v>
                </c:pt>
                <c:pt idx="96" formatCode="General">
                  <c:v>0.14399999999999999</c:v>
                </c:pt>
                <c:pt idx="97" formatCode="General">
                  <c:v>0.14549999999999999</c:v>
                </c:pt>
                <c:pt idx="98" formatCode="General">
                  <c:v>0.14699999999999999</c:v>
                </c:pt>
                <c:pt idx="99" formatCode="General">
                  <c:v>0.14849999999999999</c:v>
                </c:pt>
                <c:pt idx="100" formatCode="General">
                  <c:v>0.15</c:v>
                </c:pt>
                <c:pt idx="101" formatCode="General">
                  <c:v>0.1515</c:v>
                </c:pt>
                <c:pt idx="102" formatCode="General">
                  <c:v>0.153</c:v>
                </c:pt>
                <c:pt idx="103" formatCode="General">
                  <c:v>0.1545</c:v>
                </c:pt>
                <c:pt idx="104" formatCode="General">
                  <c:v>0.156</c:v>
                </c:pt>
                <c:pt idx="105" formatCode="General">
                  <c:v>0.1575</c:v>
                </c:pt>
                <c:pt idx="106" formatCode="General">
                  <c:v>0.159</c:v>
                </c:pt>
                <c:pt idx="107" formatCode="General">
                  <c:v>0.1605</c:v>
                </c:pt>
                <c:pt idx="108" formatCode="General">
                  <c:v>0.16200000000000001</c:v>
                </c:pt>
                <c:pt idx="109" formatCode="General">
                  <c:v>0.16350000000000001</c:v>
                </c:pt>
                <c:pt idx="110" formatCode="General">
                  <c:v>0.16500000000000001</c:v>
                </c:pt>
                <c:pt idx="111" formatCode="General">
                  <c:v>0.16650000000000001</c:v>
                </c:pt>
                <c:pt idx="112" formatCode="General">
                  <c:v>0.16800000000000001</c:v>
                </c:pt>
                <c:pt idx="113" formatCode="General">
                  <c:v>0.16950000000000001</c:v>
                </c:pt>
                <c:pt idx="114" formatCode="General">
                  <c:v>0.17100000000000001</c:v>
                </c:pt>
                <c:pt idx="115" formatCode="General">
                  <c:v>0.17249999999999999</c:v>
                </c:pt>
                <c:pt idx="116" formatCode="General">
                  <c:v>0.17399999999999999</c:v>
                </c:pt>
                <c:pt idx="117" formatCode="General">
                  <c:v>0.17549999999999999</c:v>
                </c:pt>
                <c:pt idx="118" formatCode="General">
                  <c:v>0.17699999999999999</c:v>
                </c:pt>
                <c:pt idx="119" formatCode="General">
                  <c:v>0.17849999999999999</c:v>
                </c:pt>
                <c:pt idx="120" formatCode="General">
                  <c:v>0.18</c:v>
                </c:pt>
                <c:pt idx="121" formatCode="General">
                  <c:v>0.18149999999999999</c:v>
                </c:pt>
                <c:pt idx="122" formatCode="General">
                  <c:v>0.183</c:v>
                </c:pt>
                <c:pt idx="123" formatCode="General">
                  <c:v>0.1845</c:v>
                </c:pt>
                <c:pt idx="124" formatCode="General">
                  <c:v>0.186</c:v>
                </c:pt>
                <c:pt idx="125" formatCode="General">
                  <c:v>0.1875</c:v>
                </c:pt>
                <c:pt idx="126" formatCode="General">
                  <c:v>0.189</c:v>
                </c:pt>
                <c:pt idx="127" formatCode="General">
                  <c:v>0.1905</c:v>
                </c:pt>
                <c:pt idx="128" formatCode="General">
                  <c:v>0.192</c:v>
                </c:pt>
                <c:pt idx="129" formatCode="General">
                  <c:v>0.19350000000000001</c:v>
                </c:pt>
                <c:pt idx="130" formatCode="General">
                  <c:v>0.19500000000000001</c:v>
                </c:pt>
                <c:pt idx="131" formatCode="General">
                  <c:v>0.19650000000000001</c:v>
                </c:pt>
                <c:pt idx="132" formatCode="General">
                  <c:v>0.19800000000000001</c:v>
                </c:pt>
                <c:pt idx="133" formatCode="General">
                  <c:v>0.19950000000000001</c:v>
                </c:pt>
                <c:pt idx="134" formatCode="General">
                  <c:v>0.20100000000000001</c:v>
                </c:pt>
                <c:pt idx="135" formatCode="General">
                  <c:v>0.20250000000000001</c:v>
                </c:pt>
                <c:pt idx="136" formatCode="General">
                  <c:v>0.20399999999999999</c:v>
                </c:pt>
                <c:pt idx="137" formatCode="General">
                  <c:v>0.20549999999999999</c:v>
                </c:pt>
                <c:pt idx="138" formatCode="General">
                  <c:v>0.20699999999999999</c:v>
                </c:pt>
                <c:pt idx="139" formatCode="General">
                  <c:v>0.20849999999999999</c:v>
                </c:pt>
                <c:pt idx="140" formatCode="General">
                  <c:v>0.21</c:v>
                </c:pt>
                <c:pt idx="141" formatCode="General">
                  <c:v>0.21149999999999999</c:v>
                </c:pt>
                <c:pt idx="142" formatCode="General">
                  <c:v>0.21299999999999999</c:v>
                </c:pt>
                <c:pt idx="143" formatCode="General">
                  <c:v>0.2145</c:v>
                </c:pt>
                <c:pt idx="144" formatCode="General">
                  <c:v>0.216</c:v>
                </c:pt>
                <c:pt idx="145" formatCode="General">
                  <c:v>0.2175</c:v>
                </c:pt>
                <c:pt idx="146" formatCode="General">
                  <c:v>0.219</c:v>
                </c:pt>
                <c:pt idx="147" formatCode="General">
                  <c:v>0.2205</c:v>
                </c:pt>
                <c:pt idx="148" formatCode="General">
                  <c:v>0.222</c:v>
                </c:pt>
                <c:pt idx="149" formatCode="General">
                  <c:v>0.2235</c:v>
                </c:pt>
                <c:pt idx="150" formatCode="General">
                  <c:v>0.22500000000000001</c:v>
                </c:pt>
                <c:pt idx="151" formatCode="General">
                  <c:v>0.22650000000000001</c:v>
                </c:pt>
                <c:pt idx="152" formatCode="General">
                  <c:v>0.22800000000000001</c:v>
                </c:pt>
                <c:pt idx="153" formatCode="General">
                  <c:v>0.22950000000000001</c:v>
                </c:pt>
                <c:pt idx="154" formatCode="General">
                  <c:v>0.23100000000000001</c:v>
                </c:pt>
                <c:pt idx="155" formatCode="General">
                  <c:v>0.23250000000000001</c:v>
                </c:pt>
                <c:pt idx="156" formatCode="General">
                  <c:v>0.23400000000000001</c:v>
                </c:pt>
                <c:pt idx="157" formatCode="General">
                  <c:v>0.23549999999999999</c:v>
                </c:pt>
                <c:pt idx="158" formatCode="General">
                  <c:v>0.23699999999999999</c:v>
                </c:pt>
                <c:pt idx="159" formatCode="General">
                  <c:v>0.23849999999999999</c:v>
                </c:pt>
                <c:pt idx="160" formatCode="General">
                  <c:v>0.24</c:v>
                </c:pt>
                <c:pt idx="161" formatCode="General">
                  <c:v>0.24149999999999999</c:v>
                </c:pt>
                <c:pt idx="162" formatCode="General">
                  <c:v>0.24299999999999999</c:v>
                </c:pt>
                <c:pt idx="163" formatCode="General">
                  <c:v>0.2445</c:v>
                </c:pt>
                <c:pt idx="164" formatCode="General">
                  <c:v>0.246</c:v>
                </c:pt>
                <c:pt idx="165" formatCode="General">
                  <c:v>0.2475</c:v>
                </c:pt>
                <c:pt idx="166" formatCode="General">
                  <c:v>0.249</c:v>
                </c:pt>
                <c:pt idx="167" formatCode="General">
                  <c:v>0.2505</c:v>
                </c:pt>
                <c:pt idx="168" formatCode="General">
                  <c:v>0.252</c:v>
                </c:pt>
                <c:pt idx="169" formatCode="General">
                  <c:v>0.2535</c:v>
                </c:pt>
                <c:pt idx="170" formatCode="General">
                  <c:v>0.255</c:v>
                </c:pt>
                <c:pt idx="171" formatCode="General">
                  <c:v>0.25650000000000001</c:v>
                </c:pt>
                <c:pt idx="172" formatCode="General">
                  <c:v>0.25800000000000001</c:v>
                </c:pt>
                <c:pt idx="173" formatCode="General">
                  <c:v>0.25950000000000001</c:v>
                </c:pt>
                <c:pt idx="174" formatCode="General">
                  <c:v>0.26100000000000001</c:v>
                </c:pt>
                <c:pt idx="175" formatCode="General">
                  <c:v>0.26250000000000001</c:v>
                </c:pt>
                <c:pt idx="176" formatCode="General">
                  <c:v>0.26400000000000001</c:v>
                </c:pt>
                <c:pt idx="177" formatCode="General">
                  <c:v>0.26550000000000001</c:v>
                </c:pt>
                <c:pt idx="178" formatCode="General">
                  <c:v>0.26700000000000002</c:v>
                </c:pt>
                <c:pt idx="179" formatCode="General">
                  <c:v>0.26850000000000002</c:v>
                </c:pt>
                <c:pt idx="180" formatCode="General">
                  <c:v>0.27</c:v>
                </c:pt>
                <c:pt idx="181" formatCode="General">
                  <c:v>0.27150000000000002</c:v>
                </c:pt>
                <c:pt idx="182" formatCode="General">
                  <c:v>0.27300000000000002</c:v>
                </c:pt>
                <c:pt idx="183" formatCode="General">
                  <c:v>0.27450000000000002</c:v>
                </c:pt>
                <c:pt idx="184" formatCode="General">
                  <c:v>0.27600000000000002</c:v>
                </c:pt>
                <c:pt idx="185" formatCode="General">
                  <c:v>0.27750000000000002</c:v>
                </c:pt>
                <c:pt idx="186" formatCode="General">
                  <c:v>0.27900000000000003</c:v>
                </c:pt>
                <c:pt idx="187" formatCode="General">
                  <c:v>0.28050000000000003</c:v>
                </c:pt>
                <c:pt idx="188" formatCode="General">
                  <c:v>0.28199999999999997</c:v>
                </c:pt>
                <c:pt idx="189" formatCode="General">
                  <c:v>0.28349999999999997</c:v>
                </c:pt>
                <c:pt idx="190" formatCode="General">
                  <c:v>0.28499999999999998</c:v>
                </c:pt>
                <c:pt idx="191" formatCode="General">
                  <c:v>0.28649999999999998</c:v>
                </c:pt>
                <c:pt idx="192" formatCode="General">
                  <c:v>0.28799999999999998</c:v>
                </c:pt>
                <c:pt idx="193" formatCode="General">
                  <c:v>0.28949999999999998</c:v>
                </c:pt>
                <c:pt idx="194" formatCode="General">
                  <c:v>0.29099999999999998</c:v>
                </c:pt>
                <c:pt idx="195" formatCode="General">
                  <c:v>0.29249999999999998</c:v>
                </c:pt>
                <c:pt idx="196" formatCode="General">
                  <c:v>0.29399999999999998</c:v>
                </c:pt>
                <c:pt idx="197" formatCode="General">
                  <c:v>0.29549999999999998</c:v>
                </c:pt>
                <c:pt idx="198" formatCode="General">
                  <c:v>0.29699999999999999</c:v>
                </c:pt>
                <c:pt idx="199" formatCode="General">
                  <c:v>0.29849999999999999</c:v>
                </c:pt>
                <c:pt idx="200" formatCode="General">
                  <c:v>0.3</c:v>
                </c:pt>
                <c:pt idx="201" formatCode="General">
                  <c:v>0.30149999999999999</c:v>
                </c:pt>
                <c:pt idx="202" formatCode="General">
                  <c:v>0.30299999999999999</c:v>
                </c:pt>
                <c:pt idx="203" formatCode="General">
                  <c:v>0.30449999999999999</c:v>
                </c:pt>
                <c:pt idx="204" formatCode="General">
                  <c:v>0.30599999999999999</c:v>
                </c:pt>
                <c:pt idx="205" formatCode="General">
                  <c:v>0.3075</c:v>
                </c:pt>
                <c:pt idx="206" formatCode="General">
                  <c:v>0.309</c:v>
                </c:pt>
                <c:pt idx="207" formatCode="General">
                  <c:v>0.3105</c:v>
                </c:pt>
                <c:pt idx="208" formatCode="General">
                  <c:v>0.312</c:v>
                </c:pt>
                <c:pt idx="209" formatCode="General">
                  <c:v>0.3135</c:v>
                </c:pt>
                <c:pt idx="210" formatCode="General">
                  <c:v>0.315</c:v>
                </c:pt>
                <c:pt idx="211" formatCode="General">
                  <c:v>0.3165</c:v>
                </c:pt>
                <c:pt idx="212" formatCode="General">
                  <c:v>0.318</c:v>
                </c:pt>
                <c:pt idx="213" formatCode="General">
                  <c:v>0.31950000000000001</c:v>
                </c:pt>
                <c:pt idx="214" formatCode="General">
                  <c:v>0.32100000000000001</c:v>
                </c:pt>
                <c:pt idx="215" formatCode="General">
                  <c:v>0.32250000000000001</c:v>
                </c:pt>
                <c:pt idx="216" formatCode="General">
                  <c:v>0.32400000000000001</c:v>
                </c:pt>
                <c:pt idx="217" formatCode="General">
                  <c:v>0.32550000000000001</c:v>
                </c:pt>
                <c:pt idx="218" formatCode="General">
                  <c:v>0.32700000000000001</c:v>
                </c:pt>
                <c:pt idx="219" formatCode="General">
                  <c:v>0.32850000000000001</c:v>
                </c:pt>
                <c:pt idx="220" formatCode="General">
                  <c:v>0.33</c:v>
                </c:pt>
                <c:pt idx="221" formatCode="General">
                  <c:v>0.33150000000000002</c:v>
                </c:pt>
                <c:pt idx="222" formatCode="General">
                  <c:v>0.33300000000000002</c:v>
                </c:pt>
                <c:pt idx="223" formatCode="General">
                  <c:v>0.33450000000000002</c:v>
                </c:pt>
                <c:pt idx="224" formatCode="General">
                  <c:v>0.33600000000000002</c:v>
                </c:pt>
                <c:pt idx="225" formatCode="General">
                  <c:v>0.33750000000000002</c:v>
                </c:pt>
                <c:pt idx="226" formatCode="General">
                  <c:v>0.33900000000000002</c:v>
                </c:pt>
                <c:pt idx="227" formatCode="General">
                  <c:v>0.34050000000000002</c:v>
                </c:pt>
                <c:pt idx="228" formatCode="General">
                  <c:v>0.34200000000000003</c:v>
                </c:pt>
                <c:pt idx="229" formatCode="General">
                  <c:v>0.34350000000000003</c:v>
                </c:pt>
                <c:pt idx="230" formatCode="General">
                  <c:v>0.34499999999999997</c:v>
                </c:pt>
                <c:pt idx="231" formatCode="General">
                  <c:v>0.34649999999999997</c:v>
                </c:pt>
                <c:pt idx="232" formatCode="General">
                  <c:v>0.34799999999999998</c:v>
                </c:pt>
                <c:pt idx="233" formatCode="General">
                  <c:v>0.34949999999999998</c:v>
                </c:pt>
                <c:pt idx="234" formatCode="General">
                  <c:v>0.35099999999999998</c:v>
                </c:pt>
                <c:pt idx="235" formatCode="General">
                  <c:v>0.35249999999999998</c:v>
                </c:pt>
                <c:pt idx="236" formatCode="General">
                  <c:v>0.35399999999999998</c:v>
                </c:pt>
                <c:pt idx="237" formatCode="General">
                  <c:v>0.35549999999999998</c:v>
                </c:pt>
                <c:pt idx="238" formatCode="General">
                  <c:v>0.35699999999999998</c:v>
                </c:pt>
                <c:pt idx="239" formatCode="General">
                  <c:v>0.35849999999999999</c:v>
                </c:pt>
                <c:pt idx="240" formatCode="General">
                  <c:v>0.36</c:v>
                </c:pt>
                <c:pt idx="241" formatCode="General">
                  <c:v>0.36149999999999999</c:v>
                </c:pt>
                <c:pt idx="242" formatCode="General">
                  <c:v>0.36299999999999999</c:v>
                </c:pt>
                <c:pt idx="243" formatCode="General">
                  <c:v>0.36449999999999999</c:v>
                </c:pt>
                <c:pt idx="244" formatCode="General">
                  <c:v>0.36599999999999999</c:v>
                </c:pt>
                <c:pt idx="245" formatCode="General">
                  <c:v>0.36749999999999999</c:v>
                </c:pt>
                <c:pt idx="246" formatCode="General">
                  <c:v>0.36899999999999999</c:v>
                </c:pt>
                <c:pt idx="247" formatCode="General">
                  <c:v>0.3705</c:v>
                </c:pt>
                <c:pt idx="248" formatCode="General">
                  <c:v>0.372</c:v>
                </c:pt>
                <c:pt idx="249" formatCode="General">
                  <c:v>0.3735</c:v>
                </c:pt>
                <c:pt idx="250" formatCode="General">
                  <c:v>0.375</c:v>
                </c:pt>
                <c:pt idx="251" formatCode="General">
                  <c:v>0.3765</c:v>
                </c:pt>
                <c:pt idx="252" formatCode="General">
                  <c:v>0.378</c:v>
                </c:pt>
                <c:pt idx="253" formatCode="General">
                  <c:v>0.3795</c:v>
                </c:pt>
                <c:pt idx="254" formatCode="General">
                  <c:v>0.38100000000000001</c:v>
                </c:pt>
                <c:pt idx="255" formatCode="General">
                  <c:v>0.38250000000000001</c:v>
                </c:pt>
                <c:pt idx="256" formatCode="General">
                  <c:v>0.38400000000000001</c:v>
                </c:pt>
                <c:pt idx="257" formatCode="General">
                  <c:v>0.38550000000000001</c:v>
                </c:pt>
                <c:pt idx="258" formatCode="General">
                  <c:v>0.38700000000000001</c:v>
                </c:pt>
                <c:pt idx="259" formatCode="General">
                  <c:v>0.38850000000000001</c:v>
                </c:pt>
                <c:pt idx="260" formatCode="General">
                  <c:v>0.39</c:v>
                </c:pt>
                <c:pt idx="261" formatCode="General">
                  <c:v>0.39150000000000001</c:v>
                </c:pt>
                <c:pt idx="262" formatCode="General">
                  <c:v>0.39300000000000002</c:v>
                </c:pt>
                <c:pt idx="263" formatCode="General">
                  <c:v>0.39450000000000002</c:v>
                </c:pt>
                <c:pt idx="264" formatCode="General">
                  <c:v>0.39600000000000002</c:v>
                </c:pt>
                <c:pt idx="265" formatCode="General">
                  <c:v>0.39750000000000002</c:v>
                </c:pt>
                <c:pt idx="266" formatCode="General">
                  <c:v>0.39900000000000002</c:v>
                </c:pt>
                <c:pt idx="267" formatCode="General">
                  <c:v>0.40050000000000002</c:v>
                </c:pt>
                <c:pt idx="268" formatCode="General">
                  <c:v>0.40200000000000002</c:v>
                </c:pt>
                <c:pt idx="269" formatCode="General">
                  <c:v>0.40350000000000003</c:v>
                </c:pt>
                <c:pt idx="270" formatCode="General">
                  <c:v>0.40500000000000003</c:v>
                </c:pt>
                <c:pt idx="271" formatCode="General">
                  <c:v>0.40649999999999997</c:v>
                </c:pt>
                <c:pt idx="272" formatCode="General">
                  <c:v>0.40799999999999997</c:v>
                </c:pt>
                <c:pt idx="273" formatCode="General">
                  <c:v>0.40949999999999998</c:v>
                </c:pt>
                <c:pt idx="274" formatCode="General">
                  <c:v>0.41099999999999998</c:v>
                </c:pt>
                <c:pt idx="275" formatCode="General">
                  <c:v>0.41249999999999998</c:v>
                </c:pt>
                <c:pt idx="276" formatCode="General">
                  <c:v>0.41399999999999998</c:v>
                </c:pt>
                <c:pt idx="277" formatCode="General">
                  <c:v>0.41549999999999998</c:v>
                </c:pt>
                <c:pt idx="278" formatCode="General">
                  <c:v>0.41699999999999998</c:v>
                </c:pt>
                <c:pt idx="279" formatCode="General">
                  <c:v>0.41849999999999998</c:v>
                </c:pt>
                <c:pt idx="280" formatCode="General">
                  <c:v>0.42</c:v>
                </c:pt>
                <c:pt idx="281" formatCode="General">
                  <c:v>0.42149999999999999</c:v>
                </c:pt>
                <c:pt idx="282" formatCode="General">
                  <c:v>0.42299999999999999</c:v>
                </c:pt>
                <c:pt idx="283" formatCode="General">
                  <c:v>0.42449999999999999</c:v>
                </c:pt>
                <c:pt idx="284" formatCode="General">
                  <c:v>0.42599999999999999</c:v>
                </c:pt>
                <c:pt idx="285" formatCode="General">
                  <c:v>0.42749999999999999</c:v>
                </c:pt>
                <c:pt idx="286" formatCode="General">
                  <c:v>0.42899999999999999</c:v>
                </c:pt>
                <c:pt idx="287" formatCode="General">
                  <c:v>0.43049999999999999</c:v>
                </c:pt>
                <c:pt idx="288" formatCode="General">
                  <c:v>0.432</c:v>
                </c:pt>
                <c:pt idx="289" formatCode="General">
                  <c:v>0.4335</c:v>
                </c:pt>
                <c:pt idx="290" formatCode="General">
                  <c:v>0.435</c:v>
                </c:pt>
                <c:pt idx="291" formatCode="General">
                  <c:v>0.4365</c:v>
                </c:pt>
                <c:pt idx="292" formatCode="General">
                  <c:v>0.438</c:v>
                </c:pt>
                <c:pt idx="293" formatCode="General">
                  <c:v>0.4395</c:v>
                </c:pt>
                <c:pt idx="294" formatCode="General">
                  <c:v>0.441</c:v>
                </c:pt>
                <c:pt idx="295" formatCode="General">
                  <c:v>0.4425</c:v>
                </c:pt>
                <c:pt idx="296" formatCode="General">
                  <c:v>0.44400000000000001</c:v>
                </c:pt>
                <c:pt idx="297" formatCode="General">
                  <c:v>0.44550000000000001</c:v>
                </c:pt>
                <c:pt idx="298" formatCode="General">
                  <c:v>0.44700000000000001</c:v>
                </c:pt>
                <c:pt idx="299" formatCode="General">
                  <c:v>0.44850000000000001</c:v>
                </c:pt>
                <c:pt idx="300" formatCode="General">
                  <c:v>0.45</c:v>
                </c:pt>
                <c:pt idx="301" formatCode="General">
                  <c:v>0.45150000000000001</c:v>
                </c:pt>
                <c:pt idx="302" formatCode="General">
                  <c:v>0.45300000000000001</c:v>
                </c:pt>
                <c:pt idx="303" formatCode="General">
                  <c:v>0.45450000000000002</c:v>
                </c:pt>
                <c:pt idx="304" formatCode="General">
                  <c:v>0.45600000000000002</c:v>
                </c:pt>
                <c:pt idx="305" formatCode="General">
                  <c:v>0.45750000000000002</c:v>
                </c:pt>
                <c:pt idx="306" formatCode="General">
                  <c:v>0.45900000000000002</c:v>
                </c:pt>
                <c:pt idx="307" formatCode="General">
                  <c:v>0.46050000000000002</c:v>
                </c:pt>
                <c:pt idx="308" formatCode="General">
                  <c:v>0.46200000000000002</c:v>
                </c:pt>
                <c:pt idx="309" formatCode="General">
                  <c:v>0.46350000000000002</c:v>
                </c:pt>
                <c:pt idx="310" formatCode="General">
                  <c:v>0.46500000000000002</c:v>
                </c:pt>
                <c:pt idx="311" formatCode="General">
                  <c:v>0.46650000000000003</c:v>
                </c:pt>
                <c:pt idx="312" formatCode="General">
                  <c:v>0.46800000000000003</c:v>
                </c:pt>
                <c:pt idx="313" formatCode="General">
                  <c:v>0.46949999999999997</c:v>
                </c:pt>
                <c:pt idx="314" formatCode="General">
                  <c:v>0.47099999999999997</c:v>
                </c:pt>
                <c:pt idx="315" formatCode="General">
                  <c:v>0.47249999999999998</c:v>
                </c:pt>
                <c:pt idx="316" formatCode="General">
                  <c:v>0.47399999999999998</c:v>
                </c:pt>
                <c:pt idx="317" formatCode="General">
                  <c:v>0.47549999999999998</c:v>
                </c:pt>
                <c:pt idx="318" formatCode="General">
                  <c:v>0.47699999999999998</c:v>
                </c:pt>
                <c:pt idx="319" formatCode="General">
                  <c:v>0.47849999999999998</c:v>
                </c:pt>
                <c:pt idx="320" formatCode="General">
                  <c:v>0.48</c:v>
                </c:pt>
                <c:pt idx="321" formatCode="General">
                  <c:v>0.48149999999999998</c:v>
                </c:pt>
                <c:pt idx="322" formatCode="General">
                  <c:v>0.48299999999999998</c:v>
                </c:pt>
                <c:pt idx="323" formatCode="General">
                  <c:v>0.48449999999999999</c:v>
                </c:pt>
                <c:pt idx="324" formatCode="General">
                  <c:v>0.48599999999999999</c:v>
                </c:pt>
                <c:pt idx="325" formatCode="General">
                  <c:v>0.48749999999999999</c:v>
                </c:pt>
                <c:pt idx="326" formatCode="General">
                  <c:v>0.48899999999999999</c:v>
                </c:pt>
                <c:pt idx="327" formatCode="General">
                  <c:v>0.49049999999999999</c:v>
                </c:pt>
                <c:pt idx="328" formatCode="General">
                  <c:v>0.49199999999999999</c:v>
                </c:pt>
                <c:pt idx="329" formatCode="General">
                  <c:v>0.49349999999999999</c:v>
                </c:pt>
                <c:pt idx="330" formatCode="General">
                  <c:v>0.495</c:v>
                </c:pt>
                <c:pt idx="331" formatCode="General">
                  <c:v>0.4965</c:v>
                </c:pt>
                <c:pt idx="332" formatCode="General">
                  <c:v>0.498</c:v>
                </c:pt>
                <c:pt idx="333" formatCode="General">
                  <c:v>0.4995</c:v>
                </c:pt>
                <c:pt idx="334" formatCode="General">
                  <c:v>0.501</c:v>
                </c:pt>
                <c:pt idx="335" formatCode="General">
                  <c:v>0.50249999999999995</c:v>
                </c:pt>
                <c:pt idx="336" formatCode="General">
                  <c:v>0.504</c:v>
                </c:pt>
                <c:pt idx="337" formatCode="General">
                  <c:v>0.50549999999999995</c:v>
                </c:pt>
                <c:pt idx="338" formatCode="General">
                  <c:v>0.50700000000000001</c:v>
                </c:pt>
                <c:pt idx="339" formatCode="General">
                  <c:v>0.50849999999999995</c:v>
                </c:pt>
                <c:pt idx="340" formatCode="General">
                  <c:v>0.51</c:v>
                </c:pt>
                <c:pt idx="341" formatCode="General">
                  <c:v>0.51149999999999995</c:v>
                </c:pt>
                <c:pt idx="342" formatCode="General">
                  <c:v>0.51300000000000001</c:v>
                </c:pt>
                <c:pt idx="343" formatCode="General">
                  <c:v>0.51449999999999996</c:v>
                </c:pt>
                <c:pt idx="344" formatCode="General">
                  <c:v>0.51600000000000001</c:v>
                </c:pt>
                <c:pt idx="345" formatCode="General">
                  <c:v>0.51749999999999996</c:v>
                </c:pt>
                <c:pt idx="346" formatCode="General">
                  <c:v>0.51900000000000002</c:v>
                </c:pt>
                <c:pt idx="347" formatCode="General">
                  <c:v>0.52049999999999996</c:v>
                </c:pt>
                <c:pt idx="348" formatCode="General">
                  <c:v>0.52200000000000002</c:v>
                </c:pt>
                <c:pt idx="349" formatCode="General">
                  <c:v>0.52349999999999997</c:v>
                </c:pt>
                <c:pt idx="350" formatCode="General">
                  <c:v>0.52500000000000002</c:v>
                </c:pt>
                <c:pt idx="351" formatCode="General">
                  <c:v>0.52649999999999997</c:v>
                </c:pt>
                <c:pt idx="352" formatCode="General">
                  <c:v>0.52800000000000002</c:v>
                </c:pt>
                <c:pt idx="353" formatCode="General">
                  <c:v>0.52949999999999997</c:v>
                </c:pt>
                <c:pt idx="354" formatCode="General">
                  <c:v>0.53100000000000003</c:v>
                </c:pt>
                <c:pt idx="355" formatCode="General">
                  <c:v>0.53249999999999997</c:v>
                </c:pt>
                <c:pt idx="356" formatCode="General">
                  <c:v>0.53400000000000003</c:v>
                </c:pt>
                <c:pt idx="357" formatCode="General">
                  <c:v>0.53549999999999998</c:v>
                </c:pt>
                <c:pt idx="358" formatCode="General">
                  <c:v>0.53700000000000003</c:v>
                </c:pt>
                <c:pt idx="359" formatCode="General">
                  <c:v>0.53849999999999998</c:v>
                </c:pt>
                <c:pt idx="360" formatCode="General">
                  <c:v>0.54</c:v>
                </c:pt>
                <c:pt idx="361" formatCode="General">
                  <c:v>0.54149999999999998</c:v>
                </c:pt>
                <c:pt idx="362" formatCode="General">
                  <c:v>0.54300000000000004</c:v>
                </c:pt>
                <c:pt idx="363" formatCode="General">
                  <c:v>0.54449999999999998</c:v>
                </c:pt>
                <c:pt idx="364" formatCode="General">
                  <c:v>0.54600000000000004</c:v>
                </c:pt>
                <c:pt idx="365" formatCode="General">
                  <c:v>0.54749999999999999</c:v>
                </c:pt>
                <c:pt idx="366" formatCode="General">
                  <c:v>0.54900000000000004</c:v>
                </c:pt>
                <c:pt idx="367" formatCode="General">
                  <c:v>0.55049999999999999</c:v>
                </c:pt>
                <c:pt idx="368" formatCode="General">
                  <c:v>0.55200000000000005</c:v>
                </c:pt>
                <c:pt idx="369" formatCode="General">
                  <c:v>0.55349999999999999</c:v>
                </c:pt>
                <c:pt idx="370" formatCode="General">
                  <c:v>0.55500000000000005</c:v>
                </c:pt>
                <c:pt idx="371" formatCode="General">
                  <c:v>0.55649999999999999</c:v>
                </c:pt>
                <c:pt idx="372" formatCode="General">
                  <c:v>0.55800000000000005</c:v>
                </c:pt>
                <c:pt idx="373" formatCode="General">
                  <c:v>0.5595</c:v>
                </c:pt>
                <c:pt idx="374" formatCode="General">
                  <c:v>0.56100000000000005</c:v>
                </c:pt>
                <c:pt idx="375" formatCode="General">
                  <c:v>0.5625</c:v>
                </c:pt>
                <c:pt idx="376" formatCode="General">
                  <c:v>0.56399999999999995</c:v>
                </c:pt>
                <c:pt idx="377" formatCode="General">
                  <c:v>0.5655</c:v>
                </c:pt>
                <c:pt idx="378" formatCode="General">
                  <c:v>0.56699999999999995</c:v>
                </c:pt>
                <c:pt idx="379" formatCode="General">
                  <c:v>0.56850000000000001</c:v>
                </c:pt>
                <c:pt idx="380" formatCode="General">
                  <c:v>0.56999999999999995</c:v>
                </c:pt>
                <c:pt idx="381" formatCode="General">
                  <c:v>0.57150000000000001</c:v>
                </c:pt>
                <c:pt idx="382" formatCode="General">
                  <c:v>0.57299999999999995</c:v>
                </c:pt>
                <c:pt idx="383" formatCode="General">
                  <c:v>0.57450000000000001</c:v>
                </c:pt>
                <c:pt idx="384" formatCode="General">
                  <c:v>0.57599999999999996</c:v>
                </c:pt>
                <c:pt idx="385" formatCode="General">
                  <c:v>0.57750000000000001</c:v>
                </c:pt>
                <c:pt idx="386" formatCode="General">
                  <c:v>0.57899999999999996</c:v>
                </c:pt>
                <c:pt idx="387" formatCode="General">
                  <c:v>0.58050000000000002</c:v>
                </c:pt>
                <c:pt idx="388" formatCode="General">
                  <c:v>0.58199999999999996</c:v>
                </c:pt>
                <c:pt idx="389" formatCode="General">
                  <c:v>0.58350000000000002</c:v>
                </c:pt>
                <c:pt idx="390" formatCode="General">
                  <c:v>0.58499999999999996</c:v>
                </c:pt>
                <c:pt idx="391" formatCode="General">
                  <c:v>0.58650000000000002</c:v>
                </c:pt>
                <c:pt idx="392" formatCode="General">
                  <c:v>0.58799999999999997</c:v>
                </c:pt>
                <c:pt idx="393" formatCode="General">
                  <c:v>0.58950000000000002</c:v>
                </c:pt>
                <c:pt idx="394" formatCode="General">
                  <c:v>0.59099999999999997</c:v>
                </c:pt>
                <c:pt idx="395" formatCode="General">
                  <c:v>0.59250000000000003</c:v>
                </c:pt>
                <c:pt idx="396" formatCode="General">
                  <c:v>0.59399999999999997</c:v>
                </c:pt>
                <c:pt idx="397" formatCode="General">
                  <c:v>0.59550000000000003</c:v>
                </c:pt>
                <c:pt idx="398" formatCode="General">
                  <c:v>0.59699999999999998</c:v>
                </c:pt>
                <c:pt idx="399" formatCode="General">
                  <c:v>0.59850000000000003</c:v>
                </c:pt>
                <c:pt idx="400" formatCode="General">
                  <c:v>0.6</c:v>
                </c:pt>
                <c:pt idx="401" formatCode="General">
                  <c:v>0.60150000000000003</c:v>
                </c:pt>
                <c:pt idx="402" formatCode="General">
                  <c:v>0.60299999999999998</c:v>
                </c:pt>
                <c:pt idx="403" formatCode="General">
                  <c:v>0.60450000000000004</c:v>
                </c:pt>
                <c:pt idx="404" formatCode="General">
                  <c:v>0.60599999999999998</c:v>
                </c:pt>
                <c:pt idx="405" formatCode="General">
                  <c:v>0.60750000000000004</c:v>
                </c:pt>
                <c:pt idx="406" formatCode="General">
                  <c:v>0.60899999999999999</c:v>
                </c:pt>
                <c:pt idx="407" formatCode="General">
                  <c:v>0.61050000000000004</c:v>
                </c:pt>
                <c:pt idx="408" formatCode="General">
                  <c:v>0.61199999999999999</c:v>
                </c:pt>
                <c:pt idx="409" formatCode="General">
                  <c:v>0.61350000000000005</c:v>
                </c:pt>
                <c:pt idx="410" formatCode="General">
                  <c:v>0.61499999999999999</c:v>
                </c:pt>
                <c:pt idx="411" formatCode="General">
                  <c:v>0.61650000000000005</c:v>
                </c:pt>
                <c:pt idx="412" formatCode="General">
                  <c:v>0.61799999999999999</c:v>
                </c:pt>
                <c:pt idx="413" formatCode="General">
                  <c:v>0.61950000000000005</c:v>
                </c:pt>
                <c:pt idx="414" formatCode="General">
                  <c:v>0.621</c:v>
                </c:pt>
                <c:pt idx="415" formatCode="General">
                  <c:v>0.62250000000000005</c:v>
                </c:pt>
                <c:pt idx="416" formatCode="General">
                  <c:v>0.624</c:v>
                </c:pt>
                <c:pt idx="417" formatCode="General">
                  <c:v>0.62549999999999994</c:v>
                </c:pt>
                <c:pt idx="418" formatCode="General">
                  <c:v>0.627</c:v>
                </c:pt>
                <c:pt idx="419" formatCode="General">
                  <c:v>0.62849999999999995</c:v>
                </c:pt>
                <c:pt idx="420" formatCode="General">
                  <c:v>0.63</c:v>
                </c:pt>
                <c:pt idx="421" formatCode="General">
                  <c:v>0.63149999999999995</c:v>
                </c:pt>
                <c:pt idx="422" formatCode="General">
                  <c:v>0.63300000000000001</c:v>
                </c:pt>
                <c:pt idx="423" formatCode="General">
                  <c:v>0.63449999999999995</c:v>
                </c:pt>
                <c:pt idx="424" formatCode="General">
                  <c:v>0.63600000000000001</c:v>
                </c:pt>
                <c:pt idx="425" formatCode="General">
                  <c:v>0.63749999999999996</c:v>
                </c:pt>
                <c:pt idx="426" formatCode="General">
                  <c:v>0.63900000000000001</c:v>
                </c:pt>
                <c:pt idx="427" formatCode="General">
                  <c:v>0.64049999999999996</c:v>
                </c:pt>
                <c:pt idx="428" formatCode="General">
                  <c:v>0.64200000000000002</c:v>
                </c:pt>
                <c:pt idx="429" formatCode="General">
                  <c:v>0.64349999999999996</c:v>
                </c:pt>
                <c:pt idx="430" formatCode="General">
                  <c:v>0.64500000000000002</c:v>
                </c:pt>
                <c:pt idx="431" formatCode="General">
                  <c:v>0.64649999999999996</c:v>
                </c:pt>
                <c:pt idx="432" formatCode="General">
                  <c:v>0.64800000000000002</c:v>
                </c:pt>
                <c:pt idx="433" formatCode="General">
                  <c:v>0.64949999999999997</c:v>
                </c:pt>
                <c:pt idx="434" formatCode="General">
                  <c:v>0.65100000000000002</c:v>
                </c:pt>
                <c:pt idx="435" formatCode="General">
                  <c:v>0.65249999999999997</c:v>
                </c:pt>
                <c:pt idx="436" formatCode="General">
                  <c:v>0.65400000000000003</c:v>
                </c:pt>
                <c:pt idx="437" formatCode="General">
                  <c:v>0.65549999999999997</c:v>
                </c:pt>
                <c:pt idx="438" formatCode="General">
                  <c:v>0.65700000000000003</c:v>
                </c:pt>
                <c:pt idx="439" formatCode="General">
                  <c:v>0.65849999999999997</c:v>
                </c:pt>
                <c:pt idx="440" formatCode="General">
                  <c:v>0.66</c:v>
                </c:pt>
                <c:pt idx="441" formatCode="General">
                  <c:v>0.66149999999999998</c:v>
                </c:pt>
                <c:pt idx="442" formatCode="General">
                  <c:v>0.66300000000000003</c:v>
                </c:pt>
                <c:pt idx="443" formatCode="General">
                  <c:v>0.66449999999999998</c:v>
                </c:pt>
                <c:pt idx="444" formatCode="General">
                  <c:v>0.66600000000000004</c:v>
                </c:pt>
                <c:pt idx="445" formatCode="General">
                  <c:v>0.66749999999999998</c:v>
                </c:pt>
                <c:pt idx="446" formatCode="General">
                  <c:v>0.66900000000000004</c:v>
                </c:pt>
                <c:pt idx="447" formatCode="General">
                  <c:v>0.67049999999999998</c:v>
                </c:pt>
                <c:pt idx="448" formatCode="General">
                  <c:v>0.67200000000000004</c:v>
                </c:pt>
                <c:pt idx="449" formatCode="General">
                  <c:v>0.67349999999999999</c:v>
                </c:pt>
                <c:pt idx="450" formatCode="General">
                  <c:v>0.67500000000000004</c:v>
                </c:pt>
                <c:pt idx="451" formatCode="General">
                  <c:v>0.67649999999999999</c:v>
                </c:pt>
                <c:pt idx="452" formatCode="General">
                  <c:v>0.67800000000000005</c:v>
                </c:pt>
                <c:pt idx="453" formatCode="General">
                  <c:v>0.67949999999999999</c:v>
                </c:pt>
                <c:pt idx="454" formatCode="General">
                  <c:v>0.68100000000000005</c:v>
                </c:pt>
                <c:pt idx="455" formatCode="General">
                  <c:v>0.6825</c:v>
                </c:pt>
                <c:pt idx="456" formatCode="General">
                  <c:v>0.68400000000000005</c:v>
                </c:pt>
                <c:pt idx="457" formatCode="General">
                  <c:v>0.6855</c:v>
                </c:pt>
                <c:pt idx="458" formatCode="General">
                  <c:v>0.68700000000000006</c:v>
                </c:pt>
                <c:pt idx="459" formatCode="General">
                  <c:v>0.6885</c:v>
                </c:pt>
                <c:pt idx="460" formatCode="General">
                  <c:v>0.69</c:v>
                </c:pt>
                <c:pt idx="461" formatCode="General">
                  <c:v>0.6915</c:v>
                </c:pt>
                <c:pt idx="462" formatCode="General">
                  <c:v>0.69299999999999995</c:v>
                </c:pt>
                <c:pt idx="463" formatCode="General">
                  <c:v>0.69450000000000001</c:v>
                </c:pt>
                <c:pt idx="464" formatCode="General">
                  <c:v>0.69599999999999995</c:v>
                </c:pt>
                <c:pt idx="465" formatCode="General">
                  <c:v>0.69750000000000001</c:v>
                </c:pt>
                <c:pt idx="466" formatCode="General">
                  <c:v>0.69899999999999995</c:v>
                </c:pt>
                <c:pt idx="467" formatCode="General">
                  <c:v>0.70050000000000001</c:v>
                </c:pt>
                <c:pt idx="468" formatCode="General">
                  <c:v>0.70199999999999996</c:v>
                </c:pt>
                <c:pt idx="469" formatCode="General">
                  <c:v>0.70350000000000001</c:v>
                </c:pt>
                <c:pt idx="470" formatCode="General">
                  <c:v>0.70499999999999996</c:v>
                </c:pt>
                <c:pt idx="471" formatCode="General">
                  <c:v>0.70650000000000002</c:v>
                </c:pt>
                <c:pt idx="472" formatCode="General">
                  <c:v>0.70799999999999996</c:v>
                </c:pt>
                <c:pt idx="473" formatCode="General">
                  <c:v>0.70950000000000002</c:v>
                </c:pt>
                <c:pt idx="474" formatCode="General">
                  <c:v>0.71099999999999997</c:v>
                </c:pt>
                <c:pt idx="475" formatCode="General">
                  <c:v>0.71250000000000002</c:v>
                </c:pt>
                <c:pt idx="476" formatCode="General">
                  <c:v>0.71399999999999997</c:v>
                </c:pt>
                <c:pt idx="477" formatCode="General">
                  <c:v>0.71550000000000002</c:v>
                </c:pt>
                <c:pt idx="478" formatCode="General">
                  <c:v>0.71699999999999997</c:v>
                </c:pt>
                <c:pt idx="479" formatCode="General">
                  <c:v>0.71850000000000003</c:v>
                </c:pt>
                <c:pt idx="480" formatCode="General">
                  <c:v>0.72</c:v>
                </c:pt>
                <c:pt idx="481" formatCode="General">
                  <c:v>0.72150000000000003</c:v>
                </c:pt>
                <c:pt idx="482" formatCode="General">
                  <c:v>0.72299999999999998</c:v>
                </c:pt>
                <c:pt idx="483" formatCode="General">
                  <c:v>0.72450000000000003</c:v>
                </c:pt>
                <c:pt idx="484" formatCode="General">
                  <c:v>0.72599999999999998</c:v>
                </c:pt>
                <c:pt idx="485" formatCode="General">
                  <c:v>0.72750000000000004</c:v>
                </c:pt>
                <c:pt idx="486" formatCode="General">
                  <c:v>0.72899999999999998</c:v>
                </c:pt>
                <c:pt idx="487" formatCode="General">
                  <c:v>0.73050000000000004</c:v>
                </c:pt>
                <c:pt idx="488" formatCode="General">
                  <c:v>0.73199999999999998</c:v>
                </c:pt>
                <c:pt idx="489" formatCode="General">
                  <c:v>0.73350000000000004</c:v>
                </c:pt>
                <c:pt idx="490" formatCode="General">
                  <c:v>0.73499999999999999</c:v>
                </c:pt>
                <c:pt idx="491" formatCode="General">
                  <c:v>0.73650000000000004</c:v>
                </c:pt>
                <c:pt idx="492" formatCode="General">
                  <c:v>0.73799999999999999</c:v>
                </c:pt>
                <c:pt idx="493" formatCode="General">
                  <c:v>0.73950000000000005</c:v>
                </c:pt>
                <c:pt idx="494" formatCode="General">
                  <c:v>0.74099999999999999</c:v>
                </c:pt>
                <c:pt idx="495" formatCode="General">
                  <c:v>0.74250000000000005</c:v>
                </c:pt>
                <c:pt idx="496" formatCode="General">
                  <c:v>0.74399999999999999</c:v>
                </c:pt>
                <c:pt idx="497" formatCode="General">
                  <c:v>0.74550000000000005</c:v>
                </c:pt>
                <c:pt idx="498" formatCode="General">
                  <c:v>0.747</c:v>
                </c:pt>
                <c:pt idx="499" formatCode="General">
                  <c:v>0.74850000000000005</c:v>
                </c:pt>
                <c:pt idx="500" formatCode="General">
                  <c:v>0.75</c:v>
                </c:pt>
                <c:pt idx="501" formatCode="General">
                  <c:v>0.75149999999999995</c:v>
                </c:pt>
                <c:pt idx="502" formatCode="General">
                  <c:v>0.753</c:v>
                </c:pt>
                <c:pt idx="503" formatCode="General">
                  <c:v>0.75449999999999995</c:v>
                </c:pt>
                <c:pt idx="504" formatCode="General">
                  <c:v>0.75600000000000001</c:v>
                </c:pt>
                <c:pt idx="505" formatCode="General">
                  <c:v>0.75749999999999995</c:v>
                </c:pt>
                <c:pt idx="506" formatCode="General">
                  <c:v>0.75900000000000001</c:v>
                </c:pt>
                <c:pt idx="507" formatCode="General">
                  <c:v>0.76049999999999995</c:v>
                </c:pt>
                <c:pt idx="508" formatCode="General">
                  <c:v>0.76200000000000001</c:v>
                </c:pt>
                <c:pt idx="509" formatCode="General">
                  <c:v>0.76349999999999996</c:v>
                </c:pt>
                <c:pt idx="510" formatCode="General">
                  <c:v>0.76500000000000001</c:v>
                </c:pt>
                <c:pt idx="511" formatCode="General">
                  <c:v>0.76649999999999996</c:v>
                </c:pt>
                <c:pt idx="512" formatCode="General">
                  <c:v>0.76800000000000002</c:v>
                </c:pt>
                <c:pt idx="513" formatCode="General">
                  <c:v>0.76949999999999996</c:v>
                </c:pt>
                <c:pt idx="514" formatCode="General">
                  <c:v>0.77100000000000002</c:v>
                </c:pt>
                <c:pt idx="515" formatCode="General">
                  <c:v>0.77249999999999996</c:v>
                </c:pt>
                <c:pt idx="516" formatCode="General">
                  <c:v>0.77400000000000002</c:v>
                </c:pt>
                <c:pt idx="517" formatCode="General">
                  <c:v>0.77549999999999997</c:v>
                </c:pt>
                <c:pt idx="518" formatCode="General">
                  <c:v>0.77700000000000002</c:v>
                </c:pt>
                <c:pt idx="519" formatCode="General">
                  <c:v>0.77849999999999997</c:v>
                </c:pt>
                <c:pt idx="520" formatCode="General">
                  <c:v>0.78</c:v>
                </c:pt>
                <c:pt idx="521" formatCode="General">
                  <c:v>0.78149999999999997</c:v>
                </c:pt>
                <c:pt idx="522" formatCode="General">
                  <c:v>0.78300000000000003</c:v>
                </c:pt>
                <c:pt idx="523" formatCode="General">
                  <c:v>0.78449999999999998</c:v>
                </c:pt>
                <c:pt idx="524" formatCode="General">
                  <c:v>0.78600000000000003</c:v>
                </c:pt>
                <c:pt idx="525" formatCode="General">
                  <c:v>0.78749999999999998</c:v>
                </c:pt>
                <c:pt idx="526" formatCode="General">
                  <c:v>0.78900000000000003</c:v>
                </c:pt>
                <c:pt idx="527" formatCode="General">
                  <c:v>0.79049999999999998</c:v>
                </c:pt>
                <c:pt idx="528" formatCode="General">
                  <c:v>0.79200000000000004</c:v>
                </c:pt>
                <c:pt idx="529" formatCode="General">
                  <c:v>0.79349999999999998</c:v>
                </c:pt>
                <c:pt idx="530" formatCode="General">
                  <c:v>0.79500000000000004</c:v>
                </c:pt>
                <c:pt idx="531" formatCode="General">
                  <c:v>0.79649999999999999</c:v>
                </c:pt>
                <c:pt idx="532" formatCode="General">
                  <c:v>0.79800000000000004</c:v>
                </c:pt>
                <c:pt idx="533" formatCode="General">
                  <c:v>0.79949999999999999</c:v>
                </c:pt>
                <c:pt idx="534" formatCode="General">
                  <c:v>0.80100000000000005</c:v>
                </c:pt>
                <c:pt idx="535" formatCode="General">
                  <c:v>0.80249999999999999</c:v>
                </c:pt>
                <c:pt idx="536" formatCode="General">
                  <c:v>0.80400000000000005</c:v>
                </c:pt>
                <c:pt idx="537" formatCode="General">
                  <c:v>0.80549999999999999</c:v>
                </c:pt>
                <c:pt idx="538" formatCode="General">
                  <c:v>0.80700000000000005</c:v>
                </c:pt>
                <c:pt idx="539" formatCode="General">
                  <c:v>0.8085</c:v>
                </c:pt>
                <c:pt idx="540" formatCode="General">
                  <c:v>0.81</c:v>
                </c:pt>
                <c:pt idx="541" formatCode="General">
                  <c:v>0.8115</c:v>
                </c:pt>
                <c:pt idx="542" formatCode="General">
                  <c:v>0.81299999999999994</c:v>
                </c:pt>
                <c:pt idx="543" formatCode="General">
                  <c:v>0.8145</c:v>
                </c:pt>
                <c:pt idx="544" formatCode="General">
                  <c:v>0.81599999999999995</c:v>
                </c:pt>
                <c:pt idx="545" formatCode="General">
                  <c:v>0.8175</c:v>
                </c:pt>
                <c:pt idx="546" formatCode="General">
                  <c:v>0.81899999999999995</c:v>
                </c:pt>
                <c:pt idx="547" formatCode="General">
                  <c:v>0.82050000000000001</c:v>
                </c:pt>
                <c:pt idx="548" formatCode="General">
                  <c:v>0.82199999999999995</c:v>
                </c:pt>
                <c:pt idx="549" formatCode="General">
                  <c:v>0.82350000000000001</c:v>
                </c:pt>
                <c:pt idx="550" formatCode="General">
                  <c:v>0.82499999999999996</c:v>
                </c:pt>
                <c:pt idx="551" formatCode="General">
                  <c:v>0.82650000000000001</c:v>
                </c:pt>
                <c:pt idx="552" formatCode="General">
                  <c:v>0.82799999999999996</c:v>
                </c:pt>
                <c:pt idx="553" formatCode="General">
                  <c:v>0.82950000000000002</c:v>
                </c:pt>
                <c:pt idx="554" formatCode="General">
                  <c:v>0.83099999999999996</c:v>
                </c:pt>
                <c:pt idx="555" formatCode="General">
                  <c:v>0.83250000000000002</c:v>
                </c:pt>
                <c:pt idx="556" formatCode="General">
                  <c:v>0.83399999999999996</c:v>
                </c:pt>
                <c:pt idx="557" formatCode="General">
                  <c:v>0.83550000000000002</c:v>
                </c:pt>
                <c:pt idx="558" formatCode="General">
                  <c:v>0.83699999999999997</c:v>
                </c:pt>
                <c:pt idx="559" formatCode="General">
                  <c:v>0.83850000000000002</c:v>
                </c:pt>
                <c:pt idx="560" formatCode="General">
                  <c:v>0.84</c:v>
                </c:pt>
                <c:pt idx="561" formatCode="General">
                  <c:v>0.84150000000000003</c:v>
                </c:pt>
                <c:pt idx="562" formatCode="General">
                  <c:v>0.84299999999999997</c:v>
                </c:pt>
                <c:pt idx="563" formatCode="General">
                  <c:v>0.84450000000000003</c:v>
                </c:pt>
                <c:pt idx="564" formatCode="General">
                  <c:v>0.84599999999999997</c:v>
                </c:pt>
                <c:pt idx="565" formatCode="General">
                  <c:v>0.84750000000000003</c:v>
                </c:pt>
                <c:pt idx="566" formatCode="General">
                  <c:v>0.84899999999999998</c:v>
                </c:pt>
                <c:pt idx="567" formatCode="General">
                  <c:v>0.85050000000000003</c:v>
                </c:pt>
                <c:pt idx="568" formatCode="General">
                  <c:v>0.85199999999999998</c:v>
                </c:pt>
                <c:pt idx="569" formatCode="General">
                  <c:v>0.85350000000000004</c:v>
                </c:pt>
                <c:pt idx="570" formatCode="General">
                  <c:v>0.85499999999999998</c:v>
                </c:pt>
                <c:pt idx="571" formatCode="General">
                  <c:v>0.85650000000000004</c:v>
                </c:pt>
                <c:pt idx="572" formatCode="General">
                  <c:v>0.85799999999999998</c:v>
                </c:pt>
                <c:pt idx="573" formatCode="General">
                  <c:v>0.85950000000000004</c:v>
                </c:pt>
                <c:pt idx="574" formatCode="General">
                  <c:v>0.86099999999999999</c:v>
                </c:pt>
                <c:pt idx="575" formatCode="General">
                  <c:v>0.86250000000000004</c:v>
                </c:pt>
                <c:pt idx="576" formatCode="General">
                  <c:v>0.86399999999999999</c:v>
                </c:pt>
                <c:pt idx="577" formatCode="General">
                  <c:v>0.86550000000000005</c:v>
                </c:pt>
                <c:pt idx="578" formatCode="General">
                  <c:v>0.86699999999999999</c:v>
                </c:pt>
                <c:pt idx="579" formatCode="General">
                  <c:v>0.86850000000000005</c:v>
                </c:pt>
                <c:pt idx="580" formatCode="General">
                  <c:v>0.87</c:v>
                </c:pt>
                <c:pt idx="581" formatCode="General">
                  <c:v>0.87150000000000005</c:v>
                </c:pt>
                <c:pt idx="582" formatCode="General">
                  <c:v>0.873</c:v>
                </c:pt>
                <c:pt idx="583" formatCode="General">
                  <c:v>0.87450000000000006</c:v>
                </c:pt>
                <c:pt idx="584" formatCode="General">
                  <c:v>0.876</c:v>
                </c:pt>
                <c:pt idx="585" formatCode="General">
                  <c:v>0.87749999999999995</c:v>
                </c:pt>
                <c:pt idx="586" formatCode="General">
                  <c:v>0.879</c:v>
                </c:pt>
                <c:pt idx="587" formatCode="General">
                  <c:v>0.88049999999999995</c:v>
                </c:pt>
                <c:pt idx="588" formatCode="General">
                  <c:v>0.88200000000000001</c:v>
                </c:pt>
                <c:pt idx="589" formatCode="General">
                  <c:v>0.88349999999999995</c:v>
                </c:pt>
                <c:pt idx="590" formatCode="General">
                  <c:v>0.88500000000000001</c:v>
                </c:pt>
                <c:pt idx="591" formatCode="General">
                  <c:v>0.88649999999999995</c:v>
                </c:pt>
                <c:pt idx="592" formatCode="General">
                  <c:v>0.88800000000000001</c:v>
                </c:pt>
                <c:pt idx="593" formatCode="General">
                  <c:v>0.88949999999999996</c:v>
                </c:pt>
                <c:pt idx="594" formatCode="General">
                  <c:v>0.89100000000000001</c:v>
                </c:pt>
                <c:pt idx="595" formatCode="General">
                  <c:v>0.89249999999999996</c:v>
                </c:pt>
                <c:pt idx="596" formatCode="General">
                  <c:v>0.89400000000000002</c:v>
                </c:pt>
                <c:pt idx="597" formatCode="General">
                  <c:v>0.89549999999999996</c:v>
                </c:pt>
                <c:pt idx="598" formatCode="General">
                  <c:v>0.89700000000000002</c:v>
                </c:pt>
                <c:pt idx="599" formatCode="General">
                  <c:v>0.89849999999999997</c:v>
                </c:pt>
                <c:pt idx="600" formatCode="General">
                  <c:v>0.9</c:v>
                </c:pt>
                <c:pt idx="601" formatCode="General">
                  <c:v>0.90149999999999997</c:v>
                </c:pt>
                <c:pt idx="602" formatCode="General">
                  <c:v>0.90300000000000002</c:v>
                </c:pt>
                <c:pt idx="603" formatCode="General">
                  <c:v>0.90449999999999997</c:v>
                </c:pt>
                <c:pt idx="604" formatCode="General">
                  <c:v>0.90600000000000003</c:v>
                </c:pt>
                <c:pt idx="605" formatCode="General">
                  <c:v>0.90749999999999997</c:v>
                </c:pt>
                <c:pt idx="606" formatCode="General">
                  <c:v>0.90900000000000003</c:v>
                </c:pt>
                <c:pt idx="607" formatCode="General">
                  <c:v>0.91049999999999998</c:v>
                </c:pt>
                <c:pt idx="608" formatCode="General">
                  <c:v>0.91200000000000003</c:v>
                </c:pt>
                <c:pt idx="609" formatCode="General">
                  <c:v>0.91349999999999998</c:v>
                </c:pt>
                <c:pt idx="610" formatCode="General">
                  <c:v>0.91500000000000004</c:v>
                </c:pt>
                <c:pt idx="611" formatCode="General">
                  <c:v>0.91649999999999998</c:v>
                </c:pt>
                <c:pt idx="612" formatCode="General">
                  <c:v>0.91800000000000004</c:v>
                </c:pt>
                <c:pt idx="613" formatCode="General">
                  <c:v>0.91949999999999998</c:v>
                </c:pt>
                <c:pt idx="614" formatCode="General">
                  <c:v>0.92100000000000004</c:v>
                </c:pt>
                <c:pt idx="615" formatCode="General">
                  <c:v>0.92249999999999999</c:v>
                </c:pt>
                <c:pt idx="616" formatCode="General">
                  <c:v>0.92400000000000004</c:v>
                </c:pt>
                <c:pt idx="617" formatCode="General">
                  <c:v>0.92549999999999999</c:v>
                </c:pt>
                <c:pt idx="618" formatCode="General">
                  <c:v>0.92700000000000005</c:v>
                </c:pt>
                <c:pt idx="619" formatCode="General">
                  <c:v>0.92849999999999999</c:v>
                </c:pt>
                <c:pt idx="620" formatCode="General">
                  <c:v>0.93</c:v>
                </c:pt>
                <c:pt idx="621" formatCode="General">
                  <c:v>0.93149999999999999</c:v>
                </c:pt>
                <c:pt idx="622" formatCode="General">
                  <c:v>0.93300000000000005</c:v>
                </c:pt>
                <c:pt idx="623" formatCode="General">
                  <c:v>0.9345</c:v>
                </c:pt>
                <c:pt idx="624" formatCode="General">
                  <c:v>0.93600000000000005</c:v>
                </c:pt>
                <c:pt idx="625" formatCode="General">
                  <c:v>0.9375</c:v>
                </c:pt>
                <c:pt idx="626" formatCode="General">
                  <c:v>0.93899999999999995</c:v>
                </c:pt>
                <c:pt idx="627" formatCode="General">
                  <c:v>0.9405</c:v>
                </c:pt>
                <c:pt idx="628" formatCode="General">
                  <c:v>0.94199999999999995</c:v>
                </c:pt>
                <c:pt idx="629" formatCode="General">
                  <c:v>0.94350000000000001</c:v>
                </c:pt>
                <c:pt idx="630" formatCode="General">
                  <c:v>0.94499999999999995</c:v>
                </c:pt>
                <c:pt idx="631" formatCode="General">
                  <c:v>0.94650000000000001</c:v>
                </c:pt>
                <c:pt idx="632" formatCode="General">
                  <c:v>0.94799999999999995</c:v>
                </c:pt>
                <c:pt idx="633" formatCode="General">
                  <c:v>0.94950000000000001</c:v>
                </c:pt>
                <c:pt idx="634" formatCode="General">
                  <c:v>0.95099999999999996</c:v>
                </c:pt>
                <c:pt idx="635" formatCode="General">
                  <c:v>0.95250000000000001</c:v>
                </c:pt>
                <c:pt idx="636" formatCode="General">
                  <c:v>0.95399999999999996</c:v>
                </c:pt>
                <c:pt idx="637" formatCode="General">
                  <c:v>0.95550000000000002</c:v>
                </c:pt>
                <c:pt idx="638" formatCode="General">
                  <c:v>0.95699999999999996</c:v>
                </c:pt>
                <c:pt idx="639" formatCode="General">
                  <c:v>0.95850000000000002</c:v>
                </c:pt>
                <c:pt idx="640" formatCode="General">
                  <c:v>0.96</c:v>
                </c:pt>
                <c:pt idx="641" formatCode="General">
                  <c:v>0.96150000000000002</c:v>
                </c:pt>
                <c:pt idx="642" formatCode="General">
                  <c:v>0.96299999999999997</c:v>
                </c:pt>
                <c:pt idx="643" formatCode="General">
                  <c:v>0.96450000000000002</c:v>
                </c:pt>
                <c:pt idx="644" formatCode="General">
                  <c:v>0.96599999999999997</c:v>
                </c:pt>
                <c:pt idx="645" formatCode="General">
                  <c:v>0.96750000000000003</c:v>
                </c:pt>
                <c:pt idx="646" formatCode="General">
                  <c:v>0.96899999999999997</c:v>
                </c:pt>
                <c:pt idx="647" formatCode="General">
                  <c:v>0.97050000000000003</c:v>
                </c:pt>
                <c:pt idx="648" formatCode="General">
                  <c:v>0.97199999999999998</c:v>
                </c:pt>
                <c:pt idx="649" formatCode="General">
                  <c:v>0.97350000000000003</c:v>
                </c:pt>
                <c:pt idx="650" formatCode="General">
                  <c:v>0.97499999999999998</c:v>
                </c:pt>
                <c:pt idx="651" formatCode="General">
                  <c:v>0.97650000000000003</c:v>
                </c:pt>
                <c:pt idx="652" formatCode="General">
                  <c:v>0.97799999999999998</c:v>
                </c:pt>
                <c:pt idx="653" formatCode="General">
                  <c:v>0.97950000000000004</c:v>
                </c:pt>
                <c:pt idx="654" formatCode="General">
                  <c:v>0.98099999999999998</c:v>
                </c:pt>
                <c:pt idx="655" formatCode="General">
                  <c:v>0.98250000000000004</c:v>
                </c:pt>
                <c:pt idx="656" formatCode="General">
                  <c:v>0.98399999999999999</c:v>
                </c:pt>
                <c:pt idx="657" formatCode="General">
                  <c:v>0.98550000000000004</c:v>
                </c:pt>
                <c:pt idx="658" formatCode="General">
                  <c:v>0.98699999999999999</c:v>
                </c:pt>
                <c:pt idx="659" formatCode="General">
                  <c:v>0.98850000000000005</c:v>
                </c:pt>
                <c:pt idx="660" formatCode="General">
                  <c:v>0.99</c:v>
                </c:pt>
                <c:pt idx="661" formatCode="General">
                  <c:v>0.99150000000000005</c:v>
                </c:pt>
                <c:pt idx="662" formatCode="General">
                  <c:v>0.99299999999999999</c:v>
                </c:pt>
                <c:pt idx="663" formatCode="General">
                  <c:v>0.99450000000000005</c:v>
                </c:pt>
                <c:pt idx="664" formatCode="General">
                  <c:v>0.996</c:v>
                </c:pt>
                <c:pt idx="665" formatCode="General">
                  <c:v>0.99750000000000005</c:v>
                </c:pt>
                <c:pt idx="666" formatCode="General">
                  <c:v>0.999</c:v>
                </c:pt>
                <c:pt idx="667" formatCode="General">
                  <c:v>1.0004999999999999</c:v>
                </c:pt>
                <c:pt idx="668" formatCode="General">
                  <c:v>1.002</c:v>
                </c:pt>
                <c:pt idx="669" formatCode="General">
                  <c:v>1.0035000000000001</c:v>
                </c:pt>
                <c:pt idx="670" formatCode="General">
                  <c:v>1.0049999999999999</c:v>
                </c:pt>
                <c:pt idx="671" formatCode="General">
                  <c:v>1.0065</c:v>
                </c:pt>
                <c:pt idx="672" formatCode="General">
                  <c:v>1.008</c:v>
                </c:pt>
                <c:pt idx="673" formatCode="General">
                  <c:v>1.0095000000000001</c:v>
                </c:pt>
                <c:pt idx="674" formatCode="General">
                  <c:v>1.0109999999999999</c:v>
                </c:pt>
                <c:pt idx="675" formatCode="General">
                  <c:v>1.0125</c:v>
                </c:pt>
                <c:pt idx="676" formatCode="General">
                  <c:v>1.014</c:v>
                </c:pt>
                <c:pt idx="677" formatCode="General">
                  <c:v>1.0155000000000001</c:v>
                </c:pt>
                <c:pt idx="678" formatCode="General">
                  <c:v>1.0169999999999999</c:v>
                </c:pt>
                <c:pt idx="679" formatCode="General">
                  <c:v>1.0185</c:v>
                </c:pt>
                <c:pt idx="680" formatCode="General">
                  <c:v>1.02</c:v>
                </c:pt>
                <c:pt idx="681" formatCode="General">
                  <c:v>1.0215000000000001</c:v>
                </c:pt>
                <c:pt idx="682" formatCode="General">
                  <c:v>1.0229999999999999</c:v>
                </c:pt>
                <c:pt idx="683" formatCode="General">
                  <c:v>1.0245</c:v>
                </c:pt>
                <c:pt idx="684" formatCode="General">
                  <c:v>1.026</c:v>
                </c:pt>
                <c:pt idx="685" formatCode="General">
                  <c:v>1.0275000000000001</c:v>
                </c:pt>
                <c:pt idx="686" formatCode="General">
                  <c:v>1.0289999999999999</c:v>
                </c:pt>
                <c:pt idx="687" formatCode="General">
                  <c:v>1.0305</c:v>
                </c:pt>
                <c:pt idx="688" formatCode="General">
                  <c:v>1.032</c:v>
                </c:pt>
                <c:pt idx="689" formatCode="General">
                  <c:v>1.0335000000000001</c:v>
                </c:pt>
                <c:pt idx="690" formatCode="General">
                  <c:v>1.0349999999999999</c:v>
                </c:pt>
                <c:pt idx="691" formatCode="General">
                  <c:v>1.0365</c:v>
                </c:pt>
                <c:pt idx="692" formatCode="General">
                  <c:v>1.038</c:v>
                </c:pt>
                <c:pt idx="693" formatCode="General">
                  <c:v>1.0395000000000001</c:v>
                </c:pt>
                <c:pt idx="694" formatCode="General">
                  <c:v>1.0409999999999999</c:v>
                </c:pt>
                <c:pt idx="695" formatCode="General">
                  <c:v>1.0425</c:v>
                </c:pt>
                <c:pt idx="696" formatCode="General">
                  <c:v>1.044</c:v>
                </c:pt>
                <c:pt idx="697" formatCode="General">
                  <c:v>1.0455000000000001</c:v>
                </c:pt>
                <c:pt idx="698" formatCode="General">
                  <c:v>1.0469999999999999</c:v>
                </c:pt>
                <c:pt idx="699" formatCode="General">
                  <c:v>1.0485</c:v>
                </c:pt>
                <c:pt idx="700" formatCode="General">
                  <c:v>1.05</c:v>
                </c:pt>
                <c:pt idx="701" formatCode="General">
                  <c:v>1.0515000000000001</c:v>
                </c:pt>
                <c:pt idx="702" formatCode="General">
                  <c:v>1.0529999999999999</c:v>
                </c:pt>
                <c:pt idx="703" formatCode="General">
                  <c:v>1.0545</c:v>
                </c:pt>
                <c:pt idx="704" formatCode="General">
                  <c:v>1.056</c:v>
                </c:pt>
                <c:pt idx="705" formatCode="General">
                  <c:v>1.0575000000000001</c:v>
                </c:pt>
                <c:pt idx="706" formatCode="General">
                  <c:v>1.0589999999999999</c:v>
                </c:pt>
                <c:pt idx="707" formatCode="General">
                  <c:v>1.0605</c:v>
                </c:pt>
                <c:pt idx="708" formatCode="General">
                  <c:v>1.0620000000000001</c:v>
                </c:pt>
                <c:pt idx="709" formatCode="General">
                  <c:v>1.0634999999999999</c:v>
                </c:pt>
                <c:pt idx="710" formatCode="General">
                  <c:v>1.0649999999999999</c:v>
                </c:pt>
                <c:pt idx="711" formatCode="General">
                  <c:v>1.0665</c:v>
                </c:pt>
                <c:pt idx="712" formatCode="General">
                  <c:v>1.0680000000000001</c:v>
                </c:pt>
                <c:pt idx="713" formatCode="General">
                  <c:v>1.0694999999999999</c:v>
                </c:pt>
                <c:pt idx="714" formatCode="General">
                  <c:v>1.071</c:v>
                </c:pt>
                <c:pt idx="715" formatCode="General">
                  <c:v>1.0725</c:v>
                </c:pt>
                <c:pt idx="716" formatCode="General">
                  <c:v>1.0740000000000001</c:v>
                </c:pt>
                <c:pt idx="717" formatCode="General">
                  <c:v>1.0754999999999999</c:v>
                </c:pt>
                <c:pt idx="718" formatCode="General">
                  <c:v>1.077</c:v>
                </c:pt>
                <c:pt idx="719" formatCode="General">
                  <c:v>1.0785</c:v>
                </c:pt>
                <c:pt idx="720" formatCode="General">
                  <c:v>1.08</c:v>
                </c:pt>
                <c:pt idx="721" formatCode="General">
                  <c:v>1.0814999999999999</c:v>
                </c:pt>
                <c:pt idx="722" formatCode="General">
                  <c:v>1.083</c:v>
                </c:pt>
                <c:pt idx="723" formatCode="General">
                  <c:v>1.0845</c:v>
                </c:pt>
                <c:pt idx="724" formatCode="General">
                  <c:v>1.0860000000000001</c:v>
                </c:pt>
                <c:pt idx="725" formatCode="General">
                  <c:v>1.0874999999999999</c:v>
                </c:pt>
                <c:pt idx="726" formatCode="General">
                  <c:v>1.089</c:v>
                </c:pt>
                <c:pt idx="727" formatCode="General">
                  <c:v>1.0905</c:v>
                </c:pt>
                <c:pt idx="728" formatCode="General">
                  <c:v>1.0920000000000001</c:v>
                </c:pt>
                <c:pt idx="729" formatCode="General">
                  <c:v>1.0934999999999999</c:v>
                </c:pt>
                <c:pt idx="730" formatCode="General">
                  <c:v>1.095</c:v>
                </c:pt>
                <c:pt idx="731" formatCode="General">
                  <c:v>1.0965</c:v>
                </c:pt>
                <c:pt idx="732" formatCode="General">
                  <c:v>1.0980000000000001</c:v>
                </c:pt>
                <c:pt idx="733" formatCode="General">
                  <c:v>1.0994999999999999</c:v>
                </c:pt>
                <c:pt idx="734" formatCode="General">
                  <c:v>1.101</c:v>
                </c:pt>
                <c:pt idx="735" formatCode="General">
                  <c:v>1.1025</c:v>
                </c:pt>
                <c:pt idx="736" formatCode="General">
                  <c:v>1.1040000000000001</c:v>
                </c:pt>
                <c:pt idx="737" formatCode="General">
                  <c:v>1.1054999999999999</c:v>
                </c:pt>
                <c:pt idx="738" formatCode="General">
                  <c:v>1.107</c:v>
                </c:pt>
                <c:pt idx="739" formatCode="General">
                  <c:v>1.1085</c:v>
                </c:pt>
                <c:pt idx="740" formatCode="General">
                  <c:v>1.1100000000000001</c:v>
                </c:pt>
                <c:pt idx="741" formatCode="General">
                  <c:v>1.1114999999999999</c:v>
                </c:pt>
                <c:pt idx="742" formatCode="General">
                  <c:v>1.113</c:v>
                </c:pt>
                <c:pt idx="743" formatCode="General">
                  <c:v>1.1145</c:v>
                </c:pt>
                <c:pt idx="744" formatCode="General">
                  <c:v>1.1160000000000001</c:v>
                </c:pt>
                <c:pt idx="745" formatCode="General">
                  <c:v>1.1174999999999999</c:v>
                </c:pt>
                <c:pt idx="746" formatCode="General">
                  <c:v>1.119</c:v>
                </c:pt>
                <c:pt idx="747" formatCode="General">
                  <c:v>1.1205000000000001</c:v>
                </c:pt>
                <c:pt idx="748" formatCode="General">
                  <c:v>1.1220000000000001</c:v>
                </c:pt>
                <c:pt idx="749" formatCode="General">
                  <c:v>1.1234999999999999</c:v>
                </c:pt>
                <c:pt idx="750" formatCode="General">
                  <c:v>1.125</c:v>
                </c:pt>
                <c:pt idx="751" formatCode="General">
                  <c:v>1.1265000000000001</c:v>
                </c:pt>
                <c:pt idx="752" formatCode="General">
                  <c:v>1.1279999999999999</c:v>
                </c:pt>
                <c:pt idx="753" formatCode="General">
                  <c:v>1.1294999999999999</c:v>
                </c:pt>
                <c:pt idx="754" formatCode="General">
                  <c:v>1.131</c:v>
                </c:pt>
                <c:pt idx="755" formatCode="General">
                  <c:v>1.1325000000000001</c:v>
                </c:pt>
                <c:pt idx="756" formatCode="General">
                  <c:v>1.1339999999999999</c:v>
                </c:pt>
                <c:pt idx="757" formatCode="General">
                  <c:v>1.1355</c:v>
                </c:pt>
                <c:pt idx="758" formatCode="General">
                  <c:v>1.137</c:v>
                </c:pt>
                <c:pt idx="759" formatCode="General">
                  <c:v>1.1385000000000001</c:v>
                </c:pt>
                <c:pt idx="760" formatCode="General">
                  <c:v>1.1399999999999999</c:v>
                </c:pt>
                <c:pt idx="761" formatCode="General">
                  <c:v>1.1415</c:v>
                </c:pt>
                <c:pt idx="762" formatCode="General">
                  <c:v>1.143</c:v>
                </c:pt>
                <c:pt idx="763" formatCode="General">
                  <c:v>1.1445000000000001</c:v>
                </c:pt>
                <c:pt idx="764" formatCode="General">
                  <c:v>1.1459999999999999</c:v>
                </c:pt>
                <c:pt idx="765" formatCode="General">
                  <c:v>1.1475</c:v>
                </c:pt>
                <c:pt idx="766" formatCode="General">
                  <c:v>1.149</c:v>
                </c:pt>
                <c:pt idx="767" formatCode="General">
                  <c:v>1.1505000000000001</c:v>
                </c:pt>
                <c:pt idx="768" formatCode="General">
                  <c:v>1.1519999999999999</c:v>
                </c:pt>
                <c:pt idx="769" formatCode="General">
                  <c:v>1.1535</c:v>
                </c:pt>
                <c:pt idx="770" formatCode="General">
                  <c:v>1.155</c:v>
                </c:pt>
                <c:pt idx="771" formatCode="General">
                  <c:v>1.1565000000000001</c:v>
                </c:pt>
                <c:pt idx="772" formatCode="General">
                  <c:v>1.1579999999999999</c:v>
                </c:pt>
                <c:pt idx="773" formatCode="General">
                  <c:v>1.1595</c:v>
                </c:pt>
                <c:pt idx="774" formatCode="General">
                  <c:v>1.161</c:v>
                </c:pt>
                <c:pt idx="775" formatCode="General">
                  <c:v>1.1625000000000001</c:v>
                </c:pt>
                <c:pt idx="776" formatCode="General">
                  <c:v>1.1639999999999999</c:v>
                </c:pt>
                <c:pt idx="777" formatCode="General">
                  <c:v>1.1655</c:v>
                </c:pt>
                <c:pt idx="778" formatCode="General">
                  <c:v>1.167</c:v>
                </c:pt>
                <c:pt idx="779" formatCode="General">
                  <c:v>1.1685000000000001</c:v>
                </c:pt>
                <c:pt idx="780" formatCode="General">
                  <c:v>1.17</c:v>
                </c:pt>
                <c:pt idx="781" formatCode="General">
                  <c:v>1.1715</c:v>
                </c:pt>
                <c:pt idx="782" formatCode="General">
                  <c:v>1.173</c:v>
                </c:pt>
                <c:pt idx="783" formatCode="General">
                  <c:v>1.1745000000000001</c:v>
                </c:pt>
                <c:pt idx="784" formatCode="General">
                  <c:v>1.1759999999999999</c:v>
                </c:pt>
                <c:pt idx="785" formatCode="General">
                  <c:v>1.1775</c:v>
                </c:pt>
                <c:pt idx="786" formatCode="General">
                  <c:v>1.179</c:v>
                </c:pt>
                <c:pt idx="787" formatCode="General">
                  <c:v>1.1805000000000001</c:v>
                </c:pt>
                <c:pt idx="788" formatCode="General">
                  <c:v>1.1819999999999999</c:v>
                </c:pt>
                <c:pt idx="789" formatCode="General">
                  <c:v>1.1835</c:v>
                </c:pt>
                <c:pt idx="790" formatCode="General">
                  <c:v>1.1850000000000001</c:v>
                </c:pt>
                <c:pt idx="791" formatCode="General">
                  <c:v>1.1865000000000001</c:v>
                </c:pt>
                <c:pt idx="792" formatCode="General">
                  <c:v>1.1879999999999999</c:v>
                </c:pt>
                <c:pt idx="793" formatCode="General">
                  <c:v>1.1895</c:v>
                </c:pt>
                <c:pt idx="794" formatCode="General">
                  <c:v>1.1910000000000001</c:v>
                </c:pt>
                <c:pt idx="795" formatCode="General">
                  <c:v>1.1924999999999999</c:v>
                </c:pt>
                <c:pt idx="796" formatCode="General">
                  <c:v>1.194</c:v>
                </c:pt>
                <c:pt idx="797" formatCode="General">
                  <c:v>1.1955</c:v>
                </c:pt>
                <c:pt idx="798" formatCode="General">
                  <c:v>1.1970000000000001</c:v>
                </c:pt>
                <c:pt idx="799" formatCode="General">
                  <c:v>1.1984999999999999</c:v>
                </c:pt>
                <c:pt idx="800" formatCode="General">
                  <c:v>1.2</c:v>
                </c:pt>
                <c:pt idx="801" formatCode="General">
                  <c:v>1.2015</c:v>
                </c:pt>
                <c:pt idx="802" formatCode="General">
                  <c:v>1.2030000000000001</c:v>
                </c:pt>
                <c:pt idx="803" formatCode="General">
                  <c:v>1.2044999999999999</c:v>
                </c:pt>
                <c:pt idx="804" formatCode="General">
                  <c:v>1.206</c:v>
                </c:pt>
                <c:pt idx="805" formatCode="General">
                  <c:v>1.2075</c:v>
                </c:pt>
                <c:pt idx="806" formatCode="General">
                  <c:v>1.2090000000000001</c:v>
                </c:pt>
                <c:pt idx="807" formatCode="General">
                  <c:v>1.2104999999999999</c:v>
                </c:pt>
                <c:pt idx="808" formatCode="General">
                  <c:v>1.212</c:v>
                </c:pt>
                <c:pt idx="809" formatCode="General">
                  <c:v>1.2135</c:v>
                </c:pt>
                <c:pt idx="810" formatCode="General">
                  <c:v>1.2150000000000001</c:v>
                </c:pt>
                <c:pt idx="811" formatCode="General">
                  <c:v>1.2164999999999999</c:v>
                </c:pt>
                <c:pt idx="812" formatCode="General">
                  <c:v>1.218</c:v>
                </c:pt>
                <c:pt idx="813" formatCode="General">
                  <c:v>1.2195</c:v>
                </c:pt>
                <c:pt idx="814" formatCode="General">
                  <c:v>1.2210000000000001</c:v>
                </c:pt>
                <c:pt idx="815" formatCode="General">
                  <c:v>1.2224999999999999</c:v>
                </c:pt>
                <c:pt idx="816" formatCode="General">
                  <c:v>1.224</c:v>
                </c:pt>
                <c:pt idx="817" formatCode="General">
                  <c:v>1.2255</c:v>
                </c:pt>
                <c:pt idx="818" formatCode="General">
                  <c:v>1.2270000000000001</c:v>
                </c:pt>
                <c:pt idx="819" formatCode="General">
                  <c:v>1.2284999999999999</c:v>
                </c:pt>
                <c:pt idx="820" formatCode="General">
                  <c:v>1.23</c:v>
                </c:pt>
                <c:pt idx="821" formatCode="General">
                  <c:v>1.2315</c:v>
                </c:pt>
                <c:pt idx="822" formatCode="General">
                  <c:v>1.2330000000000001</c:v>
                </c:pt>
                <c:pt idx="823" formatCode="General">
                  <c:v>1.2344999999999999</c:v>
                </c:pt>
                <c:pt idx="824" formatCode="General">
                  <c:v>1.236</c:v>
                </c:pt>
                <c:pt idx="825" formatCode="General">
                  <c:v>1.2375</c:v>
                </c:pt>
                <c:pt idx="826" formatCode="General">
                  <c:v>1.2390000000000001</c:v>
                </c:pt>
                <c:pt idx="827" formatCode="General">
                  <c:v>1.2404999999999999</c:v>
                </c:pt>
                <c:pt idx="828" formatCode="General">
                  <c:v>1.242</c:v>
                </c:pt>
                <c:pt idx="829" formatCode="General">
                  <c:v>1.2435</c:v>
                </c:pt>
                <c:pt idx="830" formatCode="General">
                  <c:v>1.2450000000000001</c:v>
                </c:pt>
                <c:pt idx="831" formatCode="General">
                  <c:v>1.2464999999999999</c:v>
                </c:pt>
                <c:pt idx="832" formatCode="General">
                  <c:v>1.248</c:v>
                </c:pt>
                <c:pt idx="833" formatCode="General">
                  <c:v>1.2495000000000001</c:v>
                </c:pt>
                <c:pt idx="834" formatCode="General">
                  <c:v>1.2509999999999999</c:v>
                </c:pt>
                <c:pt idx="835" formatCode="General">
                  <c:v>1.2524999999999999</c:v>
                </c:pt>
                <c:pt idx="836" formatCode="General">
                  <c:v>1.254</c:v>
                </c:pt>
                <c:pt idx="837" formatCode="General">
                  <c:v>1.2555000000000001</c:v>
                </c:pt>
                <c:pt idx="838" formatCode="General">
                  <c:v>1.2569999999999999</c:v>
                </c:pt>
                <c:pt idx="839" formatCode="General">
                  <c:v>1.2585</c:v>
                </c:pt>
                <c:pt idx="840" formatCode="General">
                  <c:v>1.26</c:v>
                </c:pt>
                <c:pt idx="841" formatCode="General">
                  <c:v>1.2615000000000001</c:v>
                </c:pt>
                <c:pt idx="842" formatCode="General">
                  <c:v>1.2629999999999999</c:v>
                </c:pt>
                <c:pt idx="843" formatCode="General">
                  <c:v>1.2645</c:v>
                </c:pt>
                <c:pt idx="844" formatCode="General">
                  <c:v>1.266</c:v>
                </c:pt>
                <c:pt idx="845" formatCode="General">
                  <c:v>1.2675000000000001</c:v>
                </c:pt>
                <c:pt idx="846" formatCode="General">
                  <c:v>1.2689999999999999</c:v>
                </c:pt>
                <c:pt idx="847" formatCode="General">
                  <c:v>1.2705</c:v>
                </c:pt>
                <c:pt idx="848" formatCode="General">
                  <c:v>1.272</c:v>
                </c:pt>
                <c:pt idx="849" formatCode="General">
                  <c:v>1.2735000000000001</c:v>
                </c:pt>
                <c:pt idx="850" formatCode="General">
                  <c:v>1.2749999999999999</c:v>
                </c:pt>
                <c:pt idx="851" formatCode="General">
                  <c:v>1.2765</c:v>
                </c:pt>
                <c:pt idx="852" formatCode="General">
                  <c:v>1.278</c:v>
                </c:pt>
                <c:pt idx="853" formatCode="General">
                  <c:v>1.2795000000000001</c:v>
                </c:pt>
                <c:pt idx="854" formatCode="General">
                  <c:v>1.2809999999999999</c:v>
                </c:pt>
                <c:pt idx="855" formatCode="General">
                  <c:v>1.2825</c:v>
                </c:pt>
                <c:pt idx="856" formatCode="General">
                  <c:v>1.284</c:v>
                </c:pt>
                <c:pt idx="857" formatCode="General">
                  <c:v>1.2855000000000001</c:v>
                </c:pt>
                <c:pt idx="858" formatCode="General">
                  <c:v>1.2869999999999999</c:v>
                </c:pt>
                <c:pt idx="859" formatCode="General">
                  <c:v>1.2885</c:v>
                </c:pt>
                <c:pt idx="860" formatCode="General">
                  <c:v>1.29</c:v>
                </c:pt>
                <c:pt idx="861" formatCode="General">
                  <c:v>1.2915000000000001</c:v>
                </c:pt>
                <c:pt idx="862" formatCode="General">
                  <c:v>1.2929999999999999</c:v>
                </c:pt>
                <c:pt idx="863" formatCode="General">
                  <c:v>1.2945</c:v>
                </c:pt>
                <c:pt idx="864" formatCode="General">
                  <c:v>1.296</c:v>
                </c:pt>
                <c:pt idx="865" formatCode="General">
                  <c:v>1.2975000000000001</c:v>
                </c:pt>
                <c:pt idx="866" formatCode="General">
                  <c:v>1.2989999999999999</c:v>
                </c:pt>
                <c:pt idx="867" formatCode="General">
                  <c:v>1.3005</c:v>
                </c:pt>
                <c:pt idx="868" formatCode="General">
                  <c:v>1.302</c:v>
                </c:pt>
                <c:pt idx="869" formatCode="General">
                  <c:v>1.3035000000000001</c:v>
                </c:pt>
                <c:pt idx="870" formatCode="General">
                  <c:v>1.3049999999999999</c:v>
                </c:pt>
                <c:pt idx="871" formatCode="General">
                  <c:v>1.3065</c:v>
                </c:pt>
                <c:pt idx="872" formatCode="General">
                  <c:v>1.3080000000000001</c:v>
                </c:pt>
                <c:pt idx="873" formatCode="General">
                  <c:v>1.3095000000000001</c:v>
                </c:pt>
                <c:pt idx="874" formatCode="General">
                  <c:v>1.3109999999999999</c:v>
                </c:pt>
                <c:pt idx="875" formatCode="General">
                  <c:v>1.3125</c:v>
                </c:pt>
                <c:pt idx="876" formatCode="General">
                  <c:v>1.3140000000000001</c:v>
                </c:pt>
                <c:pt idx="877" formatCode="General">
                  <c:v>1.3154999999999999</c:v>
                </c:pt>
                <c:pt idx="878" formatCode="General">
                  <c:v>1.3169999999999999</c:v>
                </c:pt>
                <c:pt idx="879" formatCode="General">
                  <c:v>1.3185</c:v>
                </c:pt>
                <c:pt idx="880" formatCode="General">
                  <c:v>1.32</c:v>
                </c:pt>
                <c:pt idx="881" formatCode="General">
                  <c:v>1.3214999999999999</c:v>
                </c:pt>
                <c:pt idx="882" formatCode="General">
                  <c:v>1.323</c:v>
                </c:pt>
                <c:pt idx="883" formatCode="General">
                  <c:v>1.3245</c:v>
                </c:pt>
                <c:pt idx="884" formatCode="General">
                  <c:v>1.3260000000000001</c:v>
                </c:pt>
                <c:pt idx="885" formatCode="General">
                  <c:v>1.3274999999999999</c:v>
                </c:pt>
                <c:pt idx="886" formatCode="General">
                  <c:v>1.329</c:v>
                </c:pt>
                <c:pt idx="887" formatCode="General">
                  <c:v>1.3305</c:v>
                </c:pt>
                <c:pt idx="888" formatCode="General">
                  <c:v>1.3320000000000001</c:v>
                </c:pt>
                <c:pt idx="889" formatCode="General">
                  <c:v>1.3334999999999999</c:v>
                </c:pt>
                <c:pt idx="890" formatCode="General">
                  <c:v>1.335</c:v>
                </c:pt>
                <c:pt idx="891" formatCode="General">
                  <c:v>1.3365</c:v>
                </c:pt>
                <c:pt idx="892" formatCode="General">
                  <c:v>1.3380000000000001</c:v>
                </c:pt>
                <c:pt idx="893" formatCode="General">
                  <c:v>1.3394999999999999</c:v>
                </c:pt>
                <c:pt idx="894" formatCode="General">
                  <c:v>1.341</c:v>
                </c:pt>
                <c:pt idx="895" formatCode="General">
                  <c:v>1.3425</c:v>
                </c:pt>
                <c:pt idx="896" formatCode="General">
                  <c:v>1.3440000000000001</c:v>
                </c:pt>
                <c:pt idx="897" formatCode="General">
                  <c:v>1.3454999999999999</c:v>
                </c:pt>
                <c:pt idx="898" formatCode="General">
                  <c:v>1.347</c:v>
                </c:pt>
                <c:pt idx="899" formatCode="General">
                  <c:v>1.3485</c:v>
                </c:pt>
                <c:pt idx="900" formatCode="General">
                  <c:v>1.35</c:v>
                </c:pt>
                <c:pt idx="901" formatCode="General">
                  <c:v>1.3514999999999999</c:v>
                </c:pt>
                <c:pt idx="902" formatCode="General">
                  <c:v>1.353</c:v>
                </c:pt>
                <c:pt idx="903" formatCode="General">
                  <c:v>1.3545</c:v>
                </c:pt>
                <c:pt idx="904" formatCode="General">
                  <c:v>1.3560000000000001</c:v>
                </c:pt>
                <c:pt idx="905" formatCode="General">
                  <c:v>1.3574999999999999</c:v>
                </c:pt>
                <c:pt idx="906" formatCode="General">
                  <c:v>1.359</c:v>
                </c:pt>
                <c:pt idx="907" formatCode="General">
                  <c:v>1.3605</c:v>
                </c:pt>
                <c:pt idx="908" formatCode="General">
                  <c:v>1.3620000000000001</c:v>
                </c:pt>
                <c:pt idx="909" formatCode="General">
                  <c:v>1.3634999999999999</c:v>
                </c:pt>
                <c:pt idx="910" formatCode="General">
                  <c:v>1.365</c:v>
                </c:pt>
                <c:pt idx="911" formatCode="General">
                  <c:v>1.3665</c:v>
                </c:pt>
                <c:pt idx="912" formatCode="General">
                  <c:v>1.3680000000000001</c:v>
                </c:pt>
                <c:pt idx="913" formatCode="General">
                  <c:v>1.3694999999999999</c:v>
                </c:pt>
                <c:pt idx="914" formatCode="General">
                  <c:v>1.371</c:v>
                </c:pt>
                <c:pt idx="915" formatCode="General">
                  <c:v>1.3725000000000001</c:v>
                </c:pt>
                <c:pt idx="916" formatCode="General">
                  <c:v>1.3740000000000001</c:v>
                </c:pt>
                <c:pt idx="917" formatCode="General">
                  <c:v>1.3754999999999999</c:v>
                </c:pt>
                <c:pt idx="918" formatCode="General">
                  <c:v>1.377</c:v>
                </c:pt>
                <c:pt idx="919" formatCode="General">
                  <c:v>1.3785000000000001</c:v>
                </c:pt>
                <c:pt idx="920" formatCode="General">
                  <c:v>1.38</c:v>
                </c:pt>
                <c:pt idx="921" formatCode="General">
                  <c:v>1.3815</c:v>
                </c:pt>
                <c:pt idx="922" formatCode="General">
                  <c:v>1.383</c:v>
                </c:pt>
                <c:pt idx="923" formatCode="General">
                  <c:v>1.3845000000000001</c:v>
                </c:pt>
                <c:pt idx="924" formatCode="General">
                  <c:v>1.3859999999999999</c:v>
                </c:pt>
                <c:pt idx="925" formatCode="General">
                  <c:v>1.3875</c:v>
                </c:pt>
                <c:pt idx="926" formatCode="General">
                  <c:v>1.389</c:v>
                </c:pt>
                <c:pt idx="927" formatCode="General">
                  <c:v>1.3905000000000001</c:v>
                </c:pt>
                <c:pt idx="928" formatCode="General">
                  <c:v>1.3919999999999999</c:v>
                </c:pt>
                <c:pt idx="929" formatCode="General">
                  <c:v>1.3935</c:v>
                </c:pt>
                <c:pt idx="930" formatCode="General">
                  <c:v>1.395</c:v>
                </c:pt>
                <c:pt idx="931" formatCode="General">
                  <c:v>1.3965000000000001</c:v>
                </c:pt>
                <c:pt idx="932" formatCode="General">
                  <c:v>1.3979999999999999</c:v>
                </c:pt>
                <c:pt idx="933" formatCode="General">
                  <c:v>1.3995</c:v>
                </c:pt>
                <c:pt idx="934" formatCode="General">
                  <c:v>1.401</c:v>
                </c:pt>
                <c:pt idx="935" formatCode="General">
                  <c:v>1.4025000000000001</c:v>
                </c:pt>
                <c:pt idx="936" formatCode="General">
                  <c:v>1.4039999999999999</c:v>
                </c:pt>
                <c:pt idx="937" formatCode="General">
                  <c:v>1.4055</c:v>
                </c:pt>
                <c:pt idx="938" formatCode="General">
                  <c:v>1.407</c:v>
                </c:pt>
                <c:pt idx="939" formatCode="General">
                  <c:v>1.4085000000000001</c:v>
                </c:pt>
                <c:pt idx="940" formatCode="General">
                  <c:v>1.41</c:v>
                </c:pt>
                <c:pt idx="941" formatCode="General">
                  <c:v>1.4115</c:v>
                </c:pt>
                <c:pt idx="942" formatCode="General">
                  <c:v>1.413</c:v>
                </c:pt>
                <c:pt idx="943" formatCode="General">
                  <c:v>1.4145000000000001</c:v>
                </c:pt>
                <c:pt idx="944" formatCode="General">
                  <c:v>1.4159999999999999</c:v>
                </c:pt>
                <c:pt idx="945" formatCode="General">
                  <c:v>1.4175</c:v>
                </c:pt>
                <c:pt idx="946" formatCode="General">
                  <c:v>1.419</c:v>
                </c:pt>
                <c:pt idx="947" formatCode="General">
                  <c:v>1.4205000000000001</c:v>
                </c:pt>
                <c:pt idx="948" formatCode="General">
                  <c:v>1.4219999999999999</c:v>
                </c:pt>
                <c:pt idx="949" formatCode="General">
                  <c:v>1.4235</c:v>
                </c:pt>
                <c:pt idx="950" formatCode="General">
                  <c:v>1.425</c:v>
                </c:pt>
                <c:pt idx="951" formatCode="General">
                  <c:v>1.4265000000000001</c:v>
                </c:pt>
                <c:pt idx="952" formatCode="General">
                  <c:v>1.4279999999999999</c:v>
                </c:pt>
                <c:pt idx="953" formatCode="General">
                  <c:v>1.4295</c:v>
                </c:pt>
                <c:pt idx="954" formatCode="General">
                  <c:v>1.431</c:v>
                </c:pt>
                <c:pt idx="955" formatCode="General">
                  <c:v>1.4325000000000001</c:v>
                </c:pt>
                <c:pt idx="956" formatCode="General">
                  <c:v>1.4339999999999999</c:v>
                </c:pt>
                <c:pt idx="957" formatCode="General">
                  <c:v>1.4355</c:v>
                </c:pt>
                <c:pt idx="958" formatCode="General">
                  <c:v>1.4370000000000001</c:v>
                </c:pt>
                <c:pt idx="959" formatCode="General">
                  <c:v>1.4384999999999999</c:v>
                </c:pt>
                <c:pt idx="960" formatCode="General">
                  <c:v>1.44</c:v>
                </c:pt>
                <c:pt idx="961" formatCode="General">
                  <c:v>1.4415</c:v>
                </c:pt>
                <c:pt idx="962" formatCode="General">
                  <c:v>1.4430000000000001</c:v>
                </c:pt>
                <c:pt idx="963" formatCode="General">
                  <c:v>1.4444999999999999</c:v>
                </c:pt>
                <c:pt idx="964" formatCode="General">
                  <c:v>1.446</c:v>
                </c:pt>
                <c:pt idx="965" formatCode="General">
                  <c:v>1.4475</c:v>
                </c:pt>
                <c:pt idx="966" formatCode="General">
                  <c:v>1.4490000000000001</c:v>
                </c:pt>
                <c:pt idx="967" formatCode="General">
                  <c:v>1.4504999999999999</c:v>
                </c:pt>
                <c:pt idx="968" formatCode="General">
                  <c:v>1.452</c:v>
                </c:pt>
                <c:pt idx="969" formatCode="General">
                  <c:v>1.4535</c:v>
                </c:pt>
                <c:pt idx="970" formatCode="General">
                  <c:v>1.4550000000000001</c:v>
                </c:pt>
                <c:pt idx="971" formatCode="General">
                  <c:v>1.4564999999999999</c:v>
                </c:pt>
                <c:pt idx="972" formatCode="General">
                  <c:v>1.458</c:v>
                </c:pt>
                <c:pt idx="973" formatCode="General">
                  <c:v>1.4595</c:v>
                </c:pt>
                <c:pt idx="974" formatCode="General">
                  <c:v>1.4610000000000001</c:v>
                </c:pt>
                <c:pt idx="975" formatCode="General">
                  <c:v>1.4624999999999999</c:v>
                </c:pt>
                <c:pt idx="976" formatCode="General">
                  <c:v>1.464</c:v>
                </c:pt>
                <c:pt idx="977" formatCode="General">
                  <c:v>1.4655</c:v>
                </c:pt>
                <c:pt idx="978" formatCode="General">
                  <c:v>1.4670000000000001</c:v>
                </c:pt>
                <c:pt idx="979" formatCode="General">
                  <c:v>1.4684999999999999</c:v>
                </c:pt>
                <c:pt idx="980" formatCode="General">
                  <c:v>1.47</c:v>
                </c:pt>
                <c:pt idx="981" formatCode="General">
                  <c:v>1.4715</c:v>
                </c:pt>
                <c:pt idx="982" formatCode="General">
                  <c:v>1.4730000000000001</c:v>
                </c:pt>
                <c:pt idx="983" formatCode="General">
                  <c:v>1.4744999999999999</c:v>
                </c:pt>
                <c:pt idx="984" formatCode="General">
                  <c:v>1.476</c:v>
                </c:pt>
                <c:pt idx="985" formatCode="General">
                  <c:v>1.4775</c:v>
                </c:pt>
                <c:pt idx="986" formatCode="General">
                  <c:v>1.4790000000000001</c:v>
                </c:pt>
                <c:pt idx="987" formatCode="General">
                  <c:v>1.4804999999999999</c:v>
                </c:pt>
                <c:pt idx="988" formatCode="General">
                  <c:v>1.482</c:v>
                </c:pt>
                <c:pt idx="989" formatCode="General">
                  <c:v>1.4835</c:v>
                </c:pt>
                <c:pt idx="990" formatCode="General">
                  <c:v>1.4850000000000001</c:v>
                </c:pt>
                <c:pt idx="991" formatCode="General">
                  <c:v>1.4864999999999999</c:v>
                </c:pt>
                <c:pt idx="992" formatCode="General">
                  <c:v>1.488</c:v>
                </c:pt>
                <c:pt idx="993" formatCode="General">
                  <c:v>1.4895</c:v>
                </c:pt>
                <c:pt idx="994" formatCode="General">
                  <c:v>1.4910000000000001</c:v>
                </c:pt>
                <c:pt idx="995" formatCode="General">
                  <c:v>1.4924999999999999</c:v>
                </c:pt>
                <c:pt idx="996" formatCode="General">
                  <c:v>1.494</c:v>
                </c:pt>
                <c:pt idx="997" formatCode="General">
                  <c:v>1.4955000000000001</c:v>
                </c:pt>
                <c:pt idx="998" formatCode="General">
                  <c:v>1.4970000000000001</c:v>
                </c:pt>
                <c:pt idx="999" formatCode="General">
                  <c:v>1.4984999999999999</c:v>
                </c:pt>
                <c:pt idx="1000" formatCode="General">
                  <c:v>1.5</c:v>
                </c:pt>
                <c:pt idx="1001" formatCode="General">
                  <c:v>1.5015000000000001</c:v>
                </c:pt>
                <c:pt idx="1002" formatCode="General">
                  <c:v>1.5029999999999999</c:v>
                </c:pt>
                <c:pt idx="1003" formatCode="General">
                  <c:v>1.5044999999999999</c:v>
                </c:pt>
                <c:pt idx="1004" formatCode="General">
                  <c:v>1.506</c:v>
                </c:pt>
                <c:pt idx="1005" formatCode="General">
                  <c:v>1.5075000000000001</c:v>
                </c:pt>
                <c:pt idx="1006" formatCode="General">
                  <c:v>1.5089999999999999</c:v>
                </c:pt>
                <c:pt idx="1007" formatCode="General">
                  <c:v>1.5105</c:v>
                </c:pt>
                <c:pt idx="1008" formatCode="General">
                  <c:v>1.512</c:v>
                </c:pt>
                <c:pt idx="1009" formatCode="General">
                  <c:v>1.5135000000000001</c:v>
                </c:pt>
                <c:pt idx="1010" formatCode="General">
                  <c:v>1.5149999999999999</c:v>
                </c:pt>
                <c:pt idx="1011" formatCode="General">
                  <c:v>1.5165</c:v>
                </c:pt>
                <c:pt idx="1012" formatCode="General">
                  <c:v>1.518</c:v>
                </c:pt>
                <c:pt idx="1013" formatCode="General">
                  <c:v>1.5195000000000001</c:v>
                </c:pt>
                <c:pt idx="1014" formatCode="General">
                  <c:v>1.5209999999999999</c:v>
                </c:pt>
                <c:pt idx="1015" formatCode="General">
                  <c:v>1.5225</c:v>
                </c:pt>
                <c:pt idx="1016" formatCode="General">
                  <c:v>1.524</c:v>
                </c:pt>
                <c:pt idx="1017" formatCode="General">
                  <c:v>1.5255000000000001</c:v>
                </c:pt>
                <c:pt idx="1018" formatCode="General">
                  <c:v>1.5269999999999999</c:v>
                </c:pt>
                <c:pt idx="1019" formatCode="General">
                  <c:v>1.5285</c:v>
                </c:pt>
                <c:pt idx="1020" formatCode="General">
                  <c:v>1.53</c:v>
                </c:pt>
                <c:pt idx="1021" formatCode="General">
                  <c:v>1.5315000000000001</c:v>
                </c:pt>
                <c:pt idx="1022" formatCode="General">
                  <c:v>1.5329999999999999</c:v>
                </c:pt>
                <c:pt idx="1023" formatCode="General">
                  <c:v>1.5345</c:v>
                </c:pt>
                <c:pt idx="1024" formatCode="General">
                  <c:v>1.536</c:v>
                </c:pt>
                <c:pt idx="1025" formatCode="General">
                  <c:v>1.5375000000000001</c:v>
                </c:pt>
                <c:pt idx="1026" formatCode="General">
                  <c:v>1.5389999999999999</c:v>
                </c:pt>
                <c:pt idx="1027" formatCode="General">
                  <c:v>1.5405</c:v>
                </c:pt>
                <c:pt idx="1028" formatCode="General">
                  <c:v>1.542</c:v>
                </c:pt>
                <c:pt idx="1029" formatCode="General">
                  <c:v>1.5435000000000001</c:v>
                </c:pt>
                <c:pt idx="1030" formatCode="General">
                  <c:v>1.5449999999999999</c:v>
                </c:pt>
                <c:pt idx="1031" formatCode="General">
                  <c:v>1.5465</c:v>
                </c:pt>
                <c:pt idx="1032" formatCode="General">
                  <c:v>1.548</c:v>
                </c:pt>
                <c:pt idx="1033" formatCode="General">
                  <c:v>1.5495000000000001</c:v>
                </c:pt>
                <c:pt idx="1034" formatCode="General">
                  <c:v>1.5509999999999999</c:v>
                </c:pt>
                <c:pt idx="1035" formatCode="General">
                  <c:v>1.5525</c:v>
                </c:pt>
                <c:pt idx="1036" formatCode="General">
                  <c:v>1.554</c:v>
                </c:pt>
                <c:pt idx="1037" formatCode="General">
                  <c:v>1.5555000000000001</c:v>
                </c:pt>
                <c:pt idx="1038" formatCode="General">
                  <c:v>1.5569999999999999</c:v>
                </c:pt>
                <c:pt idx="1039" formatCode="General">
                  <c:v>1.5585</c:v>
                </c:pt>
                <c:pt idx="1040" formatCode="General">
                  <c:v>1.56</c:v>
                </c:pt>
                <c:pt idx="1041" formatCode="General">
                  <c:v>1.5615000000000001</c:v>
                </c:pt>
                <c:pt idx="1042" formatCode="General">
                  <c:v>1.5629999999999999</c:v>
                </c:pt>
                <c:pt idx="1043" formatCode="General">
                  <c:v>1.5645</c:v>
                </c:pt>
                <c:pt idx="1044" formatCode="General">
                  <c:v>1.5660000000000001</c:v>
                </c:pt>
                <c:pt idx="1045" formatCode="General">
                  <c:v>1.5674999999999999</c:v>
                </c:pt>
                <c:pt idx="1046" formatCode="General">
                  <c:v>1.569</c:v>
                </c:pt>
                <c:pt idx="1047" formatCode="General">
                  <c:v>1.5705</c:v>
                </c:pt>
                <c:pt idx="1048" formatCode="General">
                  <c:v>1.5720000000000001</c:v>
                </c:pt>
                <c:pt idx="1049" formatCode="General">
                  <c:v>1.5734999999999999</c:v>
                </c:pt>
                <c:pt idx="1050" formatCode="General">
                  <c:v>1.575</c:v>
                </c:pt>
                <c:pt idx="1051" formatCode="General">
                  <c:v>1.5765</c:v>
                </c:pt>
                <c:pt idx="1052" formatCode="General">
                  <c:v>1.5780000000000001</c:v>
                </c:pt>
                <c:pt idx="1053" formatCode="General">
                  <c:v>1.5794999999999999</c:v>
                </c:pt>
                <c:pt idx="1054" formatCode="General">
                  <c:v>1.581</c:v>
                </c:pt>
                <c:pt idx="1055" formatCode="General">
                  <c:v>1.5825</c:v>
                </c:pt>
                <c:pt idx="1056" formatCode="General">
                  <c:v>1.5840000000000001</c:v>
                </c:pt>
                <c:pt idx="1057" formatCode="General">
                  <c:v>1.5854999999999999</c:v>
                </c:pt>
                <c:pt idx="1058" formatCode="General">
                  <c:v>1.587</c:v>
                </c:pt>
                <c:pt idx="1059" formatCode="General">
                  <c:v>1.5885</c:v>
                </c:pt>
                <c:pt idx="1060" formatCode="General">
                  <c:v>1.59</c:v>
                </c:pt>
                <c:pt idx="1061" formatCode="General">
                  <c:v>1.5914999999999999</c:v>
                </c:pt>
                <c:pt idx="1062" formatCode="General">
                  <c:v>1.593</c:v>
                </c:pt>
                <c:pt idx="1063" formatCode="General">
                  <c:v>1.5945</c:v>
                </c:pt>
                <c:pt idx="1064" formatCode="General">
                  <c:v>1.5960000000000001</c:v>
                </c:pt>
                <c:pt idx="1065" formatCode="General">
                  <c:v>1.5974999999999999</c:v>
                </c:pt>
                <c:pt idx="1066" formatCode="General">
                  <c:v>1.599</c:v>
                </c:pt>
                <c:pt idx="1067" formatCode="General">
                  <c:v>1.6005</c:v>
                </c:pt>
                <c:pt idx="1068" formatCode="General">
                  <c:v>1.6020000000000001</c:v>
                </c:pt>
                <c:pt idx="1069" formatCode="General">
                  <c:v>1.6034999999999999</c:v>
                </c:pt>
                <c:pt idx="1070" formatCode="General">
                  <c:v>1.605</c:v>
                </c:pt>
                <c:pt idx="1071" formatCode="General">
                  <c:v>1.6065</c:v>
                </c:pt>
                <c:pt idx="1072" formatCode="General">
                  <c:v>1.6080000000000001</c:v>
                </c:pt>
                <c:pt idx="1073" formatCode="General">
                  <c:v>1.6094999999999999</c:v>
                </c:pt>
                <c:pt idx="1074" formatCode="General">
                  <c:v>1.611</c:v>
                </c:pt>
                <c:pt idx="1075" formatCode="General">
                  <c:v>1.6125</c:v>
                </c:pt>
                <c:pt idx="1076" formatCode="General">
                  <c:v>1.6140000000000001</c:v>
                </c:pt>
                <c:pt idx="1077" formatCode="General">
                  <c:v>1.6154999999999999</c:v>
                </c:pt>
                <c:pt idx="1078" formatCode="General">
                  <c:v>1.617</c:v>
                </c:pt>
                <c:pt idx="1079" formatCode="General">
                  <c:v>1.6185</c:v>
                </c:pt>
                <c:pt idx="1080" formatCode="General">
                  <c:v>1.62</c:v>
                </c:pt>
                <c:pt idx="1081" formatCode="General">
                  <c:v>1.6214999999999999</c:v>
                </c:pt>
                <c:pt idx="1082" formatCode="General">
                  <c:v>1.623</c:v>
                </c:pt>
                <c:pt idx="1083" formatCode="General">
                  <c:v>1.6245000000000001</c:v>
                </c:pt>
                <c:pt idx="1084" formatCode="General">
                  <c:v>1.6259999999999999</c:v>
                </c:pt>
                <c:pt idx="1085" formatCode="General">
                  <c:v>1.6274999999999999</c:v>
                </c:pt>
                <c:pt idx="1086" formatCode="General">
                  <c:v>1.629</c:v>
                </c:pt>
                <c:pt idx="1087" formatCode="General">
                  <c:v>1.6305000000000001</c:v>
                </c:pt>
                <c:pt idx="1088" formatCode="General">
                  <c:v>1.6319999999999999</c:v>
                </c:pt>
                <c:pt idx="1089" formatCode="General">
                  <c:v>1.6335</c:v>
                </c:pt>
                <c:pt idx="1090" formatCode="General">
                  <c:v>1.635</c:v>
                </c:pt>
                <c:pt idx="1091" formatCode="General">
                  <c:v>1.6365000000000001</c:v>
                </c:pt>
                <c:pt idx="1092" formatCode="General">
                  <c:v>1.6379999999999999</c:v>
                </c:pt>
                <c:pt idx="1093" formatCode="General">
                  <c:v>1.6395</c:v>
                </c:pt>
                <c:pt idx="1094" formatCode="General">
                  <c:v>1.641</c:v>
                </c:pt>
                <c:pt idx="1095" formatCode="General">
                  <c:v>1.6425000000000001</c:v>
                </c:pt>
                <c:pt idx="1096" formatCode="General">
                  <c:v>1.6439999999999999</c:v>
                </c:pt>
                <c:pt idx="1097" formatCode="General">
                  <c:v>1.6455</c:v>
                </c:pt>
                <c:pt idx="1098" formatCode="General">
                  <c:v>1.647</c:v>
                </c:pt>
                <c:pt idx="1099" formatCode="General">
                  <c:v>1.6485000000000001</c:v>
                </c:pt>
                <c:pt idx="1100" formatCode="General">
                  <c:v>1.65</c:v>
                </c:pt>
                <c:pt idx="1101" formatCode="General">
                  <c:v>1.6515</c:v>
                </c:pt>
                <c:pt idx="1102" formatCode="General">
                  <c:v>1.653</c:v>
                </c:pt>
                <c:pt idx="1103" formatCode="General">
                  <c:v>1.6545000000000001</c:v>
                </c:pt>
                <c:pt idx="1104" formatCode="General">
                  <c:v>1.6559999999999999</c:v>
                </c:pt>
                <c:pt idx="1105" formatCode="General">
                  <c:v>1.6575</c:v>
                </c:pt>
                <c:pt idx="1106" formatCode="General">
                  <c:v>1.659</c:v>
                </c:pt>
                <c:pt idx="1107" formatCode="General">
                  <c:v>1.6605000000000001</c:v>
                </c:pt>
                <c:pt idx="1108" formatCode="General">
                  <c:v>1.6619999999999999</c:v>
                </c:pt>
                <c:pt idx="1109" formatCode="General">
                  <c:v>1.6635</c:v>
                </c:pt>
                <c:pt idx="1110" formatCode="General">
                  <c:v>1.665</c:v>
                </c:pt>
                <c:pt idx="1111" formatCode="General">
                  <c:v>1.6665000000000001</c:v>
                </c:pt>
                <c:pt idx="1112" formatCode="General">
                  <c:v>1.6679999999999999</c:v>
                </c:pt>
                <c:pt idx="1113" formatCode="General">
                  <c:v>1.6695</c:v>
                </c:pt>
                <c:pt idx="1114" formatCode="General">
                  <c:v>1.671</c:v>
                </c:pt>
                <c:pt idx="1115" formatCode="General">
                  <c:v>1.6725000000000001</c:v>
                </c:pt>
                <c:pt idx="1116" formatCode="General">
                  <c:v>1.6739999999999999</c:v>
                </c:pt>
                <c:pt idx="1117" formatCode="General">
                  <c:v>1.6755</c:v>
                </c:pt>
                <c:pt idx="1118" formatCode="General">
                  <c:v>1.677</c:v>
                </c:pt>
                <c:pt idx="1119" formatCode="General">
                  <c:v>1.6785000000000001</c:v>
                </c:pt>
                <c:pt idx="1120" formatCode="General">
                  <c:v>1.68</c:v>
                </c:pt>
                <c:pt idx="1121" formatCode="General">
                  <c:v>1.6815</c:v>
                </c:pt>
                <c:pt idx="1122" formatCode="General">
                  <c:v>1.6830000000000001</c:v>
                </c:pt>
                <c:pt idx="1123" formatCode="General">
                  <c:v>1.6845000000000001</c:v>
                </c:pt>
                <c:pt idx="1124" formatCode="General">
                  <c:v>1.6859999999999999</c:v>
                </c:pt>
                <c:pt idx="1125" formatCode="General">
                  <c:v>1.6875</c:v>
                </c:pt>
                <c:pt idx="1126" formatCode="General">
                  <c:v>1.6890000000000001</c:v>
                </c:pt>
                <c:pt idx="1127" formatCode="General">
                  <c:v>1.6904999999999999</c:v>
                </c:pt>
                <c:pt idx="1128" formatCode="General">
                  <c:v>1.6919999999999999</c:v>
                </c:pt>
                <c:pt idx="1129" formatCode="General">
                  <c:v>1.6935</c:v>
                </c:pt>
                <c:pt idx="1130" formatCode="General">
                  <c:v>1.6950000000000001</c:v>
                </c:pt>
                <c:pt idx="1131" formatCode="General">
                  <c:v>1.6964999999999999</c:v>
                </c:pt>
                <c:pt idx="1132" formatCode="General">
                  <c:v>1.698</c:v>
                </c:pt>
                <c:pt idx="1133" formatCode="General">
                  <c:v>1.6995</c:v>
                </c:pt>
                <c:pt idx="1134" formatCode="General">
                  <c:v>1.7010000000000001</c:v>
                </c:pt>
                <c:pt idx="1135" formatCode="General">
                  <c:v>1.7024999999999999</c:v>
                </c:pt>
                <c:pt idx="1136" formatCode="General">
                  <c:v>1.704</c:v>
                </c:pt>
                <c:pt idx="1137" formatCode="General">
                  <c:v>1.7055</c:v>
                </c:pt>
                <c:pt idx="1138" formatCode="General">
                  <c:v>1.7070000000000001</c:v>
                </c:pt>
                <c:pt idx="1139" formatCode="General">
                  <c:v>1.7084999999999999</c:v>
                </c:pt>
                <c:pt idx="1140" formatCode="General">
                  <c:v>1.71</c:v>
                </c:pt>
                <c:pt idx="1141" formatCode="General">
                  <c:v>1.7115</c:v>
                </c:pt>
                <c:pt idx="1142" formatCode="General">
                  <c:v>1.7130000000000001</c:v>
                </c:pt>
                <c:pt idx="1143" formatCode="General">
                  <c:v>1.7144999999999999</c:v>
                </c:pt>
                <c:pt idx="1144" formatCode="General">
                  <c:v>1.716</c:v>
                </c:pt>
                <c:pt idx="1145" formatCode="General">
                  <c:v>1.7175</c:v>
                </c:pt>
                <c:pt idx="1146" formatCode="General">
                  <c:v>1.7190000000000001</c:v>
                </c:pt>
                <c:pt idx="1147" formatCode="General">
                  <c:v>1.7204999999999999</c:v>
                </c:pt>
                <c:pt idx="1148" formatCode="General">
                  <c:v>1.722</c:v>
                </c:pt>
                <c:pt idx="1149" formatCode="General">
                  <c:v>1.7235</c:v>
                </c:pt>
                <c:pt idx="1150" formatCode="General">
                  <c:v>1.7250000000000001</c:v>
                </c:pt>
                <c:pt idx="1151" formatCode="General">
                  <c:v>1.7264999999999999</c:v>
                </c:pt>
                <c:pt idx="1152" formatCode="General">
                  <c:v>1.728</c:v>
                </c:pt>
                <c:pt idx="1153" formatCode="General">
                  <c:v>1.7295</c:v>
                </c:pt>
                <c:pt idx="1154" formatCode="General">
                  <c:v>1.7310000000000001</c:v>
                </c:pt>
                <c:pt idx="1155" formatCode="General">
                  <c:v>1.7324999999999999</c:v>
                </c:pt>
                <c:pt idx="1156" formatCode="General">
                  <c:v>1.734</c:v>
                </c:pt>
                <c:pt idx="1157" formatCode="General">
                  <c:v>1.7355</c:v>
                </c:pt>
                <c:pt idx="1158" formatCode="General">
                  <c:v>1.7370000000000001</c:v>
                </c:pt>
                <c:pt idx="1159" formatCode="General">
                  <c:v>1.7384999999999999</c:v>
                </c:pt>
                <c:pt idx="1160" formatCode="General">
                  <c:v>1.74</c:v>
                </c:pt>
                <c:pt idx="1161" formatCode="General">
                  <c:v>1.7415</c:v>
                </c:pt>
                <c:pt idx="1162" formatCode="General">
                  <c:v>1.7430000000000001</c:v>
                </c:pt>
                <c:pt idx="1163" formatCode="General">
                  <c:v>1.7444999999999999</c:v>
                </c:pt>
                <c:pt idx="1164" formatCode="General">
                  <c:v>1.746</c:v>
                </c:pt>
                <c:pt idx="1165" formatCode="General">
                  <c:v>1.7475000000000001</c:v>
                </c:pt>
                <c:pt idx="1166" formatCode="General">
                  <c:v>1.7490000000000001</c:v>
                </c:pt>
                <c:pt idx="1167" formatCode="General">
                  <c:v>1.7504999999999999</c:v>
                </c:pt>
                <c:pt idx="1168" formatCode="General">
                  <c:v>1.752</c:v>
                </c:pt>
                <c:pt idx="1169" formatCode="General">
                  <c:v>1.7535000000000001</c:v>
                </c:pt>
                <c:pt idx="1170" formatCode="General">
                  <c:v>1.7549999999999999</c:v>
                </c:pt>
                <c:pt idx="1171" formatCode="General">
                  <c:v>1.7565</c:v>
                </c:pt>
                <c:pt idx="1172" formatCode="General">
                  <c:v>1.758</c:v>
                </c:pt>
                <c:pt idx="1173" formatCode="General">
                  <c:v>1.7595000000000001</c:v>
                </c:pt>
                <c:pt idx="1174" formatCode="General">
                  <c:v>1.7609999999999999</c:v>
                </c:pt>
                <c:pt idx="1175" formatCode="General">
                  <c:v>1.7625</c:v>
                </c:pt>
                <c:pt idx="1176" formatCode="General">
                  <c:v>1.764</c:v>
                </c:pt>
                <c:pt idx="1177" formatCode="General">
                  <c:v>1.7655000000000001</c:v>
                </c:pt>
                <c:pt idx="1178" formatCode="General">
                  <c:v>1.7669999999999999</c:v>
                </c:pt>
                <c:pt idx="1179" formatCode="General">
                  <c:v>1.7685</c:v>
                </c:pt>
                <c:pt idx="1180" formatCode="General">
                  <c:v>1.77</c:v>
                </c:pt>
                <c:pt idx="1181" formatCode="General">
                  <c:v>1.7715000000000001</c:v>
                </c:pt>
                <c:pt idx="1182" formatCode="General">
                  <c:v>1.7729999999999999</c:v>
                </c:pt>
                <c:pt idx="1183" formatCode="General">
                  <c:v>1.7745</c:v>
                </c:pt>
                <c:pt idx="1184" formatCode="General">
                  <c:v>1.776</c:v>
                </c:pt>
                <c:pt idx="1185" formatCode="General">
                  <c:v>1.7775000000000001</c:v>
                </c:pt>
                <c:pt idx="1186" formatCode="General">
                  <c:v>1.7789999999999999</c:v>
                </c:pt>
                <c:pt idx="1187" formatCode="General">
                  <c:v>1.7805</c:v>
                </c:pt>
                <c:pt idx="1188" formatCode="General">
                  <c:v>1.782</c:v>
                </c:pt>
                <c:pt idx="1189" formatCode="General">
                  <c:v>1.7835000000000001</c:v>
                </c:pt>
                <c:pt idx="1190" formatCode="General">
                  <c:v>1.7849999999999999</c:v>
                </c:pt>
                <c:pt idx="1191" formatCode="General">
                  <c:v>1.7865</c:v>
                </c:pt>
                <c:pt idx="1192" formatCode="General">
                  <c:v>1.788</c:v>
                </c:pt>
                <c:pt idx="1193" formatCode="General">
                  <c:v>1.7895000000000001</c:v>
                </c:pt>
                <c:pt idx="1194" formatCode="General">
                  <c:v>1.7909999999999999</c:v>
                </c:pt>
                <c:pt idx="1195" formatCode="General">
                  <c:v>1.7925</c:v>
                </c:pt>
                <c:pt idx="1196" formatCode="General">
                  <c:v>1.794</c:v>
                </c:pt>
                <c:pt idx="1197" formatCode="General">
                  <c:v>1.7955000000000001</c:v>
                </c:pt>
                <c:pt idx="1198" formatCode="General">
                  <c:v>1.7969999999999999</c:v>
                </c:pt>
                <c:pt idx="1199" formatCode="General">
                  <c:v>1.7985</c:v>
                </c:pt>
                <c:pt idx="1200" formatCode="General">
                  <c:v>1.8</c:v>
                </c:pt>
                <c:pt idx="1201" formatCode="General">
                  <c:v>1.8015000000000001</c:v>
                </c:pt>
                <c:pt idx="1202" formatCode="General">
                  <c:v>1.8029999999999999</c:v>
                </c:pt>
                <c:pt idx="1203" formatCode="General">
                  <c:v>1.8045</c:v>
                </c:pt>
                <c:pt idx="1204" formatCode="General">
                  <c:v>1.806</c:v>
                </c:pt>
                <c:pt idx="1205" formatCode="General">
                  <c:v>1.8075000000000001</c:v>
                </c:pt>
                <c:pt idx="1206" formatCode="General">
                  <c:v>1.8089999999999999</c:v>
                </c:pt>
                <c:pt idx="1207" formatCode="General">
                  <c:v>1.8105</c:v>
                </c:pt>
                <c:pt idx="1208" formatCode="General">
                  <c:v>1.8120000000000001</c:v>
                </c:pt>
                <c:pt idx="1209" formatCode="General">
                  <c:v>1.8134999999999999</c:v>
                </c:pt>
                <c:pt idx="1210" formatCode="General">
                  <c:v>1.8149999999999999</c:v>
                </c:pt>
                <c:pt idx="1211" formatCode="General">
                  <c:v>1.8165</c:v>
                </c:pt>
                <c:pt idx="1212" formatCode="General">
                  <c:v>1.8180000000000001</c:v>
                </c:pt>
                <c:pt idx="1213" formatCode="General">
                  <c:v>1.8194999999999999</c:v>
                </c:pt>
                <c:pt idx="1214" formatCode="General">
                  <c:v>1.821</c:v>
                </c:pt>
                <c:pt idx="1215" formatCode="General">
                  <c:v>1.8225</c:v>
                </c:pt>
                <c:pt idx="1216" formatCode="General">
                  <c:v>1.8240000000000001</c:v>
                </c:pt>
                <c:pt idx="1217" formatCode="General">
                  <c:v>1.8254999999999999</c:v>
                </c:pt>
                <c:pt idx="1218" formatCode="General">
                  <c:v>1.827</c:v>
                </c:pt>
                <c:pt idx="1219" formatCode="General">
                  <c:v>1.8285</c:v>
                </c:pt>
                <c:pt idx="1220" formatCode="General">
                  <c:v>1.83</c:v>
                </c:pt>
                <c:pt idx="1221" formatCode="General">
                  <c:v>1.8314999999999999</c:v>
                </c:pt>
                <c:pt idx="1222" formatCode="General">
                  <c:v>1.833</c:v>
                </c:pt>
                <c:pt idx="1223" formatCode="General">
                  <c:v>1.8345</c:v>
                </c:pt>
                <c:pt idx="1224" formatCode="General">
                  <c:v>1.8360000000000001</c:v>
                </c:pt>
                <c:pt idx="1225" formatCode="General">
                  <c:v>1.8374999999999999</c:v>
                </c:pt>
                <c:pt idx="1226" formatCode="General">
                  <c:v>1.839</c:v>
                </c:pt>
                <c:pt idx="1227" formatCode="General">
                  <c:v>1.8405</c:v>
                </c:pt>
                <c:pt idx="1228" formatCode="General">
                  <c:v>1.8420000000000001</c:v>
                </c:pt>
                <c:pt idx="1229" formatCode="General">
                  <c:v>1.8434999999999999</c:v>
                </c:pt>
                <c:pt idx="1230" formatCode="General">
                  <c:v>1.845</c:v>
                </c:pt>
                <c:pt idx="1231" formatCode="General">
                  <c:v>1.8465</c:v>
                </c:pt>
                <c:pt idx="1232" formatCode="General">
                  <c:v>1.8480000000000001</c:v>
                </c:pt>
                <c:pt idx="1233" formatCode="General">
                  <c:v>1.8494999999999999</c:v>
                </c:pt>
                <c:pt idx="1234" formatCode="General">
                  <c:v>1.851</c:v>
                </c:pt>
                <c:pt idx="1235" formatCode="General">
                  <c:v>1.8525</c:v>
                </c:pt>
                <c:pt idx="1236" formatCode="General">
                  <c:v>1.8540000000000001</c:v>
                </c:pt>
                <c:pt idx="1237" formatCode="General">
                  <c:v>1.8554999999999999</c:v>
                </c:pt>
                <c:pt idx="1238" formatCode="General">
                  <c:v>1.857</c:v>
                </c:pt>
                <c:pt idx="1239" formatCode="General">
                  <c:v>1.8585</c:v>
                </c:pt>
                <c:pt idx="1240" formatCode="General">
                  <c:v>1.86</c:v>
                </c:pt>
                <c:pt idx="1241" formatCode="General">
                  <c:v>1.8614999999999999</c:v>
                </c:pt>
                <c:pt idx="1242" formatCode="General">
                  <c:v>1.863</c:v>
                </c:pt>
                <c:pt idx="1243" formatCode="General">
                  <c:v>1.8645</c:v>
                </c:pt>
                <c:pt idx="1244" formatCode="General">
                  <c:v>1.8660000000000001</c:v>
                </c:pt>
                <c:pt idx="1245" formatCode="General">
                  <c:v>1.8674999999999999</c:v>
                </c:pt>
                <c:pt idx="1246" formatCode="General">
                  <c:v>1.869</c:v>
                </c:pt>
                <c:pt idx="1247" formatCode="General">
                  <c:v>1.8705000000000001</c:v>
                </c:pt>
                <c:pt idx="1248" formatCode="General">
                  <c:v>1.8720000000000001</c:v>
                </c:pt>
                <c:pt idx="1249" formatCode="General">
                  <c:v>1.8734999999999999</c:v>
                </c:pt>
                <c:pt idx="1250" formatCode="General">
                  <c:v>1.875</c:v>
                </c:pt>
                <c:pt idx="1251" formatCode="General">
                  <c:v>1.8765000000000001</c:v>
                </c:pt>
                <c:pt idx="1252" formatCode="General">
                  <c:v>1.8779999999999999</c:v>
                </c:pt>
                <c:pt idx="1253" formatCode="General">
                  <c:v>1.8794999999999999</c:v>
                </c:pt>
                <c:pt idx="1254" formatCode="General">
                  <c:v>1.881</c:v>
                </c:pt>
                <c:pt idx="1255" formatCode="General">
                  <c:v>1.8825000000000001</c:v>
                </c:pt>
                <c:pt idx="1256" formatCode="General">
                  <c:v>1.8839999999999999</c:v>
                </c:pt>
                <c:pt idx="1257" formatCode="General">
                  <c:v>1.8855</c:v>
                </c:pt>
                <c:pt idx="1258" formatCode="General">
                  <c:v>1.887</c:v>
                </c:pt>
                <c:pt idx="1259" formatCode="General">
                  <c:v>1.8885000000000001</c:v>
                </c:pt>
                <c:pt idx="1260" formatCode="General">
                  <c:v>1.89</c:v>
                </c:pt>
                <c:pt idx="1261" formatCode="General">
                  <c:v>1.8915</c:v>
                </c:pt>
                <c:pt idx="1262" formatCode="General">
                  <c:v>1.893</c:v>
                </c:pt>
                <c:pt idx="1263" formatCode="General">
                  <c:v>1.8945000000000001</c:v>
                </c:pt>
                <c:pt idx="1264" formatCode="General">
                  <c:v>1.8959999999999999</c:v>
                </c:pt>
                <c:pt idx="1265" formatCode="General">
                  <c:v>1.8975</c:v>
                </c:pt>
                <c:pt idx="1266" formatCode="General">
                  <c:v>1.899</c:v>
                </c:pt>
                <c:pt idx="1267" formatCode="General">
                  <c:v>1.9005000000000001</c:v>
                </c:pt>
                <c:pt idx="1268" formatCode="General">
                  <c:v>1.9019999999999999</c:v>
                </c:pt>
                <c:pt idx="1269" formatCode="General">
                  <c:v>1.9035</c:v>
                </c:pt>
                <c:pt idx="1270" formatCode="General">
                  <c:v>1.905</c:v>
                </c:pt>
                <c:pt idx="1271" formatCode="General">
                  <c:v>1.9065000000000001</c:v>
                </c:pt>
                <c:pt idx="1272" formatCode="General">
                  <c:v>1.9079999999999999</c:v>
                </c:pt>
                <c:pt idx="1273" formatCode="General">
                  <c:v>1.9095</c:v>
                </c:pt>
                <c:pt idx="1274" formatCode="General">
                  <c:v>1.911</c:v>
                </c:pt>
                <c:pt idx="1275" formatCode="General">
                  <c:v>1.9125000000000001</c:v>
                </c:pt>
                <c:pt idx="1276" formatCode="General">
                  <c:v>1.9139999999999999</c:v>
                </c:pt>
                <c:pt idx="1277" formatCode="General">
                  <c:v>1.9155</c:v>
                </c:pt>
                <c:pt idx="1278" formatCode="General">
                  <c:v>1.917</c:v>
                </c:pt>
                <c:pt idx="1279" formatCode="General">
                  <c:v>1.9185000000000001</c:v>
                </c:pt>
                <c:pt idx="1280" formatCode="General">
                  <c:v>1.92</c:v>
                </c:pt>
                <c:pt idx="1281" formatCode="General">
                  <c:v>1.9215</c:v>
                </c:pt>
                <c:pt idx="1282" formatCode="General">
                  <c:v>1.923</c:v>
                </c:pt>
                <c:pt idx="1283" formatCode="General">
                  <c:v>1.9245000000000001</c:v>
                </c:pt>
                <c:pt idx="1284" formatCode="General">
                  <c:v>1.9259999999999999</c:v>
                </c:pt>
                <c:pt idx="1285" formatCode="General">
                  <c:v>1.9275</c:v>
                </c:pt>
                <c:pt idx="1286" formatCode="General">
                  <c:v>1.929</c:v>
                </c:pt>
                <c:pt idx="1287" formatCode="General">
                  <c:v>1.9305000000000001</c:v>
                </c:pt>
                <c:pt idx="1288" formatCode="General">
                  <c:v>1.9319999999999999</c:v>
                </c:pt>
                <c:pt idx="1289" formatCode="General">
                  <c:v>1.9335</c:v>
                </c:pt>
                <c:pt idx="1290" formatCode="General">
                  <c:v>1.9350000000000001</c:v>
                </c:pt>
                <c:pt idx="1291" formatCode="General">
                  <c:v>1.9365000000000001</c:v>
                </c:pt>
                <c:pt idx="1292" formatCode="General">
                  <c:v>1.9379999999999999</c:v>
                </c:pt>
                <c:pt idx="1293" formatCode="General">
                  <c:v>1.9395</c:v>
                </c:pt>
                <c:pt idx="1294" formatCode="General">
                  <c:v>1.9410000000000001</c:v>
                </c:pt>
                <c:pt idx="1295" formatCode="General">
                  <c:v>1.9424999999999999</c:v>
                </c:pt>
                <c:pt idx="1296" formatCode="General">
                  <c:v>1.944</c:v>
                </c:pt>
                <c:pt idx="1297" formatCode="General">
                  <c:v>1.9455</c:v>
                </c:pt>
                <c:pt idx="1298" formatCode="General">
                  <c:v>1.9470000000000001</c:v>
                </c:pt>
                <c:pt idx="1299" formatCode="General">
                  <c:v>1.9484999999999999</c:v>
                </c:pt>
                <c:pt idx="1300" formatCode="General">
                  <c:v>1.95</c:v>
                </c:pt>
                <c:pt idx="1301" formatCode="General">
                  <c:v>1.9515</c:v>
                </c:pt>
                <c:pt idx="1302" formatCode="General">
                  <c:v>1.9530000000000001</c:v>
                </c:pt>
                <c:pt idx="1303" formatCode="General">
                  <c:v>1.9544999999999999</c:v>
                </c:pt>
                <c:pt idx="1304" formatCode="General">
                  <c:v>1.956</c:v>
                </c:pt>
                <c:pt idx="1305" formatCode="General">
                  <c:v>1.9575</c:v>
                </c:pt>
                <c:pt idx="1306" formatCode="General">
                  <c:v>1.9590000000000001</c:v>
                </c:pt>
                <c:pt idx="1307" formatCode="General">
                  <c:v>1.9604999999999999</c:v>
                </c:pt>
                <c:pt idx="1308" formatCode="General">
                  <c:v>1.962</c:v>
                </c:pt>
                <c:pt idx="1309" formatCode="General">
                  <c:v>1.9635</c:v>
                </c:pt>
                <c:pt idx="1310" formatCode="General">
                  <c:v>1.9650000000000001</c:v>
                </c:pt>
                <c:pt idx="1311" formatCode="General">
                  <c:v>1.9664999999999999</c:v>
                </c:pt>
                <c:pt idx="1312" formatCode="General">
                  <c:v>1.968</c:v>
                </c:pt>
                <c:pt idx="1313" formatCode="General">
                  <c:v>1.9695</c:v>
                </c:pt>
                <c:pt idx="1314" formatCode="General">
                  <c:v>1.9710000000000001</c:v>
                </c:pt>
                <c:pt idx="1315" formatCode="General">
                  <c:v>1.9724999999999999</c:v>
                </c:pt>
                <c:pt idx="1316" formatCode="General">
                  <c:v>1.974</c:v>
                </c:pt>
                <c:pt idx="1317" formatCode="General">
                  <c:v>1.9755</c:v>
                </c:pt>
                <c:pt idx="1318" formatCode="General">
                  <c:v>1.9770000000000001</c:v>
                </c:pt>
                <c:pt idx="1319" formatCode="General">
                  <c:v>1.9784999999999999</c:v>
                </c:pt>
                <c:pt idx="1320" formatCode="General">
                  <c:v>1.98</c:v>
                </c:pt>
                <c:pt idx="1321" formatCode="General">
                  <c:v>1.9815</c:v>
                </c:pt>
                <c:pt idx="1322" formatCode="General">
                  <c:v>1.9830000000000001</c:v>
                </c:pt>
                <c:pt idx="1323" formatCode="General">
                  <c:v>1.9844999999999999</c:v>
                </c:pt>
                <c:pt idx="1324" formatCode="General">
                  <c:v>1.986</c:v>
                </c:pt>
                <c:pt idx="1325" formatCode="General">
                  <c:v>1.9875</c:v>
                </c:pt>
                <c:pt idx="1326" formatCode="General">
                  <c:v>1.9890000000000001</c:v>
                </c:pt>
                <c:pt idx="1327" formatCode="General">
                  <c:v>1.9904999999999999</c:v>
                </c:pt>
                <c:pt idx="1328" formatCode="General">
                  <c:v>1.992</c:v>
                </c:pt>
                <c:pt idx="1329" formatCode="General">
                  <c:v>1.9935</c:v>
                </c:pt>
                <c:pt idx="1330" formatCode="General">
                  <c:v>1.9950000000000001</c:v>
                </c:pt>
                <c:pt idx="1331" formatCode="General">
                  <c:v>1.9964999999999999</c:v>
                </c:pt>
                <c:pt idx="1332" formatCode="General">
                  <c:v>1.998</c:v>
                </c:pt>
                <c:pt idx="1333" formatCode="General">
                  <c:v>1.9995000000000001</c:v>
                </c:pt>
                <c:pt idx="1334" formatCode="General">
                  <c:v>2.0009999999999999</c:v>
                </c:pt>
                <c:pt idx="1335" formatCode="General">
                  <c:v>2.0024999999999999</c:v>
                </c:pt>
                <c:pt idx="1336" formatCode="General">
                  <c:v>2.004</c:v>
                </c:pt>
                <c:pt idx="1337" formatCode="General">
                  <c:v>2.0055000000000001</c:v>
                </c:pt>
                <c:pt idx="1338" formatCode="General">
                  <c:v>2.0070000000000001</c:v>
                </c:pt>
                <c:pt idx="1339" formatCode="General">
                  <c:v>2.0085000000000002</c:v>
                </c:pt>
                <c:pt idx="1340" formatCode="General">
                  <c:v>2.0099999999999998</c:v>
                </c:pt>
                <c:pt idx="1341" formatCode="General">
                  <c:v>2.0114999999999998</c:v>
                </c:pt>
                <c:pt idx="1342" formatCode="General">
                  <c:v>2.0129999999999999</c:v>
                </c:pt>
                <c:pt idx="1343" formatCode="General">
                  <c:v>2.0145</c:v>
                </c:pt>
                <c:pt idx="1344" formatCode="General">
                  <c:v>2.016</c:v>
                </c:pt>
                <c:pt idx="1345" formatCode="General">
                  <c:v>2.0175000000000001</c:v>
                </c:pt>
                <c:pt idx="1346" formatCode="General">
                  <c:v>2.0190000000000001</c:v>
                </c:pt>
                <c:pt idx="1347" formatCode="General">
                  <c:v>2.0205000000000002</c:v>
                </c:pt>
                <c:pt idx="1348" formatCode="General">
                  <c:v>2.0219999999999998</c:v>
                </c:pt>
                <c:pt idx="1349" formatCode="General">
                  <c:v>2.0234999999999999</c:v>
                </c:pt>
                <c:pt idx="1350" formatCode="General">
                  <c:v>2.0249999999999999</c:v>
                </c:pt>
                <c:pt idx="1351" formatCode="General">
                  <c:v>2.0265</c:v>
                </c:pt>
                <c:pt idx="1352" formatCode="General">
                  <c:v>2.028</c:v>
                </c:pt>
                <c:pt idx="1353" formatCode="General">
                  <c:v>2.0295000000000001</c:v>
                </c:pt>
                <c:pt idx="1354" formatCode="General">
                  <c:v>2.0310000000000001</c:v>
                </c:pt>
                <c:pt idx="1355" formatCode="General">
                  <c:v>2.0325000000000002</c:v>
                </c:pt>
                <c:pt idx="1356" formatCode="General">
                  <c:v>2.0339999999999998</c:v>
                </c:pt>
                <c:pt idx="1357" formatCode="General">
                  <c:v>2.0354999999999999</c:v>
                </c:pt>
                <c:pt idx="1358" formatCode="General">
                  <c:v>2.0369999999999999</c:v>
                </c:pt>
                <c:pt idx="1359" formatCode="General">
                  <c:v>2.0385</c:v>
                </c:pt>
                <c:pt idx="1360" formatCode="General">
                  <c:v>2.04</c:v>
                </c:pt>
                <c:pt idx="1361" formatCode="General">
                  <c:v>2.0415000000000001</c:v>
                </c:pt>
                <c:pt idx="1362" formatCode="General">
                  <c:v>2.0430000000000001</c:v>
                </c:pt>
                <c:pt idx="1363" formatCode="General">
                  <c:v>2.0445000000000002</c:v>
                </c:pt>
                <c:pt idx="1364" formatCode="General">
                  <c:v>2.0459999999999998</c:v>
                </c:pt>
                <c:pt idx="1365" formatCode="General">
                  <c:v>2.0474999999999999</c:v>
                </c:pt>
                <c:pt idx="1366" formatCode="General">
                  <c:v>2.0489999999999999</c:v>
                </c:pt>
                <c:pt idx="1367" formatCode="General">
                  <c:v>2.0505</c:v>
                </c:pt>
                <c:pt idx="1368" formatCode="General">
                  <c:v>2.052</c:v>
                </c:pt>
                <c:pt idx="1369" formatCode="General">
                  <c:v>2.0535000000000001</c:v>
                </c:pt>
                <c:pt idx="1370" formatCode="General">
                  <c:v>2.0550000000000002</c:v>
                </c:pt>
                <c:pt idx="1371" formatCode="General">
                  <c:v>2.0565000000000002</c:v>
                </c:pt>
                <c:pt idx="1372" formatCode="General">
                  <c:v>2.0579999999999998</c:v>
                </c:pt>
                <c:pt idx="1373" formatCode="General">
                  <c:v>2.0594999999999999</c:v>
                </c:pt>
                <c:pt idx="1374" formatCode="General">
                  <c:v>2.0609999999999999</c:v>
                </c:pt>
                <c:pt idx="1375" formatCode="General">
                  <c:v>2.0625</c:v>
                </c:pt>
                <c:pt idx="1376" formatCode="General">
                  <c:v>2.0640000000000001</c:v>
                </c:pt>
                <c:pt idx="1377" formatCode="General">
                  <c:v>2.0655000000000001</c:v>
                </c:pt>
                <c:pt idx="1378" formatCode="General">
                  <c:v>2.0670000000000002</c:v>
                </c:pt>
                <c:pt idx="1379" formatCode="General">
                  <c:v>2.0684999999999998</c:v>
                </c:pt>
                <c:pt idx="1380" formatCode="General">
                  <c:v>2.0699999999999998</c:v>
                </c:pt>
                <c:pt idx="1381" formatCode="General">
                  <c:v>2.0714999999999999</c:v>
                </c:pt>
                <c:pt idx="1382" formatCode="General">
                  <c:v>2.073</c:v>
                </c:pt>
                <c:pt idx="1383" formatCode="General">
                  <c:v>2.0745</c:v>
                </c:pt>
                <c:pt idx="1384" formatCode="General">
                  <c:v>2.0760000000000001</c:v>
                </c:pt>
                <c:pt idx="1385" formatCode="General">
                  <c:v>2.0775000000000001</c:v>
                </c:pt>
                <c:pt idx="1386" formatCode="General">
                  <c:v>2.0790000000000002</c:v>
                </c:pt>
                <c:pt idx="1387" formatCode="General">
                  <c:v>2.0804999999999998</c:v>
                </c:pt>
                <c:pt idx="1388" formatCode="General">
                  <c:v>2.0819999999999999</c:v>
                </c:pt>
                <c:pt idx="1389" formatCode="General">
                  <c:v>2.0834999999999999</c:v>
                </c:pt>
                <c:pt idx="1390" formatCode="General">
                  <c:v>2.085</c:v>
                </c:pt>
                <c:pt idx="1391" formatCode="General">
                  <c:v>2.0865</c:v>
                </c:pt>
                <c:pt idx="1392" formatCode="General">
                  <c:v>2.0880000000000001</c:v>
                </c:pt>
                <c:pt idx="1393" formatCode="General">
                  <c:v>2.0895000000000001</c:v>
                </c:pt>
                <c:pt idx="1394" formatCode="General">
                  <c:v>2.0910000000000002</c:v>
                </c:pt>
                <c:pt idx="1395" formatCode="General">
                  <c:v>2.0924999999999998</c:v>
                </c:pt>
                <c:pt idx="1396" formatCode="General">
                  <c:v>2.0939999999999999</c:v>
                </c:pt>
                <c:pt idx="1397" formatCode="General">
                  <c:v>2.0954999999999999</c:v>
                </c:pt>
                <c:pt idx="1398" formatCode="General">
                  <c:v>2.097</c:v>
                </c:pt>
                <c:pt idx="1399" formatCode="General">
                  <c:v>2.0985</c:v>
                </c:pt>
                <c:pt idx="1400" formatCode="General">
                  <c:v>2.1</c:v>
                </c:pt>
                <c:pt idx="1401" formatCode="General">
                  <c:v>2.1015000000000001</c:v>
                </c:pt>
                <c:pt idx="1402" formatCode="General">
                  <c:v>2.1030000000000002</c:v>
                </c:pt>
                <c:pt idx="1403" formatCode="General">
                  <c:v>2.1044999999999998</c:v>
                </c:pt>
                <c:pt idx="1404" formatCode="General">
                  <c:v>2.1059999999999999</c:v>
                </c:pt>
                <c:pt idx="1405" formatCode="General">
                  <c:v>2.1074999999999999</c:v>
                </c:pt>
                <c:pt idx="1406" formatCode="General">
                  <c:v>2.109</c:v>
                </c:pt>
                <c:pt idx="1407" formatCode="General">
                  <c:v>2.1105</c:v>
                </c:pt>
                <c:pt idx="1408" formatCode="General">
                  <c:v>2.1120000000000001</c:v>
                </c:pt>
                <c:pt idx="1409" formatCode="General">
                  <c:v>2.1135000000000002</c:v>
                </c:pt>
                <c:pt idx="1410" formatCode="General">
                  <c:v>2.1150000000000002</c:v>
                </c:pt>
                <c:pt idx="1411" formatCode="General">
                  <c:v>2.1164999999999998</c:v>
                </c:pt>
                <c:pt idx="1412" formatCode="General">
                  <c:v>2.1179999999999999</c:v>
                </c:pt>
                <c:pt idx="1413" formatCode="General">
                  <c:v>2.1194999999999999</c:v>
                </c:pt>
                <c:pt idx="1414" formatCode="General">
                  <c:v>2.121</c:v>
                </c:pt>
                <c:pt idx="1415" formatCode="General">
                  <c:v>2.1225000000000001</c:v>
                </c:pt>
                <c:pt idx="1416" formatCode="General">
                  <c:v>2.1240000000000001</c:v>
                </c:pt>
                <c:pt idx="1417" formatCode="General">
                  <c:v>2.1255000000000002</c:v>
                </c:pt>
                <c:pt idx="1418" formatCode="General">
                  <c:v>2.1269999999999998</c:v>
                </c:pt>
                <c:pt idx="1419" formatCode="General">
                  <c:v>2.1284999999999998</c:v>
                </c:pt>
                <c:pt idx="1420" formatCode="General">
                  <c:v>2.13</c:v>
                </c:pt>
                <c:pt idx="1421" formatCode="General">
                  <c:v>2.1315</c:v>
                </c:pt>
                <c:pt idx="1422" formatCode="General">
                  <c:v>2.133</c:v>
                </c:pt>
                <c:pt idx="1423" formatCode="General">
                  <c:v>2.1345000000000001</c:v>
                </c:pt>
                <c:pt idx="1424" formatCode="General">
                  <c:v>2.1360000000000001</c:v>
                </c:pt>
                <c:pt idx="1425" formatCode="General">
                  <c:v>2.1375000000000002</c:v>
                </c:pt>
                <c:pt idx="1426" formatCode="General">
                  <c:v>2.1389999999999998</c:v>
                </c:pt>
                <c:pt idx="1427" formatCode="General">
                  <c:v>2.1404999999999998</c:v>
                </c:pt>
                <c:pt idx="1428" formatCode="General">
                  <c:v>2.1419999999999999</c:v>
                </c:pt>
                <c:pt idx="1429" formatCode="General">
                  <c:v>2.1435</c:v>
                </c:pt>
                <c:pt idx="1430" formatCode="General">
                  <c:v>2.145</c:v>
                </c:pt>
                <c:pt idx="1431" formatCode="General">
                  <c:v>2.1465000000000001</c:v>
                </c:pt>
                <c:pt idx="1432" formatCode="General">
                  <c:v>2.1480000000000001</c:v>
                </c:pt>
                <c:pt idx="1433" formatCode="General">
                  <c:v>2.1495000000000002</c:v>
                </c:pt>
                <c:pt idx="1434" formatCode="General">
                  <c:v>2.1509999999999998</c:v>
                </c:pt>
                <c:pt idx="1435" formatCode="General">
                  <c:v>2.1524999999999999</c:v>
                </c:pt>
                <c:pt idx="1436" formatCode="General">
                  <c:v>2.1539999999999999</c:v>
                </c:pt>
                <c:pt idx="1437" formatCode="General">
                  <c:v>2.1555</c:v>
                </c:pt>
                <c:pt idx="1438" formatCode="General">
                  <c:v>2.157</c:v>
                </c:pt>
                <c:pt idx="1439" formatCode="General">
                  <c:v>2.1585000000000001</c:v>
                </c:pt>
                <c:pt idx="1440" formatCode="General">
                  <c:v>2.16</c:v>
                </c:pt>
                <c:pt idx="1441" formatCode="General">
                  <c:v>2.1615000000000002</c:v>
                </c:pt>
                <c:pt idx="1442" formatCode="General">
                  <c:v>2.1629999999999998</c:v>
                </c:pt>
                <c:pt idx="1443" formatCode="General">
                  <c:v>2.1644999999999999</c:v>
                </c:pt>
                <c:pt idx="1444" formatCode="General">
                  <c:v>2.1659999999999999</c:v>
                </c:pt>
                <c:pt idx="1445" formatCode="General">
                  <c:v>2.1675</c:v>
                </c:pt>
                <c:pt idx="1446" formatCode="General">
                  <c:v>2.169</c:v>
                </c:pt>
                <c:pt idx="1447" formatCode="General">
                  <c:v>2.1705000000000001</c:v>
                </c:pt>
                <c:pt idx="1448" formatCode="General">
                  <c:v>2.1720000000000002</c:v>
                </c:pt>
                <c:pt idx="1449" formatCode="General">
                  <c:v>2.1735000000000002</c:v>
                </c:pt>
                <c:pt idx="1450" formatCode="General">
                  <c:v>2.1749999999999998</c:v>
                </c:pt>
                <c:pt idx="1451" formatCode="General">
                  <c:v>2.1764999999999999</c:v>
                </c:pt>
                <c:pt idx="1452" formatCode="General">
                  <c:v>2.1779999999999999</c:v>
                </c:pt>
                <c:pt idx="1453" formatCode="General">
                  <c:v>2.1795</c:v>
                </c:pt>
                <c:pt idx="1454" formatCode="General">
                  <c:v>2.181</c:v>
                </c:pt>
                <c:pt idx="1455" formatCode="General">
                  <c:v>2.1825000000000001</c:v>
                </c:pt>
                <c:pt idx="1456" formatCode="General">
                  <c:v>2.1840000000000002</c:v>
                </c:pt>
                <c:pt idx="1457" formatCode="General">
                  <c:v>2.1855000000000002</c:v>
                </c:pt>
                <c:pt idx="1458" formatCode="General">
                  <c:v>2.1869999999999998</c:v>
                </c:pt>
                <c:pt idx="1459" formatCode="General">
                  <c:v>2.1884999999999999</c:v>
                </c:pt>
                <c:pt idx="1460" formatCode="General">
                  <c:v>2.19</c:v>
                </c:pt>
                <c:pt idx="1461" formatCode="General">
                  <c:v>2.1915</c:v>
                </c:pt>
                <c:pt idx="1462" formatCode="General">
                  <c:v>2.1930000000000001</c:v>
                </c:pt>
                <c:pt idx="1463" formatCode="General">
                  <c:v>2.1945000000000001</c:v>
                </c:pt>
                <c:pt idx="1464" formatCode="General">
                  <c:v>2.1960000000000002</c:v>
                </c:pt>
                <c:pt idx="1465" formatCode="General">
                  <c:v>2.1974999999999998</c:v>
                </c:pt>
                <c:pt idx="1466" formatCode="General">
                  <c:v>2.1989999999999998</c:v>
                </c:pt>
                <c:pt idx="1467" formatCode="General">
                  <c:v>2.2004999999999999</c:v>
                </c:pt>
                <c:pt idx="1468" formatCode="General">
                  <c:v>2.202</c:v>
                </c:pt>
                <c:pt idx="1469" formatCode="General">
                  <c:v>2.2035</c:v>
                </c:pt>
                <c:pt idx="1470" formatCode="General">
                  <c:v>2.2050000000000001</c:v>
                </c:pt>
                <c:pt idx="1471" formatCode="General">
                  <c:v>2.2065000000000001</c:v>
                </c:pt>
                <c:pt idx="1472" formatCode="General">
                  <c:v>2.2080000000000002</c:v>
                </c:pt>
                <c:pt idx="1473" formatCode="General">
                  <c:v>2.2094999999999998</c:v>
                </c:pt>
                <c:pt idx="1474" formatCode="General">
                  <c:v>2.2109999999999999</c:v>
                </c:pt>
                <c:pt idx="1475" formatCode="General">
                  <c:v>2.2124999999999999</c:v>
                </c:pt>
                <c:pt idx="1476" formatCode="General">
                  <c:v>2.214</c:v>
                </c:pt>
                <c:pt idx="1477" formatCode="General">
                  <c:v>2.2155</c:v>
                </c:pt>
                <c:pt idx="1478" formatCode="General">
                  <c:v>2.2170000000000001</c:v>
                </c:pt>
                <c:pt idx="1479" formatCode="General">
                  <c:v>2.2185000000000001</c:v>
                </c:pt>
                <c:pt idx="1480" formatCode="General">
                  <c:v>2.2200000000000002</c:v>
                </c:pt>
                <c:pt idx="1481" formatCode="General">
                  <c:v>2.2214999999999998</c:v>
                </c:pt>
                <c:pt idx="1482" formatCode="General">
                  <c:v>2.2229999999999999</c:v>
                </c:pt>
                <c:pt idx="1483" formatCode="General">
                  <c:v>2.2244999999999999</c:v>
                </c:pt>
                <c:pt idx="1484" formatCode="General">
                  <c:v>2.226</c:v>
                </c:pt>
                <c:pt idx="1485" formatCode="General">
                  <c:v>2.2275</c:v>
                </c:pt>
                <c:pt idx="1486" formatCode="General">
                  <c:v>2.2290000000000001</c:v>
                </c:pt>
                <c:pt idx="1487" formatCode="General">
                  <c:v>2.2305000000000001</c:v>
                </c:pt>
                <c:pt idx="1488" formatCode="General">
                  <c:v>2.2320000000000002</c:v>
                </c:pt>
                <c:pt idx="1489" formatCode="General">
                  <c:v>2.2334999999999998</c:v>
                </c:pt>
                <c:pt idx="1490" formatCode="General">
                  <c:v>2.2349999999999999</c:v>
                </c:pt>
                <c:pt idx="1491" formatCode="General">
                  <c:v>2.2364999999999999</c:v>
                </c:pt>
                <c:pt idx="1492" formatCode="General">
                  <c:v>2.238</c:v>
                </c:pt>
                <c:pt idx="1493" formatCode="General">
                  <c:v>2.2395</c:v>
                </c:pt>
                <c:pt idx="1494" formatCode="General">
                  <c:v>2.2410000000000001</c:v>
                </c:pt>
                <c:pt idx="1495" formatCode="General">
                  <c:v>2.2425000000000002</c:v>
                </c:pt>
                <c:pt idx="1496" formatCode="General">
                  <c:v>2.2440000000000002</c:v>
                </c:pt>
                <c:pt idx="1497" formatCode="General">
                  <c:v>2.2454999999999998</c:v>
                </c:pt>
                <c:pt idx="1498" formatCode="General">
                  <c:v>2.2469999999999999</c:v>
                </c:pt>
                <c:pt idx="1499" formatCode="General">
                  <c:v>2.2484999999999999</c:v>
                </c:pt>
                <c:pt idx="1500" formatCode="General">
                  <c:v>2.25</c:v>
                </c:pt>
                <c:pt idx="1501" formatCode="General">
                  <c:v>2.2515000000000001</c:v>
                </c:pt>
                <c:pt idx="1502" formatCode="General">
                  <c:v>2.2530000000000001</c:v>
                </c:pt>
                <c:pt idx="1503" formatCode="General">
                  <c:v>2.2545000000000002</c:v>
                </c:pt>
                <c:pt idx="1504" formatCode="General">
                  <c:v>2.2559999999999998</c:v>
                </c:pt>
                <c:pt idx="1505" formatCode="General">
                  <c:v>2.2574999999999998</c:v>
                </c:pt>
                <c:pt idx="1506" formatCode="General">
                  <c:v>2.2589999999999999</c:v>
                </c:pt>
                <c:pt idx="1507" formatCode="General">
                  <c:v>2.2605</c:v>
                </c:pt>
                <c:pt idx="1508" formatCode="General">
                  <c:v>2.262</c:v>
                </c:pt>
                <c:pt idx="1509" formatCode="General">
                  <c:v>2.2635000000000001</c:v>
                </c:pt>
                <c:pt idx="1510" formatCode="General">
                  <c:v>2.2650000000000001</c:v>
                </c:pt>
                <c:pt idx="1511" formatCode="General">
                  <c:v>2.2665000000000002</c:v>
                </c:pt>
                <c:pt idx="1512" formatCode="General">
                  <c:v>2.2679999999999998</c:v>
                </c:pt>
                <c:pt idx="1513" formatCode="General">
                  <c:v>2.2694999999999999</c:v>
                </c:pt>
                <c:pt idx="1514" formatCode="General">
                  <c:v>2.2709999999999999</c:v>
                </c:pt>
                <c:pt idx="1515" formatCode="General">
                  <c:v>2.2725</c:v>
                </c:pt>
                <c:pt idx="1516" formatCode="General">
                  <c:v>2.274</c:v>
                </c:pt>
                <c:pt idx="1517" formatCode="General">
                  <c:v>2.2755000000000001</c:v>
                </c:pt>
                <c:pt idx="1518" formatCode="General">
                  <c:v>2.2770000000000001</c:v>
                </c:pt>
                <c:pt idx="1519" formatCode="General">
                  <c:v>2.2785000000000002</c:v>
                </c:pt>
                <c:pt idx="1520" formatCode="General">
                  <c:v>2.2799999999999998</c:v>
                </c:pt>
                <c:pt idx="1521" formatCode="General">
                  <c:v>2.2814999999999999</c:v>
                </c:pt>
                <c:pt idx="1522" formatCode="General">
                  <c:v>2.2829999999999999</c:v>
                </c:pt>
                <c:pt idx="1523" formatCode="General">
                  <c:v>2.2845</c:v>
                </c:pt>
                <c:pt idx="1524" formatCode="General">
                  <c:v>2.286</c:v>
                </c:pt>
                <c:pt idx="1525" formatCode="General">
                  <c:v>2.2875000000000001</c:v>
                </c:pt>
                <c:pt idx="1526" formatCode="General">
                  <c:v>2.2890000000000001</c:v>
                </c:pt>
                <c:pt idx="1527" formatCode="General">
                  <c:v>2.2905000000000002</c:v>
                </c:pt>
                <c:pt idx="1528" formatCode="General">
                  <c:v>2.2919999999999998</c:v>
                </c:pt>
                <c:pt idx="1529" formatCode="General">
                  <c:v>2.2934999999999999</c:v>
                </c:pt>
                <c:pt idx="1530" formatCode="General">
                  <c:v>2.2949999999999999</c:v>
                </c:pt>
                <c:pt idx="1531" formatCode="General">
                  <c:v>2.2965</c:v>
                </c:pt>
                <c:pt idx="1532" formatCode="General">
                  <c:v>2.298</c:v>
                </c:pt>
                <c:pt idx="1533" formatCode="General">
                  <c:v>2.2995000000000001</c:v>
                </c:pt>
                <c:pt idx="1534" formatCode="General">
                  <c:v>2.3010000000000002</c:v>
                </c:pt>
                <c:pt idx="1535" formatCode="General">
                  <c:v>2.3025000000000002</c:v>
                </c:pt>
                <c:pt idx="1536" formatCode="General">
                  <c:v>2.3039999999999998</c:v>
                </c:pt>
                <c:pt idx="1537" formatCode="General">
                  <c:v>2.3054999999999999</c:v>
                </c:pt>
                <c:pt idx="1538" formatCode="General">
                  <c:v>2.3069999999999999</c:v>
                </c:pt>
                <c:pt idx="1539" formatCode="General">
                  <c:v>2.3085</c:v>
                </c:pt>
                <c:pt idx="1540" formatCode="General">
                  <c:v>2.31</c:v>
                </c:pt>
                <c:pt idx="1541" formatCode="General">
                  <c:v>2.3115000000000001</c:v>
                </c:pt>
                <c:pt idx="1542" formatCode="General">
                  <c:v>2.3130000000000002</c:v>
                </c:pt>
                <c:pt idx="1543" formatCode="General">
                  <c:v>2.3144999999999998</c:v>
                </c:pt>
                <c:pt idx="1544" formatCode="General">
                  <c:v>2.3159999999999998</c:v>
                </c:pt>
                <c:pt idx="1545" formatCode="General">
                  <c:v>2.3174999999999999</c:v>
                </c:pt>
                <c:pt idx="1546" formatCode="General">
                  <c:v>2.319</c:v>
                </c:pt>
                <c:pt idx="1547" formatCode="General">
                  <c:v>2.3205</c:v>
                </c:pt>
                <c:pt idx="1548" formatCode="General">
                  <c:v>2.3220000000000001</c:v>
                </c:pt>
                <c:pt idx="1549" formatCode="General">
                  <c:v>2.3235000000000001</c:v>
                </c:pt>
                <c:pt idx="1550" formatCode="General">
                  <c:v>2.3250000000000002</c:v>
                </c:pt>
                <c:pt idx="1551" formatCode="General">
                  <c:v>2.3264999999999998</c:v>
                </c:pt>
                <c:pt idx="1552" formatCode="General">
                  <c:v>2.3279999999999998</c:v>
                </c:pt>
                <c:pt idx="1553" formatCode="General">
                  <c:v>2.3294999999999999</c:v>
                </c:pt>
                <c:pt idx="1554" formatCode="General">
                  <c:v>2.331</c:v>
                </c:pt>
                <c:pt idx="1555" formatCode="General">
                  <c:v>2.3325</c:v>
                </c:pt>
                <c:pt idx="1556" formatCode="General">
                  <c:v>2.3340000000000001</c:v>
                </c:pt>
                <c:pt idx="1557" formatCode="General">
                  <c:v>2.3355000000000001</c:v>
                </c:pt>
                <c:pt idx="1558" formatCode="General">
                  <c:v>2.3370000000000002</c:v>
                </c:pt>
                <c:pt idx="1559" formatCode="General">
                  <c:v>2.3384999999999998</c:v>
                </c:pt>
                <c:pt idx="1560" formatCode="General">
                  <c:v>2.34</c:v>
                </c:pt>
                <c:pt idx="1561" formatCode="General">
                  <c:v>2.3414999999999999</c:v>
                </c:pt>
                <c:pt idx="1562" formatCode="General">
                  <c:v>2.343</c:v>
                </c:pt>
                <c:pt idx="1563" formatCode="General">
                  <c:v>2.3445</c:v>
                </c:pt>
                <c:pt idx="1564" formatCode="General">
                  <c:v>2.3460000000000001</c:v>
                </c:pt>
                <c:pt idx="1565" formatCode="General">
                  <c:v>2.3475000000000001</c:v>
                </c:pt>
                <c:pt idx="1566" formatCode="General">
                  <c:v>2.3490000000000002</c:v>
                </c:pt>
                <c:pt idx="1567" formatCode="General">
                  <c:v>2.3504999999999998</c:v>
                </c:pt>
                <c:pt idx="1568" formatCode="General">
                  <c:v>2.3519999999999999</c:v>
                </c:pt>
                <c:pt idx="1569" formatCode="General">
                  <c:v>2.3534999999999999</c:v>
                </c:pt>
                <c:pt idx="1570" formatCode="General">
                  <c:v>2.355</c:v>
                </c:pt>
                <c:pt idx="1571" formatCode="General">
                  <c:v>2.3565</c:v>
                </c:pt>
                <c:pt idx="1572" formatCode="General">
                  <c:v>2.3580000000000001</c:v>
                </c:pt>
                <c:pt idx="1573" formatCode="General">
                  <c:v>2.3595000000000002</c:v>
                </c:pt>
                <c:pt idx="1574" formatCode="General">
                  <c:v>2.3610000000000002</c:v>
                </c:pt>
                <c:pt idx="1575" formatCode="General">
                  <c:v>2.3624999999999998</c:v>
                </c:pt>
                <c:pt idx="1576" formatCode="General">
                  <c:v>2.3639999999999999</c:v>
                </c:pt>
                <c:pt idx="1577" formatCode="General">
                  <c:v>2.3654999999999999</c:v>
                </c:pt>
                <c:pt idx="1578" formatCode="General">
                  <c:v>2.367</c:v>
                </c:pt>
                <c:pt idx="1579" formatCode="General">
                  <c:v>2.3685</c:v>
                </c:pt>
                <c:pt idx="1580" formatCode="General">
                  <c:v>2.37</c:v>
                </c:pt>
                <c:pt idx="1581" formatCode="General">
                  <c:v>2.3715000000000002</c:v>
                </c:pt>
                <c:pt idx="1582" formatCode="General">
                  <c:v>2.3730000000000002</c:v>
                </c:pt>
                <c:pt idx="1583" formatCode="General">
                  <c:v>2.3744999999999998</c:v>
                </c:pt>
                <c:pt idx="1584" formatCode="General">
                  <c:v>2.3759999999999999</c:v>
                </c:pt>
                <c:pt idx="1585" formatCode="General">
                  <c:v>2.3774999999999999</c:v>
                </c:pt>
                <c:pt idx="1586" formatCode="General">
                  <c:v>2.379</c:v>
                </c:pt>
                <c:pt idx="1587" formatCode="General">
                  <c:v>2.3805000000000001</c:v>
                </c:pt>
                <c:pt idx="1588" formatCode="General">
                  <c:v>2.3820000000000001</c:v>
                </c:pt>
                <c:pt idx="1589" formatCode="General">
                  <c:v>2.3835000000000002</c:v>
                </c:pt>
                <c:pt idx="1590" formatCode="General">
                  <c:v>2.3849999999999998</c:v>
                </c:pt>
                <c:pt idx="1591" formatCode="General">
                  <c:v>2.3864999999999998</c:v>
                </c:pt>
                <c:pt idx="1592" formatCode="General">
                  <c:v>2.3879999999999999</c:v>
                </c:pt>
                <c:pt idx="1593" formatCode="General">
                  <c:v>2.3895</c:v>
                </c:pt>
                <c:pt idx="1594" formatCode="General">
                  <c:v>2.391</c:v>
                </c:pt>
                <c:pt idx="1595" formatCode="General">
                  <c:v>2.3925000000000001</c:v>
                </c:pt>
                <c:pt idx="1596" formatCode="General">
                  <c:v>2.3940000000000001</c:v>
                </c:pt>
                <c:pt idx="1597" formatCode="General">
                  <c:v>2.3955000000000002</c:v>
                </c:pt>
                <c:pt idx="1598" formatCode="General">
                  <c:v>2.3969999999999998</c:v>
                </c:pt>
                <c:pt idx="1599" formatCode="General">
                  <c:v>2.3984999999999999</c:v>
                </c:pt>
                <c:pt idx="1600" formatCode="General">
                  <c:v>2.4</c:v>
                </c:pt>
                <c:pt idx="1601" formatCode="General">
                  <c:v>2.4015</c:v>
                </c:pt>
                <c:pt idx="1602" formatCode="General">
                  <c:v>2.403</c:v>
                </c:pt>
                <c:pt idx="1603" formatCode="General">
                  <c:v>2.4045000000000001</c:v>
                </c:pt>
                <c:pt idx="1604" formatCode="General">
                  <c:v>2.4060000000000001</c:v>
                </c:pt>
                <c:pt idx="1605" formatCode="General">
                  <c:v>2.4075000000000002</c:v>
                </c:pt>
                <c:pt idx="1606" formatCode="General">
                  <c:v>2.4089999999999998</c:v>
                </c:pt>
                <c:pt idx="1607" formatCode="General">
                  <c:v>2.4104999999999999</c:v>
                </c:pt>
                <c:pt idx="1608" formatCode="General">
                  <c:v>2.4119999999999999</c:v>
                </c:pt>
                <c:pt idx="1609" formatCode="General">
                  <c:v>2.4135</c:v>
                </c:pt>
                <c:pt idx="1610" formatCode="General">
                  <c:v>2.415</c:v>
                </c:pt>
                <c:pt idx="1611" formatCode="General">
                  <c:v>2.4165000000000001</c:v>
                </c:pt>
                <c:pt idx="1612" formatCode="General">
                  <c:v>2.4180000000000001</c:v>
                </c:pt>
                <c:pt idx="1613" formatCode="General">
                  <c:v>2.4195000000000002</c:v>
                </c:pt>
                <c:pt idx="1614" formatCode="General">
                  <c:v>2.4209999999999998</c:v>
                </c:pt>
                <c:pt idx="1615" formatCode="General">
                  <c:v>2.4224999999999999</c:v>
                </c:pt>
                <c:pt idx="1616" formatCode="General">
                  <c:v>2.4239999999999999</c:v>
                </c:pt>
                <c:pt idx="1617" formatCode="General">
                  <c:v>2.4255</c:v>
                </c:pt>
                <c:pt idx="1618" formatCode="General">
                  <c:v>2.427</c:v>
                </c:pt>
                <c:pt idx="1619" formatCode="General">
                  <c:v>2.4285000000000001</c:v>
                </c:pt>
                <c:pt idx="1620" formatCode="General">
                  <c:v>2.4300000000000002</c:v>
                </c:pt>
                <c:pt idx="1621" formatCode="General">
                  <c:v>2.4315000000000002</c:v>
                </c:pt>
                <c:pt idx="1622" formatCode="General">
                  <c:v>2.4329999999999998</c:v>
                </c:pt>
                <c:pt idx="1623" formatCode="General">
                  <c:v>2.4344999999999999</c:v>
                </c:pt>
                <c:pt idx="1624" formatCode="General">
                  <c:v>2.4359999999999999</c:v>
                </c:pt>
                <c:pt idx="1625" formatCode="General">
                  <c:v>2.4375</c:v>
                </c:pt>
                <c:pt idx="1626" formatCode="General">
                  <c:v>2.4390000000000001</c:v>
                </c:pt>
                <c:pt idx="1627" formatCode="General">
                  <c:v>2.4405000000000001</c:v>
                </c:pt>
                <c:pt idx="1628" formatCode="General">
                  <c:v>2.4420000000000002</c:v>
                </c:pt>
                <c:pt idx="1629" formatCode="General">
                  <c:v>2.4434999999999998</c:v>
                </c:pt>
                <c:pt idx="1630" formatCode="General">
                  <c:v>2.4449999999999998</c:v>
                </c:pt>
                <c:pt idx="1631" formatCode="General">
                  <c:v>2.4464999999999999</c:v>
                </c:pt>
                <c:pt idx="1632" formatCode="General">
                  <c:v>2.448</c:v>
                </c:pt>
                <c:pt idx="1633" formatCode="General">
                  <c:v>2.4495</c:v>
                </c:pt>
                <c:pt idx="1634" formatCode="General">
                  <c:v>2.4510000000000001</c:v>
                </c:pt>
                <c:pt idx="1635" formatCode="General">
                  <c:v>2.4525000000000001</c:v>
                </c:pt>
                <c:pt idx="1636" formatCode="General">
                  <c:v>2.4540000000000002</c:v>
                </c:pt>
                <c:pt idx="1637" formatCode="General">
                  <c:v>2.4554999999999998</c:v>
                </c:pt>
                <c:pt idx="1638" formatCode="General">
                  <c:v>2.4569999999999999</c:v>
                </c:pt>
                <c:pt idx="1639" formatCode="General">
                  <c:v>2.4584999999999999</c:v>
                </c:pt>
                <c:pt idx="1640" formatCode="General">
                  <c:v>2.46</c:v>
                </c:pt>
                <c:pt idx="1641" formatCode="General">
                  <c:v>2.4615</c:v>
                </c:pt>
                <c:pt idx="1642" formatCode="General">
                  <c:v>2.4630000000000001</c:v>
                </c:pt>
                <c:pt idx="1643" formatCode="General">
                  <c:v>2.4645000000000001</c:v>
                </c:pt>
                <c:pt idx="1644" formatCode="General">
                  <c:v>2.4660000000000002</c:v>
                </c:pt>
                <c:pt idx="1645" formatCode="General">
                  <c:v>2.4674999999999998</c:v>
                </c:pt>
                <c:pt idx="1646" formatCode="General">
                  <c:v>2.4689999999999999</c:v>
                </c:pt>
                <c:pt idx="1647" formatCode="General">
                  <c:v>2.4704999999999999</c:v>
                </c:pt>
                <c:pt idx="1648" formatCode="General">
                  <c:v>2.472</c:v>
                </c:pt>
                <c:pt idx="1649" formatCode="General">
                  <c:v>2.4735</c:v>
                </c:pt>
                <c:pt idx="1650" formatCode="General">
                  <c:v>2.4750000000000001</c:v>
                </c:pt>
                <c:pt idx="1651" formatCode="General">
                  <c:v>2.4765000000000001</c:v>
                </c:pt>
                <c:pt idx="1652" formatCode="General">
                  <c:v>2.4780000000000002</c:v>
                </c:pt>
                <c:pt idx="1653" formatCode="General">
                  <c:v>2.4794999999999998</c:v>
                </c:pt>
                <c:pt idx="1654" formatCode="General">
                  <c:v>2.4809999999999999</c:v>
                </c:pt>
                <c:pt idx="1655" formatCode="General">
                  <c:v>2.4824999999999999</c:v>
                </c:pt>
                <c:pt idx="1656" formatCode="General">
                  <c:v>2.484</c:v>
                </c:pt>
                <c:pt idx="1657" formatCode="General">
                  <c:v>2.4855</c:v>
                </c:pt>
                <c:pt idx="1658" formatCode="General">
                  <c:v>2.4870000000000001</c:v>
                </c:pt>
                <c:pt idx="1659" formatCode="General">
                  <c:v>2.4885000000000002</c:v>
                </c:pt>
                <c:pt idx="1660" formatCode="General">
                  <c:v>2.4900000000000002</c:v>
                </c:pt>
                <c:pt idx="1661" formatCode="General">
                  <c:v>2.4914999999999998</c:v>
                </c:pt>
                <c:pt idx="1662" formatCode="General">
                  <c:v>2.4929999999999999</c:v>
                </c:pt>
                <c:pt idx="1663" formatCode="General">
                  <c:v>2.4944999999999999</c:v>
                </c:pt>
                <c:pt idx="1664" formatCode="General">
                  <c:v>2.496</c:v>
                </c:pt>
                <c:pt idx="1665" formatCode="General">
                  <c:v>2.4975000000000001</c:v>
                </c:pt>
                <c:pt idx="1666" formatCode="General">
                  <c:v>2.4990000000000001</c:v>
                </c:pt>
                <c:pt idx="1667" formatCode="General">
                  <c:v>2.5005000000000002</c:v>
                </c:pt>
                <c:pt idx="1668" formatCode="General">
                  <c:v>2.5019999999999998</c:v>
                </c:pt>
                <c:pt idx="1669" formatCode="General">
                  <c:v>2.5034999999999998</c:v>
                </c:pt>
                <c:pt idx="1670" formatCode="General">
                  <c:v>2.5049999999999999</c:v>
                </c:pt>
                <c:pt idx="1671" formatCode="General">
                  <c:v>2.5065</c:v>
                </c:pt>
                <c:pt idx="1672" formatCode="General">
                  <c:v>2.508</c:v>
                </c:pt>
                <c:pt idx="1673" formatCode="General">
                  <c:v>2.5095000000000001</c:v>
                </c:pt>
                <c:pt idx="1674" formatCode="General">
                  <c:v>2.5110000000000001</c:v>
                </c:pt>
                <c:pt idx="1675" formatCode="General">
                  <c:v>2.5125000000000002</c:v>
                </c:pt>
                <c:pt idx="1676" formatCode="General">
                  <c:v>2.5139999999999998</c:v>
                </c:pt>
                <c:pt idx="1677" formatCode="General">
                  <c:v>2.5154999999999998</c:v>
                </c:pt>
                <c:pt idx="1678" formatCode="General">
                  <c:v>2.5169999999999999</c:v>
                </c:pt>
                <c:pt idx="1679" formatCode="General">
                  <c:v>2.5185</c:v>
                </c:pt>
                <c:pt idx="1680" formatCode="General">
                  <c:v>2.52</c:v>
                </c:pt>
                <c:pt idx="1681" formatCode="General">
                  <c:v>2.5215000000000001</c:v>
                </c:pt>
                <c:pt idx="1682" formatCode="General">
                  <c:v>2.5230000000000001</c:v>
                </c:pt>
                <c:pt idx="1683" formatCode="General">
                  <c:v>2.5245000000000002</c:v>
                </c:pt>
                <c:pt idx="1684" formatCode="General">
                  <c:v>2.5259999999999998</c:v>
                </c:pt>
                <c:pt idx="1685" formatCode="General">
                  <c:v>2.5274999999999999</c:v>
                </c:pt>
                <c:pt idx="1686" formatCode="General">
                  <c:v>2.5289999999999999</c:v>
                </c:pt>
                <c:pt idx="1687" formatCode="General">
                  <c:v>2.5305</c:v>
                </c:pt>
                <c:pt idx="1688" formatCode="General">
                  <c:v>2.532</c:v>
                </c:pt>
                <c:pt idx="1689" formatCode="General">
                  <c:v>2.5335000000000001</c:v>
                </c:pt>
                <c:pt idx="1690" formatCode="General">
                  <c:v>2.5350000000000001</c:v>
                </c:pt>
                <c:pt idx="1691" formatCode="General">
                  <c:v>2.5365000000000002</c:v>
                </c:pt>
                <c:pt idx="1692" formatCode="General">
                  <c:v>2.5379999999999998</c:v>
                </c:pt>
                <c:pt idx="1693" formatCode="General">
                  <c:v>2.5394999999999999</c:v>
                </c:pt>
                <c:pt idx="1694" formatCode="General">
                  <c:v>2.5409999999999999</c:v>
                </c:pt>
                <c:pt idx="1695" formatCode="General">
                  <c:v>2.5425</c:v>
                </c:pt>
                <c:pt idx="1696" formatCode="General">
                  <c:v>2.544</c:v>
                </c:pt>
                <c:pt idx="1697" formatCode="General">
                  <c:v>2.5455000000000001</c:v>
                </c:pt>
                <c:pt idx="1698" formatCode="General">
                  <c:v>2.5470000000000002</c:v>
                </c:pt>
                <c:pt idx="1699" formatCode="General">
                  <c:v>2.5485000000000002</c:v>
                </c:pt>
                <c:pt idx="1700" formatCode="General">
                  <c:v>2.5499999999999998</c:v>
                </c:pt>
                <c:pt idx="1701" formatCode="General">
                  <c:v>2.5514999999999999</c:v>
                </c:pt>
                <c:pt idx="1702" formatCode="General">
                  <c:v>2.5529999999999999</c:v>
                </c:pt>
                <c:pt idx="1703" formatCode="General">
                  <c:v>2.5545</c:v>
                </c:pt>
                <c:pt idx="1704" formatCode="General">
                  <c:v>2.556</c:v>
                </c:pt>
                <c:pt idx="1705" formatCode="General">
                  <c:v>2.5575000000000001</c:v>
                </c:pt>
                <c:pt idx="1706" formatCode="General">
                  <c:v>2.5590000000000002</c:v>
                </c:pt>
                <c:pt idx="1707" formatCode="General">
                  <c:v>2.5605000000000002</c:v>
                </c:pt>
                <c:pt idx="1708" formatCode="General">
                  <c:v>2.5619999999999998</c:v>
                </c:pt>
                <c:pt idx="1709" formatCode="General">
                  <c:v>2.5634999999999999</c:v>
                </c:pt>
                <c:pt idx="1710" formatCode="General">
                  <c:v>2.5649999999999999</c:v>
                </c:pt>
                <c:pt idx="1711" formatCode="General">
                  <c:v>2.5665</c:v>
                </c:pt>
                <c:pt idx="1712" formatCode="General">
                  <c:v>2.5680000000000001</c:v>
                </c:pt>
                <c:pt idx="1713" formatCode="General">
                  <c:v>2.5695000000000001</c:v>
                </c:pt>
                <c:pt idx="1714" formatCode="General">
                  <c:v>2.5710000000000002</c:v>
                </c:pt>
                <c:pt idx="1715" formatCode="General">
                  <c:v>2.5724999999999998</c:v>
                </c:pt>
                <c:pt idx="1716" formatCode="General">
                  <c:v>2.5739999999999998</c:v>
                </c:pt>
                <c:pt idx="1717" formatCode="General">
                  <c:v>2.5754999999999999</c:v>
                </c:pt>
                <c:pt idx="1718" formatCode="General">
                  <c:v>2.577</c:v>
                </c:pt>
                <c:pt idx="1719" formatCode="General">
                  <c:v>2.5785</c:v>
                </c:pt>
                <c:pt idx="1720" formatCode="General">
                  <c:v>2.58</c:v>
                </c:pt>
                <c:pt idx="1721" formatCode="General">
                  <c:v>2.5815000000000001</c:v>
                </c:pt>
                <c:pt idx="1722" formatCode="General">
                  <c:v>2.5830000000000002</c:v>
                </c:pt>
                <c:pt idx="1723" formatCode="General">
                  <c:v>2.5844999999999998</c:v>
                </c:pt>
                <c:pt idx="1724" formatCode="General">
                  <c:v>2.5859999999999999</c:v>
                </c:pt>
                <c:pt idx="1725" formatCode="General">
                  <c:v>2.5874999999999999</c:v>
                </c:pt>
                <c:pt idx="1726" formatCode="General">
                  <c:v>2.589</c:v>
                </c:pt>
                <c:pt idx="1727" formatCode="General">
                  <c:v>2.5905</c:v>
                </c:pt>
                <c:pt idx="1728" formatCode="General">
                  <c:v>2.5920000000000001</c:v>
                </c:pt>
                <c:pt idx="1729" formatCode="General">
                  <c:v>2.5935000000000001</c:v>
                </c:pt>
                <c:pt idx="1730" formatCode="General">
                  <c:v>2.5950000000000002</c:v>
                </c:pt>
                <c:pt idx="1731" formatCode="General">
                  <c:v>2.5964999999999998</c:v>
                </c:pt>
                <c:pt idx="1732" formatCode="General">
                  <c:v>2.5979999999999999</c:v>
                </c:pt>
                <c:pt idx="1733" formatCode="General">
                  <c:v>2.5994999999999999</c:v>
                </c:pt>
                <c:pt idx="1734" formatCode="General">
                  <c:v>2.601</c:v>
                </c:pt>
                <c:pt idx="1735" formatCode="General">
                  <c:v>2.6025</c:v>
                </c:pt>
                <c:pt idx="1736" formatCode="General">
                  <c:v>2.6040000000000001</c:v>
                </c:pt>
                <c:pt idx="1737" formatCode="General">
                  <c:v>2.6055000000000001</c:v>
                </c:pt>
                <c:pt idx="1738" formatCode="General">
                  <c:v>2.6070000000000002</c:v>
                </c:pt>
                <c:pt idx="1739" formatCode="General">
                  <c:v>2.6084999999999998</c:v>
                </c:pt>
                <c:pt idx="1740" formatCode="General">
                  <c:v>2.61</c:v>
                </c:pt>
                <c:pt idx="1741" formatCode="General">
                  <c:v>2.6114999999999999</c:v>
                </c:pt>
                <c:pt idx="1742" formatCode="General">
                  <c:v>2.613</c:v>
                </c:pt>
                <c:pt idx="1743" formatCode="General">
                  <c:v>2.6145</c:v>
                </c:pt>
                <c:pt idx="1744" formatCode="General">
                  <c:v>2.6160000000000001</c:v>
                </c:pt>
                <c:pt idx="1745" formatCode="General">
                  <c:v>2.6175000000000002</c:v>
                </c:pt>
                <c:pt idx="1746" formatCode="General">
                  <c:v>2.6190000000000002</c:v>
                </c:pt>
                <c:pt idx="1747" formatCode="General">
                  <c:v>2.6204999999999998</c:v>
                </c:pt>
                <c:pt idx="1748" formatCode="General">
                  <c:v>2.6219999999999999</c:v>
                </c:pt>
                <c:pt idx="1749" formatCode="General">
                  <c:v>2.6234999999999999</c:v>
                </c:pt>
                <c:pt idx="1750" formatCode="General">
                  <c:v>2.625</c:v>
                </c:pt>
                <c:pt idx="1751" formatCode="General">
                  <c:v>2.6265000000000001</c:v>
                </c:pt>
                <c:pt idx="1752" formatCode="General">
                  <c:v>2.6280000000000001</c:v>
                </c:pt>
                <c:pt idx="1753" formatCode="General">
                  <c:v>2.6295000000000002</c:v>
                </c:pt>
                <c:pt idx="1754" formatCode="General">
                  <c:v>2.6309999999999998</c:v>
                </c:pt>
                <c:pt idx="1755" formatCode="General">
                  <c:v>2.6324999999999998</c:v>
                </c:pt>
                <c:pt idx="1756" formatCode="General">
                  <c:v>2.6339999999999999</c:v>
                </c:pt>
                <c:pt idx="1757" formatCode="General">
                  <c:v>2.6355</c:v>
                </c:pt>
                <c:pt idx="1758" formatCode="General">
                  <c:v>2.637</c:v>
                </c:pt>
                <c:pt idx="1759" formatCode="General">
                  <c:v>2.6385000000000001</c:v>
                </c:pt>
                <c:pt idx="1760" formatCode="General">
                  <c:v>2.64</c:v>
                </c:pt>
                <c:pt idx="1761" formatCode="General">
                  <c:v>2.6415000000000002</c:v>
                </c:pt>
                <c:pt idx="1762" formatCode="General">
                  <c:v>2.6429999999999998</c:v>
                </c:pt>
                <c:pt idx="1763" formatCode="General">
                  <c:v>2.6444999999999999</c:v>
                </c:pt>
                <c:pt idx="1764" formatCode="General">
                  <c:v>2.6459999999999999</c:v>
                </c:pt>
                <c:pt idx="1765" formatCode="General">
                  <c:v>2.6475</c:v>
                </c:pt>
                <c:pt idx="1766" formatCode="General">
                  <c:v>2.649</c:v>
                </c:pt>
                <c:pt idx="1767" formatCode="General">
                  <c:v>2.6505000000000001</c:v>
                </c:pt>
                <c:pt idx="1768" formatCode="General">
                  <c:v>2.6520000000000001</c:v>
                </c:pt>
                <c:pt idx="1769" formatCode="General">
                  <c:v>2.6535000000000002</c:v>
                </c:pt>
                <c:pt idx="1770" formatCode="General">
                  <c:v>2.6549999999999998</c:v>
                </c:pt>
                <c:pt idx="1771" formatCode="General">
                  <c:v>2.6564999999999999</c:v>
                </c:pt>
                <c:pt idx="1772" formatCode="General">
                  <c:v>2.6579999999999999</c:v>
                </c:pt>
                <c:pt idx="1773" formatCode="General">
                  <c:v>2.6595</c:v>
                </c:pt>
                <c:pt idx="1774" formatCode="General">
                  <c:v>2.661</c:v>
                </c:pt>
                <c:pt idx="1775" formatCode="General">
                  <c:v>2.6625000000000001</c:v>
                </c:pt>
                <c:pt idx="1776" formatCode="General">
                  <c:v>2.6640000000000001</c:v>
                </c:pt>
                <c:pt idx="1777" formatCode="General">
                  <c:v>2.6655000000000002</c:v>
                </c:pt>
                <c:pt idx="1778" formatCode="General">
                  <c:v>2.6669999999999998</c:v>
                </c:pt>
                <c:pt idx="1779" formatCode="General">
                  <c:v>2.6684999999999999</c:v>
                </c:pt>
                <c:pt idx="1780" formatCode="General">
                  <c:v>2.67</c:v>
                </c:pt>
                <c:pt idx="1781" formatCode="General">
                  <c:v>2.6715</c:v>
                </c:pt>
                <c:pt idx="1782" formatCode="General">
                  <c:v>2.673</c:v>
                </c:pt>
                <c:pt idx="1783" formatCode="General">
                  <c:v>2.6745000000000001</c:v>
                </c:pt>
                <c:pt idx="1784" formatCode="General">
                  <c:v>2.6760000000000002</c:v>
                </c:pt>
                <c:pt idx="1785" formatCode="General">
                  <c:v>2.6775000000000002</c:v>
                </c:pt>
                <c:pt idx="1786" formatCode="General">
                  <c:v>2.6789999999999998</c:v>
                </c:pt>
                <c:pt idx="1787" formatCode="General">
                  <c:v>2.6804999999999999</c:v>
                </c:pt>
                <c:pt idx="1788" formatCode="General">
                  <c:v>2.6819999999999999</c:v>
                </c:pt>
                <c:pt idx="1789" formatCode="General">
                  <c:v>2.6835</c:v>
                </c:pt>
                <c:pt idx="1790" formatCode="General">
                  <c:v>2.6850000000000001</c:v>
                </c:pt>
                <c:pt idx="1791" formatCode="General">
                  <c:v>2.6865000000000001</c:v>
                </c:pt>
                <c:pt idx="1792" formatCode="General">
                  <c:v>2.6880000000000002</c:v>
                </c:pt>
                <c:pt idx="1793" formatCode="General">
                  <c:v>2.6894999999999998</c:v>
                </c:pt>
                <c:pt idx="1794" formatCode="General">
                  <c:v>2.6909999999999998</c:v>
                </c:pt>
                <c:pt idx="1795" formatCode="General">
                  <c:v>2.6924999999999999</c:v>
                </c:pt>
                <c:pt idx="1796" formatCode="General">
                  <c:v>2.694</c:v>
                </c:pt>
                <c:pt idx="1797" formatCode="General">
                  <c:v>2.6955</c:v>
                </c:pt>
                <c:pt idx="1798" formatCode="General">
                  <c:v>2.6970000000000001</c:v>
                </c:pt>
                <c:pt idx="1799" formatCode="General">
                  <c:v>2.6985000000000001</c:v>
                </c:pt>
                <c:pt idx="1800" formatCode="General">
                  <c:v>2.7</c:v>
                </c:pt>
                <c:pt idx="1801" formatCode="General">
                  <c:v>2.7014999999999998</c:v>
                </c:pt>
                <c:pt idx="1802" formatCode="General">
                  <c:v>2.7029999999999998</c:v>
                </c:pt>
                <c:pt idx="1803" formatCode="General">
                  <c:v>2.7044999999999999</c:v>
                </c:pt>
                <c:pt idx="1804" formatCode="General">
                  <c:v>2.706</c:v>
                </c:pt>
                <c:pt idx="1805" formatCode="General">
                  <c:v>2.7075</c:v>
                </c:pt>
                <c:pt idx="1806" formatCode="General">
                  <c:v>2.7090000000000001</c:v>
                </c:pt>
                <c:pt idx="1807" formatCode="General">
                  <c:v>2.7105000000000001</c:v>
                </c:pt>
                <c:pt idx="1808" formatCode="General">
                  <c:v>2.7120000000000002</c:v>
                </c:pt>
                <c:pt idx="1809" formatCode="General">
                  <c:v>2.7134999999999998</c:v>
                </c:pt>
                <c:pt idx="1810" formatCode="General">
                  <c:v>2.7149999999999999</c:v>
                </c:pt>
                <c:pt idx="1811" formatCode="General">
                  <c:v>2.7164999999999999</c:v>
                </c:pt>
                <c:pt idx="1812" formatCode="General">
                  <c:v>2.718</c:v>
                </c:pt>
                <c:pt idx="1813" formatCode="General">
                  <c:v>2.7195</c:v>
                </c:pt>
                <c:pt idx="1814" formatCode="General">
                  <c:v>2.7210000000000001</c:v>
                </c:pt>
                <c:pt idx="1815" formatCode="General">
                  <c:v>2.7225000000000001</c:v>
                </c:pt>
                <c:pt idx="1816" formatCode="General">
                  <c:v>2.7240000000000002</c:v>
                </c:pt>
                <c:pt idx="1817" formatCode="General">
                  <c:v>2.7254999999999998</c:v>
                </c:pt>
                <c:pt idx="1818" formatCode="General">
                  <c:v>2.7269999999999999</c:v>
                </c:pt>
                <c:pt idx="1819" formatCode="General">
                  <c:v>2.7284999999999999</c:v>
                </c:pt>
                <c:pt idx="1820" formatCode="General">
                  <c:v>2.73</c:v>
                </c:pt>
                <c:pt idx="1821" formatCode="General">
                  <c:v>2.7315</c:v>
                </c:pt>
                <c:pt idx="1822" formatCode="General">
                  <c:v>2.7330000000000001</c:v>
                </c:pt>
                <c:pt idx="1823" formatCode="General">
                  <c:v>2.7345000000000002</c:v>
                </c:pt>
                <c:pt idx="1824" formatCode="General">
                  <c:v>2.7360000000000002</c:v>
                </c:pt>
                <c:pt idx="1825" formatCode="General">
                  <c:v>2.7374999999999998</c:v>
                </c:pt>
                <c:pt idx="1826" formatCode="General">
                  <c:v>2.7389999999999999</c:v>
                </c:pt>
                <c:pt idx="1827" formatCode="General">
                  <c:v>2.7404999999999999</c:v>
                </c:pt>
                <c:pt idx="1828" formatCode="General">
                  <c:v>2.742</c:v>
                </c:pt>
                <c:pt idx="1829" formatCode="General">
                  <c:v>2.7435</c:v>
                </c:pt>
                <c:pt idx="1830" formatCode="General">
                  <c:v>2.7450000000000001</c:v>
                </c:pt>
                <c:pt idx="1831" formatCode="General">
                  <c:v>2.7465000000000002</c:v>
                </c:pt>
                <c:pt idx="1832" formatCode="General">
                  <c:v>2.7480000000000002</c:v>
                </c:pt>
                <c:pt idx="1833" formatCode="General">
                  <c:v>2.7494999999999998</c:v>
                </c:pt>
                <c:pt idx="1834" formatCode="General">
                  <c:v>2.7509999999999999</c:v>
                </c:pt>
                <c:pt idx="1835" formatCode="General">
                  <c:v>2.7524999999999999</c:v>
                </c:pt>
                <c:pt idx="1836" formatCode="General">
                  <c:v>2.754</c:v>
                </c:pt>
                <c:pt idx="1837" formatCode="General">
                  <c:v>2.7555000000000001</c:v>
                </c:pt>
                <c:pt idx="1838" formatCode="General">
                  <c:v>2.7570000000000001</c:v>
                </c:pt>
                <c:pt idx="1839" formatCode="General">
                  <c:v>2.7585000000000002</c:v>
                </c:pt>
                <c:pt idx="1840" formatCode="General">
                  <c:v>2.76</c:v>
                </c:pt>
                <c:pt idx="1841" formatCode="General">
                  <c:v>2.7614999999999998</c:v>
                </c:pt>
                <c:pt idx="1842" formatCode="General">
                  <c:v>2.7629999999999999</c:v>
                </c:pt>
                <c:pt idx="1843" formatCode="General">
                  <c:v>2.7645</c:v>
                </c:pt>
                <c:pt idx="1844" formatCode="General">
                  <c:v>2.766</c:v>
                </c:pt>
                <c:pt idx="1845" formatCode="General">
                  <c:v>2.7675000000000001</c:v>
                </c:pt>
                <c:pt idx="1846" formatCode="General">
                  <c:v>2.7690000000000001</c:v>
                </c:pt>
                <c:pt idx="1847" formatCode="General">
                  <c:v>2.7705000000000002</c:v>
                </c:pt>
                <c:pt idx="1848" formatCode="General">
                  <c:v>2.7719999999999998</c:v>
                </c:pt>
                <c:pt idx="1849" formatCode="General">
                  <c:v>2.7734999999999999</c:v>
                </c:pt>
                <c:pt idx="1850" formatCode="General">
                  <c:v>2.7749999999999999</c:v>
                </c:pt>
                <c:pt idx="1851" formatCode="General">
                  <c:v>2.7765</c:v>
                </c:pt>
                <c:pt idx="1852" formatCode="General">
                  <c:v>2.778</c:v>
                </c:pt>
                <c:pt idx="1853" formatCode="General">
                  <c:v>2.7795000000000001</c:v>
                </c:pt>
                <c:pt idx="1854" formatCode="General">
                  <c:v>2.7810000000000001</c:v>
                </c:pt>
                <c:pt idx="1855" formatCode="General">
                  <c:v>2.7825000000000002</c:v>
                </c:pt>
                <c:pt idx="1856" formatCode="General">
                  <c:v>2.7839999999999998</c:v>
                </c:pt>
                <c:pt idx="1857" formatCode="General">
                  <c:v>2.7854999999999999</c:v>
                </c:pt>
                <c:pt idx="1858" formatCode="General">
                  <c:v>2.7869999999999999</c:v>
                </c:pt>
                <c:pt idx="1859" formatCode="General">
                  <c:v>2.7885</c:v>
                </c:pt>
                <c:pt idx="1860" formatCode="General">
                  <c:v>2.79</c:v>
                </c:pt>
                <c:pt idx="1861" formatCode="General">
                  <c:v>2.7915000000000001</c:v>
                </c:pt>
                <c:pt idx="1862" formatCode="General">
                  <c:v>2.7930000000000001</c:v>
                </c:pt>
                <c:pt idx="1863" formatCode="General">
                  <c:v>2.7945000000000002</c:v>
                </c:pt>
                <c:pt idx="1864" formatCode="General">
                  <c:v>2.7959999999999998</c:v>
                </c:pt>
                <c:pt idx="1865" formatCode="General">
                  <c:v>2.7974999999999999</c:v>
                </c:pt>
                <c:pt idx="1866" formatCode="General">
                  <c:v>2.7989999999999999</c:v>
                </c:pt>
                <c:pt idx="1867" formatCode="General">
                  <c:v>2.8005</c:v>
                </c:pt>
                <c:pt idx="1868" formatCode="General">
                  <c:v>2.802</c:v>
                </c:pt>
                <c:pt idx="1869" formatCode="General">
                  <c:v>2.8035000000000001</c:v>
                </c:pt>
                <c:pt idx="1870" formatCode="General">
                  <c:v>2.8050000000000002</c:v>
                </c:pt>
                <c:pt idx="1871" formatCode="General">
                  <c:v>2.8065000000000002</c:v>
                </c:pt>
                <c:pt idx="1872" formatCode="General">
                  <c:v>2.8079999999999998</c:v>
                </c:pt>
                <c:pt idx="1873" formatCode="General">
                  <c:v>2.8094999999999999</c:v>
                </c:pt>
                <c:pt idx="1874" formatCode="General">
                  <c:v>2.8109999999999999</c:v>
                </c:pt>
                <c:pt idx="1875" formatCode="General">
                  <c:v>2.8125</c:v>
                </c:pt>
                <c:pt idx="1876" formatCode="General">
                  <c:v>2.8140000000000001</c:v>
                </c:pt>
                <c:pt idx="1877" formatCode="General">
                  <c:v>2.8155000000000001</c:v>
                </c:pt>
                <c:pt idx="1878" formatCode="General">
                  <c:v>2.8170000000000002</c:v>
                </c:pt>
                <c:pt idx="1879" formatCode="General">
                  <c:v>2.8184999999999998</c:v>
                </c:pt>
                <c:pt idx="1880" formatCode="General">
                  <c:v>2.82</c:v>
                </c:pt>
                <c:pt idx="1881" formatCode="General">
                  <c:v>2.8214999999999999</c:v>
                </c:pt>
                <c:pt idx="1882" formatCode="General">
                  <c:v>2.823</c:v>
                </c:pt>
                <c:pt idx="1883" formatCode="General">
                  <c:v>2.8245</c:v>
                </c:pt>
                <c:pt idx="1884" formatCode="General">
                  <c:v>2.8260000000000001</c:v>
                </c:pt>
                <c:pt idx="1885" formatCode="General">
                  <c:v>2.8275000000000001</c:v>
                </c:pt>
                <c:pt idx="1886" formatCode="General">
                  <c:v>2.8290000000000002</c:v>
                </c:pt>
                <c:pt idx="1887" formatCode="General">
                  <c:v>2.8304999999999998</c:v>
                </c:pt>
                <c:pt idx="1888" formatCode="General">
                  <c:v>2.8319999999999999</c:v>
                </c:pt>
                <c:pt idx="1889" formatCode="General">
                  <c:v>2.8334999999999999</c:v>
                </c:pt>
                <c:pt idx="1890" formatCode="General">
                  <c:v>2.835</c:v>
                </c:pt>
                <c:pt idx="1891" formatCode="General">
                  <c:v>2.8365</c:v>
                </c:pt>
                <c:pt idx="1892" formatCode="General">
                  <c:v>2.8380000000000001</c:v>
                </c:pt>
                <c:pt idx="1893" formatCode="General">
                  <c:v>2.8395000000000001</c:v>
                </c:pt>
                <c:pt idx="1894" formatCode="General">
                  <c:v>2.8410000000000002</c:v>
                </c:pt>
                <c:pt idx="1895" formatCode="General">
                  <c:v>2.8424999999999998</c:v>
                </c:pt>
                <c:pt idx="1896" formatCode="General">
                  <c:v>2.8439999999999999</c:v>
                </c:pt>
                <c:pt idx="1897" formatCode="General">
                  <c:v>2.8454999999999999</c:v>
                </c:pt>
                <c:pt idx="1898" formatCode="General">
                  <c:v>2.847</c:v>
                </c:pt>
                <c:pt idx="1899" formatCode="General">
                  <c:v>2.8485</c:v>
                </c:pt>
                <c:pt idx="1900" formatCode="General">
                  <c:v>2.85</c:v>
                </c:pt>
                <c:pt idx="1901" formatCode="General">
                  <c:v>2.8515000000000001</c:v>
                </c:pt>
                <c:pt idx="1902" formatCode="General">
                  <c:v>2.8530000000000002</c:v>
                </c:pt>
                <c:pt idx="1903" formatCode="General">
                  <c:v>2.8544999999999998</c:v>
                </c:pt>
                <c:pt idx="1904" formatCode="General">
                  <c:v>2.8559999999999999</c:v>
                </c:pt>
                <c:pt idx="1905" formatCode="General">
                  <c:v>2.8574999999999999</c:v>
                </c:pt>
                <c:pt idx="1906" formatCode="General">
                  <c:v>2.859</c:v>
                </c:pt>
                <c:pt idx="1907" formatCode="General">
                  <c:v>2.8605</c:v>
                </c:pt>
                <c:pt idx="1908" formatCode="General">
                  <c:v>2.8620000000000001</c:v>
                </c:pt>
                <c:pt idx="1909" formatCode="General">
                  <c:v>2.8635000000000002</c:v>
                </c:pt>
                <c:pt idx="1910" formatCode="General">
                  <c:v>2.8650000000000002</c:v>
                </c:pt>
                <c:pt idx="1911" formatCode="General">
                  <c:v>2.8664999999999998</c:v>
                </c:pt>
                <c:pt idx="1912" formatCode="General">
                  <c:v>2.8679999999999999</c:v>
                </c:pt>
                <c:pt idx="1913" formatCode="General">
                  <c:v>2.8694999999999999</c:v>
                </c:pt>
                <c:pt idx="1914" formatCode="General">
                  <c:v>2.871</c:v>
                </c:pt>
                <c:pt idx="1915" formatCode="General">
                  <c:v>2.8725000000000001</c:v>
                </c:pt>
                <c:pt idx="1916" formatCode="General">
                  <c:v>2.8740000000000001</c:v>
                </c:pt>
                <c:pt idx="1917" formatCode="General">
                  <c:v>2.8755000000000002</c:v>
                </c:pt>
                <c:pt idx="1918" formatCode="General">
                  <c:v>2.8769999999999998</c:v>
                </c:pt>
                <c:pt idx="1919" formatCode="General">
                  <c:v>2.8784999999999998</c:v>
                </c:pt>
                <c:pt idx="1920" formatCode="General">
                  <c:v>2.88</c:v>
                </c:pt>
                <c:pt idx="1921" formatCode="General">
                  <c:v>2.8815</c:v>
                </c:pt>
                <c:pt idx="1922" formatCode="General">
                  <c:v>2.883</c:v>
                </c:pt>
                <c:pt idx="1923" formatCode="General">
                  <c:v>2.8845000000000001</c:v>
                </c:pt>
                <c:pt idx="1924" formatCode="General">
                  <c:v>2.8860000000000001</c:v>
                </c:pt>
                <c:pt idx="1925" formatCode="General">
                  <c:v>2.8875000000000002</c:v>
                </c:pt>
                <c:pt idx="1926" formatCode="General">
                  <c:v>2.8889999999999998</c:v>
                </c:pt>
                <c:pt idx="1927" formatCode="General">
                  <c:v>2.8904999999999998</c:v>
                </c:pt>
                <c:pt idx="1928" formatCode="General">
                  <c:v>2.8919999999999999</c:v>
                </c:pt>
                <c:pt idx="1929" formatCode="General">
                  <c:v>2.8935</c:v>
                </c:pt>
                <c:pt idx="1930" formatCode="General">
                  <c:v>2.895</c:v>
                </c:pt>
                <c:pt idx="1931" formatCode="General">
                  <c:v>2.8965000000000001</c:v>
                </c:pt>
                <c:pt idx="1932" formatCode="General">
                  <c:v>2.8980000000000001</c:v>
                </c:pt>
                <c:pt idx="1933" formatCode="General">
                  <c:v>2.8995000000000002</c:v>
                </c:pt>
                <c:pt idx="1934" formatCode="General">
                  <c:v>2.9009999999999998</c:v>
                </c:pt>
                <c:pt idx="1935" formatCode="General">
                  <c:v>2.9024999999999999</c:v>
                </c:pt>
                <c:pt idx="1936" formatCode="General">
                  <c:v>2.9039999999999999</c:v>
                </c:pt>
                <c:pt idx="1937" formatCode="General">
                  <c:v>2.9055</c:v>
                </c:pt>
                <c:pt idx="1938" formatCode="General">
                  <c:v>2.907</c:v>
                </c:pt>
                <c:pt idx="1939" formatCode="General">
                  <c:v>2.9085000000000001</c:v>
                </c:pt>
                <c:pt idx="1940" formatCode="General">
                  <c:v>2.91</c:v>
                </c:pt>
                <c:pt idx="1941" formatCode="General">
                  <c:v>2.9115000000000002</c:v>
                </c:pt>
                <c:pt idx="1942" formatCode="General">
                  <c:v>2.9129999999999998</c:v>
                </c:pt>
                <c:pt idx="1943" formatCode="General">
                  <c:v>2.9144999999999999</c:v>
                </c:pt>
                <c:pt idx="1944" formatCode="General">
                  <c:v>2.9159999999999999</c:v>
                </c:pt>
                <c:pt idx="1945" formatCode="General">
                  <c:v>2.9175</c:v>
                </c:pt>
                <c:pt idx="1946" formatCode="General">
                  <c:v>2.919</c:v>
                </c:pt>
                <c:pt idx="1947" formatCode="General">
                  <c:v>2.9205000000000001</c:v>
                </c:pt>
                <c:pt idx="1948" formatCode="General">
                  <c:v>2.9220000000000002</c:v>
                </c:pt>
                <c:pt idx="1949" formatCode="General">
                  <c:v>2.9235000000000002</c:v>
                </c:pt>
                <c:pt idx="1950" formatCode="General">
                  <c:v>2.9249999999999998</c:v>
                </c:pt>
                <c:pt idx="1951" formatCode="General">
                  <c:v>2.9264999999999999</c:v>
                </c:pt>
                <c:pt idx="1952" formatCode="General">
                  <c:v>2.9279999999999999</c:v>
                </c:pt>
                <c:pt idx="1953" formatCode="General">
                  <c:v>2.9295</c:v>
                </c:pt>
                <c:pt idx="1954" formatCode="General">
                  <c:v>2.931</c:v>
                </c:pt>
                <c:pt idx="1955" formatCode="General">
                  <c:v>2.9325000000000001</c:v>
                </c:pt>
                <c:pt idx="1956" formatCode="General">
                  <c:v>2.9340000000000002</c:v>
                </c:pt>
                <c:pt idx="1957" formatCode="General">
                  <c:v>2.9355000000000002</c:v>
                </c:pt>
                <c:pt idx="1958" formatCode="General">
                  <c:v>2.9369999999999998</c:v>
                </c:pt>
                <c:pt idx="1959" formatCode="General">
                  <c:v>2.9384999999999999</c:v>
                </c:pt>
                <c:pt idx="1960" formatCode="General">
                  <c:v>2.94</c:v>
                </c:pt>
                <c:pt idx="1961" formatCode="General">
                  <c:v>2.9415</c:v>
                </c:pt>
                <c:pt idx="1962" formatCode="General">
                  <c:v>2.9430000000000001</c:v>
                </c:pt>
                <c:pt idx="1963" formatCode="General">
                  <c:v>2.9445000000000001</c:v>
                </c:pt>
                <c:pt idx="1964" formatCode="General">
                  <c:v>2.9460000000000002</c:v>
                </c:pt>
                <c:pt idx="1965" formatCode="General">
                  <c:v>2.9474999999999998</c:v>
                </c:pt>
                <c:pt idx="1966" formatCode="General">
                  <c:v>2.9489999999999998</c:v>
                </c:pt>
                <c:pt idx="1967" formatCode="General">
                  <c:v>2.9504999999999999</c:v>
                </c:pt>
                <c:pt idx="1968" formatCode="General">
                  <c:v>2.952</c:v>
                </c:pt>
                <c:pt idx="1969" formatCode="General">
                  <c:v>2.9535</c:v>
                </c:pt>
                <c:pt idx="1970" formatCode="General">
                  <c:v>2.9550000000000001</c:v>
                </c:pt>
                <c:pt idx="1971" formatCode="General">
                  <c:v>2.9565000000000001</c:v>
                </c:pt>
                <c:pt idx="1972" formatCode="General">
                  <c:v>2.9580000000000002</c:v>
                </c:pt>
                <c:pt idx="1973" formatCode="General">
                  <c:v>2.9594999999999998</c:v>
                </c:pt>
                <c:pt idx="1974" formatCode="General">
                  <c:v>2.9609999999999999</c:v>
                </c:pt>
                <c:pt idx="1975" formatCode="General">
                  <c:v>2.9624999999999999</c:v>
                </c:pt>
                <c:pt idx="1976" formatCode="General">
                  <c:v>2.964</c:v>
                </c:pt>
                <c:pt idx="1977" formatCode="General">
                  <c:v>2.9655</c:v>
                </c:pt>
                <c:pt idx="1978" formatCode="General">
                  <c:v>2.9670000000000001</c:v>
                </c:pt>
                <c:pt idx="1979" formatCode="General">
                  <c:v>2.9685000000000001</c:v>
                </c:pt>
                <c:pt idx="1980" formatCode="General">
                  <c:v>2.97</c:v>
                </c:pt>
                <c:pt idx="1981" formatCode="General">
                  <c:v>2.9714999999999998</c:v>
                </c:pt>
                <c:pt idx="1982" formatCode="General">
                  <c:v>2.9729999999999999</c:v>
                </c:pt>
                <c:pt idx="1983" formatCode="General">
                  <c:v>2.9744999999999999</c:v>
                </c:pt>
                <c:pt idx="1984" formatCode="General">
                  <c:v>2.976</c:v>
                </c:pt>
                <c:pt idx="1985" formatCode="General">
                  <c:v>2.9775</c:v>
                </c:pt>
                <c:pt idx="1986" formatCode="General">
                  <c:v>2.9790000000000001</c:v>
                </c:pt>
                <c:pt idx="1987" formatCode="General">
                  <c:v>2.9805000000000001</c:v>
                </c:pt>
                <c:pt idx="1988" formatCode="General">
                  <c:v>2.9820000000000002</c:v>
                </c:pt>
                <c:pt idx="1989" formatCode="General">
                  <c:v>2.9834999999999998</c:v>
                </c:pt>
                <c:pt idx="1990" formatCode="General">
                  <c:v>2.9849999999999999</c:v>
                </c:pt>
                <c:pt idx="1991" formatCode="General">
                  <c:v>2.9864999999999999</c:v>
                </c:pt>
                <c:pt idx="1992" formatCode="General">
                  <c:v>2.988</c:v>
                </c:pt>
                <c:pt idx="1993" formatCode="General">
                  <c:v>2.9895</c:v>
                </c:pt>
                <c:pt idx="1994" formatCode="General">
                  <c:v>2.9910000000000001</c:v>
                </c:pt>
                <c:pt idx="1995" formatCode="General">
                  <c:v>2.9925000000000002</c:v>
                </c:pt>
                <c:pt idx="1996" formatCode="General">
                  <c:v>2.9940000000000002</c:v>
                </c:pt>
                <c:pt idx="1997" formatCode="General">
                  <c:v>2.9954999999999998</c:v>
                </c:pt>
                <c:pt idx="1998" formatCode="General">
                  <c:v>2.9969999999999999</c:v>
                </c:pt>
                <c:pt idx="1999" formatCode="General">
                  <c:v>2.9984999999999999</c:v>
                </c:pt>
                <c:pt idx="2000" formatCode="General">
                  <c:v>3</c:v>
                </c:pt>
                <c:pt idx="2001" formatCode="General">
                  <c:v>3.0015000000000001</c:v>
                </c:pt>
                <c:pt idx="2002" formatCode="General">
                  <c:v>3.0030000000000001</c:v>
                </c:pt>
                <c:pt idx="2003" formatCode="General">
                  <c:v>3.0045000000000002</c:v>
                </c:pt>
                <c:pt idx="2004" formatCode="General">
                  <c:v>3.0059999999999998</c:v>
                </c:pt>
                <c:pt idx="2005" formatCode="General">
                  <c:v>3.0074999999999998</c:v>
                </c:pt>
                <c:pt idx="2006" formatCode="General">
                  <c:v>3.0089999999999999</c:v>
                </c:pt>
                <c:pt idx="2007" formatCode="General">
                  <c:v>3.0105</c:v>
                </c:pt>
                <c:pt idx="2008" formatCode="General">
                  <c:v>3.012</c:v>
                </c:pt>
                <c:pt idx="2009" formatCode="General">
                  <c:v>3.0135000000000001</c:v>
                </c:pt>
                <c:pt idx="2010" formatCode="General">
                  <c:v>3.0150000000000001</c:v>
                </c:pt>
                <c:pt idx="2011" formatCode="General">
                  <c:v>3.0165000000000002</c:v>
                </c:pt>
                <c:pt idx="2012" formatCode="General">
                  <c:v>3.0179999999999998</c:v>
                </c:pt>
                <c:pt idx="2013" formatCode="General">
                  <c:v>3.0194999999999999</c:v>
                </c:pt>
                <c:pt idx="2014" formatCode="General">
                  <c:v>3.0209999999999999</c:v>
                </c:pt>
                <c:pt idx="2015" formatCode="General">
                  <c:v>3.0225</c:v>
                </c:pt>
                <c:pt idx="2016" formatCode="General">
                  <c:v>3.024</c:v>
                </c:pt>
                <c:pt idx="2017" formatCode="General">
                  <c:v>3.0255000000000001</c:v>
                </c:pt>
                <c:pt idx="2018" formatCode="General">
                  <c:v>3.0270000000000001</c:v>
                </c:pt>
                <c:pt idx="2019" formatCode="General">
                  <c:v>3.0285000000000002</c:v>
                </c:pt>
                <c:pt idx="2020" formatCode="General">
                  <c:v>3.03</c:v>
                </c:pt>
                <c:pt idx="2021" formatCode="General">
                  <c:v>3.0314999999999999</c:v>
                </c:pt>
                <c:pt idx="2022" formatCode="General">
                  <c:v>3.0329999999999999</c:v>
                </c:pt>
                <c:pt idx="2023" formatCode="General">
                  <c:v>3.0345</c:v>
                </c:pt>
                <c:pt idx="2024" formatCode="General">
                  <c:v>3.036</c:v>
                </c:pt>
                <c:pt idx="2025" formatCode="General">
                  <c:v>3.0375000000000001</c:v>
                </c:pt>
                <c:pt idx="2026" formatCode="General">
                  <c:v>3.0390000000000001</c:v>
                </c:pt>
                <c:pt idx="2027" formatCode="General">
                  <c:v>3.0405000000000002</c:v>
                </c:pt>
                <c:pt idx="2028" formatCode="General">
                  <c:v>3.0419999999999998</c:v>
                </c:pt>
                <c:pt idx="2029" formatCode="General">
                  <c:v>3.0434999999999999</c:v>
                </c:pt>
                <c:pt idx="2030" formatCode="General">
                  <c:v>3.0449999999999999</c:v>
                </c:pt>
                <c:pt idx="2031" formatCode="General">
                  <c:v>3.0465</c:v>
                </c:pt>
                <c:pt idx="2032" formatCode="General">
                  <c:v>3.048</c:v>
                </c:pt>
                <c:pt idx="2033" formatCode="General">
                  <c:v>3.0495000000000001</c:v>
                </c:pt>
                <c:pt idx="2034" formatCode="General">
                  <c:v>3.0510000000000002</c:v>
                </c:pt>
                <c:pt idx="2035" formatCode="General">
                  <c:v>3.0525000000000002</c:v>
                </c:pt>
                <c:pt idx="2036" formatCode="General">
                  <c:v>3.0539999999999998</c:v>
                </c:pt>
                <c:pt idx="2037" formatCode="General">
                  <c:v>3.0554999999999999</c:v>
                </c:pt>
                <c:pt idx="2038" formatCode="General">
                  <c:v>3.0569999999999999</c:v>
                </c:pt>
                <c:pt idx="2039" formatCode="General">
                  <c:v>3.0585</c:v>
                </c:pt>
                <c:pt idx="2040" formatCode="General">
                  <c:v>3.06</c:v>
                </c:pt>
                <c:pt idx="2041" formatCode="General">
                  <c:v>3.0615000000000001</c:v>
                </c:pt>
                <c:pt idx="2042" formatCode="General">
                  <c:v>3.0630000000000002</c:v>
                </c:pt>
                <c:pt idx="2043" formatCode="General">
                  <c:v>3.0644999999999998</c:v>
                </c:pt>
                <c:pt idx="2044" formatCode="General">
                  <c:v>3.0659999999999998</c:v>
                </c:pt>
                <c:pt idx="2045" formatCode="General">
                  <c:v>3.0674999999999999</c:v>
                </c:pt>
                <c:pt idx="2046" formatCode="General">
                  <c:v>3.069</c:v>
                </c:pt>
                <c:pt idx="2047" formatCode="General">
                  <c:v>3.0705</c:v>
                </c:pt>
                <c:pt idx="2048" formatCode="General">
                  <c:v>3.0720000000000001</c:v>
                </c:pt>
                <c:pt idx="2049" formatCode="General">
                  <c:v>3.0735000000000001</c:v>
                </c:pt>
                <c:pt idx="2050" formatCode="General">
                  <c:v>3.0750000000000002</c:v>
                </c:pt>
                <c:pt idx="2051" formatCode="General">
                  <c:v>3.0764999999999998</c:v>
                </c:pt>
                <c:pt idx="2052" formatCode="General">
                  <c:v>3.0779999999999998</c:v>
                </c:pt>
                <c:pt idx="2053" formatCode="General">
                  <c:v>3.0794999999999999</c:v>
                </c:pt>
                <c:pt idx="2054" formatCode="General">
                  <c:v>3.081</c:v>
                </c:pt>
                <c:pt idx="2055" formatCode="General">
                  <c:v>3.0825</c:v>
                </c:pt>
                <c:pt idx="2056" formatCode="General">
                  <c:v>3.0840000000000001</c:v>
                </c:pt>
                <c:pt idx="2057" formatCode="General">
                  <c:v>3.0855000000000001</c:v>
                </c:pt>
                <c:pt idx="2058" formatCode="General">
                  <c:v>3.0870000000000002</c:v>
                </c:pt>
                <c:pt idx="2059" formatCode="General">
                  <c:v>3.0884999999999998</c:v>
                </c:pt>
                <c:pt idx="2060" formatCode="General">
                  <c:v>3.09</c:v>
                </c:pt>
                <c:pt idx="2061" formatCode="General">
                  <c:v>3.0914999999999999</c:v>
                </c:pt>
                <c:pt idx="2062" formatCode="General">
                  <c:v>3.093</c:v>
                </c:pt>
                <c:pt idx="2063" formatCode="General">
                  <c:v>3.0945</c:v>
                </c:pt>
                <c:pt idx="2064" formatCode="General">
                  <c:v>3.0960000000000001</c:v>
                </c:pt>
                <c:pt idx="2065" formatCode="General">
                  <c:v>3.0975000000000001</c:v>
                </c:pt>
                <c:pt idx="2066" formatCode="General">
                  <c:v>3.0990000000000002</c:v>
                </c:pt>
                <c:pt idx="2067" formatCode="General">
                  <c:v>3.1004999999999998</c:v>
                </c:pt>
                <c:pt idx="2068" formatCode="General">
                  <c:v>3.1019999999999999</c:v>
                </c:pt>
                <c:pt idx="2069" formatCode="General">
                  <c:v>3.1034999999999999</c:v>
                </c:pt>
                <c:pt idx="2070" formatCode="General">
                  <c:v>3.105</c:v>
                </c:pt>
                <c:pt idx="2071" formatCode="General">
                  <c:v>3.1065</c:v>
                </c:pt>
                <c:pt idx="2072" formatCode="General">
                  <c:v>3.1080000000000001</c:v>
                </c:pt>
                <c:pt idx="2073" formatCode="General">
                  <c:v>3.1095000000000002</c:v>
                </c:pt>
                <c:pt idx="2074" formatCode="General">
                  <c:v>3.1110000000000002</c:v>
                </c:pt>
                <c:pt idx="2075" formatCode="General">
                  <c:v>3.1124999999999998</c:v>
                </c:pt>
                <c:pt idx="2076" formatCode="General">
                  <c:v>3.1139999999999999</c:v>
                </c:pt>
                <c:pt idx="2077" formatCode="General">
                  <c:v>3.1154999999999999</c:v>
                </c:pt>
                <c:pt idx="2078" formatCode="General">
                  <c:v>3.117</c:v>
                </c:pt>
                <c:pt idx="2079" formatCode="General">
                  <c:v>3.1185</c:v>
                </c:pt>
                <c:pt idx="2080" formatCode="General">
                  <c:v>3.12</c:v>
                </c:pt>
                <c:pt idx="2081" formatCode="General">
                  <c:v>3.1215000000000002</c:v>
                </c:pt>
                <c:pt idx="2082" formatCode="General">
                  <c:v>3.1230000000000002</c:v>
                </c:pt>
                <c:pt idx="2083" formatCode="General">
                  <c:v>3.1244999999999998</c:v>
                </c:pt>
                <c:pt idx="2084" formatCode="General">
                  <c:v>3.1259999999999999</c:v>
                </c:pt>
                <c:pt idx="2085" formatCode="General">
                  <c:v>3.1274999999999999</c:v>
                </c:pt>
                <c:pt idx="2086" formatCode="General">
                  <c:v>3.129</c:v>
                </c:pt>
                <c:pt idx="2087" formatCode="General">
                  <c:v>3.1305000000000001</c:v>
                </c:pt>
                <c:pt idx="2088" formatCode="General">
                  <c:v>3.1320000000000001</c:v>
                </c:pt>
                <c:pt idx="2089" formatCode="General">
                  <c:v>3.1335000000000002</c:v>
                </c:pt>
                <c:pt idx="2090" formatCode="General">
                  <c:v>3.1349999999999998</c:v>
                </c:pt>
                <c:pt idx="2091" formatCode="General">
                  <c:v>3.1364999999999998</c:v>
                </c:pt>
                <c:pt idx="2092" formatCode="General">
                  <c:v>3.1379999999999999</c:v>
                </c:pt>
                <c:pt idx="2093" formatCode="General">
                  <c:v>3.1395</c:v>
                </c:pt>
                <c:pt idx="2094" formatCode="General">
                  <c:v>3.141</c:v>
                </c:pt>
                <c:pt idx="2095" formatCode="General">
                  <c:v>3.1425000000000001</c:v>
                </c:pt>
                <c:pt idx="2096" formatCode="General">
                  <c:v>3.1440000000000001</c:v>
                </c:pt>
                <c:pt idx="2097" formatCode="General">
                  <c:v>3.1455000000000002</c:v>
                </c:pt>
                <c:pt idx="2098" formatCode="General">
                  <c:v>3.1469999999999998</c:v>
                </c:pt>
                <c:pt idx="2099" formatCode="General">
                  <c:v>3.1484999999999999</c:v>
                </c:pt>
                <c:pt idx="2100" formatCode="General">
                  <c:v>3.15</c:v>
                </c:pt>
                <c:pt idx="2101" formatCode="General">
                  <c:v>3.1515</c:v>
                </c:pt>
                <c:pt idx="2102" formatCode="General">
                  <c:v>3.153</c:v>
                </c:pt>
                <c:pt idx="2103" formatCode="General">
                  <c:v>3.1545000000000001</c:v>
                </c:pt>
                <c:pt idx="2104" formatCode="General">
                  <c:v>3.1560000000000001</c:v>
                </c:pt>
                <c:pt idx="2105" formatCode="General">
                  <c:v>3.1575000000000002</c:v>
                </c:pt>
                <c:pt idx="2106" formatCode="General">
                  <c:v>3.1589999999999998</c:v>
                </c:pt>
                <c:pt idx="2107" formatCode="General">
                  <c:v>3.1604999999999999</c:v>
                </c:pt>
                <c:pt idx="2108" formatCode="General">
                  <c:v>3.1619999999999999</c:v>
                </c:pt>
                <c:pt idx="2109" formatCode="General">
                  <c:v>3.1635</c:v>
                </c:pt>
                <c:pt idx="2110" formatCode="General">
                  <c:v>3.165</c:v>
                </c:pt>
                <c:pt idx="2111" formatCode="General">
                  <c:v>3.1665000000000001</c:v>
                </c:pt>
                <c:pt idx="2112" formatCode="General">
                  <c:v>3.1680000000000001</c:v>
                </c:pt>
                <c:pt idx="2113" formatCode="General">
                  <c:v>3.1695000000000002</c:v>
                </c:pt>
                <c:pt idx="2114" formatCode="General">
                  <c:v>3.1709999999999998</c:v>
                </c:pt>
                <c:pt idx="2115" formatCode="General">
                  <c:v>3.1724999999999999</c:v>
                </c:pt>
                <c:pt idx="2116" formatCode="General">
                  <c:v>3.1739999999999999</c:v>
                </c:pt>
                <c:pt idx="2117" formatCode="General">
                  <c:v>3.1755</c:v>
                </c:pt>
                <c:pt idx="2118" formatCode="General">
                  <c:v>3.177</c:v>
                </c:pt>
                <c:pt idx="2119" formatCode="General">
                  <c:v>3.1785000000000001</c:v>
                </c:pt>
                <c:pt idx="2120" formatCode="General">
                  <c:v>3.18</c:v>
                </c:pt>
                <c:pt idx="2121" formatCode="General">
                  <c:v>3.1815000000000002</c:v>
                </c:pt>
                <c:pt idx="2122" formatCode="General">
                  <c:v>3.1829999999999998</c:v>
                </c:pt>
                <c:pt idx="2123" formatCode="General">
                  <c:v>3.1844999999999999</c:v>
                </c:pt>
                <c:pt idx="2124" formatCode="General">
                  <c:v>3.1859999999999999</c:v>
                </c:pt>
                <c:pt idx="2125" formatCode="General">
                  <c:v>3.1875</c:v>
                </c:pt>
                <c:pt idx="2126" formatCode="General">
                  <c:v>3.1890000000000001</c:v>
                </c:pt>
                <c:pt idx="2127" formatCode="General">
                  <c:v>3.1905000000000001</c:v>
                </c:pt>
                <c:pt idx="2128" formatCode="General">
                  <c:v>3.1920000000000002</c:v>
                </c:pt>
                <c:pt idx="2129" formatCode="General">
                  <c:v>3.1934999999999998</c:v>
                </c:pt>
                <c:pt idx="2130" formatCode="General">
                  <c:v>3.1949999999999998</c:v>
                </c:pt>
                <c:pt idx="2131" formatCode="General">
                  <c:v>3.1964999999999999</c:v>
                </c:pt>
                <c:pt idx="2132" formatCode="General">
                  <c:v>3.198</c:v>
                </c:pt>
                <c:pt idx="2133" formatCode="General">
                  <c:v>3.1995</c:v>
                </c:pt>
                <c:pt idx="2134" formatCode="General">
                  <c:v>3.2010000000000001</c:v>
                </c:pt>
                <c:pt idx="2135" formatCode="General">
                  <c:v>3.2025000000000001</c:v>
                </c:pt>
                <c:pt idx="2136" formatCode="General">
                  <c:v>3.2040000000000002</c:v>
                </c:pt>
                <c:pt idx="2137" formatCode="General">
                  <c:v>3.2054999999999998</c:v>
                </c:pt>
                <c:pt idx="2138" formatCode="General">
                  <c:v>3.2069999999999999</c:v>
                </c:pt>
                <c:pt idx="2139" formatCode="General">
                  <c:v>3.2084999999999999</c:v>
                </c:pt>
                <c:pt idx="2140" formatCode="General">
                  <c:v>3.21</c:v>
                </c:pt>
                <c:pt idx="2141" formatCode="General">
                  <c:v>3.2115</c:v>
                </c:pt>
                <c:pt idx="2142" formatCode="General">
                  <c:v>3.2130000000000001</c:v>
                </c:pt>
                <c:pt idx="2143" formatCode="General">
                  <c:v>3.2145000000000001</c:v>
                </c:pt>
                <c:pt idx="2144" formatCode="General">
                  <c:v>3.2160000000000002</c:v>
                </c:pt>
                <c:pt idx="2145" formatCode="General">
                  <c:v>3.2174999999999998</c:v>
                </c:pt>
                <c:pt idx="2146" formatCode="General">
                  <c:v>3.2189999999999999</c:v>
                </c:pt>
                <c:pt idx="2147" formatCode="General">
                  <c:v>3.2204999999999999</c:v>
                </c:pt>
                <c:pt idx="2148" formatCode="General">
                  <c:v>3.222</c:v>
                </c:pt>
                <c:pt idx="2149" formatCode="General">
                  <c:v>3.2235</c:v>
                </c:pt>
                <c:pt idx="2150" formatCode="General">
                  <c:v>3.2250000000000001</c:v>
                </c:pt>
                <c:pt idx="2151" formatCode="General">
                  <c:v>3.2265000000000001</c:v>
                </c:pt>
                <c:pt idx="2152" formatCode="General">
                  <c:v>3.2280000000000002</c:v>
                </c:pt>
                <c:pt idx="2153" formatCode="General">
                  <c:v>3.2294999999999998</c:v>
                </c:pt>
                <c:pt idx="2154" formatCode="General">
                  <c:v>3.2309999999999999</c:v>
                </c:pt>
                <c:pt idx="2155" formatCode="General">
                  <c:v>3.2324999999999999</c:v>
                </c:pt>
                <c:pt idx="2156" formatCode="General">
                  <c:v>3.234</c:v>
                </c:pt>
                <c:pt idx="2157" formatCode="General">
                  <c:v>3.2355</c:v>
                </c:pt>
                <c:pt idx="2158" formatCode="General">
                  <c:v>3.2370000000000001</c:v>
                </c:pt>
                <c:pt idx="2159" formatCode="General">
                  <c:v>3.2385000000000002</c:v>
                </c:pt>
                <c:pt idx="2160" formatCode="General">
                  <c:v>3.24</c:v>
                </c:pt>
                <c:pt idx="2161" formatCode="General">
                  <c:v>3.2414999999999998</c:v>
                </c:pt>
                <c:pt idx="2162" formatCode="General">
                  <c:v>3.2429999999999999</c:v>
                </c:pt>
                <c:pt idx="2163" formatCode="General">
                  <c:v>3.2444999999999999</c:v>
                </c:pt>
                <c:pt idx="2164" formatCode="General">
                  <c:v>3.246</c:v>
                </c:pt>
                <c:pt idx="2165" formatCode="General">
                  <c:v>3.2475000000000001</c:v>
                </c:pt>
                <c:pt idx="2166" formatCode="General">
                  <c:v>3.2490000000000001</c:v>
                </c:pt>
                <c:pt idx="2167" formatCode="General">
                  <c:v>3.2505000000000002</c:v>
                </c:pt>
                <c:pt idx="2168" formatCode="General">
                  <c:v>3.2519999999999998</c:v>
                </c:pt>
                <c:pt idx="2169" formatCode="General">
                  <c:v>3.2534999999999998</c:v>
                </c:pt>
                <c:pt idx="2170" formatCode="General">
                  <c:v>3.2549999999999999</c:v>
                </c:pt>
                <c:pt idx="2171" formatCode="General">
                  <c:v>3.2565</c:v>
                </c:pt>
                <c:pt idx="2172" formatCode="General">
                  <c:v>3.258</c:v>
                </c:pt>
                <c:pt idx="2173" formatCode="General">
                  <c:v>3.2595000000000001</c:v>
                </c:pt>
                <c:pt idx="2174" formatCode="General">
                  <c:v>3.2610000000000001</c:v>
                </c:pt>
                <c:pt idx="2175" formatCode="General">
                  <c:v>3.2625000000000002</c:v>
                </c:pt>
                <c:pt idx="2176" formatCode="General">
                  <c:v>3.2639999999999998</c:v>
                </c:pt>
                <c:pt idx="2177" formatCode="General">
                  <c:v>3.2654999999999998</c:v>
                </c:pt>
                <c:pt idx="2178" formatCode="General">
                  <c:v>3.2669999999999999</c:v>
                </c:pt>
                <c:pt idx="2179" formatCode="General">
                  <c:v>3.2685</c:v>
                </c:pt>
                <c:pt idx="2180" formatCode="General">
                  <c:v>3.27</c:v>
                </c:pt>
                <c:pt idx="2181" formatCode="General">
                  <c:v>3.2715000000000001</c:v>
                </c:pt>
                <c:pt idx="2182" formatCode="General">
                  <c:v>3.2730000000000001</c:v>
                </c:pt>
                <c:pt idx="2183" formatCode="General">
                  <c:v>3.2745000000000002</c:v>
                </c:pt>
                <c:pt idx="2184" formatCode="General">
                  <c:v>3.2759999999999998</c:v>
                </c:pt>
                <c:pt idx="2185" formatCode="General">
                  <c:v>3.2774999999999999</c:v>
                </c:pt>
                <c:pt idx="2186" formatCode="General">
                  <c:v>3.2789999999999999</c:v>
                </c:pt>
                <c:pt idx="2187" formatCode="General">
                  <c:v>3.2805</c:v>
                </c:pt>
                <c:pt idx="2188" formatCode="General">
                  <c:v>3.282</c:v>
                </c:pt>
                <c:pt idx="2189" formatCode="General">
                  <c:v>3.2835000000000001</c:v>
                </c:pt>
                <c:pt idx="2190" formatCode="General">
                  <c:v>3.2850000000000001</c:v>
                </c:pt>
                <c:pt idx="2191" formatCode="General">
                  <c:v>3.2865000000000002</c:v>
                </c:pt>
                <c:pt idx="2192" formatCode="General">
                  <c:v>3.2879999999999998</c:v>
                </c:pt>
                <c:pt idx="2193" formatCode="General">
                  <c:v>3.2894999999999999</c:v>
                </c:pt>
                <c:pt idx="2194" formatCode="General">
                  <c:v>3.2909999999999999</c:v>
                </c:pt>
                <c:pt idx="2195" formatCode="General">
                  <c:v>3.2925</c:v>
                </c:pt>
                <c:pt idx="2196" formatCode="General">
                  <c:v>3.294</c:v>
                </c:pt>
                <c:pt idx="2197" formatCode="General">
                  <c:v>3.2955000000000001</c:v>
                </c:pt>
                <c:pt idx="2198" formatCode="General">
                  <c:v>3.2970000000000002</c:v>
                </c:pt>
                <c:pt idx="2199" formatCode="General">
                  <c:v>3.2985000000000002</c:v>
                </c:pt>
                <c:pt idx="2200" formatCode="General">
                  <c:v>3.3</c:v>
                </c:pt>
                <c:pt idx="2201" formatCode="General">
                  <c:v>3.3014999999999999</c:v>
                </c:pt>
                <c:pt idx="2202" formatCode="General">
                  <c:v>3.3029999999999999</c:v>
                </c:pt>
                <c:pt idx="2203" formatCode="General">
                  <c:v>3.3045</c:v>
                </c:pt>
                <c:pt idx="2204" formatCode="General">
                  <c:v>3.306</c:v>
                </c:pt>
                <c:pt idx="2205" formatCode="General">
                  <c:v>3.3075000000000001</c:v>
                </c:pt>
                <c:pt idx="2206" formatCode="General">
                  <c:v>3.3090000000000002</c:v>
                </c:pt>
                <c:pt idx="2207" formatCode="General">
                  <c:v>3.3105000000000002</c:v>
                </c:pt>
                <c:pt idx="2208" formatCode="General">
                  <c:v>3.3119999999999998</c:v>
                </c:pt>
                <c:pt idx="2209" formatCode="General">
                  <c:v>3.3134999999999999</c:v>
                </c:pt>
                <c:pt idx="2210" formatCode="General">
                  <c:v>3.3149999999999999</c:v>
                </c:pt>
                <c:pt idx="2211" formatCode="General">
                  <c:v>3.3165</c:v>
                </c:pt>
                <c:pt idx="2212" formatCode="General">
                  <c:v>3.3180000000000001</c:v>
                </c:pt>
                <c:pt idx="2213" formatCode="General">
                  <c:v>3.3195000000000001</c:v>
                </c:pt>
                <c:pt idx="2214" formatCode="General">
                  <c:v>3.3210000000000002</c:v>
                </c:pt>
                <c:pt idx="2215" formatCode="General">
                  <c:v>3.3224999999999998</c:v>
                </c:pt>
                <c:pt idx="2216" formatCode="General">
                  <c:v>3.3239999999999998</c:v>
                </c:pt>
                <c:pt idx="2217" formatCode="General">
                  <c:v>3.3254999999999999</c:v>
                </c:pt>
                <c:pt idx="2218" formatCode="General">
                  <c:v>3.327</c:v>
                </c:pt>
                <c:pt idx="2219" formatCode="General">
                  <c:v>3.3285</c:v>
                </c:pt>
                <c:pt idx="2220" formatCode="General">
                  <c:v>3.33</c:v>
                </c:pt>
                <c:pt idx="2221" formatCode="General">
                  <c:v>3.3315000000000001</c:v>
                </c:pt>
                <c:pt idx="2222" formatCode="General">
                  <c:v>3.3330000000000002</c:v>
                </c:pt>
              </c:numCache>
            </c:numRef>
          </c:xVal>
          <c:yVal>
            <c:numRef>
              <c:f>'single-span'!$G$8:$G$2230</c:f>
              <c:numCache>
                <c:formatCode>0.00E+00</c:formatCode>
                <c:ptCount val="2223"/>
                <c:pt idx="0" formatCode="General">
                  <c:v>0</c:v>
                </c:pt>
                <c:pt idx="1">
                  <c:v>-9.3587700000000002E-123</c:v>
                </c:pt>
                <c:pt idx="2">
                  <c:v>-6.4964699999999999E-122</c:v>
                </c:pt>
                <c:pt idx="3">
                  <c:v>-2.3643299999999999E-121</c:v>
                </c:pt>
                <c:pt idx="4">
                  <c:v>-5.54431E-121</c:v>
                </c:pt>
                <c:pt idx="5">
                  <c:v>-8.1764899999999993E-121</c:v>
                </c:pt>
                <c:pt idx="6">
                  <c:v>-4.7316800000000004E-121</c:v>
                </c:pt>
                <c:pt idx="7">
                  <c:v>1.1435900000000001E-120</c:v>
                </c:pt>
                <c:pt idx="8">
                  <c:v>4.2440099999999999E-120</c:v>
                </c:pt>
                <c:pt idx="9">
                  <c:v>7.9838499999999999E-120</c:v>
                </c:pt>
                <c:pt idx="10">
                  <c:v>1.01126E-119</c:v>
                </c:pt>
                <c:pt idx="11">
                  <c:v>7.3826299999999996E-120</c:v>
                </c:pt>
                <c:pt idx="12">
                  <c:v>-2.7616999999999999E-120</c:v>
                </c:pt>
                <c:pt idx="13">
                  <c:v>-1.9841700000000001E-119</c:v>
                </c:pt>
                <c:pt idx="14">
                  <c:v>-3.90097E-119</c:v>
                </c:pt>
                <c:pt idx="15">
                  <c:v>-5.1660900000000003E-119</c:v>
                </c:pt>
                <c:pt idx="16">
                  <c:v>-4.8269999999999999E-119</c:v>
                </c:pt>
                <c:pt idx="17">
                  <c:v>-2.25343E-119</c:v>
                </c:pt>
                <c:pt idx="18">
                  <c:v>2.6338399999999999E-119</c:v>
                </c:pt>
                <c:pt idx="19">
                  <c:v>9.2360300000000004E-119</c:v>
                </c:pt>
                <c:pt idx="20">
                  <c:v>1.5848500000000001E-118</c:v>
                </c:pt>
                <c:pt idx="21">
                  <c:v>1.9355400000000001E-118</c:v>
                </c:pt>
                <c:pt idx="22">
                  <c:v>1.57234E-118</c:v>
                </c:pt>
                <c:pt idx="23">
                  <c:v>1.4371300000000001E-119</c:v>
                </c:pt>
                <c:pt idx="24">
                  <c:v>-2.3693800000000001E-118</c:v>
                </c:pt>
                <c:pt idx="25">
                  <c:v>-5.3539799999999999E-118</c:v>
                </c:pt>
                <c:pt idx="26">
                  <c:v>-7.5613299999999998E-118</c:v>
                </c:pt>
                <c:pt idx="27">
                  <c:v>-7.4110899999999996E-118</c:v>
                </c:pt>
                <c:pt idx="28">
                  <c:v>-3.4543099999999999E-118</c:v>
                </c:pt>
                <c:pt idx="29">
                  <c:v>4.8868799999999997E-118</c:v>
                </c:pt>
                <c:pt idx="30">
                  <c:v>1.6345700000000001E-117</c:v>
                </c:pt>
                <c:pt idx="31">
                  <c:v>2.7331900000000001E-117</c:v>
                </c:pt>
                <c:pt idx="32">
                  <c:v>3.2692600000000003E-117</c:v>
                </c:pt>
                <c:pt idx="33">
                  <c:v>2.7125499999999999E-117</c:v>
                </c:pt>
                <c:pt idx="34">
                  <c:v>6.48263E-118</c:v>
                </c:pt>
                <c:pt idx="35">
                  <c:v>-2.9009400000000001E-117</c:v>
                </c:pt>
                <c:pt idx="36">
                  <c:v>-6.9666499999999995E-117</c:v>
                </c:pt>
                <c:pt idx="37">
                  <c:v>-9.7088300000000005E-117</c:v>
                </c:pt>
                <c:pt idx="38">
                  <c:v>-9.3322499999999993E-117</c:v>
                </c:pt>
                <c:pt idx="39">
                  <c:v>-4.8713999999999997E-117</c:v>
                </c:pt>
                <c:pt idx="40">
                  <c:v>3.5132500000000001E-117</c:v>
                </c:pt>
                <c:pt idx="41">
                  <c:v>1.40261E-116</c:v>
                </c:pt>
                <c:pt idx="42">
                  <c:v>2.2855800000000001E-116</c:v>
                </c:pt>
                <c:pt idx="43">
                  <c:v>2.53138E-116</c:v>
                </c:pt>
                <c:pt idx="44">
                  <c:v>1.8444700000000001E-116</c:v>
                </c:pt>
                <c:pt idx="45">
                  <c:v>2.55329E-117</c:v>
                </c:pt>
                <c:pt idx="46">
                  <c:v>-2.0211E-116</c:v>
                </c:pt>
                <c:pt idx="47">
                  <c:v>-4.6853600000000002E-116</c:v>
                </c:pt>
                <c:pt idx="48">
                  <c:v>-7.0550799999999999E-116</c:v>
                </c:pt>
                <c:pt idx="49">
                  <c:v>-7.7493600000000001E-116</c:v>
                </c:pt>
                <c:pt idx="50">
                  <c:v>-4.7848599999999999E-116</c:v>
                </c:pt>
                <c:pt idx="51">
                  <c:v>3.9074899999999998E-116</c:v>
                </c:pt>
                <c:pt idx="52">
                  <c:v>1.91018E-115</c:v>
                </c:pt>
                <c:pt idx="53">
                  <c:v>3.80187E-115</c:v>
                </c:pt>
                <c:pt idx="54">
                  <c:v>5.2547999999999998E-115</c:v>
                </c:pt>
                <c:pt idx="55">
                  <c:v>4.9294699999999997E-115</c:v>
                </c:pt>
                <c:pt idx="56">
                  <c:v>1.3153299999999999E-115</c:v>
                </c:pt>
                <c:pt idx="57">
                  <c:v>-6.3338499999999997E-115</c:v>
                </c:pt>
                <c:pt idx="58">
                  <c:v>-1.68072E-114</c:v>
                </c:pt>
                <c:pt idx="59">
                  <c:v>-2.65051E-114</c:v>
                </c:pt>
                <c:pt idx="60">
                  <c:v>-3.0122399999999999E-114</c:v>
                </c:pt>
                <c:pt idx="61">
                  <c:v>-2.1910100000000002E-114</c:v>
                </c:pt>
                <c:pt idx="62">
                  <c:v>2.1461300000000002E-115</c:v>
                </c:pt>
                <c:pt idx="63">
                  <c:v>4.0858700000000001E-114</c:v>
                </c:pt>
                <c:pt idx="64">
                  <c:v>8.5388599999999996E-114</c:v>
                </c:pt>
                <c:pt idx="65">
                  <c:v>1.1925799999999999E-113</c:v>
                </c:pt>
                <c:pt idx="66">
                  <c:v>1.19486E-113</c:v>
                </c:pt>
                <c:pt idx="67">
                  <c:v>6.1972300000000002E-114</c:v>
                </c:pt>
                <c:pt idx="68">
                  <c:v>-6.4489799999999998E-114</c:v>
                </c:pt>
                <c:pt idx="69">
                  <c:v>-2.41555E-113</c:v>
                </c:pt>
                <c:pt idx="70">
                  <c:v>-4.1357300000000003E-113</c:v>
                </c:pt>
                <c:pt idx="71">
                  <c:v>-4.9437200000000001E-113</c:v>
                </c:pt>
                <c:pt idx="72">
                  <c:v>-3.8782399999999999E-113</c:v>
                </c:pt>
                <c:pt idx="73">
                  <c:v>-1.8524499999999998E-114</c:v>
                </c:pt>
                <c:pt idx="74">
                  <c:v>6.1800900000000002E-113</c:v>
                </c:pt>
                <c:pt idx="75">
                  <c:v>1.3838799999999999E-112</c:v>
                </c:pt>
                <c:pt idx="76">
                  <c:v>1.96896E-112</c:v>
                </c:pt>
                <c:pt idx="77">
                  <c:v>1.96241E-112</c:v>
                </c:pt>
                <c:pt idx="78">
                  <c:v>9.8454200000000002E-113</c:v>
                </c:pt>
                <c:pt idx="79">
                  <c:v>-1.15704E-112</c:v>
                </c:pt>
                <c:pt idx="80">
                  <c:v>-4.2230800000000001E-112</c:v>
                </c:pt>
                <c:pt idx="81">
                  <c:v>-7.2739700000000004E-112</c:v>
                </c:pt>
                <c:pt idx="82">
                  <c:v>-8.6939800000000002E-112</c:v>
                </c:pt>
                <c:pt idx="83">
                  <c:v>-6.7138199999999996E-112</c:v>
                </c:pt>
                <c:pt idx="84">
                  <c:v>-1.9019799999999999E-113</c:v>
                </c:pt>
                <c:pt idx="85">
                  <c:v>1.06739E-111</c:v>
                </c:pt>
                <c:pt idx="86">
                  <c:v>2.3584900000000002E-111</c:v>
                </c:pt>
                <c:pt idx="87">
                  <c:v>3.3623599999999997E-111</c:v>
                </c:pt>
                <c:pt idx="88">
                  <c:v>3.4035699999999998E-111</c:v>
                </c:pt>
                <c:pt idx="89">
                  <c:v>1.8823999999999999E-111</c:v>
                </c:pt>
                <c:pt idx="90">
                  <c:v>-1.40074E-111</c:v>
                </c:pt>
                <c:pt idx="91">
                  <c:v>-5.9539700000000003E-111</c:v>
                </c:pt>
                <c:pt idx="92">
                  <c:v>-1.0419000000000001E-110</c:v>
                </c:pt>
                <c:pt idx="93">
                  <c:v>-1.27098E-110</c:v>
                </c:pt>
                <c:pt idx="94">
                  <c:v>-1.06065E-110</c:v>
                </c:pt>
                <c:pt idx="95">
                  <c:v>-2.7515500000000001E-111</c:v>
                </c:pt>
                <c:pt idx="96">
                  <c:v>1.03274E-110</c:v>
                </c:pt>
                <c:pt idx="97">
                  <c:v>2.5781099999999999E-110</c:v>
                </c:pt>
                <c:pt idx="98">
                  <c:v>3.8586099999999998E-110</c:v>
                </c:pt>
                <c:pt idx="99">
                  <c:v>4.1932599999999997E-110</c:v>
                </c:pt>
                <c:pt idx="100">
                  <c:v>2.8687400000000002E-110</c:v>
                </c:pt>
                <c:pt idx="101">
                  <c:v>-5.3487299999999999E-111</c:v>
                </c:pt>
                <c:pt idx="102">
                  <c:v>-5.7080099999999995E-110</c:v>
                </c:pt>
                <c:pt idx="103">
                  <c:v>-1.1223499999999999E-109</c:v>
                </c:pt>
                <c:pt idx="104">
                  <c:v>-1.45663E-109</c:v>
                </c:pt>
                <c:pt idx="105">
                  <c:v>-1.2896499999999999E-109</c:v>
                </c:pt>
                <c:pt idx="106">
                  <c:v>-4.3135000000000003E-110</c:v>
                </c:pt>
                <c:pt idx="107">
                  <c:v>1.0802799999999999E-109</c:v>
                </c:pt>
                <c:pt idx="108">
                  <c:v>2.8930800000000001E-109</c:v>
                </c:pt>
                <c:pt idx="109">
                  <c:v>4.3877E-109</c:v>
                </c:pt>
                <c:pt idx="110">
                  <c:v>4.8256099999999996E-109</c:v>
                </c:pt>
                <c:pt idx="111">
                  <c:v>3.4887199999999998E-109</c:v>
                </c:pt>
                <c:pt idx="112">
                  <c:v>-6.4216799999999996E-111</c:v>
                </c:pt>
                <c:pt idx="113">
                  <c:v>-5.4367899999999999E-109</c:v>
                </c:pt>
                <c:pt idx="114">
                  <c:v>-1.09679E-108</c:v>
                </c:pt>
                <c:pt idx="115">
                  <c:v>-1.41777E-108</c:v>
                </c:pt>
                <c:pt idx="116">
                  <c:v>-1.2874100000000001E-108</c:v>
                </c:pt>
                <c:pt idx="117">
                  <c:v>-6.0024900000000001E-109</c:v>
                </c:pt>
                <c:pt idx="118">
                  <c:v>5.9939399999999997E-109</c:v>
                </c:pt>
                <c:pt idx="119">
                  <c:v>2.0732799999999998E-108</c:v>
                </c:pt>
                <c:pt idx="120">
                  <c:v>3.33593E-108</c:v>
                </c:pt>
                <c:pt idx="121">
                  <c:v>3.7153899999999996E-108</c:v>
                </c:pt>
                <c:pt idx="122">
                  <c:v>2.6006E-108</c:v>
                </c:pt>
                <c:pt idx="123">
                  <c:v>-2.74869E-109</c:v>
                </c:pt>
                <c:pt idx="124">
                  <c:v>-4.5304000000000004E-108</c:v>
                </c:pt>
                <c:pt idx="125">
                  <c:v>-8.7425700000000005E-108</c:v>
                </c:pt>
                <c:pt idx="126">
                  <c:v>-1.07129E-107</c:v>
                </c:pt>
                <c:pt idx="127">
                  <c:v>-8.8179200000000001E-108</c:v>
                </c:pt>
                <c:pt idx="128">
                  <c:v>-2.9029599999999999E-108</c:v>
                </c:pt>
                <c:pt idx="129">
                  <c:v>5.9941800000000002E-108</c:v>
                </c:pt>
                <c:pt idx="130">
                  <c:v>1.5803599999999999E-107</c:v>
                </c:pt>
                <c:pt idx="131">
                  <c:v>2.3417899999999999E-107</c:v>
                </c:pt>
                <c:pt idx="132">
                  <c:v>2.5046999999999999E-107</c:v>
                </c:pt>
                <c:pt idx="133">
                  <c:v>1.7467100000000001E-107</c:v>
                </c:pt>
                <c:pt idx="134">
                  <c:v>8.6089800000000009E-109</c:v>
                </c:pt>
                <c:pt idx="135">
                  <c:v>-2.1437200000000001E-107</c:v>
                </c:pt>
                <c:pt idx="136">
                  <c:v>-4.7038799999999997E-107</c:v>
                </c:pt>
                <c:pt idx="137">
                  <c:v>-7.0159999999999997E-107</c:v>
                </c:pt>
                <c:pt idx="138">
                  <c:v>-7.297E-107</c:v>
                </c:pt>
                <c:pt idx="139">
                  <c:v>-3.50555E-107</c:v>
                </c:pt>
                <c:pt idx="140">
                  <c:v>4.64454E-107</c:v>
                </c:pt>
                <c:pt idx="141">
                  <c:v>1.5230399999999999E-106</c:v>
                </c:pt>
                <c:pt idx="142">
                  <c:v>2.5067800000000002E-106</c:v>
                </c:pt>
                <c:pt idx="143">
                  <c:v>3.0510399999999999E-106</c:v>
                </c:pt>
                <c:pt idx="144">
                  <c:v>2.7769800000000001E-106</c:v>
                </c:pt>
                <c:pt idx="145">
                  <c:v>1.3185499999999999E-106</c:v>
                </c:pt>
                <c:pt idx="146">
                  <c:v>-1.5296699999999999E-106</c:v>
                </c:pt>
                <c:pt idx="147">
                  <c:v>-5.3295099999999999E-106</c:v>
                </c:pt>
                <c:pt idx="148">
                  <c:v>-8.4531300000000002E-106</c:v>
                </c:pt>
                <c:pt idx="149">
                  <c:v>-8.5407899999999998E-106</c:v>
                </c:pt>
                <c:pt idx="150">
                  <c:v>-4.33398E-106</c:v>
                </c:pt>
                <c:pt idx="151">
                  <c:v>2.6563500000000001E-106</c:v>
                </c:pt>
                <c:pt idx="152">
                  <c:v>9.0327500000000006E-106</c:v>
                </c:pt>
                <c:pt idx="153">
                  <c:v>1.2919399999999999E-105</c:v>
                </c:pt>
                <c:pt idx="154">
                  <c:v>1.4807299999999999E-105</c:v>
                </c:pt>
                <c:pt idx="155">
                  <c:v>1.3946799999999999E-105</c:v>
                </c:pt>
                <c:pt idx="156">
                  <c:v>9.1237899999999997E-106</c:v>
                </c:pt>
                <c:pt idx="157">
                  <c:v>3.1054300000000001E-106</c:v>
                </c:pt>
                <c:pt idx="158">
                  <c:v>-5.3730899999999999E-106</c:v>
                </c:pt>
                <c:pt idx="159">
                  <c:v>-3.08507E-105</c:v>
                </c:pt>
                <c:pt idx="160">
                  <c:v>-8.1638800000000003E-105</c:v>
                </c:pt>
                <c:pt idx="161">
                  <c:v>-1.27845E-104</c:v>
                </c:pt>
                <c:pt idx="162">
                  <c:v>-1.02755E-104</c:v>
                </c:pt>
                <c:pt idx="163">
                  <c:v>4.5572999999999998E-105</c:v>
                </c:pt>
                <c:pt idx="164">
                  <c:v>2.8922199999999999E-104</c:v>
                </c:pt>
                <c:pt idx="165">
                  <c:v>5.0846300000000001E-104</c:v>
                </c:pt>
                <c:pt idx="166">
                  <c:v>5.3814900000000003E-104</c:v>
                </c:pt>
                <c:pt idx="167">
                  <c:v>2.2313499999999999E-104</c:v>
                </c:pt>
                <c:pt idx="168">
                  <c:v>-5.1939700000000001E-104</c:v>
                </c:pt>
                <c:pt idx="169">
                  <c:v>-1.6114100000000001E-103</c:v>
                </c:pt>
                <c:pt idx="170">
                  <c:v>-2.7191799999999998E-103</c:v>
                </c:pt>
                <c:pt idx="171">
                  <c:v>-3.2271900000000001E-103</c:v>
                </c:pt>
                <c:pt idx="172">
                  <c:v>-2.4122200000000002E-103</c:v>
                </c:pt>
                <c:pt idx="173">
                  <c:v>1.77323E-104</c:v>
                </c:pt>
                <c:pt idx="174">
                  <c:v>4.2823599999999998E-103</c:v>
                </c:pt>
                <c:pt idx="175">
                  <c:v>8.6496699999999997E-103</c:v>
                </c:pt>
                <c:pt idx="176">
                  <c:v>1.1375599999999999E-102</c:v>
                </c:pt>
                <c:pt idx="177">
                  <c:v>1.08263E-102</c:v>
                </c:pt>
                <c:pt idx="178">
                  <c:v>5.9841400000000003E-103</c:v>
                </c:pt>
                <c:pt idx="179">
                  <c:v>-3.84123E-103</c:v>
                </c:pt>
                <c:pt idx="180">
                  <c:v>-1.8103500000000001E-102</c:v>
                </c:pt>
                <c:pt idx="181">
                  <c:v>-3.2891999999999999E-102</c:v>
                </c:pt>
                <c:pt idx="182">
                  <c:v>-4.0409699999999997E-102</c:v>
                </c:pt>
                <c:pt idx="183">
                  <c:v>-3.1560300000000002E-102</c:v>
                </c:pt>
                <c:pt idx="184">
                  <c:v>7.2185799999999995E-104</c:v>
                </c:pt>
                <c:pt idx="185">
                  <c:v>5.8847700000000001E-102</c:v>
                </c:pt>
                <c:pt idx="186">
                  <c:v>1.32727E-101</c:v>
                </c:pt>
                <c:pt idx="187">
                  <c:v>1.8852700000000001E-101</c:v>
                </c:pt>
                <c:pt idx="188">
                  <c:v>1.7684499999999999E-101</c:v>
                </c:pt>
                <c:pt idx="189">
                  <c:v>6.1530799999999999E-102</c:v>
                </c:pt>
                <c:pt idx="190">
                  <c:v>-1.65907E-101</c:v>
                </c:pt>
                <c:pt idx="191">
                  <c:v>-4.8242799999999998E-101</c:v>
                </c:pt>
                <c:pt idx="192">
                  <c:v>-8.1423900000000002E-101</c:v>
                </c:pt>
                <c:pt idx="193">
                  <c:v>-1.02384E-100</c:v>
                </c:pt>
                <c:pt idx="194">
                  <c:v>-9.0746400000000001E-101</c:v>
                </c:pt>
                <c:pt idx="195">
                  <c:v>-2.23223E-101</c:v>
                </c:pt>
                <c:pt idx="196">
                  <c:v>1.14655E-100</c:v>
                </c:pt>
                <c:pt idx="197">
                  <c:v>2.9753799999999999E-100</c:v>
                </c:pt>
                <c:pt idx="198">
                  <c:v>4.6398200000000002E-100</c:v>
                </c:pt>
                <c:pt idx="199">
                  <c:v>5.1908599999999998E-100</c:v>
                </c:pt>
                <c:pt idx="200">
                  <c:v>3.52084E-100</c:v>
                </c:pt>
                <c:pt idx="201">
                  <c:v>-1.2131999999999999E-100</c:v>
                </c:pt>
                <c:pt idx="202">
                  <c:v>-8.96311E-100</c:v>
                </c:pt>
                <c:pt idx="203">
                  <c:v>-1.8025700000000001E-99</c:v>
                </c:pt>
                <c:pt idx="204">
                  <c:v>-2.44572E-99</c:v>
                </c:pt>
                <c:pt idx="205">
                  <c:v>-2.2721700000000001E-99</c:v>
                </c:pt>
                <c:pt idx="206">
                  <c:v>-7.9575399999999999E-100</c:v>
                </c:pt>
                <c:pt idx="207">
                  <c:v>2.1020099999999998E-99</c:v>
                </c:pt>
                <c:pt idx="208">
                  <c:v>5.8671599999999998E-99</c:v>
                </c:pt>
                <c:pt idx="209">
                  <c:v>9.1053699999999996E-99</c:v>
                </c:pt>
                <c:pt idx="210">
                  <c:v>9.8630499999999994E-99</c:v>
                </c:pt>
                <c:pt idx="211">
                  <c:v>6.4639400000000004E-99</c:v>
                </c:pt>
                <c:pt idx="212">
                  <c:v>-1.58216E-99</c:v>
                </c:pt>
                <c:pt idx="213">
                  <c:v>-1.3151E-98</c:v>
                </c:pt>
                <c:pt idx="214">
                  <c:v>-2.5437100000000001E-98</c:v>
                </c:pt>
                <c:pt idx="215">
                  <c:v>-3.4001199999999998E-98</c:v>
                </c:pt>
                <c:pt idx="216">
                  <c:v>-3.3105400000000002E-98</c:v>
                </c:pt>
                <c:pt idx="217">
                  <c:v>-1.6864499999999999E-98</c:v>
                </c:pt>
                <c:pt idx="218">
                  <c:v>1.7483899999999999E-98</c:v>
                </c:pt>
                <c:pt idx="219">
                  <c:v>6.4607700000000005E-98</c:v>
                </c:pt>
                <c:pt idx="220">
                  <c:v>1.08815E-97</c:v>
                </c:pt>
                <c:pt idx="221">
                  <c:v>1.2697200000000001E-97</c:v>
                </c:pt>
                <c:pt idx="222">
                  <c:v>9.5264000000000003E-98</c:v>
                </c:pt>
                <c:pt idx="223">
                  <c:v>-4.6953E-100</c:v>
                </c:pt>
                <c:pt idx="224">
                  <c:v>-1.5331600000000001E-97</c:v>
                </c:pt>
                <c:pt idx="225">
                  <c:v>-3.27997E-97</c:v>
                </c:pt>
                <c:pt idx="226">
                  <c:v>-4.5946400000000002E-97</c:v>
                </c:pt>
                <c:pt idx="227">
                  <c:v>-4.6111300000000001E-97</c:v>
                </c:pt>
                <c:pt idx="228">
                  <c:v>-2.50848E-97</c:v>
                </c:pt>
                <c:pt idx="229">
                  <c:v>2.0283400000000001E-97</c:v>
                </c:pt>
                <c:pt idx="230">
                  <c:v>8.3246000000000003E-97</c:v>
                </c:pt>
                <c:pt idx="231">
                  <c:v>1.45524E-96</c:v>
                </c:pt>
                <c:pt idx="232">
                  <c:v>1.7897500000000001E-96</c:v>
                </c:pt>
                <c:pt idx="233">
                  <c:v>1.49906E-96</c:v>
                </c:pt>
                <c:pt idx="234">
                  <c:v>3.1853E-97</c:v>
                </c:pt>
                <c:pt idx="235">
                  <c:v>-1.74057E-96</c:v>
                </c:pt>
                <c:pt idx="236">
                  <c:v>-4.2431299999999999E-96</c:v>
                </c:pt>
                <c:pt idx="237">
                  <c:v>-6.2718500000000002E-96</c:v>
                </c:pt>
                <c:pt idx="238">
                  <c:v>-6.5258999999999998E-96</c:v>
                </c:pt>
                <c:pt idx="239">
                  <c:v>-3.8535299999999999E-96</c:v>
                </c:pt>
                <c:pt idx="240">
                  <c:v>1.9084299999999999E-96</c:v>
                </c:pt>
                <c:pt idx="241">
                  <c:v>9.5163100000000001E-96</c:v>
                </c:pt>
                <c:pt idx="242">
                  <c:v>1.6681499999999998E-95</c:v>
                </c:pt>
                <c:pt idx="243">
                  <c:v>2.0666400000000001E-95</c:v>
                </c:pt>
                <c:pt idx="244">
                  <c:v>1.8600599999999999E-95</c:v>
                </c:pt>
                <c:pt idx="245">
                  <c:v>7.9793700000000006E-96</c:v>
                </c:pt>
                <c:pt idx="246">
                  <c:v>-1.1841900000000001E-95</c:v>
                </c:pt>
                <c:pt idx="247">
                  <c:v>-3.72655E-95</c:v>
                </c:pt>
                <c:pt idx="248">
                  <c:v>-5.9083299999999999E-95</c:v>
                </c:pt>
                <c:pt idx="249">
                  <c:v>-6.4709500000000006E-95</c:v>
                </c:pt>
                <c:pt idx="250">
                  <c:v>-4.2746800000000002E-95</c:v>
                </c:pt>
                <c:pt idx="251">
                  <c:v>1.35558E-95</c:v>
                </c:pt>
                <c:pt idx="252">
                  <c:v>9.9189800000000002E-95</c:v>
                </c:pt>
                <c:pt idx="253">
                  <c:v>1.8663700000000001E-94</c:v>
                </c:pt>
                <c:pt idx="254">
                  <c:v>2.2998500000000001E-94</c:v>
                </c:pt>
                <c:pt idx="255">
                  <c:v>1.8575900000000001E-94</c:v>
                </c:pt>
                <c:pt idx="256">
                  <c:v>2.8884E-95</c:v>
                </c:pt>
                <c:pt idx="257">
                  <c:v>-2.3314999999999999E-94</c:v>
                </c:pt>
                <c:pt idx="258">
                  <c:v>-5.4032899999999999E-94</c:v>
                </c:pt>
                <c:pt idx="259">
                  <c:v>-7.8418500000000004E-94</c:v>
                </c:pt>
                <c:pt idx="260">
                  <c:v>-8.3992800000000002E-94</c:v>
                </c:pt>
                <c:pt idx="261">
                  <c:v>-5.9004899999999999E-94</c:v>
                </c:pt>
                <c:pt idx="262">
                  <c:v>4.3506599999999998E-95</c:v>
                </c:pt>
                <c:pt idx="263">
                  <c:v>1.0131099999999999E-93</c:v>
                </c:pt>
                <c:pt idx="264">
                  <c:v>2.0607100000000001E-93</c:v>
                </c:pt>
                <c:pt idx="265">
                  <c:v>2.7361299999999999E-93</c:v>
                </c:pt>
                <c:pt idx="266">
                  <c:v>2.5284100000000001E-93</c:v>
                </c:pt>
                <c:pt idx="267">
                  <c:v>1.0818999999999999E-93</c:v>
                </c:pt>
                <c:pt idx="268">
                  <c:v>-1.5726300000000001E-93</c:v>
                </c:pt>
                <c:pt idx="269">
                  <c:v>-4.9516799999999998E-93</c:v>
                </c:pt>
                <c:pt idx="270">
                  <c:v>-8.2066200000000003E-93</c:v>
                </c:pt>
                <c:pt idx="271">
                  <c:v>-1.0017800000000001E-92</c:v>
                </c:pt>
                <c:pt idx="272">
                  <c:v>-8.3861499999999994E-93</c:v>
                </c:pt>
                <c:pt idx="273">
                  <c:v>-1.2683700000000001E-93</c:v>
                </c:pt>
                <c:pt idx="274">
                  <c:v>1.1456599999999999E-92</c:v>
                </c:pt>
                <c:pt idx="275">
                  <c:v>2.63403E-92</c:v>
                </c:pt>
                <c:pt idx="276">
                  <c:v>3.7146799999999998E-92</c:v>
                </c:pt>
                <c:pt idx="277">
                  <c:v>3.7174099999999999E-92</c:v>
                </c:pt>
                <c:pt idx="278">
                  <c:v>2.1113300000000001E-92</c:v>
                </c:pt>
                <c:pt idx="279">
                  <c:v>-1.2701E-92</c:v>
                </c:pt>
                <c:pt idx="280">
                  <c:v>-5.8278600000000001E-92</c:v>
                </c:pt>
                <c:pt idx="281">
                  <c:v>-9.9805199999999998E-92</c:v>
                </c:pt>
                <c:pt idx="282">
                  <c:v>-1.1678999999999999E-91</c:v>
                </c:pt>
                <c:pt idx="283">
                  <c:v>-9.2854300000000004E-92</c:v>
                </c:pt>
                <c:pt idx="284">
                  <c:v>-1.85992E-92</c:v>
                </c:pt>
                <c:pt idx="285">
                  <c:v>1.05844E-91</c:v>
                </c:pt>
                <c:pt idx="286">
                  <c:v>2.5725400000000001E-91</c:v>
                </c:pt>
                <c:pt idx="287">
                  <c:v>3.7919299999999997E-91</c:v>
                </c:pt>
                <c:pt idx="288">
                  <c:v>3.8925599999999999E-91</c:v>
                </c:pt>
                <c:pt idx="289">
                  <c:v>2.00351E-91</c:v>
                </c:pt>
                <c:pt idx="290">
                  <c:v>-2.2656000000000001E-91</c:v>
                </c:pt>
                <c:pt idx="291">
                  <c:v>-8.1175199999999999E-91</c:v>
                </c:pt>
                <c:pt idx="292">
                  <c:v>-1.34738E-90</c:v>
                </c:pt>
                <c:pt idx="293">
                  <c:v>-1.5672899999999999E-90</c:v>
                </c:pt>
                <c:pt idx="294">
                  <c:v>-1.25009E-90</c:v>
                </c:pt>
                <c:pt idx="295">
                  <c:v>-3.3020799999999999E-91</c:v>
                </c:pt>
                <c:pt idx="296">
                  <c:v>1.07125E-90</c:v>
                </c:pt>
                <c:pt idx="297">
                  <c:v>2.7367200000000002E-90</c:v>
                </c:pt>
                <c:pt idx="298">
                  <c:v>4.3512299999999996E-90</c:v>
                </c:pt>
                <c:pt idx="299">
                  <c:v>5.2445400000000002E-90</c:v>
                </c:pt>
                <c:pt idx="300">
                  <c:v>4.2502200000000001E-90</c:v>
                </c:pt>
                <c:pt idx="301">
                  <c:v>3.6152400000000001E-91</c:v>
                </c:pt>
                <c:pt idx="302">
                  <c:v>-6.1264500000000002E-90</c:v>
                </c:pt>
                <c:pt idx="303">
                  <c:v>-1.3371800000000001E-89</c:v>
                </c:pt>
                <c:pt idx="304">
                  <c:v>-1.8538500000000001E-89</c:v>
                </c:pt>
                <c:pt idx="305">
                  <c:v>-1.7935800000000001E-89</c:v>
                </c:pt>
                <c:pt idx="306">
                  <c:v>-7.98107E-90</c:v>
                </c:pt>
                <c:pt idx="307">
                  <c:v>1.17064E-89</c:v>
                </c:pt>
                <c:pt idx="308">
                  <c:v>3.6378800000000001E-89</c:v>
                </c:pt>
                <c:pt idx="309">
                  <c:v>5.8447300000000002E-89</c:v>
                </c:pt>
                <c:pt idx="310">
                  <c:v>7.0177199999999994E-89</c:v>
                </c:pt>
                <c:pt idx="311">
                  <c:v>6.2583199999999999E-89</c:v>
                </c:pt>
                <c:pt idx="312">
                  <c:v>2.46507E-89</c:v>
                </c:pt>
                <c:pt idx="313">
                  <c:v>-5.0544000000000001E-89</c:v>
                </c:pt>
                <c:pt idx="314">
                  <c:v>-1.5372E-88</c:v>
                </c:pt>
                <c:pt idx="315">
                  <c:v>-2.4654799999999999E-88</c:v>
                </c:pt>
                <c:pt idx="316">
                  <c:v>-2.5934900000000001E-88</c:v>
                </c:pt>
                <c:pt idx="317">
                  <c:v>-1.11343E-88</c:v>
                </c:pt>
                <c:pt idx="318">
                  <c:v>2.60062E-88</c:v>
                </c:pt>
                <c:pt idx="319">
                  <c:v>8.5476199999999999E-88</c:v>
                </c:pt>
                <c:pt idx="320">
                  <c:v>1.50853E-87</c:v>
                </c:pt>
                <c:pt idx="321">
                  <c:v>1.82005E-87</c:v>
                </c:pt>
                <c:pt idx="322">
                  <c:v>1.2814299999999999E-87</c:v>
                </c:pt>
                <c:pt idx="323">
                  <c:v>-4.4899899999999998E-88</c:v>
                </c:pt>
                <c:pt idx="324">
                  <c:v>-3.3212499999999999E-87</c:v>
                </c:pt>
                <c:pt idx="325">
                  <c:v>-6.7030100000000003E-87</c:v>
                </c:pt>
                <c:pt idx="326">
                  <c:v>-9.2604799999999999E-87</c:v>
                </c:pt>
                <c:pt idx="327">
                  <c:v>-9.1557199999999993E-87</c:v>
                </c:pt>
                <c:pt idx="328">
                  <c:v>-4.6478799999999997E-87</c:v>
                </c:pt>
                <c:pt idx="329">
                  <c:v>5.0621799999999996E-87</c:v>
                </c:pt>
                <c:pt idx="330">
                  <c:v>1.8877399999999999E-86</c:v>
                </c:pt>
                <c:pt idx="331">
                  <c:v>3.28385E-86</c:v>
                </c:pt>
                <c:pt idx="332">
                  <c:v>3.9874499999999997E-86</c:v>
                </c:pt>
                <c:pt idx="333">
                  <c:v>3.1893299999999999E-86</c:v>
                </c:pt>
                <c:pt idx="334">
                  <c:v>4.2246699999999999E-87</c:v>
                </c:pt>
                <c:pt idx="335">
                  <c:v>-4.0684399999999999E-86</c:v>
                </c:pt>
                <c:pt idx="336">
                  <c:v>-9.2037099999999993E-86</c:v>
                </c:pt>
                <c:pt idx="337">
                  <c:v>-1.30729E-85</c:v>
                </c:pt>
                <c:pt idx="338">
                  <c:v>-1.3233899999999999E-85</c:v>
                </c:pt>
                <c:pt idx="339">
                  <c:v>-7.6505299999999994E-86</c:v>
                </c:pt>
                <c:pt idx="340">
                  <c:v>4.0317999999999997E-86</c:v>
                </c:pt>
                <c:pt idx="341">
                  <c:v>1.97118E-85</c:v>
                </c:pt>
                <c:pt idx="342">
                  <c:v>3.4969000000000003E-85</c:v>
                </c:pt>
                <c:pt idx="343">
                  <c:v>4.3645399999999997E-85</c:v>
                </c:pt>
                <c:pt idx="344">
                  <c:v>3.8780099999999997E-85</c:v>
                </c:pt>
                <c:pt idx="345">
                  <c:v>1.4704100000000001E-85</c:v>
                </c:pt>
                <c:pt idx="346">
                  <c:v>-2.9911500000000001E-85</c:v>
                </c:pt>
                <c:pt idx="347">
                  <c:v>-8.8576599999999996E-85</c:v>
                </c:pt>
                <c:pt idx="348">
                  <c:v>-1.4294599999999999E-84</c:v>
                </c:pt>
                <c:pt idx="349">
                  <c:v>-1.61664E-84</c:v>
                </c:pt>
                <c:pt idx="350">
                  <c:v>-1.07443E-84</c:v>
                </c:pt>
                <c:pt idx="351">
                  <c:v>4.7580100000000001E-85</c:v>
                </c:pt>
                <c:pt idx="352">
                  <c:v>2.9767500000000001E-84</c:v>
                </c:pt>
                <c:pt idx="353">
                  <c:v>5.7580999999999996E-84</c:v>
                </c:pt>
                <c:pt idx="354">
                  <c:v>7.4887699999999999E-84</c:v>
                </c:pt>
                <c:pt idx="355">
                  <c:v>6.5671599999999997E-84</c:v>
                </c:pt>
                <c:pt idx="356">
                  <c:v>1.78881E-84</c:v>
                </c:pt>
                <c:pt idx="357">
                  <c:v>-6.9852299999999998E-84</c:v>
                </c:pt>
                <c:pt idx="358">
                  <c:v>-1.8180000000000001E-83</c:v>
                </c:pt>
                <c:pt idx="359">
                  <c:v>-2.8017900000000001E-83</c:v>
                </c:pt>
                <c:pt idx="360">
                  <c:v>-3.0941099999999999E-83</c:v>
                </c:pt>
                <c:pt idx="361">
                  <c:v>-2.1431E-83</c:v>
                </c:pt>
                <c:pt idx="362">
                  <c:v>3.613E-84</c:v>
                </c:pt>
                <c:pt idx="363">
                  <c:v>4.2425400000000003E-83</c:v>
                </c:pt>
                <c:pt idx="364">
                  <c:v>8.54453E-83</c:v>
                </c:pt>
                <c:pt idx="365">
                  <c:v>1.14185E-82</c:v>
                </c:pt>
                <c:pt idx="366">
                  <c:v>1.05785E-82</c:v>
                </c:pt>
                <c:pt idx="367">
                  <c:v>4.23281E-83</c:v>
                </c:pt>
                <c:pt idx="368">
                  <c:v>-7.9494699999999999E-83</c:v>
                </c:pt>
                <c:pt idx="369">
                  <c:v>-2.3923299999999999E-82</c:v>
                </c:pt>
                <c:pt idx="370">
                  <c:v>-3.8639800000000003E-82</c:v>
                </c:pt>
                <c:pt idx="371">
                  <c:v>-4.45482E-82</c:v>
                </c:pt>
                <c:pt idx="372">
                  <c:v>-3.3471000000000003E-82</c:v>
                </c:pt>
                <c:pt idx="373">
                  <c:v>2.3650200000000001E-84</c:v>
                </c:pt>
                <c:pt idx="374">
                  <c:v>5.4400500000000003E-82</c:v>
                </c:pt>
                <c:pt idx="375">
                  <c:v>1.1453899999999999E-81</c:v>
                </c:pt>
                <c:pt idx="376">
                  <c:v>1.56623E-81</c:v>
                </c:pt>
                <c:pt idx="377">
                  <c:v>1.5450100000000001E-81</c:v>
                </c:pt>
                <c:pt idx="378">
                  <c:v>8.4951899999999995E-82</c:v>
                </c:pt>
                <c:pt idx="379">
                  <c:v>-6.4325699999999995E-82</c:v>
                </c:pt>
                <c:pt idx="380">
                  <c:v>-2.76618E-81</c:v>
                </c:pt>
                <c:pt idx="381">
                  <c:v>-4.8888700000000002E-81</c:v>
                </c:pt>
                <c:pt idx="382">
                  <c:v>-5.94235E-81</c:v>
                </c:pt>
                <c:pt idx="383">
                  <c:v>-4.7378899999999997E-81</c:v>
                </c:pt>
                <c:pt idx="384">
                  <c:v>-5.0294700000000002E-82</c:v>
                </c:pt>
                <c:pt idx="385">
                  <c:v>6.6018900000000004E-81</c:v>
                </c:pt>
                <c:pt idx="386">
                  <c:v>1.50965E-80</c:v>
                </c:pt>
                <c:pt idx="387">
                  <c:v>2.18967E-80</c:v>
                </c:pt>
                <c:pt idx="388">
                  <c:v>2.2545900000000001E-80</c:v>
                </c:pt>
                <c:pt idx="389">
                  <c:v>1.26489E-80</c:v>
                </c:pt>
                <c:pt idx="390">
                  <c:v>-9.7880799999999993E-81</c:v>
                </c:pt>
                <c:pt idx="391">
                  <c:v>-4.20089E-80</c:v>
                </c:pt>
                <c:pt idx="392">
                  <c:v>-7.4727599999999996E-80</c:v>
                </c:pt>
                <c:pt idx="393">
                  <c:v>-9.2496900000000002E-80</c:v>
                </c:pt>
                <c:pt idx="394">
                  <c:v>-7.8260199999999997E-80</c:v>
                </c:pt>
                <c:pt idx="395">
                  <c:v>-2.08251E-80</c:v>
                </c:pt>
                <c:pt idx="396">
                  <c:v>7.7231000000000001E-80</c:v>
                </c:pt>
                <c:pt idx="397">
                  <c:v>1.9170200000000001E-79</c:v>
                </c:pt>
                <c:pt idx="398">
                  <c:v>2.7578699999999999E-79</c:v>
                </c:pt>
                <c:pt idx="399">
                  <c:v>2.7681300000000001E-79</c:v>
                </c:pt>
                <c:pt idx="400">
                  <c:v>1.6276400000000001E-79</c:v>
                </c:pt>
                <c:pt idx="401">
                  <c:v>-6.1845899999999998E-80</c:v>
                </c:pt>
                <c:pt idx="402">
                  <c:v>-3.4918699999999999E-79</c:v>
                </c:pt>
                <c:pt idx="403">
                  <c:v>-6.04587E-79</c:v>
                </c:pt>
                <c:pt idx="404">
                  <c:v>-7.09212E-79</c:v>
                </c:pt>
                <c:pt idx="405">
                  <c:v>-5.7322800000000005E-79</c:v>
                </c:pt>
                <c:pt idx="406">
                  <c:v>-1.7927199999999999E-79</c:v>
                </c:pt>
                <c:pt idx="407">
                  <c:v>4.0257599999999998E-79</c:v>
                </c:pt>
                <c:pt idx="408">
                  <c:v>1.01682E-78</c:v>
                </c:pt>
                <c:pt idx="409">
                  <c:v>1.4508299999999999E-78</c:v>
                </c:pt>
                <c:pt idx="410">
                  <c:v>1.4852899999999999E-78</c:v>
                </c:pt>
                <c:pt idx="411">
                  <c:v>9.50602E-79</c:v>
                </c:pt>
                <c:pt idx="412">
                  <c:v>-1.7659999999999999E-79</c:v>
                </c:pt>
                <c:pt idx="413">
                  <c:v>-1.6573599999999999E-78</c:v>
                </c:pt>
                <c:pt idx="414">
                  <c:v>-2.9811499999999998E-78</c:v>
                </c:pt>
                <c:pt idx="415">
                  <c:v>-3.5212200000000002E-78</c:v>
                </c:pt>
                <c:pt idx="416">
                  <c:v>-2.8444900000000001E-78</c:v>
                </c:pt>
                <c:pt idx="417">
                  <c:v>-1.0618799999999999E-78</c:v>
                </c:pt>
                <c:pt idx="418">
                  <c:v>1.14099E-78</c:v>
                </c:pt>
                <c:pt idx="419">
                  <c:v>2.84212E-78</c:v>
                </c:pt>
                <c:pt idx="420">
                  <c:v>3.2385099999999998E-78</c:v>
                </c:pt>
                <c:pt idx="421">
                  <c:v>2.21703E-78</c:v>
                </c:pt>
                <c:pt idx="422">
                  <c:v>9.21293E-79</c:v>
                </c:pt>
                <c:pt idx="423">
                  <c:v>7.2715699999999996E-79</c:v>
                </c:pt>
                <c:pt idx="424">
                  <c:v>1.3624499999999999E-78</c:v>
                </c:pt>
                <c:pt idx="425">
                  <c:v>1.5859599999999999E-78</c:v>
                </c:pt>
                <c:pt idx="426">
                  <c:v>1.6526899999999999E-78</c:v>
                </c:pt>
                <c:pt idx="427">
                  <c:v>3.9497200000000001E-78</c:v>
                </c:pt>
                <c:pt idx="428">
                  <c:v>1.1284200000000001E-77</c:v>
                </c:pt>
                <c:pt idx="429">
                  <c:v>2.3294999999999999E-77</c:v>
                </c:pt>
                <c:pt idx="430">
                  <c:v>3.5021400000000003E-77</c:v>
                </c:pt>
                <c:pt idx="431">
                  <c:v>4.1000299999999999E-77</c:v>
                </c:pt>
                <c:pt idx="432">
                  <c:v>3.7079500000000001E-77</c:v>
                </c:pt>
                <c:pt idx="433">
                  <c:v>2.0005300000000001E-77</c:v>
                </c:pt>
                <c:pt idx="434">
                  <c:v>-9.9308599999999996E-78</c:v>
                </c:pt>
                <c:pt idx="435">
                  <c:v>-6.0295900000000004E-77</c:v>
                </c:pt>
                <c:pt idx="436">
                  <c:v>-1.5235599999999999E-76</c:v>
                </c:pt>
                <c:pt idx="437">
                  <c:v>-2.7246299999999999E-76</c:v>
                </c:pt>
                <c:pt idx="438">
                  <c:v>-3.3404700000000003E-76</c:v>
                </c:pt>
                <c:pt idx="439">
                  <c:v>-2.2212399999999999E-76</c:v>
                </c:pt>
                <c:pt idx="440">
                  <c:v>1.5995800000000001E-76</c:v>
                </c:pt>
                <c:pt idx="441">
                  <c:v>8.3927300000000005E-76</c:v>
                </c:pt>
                <c:pt idx="442">
                  <c:v>1.6265599999999999E-75</c:v>
                </c:pt>
                <c:pt idx="443">
                  <c:v>2.0214900000000001E-75</c:v>
                </c:pt>
                <c:pt idx="444">
                  <c:v>1.3994300000000001E-75</c:v>
                </c:pt>
                <c:pt idx="445">
                  <c:v>-5.3421900000000003E-76</c:v>
                </c:pt>
                <c:pt idx="446">
                  <c:v>-3.2982899999999999E-75</c:v>
                </c:pt>
                <c:pt idx="447">
                  <c:v>-5.6789999999999998E-75</c:v>
                </c:pt>
                <c:pt idx="448">
                  <c:v>-6.5136299999999997E-75</c:v>
                </c:pt>
                <c:pt idx="449">
                  <c:v>-5.6706699999999999E-75</c:v>
                </c:pt>
                <c:pt idx="450">
                  <c:v>-4.2064599999999998E-75</c:v>
                </c:pt>
                <c:pt idx="451">
                  <c:v>-3.44542E-75</c:v>
                </c:pt>
                <c:pt idx="452">
                  <c:v>-3.9881800000000001E-75</c:v>
                </c:pt>
                <c:pt idx="453">
                  <c:v>-5.3402200000000003E-75</c:v>
                </c:pt>
                <c:pt idx="454">
                  <c:v>-5.8234700000000002E-75</c:v>
                </c:pt>
                <c:pt idx="455">
                  <c:v>-3.1189799999999998E-75</c:v>
                </c:pt>
                <c:pt idx="456">
                  <c:v>3.3913499999999998E-75</c:v>
                </c:pt>
                <c:pt idx="457">
                  <c:v>9.8765000000000001E-75</c:v>
                </c:pt>
                <c:pt idx="458">
                  <c:v>1.1121699999999999E-74</c:v>
                </c:pt>
                <c:pt idx="459">
                  <c:v>9.8774900000000005E-75</c:v>
                </c:pt>
                <c:pt idx="460">
                  <c:v>1.7693299999999999E-74</c:v>
                </c:pt>
                <c:pt idx="461">
                  <c:v>4.3233899999999999E-74</c:v>
                </c:pt>
                <c:pt idx="462">
                  <c:v>9.2159700000000003E-74</c:v>
                </c:pt>
                <c:pt idx="463">
                  <c:v>1.75851E-73</c:v>
                </c:pt>
                <c:pt idx="464">
                  <c:v>2.8631200000000002E-73</c:v>
                </c:pt>
                <c:pt idx="465">
                  <c:v>3.5434300000000001E-73</c:v>
                </c:pt>
                <c:pt idx="466">
                  <c:v>2.6888400000000001E-73</c:v>
                </c:pt>
                <c:pt idx="467">
                  <c:v>-3.9656000000000002E-74</c:v>
                </c:pt>
                <c:pt idx="468">
                  <c:v>-5.4700300000000002E-73</c:v>
                </c:pt>
                <c:pt idx="469">
                  <c:v>-1.16116E-72</c:v>
                </c:pt>
                <c:pt idx="470">
                  <c:v>-1.7450000000000001E-72</c:v>
                </c:pt>
                <c:pt idx="471">
                  <c:v>-2.06175E-72</c:v>
                </c:pt>
                <c:pt idx="472">
                  <c:v>-1.6998599999999999E-72</c:v>
                </c:pt>
                <c:pt idx="473">
                  <c:v>-1.5121699999999999E-73</c:v>
                </c:pt>
                <c:pt idx="474">
                  <c:v>2.7296800000000002E-72</c:v>
                </c:pt>
                <c:pt idx="475">
                  <c:v>6.2074200000000004E-72</c:v>
                </c:pt>
                <c:pt idx="476">
                  <c:v>8.8770800000000004E-72</c:v>
                </c:pt>
                <c:pt idx="477">
                  <c:v>9.2347000000000006E-72</c:v>
                </c:pt>
                <c:pt idx="478">
                  <c:v>5.74053E-72</c:v>
                </c:pt>
                <c:pt idx="479">
                  <c:v>-2.8616899999999998E-72</c:v>
                </c:pt>
                <c:pt idx="480">
                  <c:v>-1.62783E-71</c:v>
                </c:pt>
                <c:pt idx="481">
                  <c:v>-3.1318899999999998E-71</c:v>
                </c:pt>
                <c:pt idx="482">
                  <c:v>-4.1093900000000001E-71</c:v>
                </c:pt>
                <c:pt idx="483">
                  <c:v>-3.5590700000000001E-71</c:v>
                </c:pt>
                <c:pt idx="484">
                  <c:v>-3.87748E-72</c:v>
                </c:pt>
                <c:pt idx="485">
                  <c:v>6.2881600000000001E-71</c:v>
                </c:pt>
                <c:pt idx="486">
                  <c:v>1.6233500000000001E-70</c:v>
                </c:pt>
                <c:pt idx="487">
                  <c:v>2.61944E-70</c:v>
                </c:pt>
                <c:pt idx="488">
                  <c:v>2.8874400000000001E-70</c:v>
                </c:pt>
                <c:pt idx="489">
                  <c:v>1.5390499999999999E-70</c:v>
                </c:pt>
                <c:pt idx="490">
                  <c:v>-1.9221699999999999E-70</c:v>
                </c:pt>
                <c:pt idx="491">
                  <c:v>-7.0727800000000002E-70</c:v>
                </c:pt>
                <c:pt idx="492">
                  <c:v>-1.23732E-69</c:v>
                </c:pt>
                <c:pt idx="493">
                  <c:v>-1.53754E-69</c:v>
                </c:pt>
                <c:pt idx="494">
                  <c:v>-1.3274400000000001E-69</c:v>
                </c:pt>
                <c:pt idx="495">
                  <c:v>-3.8209400000000001E-70</c:v>
                </c:pt>
                <c:pt idx="496">
                  <c:v>1.3336400000000001E-69</c:v>
                </c:pt>
                <c:pt idx="497">
                  <c:v>3.49445E-69</c:v>
                </c:pt>
                <c:pt idx="498">
                  <c:v>5.3143700000000001E-69</c:v>
                </c:pt>
                <c:pt idx="499">
                  <c:v>5.7213800000000001E-69</c:v>
                </c:pt>
                <c:pt idx="500">
                  <c:v>3.7939900000000001E-69</c:v>
                </c:pt>
                <c:pt idx="501">
                  <c:v>-8.3852800000000005E-70</c:v>
                </c:pt>
                <c:pt idx="502">
                  <c:v>-7.6431299999999997E-69</c:v>
                </c:pt>
                <c:pt idx="503">
                  <c:v>-1.47593E-68</c:v>
                </c:pt>
                <c:pt idx="504">
                  <c:v>-1.8979800000000002E-68</c:v>
                </c:pt>
                <c:pt idx="505">
                  <c:v>-1.6549599999999999E-68</c:v>
                </c:pt>
                <c:pt idx="506">
                  <c:v>-4.4831600000000002E-69</c:v>
                </c:pt>
                <c:pt idx="507">
                  <c:v>1.7838600000000001E-68</c:v>
                </c:pt>
                <c:pt idx="508">
                  <c:v>4.6823099999999996E-68</c:v>
                </c:pt>
                <c:pt idx="509">
                  <c:v>7.3306099999999997E-68</c:v>
                </c:pt>
                <c:pt idx="510">
                  <c:v>8.2927799999999992E-68</c:v>
                </c:pt>
                <c:pt idx="511">
                  <c:v>5.9165399999999997E-68</c:v>
                </c:pt>
                <c:pt idx="512">
                  <c:v>-1.03077E-68</c:v>
                </c:pt>
                <c:pt idx="513">
                  <c:v>-1.2247400000000001E-67</c:v>
                </c:pt>
                <c:pt idx="514">
                  <c:v>-2.4708199999999999E-67</c:v>
                </c:pt>
                <c:pt idx="515">
                  <c:v>-3.2804100000000001E-67</c:v>
                </c:pt>
                <c:pt idx="516">
                  <c:v>-3.02883E-67</c:v>
                </c:pt>
                <c:pt idx="517">
                  <c:v>-1.24399E-67</c:v>
                </c:pt>
                <c:pt idx="518">
                  <c:v>2.2291800000000002E-67</c:v>
                </c:pt>
                <c:pt idx="519">
                  <c:v>6.9444600000000001E-67</c:v>
                </c:pt>
                <c:pt idx="520">
                  <c:v>1.14821E-66</c:v>
                </c:pt>
                <c:pt idx="521">
                  <c:v>1.3426600000000001E-66</c:v>
                </c:pt>
                <c:pt idx="522">
                  <c:v>1.00105E-66</c:v>
                </c:pt>
                <c:pt idx="523">
                  <c:v>-7.7744299999999994E-68</c:v>
                </c:pt>
                <c:pt idx="524">
                  <c:v>-1.88666E-66</c:v>
                </c:pt>
                <c:pt idx="525">
                  <c:v>-4.0424099999999998E-66</c:v>
                </c:pt>
                <c:pt idx="526">
                  <c:v>-5.6549500000000005E-66</c:v>
                </c:pt>
                <c:pt idx="527">
                  <c:v>-5.4818100000000003E-66</c:v>
                </c:pt>
                <c:pt idx="528">
                  <c:v>-2.4554000000000002E-66</c:v>
                </c:pt>
                <c:pt idx="529">
                  <c:v>3.7012500000000001E-66</c:v>
                </c:pt>
                <c:pt idx="530">
                  <c:v>1.1927999999999999E-65</c:v>
                </c:pt>
                <c:pt idx="531">
                  <c:v>1.94882E-65</c:v>
                </c:pt>
                <c:pt idx="532">
                  <c:v>2.2515099999999998E-65</c:v>
                </c:pt>
                <c:pt idx="533">
                  <c:v>1.74984E-65</c:v>
                </c:pt>
                <c:pt idx="534">
                  <c:v>2.50917E-66</c:v>
                </c:pt>
                <c:pt idx="535">
                  <c:v>-2.17503E-65</c:v>
                </c:pt>
                <c:pt idx="536">
                  <c:v>-4.9966699999999999E-65</c:v>
                </c:pt>
                <c:pt idx="537">
                  <c:v>-7.1285200000000001E-65</c:v>
                </c:pt>
                <c:pt idx="538">
                  <c:v>-7.1929299999999997E-65</c:v>
                </c:pt>
                <c:pt idx="539">
                  <c:v>-3.9873799999999999E-65</c:v>
                </c:pt>
                <c:pt idx="540">
                  <c:v>2.9748999999999999E-65</c:v>
                </c:pt>
                <c:pt idx="541">
                  <c:v>1.2731500000000001E-64</c:v>
                </c:pt>
                <c:pt idx="542">
                  <c:v>2.22627E-64</c:v>
                </c:pt>
                <c:pt idx="543">
                  <c:v>2.6821099999999999E-64</c:v>
                </c:pt>
                <c:pt idx="544">
                  <c:v>2.15131E-64</c:v>
                </c:pt>
                <c:pt idx="545">
                  <c:v>3.4379499999999999E-65</c:v>
                </c:pt>
                <c:pt idx="546">
                  <c:v>-2.6425299999999999E-64</c:v>
                </c:pt>
                <c:pt idx="547">
                  <c:v>-6.1714999999999998E-64</c:v>
                </c:pt>
                <c:pt idx="548">
                  <c:v>-9.0209599999999995E-64</c:v>
                </c:pt>
                <c:pt idx="549">
                  <c:v>-9.5657800000000001E-64</c:v>
                </c:pt>
                <c:pt idx="550">
                  <c:v>-6.2369900000000001E-64</c:v>
                </c:pt>
                <c:pt idx="551">
                  <c:v>1.7016700000000001E-64</c:v>
                </c:pt>
                <c:pt idx="552">
                  <c:v>1.3146200000000001E-63</c:v>
                </c:pt>
                <c:pt idx="553">
                  <c:v>2.4641899999999999E-63</c:v>
                </c:pt>
                <c:pt idx="554">
                  <c:v>3.1090400000000002E-63</c:v>
                </c:pt>
                <c:pt idx="555">
                  <c:v>2.7343500000000002E-63</c:v>
                </c:pt>
                <c:pt idx="556">
                  <c:v>1.00941E-63</c:v>
                </c:pt>
                <c:pt idx="557">
                  <c:v>-1.9974200000000001E-63</c:v>
                </c:pt>
                <c:pt idx="558">
                  <c:v>-5.6268099999999999E-63</c:v>
                </c:pt>
                <c:pt idx="559">
                  <c:v>-8.6243299999999995E-63</c:v>
                </c:pt>
                <c:pt idx="560">
                  <c:v>-9.4224600000000001E-63</c:v>
                </c:pt>
                <c:pt idx="561">
                  <c:v>-6.6421099999999998E-63</c:v>
                </c:pt>
                <c:pt idx="562">
                  <c:v>2.2586300000000001E-64</c:v>
                </c:pt>
                <c:pt idx="563">
                  <c:v>1.0140699999999999E-62</c:v>
                </c:pt>
                <c:pt idx="564">
                  <c:v>2.04156E-62</c:v>
                </c:pt>
                <c:pt idx="565">
                  <c:v>2.7196799999999999E-62</c:v>
                </c:pt>
                <c:pt idx="566">
                  <c:v>2.59E-62</c:v>
                </c:pt>
                <c:pt idx="567">
                  <c:v>1.24945E-62</c:v>
                </c:pt>
                <c:pt idx="568">
                  <c:v>-1.35005E-62</c:v>
                </c:pt>
                <c:pt idx="569">
                  <c:v>-4.7087499999999997E-62</c:v>
                </c:pt>
                <c:pt idx="570">
                  <c:v>-7.88813E-62</c:v>
                </c:pt>
                <c:pt idx="571">
                  <c:v>-9.5627399999999994E-62</c:v>
                </c:pt>
                <c:pt idx="572">
                  <c:v>-8.0183699999999995E-62</c:v>
                </c:pt>
                <c:pt idx="573">
                  <c:v>-1.8952800000000001E-62</c:v>
                </c:pt>
                <c:pt idx="574">
                  <c:v>8.3247999999999995E-62</c:v>
                </c:pt>
                <c:pt idx="575">
                  <c:v>1.9625799999999998E-61</c:v>
                </c:pt>
                <c:pt idx="576">
                  <c:v>2.74458E-61</c:v>
                </c:pt>
                <c:pt idx="577">
                  <c:v>2.7374499999999998E-61</c:v>
                </c:pt>
                <c:pt idx="578">
                  <c:v>1.65389E-61</c:v>
                </c:pt>
                <c:pt idx="579">
                  <c:v>-5.6174500000000003E-62</c:v>
                </c:pt>
                <c:pt idx="580">
                  <c:v>-3.6469899999999997E-61</c:v>
                </c:pt>
                <c:pt idx="581">
                  <c:v>-6.8068500000000001E-61</c:v>
                </c:pt>
                <c:pt idx="582">
                  <c:v>-8.5721199999999998E-61</c:v>
                </c:pt>
                <c:pt idx="583">
                  <c:v>-7.1197099999999999E-61</c:v>
                </c:pt>
                <c:pt idx="584">
                  <c:v>-1.0716E-61</c:v>
                </c:pt>
                <c:pt idx="585">
                  <c:v>9.1438399999999997E-61</c:v>
                </c:pt>
                <c:pt idx="586">
                  <c:v>1.9842599999999999E-60</c:v>
                </c:pt>
                <c:pt idx="587">
                  <c:v>2.5093899999999998E-60</c:v>
                </c:pt>
                <c:pt idx="588">
                  <c:v>2.0824500000000001E-60</c:v>
                </c:pt>
                <c:pt idx="589">
                  <c:v>7.6579899999999999E-61</c:v>
                </c:pt>
                <c:pt idx="590">
                  <c:v>-9.8265100000000003E-61</c:v>
                </c:pt>
                <c:pt idx="591">
                  <c:v>-2.5201000000000003E-60</c:v>
                </c:pt>
                <c:pt idx="592">
                  <c:v>-3.3085100000000002E-60</c:v>
                </c:pt>
                <c:pt idx="593">
                  <c:v>-3.1785099999999999E-60</c:v>
                </c:pt>
                <c:pt idx="594">
                  <c:v>-2.39928E-60</c:v>
                </c:pt>
                <c:pt idx="595">
                  <c:v>-1.91028E-60</c:v>
                </c:pt>
                <c:pt idx="596">
                  <c:v>-3.4211700000000001E-60</c:v>
                </c:pt>
                <c:pt idx="597">
                  <c:v>-8.0398100000000001E-60</c:v>
                </c:pt>
                <c:pt idx="598">
                  <c:v>-1.3941900000000001E-59</c:v>
                </c:pt>
                <c:pt idx="599">
                  <c:v>-1.6043600000000001E-59</c:v>
                </c:pt>
                <c:pt idx="600">
                  <c:v>-8.8697999999999995E-60</c:v>
                </c:pt>
                <c:pt idx="601">
                  <c:v>1.0874600000000001E-59</c:v>
                </c:pt>
                <c:pt idx="602">
                  <c:v>4.3585900000000003E-59</c:v>
                </c:pt>
                <c:pt idx="603">
                  <c:v>8.2160300000000006E-59</c:v>
                </c:pt>
                <c:pt idx="604">
                  <c:v>1.0592599999999999E-58</c:v>
                </c:pt>
                <c:pt idx="605">
                  <c:v>8.6724299999999997E-59</c:v>
                </c:pt>
                <c:pt idx="606">
                  <c:v>4.3322799999999999E-60</c:v>
                </c:pt>
                <c:pt idx="607">
                  <c:v>-1.41078E-58</c:v>
                </c:pt>
                <c:pt idx="608">
                  <c:v>-3.1854799999999999E-58</c:v>
                </c:pt>
                <c:pt idx="609">
                  <c:v>-4.6944400000000001E-58</c:v>
                </c:pt>
                <c:pt idx="610">
                  <c:v>-5.2682299999999999E-58</c:v>
                </c:pt>
                <c:pt idx="611">
                  <c:v>-4.0955399999999998E-58</c:v>
                </c:pt>
                <c:pt idx="612">
                  <c:v>-8.1387299999999997E-60</c:v>
                </c:pt>
                <c:pt idx="613">
                  <c:v>7.3119699999999998E-58</c:v>
                </c:pt>
                <c:pt idx="614">
                  <c:v>1.6364699999999999E-57</c:v>
                </c:pt>
                <c:pt idx="615">
                  <c:v>2.24099E-57</c:v>
                </c:pt>
                <c:pt idx="616">
                  <c:v>1.9680099999999999E-57</c:v>
                </c:pt>
                <c:pt idx="617">
                  <c:v>5.1467600000000001E-58</c:v>
                </c:pt>
                <c:pt idx="618">
                  <c:v>-1.86254E-57</c:v>
                </c:pt>
                <c:pt idx="619">
                  <c:v>-4.3687199999999999E-57</c:v>
                </c:pt>
                <c:pt idx="620">
                  <c:v>-5.8972899999999999E-57</c:v>
                </c:pt>
                <c:pt idx="621">
                  <c:v>-5.5059899999999998E-57</c:v>
                </c:pt>
                <c:pt idx="622">
                  <c:v>-3.1417799999999998E-57</c:v>
                </c:pt>
                <c:pt idx="623">
                  <c:v>1.7877700000000001E-59</c:v>
                </c:pt>
                <c:pt idx="624">
                  <c:v>1.9739299999999999E-57</c:v>
                </c:pt>
                <c:pt idx="625">
                  <c:v>9.0196700000000001E-58</c:v>
                </c:pt>
                <c:pt idx="626">
                  <c:v>-3.0428500000000001E-57</c:v>
                </c:pt>
                <c:pt idx="627">
                  <c:v>-6.1700100000000005E-57</c:v>
                </c:pt>
                <c:pt idx="628">
                  <c:v>-1.56891E-57</c:v>
                </c:pt>
                <c:pt idx="629">
                  <c:v>2.0044600000000001E-56</c:v>
                </c:pt>
                <c:pt idx="630">
                  <c:v>6.63837E-56</c:v>
                </c:pt>
                <c:pt idx="631">
                  <c:v>1.2982500000000001E-55</c:v>
                </c:pt>
                <c:pt idx="632">
                  <c:v>1.7379800000000001E-55</c:v>
                </c:pt>
                <c:pt idx="633">
                  <c:v>1.4131300000000001E-55</c:v>
                </c:pt>
                <c:pt idx="634">
                  <c:v>-1.5164800000000001E-56</c:v>
                </c:pt>
                <c:pt idx="635">
                  <c:v>-3.006E-55</c:v>
                </c:pt>
                <c:pt idx="636">
                  <c:v>-6.5000100000000004E-55</c:v>
                </c:pt>
                <c:pt idx="637">
                  <c:v>-9.2084600000000007E-55</c:v>
                </c:pt>
                <c:pt idx="638">
                  <c:v>-9.2694899999999995E-55</c:v>
                </c:pt>
                <c:pt idx="639">
                  <c:v>-5.0698399999999997E-55</c:v>
                </c:pt>
                <c:pt idx="640">
                  <c:v>4.0764899999999999E-55</c:v>
                </c:pt>
                <c:pt idx="641">
                  <c:v>1.7209699999999999E-54</c:v>
                </c:pt>
                <c:pt idx="642">
                  <c:v>3.0700700000000003E-54</c:v>
                </c:pt>
                <c:pt idx="643">
                  <c:v>3.80575E-54</c:v>
                </c:pt>
                <c:pt idx="644">
                  <c:v>3.2204000000000001E-54</c:v>
                </c:pt>
                <c:pt idx="645">
                  <c:v>8.66937E-55</c:v>
                </c:pt>
                <c:pt idx="646">
                  <c:v>-3.27549E-54</c:v>
                </c:pt>
                <c:pt idx="647">
                  <c:v>-8.5292200000000005E-54</c:v>
                </c:pt>
                <c:pt idx="648">
                  <c:v>-1.3032699999999999E-53</c:v>
                </c:pt>
                <c:pt idx="649">
                  <c:v>-1.3807800000000001E-53</c:v>
                </c:pt>
                <c:pt idx="650">
                  <c:v>-7.8449499999999998E-54</c:v>
                </c:pt>
                <c:pt idx="651">
                  <c:v>6.3612699999999998E-54</c:v>
                </c:pt>
                <c:pt idx="652">
                  <c:v>2.7307699999999999E-53</c:v>
                </c:pt>
                <c:pt idx="653">
                  <c:v>4.9420699999999995E-53</c:v>
                </c:pt>
                <c:pt idx="654">
                  <c:v>6.3207E-53</c:v>
                </c:pt>
                <c:pt idx="655">
                  <c:v>5.6947399999999996E-53</c:v>
                </c:pt>
                <c:pt idx="656">
                  <c:v>2.01765E-53</c:v>
                </c:pt>
                <c:pt idx="657">
                  <c:v>-5.0431700000000003E-53</c:v>
                </c:pt>
                <c:pt idx="658">
                  <c:v>-1.43866E-52</c:v>
                </c:pt>
                <c:pt idx="659">
                  <c:v>-2.30384E-52</c:v>
                </c:pt>
                <c:pt idx="660">
                  <c:v>-2.6384600000000001E-52</c:v>
                </c:pt>
                <c:pt idx="661">
                  <c:v>-1.9259499999999998E-52</c:v>
                </c:pt>
                <c:pt idx="662">
                  <c:v>1.9730299999999999E-53</c:v>
                </c:pt>
                <c:pt idx="663">
                  <c:v>3.6283100000000001E-52</c:v>
                </c:pt>
                <c:pt idx="664">
                  <c:v>7.4955099999999996E-52</c:v>
                </c:pt>
                <c:pt idx="665">
                  <c:v>1.01499E-51</c:v>
                </c:pt>
                <c:pt idx="666">
                  <c:v>9.5873800000000007E-52</c:v>
                </c:pt>
                <c:pt idx="667">
                  <c:v>4.0937900000000001E-52</c:v>
                </c:pt>
                <c:pt idx="668">
                  <c:v>-7.0103399999999994E-52</c:v>
                </c:pt>
                <c:pt idx="669">
                  <c:v>-2.2250200000000001E-51</c:v>
                </c:pt>
                <c:pt idx="670">
                  <c:v>-3.6866600000000002E-51</c:v>
                </c:pt>
                <c:pt idx="671">
                  <c:v>-4.3019799999999998E-51</c:v>
                </c:pt>
                <c:pt idx="672">
                  <c:v>-3.2053100000000003E-51</c:v>
                </c:pt>
                <c:pt idx="673">
                  <c:v>1.4004800000000001E-52</c:v>
                </c:pt>
                <c:pt idx="674">
                  <c:v>5.4116400000000006E-51</c:v>
                </c:pt>
                <c:pt idx="675">
                  <c:v>1.1108200000000001E-50</c:v>
                </c:pt>
                <c:pt idx="676">
                  <c:v>1.4868799999999999E-50</c:v>
                </c:pt>
                <c:pt idx="677">
                  <c:v>1.4269999999999999E-50</c:v>
                </c:pt>
                <c:pt idx="678">
                  <c:v>7.5119400000000003E-51</c:v>
                </c:pt>
                <c:pt idx="679">
                  <c:v>-6.1054199999999996E-51</c:v>
                </c:pt>
                <c:pt idx="680">
                  <c:v>-2.50864E-50</c:v>
                </c:pt>
                <c:pt idx="681">
                  <c:v>-4.38962E-50</c:v>
                </c:pt>
                <c:pt idx="682">
                  <c:v>-5.2797600000000001E-50</c:v>
                </c:pt>
                <c:pt idx="683">
                  <c:v>-4.1366800000000001E-50</c:v>
                </c:pt>
                <c:pt idx="684">
                  <c:v>-3.5864800000000002E-51</c:v>
                </c:pt>
                <c:pt idx="685">
                  <c:v>5.7868400000000003E-50</c:v>
                </c:pt>
                <c:pt idx="686">
                  <c:v>1.28166E-49</c:v>
                </c:pt>
                <c:pt idx="687">
                  <c:v>1.8010200000000001E-49</c:v>
                </c:pt>
                <c:pt idx="688">
                  <c:v>1.7964300000000001E-49</c:v>
                </c:pt>
                <c:pt idx="689">
                  <c:v>9.4985800000000007E-50</c:v>
                </c:pt>
                <c:pt idx="690">
                  <c:v>-9.0920200000000008E-50</c:v>
                </c:pt>
                <c:pt idx="691">
                  <c:v>-3.5903599999999998E-49</c:v>
                </c:pt>
                <c:pt idx="692">
                  <c:v>-6.31365E-49</c:v>
                </c:pt>
                <c:pt idx="693">
                  <c:v>-7.7484900000000004E-49</c:v>
                </c:pt>
                <c:pt idx="694">
                  <c:v>-6.4739299999999997E-49</c:v>
                </c:pt>
                <c:pt idx="695">
                  <c:v>-1.58421E-49</c:v>
                </c:pt>
                <c:pt idx="696">
                  <c:v>6.7766700000000001E-49</c:v>
                </c:pt>
                <c:pt idx="697">
                  <c:v>1.67674E-48</c:v>
                </c:pt>
                <c:pt idx="698">
                  <c:v>2.45286E-48</c:v>
                </c:pt>
                <c:pt idx="699">
                  <c:v>2.5149999999999999E-48</c:v>
                </c:pt>
                <c:pt idx="700">
                  <c:v>1.4635499999999999E-48</c:v>
                </c:pt>
                <c:pt idx="701">
                  <c:v>-8.1367600000000006E-49</c:v>
                </c:pt>
                <c:pt idx="702">
                  <c:v>-3.9828200000000001E-48</c:v>
                </c:pt>
                <c:pt idx="703">
                  <c:v>-7.2008299999999999E-48</c:v>
                </c:pt>
                <c:pt idx="704">
                  <c:v>-9.1567000000000004E-48</c:v>
                </c:pt>
                <c:pt idx="705">
                  <c:v>-8.2376099999999999E-48</c:v>
                </c:pt>
                <c:pt idx="706">
                  <c:v>-3.1542700000000003E-48</c:v>
                </c:pt>
                <c:pt idx="707">
                  <c:v>5.9713800000000004E-48</c:v>
                </c:pt>
                <c:pt idx="708">
                  <c:v>1.6995999999999999E-47</c:v>
                </c:pt>
                <c:pt idx="709">
                  <c:v>2.6173099999999999E-47</c:v>
                </c:pt>
                <c:pt idx="710">
                  <c:v>2.8993899999999998E-47</c:v>
                </c:pt>
                <c:pt idx="711">
                  <c:v>2.1348100000000001E-47</c:v>
                </c:pt>
                <c:pt idx="712">
                  <c:v>1.56882E-48</c:v>
                </c:pt>
                <c:pt idx="713">
                  <c:v>-2.7323999999999999E-47</c:v>
                </c:pt>
                <c:pt idx="714">
                  <c:v>-5.7138199999999996E-47</c:v>
                </c:pt>
                <c:pt idx="715">
                  <c:v>-7.6489099999999997E-47</c:v>
                </c:pt>
                <c:pt idx="716">
                  <c:v>-7.3761299999999998E-47</c:v>
                </c:pt>
                <c:pt idx="717">
                  <c:v>-4.05426E-47</c:v>
                </c:pt>
                <c:pt idx="718">
                  <c:v>2.2964900000000002E-47</c:v>
                </c:pt>
                <c:pt idx="719">
                  <c:v>1.0291E-46</c:v>
                </c:pt>
                <c:pt idx="720">
                  <c:v>1.73138E-46</c:v>
                </c:pt>
                <c:pt idx="721">
                  <c:v>2.00995E-46</c:v>
                </c:pt>
                <c:pt idx="722">
                  <c:v>1.53614E-46</c:v>
                </c:pt>
                <c:pt idx="723">
                  <c:v>1.45235E-47</c:v>
                </c:pt>
                <c:pt idx="724">
                  <c:v>-1.8866600000000002E-46</c:v>
                </c:pt>
                <c:pt idx="725">
                  <c:v>-3.7754300000000002E-46</c:v>
                </c:pt>
                <c:pt idx="726">
                  <c:v>-4.6046099999999997E-46</c:v>
                </c:pt>
                <c:pt idx="727">
                  <c:v>-3.9289500000000001E-46</c:v>
                </c:pt>
                <c:pt idx="728">
                  <c:v>-2.1377599999999998E-46</c:v>
                </c:pt>
                <c:pt idx="729">
                  <c:v>-1.8448299999999999E-47</c:v>
                </c:pt>
                <c:pt idx="730">
                  <c:v>1.09953E-46</c:v>
                </c:pt>
                <c:pt idx="731">
                  <c:v>1.5243299999999999E-46</c:v>
                </c:pt>
                <c:pt idx="732">
                  <c:v>1.644E-46</c:v>
                </c:pt>
                <c:pt idx="733">
                  <c:v>2.10887E-46</c:v>
                </c:pt>
                <c:pt idx="734">
                  <c:v>2.88785E-46</c:v>
                </c:pt>
                <c:pt idx="735">
                  <c:v>3.9439099999999996E-46</c:v>
                </c:pt>
                <c:pt idx="736">
                  <c:v>5.58854E-46</c:v>
                </c:pt>
                <c:pt idx="737">
                  <c:v>7.2700899999999999E-46</c:v>
                </c:pt>
                <c:pt idx="738">
                  <c:v>8.4583699999999996E-46</c:v>
                </c:pt>
                <c:pt idx="739">
                  <c:v>9.0311999999999997E-46</c:v>
                </c:pt>
                <c:pt idx="740">
                  <c:v>5.9046099999999998E-46</c:v>
                </c:pt>
                <c:pt idx="741">
                  <c:v>-4.4949500000000003E-46</c:v>
                </c:pt>
                <c:pt idx="742">
                  <c:v>-1.8219899999999999E-45</c:v>
                </c:pt>
                <c:pt idx="743">
                  <c:v>-2.2877400000000001E-45</c:v>
                </c:pt>
                <c:pt idx="744">
                  <c:v>-3.7520500000000003E-46</c:v>
                </c:pt>
                <c:pt idx="745">
                  <c:v>4.6960699999999997E-45</c:v>
                </c:pt>
                <c:pt idx="746">
                  <c:v>1.35798E-44</c:v>
                </c:pt>
                <c:pt idx="747">
                  <c:v>2.8868100000000002E-44</c:v>
                </c:pt>
                <c:pt idx="748">
                  <c:v>5.0321599999999997E-44</c:v>
                </c:pt>
                <c:pt idx="749">
                  <c:v>6.4106000000000001E-44</c:v>
                </c:pt>
                <c:pt idx="750">
                  <c:v>4.4248600000000002E-44</c:v>
                </c:pt>
                <c:pt idx="751">
                  <c:v>-3.3561900000000001E-44</c:v>
                </c:pt>
                <c:pt idx="752">
                  <c:v>-1.7845899999999999E-43</c:v>
                </c:pt>
                <c:pt idx="753">
                  <c:v>-3.6047199999999999E-43</c:v>
                </c:pt>
                <c:pt idx="754">
                  <c:v>-4.8523700000000003E-43</c:v>
                </c:pt>
                <c:pt idx="755">
                  <c:v>-4.1965399999999998E-43</c:v>
                </c:pt>
                <c:pt idx="756">
                  <c:v>-7.7278500000000002E-44</c:v>
                </c:pt>
                <c:pt idx="757">
                  <c:v>5.0856999999999996E-43</c:v>
                </c:pt>
                <c:pt idx="758">
                  <c:v>1.1784000000000001E-42</c:v>
                </c:pt>
                <c:pt idx="759">
                  <c:v>1.6854699999999999E-42</c:v>
                </c:pt>
                <c:pt idx="760">
                  <c:v>1.7704499999999998E-42</c:v>
                </c:pt>
                <c:pt idx="761">
                  <c:v>1.26323E-42</c:v>
                </c:pt>
                <c:pt idx="762">
                  <c:v>1.10781E-43</c:v>
                </c:pt>
                <c:pt idx="763">
                  <c:v>-1.6027100000000001E-42</c:v>
                </c:pt>
                <c:pt idx="764">
                  <c:v>-3.4532000000000003E-42</c:v>
                </c:pt>
                <c:pt idx="765">
                  <c:v>-4.58166E-42</c:v>
                </c:pt>
                <c:pt idx="766">
                  <c:v>-4.0548199999999999E-42</c:v>
                </c:pt>
                <c:pt idx="767">
                  <c:v>-1.44559E-42</c:v>
                </c:pt>
                <c:pt idx="768">
                  <c:v>2.6167599999999999E-42</c:v>
                </c:pt>
                <c:pt idx="769">
                  <c:v>6.4410600000000003E-42</c:v>
                </c:pt>
                <c:pt idx="770">
                  <c:v>8.4548900000000004E-42</c:v>
                </c:pt>
                <c:pt idx="771">
                  <c:v>8.2483099999999999E-42</c:v>
                </c:pt>
                <c:pt idx="772">
                  <c:v>5.9701099999999999E-42</c:v>
                </c:pt>
                <c:pt idx="773">
                  <c:v>1.8687500000000001E-42</c:v>
                </c:pt>
                <c:pt idx="774">
                  <c:v>-3.0771099999999998E-42</c:v>
                </c:pt>
                <c:pt idx="775">
                  <c:v>-7.8563500000000004E-42</c:v>
                </c:pt>
                <c:pt idx="776">
                  <c:v>-1.2384799999999999E-41</c:v>
                </c:pt>
                <c:pt idx="777">
                  <c:v>-1.6389700000000001E-41</c:v>
                </c:pt>
                <c:pt idx="778">
                  <c:v>-1.9885699999999999E-41</c:v>
                </c:pt>
                <c:pt idx="779">
                  <c:v>-2.4862300000000002E-41</c:v>
                </c:pt>
                <c:pt idx="780">
                  <c:v>-3.1762199999999997E-41</c:v>
                </c:pt>
                <c:pt idx="781">
                  <c:v>-3.7267500000000002E-41</c:v>
                </c:pt>
                <c:pt idx="782">
                  <c:v>-4.0765699999999998E-41</c:v>
                </c:pt>
                <c:pt idx="783">
                  <c:v>-4.2920699999999999E-41</c:v>
                </c:pt>
                <c:pt idx="784">
                  <c:v>-3.0541099999999998E-41</c:v>
                </c:pt>
                <c:pt idx="785">
                  <c:v>2.5140099999999999E-41</c:v>
                </c:pt>
                <c:pt idx="786">
                  <c:v>1.5300199999999999E-40</c:v>
                </c:pt>
                <c:pt idx="787">
                  <c:v>3.5758099999999998E-40</c:v>
                </c:pt>
                <c:pt idx="788">
                  <c:v>5.4780700000000001E-40</c:v>
                </c:pt>
                <c:pt idx="789">
                  <c:v>4.50177E-40</c:v>
                </c:pt>
                <c:pt idx="790">
                  <c:v>-3.2217099999999998E-40</c:v>
                </c:pt>
                <c:pt idx="791">
                  <c:v>-1.9489499999999999E-39</c:v>
                </c:pt>
                <c:pt idx="792">
                  <c:v>-4.0182399999999998E-39</c:v>
                </c:pt>
                <c:pt idx="793">
                  <c:v>-5.4132000000000003E-39</c:v>
                </c:pt>
                <c:pt idx="794">
                  <c:v>-4.6470000000000003E-39</c:v>
                </c:pt>
                <c:pt idx="795">
                  <c:v>-5.0438999999999996E-40</c:v>
                </c:pt>
                <c:pt idx="796">
                  <c:v>7.27428E-39</c:v>
                </c:pt>
                <c:pt idx="797">
                  <c:v>1.73213E-38</c:v>
                </c:pt>
                <c:pt idx="798">
                  <c:v>2.6216899999999999E-38</c:v>
                </c:pt>
                <c:pt idx="799">
                  <c:v>2.8851999999999999E-38</c:v>
                </c:pt>
                <c:pt idx="800">
                  <c:v>1.94927E-38</c:v>
                </c:pt>
                <c:pt idx="801">
                  <c:v>-5.9787399999999998E-39</c:v>
                </c:pt>
                <c:pt idx="802">
                  <c:v>-4.5065399999999998E-38</c:v>
                </c:pt>
                <c:pt idx="803">
                  <c:v>-8.4962499999999999E-38</c:v>
                </c:pt>
                <c:pt idx="804">
                  <c:v>-1.07306E-37</c:v>
                </c:pt>
                <c:pt idx="805">
                  <c:v>-9.60376E-38</c:v>
                </c:pt>
                <c:pt idx="806">
                  <c:v>-3.9086500000000002E-38</c:v>
                </c:pt>
                <c:pt idx="807">
                  <c:v>6.7663000000000001E-38</c:v>
                </c:pt>
                <c:pt idx="808">
                  <c:v>2.0563000000000001E-37</c:v>
                </c:pt>
                <c:pt idx="809">
                  <c:v>3.2519500000000002E-37</c:v>
                </c:pt>
                <c:pt idx="810">
                  <c:v>3.59567E-37</c:v>
                </c:pt>
                <c:pt idx="811">
                  <c:v>2.46767E-37</c:v>
                </c:pt>
                <c:pt idx="812">
                  <c:v>-6.1617400000000003E-38</c:v>
                </c:pt>
                <c:pt idx="813">
                  <c:v>-5.8493200000000003E-37</c:v>
                </c:pt>
                <c:pt idx="814">
                  <c:v>-1.2445400000000001E-36</c:v>
                </c:pt>
                <c:pt idx="815">
                  <c:v>-1.77589E-36</c:v>
                </c:pt>
                <c:pt idx="816">
                  <c:v>-1.7293499999999999E-36</c:v>
                </c:pt>
                <c:pt idx="817">
                  <c:v>-5.9164200000000003E-37</c:v>
                </c:pt>
                <c:pt idx="818">
                  <c:v>1.9801500000000001E-36</c:v>
                </c:pt>
                <c:pt idx="819">
                  <c:v>5.7639800000000002E-36</c:v>
                </c:pt>
                <c:pt idx="820">
                  <c:v>9.5670099999999997E-36</c:v>
                </c:pt>
                <c:pt idx="821">
                  <c:v>1.1213400000000001E-35</c:v>
                </c:pt>
                <c:pt idx="822">
                  <c:v>8.1780499999999997E-36</c:v>
                </c:pt>
                <c:pt idx="823">
                  <c:v>-1.2322100000000001E-36</c:v>
                </c:pt>
                <c:pt idx="824">
                  <c:v>-1.6542399999999999E-35</c:v>
                </c:pt>
                <c:pt idx="825">
                  <c:v>-3.4206700000000002E-35</c:v>
                </c:pt>
                <c:pt idx="826">
                  <c:v>-4.7552300000000001E-35</c:v>
                </c:pt>
                <c:pt idx="827">
                  <c:v>-4.7818600000000001E-35</c:v>
                </c:pt>
                <c:pt idx="828">
                  <c:v>-2.6525799999999999E-35</c:v>
                </c:pt>
                <c:pt idx="829">
                  <c:v>2.09489E-35</c:v>
                </c:pt>
                <c:pt idx="830">
                  <c:v>9.0052200000000001E-35</c:v>
                </c:pt>
                <c:pt idx="831">
                  <c:v>1.61078E-34</c:v>
                </c:pt>
                <c:pt idx="832">
                  <c:v>1.9879399999999999E-34</c:v>
                </c:pt>
                <c:pt idx="833">
                  <c:v>1.61997E-34</c:v>
                </c:pt>
                <c:pt idx="834">
                  <c:v>1.9495700000000001E-35</c:v>
                </c:pt>
                <c:pt idx="835">
                  <c:v>-2.2837199999999998E-34</c:v>
                </c:pt>
                <c:pt idx="836">
                  <c:v>-5.2589200000000004E-34</c:v>
                </c:pt>
                <c:pt idx="837">
                  <c:v>-7.5760500000000003E-34</c:v>
                </c:pt>
                <c:pt idx="838">
                  <c:v>-7.7463100000000006E-34</c:v>
                </c:pt>
                <c:pt idx="839">
                  <c:v>-4.3748799999999996E-34</c:v>
                </c:pt>
                <c:pt idx="840">
                  <c:v>3.2190299999999999E-34</c:v>
                </c:pt>
                <c:pt idx="841">
                  <c:v>1.4100500000000001E-33</c:v>
                </c:pt>
                <c:pt idx="842">
                  <c:v>2.5051399999999999E-33</c:v>
                </c:pt>
                <c:pt idx="843">
                  <c:v>3.0909600000000002E-33</c:v>
                </c:pt>
                <c:pt idx="844">
                  <c:v>2.6111799999999999E-33</c:v>
                </c:pt>
                <c:pt idx="845">
                  <c:v>7.0312399999999998E-34</c:v>
                </c:pt>
                <c:pt idx="846">
                  <c:v>-2.5637899999999999E-33</c:v>
                </c:pt>
                <c:pt idx="847">
                  <c:v>-6.5082299999999998E-33</c:v>
                </c:pt>
                <c:pt idx="848">
                  <c:v>-9.7766600000000005E-33</c:v>
                </c:pt>
                <c:pt idx="849">
                  <c:v>-1.0516899999999999E-32</c:v>
                </c:pt>
                <c:pt idx="850">
                  <c:v>-6.8708499999999998E-33</c:v>
                </c:pt>
                <c:pt idx="851">
                  <c:v>2.18434E-33</c:v>
                </c:pt>
                <c:pt idx="852">
                  <c:v>1.5608900000000001E-32</c:v>
                </c:pt>
                <c:pt idx="853">
                  <c:v>2.9373899999999999E-32</c:v>
                </c:pt>
                <c:pt idx="854">
                  <c:v>3.7163100000000001E-32</c:v>
                </c:pt>
                <c:pt idx="855">
                  <c:v>3.2564599999999999E-32</c:v>
                </c:pt>
                <c:pt idx="856">
                  <c:v>1.1418499999999999E-32</c:v>
                </c:pt>
                <c:pt idx="857">
                  <c:v>-2.5684999999999999E-32</c:v>
                </c:pt>
                <c:pt idx="858">
                  <c:v>-7.0901799999999997E-32</c:v>
                </c:pt>
                <c:pt idx="859">
                  <c:v>-1.0895799999999999E-31</c:v>
                </c:pt>
                <c:pt idx="860">
                  <c:v>-1.20044E-31</c:v>
                </c:pt>
                <c:pt idx="861">
                  <c:v>-8.4879000000000002E-32</c:v>
                </c:pt>
                <c:pt idx="862">
                  <c:v>6.0981500000000003E-33</c:v>
                </c:pt>
                <c:pt idx="863">
                  <c:v>1.4020999999999999E-31</c:v>
                </c:pt>
                <c:pt idx="864">
                  <c:v>2.7705099999999999E-31</c:v>
                </c:pt>
                <c:pt idx="865">
                  <c:v>3.5863299999999999E-31</c:v>
                </c:pt>
                <c:pt idx="866">
                  <c:v>3.2950400000000001E-31</c:v>
                </c:pt>
                <c:pt idx="867">
                  <c:v>1.5418000000000001E-31</c:v>
                </c:pt>
                <c:pt idx="868">
                  <c:v>-1.70708E-31</c:v>
                </c:pt>
                <c:pt idx="869">
                  <c:v>-5.9586199999999997E-31</c:v>
                </c:pt>
                <c:pt idx="870">
                  <c:v>-9.9184299999999992E-31</c:v>
                </c:pt>
                <c:pt idx="871">
                  <c:v>-1.1528499999999999E-30</c:v>
                </c:pt>
                <c:pt idx="872">
                  <c:v>-8.5862200000000005E-31</c:v>
                </c:pt>
                <c:pt idx="873">
                  <c:v>2.34887E-32</c:v>
                </c:pt>
                <c:pt idx="874">
                  <c:v>1.41404E-30</c:v>
                </c:pt>
                <c:pt idx="875">
                  <c:v>2.9183599999999999E-30</c:v>
                </c:pt>
                <c:pt idx="876">
                  <c:v>3.8736600000000003E-30</c:v>
                </c:pt>
                <c:pt idx="877">
                  <c:v>3.5843599999999997E-30</c:v>
                </c:pt>
                <c:pt idx="878">
                  <c:v>1.5765999999999999E-30</c:v>
                </c:pt>
                <c:pt idx="879">
                  <c:v>-2.20566E-30</c:v>
                </c:pt>
                <c:pt idx="880">
                  <c:v>-7.1338300000000002E-30</c:v>
                </c:pt>
                <c:pt idx="881">
                  <c:v>-1.16918E-29</c:v>
                </c:pt>
                <c:pt idx="882">
                  <c:v>-1.3705400000000001E-29</c:v>
                </c:pt>
                <c:pt idx="883">
                  <c:v>-1.0996999999999999E-29</c:v>
                </c:pt>
                <c:pt idx="884">
                  <c:v>-2.1949800000000001E-30</c:v>
                </c:pt>
                <c:pt idx="885">
                  <c:v>1.22849E-29</c:v>
                </c:pt>
                <c:pt idx="886">
                  <c:v>2.8923699999999997E-29</c:v>
                </c:pt>
                <c:pt idx="887">
                  <c:v>4.0415899999999997E-29</c:v>
                </c:pt>
                <c:pt idx="888">
                  <c:v>3.7984199999999999E-29</c:v>
                </c:pt>
                <c:pt idx="889">
                  <c:v>1.6636E-29</c:v>
                </c:pt>
                <c:pt idx="890">
                  <c:v>-2.0942900000000001E-29</c:v>
                </c:pt>
                <c:pt idx="891">
                  <c:v>-6.4431999999999995E-29</c:v>
                </c:pt>
                <c:pt idx="892">
                  <c:v>-9.8824499999999997E-29</c:v>
                </c:pt>
                <c:pt idx="893">
                  <c:v>-1.0948299999999999E-28</c:v>
                </c:pt>
                <c:pt idx="894">
                  <c:v>-8.7032799999999999E-29</c:v>
                </c:pt>
                <c:pt idx="895">
                  <c:v>-3.1017000000000002E-29</c:v>
                </c:pt>
                <c:pt idx="896">
                  <c:v>4.6256100000000001E-29</c:v>
                </c:pt>
                <c:pt idx="897">
                  <c:v>1.2313800000000001E-28</c:v>
                </c:pt>
                <c:pt idx="898">
                  <c:v>1.7975399999999999E-28</c:v>
                </c:pt>
                <c:pt idx="899">
                  <c:v>1.97387E-28</c:v>
                </c:pt>
                <c:pt idx="900">
                  <c:v>1.5413599999999999E-28</c:v>
                </c:pt>
                <c:pt idx="901">
                  <c:v>4.0141700000000002E-29</c:v>
                </c:pt>
                <c:pt idx="902">
                  <c:v>-1.2789999999999999E-28</c:v>
                </c:pt>
                <c:pt idx="903">
                  <c:v>-3.03986E-28</c:v>
                </c:pt>
                <c:pt idx="904">
                  <c:v>-4.1344900000000002E-28</c:v>
                </c:pt>
                <c:pt idx="905">
                  <c:v>-3.77494E-28</c:v>
                </c:pt>
                <c:pt idx="906">
                  <c:v>-1.2967699999999999E-28</c:v>
                </c:pt>
                <c:pt idx="907">
                  <c:v>3.7702600000000001E-28</c:v>
                </c:pt>
                <c:pt idx="908">
                  <c:v>1.0422200000000001E-27</c:v>
                </c:pt>
                <c:pt idx="909">
                  <c:v>1.5025100000000001E-27</c:v>
                </c:pt>
                <c:pt idx="910">
                  <c:v>1.35805E-27</c:v>
                </c:pt>
                <c:pt idx="911">
                  <c:v>5.0364900000000001E-28</c:v>
                </c:pt>
                <c:pt idx="912">
                  <c:v>-8.9532700000000003E-28</c:v>
                </c:pt>
                <c:pt idx="913">
                  <c:v>-2.5222800000000002E-27</c:v>
                </c:pt>
                <c:pt idx="914">
                  <c:v>-3.7447899999999998E-27</c:v>
                </c:pt>
                <c:pt idx="915">
                  <c:v>-3.5700700000000001E-27</c:v>
                </c:pt>
                <c:pt idx="916">
                  <c:v>-1.3328199999999999E-27</c:v>
                </c:pt>
                <c:pt idx="917">
                  <c:v>1.9902600000000001E-27</c:v>
                </c:pt>
                <c:pt idx="918">
                  <c:v>3.1777799999999998E-27</c:v>
                </c:pt>
                <c:pt idx="919">
                  <c:v>-1.1258E-27</c:v>
                </c:pt>
                <c:pt idx="920">
                  <c:v>-9.9587500000000002E-27</c:v>
                </c:pt>
                <c:pt idx="921">
                  <c:v>-1.5835100000000001E-26</c:v>
                </c:pt>
                <c:pt idx="922">
                  <c:v>-8.7992700000000002E-27</c:v>
                </c:pt>
                <c:pt idx="923">
                  <c:v>1.6925300000000001E-26</c:v>
                </c:pt>
                <c:pt idx="924">
                  <c:v>6.0766800000000005E-26</c:v>
                </c:pt>
                <c:pt idx="925">
                  <c:v>1.1486300000000001E-25</c:v>
                </c:pt>
                <c:pt idx="926">
                  <c:v>1.58054E-25</c:v>
                </c:pt>
                <c:pt idx="927">
                  <c:v>1.5435499999999999E-25</c:v>
                </c:pt>
                <c:pt idx="928">
                  <c:v>6.5114299999999997E-26</c:v>
                </c:pt>
                <c:pt idx="929">
                  <c:v>-1.3209800000000001E-25</c:v>
                </c:pt>
                <c:pt idx="930">
                  <c:v>-4.1672599999999999E-25</c:v>
                </c:pt>
                <c:pt idx="931">
                  <c:v>-6.9386999999999997E-25</c:v>
                </c:pt>
                <c:pt idx="932">
                  <c:v>-8.0343899999999999E-25</c:v>
                </c:pt>
                <c:pt idx="933">
                  <c:v>-6.0226099999999998E-25</c:v>
                </c:pt>
                <c:pt idx="934">
                  <c:v>-6.2387999999999997E-26</c:v>
                </c:pt>
                <c:pt idx="935">
                  <c:v>7.0095600000000001E-25</c:v>
                </c:pt>
                <c:pt idx="936">
                  <c:v>1.45985E-24</c:v>
                </c:pt>
                <c:pt idx="937">
                  <c:v>1.9065500000000001E-24</c:v>
                </c:pt>
                <c:pt idx="938">
                  <c:v>1.7485899999999999E-24</c:v>
                </c:pt>
                <c:pt idx="939">
                  <c:v>8.8423700000000003E-25</c:v>
                </c:pt>
                <c:pt idx="940">
                  <c:v>-5.3265699999999998E-25</c:v>
                </c:pt>
                <c:pt idx="941">
                  <c:v>-2.16396E-24</c:v>
                </c:pt>
                <c:pt idx="942">
                  <c:v>-3.5115299999999999E-24</c:v>
                </c:pt>
                <c:pt idx="943">
                  <c:v>-3.99473E-24</c:v>
                </c:pt>
                <c:pt idx="944">
                  <c:v>-3.1644200000000001E-24</c:v>
                </c:pt>
                <c:pt idx="945">
                  <c:v>-8.6209399999999993E-25</c:v>
                </c:pt>
                <c:pt idx="946">
                  <c:v>2.5368099999999999E-24</c:v>
                </c:pt>
                <c:pt idx="947">
                  <c:v>5.7487799999999996E-24</c:v>
                </c:pt>
                <c:pt idx="948">
                  <c:v>6.6840300000000005E-24</c:v>
                </c:pt>
                <c:pt idx="949">
                  <c:v>3.7321100000000003E-24</c:v>
                </c:pt>
                <c:pt idx="950">
                  <c:v>-1.7742500000000002E-24</c:v>
                </c:pt>
                <c:pt idx="951">
                  <c:v>-5.03092E-24</c:v>
                </c:pt>
                <c:pt idx="952">
                  <c:v>-1.9307400000000001E-24</c:v>
                </c:pt>
                <c:pt idx="953">
                  <c:v>7.3022899999999993E-24</c:v>
                </c:pt>
                <c:pt idx="954">
                  <c:v>1.78164E-23</c:v>
                </c:pt>
                <c:pt idx="955">
                  <c:v>1.95862E-23</c:v>
                </c:pt>
                <c:pt idx="956">
                  <c:v>5.15882E-24</c:v>
                </c:pt>
                <c:pt idx="957">
                  <c:v>-1.6988000000000001E-23</c:v>
                </c:pt>
                <c:pt idx="958">
                  <c:v>-3.50678E-23</c:v>
                </c:pt>
                <c:pt idx="959">
                  <c:v>-5.8379100000000004E-23</c:v>
                </c:pt>
                <c:pt idx="960">
                  <c:v>-1.01081E-22</c:v>
                </c:pt>
                <c:pt idx="961">
                  <c:v>-1.5155E-22</c:v>
                </c:pt>
                <c:pt idx="962">
                  <c:v>-1.7918300000000001E-22</c:v>
                </c:pt>
                <c:pt idx="963">
                  <c:v>-1.6289200000000001E-22</c:v>
                </c:pt>
                <c:pt idx="964">
                  <c:v>-1.2375600000000001E-22</c:v>
                </c:pt>
                <c:pt idx="965">
                  <c:v>-1.1518000000000001E-22</c:v>
                </c:pt>
                <c:pt idx="966">
                  <c:v>-1.1731699999999999E-22</c:v>
                </c:pt>
                <c:pt idx="967">
                  <c:v>2.37222E-24</c:v>
                </c:pt>
                <c:pt idx="968">
                  <c:v>2.8639799999999998E-22</c:v>
                </c:pt>
                <c:pt idx="969">
                  <c:v>5.1796600000000001E-22</c:v>
                </c:pt>
                <c:pt idx="970">
                  <c:v>4.5176199999999997E-22</c:v>
                </c:pt>
                <c:pt idx="971">
                  <c:v>2.2075599999999999E-22</c:v>
                </c:pt>
                <c:pt idx="972">
                  <c:v>4.3632300000000002E-22</c:v>
                </c:pt>
                <c:pt idx="973">
                  <c:v>2.0161099999999998E-21</c:v>
                </c:pt>
                <c:pt idx="974">
                  <c:v>6.1286199999999999E-21</c:v>
                </c:pt>
                <c:pt idx="975">
                  <c:v>1.35466E-20</c:v>
                </c:pt>
                <c:pt idx="976">
                  <c:v>2.19842E-20</c:v>
                </c:pt>
                <c:pt idx="977">
                  <c:v>2.38126E-20</c:v>
                </c:pt>
                <c:pt idx="978">
                  <c:v>9.1015200000000004E-21</c:v>
                </c:pt>
                <c:pt idx="979">
                  <c:v>-2.8168300000000002E-20</c:v>
                </c:pt>
                <c:pt idx="980">
                  <c:v>-8.6222699999999999E-20</c:v>
                </c:pt>
                <c:pt idx="981">
                  <c:v>-1.51116E-19</c:v>
                </c:pt>
                <c:pt idx="982">
                  <c:v>-1.9183600000000001E-19</c:v>
                </c:pt>
                <c:pt idx="983">
                  <c:v>-1.6459399999999999E-19</c:v>
                </c:pt>
                <c:pt idx="984">
                  <c:v>-2.5617500000000001E-20</c:v>
                </c:pt>
                <c:pt idx="985">
                  <c:v>2.4873000000000001E-19</c:v>
                </c:pt>
                <c:pt idx="986">
                  <c:v>6.2200799999999999E-19</c:v>
                </c:pt>
                <c:pt idx="987">
                  <c:v>9.5631E-19</c:v>
                </c:pt>
                <c:pt idx="988">
                  <c:v>1.02143E-18</c:v>
                </c:pt>
                <c:pt idx="989">
                  <c:v>5.7637399999999995E-19</c:v>
                </c:pt>
                <c:pt idx="990">
                  <c:v>-5.0368299999999998E-19</c:v>
                </c:pt>
                <c:pt idx="991">
                  <c:v>-2.0999200000000001E-18</c:v>
                </c:pt>
                <c:pt idx="992">
                  <c:v>-3.7650700000000001E-18</c:v>
                </c:pt>
                <c:pt idx="993">
                  <c:v>-4.73182E-18</c:v>
                </c:pt>
                <c:pt idx="994">
                  <c:v>-4.0704000000000003E-18</c:v>
                </c:pt>
                <c:pt idx="995">
                  <c:v>-1.00007E-18</c:v>
                </c:pt>
                <c:pt idx="996">
                  <c:v>4.6047800000000001E-18</c:v>
                </c:pt>
                <c:pt idx="997">
                  <c:v>1.15804E-17</c:v>
                </c:pt>
                <c:pt idx="998">
                  <c:v>1.7352600000000001E-17</c:v>
                </c:pt>
                <c:pt idx="999">
                  <c:v>1.8694300000000001E-17</c:v>
                </c:pt>
                <c:pt idx="1000">
                  <c:v>1.25855E-17</c:v>
                </c:pt>
                <c:pt idx="1001">
                  <c:v>-2.9585699999999998E-18</c:v>
                </c:pt>
                <c:pt idx="1002">
                  <c:v>-2.7125800000000001E-17</c:v>
                </c:pt>
                <c:pt idx="1003">
                  <c:v>-5.4224800000000001E-17</c:v>
                </c:pt>
                <c:pt idx="1004">
                  <c:v>-7.2805900000000005E-17</c:v>
                </c:pt>
                <c:pt idx="1005">
                  <c:v>-6.7025800000000006E-17</c:v>
                </c:pt>
                <c:pt idx="1006">
                  <c:v>-2.2205600000000001E-17</c:v>
                </c:pt>
                <c:pt idx="1007">
                  <c:v>6.5812400000000003E-17</c:v>
                </c:pt>
                <c:pt idx="1008">
                  <c:v>1.8149800000000001E-16</c:v>
                </c:pt>
                <c:pt idx="1009">
                  <c:v>2.8428199999999999E-16</c:v>
                </c:pt>
                <c:pt idx="1010">
                  <c:v>3.1400599999999998E-16</c:v>
                </c:pt>
                <c:pt idx="1011">
                  <c:v>2.13182E-16</c:v>
                </c:pt>
                <c:pt idx="1012">
                  <c:v>-4.70229E-17</c:v>
                </c:pt>
                <c:pt idx="1013">
                  <c:v>-4.47829E-16</c:v>
                </c:pt>
                <c:pt idx="1014">
                  <c:v>-8.9696700000000001E-16</c:v>
                </c:pt>
                <c:pt idx="1015">
                  <c:v>-1.2078E-15</c:v>
                </c:pt>
                <c:pt idx="1016">
                  <c:v>-1.13457E-15</c:v>
                </c:pt>
                <c:pt idx="1017">
                  <c:v>-4.7605799999999995E-16</c:v>
                </c:pt>
                <c:pt idx="1018">
                  <c:v>8.0668399999999999E-16</c:v>
                </c:pt>
                <c:pt idx="1019">
                  <c:v>2.50533E-15</c:v>
                </c:pt>
                <c:pt idx="1020">
                  <c:v>4.1068199999999999E-15</c:v>
                </c:pt>
                <c:pt idx="1021">
                  <c:v>4.7907700000000003E-15</c:v>
                </c:pt>
                <c:pt idx="1022">
                  <c:v>3.6103400000000002E-15</c:v>
                </c:pt>
                <c:pt idx="1023">
                  <c:v>-8.4724700000000003E-17</c:v>
                </c:pt>
                <c:pt idx="1024">
                  <c:v>-6.1120500000000004E-15</c:v>
                </c:pt>
                <c:pt idx="1025">
                  <c:v>-1.3030000000000001E-14</c:v>
                </c:pt>
                <c:pt idx="1026">
                  <c:v>-1.8125099999999999E-14</c:v>
                </c:pt>
                <c:pt idx="1027">
                  <c:v>-1.8014299999999999E-14</c:v>
                </c:pt>
                <c:pt idx="1028">
                  <c:v>-9.7207700000000004E-15</c:v>
                </c:pt>
                <c:pt idx="1029">
                  <c:v>7.8839399999999993E-15</c:v>
                </c:pt>
                <c:pt idx="1030">
                  <c:v>3.2254700000000001E-14</c:v>
                </c:pt>
                <c:pt idx="1031">
                  <c:v>5.5873100000000003E-14</c:v>
                </c:pt>
                <c:pt idx="1032">
                  <c:v>6.7064199999999995E-14</c:v>
                </c:pt>
                <c:pt idx="1033">
                  <c:v>5.3495199999999999E-14</c:v>
                </c:pt>
                <c:pt idx="1034">
                  <c:v>7.2751500000000007E-15</c:v>
                </c:pt>
                <c:pt idx="1035">
                  <c:v>-6.9892699999999999E-14</c:v>
                </c:pt>
                <c:pt idx="1036">
                  <c:v>-1.6162500000000001E-13</c:v>
                </c:pt>
                <c:pt idx="1037">
                  <c:v>-2.33407E-13</c:v>
                </c:pt>
                <c:pt idx="1038">
                  <c:v>-2.3783799999999998E-13</c:v>
                </c:pt>
                <c:pt idx="1039">
                  <c:v>-1.3227600000000001E-13</c:v>
                </c:pt>
                <c:pt idx="1040">
                  <c:v>9.9141399999999995E-14</c:v>
                </c:pt>
                <c:pt idx="1041">
                  <c:v>4.2507999999999999E-13</c:v>
                </c:pt>
                <c:pt idx="1042">
                  <c:v>7.5175E-13</c:v>
                </c:pt>
                <c:pt idx="1043">
                  <c:v>9.2812399999999997E-13</c:v>
                </c:pt>
                <c:pt idx="1044">
                  <c:v>7.8370500000000004E-13</c:v>
                </c:pt>
                <c:pt idx="1045">
                  <c:v>1.9406399999999999E-13</c:v>
                </c:pt>
                <c:pt idx="1046">
                  <c:v>-8.3388600000000001E-13</c:v>
                </c:pt>
                <c:pt idx="1047">
                  <c:v>-2.0784099999999998E-12</c:v>
                </c:pt>
                <c:pt idx="1048">
                  <c:v>-3.0790700000000001E-12</c:v>
                </c:pt>
                <c:pt idx="1049">
                  <c:v>-3.2348999999999999E-12</c:v>
                </c:pt>
                <c:pt idx="1050">
                  <c:v>-2.0321399999999999E-12</c:v>
                </c:pt>
                <c:pt idx="1051">
                  <c:v>6.8438100000000003E-13</c:v>
                </c:pt>
                <c:pt idx="1052">
                  <c:v>4.4881599999999997E-12</c:v>
                </c:pt>
                <c:pt idx="1053">
                  <c:v>8.2444199999999993E-12</c:v>
                </c:pt>
                <c:pt idx="1054">
                  <c:v>1.02503E-11</c:v>
                </c:pt>
                <c:pt idx="1055">
                  <c:v>8.8162900000000006E-12</c:v>
                </c:pt>
                <c:pt idx="1056">
                  <c:v>3.0400100000000001E-12</c:v>
                </c:pt>
                <c:pt idx="1057">
                  <c:v>-6.6433600000000001E-12</c:v>
                </c:pt>
                <c:pt idx="1058">
                  <c:v>-1.8078999999999998E-11</c:v>
                </c:pt>
                <c:pt idx="1059">
                  <c:v>-2.72447E-11</c:v>
                </c:pt>
                <c:pt idx="1060">
                  <c:v>-2.90662E-11</c:v>
                </c:pt>
                <c:pt idx="1061">
                  <c:v>-1.9327E-11</c:v>
                </c:pt>
                <c:pt idx="1062">
                  <c:v>3.21364E-12</c:v>
                </c:pt>
                <c:pt idx="1063">
                  <c:v>3.5069299999999998E-11</c:v>
                </c:pt>
                <c:pt idx="1064">
                  <c:v>6.7361899999999999E-11</c:v>
                </c:pt>
                <c:pt idx="1065">
                  <c:v>8.7100000000000002E-11</c:v>
                </c:pt>
                <c:pt idx="1066">
                  <c:v>7.9902199999999994E-11</c:v>
                </c:pt>
                <c:pt idx="1067">
                  <c:v>3.47002E-11</c:v>
                </c:pt>
                <c:pt idx="1068">
                  <c:v>-4.7683400000000002E-11</c:v>
                </c:pt>
                <c:pt idx="1069">
                  <c:v>-1.4648200000000001E-10</c:v>
                </c:pt>
                <c:pt idx="1070">
                  <c:v>-2.2486000000000001E-10</c:v>
                </c:pt>
                <c:pt idx="1071">
                  <c:v>-2.4705599999999999E-10</c:v>
                </c:pt>
                <c:pt idx="1072">
                  <c:v>-1.90414E-10</c:v>
                </c:pt>
                <c:pt idx="1073">
                  <c:v>-4.0938500000000003E-11</c:v>
                </c:pt>
                <c:pt idx="1074">
                  <c:v>1.98694E-10</c:v>
                </c:pt>
                <c:pt idx="1075">
                  <c:v>4.7021900000000005E-10</c:v>
                </c:pt>
                <c:pt idx="1076">
                  <c:v>6.4836699999999998E-10</c:v>
                </c:pt>
                <c:pt idx="1077">
                  <c:v>5.9698100000000005E-10</c:v>
                </c:pt>
                <c:pt idx="1078">
                  <c:v>2.32588E-10</c:v>
                </c:pt>
                <c:pt idx="1079">
                  <c:v>-4.4702699999999998E-10</c:v>
                </c:pt>
                <c:pt idx="1080">
                  <c:v>-1.3212199999999999E-9</c:v>
                </c:pt>
                <c:pt idx="1081">
                  <c:v>-2.0801399999999998E-9</c:v>
                </c:pt>
                <c:pt idx="1082">
                  <c:v>-2.2537100000000001E-9</c:v>
                </c:pt>
                <c:pt idx="1083">
                  <c:v>-1.4266599999999999E-9</c:v>
                </c:pt>
                <c:pt idx="1084">
                  <c:v>5.1975400000000002E-10</c:v>
                </c:pt>
                <c:pt idx="1085">
                  <c:v>3.31099E-9</c:v>
                </c:pt>
                <c:pt idx="1086">
                  <c:v>6.1840299999999998E-9</c:v>
                </c:pt>
                <c:pt idx="1087">
                  <c:v>7.8596200000000002E-9</c:v>
                </c:pt>
                <c:pt idx="1088">
                  <c:v>7.0496000000000001E-9</c:v>
                </c:pt>
                <c:pt idx="1089">
                  <c:v>3.35603E-9</c:v>
                </c:pt>
                <c:pt idx="1090">
                  <c:v>-2.1793700000000001E-9</c:v>
                </c:pt>
                <c:pt idx="1091">
                  <c:v>-7.3328999999999998E-9</c:v>
                </c:pt>
                <c:pt idx="1092">
                  <c:v>-9.8786599999999995E-9</c:v>
                </c:pt>
                <c:pt idx="1093">
                  <c:v>-9.1222700000000006E-9</c:v>
                </c:pt>
                <c:pt idx="1094">
                  <c:v>-6.5051400000000001E-9</c:v>
                </c:pt>
                <c:pt idx="1095">
                  <c:v>-4.1337499999999997E-9</c:v>
                </c:pt>
                <c:pt idx="1096">
                  <c:v>-1.80135E-9</c:v>
                </c:pt>
                <c:pt idx="1097">
                  <c:v>2.7482499999999999E-9</c:v>
                </c:pt>
                <c:pt idx="1098">
                  <c:v>7.9512599999999997E-9</c:v>
                </c:pt>
                <c:pt idx="1099">
                  <c:v>6.2784999999999998E-9</c:v>
                </c:pt>
                <c:pt idx="1100">
                  <c:v>-8.0109500000000003E-9</c:v>
                </c:pt>
                <c:pt idx="1101">
                  <c:v>-3.2301400000000001E-8</c:v>
                </c:pt>
                <c:pt idx="1102">
                  <c:v>-5.9147799999999997E-8</c:v>
                </c:pt>
                <c:pt idx="1103">
                  <c:v>-8.3860199999999995E-8</c:v>
                </c:pt>
                <c:pt idx="1104">
                  <c:v>-1.01929E-7</c:v>
                </c:pt>
                <c:pt idx="1105">
                  <c:v>-8.9915400000000003E-8</c:v>
                </c:pt>
                <c:pt idx="1106">
                  <c:v>-2.9771799999999998E-9</c:v>
                </c:pt>
                <c:pt idx="1107">
                  <c:v>1.8326599999999999E-7</c:v>
                </c:pt>
                <c:pt idx="1108">
                  <c:v>4.4185099999999998E-7</c:v>
                </c:pt>
                <c:pt idx="1109">
                  <c:v>7.0354499999999999E-7</c:v>
                </c:pt>
                <c:pt idx="1110">
                  <c:v>8.5215300000000005E-7</c:v>
                </c:pt>
                <c:pt idx="1111">
                  <c:v>7.4570900000000005E-7</c:v>
                </c:pt>
                <c:pt idx="1112">
                  <c:v>3.1334000000000003E-7</c:v>
                </c:pt>
                <c:pt idx="1113">
                  <c:v>-3.9566199999999999E-7</c:v>
                </c:pt>
                <c:pt idx="1114">
                  <c:v>-1.3002000000000001E-6</c:v>
                </c:pt>
                <c:pt idx="1115">
                  <c:v>-2.4362500000000002E-6</c:v>
                </c:pt>
                <c:pt idx="1116">
                  <c:v>-3.8878999999999997E-6</c:v>
                </c:pt>
                <c:pt idx="1117">
                  <c:v>-5.12782E-6</c:v>
                </c:pt>
                <c:pt idx="1118">
                  <c:v>-4.3560600000000003E-6</c:v>
                </c:pt>
                <c:pt idx="1119">
                  <c:v>6.25286E-7</c:v>
                </c:pt>
                <c:pt idx="1120">
                  <c:v>1.00946E-5</c:v>
                </c:pt>
                <c:pt idx="1121">
                  <c:v>2.0995599999999999E-5</c:v>
                </c:pt>
                <c:pt idx="1122">
                  <c:v>2.7926700000000001E-5</c:v>
                </c:pt>
                <c:pt idx="1123">
                  <c:v>2.5769500000000001E-5</c:v>
                </c:pt>
                <c:pt idx="1124">
                  <c:v>1.2862300000000001E-5</c:v>
                </c:pt>
                <c:pt idx="1125">
                  <c:v>-6.3033899999999998E-6</c:v>
                </c:pt>
                <c:pt idx="1126">
                  <c:v>-2.1491499999999999E-5</c:v>
                </c:pt>
                <c:pt idx="1127">
                  <c:v>-2.2302000000000001E-5</c:v>
                </c:pt>
                <c:pt idx="1128">
                  <c:v>-5.8968400000000003E-6</c:v>
                </c:pt>
                <c:pt idx="1129">
                  <c:v>1.9533000000000001E-5</c:v>
                </c:pt>
                <c:pt idx="1130">
                  <c:v>3.8205499999999999E-5</c:v>
                </c:pt>
                <c:pt idx="1131">
                  <c:v>3.3679600000000002E-5</c:v>
                </c:pt>
                <c:pt idx="1132">
                  <c:v>-4.8871899999999997E-6</c:v>
                </c:pt>
                <c:pt idx="1133">
                  <c:v>-7.8137499999999995E-5</c:v>
                </c:pt>
                <c:pt idx="1134">
                  <c:v>-1.7400099999999999E-4</c:v>
                </c:pt>
                <c:pt idx="1135">
                  <c:v>-2.69931E-4</c:v>
                </c:pt>
                <c:pt idx="1136">
                  <c:v>-3.4164800000000001E-4</c:v>
                </c:pt>
                <c:pt idx="1137">
                  <c:v>-3.7446799999999998E-4</c:v>
                </c:pt>
                <c:pt idx="1138">
                  <c:v>-3.69315E-4</c:v>
                </c:pt>
                <c:pt idx="1139">
                  <c:v>-3.39475E-4</c:v>
                </c:pt>
                <c:pt idx="1140">
                  <c:v>-3.0220799999999999E-4</c:v>
                </c:pt>
                <c:pt idx="1141">
                  <c:v>-2.7202500000000001E-4</c:v>
                </c:pt>
                <c:pt idx="1142">
                  <c:v>-2.57712E-4</c:v>
                </c:pt>
                <c:pt idx="1143">
                  <c:v>-2.6040699999999999E-4</c:v>
                </c:pt>
                <c:pt idx="1144">
                  <c:v>-2.71811E-4</c:v>
                </c:pt>
                <c:pt idx="1145">
                  <c:v>-2.7571099999999999E-4</c:v>
                </c:pt>
                <c:pt idx="1146">
                  <c:v>-2.5416700000000002E-4</c:v>
                </c:pt>
                <c:pt idx="1147">
                  <c:v>-1.94272E-4</c:v>
                </c:pt>
                <c:pt idx="1148">
                  <c:v>-9.1720999999999998E-5</c:v>
                </c:pt>
                <c:pt idx="1149">
                  <c:v>4.7237300000000003E-5</c:v>
                </c:pt>
                <c:pt idx="1150">
                  <c:v>2.0449800000000001E-4</c:v>
                </c:pt>
                <c:pt idx="1151">
                  <c:v>3.53357E-4</c:v>
                </c:pt>
                <c:pt idx="1152">
                  <c:v>4.6697299999999998E-4</c:v>
                </c:pt>
                <c:pt idx="1153">
                  <c:v>5.2475000000000004E-4</c:v>
                </c:pt>
                <c:pt idx="1154">
                  <c:v>5.12704E-4</c:v>
                </c:pt>
                <c:pt idx="1155">
                  <c:v>4.2465299999999999E-4</c:v>
                </c:pt>
                <c:pt idx="1156">
                  <c:v>2.6974200000000001E-4</c:v>
                </c:pt>
                <c:pt idx="1157">
                  <c:v>7.7643400000000003E-5</c:v>
                </c:pt>
                <c:pt idx="1158">
                  <c:v>-1.11786E-4</c:v>
                </c:pt>
                <c:pt idx="1159">
                  <c:v>-2.7202800000000001E-4</c:v>
                </c:pt>
                <c:pt idx="1160">
                  <c:v>-4.0792299999999998E-4</c:v>
                </c:pt>
                <c:pt idx="1161">
                  <c:v>-5.5274800000000004E-4</c:v>
                </c:pt>
                <c:pt idx="1162">
                  <c:v>-7.4572699999999996E-4</c:v>
                </c:pt>
                <c:pt idx="1163">
                  <c:v>-1.0043599999999999E-3</c:v>
                </c:pt>
                <c:pt idx="1164">
                  <c:v>-1.3079400000000001E-3</c:v>
                </c:pt>
                <c:pt idx="1165">
                  <c:v>-1.60301E-3</c:v>
                </c:pt>
                <c:pt idx="1166">
                  <c:v>-1.8301400000000001E-3</c:v>
                </c:pt>
                <c:pt idx="1167">
                  <c:v>-1.9566200000000001E-3</c:v>
                </c:pt>
                <c:pt idx="1168">
                  <c:v>-1.9938899999999999E-3</c:v>
                </c:pt>
                <c:pt idx="1169">
                  <c:v>-1.98934E-3</c:v>
                </c:pt>
                <c:pt idx="1170">
                  <c:v>-1.9993900000000002E-3</c:v>
                </c:pt>
                <c:pt idx="1171">
                  <c:v>-2.0610899999999998E-3</c:v>
                </c:pt>
                <c:pt idx="1172">
                  <c:v>-2.1773199999999999E-3</c:v>
                </c:pt>
                <c:pt idx="1173">
                  <c:v>-2.32161E-3</c:v>
                </c:pt>
                <c:pt idx="1174">
                  <c:v>-2.4570199999999999E-3</c:v>
                </c:pt>
                <c:pt idx="1175">
                  <c:v>-2.55645E-3</c:v>
                </c:pt>
                <c:pt idx="1176">
                  <c:v>-2.6158499999999999E-3</c:v>
                </c:pt>
                <c:pt idx="1177">
                  <c:v>-2.6614899999999999E-3</c:v>
                </c:pt>
                <c:pt idx="1178">
                  <c:v>-2.7517800000000001E-3</c:v>
                </c:pt>
                <c:pt idx="1179">
                  <c:v>-2.9645399999999999E-3</c:v>
                </c:pt>
                <c:pt idx="1180">
                  <c:v>-3.36368E-3</c:v>
                </c:pt>
                <c:pt idx="1181">
                  <c:v>-3.9605500000000002E-3</c:v>
                </c:pt>
                <c:pt idx="1182">
                  <c:v>-4.7003899999999996E-3</c:v>
                </c:pt>
                <c:pt idx="1183">
                  <c:v>-5.4871900000000003E-3</c:v>
                </c:pt>
                <c:pt idx="1184">
                  <c:v>-6.2271999999999996E-3</c:v>
                </c:pt>
                <c:pt idx="1185">
                  <c:v>-6.8615600000000001E-3</c:v>
                </c:pt>
                <c:pt idx="1186">
                  <c:v>-7.3800999999999997E-3</c:v>
                </c:pt>
                <c:pt idx="1187">
                  <c:v>-7.8256899999999997E-3</c:v>
                </c:pt>
                <c:pt idx="1188">
                  <c:v>-8.2876900000000003E-3</c:v>
                </c:pt>
                <c:pt idx="1189">
                  <c:v>-8.8728100000000001E-3</c:v>
                </c:pt>
                <c:pt idx="1190">
                  <c:v>-9.6574799999999995E-3</c:v>
                </c:pt>
                <c:pt idx="1191" formatCode="General">
                  <c:v>-1.06453E-2</c:v>
                </c:pt>
                <c:pt idx="1192" formatCode="General">
                  <c:v>-1.1753899999999999E-2</c:v>
                </c:pt>
                <c:pt idx="1193" formatCode="General">
                  <c:v>-1.2842599999999999E-2</c:v>
                </c:pt>
                <c:pt idx="1194" formatCode="General">
                  <c:v>-1.3775000000000001E-2</c:v>
                </c:pt>
                <c:pt idx="1195" formatCode="General">
                  <c:v>-1.44914E-2</c:v>
                </c:pt>
                <c:pt idx="1196" formatCode="General">
                  <c:v>-1.5049699999999999E-2</c:v>
                </c:pt>
                <c:pt idx="1197" formatCode="General">
                  <c:v>-1.5606500000000001E-2</c:v>
                </c:pt>
                <c:pt idx="1198" formatCode="General">
                  <c:v>-1.63517E-2</c:v>
                </c:pt>
                <c:pt idx="1199" formatCode="General">
                  <c:v>-1.7435200000000001E-2</c:v>
                </c:pt>
                <c:pt idx="1200" formatCode="General">
                  <c:v>-1.8915499999999998E-2</c:v>
                </c:pt>
                <c:pt idx="1201" formatCode="General">
                  <c:v>-2.0741200000000001E-2</c:v>
                </c:pt>
                <c:pt idx="1202" formatCode="General">
                  <c:v>-2.2768900000000002E-2</c:v>
                </c:pt>
                <c:pt idx="1203" formatCode="General">
                  <c:v>-2.4823899999999999E-2</c:v>
                </c:pt>
                <c:pt idx="1204" formatCode="General">
                  <c:v>-2.6781699999999999E-2</c:v>
                </c:pt>
                <c:pt idx="1205" formatCode="General">
                  <c:v>-2.8630300000000001E-2</c:v>
                </c:pt>
                <c:pt idx="1206" formatCode="General">
                  <c:v>-3.04766E-2</c:v>
                </c:pt>
                <c:pt idx="1207" formatCode="General">
                  <c:v>-3.24937E-2</c:v>
                </c:pt>
                <c:pt idx="1208" formatCode="General">
                  <c:v>-3.4833900000000001E-2</c:v>
                </c:pt>
                <c:pt idx="1209" formatCode="General">
                  <c:v>-3.7546799999999998E-2</c:v>
                </c:pt>
                <c:pt idx="1210" formatCode="General">
                  <c:v>-4.0542700000000001E-2</c:v>
                </c:pt>
                <c:pt idx="1211" formatCode="General">
                  <c:v>-4.3621199999999999E-2</c:v>
                </c:pt>
                <c:pt idx="1212" formatCode="General">
                  <c:v>-4.6552000000000003E-2</c:v>
                </c:pt>
                <c:pt idx="1213" formatCode="General">
                  <c:v>-4.9165399999999998E-2</c:v>
                </c:pt>
                <c:pt idx="1214" formatCode="General">
                  <c:v>-5.1415599999999999E-2</c:v>
                </c:pt>
                <c:pt idx="1215" formatCode="General">
                  <c:v>-5.33946E-2</c:v>
                </c:pt>
                <c:pt idx="1216" formatCode="General">
                  <c:v>-5.5298E-2</c:v>
                </c:pt>
                <c:pt idx="1217" formatCode="General">
                  <c:v>-5.7347000000000002E-2</c:v>
                </c:pt>
                <c:pt idx="1218" formatCode="General">
                  <c:v>-5.9692099999999998E-2</c:v>
                </c:pt>
                <c:pt idx="1219" formatCode="General">
                  <c:v>-6.2343099999999999E-2</c:v>
                </c:pt>
                <c:pt idx="1220" formatCode="General">
                  <c:v>-6.5159999999999996E-2</c:v>
                </c:pt>
                <c:pt idx="1221" formatCode="General">
                  <c:v>-6.7917099999999994E-2</c:v>
                </c:pt>
                <c:pt idx="1222" formatCode="General">
                  <c:v>-7.0408700000000005E-2</c:v>
                </c:pt>
                <c:pt idx="1223" formatCode="General">
                  <c:v>-7.2548799999999997E-2</c:v>
                </c:pt>
                <c:pt idx="1224" formatCode="General">
                  <c:v>-7.4414599999999997E-2</c:v>
                </c:pt>
                <c:pt idx="1225" formatCode="General">
                  <c:v>-7.6213299999999998E-2</c:v>
                </c:pt>
                <c:pt idx="1226" formatCode="General">
                  <c:v>-7.8189900000000007E-2</c:v>
                </c:pt>
                <c:pt idx="1227" formatCode="General">
                  <c:v>-8.0525700000000006E-2</c:v>
                </c:pt>
                <c:pt idx="1228" formatCode="General">
                  <c:v>-8.3270700000000003E-2</c:v>
                </c:pt>
                <c:pt idx="1229" formatCode="General">
                  <c:v>-8.6331400000000003E-2</c:v>
                </c:pt>
                <c:pt idx="1230" formatCode="General">
                  <c:v>-8.9512800000000003E-2</c:v>
                </c:pt>
                <c:pt idx="1231" formatCode="General">
                  <c:v>-9.2598899999999998E-2</c:v>
                </c:pt>
                <c:pt idx="1232" formatCode="General">
                  <c:v>-9.5442899999999997E-2</c:v>
                </c:pt>
                <c:pt idx="1233" formatCode="General">
                  <c:v>-9.8029199999999997E-2</c:v>
                </c:pt>
                <c:pt idx="1234" formatCode="General">
                  <c:v>-0.10048</c:v>
                </c:pt>
                <c:pt idx="1235" formatCode="General">
                  <c:v>-0.103002</c:v>
                </c:pt>
                <c:pt idx="1236" formatCode="General">
                  <c:v>-0.10579</c:v>
                </c:pt>
                <c:pt idx="1237" formatCode="General">
                  <c:v>-0.10893899999999999</c:v>
                </c:pt>
                <c:pt idx="1238" formatCode="General">
                  <c:v>-0.112397</c:v>
                </c:pt>
                <c:pt idx="1239" formatCode="General">
                  <c:v>-0.11598799999999999</c:v>
                </c:pt>
                <c:pt idx="1240" formatCode="General">
                  <c:v>-0.11948</c:v>
                </c:pt>
                <c:pt idx="1241" formatCode="General">
                  <c:v>-0.122679</c:v>
                </c:pt>
                <c:pt idx="1242" formatCode="General">
                  <c:v>-0.125501</c:v>
                </c:pt>
                <c:pt idx="1243" formatCode="General">
                  <c:v>-0.12800900000000001</c:v>
                </c:pt>
                <c:pt idx="1244" formatCode="General">
                  <c:v>-0.130384</c:v>
                </c:pt>
                <c:pt idx="1245" formatCode="General">
                  <c:v>-0.132852</c:v>
                </c:pt>
                <c:pt idx="1246" formatCode="General">
                  <c:v>-0.13558700000000001</c:v>
                </c:pt>
                <c:pt idx="1247" formatCode="General">
                  <c:v>-0.13863500000000001</c:v>
                </c:pt>
                <c:pt idx="1248" formatCode="General">
                  <c:v>-0.14188899999999999</c:v>
                </c:pt>
                <c:pt idx="1249" formatCode="General">
                  <c:v>-0.14513499999999999</c:v>
                </c:pt>
                <c:pt idx="1250" formatCode="General">
                  <c:v>-0.148147</c:v>
                </c:pt>
                <c:pt idx="1251" formatCode="General">
                  <c:v>-0.15080399999999999</c:v>
                </c:pt>
                <c:pt idx="1252" formatCode="General">
                  <c:v>-0.15315500000000001</c:v>
                </c:pt>
                <c:pt idx="1253" formatCode="General">
                  <c:v>-0.15540599999999999</c:v>
                </c:pt>
                <c:pt idx="1254" formatCode="General">
                  <c:v>-0.157832</c:v>
                </c:pt>
                <c:pt idx="1255" formatCode="General">
                  <c:v>-0.16065199999999999</c:v>
                </c:pt>
                <c:pt idx="1256" formatCode="General">
                  <c:v>-0.16392300000000001</c:v>
                </c:pt>
                <c:pt idx="1257" formatCode="General">
                  <c:v>-0.167514</c:v>
                </c:pt>
                <c:pt idx="1258" formatCode="General">
                  <c:v>-0.17114799999999999</c:v>
                </c:pt>
                <c:pt idx="1259" formatCode="General">
                  <c:v>-0.17450199999999999</c:v>
                </c:pt>
                <c:pt idx="1260" formatCode="General">
                  <c:v>-0.17732999999999999</c:v>
                </c:pt>
                <c:pt idx="1261" formatCode="General">
                  <c:v>-0.17954600000000001</c:v>
                </c:pt>
                <c:pt idx="1262" formatCode="General">
                  <c:v>-0.181256</c:v>
                </c:pt>
                <c:pt idx="1263" formatCode="General">
                  <c:v>-0.18271299999999999</c:v>
                </c:pt>
                <c:pt idx="1264" formatCode="General">
                  <c:v>-0.18421599999999999</c:v>
                </c:pt>
                <c:pt idx="1265" formatCode="General">
                  <c:v>-0.185973</c:v>
                </c:pt>
                <c:pt idx="1266" formatCode="General">
                  <c:v>-0.188003</c:v>
                </c:pt>
                <c:pt idx="1267" formatCode="General">
                  <c:v>-0.19012100000000001</c:v>
                </c:pt>
                <c:pt idx="1268" formatCode="General">
                  <c:v>-0.192026</c:v>
                </c:pt>
                <c:pt idx="1269" formatCode="General">
                  <c:v>-0.19344600000000001</c:v>
                </c:pt>
                <c:pt idx="1270" formatCode="General">
                  <c:v>-0.194273</c:v>
                </c:pt>
                <c:pt idx="1271" formatCode="General">
                  <c:v>-0.19461899999999999</c:v>
                </c:pt>
                <c:pt idx="1272" formatCode="General">
                  <c:v>-0.19477700000000001</c:v>
                </c:pt>
                <c:pt idx="1273" formatCode="General">
                  <c:v>-0.195101</c:v>
                </c:pt>
                <c:pt idx="1274" formatCode="General">
                  <c:v>-0.19586600000000001</c:v>
                </c:pt>
                <c:pt idx="1275" formatCode="General">
                  <c:v>-0.19715199999999999</c:v>
                </c:pt>
                <c:pt idx="1276" formatCode="General">
                  <c:v>-0.19881299999999999</c:v>
                </c:pt>
                <c:pt idx="1277" formatCode="General">
                  <c:v>-0.20053499999999999</c:v>
                </c:pt>
                <c:pt idx="1278" formatCode="General">
                  <c:v>-0.20197200000000001</c:v>
                </c:pt>
                <c:pt idx="1279" formatCode="General">
                  <c:v>-0.20288999999999999</c:v>
                </c:pt>
                <c:pt idx="1280" formatCode="General">
                  <c:v>-0.203265</c:v>
                </c:pt>
                <c:pt idx="1281" formatCode="General">
                  <c:v>-0.20328499999999999</c:v>
                </c:pt>
                <c:pt idx="1282" formatCode="General">
                  <c:v>-0.20325199999999999</c:v>
                </c:pt>
                <c:pt idx="1283" formatCode="General">
                  <c:v>-0.20344300000000001</c:v>
                </c:pt>
                <c:pt idx="1284" formatCode="General">
                  <c:v>-0.203983</c:v>
                </c:pt>
                <c:pt idx="1285" formatCode="General">
                  <c:v>-0.204786</c:v>
                </c:pt>
                <c:pt idx="1286" formatCode="General">
                  <c:v>-0.20558199999999999</c:v>
                </c:pt>
                <c:pt idx="1287" formatCode="General">
                  <c:v>-0.20602899999999999</c:v>
                </c:pt>
                <c:pt idx="1288" formatCode="General">
                  <c:v>-0.205847</c:v>
                </c:pt>
                <c:pt idx="1289" formatCode="General">
                  <c:v>-0.20494299999999999</c:v>
                </c:pt>
                <c:pt idx="1290" formatCode="General">
                  <c:v>-0.20344100000000001</c:v>
                </c:pt>
                <c:pt idx="1291" formatCode="General">
                  <c:v>-0.20163</c:v>
                </c:pt>
                <c:pt idx="1292" formatCode="General">
                  <c:v>-0.19983799999999999</c:v>
                </c:pt>
                <c:pt idx="1293" formatCode="General">
                  <c:v>-0.198299</c:v>
                </c:pt>
                <c:pt idx="1294" formatCode="General">
                  <c:v>-0.19705600000000001</c:v>
                </c:pt>
                <c:pt idx="1295" formatCode="General">
                  <c:v>-0.19595899999999999</c:v>
                </c:pt>
                <c:pt idx="1296" formatCode="General">
                  <c:v>-0.19473399999999999</c:v>
                </c:pt>
                <c:pt idx="1297" formatCode="General">
                  <c:v>-0.19311</c:v>
                </c:pt>
                <c:pt idx="1298" formatCode="General">
                  <c:v>-0.190939</c:v>
                </c:pt>
                <c:pt idx="1299" formatCode="General">
                  <c:v>-0.18826999999999999</c:v>
                </c:pt>
                <c:pt idx="1300" formatCode="General">
                  <c:v>-0.185336</c:v>
                </c:pt>
                <c:pt idx="1301" formatCode="General">
                  <c:v>-0.18246000000000001</c:v>
                </c:pt>
                <c:pt idx="1302" formatCode="General">
                  <c:v>-0.179919</c:v>
                </c:pt>
                <c:pt idx="1303" formatCode="General">
                  <c:v>-0.17782899999999999</c:v>
                </c:pt>
                <c:pt idx="1304" formatCode="General">
                  <c:v>-0.17608799999999999</c:v>
                </c:pt>
                <c:pt idx="1305" formatCode="General">
                  <c:v>-0.17442099999999999</c:v>
                </c:pt>
                <c:pt idx="1306" formatCode="General">
                  <c:v>-0.172489</c:v>
                </c:pt>
                <c:pt idx="1307" formatCode="General">
                  <c:v>-0.17003099999999999</c:v>
                </c:pt>
                <c:pt idx="1308" formatCode="General">
                  <c:v>-0.16697100000000001</c:v>
                </c:pt>
                <c:pt idx="1309" formatCode="General">
                  <c:v>-0.163438</c:v>
                </c:pt>
                <c:pt idx="1310" formatCode="General">
                  <c:v>-0.15971299999999999</c:v>
                </c:pt>
                <c:pt idx="1311" formatCode="General">
                  <c:v>-0.15609600000000001</c:v>
                </c:pt>
                <c:pt idx="1312" formatCode="General">
                  <c:v>-0.152777</c:v>
                </c:pt>
                <c:pt idx="1313" formatCode="General">
                  <c:v>-0.149753</c:v>
                </c:pt>
                <c:pt idx="1314" formatCode="General">
                  <c:v>-0.14682799999999999</c:v>
                </c:pt>
                <c:pt idx="1315" formatCode="General">
                  <c:v>-0.14369899999999999</c:v>
                </c:pt>
                <c:pt idx="1316" formatCode="General">
                  <c:v>-0.140093</c:v>
                </c:pt>
                <c:pt idx="1317" formatCode="General">
                  <c:v>-0.13588700000000001</c:v>
                </c:pt>
                <c:pt idx="1318" formatCode="General">
                  <c:v>-0.13116900000000001</c:v>
                </c:pt>
                <c:pt idx="1319" formatCode="General">
                  <c:v>-0.12620400000000001</c:v>
                </c:pt>
                <c:pt idx="1320" formatCode="General">
                  <c:v>-0.121324</c:v>
                </c:pt>
                <c:pt idx="1321" formatCode="General">
                  <c:v>-0.116798</c:v>
                </c:pt>
                <c:pt idx="1322" formatCode="General">
                  <c:v>-0.112724</c:v>
                </c:pt>
                <c:pt idx="1323" formatCode="General">
                  <c:v>-0.10899200000000001</c:v>
                </c:pt>
                <c:pt idx="1324" formatCode="General">
                  <c:v>-0.105338</c:v>
                </c:pt>
                <c:pt idx="1325" formatCode="General">
                  <c:v>-0.101467</c:v>
                </c:pt>
                <c:pt idx="1326" formatCode="General">
                  <c:v>-9.7188899999999995E-2</c:v>
                </c:pt>
                <c:pt idx="1327" formatCode="General">
                  <c:v>-9.2512200000000003E-2</c:v>
                </c:pt>
                <c:pt idx="1328" formatCode="General">
                  <c:v>-8.7633000000000003E-2</c:v>
                </c:pt>
                <c:pt idx="1329" formatCode="General">
                  <c:v>-8.2848099999999994E-2</c:v>
                </c:pt>
                <c:pt idx="1330" formatCode="General">
                  <c:v>-7.84247E-2</c:v>
                </c:pt>
                <c:pt idx="1331" formatCode="General">
                  <c:v>-7.4480500000000005E-2</c:v>
                </c:pt>
                <c:pt idx="1332" formatCode="General">
                  <c:v>-7.0925500000000002E-2</c:v>
                </c:pt>
                <c:pt idx="1333" formatCode="General">
                  <c:v>-6.7489499999999994E-2</c:v>
                </c:pt>
                <c:pt idx="1334" formatCode="General">
                  <c:v>-6.3827800000000004E-2</c:v>
                </c:pt>
                <c:pt idx="1335" formatCode="General">
                  <c:v>-5.9661400000000003E-2</c:v>
                </c:pt>
                <c:pt idx="1336" formatCode="General">
                  <c:v>-5.4888899999999997E-2</c:v>
                </c:pt>
                <c:pt idx="1337" formatCode="General">
                  <c:v>-4.96208E-2</c:v>
                </c:pt>
                <c:pt idx="1338" formatCode="General">
                  <c:v>-4.4124499999999997E-2</c:v>
                </c:pt>
                <c:pt idx="1339" formatCode="General">
                  <c:v>-3.87068E-2</c:v>
                </c:pt>
                <c:pt idx="1340" formatCode="General">
                  <c:v>-3.3582800000000003E-2</c:v>
                </c:pt>
                <c:pt idx="1341" formatCode="General">
                  <c:v>-2.8783400000000001E-2</c:v>
                </c:pt>
                <c:pt idx="1342" formatCode="General">
                  <c:v>-2.4140200000000001E-2</c:v>
                </c:pt>
                <c:pt idx="1343">
                  <c:v>-1.9363200000000001E-2</c:v>
                </c:pt>
                <c:pt idx="1344">
                  <c:v>-1.41805E-2</c:v>
                </c:pt>
                <c:pt idx="1345">
                  <c:v>-8.4758300000000002E-3</c:v>
                </c:pt>
                <c:pt idx="1346">
                  <c:v>-2.3544199999999999E-3</c:v>
                </c:pt>
                <c:pt idx="1347">
                  <c:v>3.8949599999999998E-3</c:v>
                </c:pt>
                <c:pt idx="1348">
                  <c:v>9.9177399999999995E-3</c:v>
                </c:pt>
                <c:pt idx="1349" formatCode="General">
                  <c:v>1.54339E-2</c:v>
                </c:pt>
                <c:pt idx="1350" formatCode="General">
                  <c:v>2.0340400000000002E-2</c:v>
                </c:pt>
                <c:pt idx="1351" formatCode="General">
                  <c:v>2.47391E-2</c:v>
                </c:pt>
                <c:pt idx="1352" formatCode="General">
                  <c:v>2.8884E-2</c:v>
                </c:pt>
                <c:pt idx="1353" formatCode="General">
                  <c:v>3.3069500000000002E-2</c:v>
                </c:pt>
                <c:pt idx="1354" formatCode="General">
                  <c:v>3.7502599999999997E-2</c:v>
                </c:pt>
                <c:pt idx="1355" formatCode="General">
                  <c:v>4.2212E-2</c:v>
                </c:pt>
                <c:pt idx="1356" formatCode="General">
                  <c:v>4.7035500000000001E-2</c:v>
                </c:pt>
                <c:pt idx="1357" formatCode="General">
                  <c:v>5.1695600000000001E-2</c:v>
                </c:pt>
                <c:pt idx="1358" formatCode="General">
                  <c:v>5.5928100000000001E-2</c:v>
                </c:pt>
                <c:pt idx="1359" formatCode="General">
                  <c:v>5.9602700000000002E-2</c:v>
                </c:pt>
                <c:pt idx="1360" formatCode="General">
                  <c:v>6.2784599999999996E-2</c:v>
                </c:pt>
                <c:pt idx="1361" formatCode="General">
                  <c:v>6.5713599999999997E-2</c:v>
                </c:pt>
                <c:pt idx="1362" formatCode="General">
                  <c:v>6.8709900000000004E-2</c:v>
                </c:pt>
                <c:pt idx="1363" formatCode="General">
                  <c:v>7.2044800000000006E-2</c:v>
                </c:pt>
                <c:pt idx="1364" formatCode="General">
                  <c:v>7.5829400000000005E-2</c:v>
                </c:pt>
                <c:pt idx="1365" formatCode="General">
                  <c:v>7.9969700000000005E-2</c:v>
                </c:pt>
                <c:pt idx="1366" formatCode="General">
                  <c:v>8.4208699999999997E-2</c:v>
                </c:pt>
                <c:pt idx="1367" formatCode="General">
                  <c:v>8.8236300000000004E-2</c:v>
                </c:pt>
                <c:pt idx="1368" formatCode="General">
                  <c:v>9.1821299999999995E-2</c:v>
                </c:pt>
                <c:pt idx="1369" formatCode="General">
                  <c:v>9.4907699999999998E-2</c:v>
                </c:pt>
                <c:pt idx="1370" formatCode="General">
                  <c:v>9.7629400000000005E-2</c:v>
                </c:pt>
                <c:pt idx="1371" formatCode="General">
                  <c:v>0.10023600000000001</c:v>
                </c:pt>
                <c:pt idx="1372" formatCode="General">
                  <c:v>0.102966</c:v>
                </c:pt>
                <c:pt idx="1373" formatCode="General">
                  <c:v>0.10594000000000001</c:v>
                </c:pt>
                <c:pt idx="1374" formatCode="General">
                  <c:v>0.109093</c:v>
                </c:pt>
                <c:pt idx="1375" formatCode="General">
                  <c:v>0.11219700000000001</c:v>
                </c:pt>
                <c:pt idx="1376" formatCode="General">
                  <c:v>0.11493200000000001</c:v>
                </c:pt>
                <c:pt idx="1377" formatCode="General">
                  <c:v>0.11700099999999999</c:v>
                </c:pt>
                <c:pt idx="1378" formatCode="General">
                  <c:v>0.118255</c:v>
                </c:pt>
                <c:pt idx="1379" formatCode="General">
                  <c:v>0.11874899999999999</c:v>
                </c:pt>
                <c:pt idx="1380" formatCode="General">
                  <c:v>0.118731</c:v>
                </c:pt>
                <c:pt idx="1381" formatCode="General">
                  <c:v>0.118519</c:v>
                </c:pt>
                <c:pt idx="1382" formatCode="General">
                  <c:v>0.11836199999999999</c:v>
                </c:pt>
                <c:pt idx="1383" formatCode="General">
                  <c:v>0.118322</c:v>
                </c:pt>
                <c:pt idx="1384" formatCode="General">
                  <c:v>0.11826299999999999</c:v>
                </c:pt>
                <c:pt idx="1385" formatCode="General">
                  <c:v>0.117926</c:v>
                </c:pt>
                <c:pt idx="1386" formatCode="General">
                  <c:v>0.11705599999999999</c:v>
                </c:pt>
                <c:pt idx="1387" formatCode="General">
                  <c:v>0.11551599999999999</c:v>
                </c:pt>
                <c:pt idx="1388" formatCode="General">
                  <c:v>0.113353</c:v>
                </c:pt>
                <c:pt idx="1389" formatCode="General">
                  <c:v>0.1108</c:v>
                </c:pt>
                <c:pt idx="1390" formatCode="General">
                  <c:v>0.10818899999999999</c:v>
                </c:pt>
                <c:pt idx="1391" formatCode="General">
                  <c:v>0.105822</c:v>
                </c:pt>
                <c:pt idx="1392" formatCode="General">
                  <c:v>0.103849</c:v>
                </c:pt>
                <c:pt idx="1393" formatCode="General">
                  <c:v>0.102198</c:v>
                </c:pt>
                <c:pt idx="1394" formatCode="General">
                  <c:v>0.100592</c:v>
                </c:pt>
                <c:pt idx="1395" formatCode="General">
                  <c:v>9.8659200000000002E-2</c:v>
                </c:pt>
                <c:pt idx="1396" formatCode="General">
                  <c:v>9.6085000000000004E-2</c:v>
                </c:pt>
                <c:pt idx="1397" formatCode="General">
                  <c:v>9.2748800000000006E-2</c:v>
                </c:pt>
                <c:pt idx="1398" formatCode="General">
                  <c:v>8.8770699999999994E-2</c:v>
                </c:pt>
                <c:pt idx="1399" formatCode="General">
                  <c:v>8.44467E-2</c:v>
                </c:pt>
                <c:pt idx="1400" formatCode="General">
                  <c:v>8.0102300000000001E-2</c:v>
                </c:pt>
                <c:pt idx="1401" formatCode="General">
                  <c:v>7.5934100000000004E-2</c:v>
                </c:pt>
                <c:pt idx="1402" formatCode="General">
                  <c:v>7.1914099999999995E-2</c:v>
                </c:pt>
                <c:pt idx="1403" formatCode="General">
                  <c:v>6.7798300000000006E-2</c:v>
                </c:pt>
                <c:pt idx="1404" formatCode="General">
                  <c:v>6.3229300000000002E-2</c:v>
                </c:pt>
                <c:pt idx="1405" formatCode="General">
                  <c:v>5.78865E-2</c:v>
                </c:pt>
                <c:pt idx="1406" formatCode="General">
                  <c:v>5.1625400000000002E-2</c:v>
                </c:pt>
                <c:pt idx="1407" formatCode="General">
                  <c:v>4.4548400000000002E-2</c:v>
                </c:pt>
                <c:pt idx="1408" formatCode="General">
                  <c:v>3.6976200000000001E-2</c:v>
                </c:pt>
                <c:pt idx="1409" formatCode="General">
                  <c:v>2.9323999999999999E-2</c:v>
                </c:pt>
                <c:pt idx="1410" formatCode="General">
                  <c:v>2.1934599999999999E-2</c:v>
                </c:pt>
                <c:pt idx="1411" formatCode="General">
                  <c:v>1.49456E-2</c:v>
                </c:pt>
                <c:pt idx="1412">
                  <c:v>8.2491999999999999E-3</c:v>
                </c:pt>
                <c:pt idx="1413">
                  <c:v>1.56522E-3</c:v>
                </c:pt>
                <c:pt idx="1414">
                  <c:v>-5.4071700000000002E-3</c:v>
                </c:pt>
                <c:pt idx="1415">
                  <c:v>-1.2832E-2</c:v>
                </c:pt>
                <c:pt idx="1416" formatCode="General">
                  <c:v>-2.0651599999999999E-2</c:v>
                </c:pt>
                <c:pt idx="1417" formatCode="General">
                  <c:v>-2.8612599999999998E-2</c:v>
                </c:pt>
                <c:pt idx="1418" formatCode="General">
                  <c:v>-3.6378800000000003E-2</c:v>
                </c:pt>
                <c:pt idx="1419" formatCode="General">
                  <c:v>-4.3677500000000001E-2</c:v>
                </c:pt>
                <c:pt idx="1420" formatCode="General">
                  <c:v>-5.0417299999999998E-2</c:v>
                </c:pt>
                <c:pt idx="1421" formatCode="General">
                  <c:v>-5.6735000000000001E-2</c:v>
                </c:pt>
                <c:pt idx="1422" formatCode="General">
                  <c:v>-6.29551E-2</c:v>
                </c:pt>
                <c:pt idx="1423" formatCode="General">
                  <c:v>-6.9472400000000004E-2</c:v>
                </c:pt>
                <c:pt idx="1424" formatCode="General">
                  <c:v>-7.6602900000000002E-2</c:v>
                </c:pt>
                <c:pt idx="1425" formatCode="General">
                  <c:v>-8.4460400000000005E-2</c:v>
                </c:pt>
                <c:pt idx="1426" formatCode="General">
                  <c:v>-9.2914300000000005E-2</c:v>
                </c:pt>
                <c:pt idx="1427" formatCode="General">
                  <c:v>-0.101656</c:v>
                </c:pt>
                <c:pt idx="1428" formatCode="General">
                  <c:v>-0.110342</c:v>
                </c:pt>
                <c:pt idx="1429" formatCode="General">
                  <c:v>-0.118755</c:v>
                </c:pt>
                <c:pt idx="1430" formatCode="General">
                  <c:v>-0.12690100000000001</c:v>
                </c:pt>
                <c:pt idx="1431" formatCode="General">
                  <c:v>-0.13500999999999999</c:v>
                </c:pt>
                <c:pt idx="1432" formatCode="General">
                  <c:v>-0.143424</c:v>
                </c:pt>
                <c:pt idx="1433" formatCode="General">
                  <c:v>-0.15243699999999999</c:v>
                </c:pt>
                <c:pt idx="1434" formatCode="General">
                  <c:v>-0.16214300000000001</c:v>
                </c:pt>
                <c:pt idx="1435" formatCode="General">
                  <c:v>-0.17238500000000001</c:v>
                </c:pt>
                <c:pt idx="1436" formatCode="General">
                  <c:v>-0.18280399999999999</c:v>
                </c:pt>
                <c:pt idx="1437" formatCode="General">
                  <c:v>-0.192972</c:v>
                </c:pt>
                <c:pt idx="1438" formatCode="General">
                  <c:v>-0.20255300000000001</c:v>
                </c:pt>
                <c:pt idx="1439" formatCode="General">
                  <c:v>-0.21141299999999999</c:v>
                </c:pt>
                <c:pt idx="1440" formatCode="General">
                  <c:v>-0.219665</c:v>
                </c:pt>
                <c:pt idx="1441" formatCode="General">
                  <c:v>-0.227604</c:v>
                </c:pt>
                <c:pt idx="1442" formatCode="General">
                  <c:v>-0.235567</c:v>
                </c:pt>
                <c:pt idx="1443" formatCode="General">
                  <c:v>-0.24376800000000001</c:v>
                </c:pt>
                <c:pt idx="1444" formatCode="General">
                  <c:v>-0.252195</c:v>
                </c:pt>
                <c:pt idx="1445" formatCode="General">
                  <c:v>-0.260633</c:v>
                </c:pt>
                <c:pt idx="1446" formatCode="General">
                  <c:v>-0.26878400000000002</c:v>
                </c:pt>
                <c:pt idx="1447" formatCode="General">
                  <c:v>-0.27642099999999997</c:v>
                </c:pt>
                <c:pt idx="1448" formatCode="General">
                  <c:v>-0.28349000000000002</c:v>
                </c:pt>
                <c:pt idx="1449" formatCode="General">
                  <c:v>-0.29013</c:v>
                </c:pt>
                <c:pt idx="1450" formatCode="General">
                  <c:v>-0.29662699999999997</c:v>
                </c:pt>
                <c:pt idx="1451" formatCode="General">
                  <c:v>-0.30331900000000001</c:v>
                </c:pt>
                <c:pt idx="1452" formatCode="General">
                  <c:v>-0.310473</c:v>
                </c:pt>
                <c:pt idx="1453" formatCode="General">
                  <c:v>-0.31817699999999999</c:v>
                </c:pt>
                <c:pt idx="1454" formatCode="General">
                  <c:v>-0.32629999999999998</c:v>
                </c:pt>
                <c:pt idx="1455" formatCode="General">
                  <c:v>-0.33455099999999999</c:v>
                </c:pt>
                <c:pt idx="1456" formatCode="General">
                  <c:v>-0.34260000000000002</c:v>
                </c:pt>
                <c:pt idx="1457" formatCode="General">
                  <c:v>-0.350219</c:v>
                </c:pt>
                <c:pt idx="1458" formatCode="General">
                  <c:v>-0.35736600000000002</c:v>
                </c:pt>
                <c:pt idx="1459" formatCode="General">
                  <c:v>-0.36418400000000001</c:v>
                </c:pt>
                <c:pt idx="1460" formatCode="General">
                  <c:v>-0.37092000000000003</c:v>
                </c:pt>
                <c:pt idx="1461" formatCode="General">
                  <c:v>-0.37779400000000002</c:v>
                </c:pt>
                <c:pt idx="1462" formatCode="General">
                  <c:v>-0.38486900000000002</c:v>
                </c:pt>
                <c:pt idx="1463" formatCode="General">
                  <c:v>-0.39199200000000001</c:v>
                </c:pt>
                <c:pt idx="1464" formatCode="General">
                  <c:v>-0.39883200000000002</c:v>
                </c:pt>
                <c:pt idx="1465" formatCode="General">
                  <c:v>-0.40500900000000001</c:v>
                </c:pt>
                <c:pt idx="1466" formatCode="General">
                  <c:v>-0.41024899999999997</c:v>
                </c:pt>
                <c:pt idx="1467" formatCode="General">
                  <c:v>-0.414497</c:v>
                </c:pt>
                <c:pt idx="1468" formatCode="General">
                  <c:v>-0.41793999999999998</c:v>
                </c:pt>
                <c:pt idx="1469" formatCode="General">
                  <c:v>-0.420927</c:v>
                </c:pt>
                <c:pt idx="1470" formatCode="General">
                  <c:v>-0.42382799999999998</c:v>
                </c:pt>
                <c:pt idx="1471" formatCode="General">
                  <c:v>-0.42688799999999999</c:v>
                </c:pt>
                <c:pt idx="1472" formatCode="General">
                  <c:v>-0.43012899999999998</c:v>
                </c:pt>
                <c:pt idx="1473" formatCode="General">
                  <c:v>-0.43337199999999998</c:v>
                </c:pt>
                <c:pt idx="1474" formatCode="General">
                  <c:v>-0.436336</c:v>
                </c:pt>
                <c:pt idx="1475" formatCode="General">
                  <c:v>-0.43879499999999999</c:v>
                </c:pt>
                <c:pt idx="1476" formatCode="General">
                  <c:v>-0.44069799999999998</c:v>
                </c:pt>
                <c:pt idx="1477" formatCode="General">
                  <c:v>-0.44221100000000002</c:v>
                </c:pt>
                <c:pt idx="1478" formatCode="General">
                  <c:v>-0.44365100000000002</c:v>
                </c:pt>
                <c:pt idx="1479" formatCode="General">
                  <c:v>-0.445355</c:v>
                </c:pt>
                <c:pt idx="1480" formatCode="General">
                  <c:v>-0.44753599999999999</c:v>
                </c:pt>
                <c:pt idx="1481" formatCode="General">
                  <c:v>-0.45018999999999998</c:v>
                </c:pt>
                <c:pt idx="1482" formatCode="General">
                  <c:v>-0.45309300000000002</c:v>
                </c:pt>
                <c:pt idx="1483" formatCode="General">
                  <c:v>-0.45588000000000001</c:v>
                </c:pt>
                <c:pt idx="1484" formatCode="General">
                  <c:v>-0.45818599999999998</c:v>
                </c:pt>
                <c:pt idx="1485" formatCode="General">
                  <c:v>-0.45977299999999999</c:v>
                </c:pt>
                <c:pt idx="1486" formatCode="General">
                  <c:v>-0.46061400000000002</c:v>
                </c:pt>
                <c:pt idx="1487" formatCode="General">
                  <c:v>-0.46087499999999998</c:v>
                </c:pt>
                <c:pt idx="1488" formatCode="General">
                  <c:v>-0.46081800000000001</c:v>
                </c:pt>
                <c:pt idx="1489" formatCode="General">
                  <c:v>-0.46066800000000002</c:v>
                </c:pt>
                <c:pt idx="1490" formatCode="General">
                  <c:v>-0.46049499999999999</c:v>
                </c:pt>
                <c:pt idx="1491" formatCode="General">
                  <c:v>-0.46017000000000002</c:v>
                </c:pt>
                <c:pt idx="1492" formatCode="General">
                  <c:v>-0.45941399999999999</c:v>
                </c:pt>
                <c:pt idx="1493" formatCode="General">
                  <c:v>-0.45791300000000001</c:v>
                </c:pt>
                <c:pt idx="1494" formatCode="General">
                  <c:v>-0.45546700000000001</c:v>
                </c:pt>
                <c:pt idx="1495" formatCode="General">
                  <c:v>-0.45207799999999998</c:v>
                </c:pt>
                <c:pt idx="1496" formatCode="General">
                  <c:v>-0.44797300000000001</c:v>
                </c:pt>
                <c:pt idx="1497" formatCode="General">
                  <c:v>-0.44351699999999999</c:v>
                </c:pt>
                <c:pt idx="1498" formatCode="General">
                  <c:v>-0.43908399999999997</c:v>
                </c:pt>
                <c:pt idx="1499" formatCode="General">
                  <c:v>-0.434915</c:v>
                </c:pt>
                <c:pt idx="1500" formatCode="General">
                  <c:v>-0.43104199999999998</c:v>
                </c:pt>
                <c:pt idx="1501" formatCode="General">
                  <c:v>-0.42729899999999998</c:v>
                </c:pt>
                <c:pt idx="1502" formatCode="General">
                  <c:v>-0.42341200000000001</c:v>
                </c:pt>
                <c:pt idx="1503" formatCode="General">
                  <c:v>-0.41913800000000001</c:v>
                </c:pt>
                <c:pt idx="1504" formatCode="General">
                  <c:v>-0.41437800000000002</c:v>
                </c:pt>
                <c:pt idx="1505" formatCode="General">
                  <c:v>-0.40922599999999998</c:v>
                </c:pt>
                <c:pt idx="1506" formatCode="General">
                  <c:v>-0.40393400000000002</c:v>
                </c:pt>
                <c:pt idx="1507" formatCode="General">
                  <c:v>-0.39879900000000001</c:v>
                </c:pt>
                <c:pt idx="1508" formatCode="General">
                  <c:v>-0.39402399999999999</c:v>
                </c:pt>
                <c:pt idx="1509" formatCode="General">
                  <c:v>-0.389625</c:v>
                </c:pt>
                <c:pt idx="1510" formatCode="General">
                  <c:v>-0.38540000000000002</c:v>
                </c:pt>
                <c:pt idx="1511" formatCode="General">
                  <c:v>-0.380998</c:v>
                </c:pt>
                <c:pt idx="1512" formatCode="General">
                  <c:v>-0.37604500000000002</c:v>
                </c:pt>
                <c:pt idx="1513" formatCode="General">
                  <c:v>-0.37028699999999998</c:v>
                </c:pt>
                <c:pt idx="1514" formatCode="General">
                  <c:v>-0.36368200000000001</c:v>
                </c:pt>
                <c:pt idx="1515" formatCode="General">
                  <c:v>-0.35640500000000003</c:v>
                </c:pt>
                <c:pt idx="1516" formatCode="General">
                  <c:v>-0.34875800000000001</c:v>
                </c:pt>
                <c:pt idx="1517" formatCode="General">
                  <c:v>-0.34103899999999998</c:v>
                </c:pt>
                <c:pt idx="1518" formatCode="General">
                  <c:v>-0.33341599999999999</c:v>
                </c:pt>
                <c:pt idx="1519" formatCode="General">
                  <c:v>-0.32586900000000002</c:v>
                </c:pt>
                <c:pt idx="1520" formatCode="General">
                  <c:v>-0.31820300000000001</c:v>
                </c:pt>
                <c:pt idx="1521" formatCode="General">
                  <c:v>-0.31015100000000001</c:v>
                </c:pt>
                <c:pt idx="1522" formatCode="General">
                  <c:v>-0.30150900000000003</c:v>
                </c:pt>
                <c:pt idx="1523" formatCode="General">
                  <c:v>-0.29226600000000003</c:v>
                </c:pt>
                <c:pt idx="1524" formatCode="General">
                  <c:v>-0.28262199999999998</c:v>
                </c:pt>
                <c:pt idx="1525" formatCode="General">
                  <c:v>-0.27292499999999997</c:v>
                </c:pt>
                <c:pt idx="1526" formatCode="General">
                  <c:v>-0.26355699999999999</c:v>
                </c:pt>
                <c:pt idx="1527" formatCode="General">
                  <c:v>-0.254797</c:v>
                </c:pt>
                <c:pt idx="1528" formatCode="General">
                  <c:v>-0.246726</c:v>
                </c:pt>
                <c:pt idx="1529" formatCode="General">
                  <c:v>-0.23918600000000001</c:v>
                </c:pt>
                <c:pt idx="1530" formatCode="General">
                  <c:v>-0.23185600000000001</c:v>
                </c:pt>
                <c:pt idx="1531" formatCode="General">
                  <c:v>-0.22440099999999999</c:v>
                </c:pt>
                <c:pt idx="1532" formatCode="General">
                  <c:v>-0.21663499999999999</c:v>
                </c:pt>
                <c:pt idx="1533" formatCode="General">
                  <c:v>-0.208589</c:v>
                </c:pt>
                <c:pt idx="1534" formatCode="General">
                  <c:v>-0.20047899999999999</c:v>
                </c:pt>
                <c:pt idx="1535" formatCode="General">
                  <c:v>-0.19259299999999999</c:v>
                </c:pt>
                <c:pt idx="1536" formatCode="General">
                  <c:v>-0.18515599999999999</c:v>
                </c:pt>
                <c:pt idx="1537" formatCode="General">
                  <c:v>-0.17821799999999999</c:v>
                </c:pt>
                <c:pt idx="1538" formatCode="General">
                  <c:v>-0.17161000000000001</c:v>
                </c:pt>
                <c:pt idx="1539">
                  <c:v>-0.16499</c:v>
                </c:pt>
                <c:pt idx="1540" formatCode="General">
                  <c:v>-0.157972</c:v>
                </c:pt>
                <c:pt idx="1541" formatCode="General">
                  <c:v>-0.15028</c:v>
                </c:pt>
                <c:pt idx="1542" formatCode="General">
                  <c:v>-0.14185900000000001</c:v>
                </c:pt>
                <c:pt idx="1543" formatCode="General">
                  <c:v>-0.13289799999999999</c:v>
                </c:pt>
                <c:pt idx="1544" formatCode="General">
                  <c:v>-0.12374599999999999</c:v>
                </c:pt>
                <c:pt idx="1545" formatCode="General">
                  <c:v>-0.114763</c:v>
                </c:pt>
                <c:pt idx="1546" formatCode="General">
                  <c:v>-0.106181</c:v>
                </c:pt>
                <c:pt idx="1547" formatCode="General">
                  <c:v>-9.8027500000000004E-2</c:v>
                </c:pt>
                <c:pt idx="1548" formatCode="General">
                  <c:v>-9.0154600000000001E-2</c:v>
                </c:pt>
                <c:pt idx="1549" formatCode="General">
                  <c:v>-8.2336900000000005E-2</c:v>
                </c:pt>
                <c:pt idx="1550" formatCode="General">
                  <c:v>-7.4386499999999994E-2</c:v>
                </c:pt>
                <c:pt idx="1551" formatCode="General">
                  <c:v>-6.6253800000000002E-2</c:v>
                </c:pt>
                <c:pt idx="1552" formatCode="General">
                  <c:v>-5.8079400000000003E-2</c:v>
                </c:pt>
                <c:pt idx="1553" formatCode="General">
                  <c:v>-5.0164300000000002E-2</c:v>
                </c:pt>
                <c:pt idx="1554" formatCode="General">
                  <c:v>-4.2857399999999997E-2</c:v>
                </c:pt>
                <c:pt idx="1555" formatCode="General">
                  <c:v>-3.6407399999999999E-2</c:v>
                </c:pt>
                <c:pt idx="1556" formatCode="General">
                  <c:v>-3.0847300000000001E-2</c:v>
                </c:pt>
                <c:pt idx="1557" formatCode="General">
                  <c:v>-2.5962499999999999E-2</c:v>
                </c:pt>
                <c:pt idx="1558" formatCode="General">
                  <c:v>-2.1360199999999999E-2</c:v>
                </c:pt>
                <c:pt idx="1559" formatCode="General">
                  <c:v>-1.66204E-2</c:v>
                </c:pt>
                <c:pt idx="1560" formatCode="General">
                  <c:v>-1.1459199999999999E-2</c:v>
                </c:pt>
                <c:pt idx="1561">
                  <c:v>-5.8198700000000004E-3</c:v>
                </c:pt>
                <c:pt idx="1562">
                  <c:v>1.43509E-4</c:v>
                </c:pt>
                <c:pt idx="1563">
                  <c:v>6.1582299999999998E-3</c:v>
                </c:pt>
                <c:pt idx="1564" formatCode="General">
                  <c:v>1.1951700000000001E-2</c:v>
                </c:pt>
                <c:pt idx="1565" formatCode="General">
                  <c:v>1.7370300000000002E-2</c:v>
                </c:pt>
                <c:pt idx="1566" formatCode="General">
                  <c:v>2.24583E-2</c:v>
                </c:pt>
                <c:pt idx="1567" formatCode="General">
                  <c:v>2.7441400000000001E-2</c:v>
                </c:pt>
                <c:pt idx="1568" formatCode="General">
                  <c:v>3.26083E-2</c:v>
                </c:pt>
                <c:pt idx="1569" formatCode="General">
                  <c:v>3.8161100000000003E-2</c:v>
                </c:pt>
                <c:pt idx="1570" formatCode="General">
                  <c:v>4.4112899999999997E-2</c:v>
                </c:pt>
                <c:pt idx="1571" formatCode="General">
                  <c:v>5.0257599999999999E-2</c:v>
                </c:pt>
                <c:pt idx="1572" formatCode="General">
                  <c:v>5.62152E-2</c:v>
                </c:pt>
                <c:pt idx="1573" formatCode="General">
                  <c:v>6.1568999999999999E-2</c:v>
                </c:pt>
                <c:pt idx="1574" formatCode="General">
                  <c:v>6.6060999999999995E-2</c:v>
                </c:pt>
                <c:pt idx="1575" formatCode="General">
                  <c:v>6.9714700000000004E-2</c:v>
                </c:pt>
                <c:pt idx="1576" formatCode="General">
                  <c:v>7.2783799999999996E-2</c:v>
                </c:pt>
                <c:pt idx="1577" formatCode="General">
                  <c:v>7.5588699999999995E-2</c:v>
                </c:pt>
                <c:pt idx="1578" formatCode="General">
                  <c:v>7.8370999999999996E-2</c:v>
                </c:pt>
                <c:pt idx="1579" formatCode="General">
                  <c:v>8.1215099999999998E-2</c:v>
                </c:pt>
                <c:pt idx="1580" formatCode="General">
                  <c:v>8.4018899999999994E-2</c:v>
                </c:pt>
                <c:pt idx="1581" formatCode="General">
                  <c:v>8.6523699999999995E-2</c:v>
                </c:pt>
                <c:pt idx="1582" formatCode="General">
                  <c:v>8.8431399999999993E-2</c:v>
                </c:pt>
                <c:pt idx="1583" formatCode="General">
                  <c:v>8.9554300000000003E-2</c:v>
                </c:pt>
                <c:pt idx="1584" formatCode="General">
                  <c:v>8.9895500000000003E-2</c:v>
                </c:pt>
                <c:pt idx="1585" formatCode="General">
                  <c:v>8.9627600000000002E-2</c:v>
                </c:pt>
                <c:pt idx="1586" formatCode="General">
                  <c:v>8.9034100000000005E-2</c:v>
                </c:pt>
                <c:pt idx="1587" formatCode="General">
                  <c:v>8.8451600000000005E-2</c:v>
                </c:pt>
                <c:pt idx="1588" formatCode="General">
                  <c:v>8.8171899999999997E-2</c:v>
                </c:pt>
                <c:pt idx="1589" formatCode="General">
                  <c:v>8.83018E-2</c:v>
                </c:pt>
                <c:pt idx="1590" formatCode="General">
                  <c:v>8.8678800000000002E-2</c:v>
                </c:pt>
                <c:pt idx="1591" formatCode="General">
                  <c:v>8.8937000000000002E-2</c:v>
                </c:pt>
                <c:pt idx="1592" formatCode="General">
                  <c:v>8.8703000000000004E-2</c:v>
                </c:pt>
                <c:pt idx="1593" formatCode="General">
                  <c:v>8.7793899999999994E-2</c:v>
                </c:pt>
                <c:pt idx="1594" formatCode="General">
                  <c:v>8.6287100000000005E-2</c:v>
                </c:pt>
                <c:pt idx="1595" formatCode="General">
                  <c:v>8.4432400000000005E-2</c:v>
                </c:pt>
                <c:pt idx="1596" formatCode="General">
                  <c:v>8.2493800000000006E-2</c:v>
                </c:pt>
                <c:pt idx="1597" formatCode="General">
                  <c:v>8.0631999999999995E-2</c:v>
                </c:pt>
                <c:pt idx="1598" formatCode="General">
                  <c:v>7.8859799999999994E-2</c:v>
                </c:pt>
                <c:pt idx="1599" formatCode="General">
                  <c:v>7.7030199999999993E-2</c:v>
                </c:pt>
                <c:pt idx="1600" formatCode="General">
                  <c:v>7.4849499999999999E-2</c:v>
                </c:pt>
                <c:pt idx="1601" formatCode="General">
                  <c:v>7.1963200000000005E-2</c:v>
                </c:pt>
                <c:pt idx="1602" formatCode="General">
                  <c:v>6.8117200000000003E-2</c:v>
                </c:pt>
                <c:pt idx="1603" formatCode="General">
                  <c:v>6.3304299999999994E-2</c:v>
                </c:pt>
                <c:pt idx="1604" formatCode="General">
                  <c:v>5.7786999999999998E-2</c:v>
                </c:pt>
                <c:pt idx="1605" formatCode="General">
                  <c:v>5.1971099999999999E-2</c:v>
                </c:pt>
                <c:pt idx="1606" formatCode="General">
                  <c:v>4.6204500000000003E-2</c:v>
                </c:pt>
                <c:pt idx="1607" formatCode="General">
                  <c:v>4.0625700000000001E-2</c:v>
                </c:pt>
                <c:pt idx="1608" formatCode="General">
                  <c:v>3.5141699999999998E-2</c:v>
                </c:pt>
                <c:pt idx="1609" formatCode="General">
                  <c:v>2.9520299999999999E-2</c:v>
                </c:pt>
                <c:pt idx="1610" formatCode="General">
                  <c:v>2.3512600000000002E-2</c:v>
                </c:pt>
                <c:pt idx="1611" formatCode="General">
                  <c:v>1.6948100000000001E-2</c:v>
                </c:pt>
                <c:pt idx="1612">
                  <c:v>9.8051100000000006E-3</c:v>
                </c:pt>
                <c:pt idx="1613">
                  <c:v>2.2602199999999999E-3</c:v>
                </c:pt>
                <c:pt idx="1614">
                  <c:v>-5.34075E-3</c:v>
                </c:pt>
                <c:pt idx="1615" formatCode="General">
                  <c:v>-1.26298E-2</c:v>
                </c:pt>
                <c:pt idx="1616" formatCode="General">
                  <c:v>-1.9409900000000001E-2</c:v>
                </c:pt>
                <c:pt idx="1617" formatCode="General">
                  <c:v>-2.5754699999999998E-2</c:v>
                </c:pt>
                <c:pt idx="1618" formatCode="General">
                  <c:v>-3.1944E-2</c:v>
                </c:pt>
                <c:pt idx="1619" formatCode="General">
                  <c:v>-3.8299899999999998E-2</c:v>
                </c:pt>
                <c:pt idx="1620" formatCode="General">
                  <c:v>-4.5048100000000001E-2</c:v>
                </c:pt>
                <c:pt idx="1621" formatCode="General">
                  <c:v>-5.2264199999999997E-2</c:v>
                </c:pt>
                <c:pt idx="1622" formatCode="General">
                  <c:v>-5.9881900000000002E-2</c:v>
                </c:pt>
                <c:pt idx="1623" formatCode="General">
                  <c:v>-6.7725300000000002E-2</c:v>
                </c:pt>
                <c:pt idx="1624" formatCode="General">
                  <c:v>-7.5570399999999996E-2</c:v>
                </c:pt>
                <c:pt idx="1625" formatCode="General">
                  <c:v>-8.3244600000000002E-2</c:v>
                </c:pt>
                <c:pt idx="1626" formatCode="General">
                  <c:v>-9.0723399999999996E-2</c:v>
                </c:pt>
                <c:pt idx="1627" formatCode="General">
                  <c:v>-9.8153400000000002E-2</c:v>
                </c:pt>
                <c:pt idx="1628" formatCode="General">
                  <c:v>-0.10578</c:v>
                </c:pt>
                <c:pt idx="1629" formatCode="General">
                  <c:v>-0.113826</c:v>
                </c:pt>
                <c:pt idx="1630" formatCode="General">
                  <c:v>-0.122388</c:v>
                </c:pt>
                <c:pt idx="1631" formatCode="General">
                  <c:v>-0.13139000000000001</c:v>
                </c:pt>
                <c:pt idx="1632" formatCode="General">
                  <c:v>-0.14058699999999999</c:v>
                </c:pt>
                <c:pt idx="1633" formatCode="General">
                  <c:v>-0.149641</c:v>
                </c:pt>
                <c:pt idx="1634" formatCode="General">
                  <c:v>-0.15823999999999999</c:v>
                </c:pt>
                <c:pt idx="1635" formatCode="General">
                  <c:v>-0.16623599999999999</c:v>
                </c:pt>
                <c:pt idx="1636" formatCode="General">
                  <c:v>-0.17371800000000001</c:v>
                </c:pt>
                <c:pt idx="1637" formatCode="General">
                  <c:v>-0.180925</c:v>
                </c:pt>
                <c:pt idx="1638" formatCode="General">
                  <c:v>-0.18806500000000001</c:v>
                </c:pt>
                <c:pt idx="1639" formatCode="General">
                  <c:v>-0.19519700000000001</c:v>
                </c:pt>
                <c:pt idx="1640" formatCode="General">
                  <c:v>-0.20224400000000001</c:v>
                </c:pt>
                <c:pt idx="1641" formatCode="General">
                  <c:v>-0.20907800000000001</c:v>
                </c:pt>
                <c:pt idx="1642" formatCode="General">
                  <c:v>-0.215563</c:v>
                </c:pt>
                <c:pt idx="1643" formatCode="General">
                  <c:v>-0.22157199999999999</c:v>
                </c:pt>
                <c:pt idx="1644" formatCode="General">
                  <c:v>-0.227024</c:v>
                </c:pt>
                <c:pt idx="1645" formatCode="General">
                  <c:v>-0.231963</c:v>
                </c:pt>
                <c:pt idx="1646" formatCode="General">
                  <c:v>-0.23657</c:v>
                </c:pt>
                <c:pt idx="1647" formatCode="General">
                  <c:v>-0.241094</c:v>
                </c:pt>
                <c:pt idx="1648" formatCode="General">
                  <c:v>-0.245754</c:v>
                </c:pt>
                <c:pt idx="1649" formatCode="General">
                  <c:v>-0.25068699999999999</c:v>
                </c:pt>
                <c:pt idx="1650" formatCode="General">
                  <c:v>-0.25592500000000001</c:v>
                </c:pt>
                <c:pt idx="1651" formatCode="General">
                  <c:v>-0.26136599999999999</c:v>
                </c:pt>
                <c:pt idx="1652" formatCode="General">
                  <c:v>-0.26678400000000002</c:v>
                </c:pt>
                <c:pt idx="1653" formatCode="General">
                  <c:v>-0.27190900000000001</c:v>
                </c:pt>
                <c:pt idx="1654" formatCode="General">
                  <c:v>-0.276559</c:v>
                </c:pt>
                <c:pt idx="1655" formatCode="General">
                  <c:v>-0.28073799999999999</c:v>
                </c:pt>
                <c:pt idx="1656" formatCode="General">
                  <c:v>-0.28462599999999999</c:v>
                </c:pt>
                <c:pt idx="1657" formatCode="General">
                  <c:v>-0.28848000000000001</c:v>
                </c:pt>
                <c:pt idx="1658" formatCode="General">
                  <c:v>-0.29249700000000001</c:v>
                </c:pt>
                <c:pt idx="1659" formatCode="General">
                  <c:v>-0.29669800000000002</c:v>
                </c:pt>
                <c:pt idx="1660" formatCode="General">
                  <c:v>-0.30089900000000003</c:v>
                </c:pt>
                <c:pt idx="1661" formatCode="General">
                  <c:v>-0.30477900000000002</c:v>
                </c:pt>
                <c:pt idx="1662" formatCode="General">
                  <c:v>-0.30804300000000001</c:v>
                </c:pt>
                <c:pt idx="1663" formatCode="General">
                  <c:v>-0.31054700000000002</c:v>
                </c:pt>
                <c:pt idx="1664" formatCode="General">
                  <c:v>-0.31233499999999997</c:v>
                </c:pt>
                <c:pt idx="1665" formatCode="General">
                  <c:v>-0.31359100000000001</c:v>
                </c:pt>
                <c:pt idx="1666" formatCode="General">
                  <c:v>-0.31457000000000002</c:v>
                </c:pt>
                <c:pt idx="1667" formatCode="General">
                  <c:v>-0.31551499999999999</c:v>
                </c:pt>
                <c:pt idx="1668" formatCode="General">
                  <c:v>-0.31655299999999997</c:v>
                </c:pt>
                <c:pt idx="1669" formatCode="General">
                  <c:v>-0.317631</c:v>
                </c:pt>
                <c:pt idx="1670" formatCode="General">
                  <c:v>-0.318552</c:v>
                </c:pt>
                <c:pt idx="1671" formatCode="General">
                  <c:v>-0.31909999999999999</c:v>
                </c:pt>
                <c:pt idx="1672" formatCode="General">
                  <c:v>-0.319156</c:v>
                </c:pt>
                <c:pt idx="1673" formatCode="General">
                  <c:v>-0.31874599999999997</c:v>
                </c:pt>
                <c:pt idx="1674" formatCode="General">
                  <c:v>-0.31803799999999999</c:v>
                </c:pt>
                <c:pt idx="1675" formatCode="General">
                  <c:v>-0.31731599999999999</c:v>
                </c:pt>
                <c:pt idx="1676" formatCode="General">
                  <c:v>-0.31689699999999998</c:v>
                </c:pt>
                <c:pt idx="1677" formatCode="General">
                  <c:v>-0.31698300000000001</c:v>
                </c:pt>
                <c:pt idx="1678" formatCode="General">
                  <c:v>-0.31756200000000001</c:v>
                </c:pt>
                <c:pt idx="1679" formatCode="General">
                  <c:v>-0.31842500000000001</c:v>
                </c:pt>
                <c:pt idx="1680" formatCode="General">
                  <c:v>-0.31926500000000002</c:v>
                </c:pt>
                <c:pt idx="1681" formatCode="General">
                  <c:v>-0.319774</c:v>
                </c:pt>
                <c:pt idx="1682" formatCode="General">
                  <c:v>-0.319747</c:v>
                </c:pt>
                <c:pt idx="1683" formatCode="General">
                  <c:v>-0.31917099999999998</c:v>
                </c:pt>
                <c:pt idx="1684" formatCode="General">
                  <c:v>-0.31823699999999999</c:v>
                </c:pt>
                <c:pt idx="1685" formatCode="General">
                  <c:v>-0.31723000000000001</c:v>
                </c:pt>
                <c:pt idx="1686" formatCode="General">
                  <c:v>-0.31635000000000002</c:v>
                </c:pt>
                <c:pt idx="1687" formatCode="General">
                  <c:v>-0.31559900000000002</c:v>
                </c:pt>
                <c:pt idx="1688" formatCode="General">
                  <c:v>-0.31476599999999999</c:v>
                </c:pt>
                <c:pt idx="1689" formatCode="General">
                  <c:v>-0.31352000000000002</c:v>
                </c:pt>
                <c:pt idx="1690" formatCode="General">
                  <c:v>-0.31156299999999998</c:v>
                </c:pt>
                <c:pt idx="1691" formatCode="General">
                  <c:v>-0.30878299999999997</c:v>
                </c:pt>
                <c:pt idx="1692" formatCode="General">
                  <c:v>-0.30531999999999998</c:v>
                </c:pt>
                <c:pt idx="1693" formatCode="General">
                  <c:v>-0.30148000000000003</c:v>
                </c:pt>
                <c:pt idx="1694" formatCode="General">
                  <c:v>-0.29759799999999997</c:v>
                </c:pt>
                <c:pt idx="1695" formatCode="General">
                  <c:v>-0.29394300000000001</c:v>
                </c:pt>
                <c:pt idx="1696" formatCode="General">
                  <c:v>-0.29068500000000003</c:v>
                </c:pt>
                <c:pt idx="1697" formatCode="General">
                  <c:v>-0.28786699999999998</c:v>
                </c:pt>
                <c:pt idx="1698" formatCode="General">
                  <c:v>-0.28535700000000003</c:v>
                </c:pt>
                <c:pt idx="1699" formatCode="General">
                  <c:v>-0.28287000000000001</c:v>
                </c:pt>
                <c:pt idx="1700" formatCode="General">
                  <c:v>-0.28011799999999998</c:v>
                </c:pt>
                <c:pt idx="1701" formatCode="General">
                  <c:v>-0.27700399999999997</c:v>
                </c:pt>
                <c:pt idx="1702" formatCode="General">
                  <c:v>-0.27370699999999998</c:v>
                </c:pt>
                <c:pt idx="1703" formatCode="General">
                  <c:v>-0.27057300000000001</c:v>
                </c:pt>
                <c:pt idx="1704" formatCode="General">
                  <c:v>-0.267905</c:v>
                </c:pt>
                <c:pt idx="1705" formatCode="General">
                  <c:v>-0.26578299999999999</c:v>
                </c:pt>
                <c:pt idx="1706" formatCode="General">
                  <c:v>-0.26403399999999999</c:v>
                </c:pt>
                <c:pt idx="1707" formatCode="General">
                  <c:v>-0.26233000000000001</c:v>
                </c:pt>
                <c:pt idx="1708" formatCode="General">
                  <c:v>-0.26033800000000001</c:v>
                </c:pt>
                <c:pt idx="1709" formatCode="General">
                  <c:v>-0.25783499999999998</c:v>
                </c:pt>
                <c:pt idx="1710" formatCode="General">
                  <c:v>-0.25475300000000001</c:v>
                </c:pt>
                <c:pt idx="1711" formatCode="General">
                  <c:v>-0.25116899999999998</c:v>
                </c:pt>
                <c:pt idx="1712" formatCode="General">
                  <c:v>-0.247284</c:v>
                </c:pt>
                <c:pt idx="1713" formatCode="General">
                  <c:v>-0.24335999999999999</c:v>
                </c:pt>
                <c:pt idx="1714" formatCode="General">
                  <c:v>-0.239595</c:v>
                </c:pt>
                <c:pt idx="1715" formatCode="General">
                  <c:v>-0.23602600000000001</c:v>
                </c:pt>
                <c:pt idx="1716" formatCode="General">
                  <c:v>-0.23252200000000001</c:v>
                </c:pt>
                <c:pt idx="1717" formatCode="General">
                  <c:v>-0.22886100000000001</c:v>
                </c:pt>
                <c:pt idx="1718" formatCode="General">
                  <c:v>-0.22483700000000001</c:v>
                </c:pt>
                <c:pt idx="1719" formatCode="General">
                  <c:v>-0.22034300000000001</c:v>
                </c:pt>
                <c:pt idx="1720" formatCode="General">
                  <c:v>-0.21545500000000001</c:v>
                </c:pt>
                <c:pt idx="1721" formatCode="General">
                  <c:v>-0.210454</c:v>
                </c:pt>
                <c:pt idx="1722" formatCode="General">
                  <c:v>-0.20572199999999999</c:v>
                </c:pt>
                <c:pt idx="1723" formatCode="General">
                  <c:v>-0.20157</c:v>
                </c:pt>
                <c:pt idx="1724" formatCode="General">
                  <c:v>-0.198106</c:v>
                </c:pt>
                <c:pt idx="1725" formatCode="General">
                  <c:v>-0.19522400000000001</c:v>
                </c:pt>
                <c:pt idx="1726" formatCode="General">
                  <c:v>-0.19267400000000001</c:v>
                </c:pt>
                <c:pt idx="1727" formatCode="General">
                  <c:v>-0.190161</c:v>
                </c:pt>
                <c:pt idx="1728" formatCode="General">
                  <c:v>-0.18746599999999999</c:v>
                </c:pt>
                <c:pt idx="1729" formatCode="General">
                  <c:v>-0.18454699999999999</c:v>
                </c:pt>
                <c:pt idx="1730" formatCode="General">
                  <c:v>-0.18154400000000001</c:v>
                </c:pt>
                <c:pt idx="1731" formatCode="General">
                  <c:v>-0.178701</c:v>
                </c:pt>
                <c:pt idx="1732" formatCode="General">
                  <c:v>-0.17624100000000001</c:v>
                </c:pt>
                <c:pt idx="1733" formatCode="General">
                  <c:v>-0.17425499999999999</c:v>
                </c:pt>
                <c:pt idx="1734" formatCode="General">
                  <c:v>-0.17263899999999999</c:v>
                </c:pt>
                <c:pt idx="1735" formatCode="General">
                  <c:v>-0.17113400000000001</c:v>
                </c:pt>
                <c:pt idx="1736" formatCode="General">
                  <c:v>-0.169437</c:v>
                </c:pt>
                <c:pt idx="1737" formatCode="General">
                  <c:v>-0.167328</c:v>
                </c:pt>
                <c:pt idx="1738" formatCode="General">
                  <c:v>-0.164744</c:v>
                </c:pt>
                <c:pt idx="1739" formatCode="General">
                  <c:v>-0.161797</c:v>
                </c:pt>
                <c:pt idx="1740" formatCode="General">
                  <c:v>-0.158746</c:v>
                </c:pt>
                <c:pt idx="1741" formatCode="General">
                  <c:v>-0.15590499999999999</c:v>
                </c:pt>
                <c:pt idx="1742" formatCode="General">
                  <c:v>-0.15351400000000001</c:v>
                </c:pt>
                <c:pt idx="1743" formatCode="General">
                  <c:v>-0.15163399999999999</c:v>
                </c:pt>
                <c:pt idx="1744" formatCode="General">
                  <c:v>-0.15015999999999999</c:v>
                </c:pt>
                <c:pt idx="1745" formatCode="General">
                  <c:v>-0.148891</c:v>
                </c:pt>
                <c:pt idx="1746" formatCode="General">
                  <c:v>-0.14763299999999999</c:v>
                </c:pt>
                <c:pt idx="1747" formatCode="General">
                  <c:v>-0.14627899999999999</c:v>
                </c:pt>
                <c:pt idx="1748" formatCode="General">
                  <c:v>-0.14486299999999999</c:v>
                </c:pt>
                <c:pt idx="1749" formatCode="General">
                  <c:v>-0.14358299999999999</c:v>
                </c:pt>
                <c:pt idx="1750" formatCode="General">
                  <c:v>-0.14274800000000001</c:v>
                </c:pt>
                <c:pt idx="1751" formatCode="General">
                  <c:v>-0.142646</c:v>
                </c:pt>
                <c:pt idx="1752" formatCode="General">
                  <c:v>-0.14340600000000001</c:v>
                </c:pt>
                <c:pt idx="1753" formatCode="General">
                  <c:v>-0.144922</c:v>
                </c:pt>
                <c:pt idx="1754" formatCode="General">
                  <c:v>-0.14688300000000001</c:v>
                </c:pt>
                <c:pt idx="1755" formatCode="General">
                  <c:v>-0.14891499999999999</c:v>
                </c:pt>
                <c:pt idx="1756" formatCode="General">
                  <c:v>-0.15074000000000001</c:v>
                </c:pt>
                <c:pt idx="1757" formatCode="General">
                  <c:v>-0.152283</c:v>
                </c:pt>
                <c:pt idx="1758" formatCode="General">
                  <c:v>-0.153666</c:v>
                </c:pt>
                <c:pt idx="1759" formatCode="General">
                  <c:v>-0.155109</c:v>
                </c:pt>
                <c:pt idx="1760" formatCode="General">
                  <c:v>-0.15681200000000001</c:v>
                </c:pt>
                <c:pt idx="1761" formatCode="General">
                  <c:v>-0.15887599999999999</c:v>
                </c:pt>
                <c:pt idx="1762" formatCode="General">
                  <c:v>-0.16126299999999999</c:v>
                </c:pt>
                <c:pt idx="1763" formatCode="General">
                  <c:v>-0.163803</c:v>
                </c:pt>
                <c:pt idx="1764" formatCode="General">
                  <c:v>-0.16624800000000001</c:v>
                </c:pt>
                <c:pt idx="1765" formatCode="General">
                  <c:v>-0.168381</c:v>
                </c:pt>
                <c:pt idx="1766" formatCode="General">
                  <c:v>-0.17013400000000001</c:v>
                </c:pt>
                <c:pt idx="1767" formatCode="General">
                  <c:v>-0.17163100000000001</c:v>
                </c:pt>
                <c:pt idx="1768" formatCode="General">
                  <c:v>-0.17315</c:v>
                </c:pt>
                <c:pt idx="1769" formatCode="General">
                  <c:v>-0.17502000000000001</c:v>
                </c:pt>
                <c:pt idx="1770" formatCode="General">
                  <c:v>-0.17748700000000001</c:v>
                </c:pt>
                <c:pt idx="1771" formatCode="General">
                  <c:v>-0.180617</c:v>
                </c:pt>
                <c:pt idx="1772" formatCode="General">
                  <c:v>-0.184279</c:v>
                </c:pt>
                <c:pt idx="1773" formatCode="General">
                  <c:v>-0.188217</c:v>
                </c:pt>
                <c:pt idx="1774" formatCode="General">
                  <c:v>-0.19216</c:v>
                </c:pt>
                <c:pt idx="1775" formatCode="General">
                  <c:v>-0.195938</c:v>
                </c:pt>
                <c:pt idx="1776" formatCode="General">
                  <c:v>-0.199542</c:v>
                </c:pt>
                <c:pt idx="1777" formatCode="General">
                  <c:v>-0.20313899999999999</c:v>
                </c:pt>
                <c:pt idx="1778" formatCode="General">
                  <c:v>-0.20699600000000001</c:v>
                </c:pt>
                <c:pt idx="1779" formatCode="General">
                  <c:v>-0.211366</c:v>
                </c:pt>
                <c:pt idx="1780" formatCode="General">
                  <c:v>-0.21634700000000001</c:v>
                </c:pt>
                <c:pt idx="1781" formatCode="General">
                  <c:v>-0.22181400000000001</c:v>
                </c:pt>
                <c:pt idx="1782" formatCode="General">
                  <c:v>-0.22745299999999999</c:v>
                </c:pt>
                <c:pt idx="1783" formatCode="General">
                  <c:v>-0.23288300000000001</c:v>
                </c:pt>
                <c:pt idx="1784" formatCode="General">
                  <c:v>-0.23780000000000001</c:v>
                </c:pt>
                <c:pt idx="1785" formatCode="General">
                  <c:v>-0.242088</c:v>
                </c:pt>
                <c:pt idx="1786" formatCode="General">
                  <c:v>-0.24584600000000001</c:v>
                </c:pt>
                <c:pt idx="1787" formatCode="General">
                  <c:v>-0.249338</c:v>
                </c:pt>
                <c:pt idx="1788" formatCode="General">
                  <c:v>-0.25286599999999998</c:v>
                </c:pt>
                <c:pt idx="1789" formatCode="General">
                  <c:v>-0.25662699999999999</c:v>
                </c:pt>
                <c:pt idx="1790" formatCode="General">
                  <c:v>-0.26061899999999999</c:v>
                </c:pt>
                <c:pt idx="1791" formatCode="General">
                  <c:v>-0.26466200000000001</c:v>
                </c:pt>
                <c:pt idx="1792" formatCode="General">
                  <c:v>-0.26848100000000003</c:v>
                </c:pt>
                <c:pt idx="1793" formatCode="General">
                  <c:v>-0.27182899999999999</c:v>
                </c:pt>
                <c:pt idx="1794" formatCode="General">
                  <c:v>-0.27460000000000001</c:v>
                </c:pt>
                <c:pt idx="1795" formatCode="General">
                  <c:v>-0.27688400000000002</c:v>
                </c:pt>
                <c:pt idx="1796" formatCode="General">
                  <c:v>-0.27893099999999998</c:v>
                </c:pt>
                <c:pt idx="1797" formatCode="General">
                  <c:v>-0.28104499999999999</c:v>
                </c:pt>
                <c:pt idx="1798" formatCode="General">
                  <c:v>-0.283468</c:v>
                </c:pt>
                <c:pt idx="1799" formatCode="General">
                  <c:v>-0.28629100000000002</c:v>
                </c:pt>
                <c:pt idx="1800" formatCode="General">
                  <c:v>-0.28941899999999998</c:v>
                </c:pt>
                <c:pt idx="1801" formatCode="General">
                  <c:v>-0.292599</c:v>
                </c:pt>
                <c:pt idx="1802" formatCode="General">
                  <c:v>-0.29553000000000001</c:v>
                </c:pt>
                <c:pt idx="1803" formatCode="General">
                  <c:v>-0.29798599999999997</c:v>
                </c:pt>
                <c:pt idx="1804" formatCode="General">
                  <c:v>-0.2999</c:v>
                </c:pt>
                <c:pt idx="1805" formatCode="General">
                  <c:v>-0.30137199999999997</c:v>
                </c:pt>
                <c:pt idx="1806" formatCode="General">
                  <c:v>-0.30261700000000002</c:v>
                </c:pt>
                <c:pt idx="1807" formatCode="General">
                  <c:v>-0.30385800000000002</c:v>
                </c:pt>
                <c:pt idx="1808" formatCode="General">
                  <c:v>-0.30520199999999997</c:v>
                </c:pt>
                <c:pt idx="1809" formatCode="General">
                  <c:v>-0.30656</c:v>
                </c:pt>
                <c:pt idx="1810" formatCode="General">
                  <c:v>-0.30766199999999999</c:v>
                </c:pt>
                <c:pt idx="1811" formatCode="General">
                  <c:v>-0.30816900000000003</c:v>
                </c:pt>
                <c:pt idx="1812" formatCode="General">
                  <c:v>-0.30781799999999998</c:v>
                </c:pt>
                <c:pt idx="1813" formatCode="General">
                  <c:v>-0.30651299999999998</c:v>
                </c:pt>
                <c:pt idx="1814" formatCode="General">
                  <c:v>-0.30436099999999999</c:v>
                </c:pt>
                <c:pt idx="1815" formatCode="General">
                  <c:v>-0.30163400000000001</c:v>
                </c:pt>
                <c:pt idx="1816">
                  <c:v>-0.29866199999999998</c:v>
                </c:pt>
                <c:pt idx="1817" formatCode="General">
                  <c:v>-0.29570200000000002</c:v>
                </c:pt>
                <c:pt idx="1818" formatCode="General">
                  <c:v>-0.29283999999999999</c:v>
                </c:pt>
                <c:pt idx="1819" formatCode="General">
                  <c:v>-0.28997499999999998</c:v>
                </c:pt>
                <c:pt idx="1820" formatCode="General">
                  <c:v>-0.286881</c:v>
                </c:pt>
                <c:pt idx="1821" formatCode="General">
                  <c:v>-0.28331299999999998</c:v>
                </c:pt>
                <c:pt idx="1822" formatCode="General">
                  <c:v>-0.27912599999999999</c:v>
                </c:pt>
                <c:pt idx="1823" formatCode="General">
                  <c:v>-0.27435100000000001</c:v>
                </c:pt>
                <c:pt idx="1824" formatCode="General">
                  <c:v>-0.26919799999999999</c:v>
                </c:pt>
                <c:pt idx="1825" formatCode="General">
                  <c:v>-0.26397500000000002</c:v>
                </c:pt>
                <c:pt idx="1826" formatCode="General">
                  <c:v>-0.258967</c:v>
                </c:pt>
                <c:pt idx="1827" formatCode="General">
                  <c:v>-0.25431500000000001</c:v>
                </c:pt>
                <c:pt idx="1828" formatCode="General">
                  <c:v>-0.24996299999999999</c:v>
                </c:pt>
                <c:pt idx="1829" formatCode="General">
                  <c:v>-0.24567800000000001</c:v>
                </c:pt>
                <c:pt idx="1830" formatCode="General">
                  <c:v>-0.241143</c:v>
                </c:pt>
                <c:pt idx="1831" formatCode="General">
                  <c:v>-0.23607900000000001</c:v>
                </c:pt>
                <c:pt idx="1832" formatCode="General">
                  <c:v>-0.23034499999999999</c:v>
                </c:pt>
                <c:pt idx="1833" formatCode="General">
                  <c:v>-0.22398399999999999</c:v>
                </c:pt>
                <c:pt idx="1834" formatCode="General">
                  <c:v>-0.21718599999999999</c:v>
                </c:pt>
                <c:pt idx="1835" formatCode="General">
                  <c:v>-0.21019299999999999</c:v>
                </c:pt>
                <c:pt idx="1836" formatCode="General">
                  <c:v>-0.20319300000000001</c:v>
                </c:pt>
                <c:pt idx="1837" formatCode="General">
                  <c:v>-0.19623299999999999</c:v>
                </c:pt>
                <c:pt idx="1838" formatCode="General">
                  <c:v>-0.18921499999999999</c:v>
                </c:pt>
                <c:pt idx="1839" formatCode="General">
                  <c:v>-0.18193799999999999</c:v>
                </c:pt>
                <c:pt idx="1840" formatCode="General">
                  <c:v>-0.17419999999999999</c:v>
                </c:pt>
                <c:pt idx="1841" formatCode="General">
                  <c:v>-0.16589499999999999</c:v>
                </c:pt>
                <c:pt idx="1842" formatCode="General">
                  <c:v>-0.15706500000000001</c:v>
                </c:pt>
                <c:pt idx="1843" formatCode="General">
                  <c:v>-0.147899</c:v>
                </c:pt>
                <c:pt idx="1844" formatCode="General">
                  <c:v>-0.13866600000000001</c:v>
                </c:pt>
                <c:pt idx="1845" formatCode="General">
                  <c:v>-0.12962399999999999</c:v>
                </c:pt>
                <c:pt idx="1846" formatCode="General">
                  <c:v>-0.12093</c:v>
                </c:pt>
                <c:pt idx="1847" formatCode="General">
                  <c:v>-0.11261</c:v>
                </c:pt>
                <c:pt idx="1848" formatCode="General">
                  <c:v>-0.104575</c:v>
                </c:pt>
                <c:pt idx="1849" formatCode="General">
                  <c:v>-9.6682000000000004E-2</c:v>
                </c:pt>
                <c:pt idx="1850" formatCode="General">
                  <c:v>-8.8819999999999996E-2</c:v>
                </c:pt>
                <c:pt idx="1851" formatCode="General">
                  <c:v>-8.09613E-2</c:v>
                </c:pt>
                <c:pt idx="1852" formatCode="General">
                  <c:v>-7.3174699999999995E-2</c:v>
                </c:pt>
                <c:pt idx="1853" formatCode="General">
                  <c:v>-6.5583500000000003E-2</c:v>
                </c:pt>
                <c:pt idx="1854" formatCode="General">
                  <c:v>-5.8293200000000003E-2</c:v>
                </c:pt>
                <c:pt idx="1855" formatCode="General">
                  <c:v>-5.1325999999999997E-2</c:v>
                </c:pt>
                <c:pt idx="1856" formatCode="General">
                  <c:v>-4.4597499999999998E-2</c:v>
                </c:pt>
                <c:pt idx="1857" formatCode="General">
                  <c:v>-3.7940700000000001E-2</c:v>
                </c:pt>
                <c:pt idx="1858" formatCode="General">
                  <c:v>-3.1163900000000001E-2</c:v>
                </c:pt>
                <c:pt idx="1859" formatCode="General">
                  <c:v>-2.4114400000000001E-2</c:v>
                </c:pt>
                <c:pt idx="1860" formatCode="General">
                  <c:v>-1.67268E-2</c:v>
                </c:pt>
                <c:pt idx="1861">
                  <c:v>-9.0362900000000006E-3</c:v>
                </c:pt>
                <c:pt idx="1862">
                  <c:v>-1.1560800000000001E-3</c:v>
                </c:pt>
                <c:pt idx="1863">
                  <c:v>6.7704000000000002E-3</c:v>
                </c:pt>
                <c:pt idx="1864" formatCode="General">
                  <c:v>1.46214E-2</c:v>
                </c:pt>
                <c:pt idx="1865" formatCode="General">
                  <c:v>2.2333200000000001E-2</c:v>
                </c:pt>
                <c:pt idx="1866" formatCode="General">
                  <c:v>2.99069E-2</c:v>
                </c:pt>
                <c:pt idx="1867" formatCode="General">
                  <c:v>3.7386500000000003E-2</c:v>
                </c:pt>
                <c:pt idx="1868" formatCode="General">
                  <c:v>4.4822399999999998E-2</c:v>
                </c:pt>
                <c:pt idx="1869" formatCode="General">
                  <c:v>5.2235700000000003E-2</c:v>
                </c:pt>
                <c:pt idx="1870" formatCode="General">
                  <c:v>5.9589799999999998E-2</c:v>
                </c:pt>
                <c:pt idx="1871" formatCode="General">
                  <c:v>6.6776799999999997E-2</c:v>
                </c:pt>
                <c:pt idx="1872" formatCode="General">
                  <c:v>7.3635500000000007E-2</c:v>
                </c:pt>
                <c:pt idx="1873" formatCode="General">
                  <c:v>8.0007900000000007E-2</c:v>
                </c:pt>
                <c:pt idx="1874" formatCode="General">
                  <c:v>8.5804800000000001E-2</c:v>
                </c:pt>
                <c:pt idx="1875" formatCode="General">
                  <c:v>9.1036699999999998E-2</c:v>
                </c:pt>
                <c:pt idx="1876" formatCode="General">
                  <c:v>9.5796300000000001E-2</c:v>
                </c:pt>
                <c:pt idx="1877" formatCode="General">
                  <c:v>0.100212</c:v>
                </c:pt>
                <c:pt idx="1878" formatCode="General">
                  <c:v>0.104397</c:v>
                </c:pt>
                <c:pt idx="1879" formatCode="General">
                  <c:v>0.108416</c:v>
                </c:pt>
                <c:pt idx="1880" formatCode="General">
                  <c:v>0.112259</c:v>
                </c:pt>
                <c:pt idx="1881" formatCode="General">
                  <c:v>0.11586399999999999</c:v>
                </c:pt>
                <c:pt idx="1882" formatCode="General">
                  <c:v>0.119157</c:v>
                </c:pt>
                <c:pt idx="1883" formatCode="General">
                  <c:v>0.12210500000000001</c:v>
                </c:pt>
                <c:pt idx="1884" formatCode="General">
                  <c:v>0.124755</c:v>
                </c:pt>
                <c:pt idx="1885" formatCode="General">
                  <c:v>0.12722800000000001</c:v>
                </c:pt>
                <c:pt idx="1886" formatCode="General">
                  <c:v>0.12967300000000001</c:v>
                </c:pt>
                <c:pt idx="1887" formatCode="General">
                  <c:v>0.13220399999999999</c:v>
                </c:pt>
                <c:pt idx="1888" formatCode="General">
                  <c:v>0.134855</c:v>
                </c:pt>
                <c:pt idx="1889" formatCode="General">
                  <c:v>0.137575</c:v>
                </c:pt>
                <c:pt idx="1890" formatCode="General">
                  <c:v>0.140241</c:v>
                </c:pt>
                <c:pt idx="1891" formatCode="General">
                  <c:v>0.14268600000000001</c:v>
                </c:pt>
                <c:pt idx="1892" formatCode="General">
                  <c:v>0.14474400000000001</c:v>
                </c:pt>
                <c:pt idx="1893" formatCode="General">
                  <c:v>0.14630799999999999</c:v>
                </c:pt>
                <c:pt idx="1894" formatCode="General">
                  <c:v>0.14736199999999999</c:v>
                </c:pt>
                <c:pt idx="1895" formatCode="General">
                  <c:v>0.147978</c:v>
                </c:pt>
                <c:pt idx="1896" formatCode="General">
                  <c:v>0.14826700000000001</c:v>
                </c:pt>
                <c:pt idx="1897" formatCode="General">
                  <c:v>0.14829800000000001</c:v>
                </c:pt>
                <c:pt idx="1898" formatCode="General">
                  <c:v>0.14804200000000001</c:v>
                </c:pt>
                <c:pt idx="1899" formatCode="General">
                  <c:v>0.14735899999999999</c:v>
                </c:pt>
                <c:pt idx="1900" formatCode="General">
                  <c:v>0.146064</c:v>
                </c:pt>
                <c:pt idx="1901" formatCode="General">
                  <c:v>0.14402499999999999</c:v>
                </c:pt>
                <c:pt idx="1902" formatCode="General">
                  <c:v>0.14121900000000001</c:v>
                </c:pt>
                <c:pt idx="1903" formatCode="General">
                  <c:v>0.137737</c:v>
                </c:pt>
                <c:pt idx="1904" formatCode="General">
                  <c:v>0.13373599999999999</c:v>
                </c:pt>
                <c:pt idx="1905" formatCode="General">
                  <c:v>0.12939500000000001</c:v>
                </c:pt>
                <c:pt idx="1906" formatCode="General">
                  <c:v>0.124879</c:v>
                </c:pt>
                <c:pt idx="1907" formatCode="General">
                  <c:v>0.120286</c:v>
                </c:pt>
                <c:pt idx="1908" formatCode="General">
                  <c:v>0.115624</c:v>
                </c:pt>
                <c:pt idx="1909" formatCode="General">
                  <c:v>0.110806</c:v>
                </c:pt>
                <c:pt idx="1910" formatCode="General">
                  <c:v>0.105707</c:v>
                </c:pt>
                <c:pt idx="1911" formatCode="General">
                  <c:v>0.10025100000000001</c:v>
                </c:pt>
                <c:pt idx="1912" formatCode="General">
                  <c:v>9.4468499999999997E-2</c:v>
                </c:pt>
                <c:pt idx="1913" formatCode="General">
                  <c:v>8.8483400000000004E-2</c:v>
                </c:pt>
                <c:pt idx="1914" formatCode="General">
                  <c:v>8.2445599999999994E-2</c:v>
                </c:pt>
                <c:pt idx="1915" formatCode="General">
                  <c:v>7.6454900000000006E-2</c:v>
                </c:pt>
                <c:pt idx="1916" formatCode="General">
                  <c:v>7.0527199999999998E-2</c:v>
                </c:pt>
                <c:pt idx="1917" formatCode="General">
                  <c:v>6.4597199999999994E-2</c:v>
                </c:pt>
                <c:pt idx="1918" formatCode="General">
                  <c:v>5.8539000000000001E-2</c:v>
                </c:pt>
                <c:pt idx="1919" formatCode="General">
                  <c:v>5.2195699999999998E-2</c:v>
                </c:pt>
                <c:pt idx="1920">
                  <c:v>4.5416400000000003E-2</c:v>
                </c:pt>
                <c:pt idx="1921" formatCode="General">
                  <c:v>3.8090899999999997E-2</c:v>
                </c:pt>
                <c:pt idx="1922" formatCode="General">
                  <c:v>3.0172000000000001E-2</c:v>
                </c:pt>
                <c:pt idx="1923" formatCode="General">
                  <c:v>2.16861E-2</c:v>
                </c:pt>
                <c:pt idx="1924" formatCode="General">
                  <c:v>1.2723699999999999E-2</c:v>
                </c:pt>
                <c:pt idx="1925">
                  <c:v>3.3949499999999999E-3</c:v>
                </c:pt>
                <c:pt idx="1926">
                  <c:v>-6.23107E-3</c:v>
                </c:pt>
                <c:pt idx="1927" formatCode="General">
                  <c:v>-1.6156199999999999E-2</c:v>
                </c:pt>
                <c:pt idx="1928" formatCode="General">
                  <c:v>-2.6431099999999999E-2</c:v>
                </c:pt>
                <c:pt idx="1929" formatCode="General">
                  <c:v>-3.7110200000000003E-2</c:v>
                </c:pt>
                <c:pt idx="1930" formatCode="General">
                  <c:v>-4.82198E-2</c:v>
                </c:pt>
                <c:pt idx="1931" formatCode="General">
                  <c:v>-5.9737800000000001E-2</c:v>
                </c:pt>
                <c:pt idx="1932" formatCode="General">
                  <c:v>-7.1580199999999997E-2</c:v>
                </c:pt>
                <c:pt idx="1933" formatCode="General">
                  <c:v>-8.3602099999999999E-2</c:v>
                </c:pt>
                <c:pt idx="1934" formatCode="General">
                  <c:v>-9.5632499999999995E-2</c:v>
                </c:pt>
                <c:pt idx="1935" formatCode="General">
                  <c:v>-0.107525</c:v>
                </c:pt>
                <c:pt idx="1936" formatCode="General">
                  <c:v>-0.119196</c:v>
                </c:pt>
                <c:pt idx="1937" formatCode="General">
                  <c:v>-0.13063</c:v>
                </c:pt>
                <c:pt idx="1938" formatCode="General">
                  <c:v>-0.141873</c:v>
                </c:pt>
                <c:pt idx="1939" formatCode="General">
                  <c:v>-0.153007</c:v>
                </c:pt>
                <c:pt idx="1940" formatCode="General">
                  <c:v>-0.164108</c:v>
                </c:pt>
                <c:pt idx="1941" formatCode="General">
                  <c:v>-0.17519100000000001</c:v>
                </c:pt>
                <c:pt idx="1942" formatCode="General">
                  <c:v>-0.186198</c:v>
                </c:pt>
                <c:pt idx="1943" formatCode="General">
                  <c:v>-0.19703100000000001</c:v>
                </c:pt>
                <c:pt idx="1944" formatCode="General">
                  <c:v>-0.20762700000000001</c:v>
                </c:pt>
                <c:pt idx="1945" formatCode="General">
                  <c:v>-0.217997</c:v>
                </c:pt>
                <c:pt idx="1946" formatCode="General">
                  <c:v>-0.22821900000000001</c:v>
                </c:pt>
                <c:pt idx="1947" formatCode="General">
                  <c:v>-0.23840600000000001</c:v>
                </c:pt>
                <c:pt idx="1948" formatCode="General">
                  <c:v>-0.248667</c:v>
                </c:pt>
                <c:pt idx="1949" formatCode="General">
                  <c:v>-0.25908399999999998</c:v>
                </c:pt>
                <c:pt idx="1950" formatCode="General">
                  <c:v>-0.269677</c:v>
                </c:pt>
                <c:pt idx="1951" formatCode="General">
                  <c:v>-0.28039700000000001</c:v>
                </c:pt>
                <c:pt idx="1952" formatCode="General">
                  <c:v>-0.29114600000000002</c:v>
                </c:pt>
                <c:pt idx="1953" formatCode="General">
                  <c:v>-0.301819</c:v>
                </c:pt>
                <c:pt idx="1954" formatCode="General">
                  <c:v>-0.31233300000000003</c:v>
                </c:pt>
                <c:pt idx="1955" formatCode="General">
                  <c:v>-0.32263799999999998</c:v>
                </c:pt>
                <c:pt idx="1956" formatCode="General">
                  <c:v>-0.33271600000000001</c:v>
                </c:pt>
                <c:pt idx="1957" formatCode="General">
                  <c:v>-0.34257100000000001</c:v>
                </c:pt>
                <c:pt idx="1958" formatCode="General">
                  <c:v>-0.35220200000000002</c:v>
                </c:pt>
                <c:pt idx="1959" formatCode="General">
                  <c:v>-0.36158400000000002</c:v>
                </c:pt>
                <c:pt idx="1960" formatCode="General">
                  <c:v>-0.370666</c:v>
                </c:pt>
                <c:pt idx="1961" formatCode="General">
                  <c:v>-0.37937799999999999</c:v>
                </c:pt>
                <c:pt idx="1962" formatCode="General">
                  <c:v>-0.38764100000000001</c:v>
                </c:pt>
                <c:pt idx="1963" formatCode="General">
                  <c:v>-0.39538299999999998</c:v>
                </c:pt>
                <c:pt idx="1964" formatCode="General">
                  <c:v>-0.40255099999999999</c:v>
                </c:pt>
                <c:pt idx="1965" formatCode="General">
                  <c:v>-0.40914200000000001</c:v>
                </c:pt>
                <c:pt idx="1966" formatCode="General">
                  <c:v>-0.41520299999999999</c:v>
                </c:pt>
                <c:pt idx="1967" formatCode="General">
                  <c:v>-0.42082399999999998</c:v>
                </c:pt>
                <c:pt idx="1968" formatCode="General">
                  <c:v>-0.42610100000000001</c:v>
                </c:pt>
                <c:pt idx="1969" formatCode="General">
                  <c:v>-0.431116</c:v>
                </c:pt>
                <c:pt idx="1970" formatCode="General">
                  <c:v>-0.43591000000000002</c:v>
                </c:pt>
                <c:pt idx="1971" formatCode="General">
                  <c:v>-0.44048399999999999</c:v>
                </c:pt>
                <c:pt idx="1972" formatCode="General">
                  <c:v>-0.44480799999999998</c:v>
                </c:pt>
                <c:pt idx="1973" formatCode="General">
                  <c:v>-0.448851</c:v>
                </c:pt>
                <c:pt idx="1974" formatCode="General">
                  <c:v>-0.45262000000000002</c:v>
                </c:pt>
                <c:pt idx="1975" formatCode="General">
                  <c:v>-0.456175</c:v>
                </c:pt>
                <c:pt idx="1976" formatCode="General">
                  <c:v>-0.45960200000000001</c:v>
                </c:pt>
                <c:pt idx="1977" formatCode="General">
                  <c:v>-0.46296199999999998</c:v>
                </c:pt>
                <c:pt idx="1978" formatCode="General">
                  <c:v>-0.46625899999999998</c:v>
                </c:pt>
                <c:pt idx="1979" formatCode="General">
                  <c:v>-0.469445</c:v>
                </c:pt>
                <c:pt idx="1980" formatCode="General">
                  <c:v>-0.47244199999999997</c:v>
                </c:pt>
                <c:pt idx="1981" formatCode="General">
                  <c:v>-0.47516000000000003</c:v>
                </c:pt>
                <c:pt idx="1982" formatCode="General">
                  <c:v>-0.47751300000000002</c:v>
                </c:pt>
                <c:pt idx="1983" formatCode="General">
                  <c:v>-0.47943200000000002</c:v>
                </c:pt>
                <c:pt idx="1984" formatCode="General">
                  <c:v>-0.480877</c:v>
                </c:pt>
                <c:pt idx="1985" formatCode="General">
                  <c:v>-0.48183900000000002</c:v>
                </c:pt>
                <c:pt idx="1986" formatCode="General">
                  <c:v>-0.482325</c:v>
                </c:pt>
                <c:pt idx="1987" formatCode="General">
                  <c:v>-0.48233799999999999</c:v>
                </c:pt>
                <c:pt idx="1988" formatCode="General">
                  <c:v>-0.48186499999999999</c:v>
                </c:pt>
                <c:pt idx="1989" formatCode="General">
                  <c:v>-0.48086600000000002</c:v>
                </c:pt>
                <c:pt idx="1990" formatCode="General">
                  <c:v>-0.479294</c:v>
                </c:pt>
                <c:pt idx="1991" formatCode="General">
                  <c:v>-0.47711300000000001</c:v>
                </c:pt>
                <c:pt idx="1992" formatCode="General">
                  <c:v>-0.47432600000000003</c:v>
                </c:pt>
                <c:pt idx="1993" formatCode="General">
                  <c:v>-0.47098200000000001</c:v>
                </c:pt>
                <c:pt idx="1994" formatCode="General">
                  <c:v>-0.467173</c:v>
                </c:pt>
                <c:pt idx="1995" formatCode="General">
                  <c:v>-0.46301100000000001</c:v>
                </c:pt>
                <c:pt idx="1996" formatCode="General">
                  <c:v>-0.458596</c:v>
                </c:pt>
                <c:pt idx="1997" formatCode="General">
                  <c:v>-0.45400000000000001</c:v>
                </c:pt>
                <c:pt idx="1998" formatCode="General">
                  <c:v>-0.44925799999999999</c:v>
                </c:pt>
                <c:pt idx="1999" formatCode="General">
                  <c:v>-0.44438</c:v>
                </c:pt>
                <c:pt idx="2000" formatCode="General">
                  <c:v>-0.43936500000000001</c:v>
                </c:pt>
                <c:pt idx="2001" formatCode="General">
                  <c:v>-0.43421199999999999</c:v>
                </c:pt>
                <c:pt idx="2002" formatCode="General">
                  <c:v>-0.42893599999999998</c:v>
                </c:pt>
                <c:pt idx="2003" formatCode="General">
                  <c:v>-0.42355799999999999</c:v>
                </c:pt>
                <c:pt idx="2004" formatCode="General">
                  <c:v>-0.41809800000000003</c:v>
                </c:pt>
                <c:pt idx="2005" formatCode="General">
                  <c:v>-0.41256399999999999</c:v>
                </c:pt>
                <c:pt idx="2006" formatCode="General">
                  <c:v>-0.40693200000000002</c:v>
                </c:pt>
                <c:pt idx="2007" formatCode="General">
                  <c:v>-0.40113900000000002</c:v>
                </c:pt>
                <c:pt idx="2008" formatCode="General">
                  <c:v>-0.39508399999999999</c:v>
                </c:pt>
                <c:pt idx="2009" formatCode="General">
                  <c:v>-0.38865300000000003</c:v>
                </c:pt>
                <c:pt idx="2010" formatCode="General">
                  <c:v>-0.38175199999999998</c:v>
                </c:pt>
                <c:pt idx="2011" formatCode="General">
                  <c:v>-0.374336</c:v>
                </c:pt>
                <c:pt idx="2012" formatCode="General">
                  <c:v>-0.36641899999999999</c:v>
                </c:pt>
                <c:pt idx="2013" formatCode="General">
                  <c:v>-0.35805700000000001</c:v>
                </c:pt>
                <c:pt idx="2014" formatCode="General">
                  <c:v>-0.349333</c:v>
                </c:pt>
                <c:pt idx="2015" formatCode="General">
                  <c:v>-0.34032400000000002</c:v>
                </c:pt>
                <c:pt idx="2016" formatCode="General">
                  <c:v>-0.33108700000000002</c:v>
                </c:pt>
                <c:pt idx="2017" formatCode="General">
                  <c:v>-0.32164399999999999</c:v>
                </c:pt>
                <c:pt idx="2018" formatCode="General">
                  <c:v>-0.31199500000000002</c:v>
                </c:pt>
                <c:pt idx="2019" formatCode="General">
                  <c:v>-0.30213299999999998</c:v>
                </c:pt>
                <c:pt idx="2020" formatCode="General">
                  <c:v>-0.29207300000000003</c:v>
                </c:pt>
                <c:pt idx="2021" formatCode="General">
                  <c:v>-0.28186699999999998</c:v>
                </c:pt>
                <c:pt idx="2022" formatCode="General">
                  <c:v>-0.27160400000000001</c:v>
                </c:pt>
                <c:pt idx="2023" formatCode="General">
                  <c:v>-0.26138699999999998</c:v>
                </c:pt>
                <c:pt idx="2024" formatCode="General">
                  <c:v>-0.251307</c:v>
                </c:pt>
                <c:pt idx="2025" formatCode="General">
                  <c:v>-0.24141399999999999</c:v>
                </c:pt>
                <c:pt idx="2026" formatCode="General">
                  <c:v>-0.23169699999999999</c:v>
                </c:pt>
                <c:pt idx="2027" formatCode="General">
                  <c:v>-0.22209100000000001</c:v>
                </c:pt>
                <c:pt idx="2028" formatCode="General">
                  <c:v>-0.21249999999999999</c:v>
                </c:pt>
                <c:pt idx="2029" formatCode="General">
                  <c:v>-0.20283699999999999</c:v>
                </c:pt>
                <c:pt idx="2030" formatCode="General">
                  <c:v>-0.193047</c:v>
                </c:pt>
                <c:pt idx="2031" formatCode="General">
                  <c:v>-0.18312899999999999</c:v>
                </c:pt>
                <c:pt idx="2032" formatCode="General">
                  <c:v>-0.173124</c:v>
                </c:pt>
                <c:pt idx="2033" formatCode="General">
                  <c:v>-0.16309399999999999</c:v>
                </c:pt>
                <c:pt idx="2034" formatCode="General">
                  <c:v>-0.15309200000000001</c:v>
                </c:pt>
                <c:pt idx="2035" formatCode="General">
                  <c:v>-0.14313600000000001</c:v>
                </c:pt>
                <c:pt idx="2036" formatCode="General">
                  <c:v>-0.13320299999999999</c:v>
                </c:pt>
                <c:pt idx="2037" formatCode="General">
                  <c:v>-0.123238</c:v>
                </c:pt>
                <c:pt idx="2038" formatCode="General">
                  <c:v>-0.113174</c:v>
                </c:pt>
                <c:pt idx="2039" formatCode="General">
                  <c:v>-0.10297099999999999</c:v>
                </c:pt>
                <c:pt idx="2040" formatCode="General">
                  <c:v>-9.2630900000000002E-2</c:v>
                </c:pt>
                <c:pt idx="2041" formatCode="General">
                  <c:v>-8.2210099999999994E-2</c:v>
                </c:pt>
                <c:pt idx="2042" formatCode="General">
                  <c:v>-7.1801699999999996E-2</c:v>
                </c:pt>
                <c:pt idx="2043" formatCode="General">
                  <c:v>-6.1504400000000001E-2</c:v>
                </c:pt>
                <c:pt idx="2044" formatCode="General">
                  <c:v>-5.1391899999999997E-2</c:v>
                </c:pt>
                <c:pt idx="2045" formatCode="General">
                  <c:v>-4.1492899999999999E-2</c:v>
                </c:pt>
                <c:pt idx="2046" formatCode="General">
                  <c:v>-3.1791800000000002E-2</c:v>
                </c:pt>
                <c:pt idx="2047" formatCode="General">
                  <c:v>-2.2244400000000001E-2</c:v>
                </c:pt>
                <c:pt idx="2048" formatCode="General">
                  <c:v>-1.28021E-2</c:v>
                </c:pt>
                <c:pt idx="2049">
                  <c:v>-3.4372199999999999E-3</c:v>
                </c:pt>
                <c:pt idx="2050">
                  <c:v>5.8385700000000004E-3</c:v>
                </c:pt>
                <c:pt idx="2051" formatCode="General">
                  <c:v>1.4973999999999999E-2</c:v>
                </c:pt>
                <c:pt idx="2052" formatCode="General">
                  <c:v>2.38972E-2</c:v>
                </c:pt>
                <c:pt idx="2053" formatCode="General">
                  <c:v>3.2547300000000001E-2</c:v>
                </c:pt>
                <c:pt idx="2054" formatCode="General">
                  <c:v>4.0898299999999999E-2</c:v>
                </c:pt>
                <c:pt idx="2055" formatCode="General">
                  <c:v>4.8965300000000003E-2</c:v>
                </c:pt>
                <c:pt idx="2056" formatCode="General">
                  <c:v>5.6791399999999999E-2</c:v>
                </c:pt>
                <c:pt idx="2057" formatCode="General">
                  <c:v>6.4426600000000001E-2</c:v>
                </c:pt>
                <c:pt idx="2058" formatCode="General">
                  <c:v>7.1905200000000002E-2</c:v>
                </c:pt>
                <c:pt idx="2059" formatCode="General">
                  <c:v>7.9230700000000001E-2</c:v>
                </c:pt>
                <c:pt idx="2060" formatCode="General">
                  <c:v>8.6376599999999998E-2</c:v>
                </c:pt>
                <c:pt idx="2061" formatCode="General">
                  <c:v>9.3306500000000001E-2</c:v>
                </c:pt>
                <c:pt idx="2062" formatCode="General">
                  <c:v>0.10000199999999999</c:v>
                </c:pt>
                <c:pt idx="2063" formatCode="General">
                  <c:v>0.10648100000000001</c:v>
                </c:pt>
                <c:pt idx="2064" formatCode="General">
                  <c:v>0.112792</c:v>
                </c:pt>
                <c:pt idx="2065" formatCode="General">
                  <c:v>0.118994</c:v>
                </c:pt>
                <c:pt idx="2066" formatCode="General">
                  <c:v>0.12512499999999999</c:v>
                </c:pt>
                <c:pt idx="2067" formatCode="General">
                  <c:v>0.131184</c:v>
                </c:pt>
                <c:pt idx="2068" formatCode="General">
                  <c:v>0.137127</c:v>
                </c:pt>
                <c:pt idx="2069" formatCode="General">
                  <c:v>0.14288899999999999</c:v>
                </c:pt>
                <c:pt idx="2070" formatCode="General">
                  <c:v>0.14840500000000001</c:v>
                </c:pt>
                <c:pt idx="2071" formatCode="General">
                  <c:v>0.15362899999999999</c:v>
                </c:pt>
                <c:pt idx="2072" formatCode="General">
                  <c:v>0.158551</c:v>
                </c:pt>
                <c:pt idx="2073" formatCode="General">
                  <c:v>0.16319900000000001</c:v>
                </c:pt>
                <c:pt idx="2074" formatCode="General">
                  <c:v>0.16762099999999999</c:v>
                </c:pt>
                <c:pt idx="2075" formatCode="General">
                  <c:v>0.17185300000000001</c:v>
                </c:pt>
                <c:pt idx="2076" formatCode="General">
                  <c:v>0.17588799999999999</c:v>
                </c:pt>
                <c:pt idx="2077" formatCode="General">
                  <c:v>0.179675</c:v>
                </c:pt>
                <c:pt idx="2078" formatCode="General">
                  <c:v>0.183141</c:v>
                </c:pt>
                <c:pt idx="2079" formatCode="General">
                  <c:v>0.186223</c:v>
                </c:pt>
                <c:pt idx="2080" formatCode="General">
                  <c:v>0.18889300000000001</c:v>
                </c:pt>
                <c:pt idx="2081" formatCode="General">
                  <c:v>0.19117500000000001</c:v>
                </c:pt>
                <c:pt idx="2082" formatCode="General">
                  <c:v>0.193134</c:v>
                </c:pt>
                <c:pt idx="2083" formatCode="General">
                  <c:v>0.194857</c:v>
                </c:pt>
                <c:pt idx="2084" formatCode="General">
                  <c:v>0.19641700000000001</c:v>
                </c:pt>
                <c:pt idx="2085" formatCode="General">
                  <c:v>0.197852</c:v>
                </c:pt>
                <c:pt idx="2086" formatCode="General">
                  <c:v>0.19916</c:v>
                </c:pt>
                <c:pt idx="2087" formatCode="General">
                  <c:v>0.20030999999999999</c:v>
                </c:pt>
                <c:pt idx="2088" formatCode="General">
                  <c:v>0.20127999999999999</c:v>
                </c:pt>
                <c:pt idx="2089" formatCode="General">
                  <c:v>0.20208699999999999</c:v>
                </c:pt>
                <c:pt idx="2090" formatCode="General">
                  <c:v>0.202795</c:v>
                </c:pt>
                <c:pt idx="2091" formatCode="General">
                  <c:v>0.203485</c:v>
                </c:pt>
                <c:pt idx="2092" formatCode="General">
                  <c:v>0.20421500000000001</c:v>
                </c:pt>
                <c:pt idx="2093" formatCode="General">
                  <c:v>0.204986</c:v>
                </c:pt>
                <c:pt idx="2094" formatCode="General">
                  <c:v>0.205735</c:v>
                </c:pt>
                <c:pt idx="2095" formatCode="General">
                  <c:v>0.20635100000000001</c:v>
                </c:pt>
                <c:pt idx="2096" formatCode="General">
                  <c:v>0.20671999999999999</c:v>
                </c:pt>
                <c:pt idx="2097" formatCode="General">
                  <c:v>0.206765</c:v>
                </c:pt>
                <c:pt idx="2098" formatCode="General">
                  <c:v>0.20646600000000001</c:v>
                </c:pt>
                <c:pt idx="2099" formatCode="General">
                  <c:v>0.20585200000000001</c:v>
                </c:pt>
                <c:pt idx="2100" formatCode="General">
                  <c:v>0.204981</c:v>
                </c:pt>
                <c:pt idx="2101" formatCode="General">
                  <c:v>0.203907</c:v>
                </c:pt>
                <c:pt idx="2102" formatCode="General">
                  <c:v>0.202655</c:v>
                </c:pt>
                <c:pt idx="2103" formatCode="General">
                  <c:v>0.20120099999999999</c:v>
                </c:pt>
                <c:pt idx="2104" formatCode="General">
                  <c:v>0.199489</c:v>
                </c:pt>
                <c:pt idx="2105" formatCode="General">
                  <c:v>0.197465</c:v>
                </c:pt>
                <c:pt idx="2106" formatCode="General">
                  <c:v>0.19512199999999999</c:v>
                </c:pt>
                <c:pt idx="2107" formatCode="General">
                  <c:v>0.19250800000000001</c:v>
                </c:pt>
                <c:pt idx="2108" formatCode="General">
                  <c:v>0.18970100000000001</c:v>
                </c:pt>
                <c:pt idx="2109" formatCode="General">
                  <c:v>0.186774</c:v>
                </c:pt>
                <c:pt idx="2110" formatCode="General">
                  <c:v>0.18377099999999999</c:v>
                </c:pt>
                <c:pt idx="2111" formatCode="General">
                  <c:v>0.18071000000000001</c:v>
                </c:pt>
                <c:pt idx="2112" formatCode="General">
                  <c:v>0.17758199999999999</c:v>
                </c:pt>
                <c:pt idx="2113" formatCode="General">
                  <c:v>0.17435700000000001</c:v>
                </c:pt>
                <c:pt idx="2114" formatCode="General">
                  <c:v>0.17100599999999999</c:v>
                </c:pt>
                <c:pt idx="2115" formatCode="General">
                  <c:v>0.16750899999999999</c:v>
                </c:pt>
                <c:pt idx="2116" formatCode="General">
                  <c:v>0.16386500000000001</c:v>
                </c:pt>
                <c:pt idx="2117" formatCode="General">
                  <c:v>0.16008900000000001</c:v>
                </c:pt>
                <c:pt idx="2118" formatCode="General">
                  <c:v>0.15620200000000001</c:v>
                </c:pt>
                <c:pt idx="2119" formatCode="General">
                  <c:v>0.15223700000000001</c:v>
                </c:pt>
                <c:pt idx="2120" formatCode="General">
                  <c:v>0.148231</c:v>
                </c:pt>
                <c:pt idx="2121" formatCode="General">
                  <c:v>0.144203</c:v>
                </c:pt>
                <c:pt idx="2122" formatCode="General">
                  <c:v>0.14013999999999999</c:v>
                </c:pt>
                <c:pt idx="2123" formatCode="General">
                  <c:v>0.135993</c:v>
                </c:pt>
                <c:pt idx="2124" formatCode="General">
                  <c:v>0.13169800000000001</c:v>
                </c:pt>
                <c:pt idx="2125" formatCode="General">
                  <c:v>0.127194</c:v>
                </c:pt>
                <c:pt idx="2126" formatCode="General">
                  <c:v>0.12243800000000001</c:v>
                </c:pt>
                <c:pt idx="2127" formatCode="General">
                  <c:v>0.11741699999999999</c:v>
                </c:pt>
                <c:pt idx="2128" formatCode="General">
                  <c:v>0.112146</c:v>
                </c:pt>
                <c:pt idx="2129" formatCode="General">
                  <c:v>0.106669</c:v>
                </c:pt>
                <c:pt idx="2130" formatCode="General">
                  <c:v>0.10105</c:v>
                </c:pt>
                <c:pt idx="2131" formatCode="General">
                  <c:v>9.5356899999999994E-2</c:v>
                </c:pt>
                <c:pt idx="2132" formatCode="General">
                  <c:v>8.9652700000000002E-2</c:v>
                </c:pt>
                <c:pt idx="2133" formatCode="General">
                  <c:v>8.3981700000000006E-2</c:v>
                </c:pt>
                <c:pt idx="2134" formatCode="General">
                  <c:v>7.8355300000000003E-2</c:v>
                </c:pt>
                <c:pt idx="2135" formatCode="General">
                  <c:v>7.2743799999999997E-2</c:v>
                </c:pt>
                <c:pt idx="2136" formatCode="General">
                  <c:v>6.7084699999999997E-2</c:v>
                </c:pt>
                <c:pt idx="2137" formatCode="General">
                  <c:v>6.13222E-2</c:v>
                </c:pt>
                <c:pt idx="2138" formatCode="General">
                  <c:v>5.54609E-2</c:v>
                </c:pt>
                <c:pt idx="2139" formatCode="General">
                  <c:v>4.9587899999999997E-2</c:v>
                </c:pt>
                <c:pt idx="2140" formatCode="General">
                  <c:v>4.3832000000000003E-2</c:v>
                </c:pt>
                <c:pt idx="2141" formatCode="General">
                  <c:v>3.8285E-2</c:v>
                </c:pt>
                <c:pt idx="2142" formatCode="General">
                  <c:v>3.2944599999999997E-2</c:v>
                </c:pt>
                <c:pt idx="2143" formatCode="General">
                  <c:v>2.7715900000000002E-2</c:v>
                </c:pt>
                <c:pt idx="2144" formatCode="General">
                  <c:v>2.24561E-2</c:v>
                </c:pt>
                <c:pt idx="2145" formatCode="General">
                  <c:v>1.7027E-2</c:v>
                </c:pt>
                <c:pt idx="2146" formatCode="General">
                  <c:v>1.1341499999999999E-2</c:v>
                </c:pt>
                <c:pt idx="2147">
                  <c:v>5.3999E-3</c:v>
                </c:pt>
                <c:pt idx="2148">
                  <c:v>-6.9837199999999995E-4</c:v>
                </c:pt>
                <c:pt idx="2149">
                  <c:v>-6.7915600000000003E-3</c:v>
                </c:pt>
                <c:pt idx="2150" formatCode="General">
                  <c:v>-1.2737E-2</c:v>
                </c:pt>
                <c:pt idx="2151" formatCode="General">
                  <c:v>-1.8490199999999998E-2</c:v>
                </c:pt>
                <c:pt idx="2152" formatCode="General">
                  <c:v>-2.4131099999999999E-2</c:v>
                </c:pt>
                <c:pt idx="2153" formatCode="General">
                  <c:v>-2.98234E-2</c:v>
                </c:pt>
                <c:pt idx="2154" formatCode="General">
                  <c:v>-3.5730900000000003E-2</c:v>
                </c:pt>
                <c:pt idx="2155" formatCode="General">
                  <c:v>-4.1932900000000002E-2</c:v>
                </c:pt>
                <c:pt idx="2156" formatCode="General">
                  <c:v>-4.8374500000000001E-2</c:v>
                </c:pt>
                <c:pt idx="2157" formatCode="General">
                  <c:v>-5.4874600000000003E-2</c:v>
                </c:pt>
                <c:pt idx="2158" formatCode="General">
                  <c:v>-6.1188100000000002E-2</c:v>
                </c:pt>
                <c:pt idx="2159" formatCode="General">
                  <c:v>-6.7099699999999998E-2</c:v>
                </c:pt>
                <c:pt idx="2160" formatCode="General">
                  <c:v>-7.2507199999999994E-2</c:v>
                </c:pt>
                <c:pt idx="2161" formatCode="General">
                  <c:v>-7.7461600000000005E-2</c:v>
                </c:pt>
                <c:pt idx="2162" formatCode="General">
                  <c:v>-8.2147200000000004E-2</c:v>
                </c:pt>
                <c:pt idx="2163" formatCode="General">
                  <c:v>-8.68091E-2</c:v>
                </c:pt>
                <c:pt idx="2164" formatCode="General">
                  <c:v>-9.1647099999999995E-2</c:v>
                </c:pt>
                <c:pt idx="2165" formatCode="General">
                  <c:v>-9.6721399999999999E-2</c:v>
                </c:pt>
                <c:pt idx="2166" formatCode="General">
                  <c:v>-0.10191799999999999</c:v>
                </c:pt>
                <c:pt idx="2167" formatCode="General">
                  <c:v>-0.107002</c:v>
                </c:pt>
                <c:pt idx="2168" formatCode="General">
                  <c:v>-0.111737</c:v>
                </c:pt>
                <c:pt idx="2169" formatCode="General">
                  <c:v>-0.11600000000000001</c:v>
                </c:pt>
                <c:pt idx="2170" formatCode="General">
                  <c:v>-0.11984400000000001</c:v>
                </c:pt>
                <c:pt idx="2171" formatCode="General">
                  <c:v>-0.123474</c:v>
                </c:pt>
                <c:pt idx="2172" formatCode="General">
                  <c:v>-0.12717700000000001</c:v>
                </c:pt>
                <c:pt idx="2173" formatCode="General">
                  <c:v>-0.13120799999999999</c:v>
                </c:pt>
                <c:pt idx="2174" formatCode="General">
                  <c:v>-0.135687</c:v>
                </c:pt>
                <c:pt idx="2175" formatCode="General">
                  <c:v>-0.140543</c:v>
                </c:pt>
                <c:pt idx="2176" formatCode="General">
                  <c:v>-0.145541</c:v>
                </c:pt>
                <c:pt idx="2177" formatCode="General">
                  <c:v>-0.15038499999999999</c:v>
                </c:pt>
                <c:pt idx="2178" formatCode="General">
                  <c:v>-0.15484200000000001</c:v>
                </c:pt>
                <c:pt idx="2179" formatCode="General">
                  <c:v>-0.15883900000000001</c:v>
                </c:pt>
                <c:pt idx="2180" formatCode="General">
                  <c:v>-0.16248499999999999</c:v>
                </c:pt>
                <c:pt idx="2181" formatCode="General">
                  <c:v>-0.16602</c:v>
                </c:pt>
                <c:pt idx="2182" formatCode="General">
                  <c:v>-0.16970499999999999</c:v>
                </c:pt>
                <c:pt idx="2183" formatCode="General">
                  <c:v>-0.17369599999999999</c:v>
                </c:pt>
                <c:pt idx="2184" formatCode="General">
                  <c:v>-0.17795900000000001</c:v>
                </c:pt>
                <c:pt idx="2185" formatCode="General">
                  <c:v>-0.18226999999999999</c:v>
                </c:pt>
                <c:pt idx="2186" formatCode="General">
                  <c:v>-0.18629299999999999</c:v>
                </c:pt>
                <c:pt idx="2187" formatCode="General">
                  <c:v>-0.189721</c:v>
                </c:pt>
                <c:pt idx="2188" formatCode="General">
                  <c:v>-0.19240499999999999</c:v>
                </c:pt>
                <c:pt idx="2189" formatCode="General">
                  <c:v>-0.19441600000000001</c:v>
                </c:pt>
                <c:pt idx="2190" formatCode="General">
                  <c:v>-0.196021</c:v>
                </c:pt>
                <c:pt idx="2191" formatCode="General">
                  <c:v>-0.19756199999999999</c:v>
                </c:pt>
                <c:pt idx="2192" formatCode="General">
                  <c:v>-0.19930999999999999</c:v>
                </c:pt>
                <c:pt idx="2193" formatCode="General">
                  <c:v>-0.20136200000000001</c:v>
                </c:pt>
                <c:pt idx="2194" formatCode="General">
                  <c:v>-0.20360900000000001</c:v>
                </c:pt>
                <c:pt idx="2195" formatCode="General">
                  <c:v>-0.20580699999999999</c:v>
                </c:pt>
                <c:pt idx="2196" formatCode="General">
                  <c:v>-0.20768900000000001</c:v>
                </c:pt>
                <c:pt idx="2197" formatCode="General">
                  <c:v>-0.20908399999999999</c:v>
                </c:pt>
                <c:pt idx="2198" formatCode="General">
                  <c:v>-0.20999899999999999</c:v>
                </c:pt>
                <c:pt idx="2199" formatCode="General">
                  <c:v>-0.21062400000000001</c:v>
                </c:pt>
                <c:pt idx="2200" formatCode="General">
                  <c:v>-0.211261</c:v>
                </c:pt>
                <c:pt idx="2201" formatCode="General">
                  <c:v>-0.21219499999999999</c:v>
                </c:pt>
                <c:pt idx="2202" formatCode="General">
                  <c:v>-0.21357100000000001</c:v>
                </c:pt>
                <c:pt idx="2203" formatCode="General">
                  <c:v>-0.21532100000000001</c:v>
                </c:pt>
                <c:pt idx="2204" formatCode="General">
                  <c:v>-0.21718699999999999</c:v>
                </c:pt>
                <c:pt idx="2205" formatCode="General">
                  <c:v>-0.21882199999999999</c:v>
                </c:pt>
                <c:pt idx="2206" formatCode="General">
                  <c:v>-0.21992700000000001</c:v>
                </c:pt>
                <c:pt idx="2207" formatCode="General">
                  <c:v>-0.22037000000000001</c:v>
                </c:pt>
                <c:pt idx="2208" formatCode="General">
                  <c:v>-0.22022800000000001</c:v>
                </c:pt>
                <c:pt idx="2209" formatCode="General">
                  <c:v>-0.21974299999999999</c:v>
                </c:pt>
                <c:pt idx="2210" formatCode="General">
                  <c:v>-0.21920000000000001</c:v>
                </c:pt>
                <c:pt idx="2211" formatCode="General">
                  <c:v>-0.21879499999999999</c:v>
                </c:pt>
                <c:pt idx="2212" formatCode="General">
                  <c:v>-0.21854100000000001</c:v>
                </c:pt>
                <c:pt idx="2213" formatCode="General">
                  <c:v>-0.21825900000000001</c:v>
                </c:pt>
                <c:pt idx="2214" formatCode="General">
                  <c:v>-0.21765699999999999</c:v>
                </c:pt>
                <c:pt idx="2215" formatCode="General">
                  <c:v>-0.21645700000000001</c:v>
                </c:pt>
                <c:pt idx="2216" formatCode="General">
                  <c:v>-0.21452499999999999</c:v>
                </c:pt>
                <c:pt idx="2217" formatCode="General">
                  <c:v>-0.21193799999999999</c:v>
                </c:pt>
                <c:pt idx="2218" formatCode="General">
                  <c:v>-0.20896100000000001</c:v>
                </c:pt>
                <c:pt idx="2219" formatCode="General">
                  <c:v>-0.20594599999999999</c:v>
                </c:pt>
                <c:pt idx="2220" formatCode="General">
                  <c:v>-0.20319400000000001</c:v>
                </c:pt>
                <c:pt idx="2221" formatCode="General">
                  <c:v>-0.20083599999999999</c:v>
                </c:pt>
                <c:pt idx="2222" formatCode="General">
                  <c:v>-0.198797</c:v>
                </c:pt>
              </c:numCache>
            </c:numRef>
          </c:yVal>
          <c:smooth val="1"/>
          <c:extLst>
            <c:ext xmlns:c16="http://schemas.microsoft.com/office/drawing/2014/chart" uri="{C3380CC4-5D6E-409C-BE32-E72D297353CC}">
              <c16:uniqueId val="{00000001-D2EC-4646-BEBB-06BE2A64D9F9}"/>
            </c:ext>
          </c:extLst>
        </c:ser>
        <c:dLbls>
          <c:showLegendKey val="0"/>
          <c:showVal val="0"/>
          <c:showCatName val="0"/>
          <c:showSerName val="0"/>
          <c:showPercent val="0"/>
          <c:showBubbleSize val="0"/>
        </c:dLbls>
        <c:axId val="141737344"/>
        <c:axId val="141743232"/>
      </c:scatterChart>
      <c:valAx>
        <c:axId val="141737344"/>
        <c:scaling>
          <c:orientation val="minMax"/>
          <c:max val="3.3"/>
          <c:min val="1.5"/>
        </c:scaling>
        <c:delete val="0"/>
        <c:axPos val="b"/>
        <c:title>
          <c:tx>
            <c:rich>
              <a:bodyPr/>
              <a:lstStyle/>
              <a:p>
                <a:pPr>
                  <a:defRPr/>
                </a:pPr>
                <a:r>
                  <a:rPr lang="en-US"/>
                  <a:t>time (sec)</a:t>
                </a:r>
              </a:p>
            </c:rich>
          </c:tx>
          <c:overlay val="0"/>
        </c:title>
        <c:numFmt formatCode="General" sourceLinked="1"/>
        <c:majorTickMark val="out"/>
        <c:minorTickMark val="none"/>
        <c:tickLblPos val="nextTo"/>
        <c:crossAx val="141743232"/>
        <c:crossesAt val="-0.60000000000000009"/>
        <c:crossBetween val="midCat"/>
      </c:valAx>
      <c:valAx>
        <c:axId val="141743232"/>
        <c:scaling>
          <c:orientation val="minMax"/>
        </c:scaling>
        <c:delete val="0"/>
        <c:axPos val="l"/>
        <c:majorGridlines/>
        <c:title>
          <c:tx>
            <c:rich>
              <a:bodyPr/>
              <a:lstStyle/>
              <a:p>
                <a:pPr>
                  <a:defRPr/>
                </a:pPr>
                <a:r>
                  <a:rPr lang="en-US"/>
                  <a:t>Midspan Displacement (in)</a:t>
                </a:r>
              </a:p>
            </c:rich>
          </c:tx>
          <c:overlay val="0"/>
        </c:title>
        <c:numFmt formatCode="General" sourceLinked="1"/>
        <c:majorTickMark val="out"/>
        <c:minorTickMark val="none"/>
        <c:tickLblPos val="nextTo"/>
        <c:crossAx val="141737344"/>
        <c:crosses val="autoZero"/>
        <c:crossBetween val="midCat"/>
      </c:valAx>
    </c:plotArea>
    <c:legend>
      <c:legendPos val="b"/>
      <c:layout>
        <c:manualLayout>
          <c:xMode val="edge"/>
          <c:yMode val="edge"/>
          <c:x val="0.31000787401574803"/>
          <c:y val="0.89783664753770187"/>
          <c:w val="0.37998425196850394"/>
          <c:h val="0.10216335246229814"/>
        </c:manualLayout>
      </c:layout>
      <c:overlay val="0"/>
    </c:legend>
    <c:plotVisOnly val="1"/>
    <c:dispBlanksAs val="gap"/>
    <c:showDLblsOverMax val="0"/>
  </c:chart>
  <c:txPr>
    <a:bodyPr/>
    <a:lstStyle/>
    <a:p>
      <a:pPr>
        <a:defRPr b="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Single Span Amplification</a:t>
            </a:r>
          </a:p>
        </c:rich>
      </c:tx>
      <c:overlay val="0"/>
    </c:title>
    <c:autoTitleDeleted val="0"/>
    <c:plotArea>
      <c:layout>
        <c:manualLayout>
          <c:layoutTarget val="inner"/>
          <c:xMode val="edge"/>
          <c:yMode val="edge"/>
          <c:x val="0.13476938429571303"/>
          <c:y val="0.15181714785651793"/>
          <c:w val="0.80648512685914264"/>
          <c:h val="0.68958705161854772"/>
        </c:manualLayout>
      </c:layout>
      <c:scatterChart>
        <c:scatterStyle val="lineMarker"/>
        <c:varyColors val="0"/>
        <c:ser>
          <c:idx val="1"/>
          <c:order val="0"/>
          <c:tx>
            <c:strRef>
              <c:f>vehicle_ss!$B$1</c:f>
              <c:strCache>
                <c:ptCount val="1"/>
                <c:pt idx="0">
                  <c:v>40ft-1sp</c:v>
                </c:pt>
              </c:strCache>
            </c:strRef>
          </c:tx>
          <c:spPr>
            <a:ln w="28575">
              <a:noFill/>
            </a:ln>
          </c:spPr>
          <c:marker>
            <c:symbol val="circle"/>
            <c:size val="5"/>
            <c:spPr>
              <a:solidFill>
                <a:schemeClr val="tx2"/>
              </a:solidFill>
              <a:ln>
                <a:noFill/>
              </a:ln>
            </c:spPr>
          </c:marker>
          <c:xVal>
            <c:numRef>
              <c:f>vehicle_ss!$C$3:$C$62</c:f>
              <c:numCache>
                <c:formatCode>General</c:formatCode>
                <c:ptCount val="60"/>
                <c:pt idx="0">
                  <c:v>4.0275351141301936</c:v>
                </c:pt>
                <c:pt idx="1">
                  <c:v>6.3893849279919319</c:v>
                </c:pt>
                <c:pt idx="2">
                  <c:v>2.5273200539875118</c:v>
                </c:pt>
                <c:pt idx="3">
                  <c:v>2.7107589398276555</c:v>
                </c:pt>
                <c:pt idx="4">
                  <c:v>1.4438396392922297</c:v>
                </c:pt>
                <c:pt idx="5">
                  <c:v>2.055055396526408</c:v>
                </c:pt>
                <c:pt idx="6">
                  <c:v>6.2812838348931379</c:v>
                </c:pt>
                <c:pt idx="7">
                  <c:v>5.6901131661302529</c:v>
                </c:pt>
                <c:pt idx="8">
                  <c:v>5.4972709609480441</c:v>
                </c:pt>
                <c:pt idx="9">
                  <c:v>3.3303546267594148</c:v>
                </c:pt>
                <c:pt idx="10">
                  <c:v>2.718975720451478</c:v>
                </c:pt>
                <c:pt idx="11">
                  <c:v>1.5989276656333893</c:v>
                </c:pt>
                <c:pt idx="12">
                  <c:v>1.4504545926464265</c:v>
                </c:pt>
                <c:pt idx="13">
                  <c:v>1.5098631030953831</c:v>
                </c:pt>
                <c:pt idx="14">
                  <c:v>1.3962594366907437</c:v>
                </c:pt>
                <c:pt idx="15">
                  <c:v>4.3609353361737089</c:v>
                </c:pt>
                <c:pt idx="16">
                  <c:v>4.7501838734685498</c:v>
                </c:pt>
                <c:pt idx="17">
                  <c:v>2.8441813158051668</c:v>
                </c:pt>
                <c:pt idx="18">
                  <c:v>2.4648122502799517</c:v>
                </c:pt>
                <c:pt idx="19">
                  <c:v>1.6117188690622122</c:v>
                </c:pt>
                <c:pt idx="20">
                  <c:v>1.8901596220489136</c:v>
                </c:pt>
                <c:pt idx="21">
                  <c:v>4.731061032739416</c:v>
                </c:pt>
                <c:pt idx="22">
                  <c:v>4.3647519530344088</c:v>
                </c:pt>
                <c:pt idx="23">
                  <c:v>5.2917657816444583</c:v>
                </c:pt>
                <c:pt idx="24">
                  <c:v>2.8297033508040736</c:v>
                </c:pt>
                <c:pt idx="25">
                  <c:v>2.3718020925132026</c:v>
                </c:pt>
                <c:pt idx="26">
                  <c:v>1.7740443549188638</c:v>
                </c:pt>
                <c:pt idx="27">
                  <c:v>1.6677555509909288</c:v>
                </c:pt>
                <c:pt idx="28">
                  <c:v>1.8140525712468278</c:v>
                </c:pt>
                <c:pt idx="29">
                  <c:v>1.5031374445894818</c:v>
                </c:pt>
                <c:pt idx="30">
                  <c:v>1.5851712323687763</c:v>
                </c:pt>
                <c:pt idx="31">
                  <c:v>1.869836702608902</c:v>
                </c:pt>
                <c:pt idx="33">
                  <c:v>1.7186271747029946</c:v>
                </c:pt>
                <c:pt idx="34">
                  <c:v>1.0302122421132254</c:v>
                </c:pt>
                <c:pt idx="36">
                  <c:v>1.8081663527282976</c:v>
                </c:pt>
                <c:pt idx="43">
                  <c:v>1.4261972917253756</c:v>
                </c:pt>
                <c:pt idx="45">
                  <c:v>1.4990425327493555</c:v>
                </c:pt>
                <c:pt idx="49">
                  <c:v>1.0941498419682081</c:v>
                </c:pt>
                <c:pt idx="51">
                  <c:v>1.914603197741835</c:v>
                </c:pt>
                <c:pt idx="58">
                  <c:v>1.4205368442674546</c:v>
                </c:pt>
              </c:numCache>
            </c:numRef>
          </c:xVal>
          <c:yVal>
            <c:numRef>
              <c:f>vehicle_ss!$B$3:$B$62</c:f>
              <c:numCache>
                <c:formatCode>General</c:formatCode>
                <c:ptCount val="60"/>
                <c:pt idx="0">
                  <c:v>7.9498020159716702</c:v>
                </c:pt>
                <c:pt idx="1">
                  <c:v>6.3296156712407496</c:v>
                </c:pt>
                <c:pt idx="2">
                  <c:v>3.69999043819075</c:v>
                </c:pt>
                <c:pt idx="3">
                  <c:v>3.5455394852268398</c:v>
                </c:pt>
                <c:pt idx="4">
                  <c:v>1.40837974547976</c:v>
                </c:pt>
                <c:pt idx="5">
                  <c:v>1.6667118006970301</c:v>
                </c:pt>
                <c:pt idx="6">
                  <c:v>12.2124260269425</c:v>
                </c:pt>
                <c:pt idx="7">
                  <c:v>10.264831570135801</c:v>
                </c:pt>
                <c:pt idx="8">
                  <c:v>4.9183772812812103</c:v>
                </c:pt>
                <c:pt idx="9">
                  <c:v>5.9070738534000604</c:v>
                </c:pt>
                <c:pt idx="10">
                  <c:v>2.0175342981589899</c:v>
                </c:pt>
                <c:pt idx="11">
                  <c:v>2.05179798956121</c:v>
                </c:pt>
                <c:pt idx="12">
                  <c:v>3.6222616984966902</c:v>
                </c:pt>
                <c:pt idx="13">
                  <c:v>2.7632470547935699</c:v>
                </c:pt>
                <c:pt idx="14">
                  <c:v>1.9784133606357299</c:v>
                </c:pt>
                <c:pt idx="15">
                  <c:v>8.2497699293228202</c:v>
                </c:pt>
                <c:pt idx="16">
                  <c:v>6.0825814150625597</c:v>
                </c:pt>
                <c:pt idx="17">
                  <c:v>3.51599190544405</c:v>
                </c:pt>
                <c:pt idx="18">
                  <c:v>3.37557188004758</c:v>
                </c:pt>
                <c:pt idx="19">
                  <c:v>1.63568021556674</c:v>
                </c:pt>
                <c:pt idx="20">
                  <c:v>1.7693720524040299</c:v>
                </c:pt>
                <c:pt idx="21">
                  <c:v>12.5527199937631</c:v>
                </c:pt>
                <c:pt idx="22">
                  <c:v>10.027196309432201</c:v>
                </c:pt>
                <c:pt idx="23">
                  <c:v>4.2278585087576799</c:v>
                </c:pt>
                <c:pt idx="24">
                  <c:v>6.1726586564603796</c:v>
                </c:pt>
                <c:pt idx="25">
                  <c:v>1.9144840220227</c:v>
                </c:pt>
                <c:pt idx="26">
                  <c:v>2.24372884777347</c:v>
                </c:pt>
                <c:pt idx="27">
                  <c:v>3.2838372000088101</c:v>
                </c:pt>
                <c:pt idx="28">
                  <c:v>2.4410946728293301</c:v>
                </c:pt>
                <c:pt idx="29">
                  <c:v>1.9715653541036</c:v>
                </c:pt>
                <c:pt idx="30">
                  <c:v>1.88812590292158</c:v>
                </c:pt>
                <c:pt idx="31">
                  <c:v>1.97241259331646</c:v>
                </c:pt>
                <c:pt idx="33">
                  <c:v>1.63222633088535</c:v>
                </c:pt>
                <c:pt idx="34">
                  <c:v>1.0235607137534399</c:v>
                </c:pt>
                <c:pt idx="36">
                  <c:v>2.1297691883757199</c:v>
                </c:pt>
                <c:pt idx="43">
                  <c:v>1.4723458313070401</c:v>
                </c:pt>
                <c:pt idx="45">
                  <c:v>1.7711238027321401</c:v>
                </c:pt>
                <c:pt idx="49">
                  <c:v>1.1110797590069901</c:v>
                </c:pt>
                <c:pt idx="51">
                  <c:v>2.3083535813784501</c:v>
                </c:pt>
                <c:pt idx="58">
                  <c:v>1.4498494494048999</c:v>
                </c:pt>
              </c:numCache>
            </c:numRef>
          </c:yVal>
          <c:smooth val="0"/>
          <c:extLst>
            <c:ext xmlns:c16="http://schemas.microsoft.com/office/drawing/2014/chart" uri="{C3380CC4-5D6E-409C-BE32-E72D297353CC}">
              <c16:uniqueId val="{00000000-3EC3-4217-9B9A-B20F4B6D0305}"/>
            </c:ext>
          </c:extLst>
        </c:ser>
        <c:ser>
          <c:idx val="3"/>
          <c:order val="1"/>
          <c:tx>
            <c:strRef>
              <c:f>vehicle_ss!$F$1</c:f>
              <c:strCache>
                <c:ptCount val="1"/>
                <c:pt idx="0">
                  <c:v>100ft-1sp</c:v>
                </c:pt>
              </c:strCache>
            </c:strRef>
          </c:tx>
          <c:spPr>
            <a:ln w="28575">
              <a:noFill/>
            </a:ln>
          </c:spPr>
          <c:marker>
            <c:symbol val="circle"/>
            <c:size val="5"/>
            <c:spPr>
              <a:solidFill>
                <a:srgbClr val="C00000"/>
              </a:solidFill>
              <a:ln>
                <a:noFill/>
              </a:ln>
            </c:spPr>
          </c:marker>
          <c:xVal>
            <c:numRef>
              <c:f>vehicle_ss!$G$3:$G$62</c:f>
              <c:numCache>
                <c:formatCode>General</c:formatCode>
                <c:ptCount val="60"/>
                <c:pt idx="0">
                  <c:v>3.3127553185845402</c:v>
                </c:pt>
                <c:pt idx="1">
                  <c:v>3.6975436362671754</c:v>
                </c:pt>
                <c:pt idx="2">
                  <c:v>3.4030120961324206</c:v>
                </c:pt>
                <c:pt idx="3">
                  <c:v>2.2802138044458591</c:v>
                </c:pt>
                <c:pt idx="4">
                  <c:v>2.1315719666825825</c:v>
                </c:pt>
                <c:pt idx="5">
                  <c:v>1.9556740410631863</c:v>
                </c:pt>
                <c:pt idx="6">
                  <c:v>5.2181349143190623</c:v>
                </c:pt>
                <c:pt idx="7">
                  <c:v>5.7191959785665016</c:v>
                </c:pt>
                <c:pt idx="8">
                  <c:v>4.6638548464109499</c:v>
                </c:pt>
                <c:pt idx="9">
                  <c:v>2.8545015650697647</c:v>
                </c:pt>
                <c:pt idx="10">
                  <c:v>1.7799220117778132</c:v>
                </c:pt>
                <c:pt idx="11">
                  <c:v>3.4273104673988009</c:v>
                </c:pt>
                <c:pt idx="12">
                  <c:v>1.7809101278582415</c:v>
                </c:pt>
                <c:pt idx="13">
                  <c:v>1.6868401506711228</c:v>
                </c:pt>
                <c:pt idx="14">
                  <c:v>1.9640498169664173</c:v>
                </c:pt>
                <c:pt idx="15">
                  <c:v>3.2739144143355112</c:v>
                </c:pt>
                <c:pt idx="16">
                  <c:v>3.9914607017113628</c:v>
                </c:pt>
                <c:pt idx="17">
                  <c:v>3.4023629771059225</c:v>
                </c:pt>
                <c:pt idx="18">
                  <c:v>2.0834574086076127</c:v>
                </c:pt>
                <c:pt idx="19">
                  <c:v>2.3306328714813711</c:v>
                </c:pt>
                <c:pt idx="20">
                  <c:v>2.1444323775158085</c:v>
                </c:pt>
                <c:pt idx="21">
                  <c:v>5.6991101613270505</c:v>
                </c:pt>
                <c:pt idx="22">
                  <c:v>5.7008705705127083</c:v>
                </c:pt>
                <c:pt idx="23">
                  <c:v>4.4377112928935514</c:v>
                </c:pt>
                <c:pt idx="24">
                  <c:v>2.973628895233758</c:v>
                </c:pt>
                <c:pt idx="25">
                  <c:v>1.8254917759988789</c:v>
                </c:pt>
                <c:pt idx="26">
                  <c:v>3.6423917041811906</c:v>
                </c:pt>
                <c:pt idx="27">
                  <c:v>1.7921228257632817</c:v>
                </c:pt>
                <c:pt idx="28">
                  <c:v>1.6993378759480811</c:v>
                </c:pt>
                <c:pt idx="29">
                  <c:v>2.0699259051656185</c:v>
                </c:pt>
                <c:pt idx="30">
                  <c:v>3.0492678958785246</c:v>
                </c:pt>
                <c:pt idx="31">
                  <c:v>3.9098065798987705</c:v>
                </c:pt>
                <c:pt idx="32">
                  <c:v>3.089750542299349</c:v>
                </c:pt>
                <c:pt idx="33">
                  <c:v>1.9988792480115689</c:v>
                </c:pt>
                <c:pt idx="34">
                  <c:v>2.3508496023138106</c:v>
                </c:pt>
                <c:pt idx="35">
                  <c:v>2.1176337671728129</c:v>
                </c:pt>
                <c:pt idx="36">
                  <c:v>4.7898409255242225</c:v>
                </c:pt>
                <c:pt idx="37">
                  <c:v>5.0408441793203176</c:v>
                </c:pt>
                <c:pt idx="38">
                  <c:v>4.1398138105567606</c:v>
                </c:pt>
                <c:pt idx="39">
                  <c:v>2.7573662328271871</c:v>
                </c:pt>
                <c:pt idx="40">
                  <c:v>1.7823391178597252</c:v>
                </c:pt>
                <c:pt idx="41">
                  <c:v>3.4815347071583513</c:v>
                </c:pt>
                <c:pt idx="42">
                  <c:v>1.6322758496023138</c:v>
                </c:pt>
                <c:pt idx="43">
                  <c:v>1.6366775126536515</c:v>
                </c:pt>
                <c:pt idx="44">
                  <c:v>2.2002801879971075</c:v>
                </c:pt>
                <c:pt idx="45">
                  <c:v>1.8020916228977664</c:v>
                </c:pt>
                <c:pt idx="47">
                  <c:v>1.9868825932410206</c:v>
                </c:pt>
                <c:pt idx="49">
                  <c:v>1.5111809645074008</c:v>
                </c:pt>
                <c:pt idx="51">
                  <c:v>2.6132420818080533</c:v>
                </c:pt>
                <c:pt idx="53">
                  <c:v>2.5075799777176506</c:v>
                </c:pt>
                <c:pt idx="55">
                  <c:v>1.4087816329778768</c:v>
                </c:pt>
                <c:pt idx="57">
                  <c:v>1.4106186004562575</c:v>
                </c:pt>
              </c:numCache>
            </c:numRef>
          </c:xVal>
          <c:yVal>
            <c:numRef>
              <c:f>vehicle_ss!$F$3:$F$62</c:f>
              <c:numCache>
                <c:formatCode>General</c:formatCode>
                <c:ptCount val="60"/>
                <c:pt idx="0">
                  <c:v>2.3364878677312801</c:v>
                </c:pt>
                <c:pt idx="1">
                  <c:v>2.7269335839384001</c:v>
                </c:pt>
                <c:pt idx="2">
                  <c:v>1.9104381836251401</c:v>
                </c:pt>
                <c:pt idx="3">
                  <c:v>2.0029415060328</c:v>
                </c:pt>
                <c:pt idx="4">
                  <c:v>1.6567073072326699</c:v>
                </c:pt>
                <c:pt idx="5">
                  <c:v>1.94408538744901</c:v>
                </c:pt>
                <c:pt idx="6">
                  <c:v>3.4917799358826498</c:v>
                </c:pt>
                <c:pt idx="7">
                  <c:v>4.7605428317961298</c:v>
                </c:pt>
                <c:pt idx="8">
                  <c:v>2.53480592485072</c:v>
                </c:pt>
                <c:pt idx="9">
                  <c:v>2.0890788527619799</c:v>
                </c:pt>
                <c:pt idx="10">
                  <c:v>1.38146699568764</c:v>
                </c:pt>
                <c:pt idx="11">
                  <c:v>2.0329522826864799</c:v>
                </c:pt>
                <c:pt idx="12">
                  <c:v>1.81732567409125</c:v>
                </c:pt>
                <c:pt idx="13">
                  <c:v>1.5701667217894599</c:v>
                </c:pt>
                <c:pt idx="14">
                  <c:v>1.71422231736165</c:v>
                </c:pt>
                <c:pt idx="15">
                  <c:v>2.3364878677312801</c:v>
                </c:pt>
                <c:pt idx="16">
                  <c:v>2.7269335839384001</c:v>
                </c:pt>
                <c:pt idx="17">
                  <c:v>1.9104381836251401</c:v>
                </c:pt>
                <c:pt idx="18">
                  <c:v>2.0029415060328</c:v>
                </c:pt>
                <c:pt idx="19">
                  <c:v>1.6567073072326699</c:v>
                </c:pt>
                <c:pt idx="20">
                  <c:v>1.94408538744901</c:v>
                </c:pt>
                <c:pt idx="21">
                  <c:v>3.4917799358826498</c:v>
                </c:pt>
                <c:pt idx="22">
                  <c:v>4.7605428317961298</c:v>
                </c:pt>
                <c:pt idx="23">
                  <c:v>2.53480592485072</c:v>
                </c:pt>
                <c:pt idx="24">
                  <c:v>2.0890788527619799</c:v>
                </c:pt>
                <c:pt idx="25">
                  <c:v>1.38146699568764</c:v>
                </c:pt>
                <c:pt idx="26">
                  <c:v>2.0329522826864799</c:v>
                </c:pt>
                <c:pt idx="27">
                  <c:v>1.81732567409125</c:v>
                </c:pt>
                <c:pt idx="28">
                  <c:v>1.5701667217894599</c:v>
                </c:pt>
                <c:pt idx="29">
                  <c:v>1.71422231736165</c:v>
                </c:pt>
                <c:pt idx="30">
                  <c:v>2.3364878677312801</c:v>
                </c:pt>
                <c:pt idx="31">
                  <c:v>2.7269335839384001</c:v>
                </c:pt>
                <c:pt idx="32">
                  <c:v>1.9104381836251401</c:v>
                </c:pt>
                <c:pt idx="33">
                  <c:v>2.0029415060328</c:v>
                </c:pt>
                <c:pt idx="34">
                  <c:v>1.6567073072326699</c:v>
                </c:pt>
                <c:pt idx="35">
                  <c:v>1.94408538744901</c:v>
                </c:pt>
                <c:pt idx="36">
                  <c:v>3.4917799358826498</c:v>
                </c:pt>
                <c:pt idx="37">
                  <c:v>4.7605428317961298</c:v>
                </c:pt>
                <c:pt idx="38">
                  <c:v>2.53480592485072</c:v>
                </c:pt>
                <c:pt idx="39">
                  <c:v>2.0890788527619799</c:v>
                </c:pt>
                <c:pt idx="40">
                  <c:v>1.38146699568764</c:v>
                </c:pt>
                <c:pt idx="41">
                  <c:v>2.0329522826864799</c:v>
                </c:pt>
                <c:pt idx="42">
                  <c:v>1.81732567409125</c:v>
                </c:pt>
                <c:pt idx="43">
                  <c:v>1.5701667217894599</c:v>
                </c:pt>
                <c:pt idx="44">
                  <c:v>1.71422231736165</c:v>
                </c:pt>
                <c:pt idx="45">
                  <c:v>1.83433823037162</c:v>
                </c:pt>
                <c:pt idx="47">
                  <c:v>1.64575571578758</c:v>
                </c:pt>
                <c:pt idx="49">
                  <c:v>1.2115771850256001</c:v>
                </c:pt>
                <c:pt idx="51">
                  <c:v>2.64082091228433</c:v>
                </c:pt>
                <c:pt idx="53">
                  <c:v>1.72901787943853</c:v>
                </c:pt>
                <c:pt idx="55">
                  <c:v>1.3209454616316301</c:v>
                </c:pt>
                <c:pt idx="57">
                  <c:v>1.36737396582247</c:v>
                </c:pt>
              </c:numCache>
            </c:numRef>
          </c:yVal>
          <c:smooth val="0"/>
          <c:extLst>
            <c:ext xmlns:c16="http://schemas.microsoft.com/office/drawing/2014/chart" uri="{C3380CC4-5D6E-409C-BE32-E72D297353CC}">
              <c16:uniqueId val="{00000001-3EC3-4217-9B9A-B20F4B6D0305}"/>
            </c:ext>
          </c:extLst>
        </c:ser>
        <c:ser>
          <c:idx val="5"/>
          <c:order val="2"/>
          <c:tx>
            <c:strRef>
              <c:f>vehicle_ss!$J$1</c:f>
              <c:strCache>
                <c:ptCount val="1"/>
                <c:pt idx="0">
                  <c:v>140ft-1sp</c:v>
                </c:pt>
              </c:strCache>
            </c:strRef>
          </c:tx>
          <c:spPr>
            <a:ln w="28575">
              <a:noFill/>
            </a:ln>
          </c:spPr>
          <c:marker>
            <c:symbol val="circle"/>
            <c:size val="5"/>
            <c:spPr>
              <a:solidFill>
                <a:schemeClr val="accent6">
                  <a:lumMod val="75000"/>
                </a:schemeClr>
              </a:solidFill>
              <a:ln>
                <a:noFill/>
              </a:ln>
            </c:spPr>
          </c:marker>
          <c:xVal>
            <c:numRef>
              <c:f>vehicle_ss!$K$3:$K$32</c:f>
              <c:numCache>
                <c:formatCode>General</c:formatCode>
                <c:ptCount val="30"/>
                <c:pt idx="0">
                  <c:v>1.7608731321062003</c:v>
                </c:pt>
                <c:pt idx="1">
                  <c:v>2.3440844205959031</c:v>
                </c:pt>
                <c:pt idx="2">
                  <c:v>2.1046749758442362</c:v>
                </c:pt>
                <c:pt idx="3">
                  <c:v>1.8500975345928765</c:v>
                </c:pt>
                <c:pt idx="4">
                  <c:v>1.6559459640124699</c:v>
                </c:pt>
                <c:pt idx="5">
                  <c:v>1.7978724697217379</c:v>
                </c:pt>
                <c:pt idx="6">
                  <c:v>2.6253668941461012</c:v>
                </c:pt>
                <c:pt idx="7">
                  <c:v>2.2248491404194293</c:v>
                </c:pt>
                <c:pt idx="8">
                  <c:v>2.2497067885292026</c:v>
                </c:pt>
                <c:pt idx="9">
                  <c:v>1.7826345886227872</c:v>
                </c:pt>
                <c:pt idx="10">
                  <c:v>1.4528795493354885</c:v>
                </c:pt>
                <c:pt idx="11">
                  <c:v>2.1074733982753693</c:v>
                </c:pt>
                <c:pt idx="12">
                  <c:v>1.7350857149802197</c:v>
                </c:pt>
                <c:pt idx="13">
                  <c:v>1.7667221692179609</c:v>
                </c:pt>
                <c:pt idx="14">
                  <c:v>1.834321845925728</c:v>
                </c:pt>
                <c:pt idx="15">
                  <c:v>1.7067976445851587</c:v>
                </c:pt>
                <c:pt idx="17">
                  <c:v>1.9670478922197172</c:v>
                </c:pt>
                <c:pt idx="19">
                  <c:v>1.5438662591077863</c:v>
                </c:pt>
                <c:pt idx="21">
                  <c:v>1.9726173909344482</c:v>
                </c:pt>
                <c:pt idx="23">
                  <c:v>1.9718699295684778</c:v>
                </c:pt>
                <c:pt idx="25">
                  <c:v>1.415661442539667</c:v>
                </c:pt>
                <c:pt idx="27">
                  <c:v>1.4611289705086992</c:v>
                </c:pt>
              </c:numCache>
            </c:numRef>
          </c:xVal>
          <c:yVal>
            <c:numRef>
              <c:f>vehicle_ss!$J$3:$J$32</c:f>
              <c:numCache>
                <c:formatCode>General</c:formatCode>
                <c:ptCount val="30"/>
                <c:pt idx="0">
                  <c:v>1.7838744872930099</c:v>
                </c:pt>
                <c:pt idx="1">
                  <c:v>2.0503970758383598</c:v>
                </c:pt>
                <c:pt idx="2">
                  <c:v>1.60338062873153</c:v>
                </c:pt>
                <c:pt idx="3">
                  <c:v>1.39761363901248</c:v>
                </c:pt>
                <c:pt idx="4">
                  <c:v>1.27552533169774</c:v>
                </c:pt>
                <c:pt idx="5">
                  <c:v>1.39478776836344</c:v>
                </c:pt>
                <c:pt idx="6">
                  <c:v>2.0768356822687601</c:v>
                </c:pt>
                <c:pt idx="7">
                  <c:v>2.0067261814056301</c:v>
                </c:pt>
                <c:pt idx="8">
                  <c:v>1.87992529510255</c:v>
                </c:pt>
                <c:pt idx="9">
                  <c:v>1.50666572347502</c:v>
                </c:pt>
                <c:pt idx="10">
                  <c:v>1.1725143011691099</c:v>
                </c:pt>
                <c:pt idx="11">
                  <c:v>1.3273970343895201</c:v>
                </c:pt>
                <c:pt idx="12">
                  <c:v>1.7283896576934401</c:v>
                </c:pt>
                <c:pt idx="13">
                  <c:v>1.32522866415715</c:v>
                </c:pt>
                <c:pt idx="14">
                  <c:v>1.42134253568191</c:v>
                </c:pt>
                <c:pt idx="15">
                  <c:v>1.9713017421201</c:v>
                </c:pt>
                <c:pt idx="17">
                  <c:v>1.6023401240556101</c:v>
                </c:pt>
                <c:pt idx="19">
                  <c:v>1.29014713240391</c:v>
                </c:pt>
                <c:pt idx="21">
                  <c:v>2.9295568590237502</c:v>
                </c:pt>
                <c:pt idx="23">
                  <c:v>1.90659014615841</c:v>
                </c:pt>
                <c:pt idx="25">
                  <c:v>1.29006809363994</c:v>
                </c:pt>
                <c:pt idx="27">
                  <c:v>3.0423659889579699</c:v>
                </c:pt>
              </c:numCache>
            </c:numRef>
          </c:yVal>
          <c:smooth val="0"/>
          <c:extLst>
            <c:ext xmlns:c16="http://schemas.microsoft.com/office/drawing/2014/chart" uri="{C3380CC4-5D6E-409C-BE32-E72D297353CC}">
              <c16:uniqueId val="{00000002-3EC3-4217-9B9A-B20F4B6D0305}"/>
            </c:ext>
          </c:extLst>
        </c:ser>
        <c:ser>
          <c:idx val="6"/>
          <c:order val="3"/>
          <c:spPr>
            <a:ln w="28575">
              <a:solidFill>
                <a:schemeClr val="tx1"/>
              </a:solidFill>
            </a:ln>
          </c:spPr>
          <c:marker>
            <c:symbol val="none"/>
          </c:marker>
          <c:xVal>
            <c:numRef>
              <c:f>'state-space'!$A$69:$A$70</c:f>
              <c:numCache>
                <c:formatCode>General</c:formatCode>
                <c:ptCount val="2"/>
                <c:pt idx="0">
                  <c:v>0</c:v>
                </c:pt>
                <c:pt idx="1">
                  <c:v>10</c:v>
                </c:pt>
              </c:numCache>
            </c:numRef>
          </c:xVal>
          <c:yVal>
            <c:numRef>
              <c:f>'state-space'!$B$69:$B$70</c:f>
              <c:numCache>
                <c:formatCode>General</c:formatCode>
                <c:ptCount val="2"/>
                <c:pt idx="0">
                  <c:v>0</c:v>
                </c:pt>
                <c:pt idx="1">
                  <c:v>10</c:v>
                </c:pt>
              </c:numCache>
            </c:numRef>
          </c:yVal>
          <c:smooth val="0"/>
          <c:extLst>
            <c:ext xmlns:c16="http://schemas.microsoft.com/office/drawing/2014/chart" uri="{C3380CC4-5D6E-409C-BE32-E72D297353CC}">
              <c16:uniqueId val="{00000003-3EC3-4217-9B9A-B20F4B6D0305}"/>
            </c:ext>
          </c:extLst>
        </c:ser>
        <c:dLbls>
          <c:showLegendKey val="0"/>
          <c:showVal val="0"/>
          <c:showCatName val="0"/>
          <c:showSerName val="0"/>
          <c:showPercent val="0"/>
          <c:showBubbleSize val="0"/>
        </c:dLbls>
        <c:axId val="247978624"/>
        <c:axId val="248468224"/>
      </c:scatterChart>
      <c:valAx>
        <c:axId val="247978624"/>
        <c:scaling>
          <c:orientation val="minMax"/>
          <c:max val="8"/>
        </c:scaling>
        <c:delete val="0"/>
        <c:axPos val="b"/>
        <c:title>
          <c:tx>
            <c:rich>
              <a:bodyPr/>
              <a:lstStyle/>
              <a:p>
                <a:pPr>
                  <a:defRPr/>
                </a:pPr>
                <a:r>
                  <a:rPr lang="en-US"/>
                  <a:t>FE Model Prediction</a:t>
                </a:r>
              </a:p>
            </c:rich>
          </c:tx>
          <c:overlay val="0"/>
        </c:title>
        <c:numFmt formatCode="General" sourceLinked="1"/>
        <c:majorTickMark val="out"/>
        <c:minorTickMark val="none"/>
        <c:tickLblPos val="nextTo"/>
        <c:crossAx val="248468224"/>
        <c:crosses val="autoZero"/>
        <c:crossBetween val="midCat"/>
      </c:valAx>
      <c:valAx>
        <c:axId val="248468224"/>
        <c:scaling>
          <c:orientation val="minMax"/>
          <c:max val="8"/>
        </c:scaling>
        <c:delete val="0"/>
        <c:axPos val="l"/>
        <c:majorGridlines/>
        <c:title>
          <c:tx>
            <c:rich>
              <a:bodyPr rot="-5400000" vert="horz"/>
              <a:lstStyle/>
              <a:p>
                <a:pPr>
                  <a:defRPr sz="1000"/>
                </a:pPr>
                <a:r>
                  <a:rPr lang="en-US" sz="1000" b="1" i="0" baseline="0">
                    <a:effectLst/>
                  </a:rPr>
                  <a:t>Contact Force Amplification</a:t>
                </a:r>
                <a:endParaRPr lang="en-US" sz="1000">
                  <a:effectLst/>
                </a:endParaRPr>
              </a:p>
            </c:rich>
          </c:tx>
          <c:overlay val="0"/>
        </c:title>
        <c:numFmt formatCode="General" sourceLinked="1"/>
        <c:majorTickMark val="out"/>
        <c:minorTickMark val="none"/>
        <c:tickLblPos val="nextTo"/>
        <c:crossAx val="247978624"/>
        <c:crosses val="autoZero"/>
        <c:crossBetween val="midCat"/>
      </c:valAx>
    </c:plotArea>
    <c:legend>
      <c:legendPos val="r"/>
      <c:legendEntry>
        <c:idx val="3"/>
        <c:delete val="1"/>
      </c:legendEntry>
      <c:layout>
        <c:manualLayout>
          <c:xMode val="edge"/>
          <c:yMode val="edge"/>
          <c:x val="0.71110126859142608"/>
          <c:y val="0.59334776902887143"/>
          <c:w val="0.23653944298629334"/>
          <c:h val="0.21041076115485563"/>
        </c:manualLayout>
      </c:layout>
      <c:overlay val="1"/>
      <c:spPr>
        <a:solidFill>
          <a:schemeClr val="bg1"/>
        </a:solidFill>
      </c:spPr>
      <c:txPr>
        <a:bodyPr/>
        <a:lstStyle/>
        <a:p>
          <a:pPr>
            <a:defRPr sz="900"/>
          </a:pPr>
          <a:endParaRPr lang="en-US"/>
        </a:p>
      </c:txPr>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2-Span Amplification</a:t>
            </a:r>
          </a:p>
        </c:rich>
      </c:tx>
      <c:overlay val="0"/>
    </c:title>
    <c:autoTitleDeleted val="0"/>
    <c:plotArea>
      <c:layout>
        <c:manualLayout>
          <c:layoutTarget val="inner"/>
          <c:xMode val="edge"/>
          <c:yMode val="edge"/>
          <c:x val="0.13476938429571303"/>
          <c:y val="0.15181714785651793"/>
          <c:w val="0.80648512685914264"/>
          <c:h val="0.68958705161854772"/>
        </c:manualLayout>
      </c:layout>
      <c:scatterChart>
        <c:scatterStyle val="lineMarker"/>
        <c:varyColors val="0"/>
        <c:ser>
          <c:idx val="1"/>
          <c:order val="0"/>
          <c:tx>
            <c:strRef>
              <c:f>vehicle_ss!$D$1</c:f>
              <c:strCache>
                <c:ptCount val="1"/>
                <c:pt idx="0">
                  <c:v>40ft-2sp</c:v>
                </c:pt>
              </c:strCache>
            </c:strRef>
          </c:tx>
          <c:spPr>
            <a:ln w="28575">
              <a:noFill/>
            </a:ln>
          </c:spPr>
          <c:marker>
            <c:symbol val="circle"/>
            <c:size val="5"/>
            <c:spPr>
              <a:solidFill>
                <a:schemeClr val="tx2"/>
              </a:solidFill>
              <a:ln>
                <a:noFill/>
              </a:ln>
            </c:spPr>
          </c:marker>
          <c:xVal>
            <c:numRef>
              <c:f>vehicle_ss!$E$3:$E$62</c:f>
              <c:numCache>
                <c:formatCode>General</c:formatCode>
                <c:ptCount val="60"/>
                <c:pt idx="0">
                  <c:v>5.9678330857085564</c:v>
                </c:pt>
                <c:pt idx="1">
                  <c:v>6.3189798438384903</c:v>
                </c:pt>
                <c:pt idx="2">
                  <c:v>2.9474154353790478</c:v>
                </c:pt>
                <c:pt idx="3">
                  <c:v>2.8659814871552056</c:v>
                </c:pt>
                <c:pt idx="4">
                  <c:v>2.3696050460764386</c:v>
                </c:pt>
                <c:pt idx="5">
                  <c:v>2.0044750206575124</c:v>
                </c:pt>
                <c:pt idx="6">
                  <c:v>5.9884410773472974</c:v>
                </c:pt>
                <c:pt idx="7">
                  <c:v>10.612438359660556</c:v>
                </c:pt>
                <c:pt idx="8">
                  <c:v>6.4608064321458745</c:v>
                </c:pt>
                <c:pt idx="9">
                  <c:v>4.1232487535860507</c:v>
                </c:pt>
                <c:pt idx="10">
                  <c:v>2.6716313155711928</c:v>
                </c:pt>
                <c:pt idx="11">
                  <c:v>1.9274062520309352</c:v>
                </c:pt>
                <c:pt idx="12">
                  <c:v>2.3019898094048803</c:v>
                </c:pt>
                <c:pt idx="13">
                  <c:v>2.0431254584110894</c:v>
                </c:pt>
                <c:pt idx="14">
                  <c:v>3.5986017555533274</c:v>
                </c:pt>
                <c:pt idx="15">
                  <c:v>5.9058167317270156</c:v>
                </c:pt>
                <c:pt idx="16">
                  <c:v>5.0701305693902272</c:v>
                </c:pt>
                <c:pt idx="17">
                  <c:v>2.9258853934286844</c:v>
                </c:pt>
                <c:pt idx="18">
                  <c:v>2.6406485448989385</c:v>
                </c:pt>
                <c:pt idx="19">
                  <c:v>2.3143136148970025</c:v>
                </c:pt>
                <c:pt idx="20">
                  <c:v>1.8736162439283099</c:v>
                </c:pt>
                <c:pt idx="21">
                  <c:v>6.0556280463679295</c:v>
                </c:pt>
                <c:pt idx="22">
                  <c:v>11.715057791546355</c:v>
                </c:pt>
                <c:pt idx="23">
                  <c:v>5.8049956252523893</c:v>
                </c:pt>
                <c:pt idx="24">
                  <c:v>3.5179364652039307</c:v>
                </c:pt>
                <c:pt idx="25">
                  <c:v>2.3179082238254383</c:v>
                </c:pt>
                <c:pt idx="26">
                  <c:v>1.9588857854354556</c:v>
                </c:pt>
                <c:pt idx="27">
                  <c:v>2.0879290169965232</c:v>
                </c:pt>
                <c:pt idx="28">
                  <c:v>2.3012350249024096</c:v>
                </c:pt>
                <c:pt idx="29">
                  <c:v>3.4010640715891203</c:v>
                </c:pt>
                <c:pt idx="30">
                  <c:v>1.7455176877011003</c:v>
                </c:pt>
                <c:pt idx="31">
                  <c:v>1.7852591856638926</c:v>
                </c:pt>
                <c:pt idx="32">
                  <c:v>1.6246160296785133</c:v>
                </c:pt>
                <c:pt idx="33">
                  <c:v>1.73019896201803</c:v>
                </c:pt>
                <c:pt idx="34">
                  <c:v>1.033943310215488</c:v>
                </c:pt>
                <c:pt idx="36">
                  <c:v>2.3992926742564422</c:v>
                </c:pt>
                <c:pt idx="38">
                  <c:v>1.5262011320857907</c:v>
                </c:pt>
                <c:pt idx="40">
                  <c:v>1.2964387607215451</c:v>
                </c:pt>
                <c:pt idx="42">
                  <c:v>1.3447158547567983</c:v>
                </c:pt>
                <c:pt idx="43">
                  <c:v>1.5602707321384977</c:v>
                </c:pt>
                <c:pt idx="45">
                  <c:v>1.5227167498674117</c:v>
                </c:pt>
                <c:pt idx="47">
                  <c:v>1.1019033748916145</c:v>
                </c:pt>
                <c:pt idx="49">
                  <c:v>2.6035912416132807</c:v>
                </c:pt>
                <c:pt idx="51">
                  <c:v>1.7860913047504396</c:v>
                </c:pt>
                <c:pt idx="53">
                  <c:v>1.3509920952276724</c:v>
                </c:pt>
                <c:pt idx="55">
                  <c:v>1.2619800780724189</c:v>
                </c:pt>
              </c:numCache>
            </c:numRef>
          </c:xVal>
          <c:yVal>
            <c:numRef>
              <c:f>vehicle_ss!$D$3:$D$62</c:f>
              <c:numCache>
                <c:formatCode>General</c:formatCode>
                <c:ptCount val="60"/>
                <c:pt idx="0">
                  <c:v>7.9498020159716702</c:v>
                </c:pt>
                <c:pt idx="1">
                  <c:v>6.3296156712407496</c:v>
                </c:pt>
                <c:pt idx="2">
                  <c:v>3.69999043819075</c:v>
                </c:pt>
                <c:pt idx="3">
                  <c:v>3.5455394852268398</c:v>
                </c:pt>
                <c:pt idx="4">
                  <c:v>2.1265138617002899</c:v>
                </c:pt>
                <c:pt idx="5">
                  <c:v>1.96154702703329</c:v>
                </c:pt>
                <c:pt idx="6">
                  <c:v>12.2124260269425</c:v>
                </c:pt>
                <c:pt idx="7">
                  <c:v>12.3619198113233</c:v>
                </c:pt>
                <c:pt idx="8">
                  <c:v>4.9183772812812103</c:v>
                </c:pt>
                <c:pt idx="9">
                  <c:v>5.9070738534000604</c:v>
                </c:pt>
                <c:pt idx="10">
                  <c:v>2.65840105447894</c:v>
                </c:pt>
                <c:pt idx="11">
                  <c:v>2.1472955037721402</c:v>
                </c:pt>
                <c:pt idx="12">
                  <c:v>3.6206464044841802</c:v>
                </c:pt>
                <c:pt idx="13">
                  <c:v>2.76174824105841</c:v>
                </c:pt>
                <c:pt idx="14">
                  <c:v>4.9478724236509901</c:v>
                </c:pt>
                <c:pt idx="15">
                  <c:v>8.2497699293228202</c:v>
                </c:pt>
                <c:pt idx="16">
                  <c:v>6.0825814150625597</c:v>
                </c:pt>
                <c:pt idx="17">
                  <c:v>3.51599190544405</c:v>
                </c:pt>
                <c:pt idx="18">
                  <c:v>3.37557188004758</c:v>
                </c:pt>
                <c:pt idx="19">
                  <c:v>2.2675868868440698</c:v>
                </c:pt>
                <c:pt idx="20">
                  <c:v>1.7693720524040299</c:v>
                </c:pt>
                <c:pt idx="21">
                  <c:v>12.5527199937631</c:v>
                </c:pt>
                <c:pt idx="22">
                  <c:v>11.423380474778799</c:v>
                </c:pt>
                <c:pt idx="23">
                  <c:v>4.2278585087576799</c:v>
                </c:pt>
                <c:pt idx="24">
                  <c:v>6.1726586564603796</c:v>
                </c:pt>
                <c:pt idx="25">
                  <c:v>2.44900049587195</c:v>
                </c:pt>
                <c:pt idx="26">
                  <c:v>2.24372884777347</c:v>
                </c:pt>
                <c:pt idx="27">
                  <c:v>3.2817405756595801</c:v>
                </c:pt>
                <c:pt idx="28">
                  <c:v>2.59746679347358</c:v>
                </c:pt>
                <c:pt idx="29">
                  <c:v>4.5601706810124298</c:v>
                </c:pt>
                <c:pt idx="30">
                  <c:v>1.99129719688885</c:v>
                </c:pt>
                <c:pt idx="31">
                  <c:v>2.1059151557845799</c:v>
                </c:pt>
                <c:pt idx="32">
                  <c:v>1.53377861776206</c:v>
                </c:pt>
                <c:pt idx="33">
                  <c:v>1.63222633088535</c:v>
                </c:pt>
                <c:pt idx="34">
                  <c:v>1.0235607137534399</c:v>
                </c:pt>
                <c:pt idx="36">
                  <c:v>2.4984868734540102</c:v>
                </c:pt>
                <c:pt idx="38">
                  <c:v>1.4740228650326099</c:v>
                </c:pt>
                <c:pt idx="40">
                  <c:v>1.21093974182735</c:v>
                </c:pt>
                <c:pt idx="42">
                  <c:v>1.36666525300708</c:v>
                </c:pt>
                <c:pt idx="43">
                  <c:v>1.4724140001208199</c:v>
                </c:pt>
                <c:pt idx="45">
                  <c:v>1.97938899766758</c:v>
                </c:pt>
                <c:pt idx="47">
                  <c:v>1.3695322486336601</c:v>
                </c:pt>
                <c:pt idx="49">
                  <c:v>1.1110797590069901</c:v>
                </c:pt>
                <c:pt idx="51">
                  <c:v>2.7557561664899501</c:v>
                </c:pt>
                <c:pt idx="53">
                  <c:v>1.6875477003149699</c:v>
                </c:pt>
                <c:pt idx="55">
                  <c:v>1.2779394060576901</c:v>
                </c:pt>
              </c:numCache>
            </c:numRef>
          </c:yVal>
          <c:smooth val="0"/>
          <c:extLst>
            <c:ext xmlns:c16="http://schemas.microsoft.com/office/drawing/2014/chart" uri="{C3380CC4-5D6E-409C-BE32-E72D297353CC}">
              <c16:uniqueId val="{00000000-79D3-4A62-89EF-B727F13C19C0}"/>
            </c:ext>
          </c:extLst>
        </c:ser>
        <c:ser>
          <c:idx val="3"/>
          <c:order val="1"/>
          <c:tx>
            <c:strRef>
              <c:f>vehicle_ss!$H$1</c:f>
              <c:strCache>
                <c:ptCount val="1"/>
                <c:pt idx="0">
                  <c:v>100ft-2sp</c:v>
                </c:pt>
              </c:strCache>
            </c:strRef>
          </c:tx>
          <c:spPr>
            <a:ln w="28575">
              <a:noFill/>
            </a:ln>
          </c:spPr>
          <c:marker>
            <c:symbol val="circle"/>
            <c:size val="5"/>
            <c:spPr>
              <a:solidFill>
                <a:srgbClr val="C00000"/>
              </a:solidFill>
              <a:ln>
                <a:noFill/>
              </a:ln>
            </c:spPr>
          </c:marker>
          <c:xVal>
            <c:numRef>
              <c:f>vehicle_ss!$I$3:$I$62</c:f>
              <c:numCache>
                <c:formatCode>General</c:formatCode>
                <c:ptCount val="60"/>
                <c:pt idx="0">
                  <c:v>3.8299362655392186</c:v>
                </c:pt>
                <c:pt idx="1">
                  <c:v>4.0578829867042669</c:v>
                </c:pt>
                <c:pt idx="2">
                  <c:v>2.4829034788017563</c:v>
                </c:pt>
                <c:pt idx="3">
                  <c:v>2.8725220636623425</c:v>
                </c:pt>
                <c:pt idx="4">
                  <c:v>2.4085432540650955</c:v>
                </c:pt>
                <c:pt idx="5">
                  <c:v>2.0628090060287247</c:v>
                </c:pt>
                <c:pt idx="6">
                  <c:v>5.0793405461102523</c:v>
                </c:pt>
                <c:pt idx="7">
                  <c:v>5.3610958360753278</c:v>
                </c:pt>
                <c:pt idx="8">
                  <c:v>3.8786250664839677</c:v>
                </c:pt>
                <c:pt idx="9">
                  <c:v>2.8662567948868194</c:v>
                </c:pt>
                <c:pt idx="10">
                  <c:v>2.2295522361149924</c:v>
                </c:pt>
                <c:pt idx="11">
                  <c:v>3.2532154704122491</c:v>
                </c:pt>
                <c:pt idx="12">
                  <c:v>1.7294124027224167</c:v>
                </c:pt>
                <c:pt idx="13">
                  <c:v>1.4833735549590101</c:v>
                </c:pt>
                <c:pt idx="14">
                  <c:v>2.2120816017452603</c:v>
                </c:pt>
                <c:pt idx="15">
                  <c:v>3.6402033490227161</c:v>
                </c:pt>
                <c:pt idx="16">
                  <c:v>4.0115846090194447</c:v>
                </c:pt>
                <c:pt idx="17">
                  <c:v>2.7813267027511053</c:v>
                </c:pt>
                <c:pt idx="18">
                  <c:v>3.0613599165771026</c:v>
                </c:pt>
                <c:pt idx="19">
                  <c:v>2.3921987771801589</c:v>
                </c:pt>
                <c:pt idx="20">
                  <c:v>2.1010550268928423</c:v>
                </c:pt>
                <c:pt idx="21">
                  <c:v>4.210263620466935</c:v>
                </c:pt>
                <c:pt idx="22">
                  <c:v>5.1448536273084349</c:v>
                </c:pt>
                <c:pt idx="23">
                  <c:v>3.423504803935089</c:v>
                </c:pt>
                <c:pt idx="24">
                  <c:v>2.7232253503270556</c:v>
                </c:pt>
                <c:pt idx="25">
                  <c:v>2.1780183407021276</c:v>
                </c:pt>
                <c:pt idx="26">
                  <c:v>3.1218797407254173</c:v>
                </c:pt>
                <c:pt idx="27">
                  <c:v>1.7141888475152853</c:v>
                </c:pt>
                <c:pt idx="28">
                  <c:v>1.4219762791339126</c:v>
                </c:pt>
                <c:pt idx="29">
                  <c:v>2.1310072995035059</c:v>
                </c:pt>
                <c:pt idx="30">
                  <c:v>3.5770330965279533</c:v>
                </c:pt>
                <c:pt idx="31">
                  <c:v>3.8022750375815533</c:v>
                </c:pt>
                <c:pt idx="32">
                  <c:v>2.871421309227034</c:v>
                </c:pt>
                <c:pt idx="33">
                  <c:v>3.0294182311836271</c:v>
                </c:pt>
                <c:pt idx="34">
                  <c:v>2.3940802920302402</c:v>
                </c:pt>
                <c:pt idx="35">
                  <c:v>2.1154542564674621</c:v>
                </c:pt>
                <c:pt idx="36">
                  <c:v>4.7515637414397007</c:v>
                </c:pt>
                <c:pt idx="37">
                  <c:v>5.2057233415502351</c:v>
                </c:pt>
                <c:pt idx="38">
                  <c:v>3.4726635685416496</c:v>
                </c:pt>
                <c:pt idx="39">
                  <c:v>2.7599905541525085</c:v>
                </c:pt>
                <c:pt idx="40">
                  <c:v>2.0368481114703068</c:v>
                </c:pt>
                <c:pt idx="41">
                  <c:v>2.9671436506097471</c:v>
                </c:pt>
                <c:pt idx="42">
                  <c:v>1.7806585803077346</c:v>
                </c:pt>
                <c:pt idx="43">
                  <c:v>1.3444861028550423</c:v>
                </c:pt>
                <c:pt idx="44">
                  <c:v>1.7329872958004366</c:v>
                </c:pt>
                <c:pt idx="45">
                  <c:v>1.957315039349494</c:v>
                </c:pt>
                <c:pt idx="47">
                  <c:v>1.9410685394578668</c:v>
                </c:pt>
                <c:pt idx="49">
                  <c:v>1.6716638570617242</c:v>
                </c:pt>
                <c:pt idx="51">
                  <c:v>2.2444446447727824</c:v>
                </c:pt>
                <c:pt idx="53">
                  <c:v>2.4103871218489297</c:v>
                </c:pt>
                <c:pt idx="55">
                  <c:v>1.4753400823950455</c:v>
                </c:pt>
                <c:pt idx="57">
                  <c:v>1.4092844166056564</c:v>
                </c:pt>
              </c:numCache>
            </c:numRef>
          </c:xVal>
          <c:yVal>
            <c:numRef>
              <c:f>vehicle_ss!$H$3:$H$62</c:f>
              <c:numCache>
                <c:formatCode>General</c:formatCode>
                <c:ptCount val="60"/>
                <c:pt idx="0">
                  <c:v>2.7572893787249599</c:v>
                </c:pt>
                <c:pt idx="1">
                  <c:v>2.9805654365774501</c:v>
                </c:pt>
                <c:pt idx="2">
                  <c:v>1.9104381836251401</c:v>
                </c:pt>
                <c:pt idx="3">
                  <c:v>2.0029415060328</c:v>
                </c:pt>
                <c:pt idx="4">
                  <c:v>1.6567073072326699</c:v>
                </c:pt>
                <c:pt idx="5">
                  <c:v>1.94408538744901</c:v>
                </c:pt>
                <c:pt idx="6">
                  <c:v>3.4917799358826498</c:v>
                </c:pt>
                <c:pt idx="7">
                  <c:v>4.7605428317961298</c:v>
                </c:pt>
                <c:pt idx="8">
                  <c:v>2.53480592485072</c:v>
                </c:pt>
                <c:pt idx="9">
                  <c:v>2.3984008108453301</c:v>
                </c:pt>
                <c:pt idx="10">
                  <c:v>1.5949329807080099</c:v>
                </c:pt>
                <c:pt idx="11">
                  <c:v>2.0329522826864799</c:v>
                </c:pt>
                <c:pt idx="12">
                  <c:v>1.81732567409125</c:v>
                </c:pt>
                <c:pt idx="13">
                  <c:v>1.5701667217894599</c:v>
                </c:pt>
                <c:pt idx="14">
                  <c:v>5.8978448498606904</c:v>
                </c:pt>
                <c:pt idx="15">
                  <c:v>2.7572893787249599</c:v>
                </c:pt>
                <c:pt idx="16">
                  <c:v>2.9805654365774501</c:v>
                </c:pt>
                <c:pt idx="17">
                  <c:v>1.9104381836251401</c:v>
                </c:pt>
                <c:pt idx="18">
                  <c:v>2.0029415060328</c:v>
                </c:pt>
                <c:pt idx="19">
                  <c:v>1.6567073072326699</c:v>
                </c:pt>
                <c:pt idx="20">
                  <c:v>1.94408538744901</c:v>
                </c:pt>
                <c:pt idx="21">
                  <c:v>3.4917799358826498</c:v>
                </c:pt>
                <c:pt idx="22">
                  <c:v>4.7605428317961298</c:v>
                </c:pt>
                <c:pt idx="23">
                  <c:v>2.53480592485072</c:v>
                </c:pt>
                <c:pt idx="24">
                  <c:v>2.3984008108453301</c:v>
                </c:pt>
                <c:pt idx="25">
                  <c:v>1.5949329807080099</c:v>
                </c:pt>
                <c:pt idx="26">
                  <c:v>2.0329522826864799</c:v>
                </c:pt>
                <c:pt idx="27">
                  <c:v>1.81732567409125</c:v>
                </c:pt>
                <c:pt idx="28">
                  <c:v>1.5701667217894599</c:v>
                </c:pt>
                <c:pt idx="29">
                  <c:v>5.8978448498606904</c:v>
                </c:pt>
                <c:pt idx="30">
                  <c:v>2.7572893787249599</c:v>
                </c:pt>
                <c:pt idx="31">
                  <c:v>2.9805654365774501</c:v>
                </c:pt>
                <c:pt idx="32">
                  <c:v>1.9104381836251401</c:v>
                </c:pt>
                <c:pt idx="33">
                  <c:v>2.0029415060328</c:v>
                </c:pt>
                <c:pt idx="34">
                  <c:v>1.6567073072326699</c:v>
                </c:pt>
                <c:pt idx="35">
                  <c:v>1.94408538744901</c:v>
                </c:pt>
                <c:pt idx="36">
                  <c:v>3.4917799358826498</c:v>
                </c:pt>
                <c:pt idx="37">
                  <c:v>4.7605428317961298</c:v>
                </c:pt>
                <c:pt idx="38">
                  <c:v>2.53480592485072</c:v>
                </c:pt>
                <c:pt idx="39">
                  <c:v>2.3984008108453301</c:v>
                </c:pt>
                <c:pt idx="40">
                  <c:v>1.5949329807080099</c:v>
                </c:pt>
                <c:pt idx="41">
                  <c:v>2.0329522826864799</c:v>
                </c:pt>
                <c:pt idx="42">
                  <c:v>1.81732567409125</c:v>
                </c:pt>
                <c:pt idx="43">
                  <c:v>1.5701667217894599</c:v>
                </c:pt>
                <c:pt idx="44">
                  <c:v>5.8978448498606904</c:v>
                </c:pt>
                <c:pt idx="45">
                  <c:v>2.3098236680173398</c:v>
                </c:pt>
                <c:pt idx="47">
                  <c:v>1.64575571578758</c:v>
                </c:pt>
                <c:pt idx="49">
                  <c:v>1.3331481578553901</c:v>
                </c:pt>
                <c:pt idx="51">
                  <c:v>2.64082091228433</c:v>
                </c:pt>
                <c:pt idx="53">
                  <c:v>1.72901787943853</c:v>
                </c:pt>
                <c:pt idx="55">
                  <c:v>1.40264365609048</c:v>
                </c:pt>
                <c:pt idx="57">
                  <c:v>1.36737396582247</c:v>
                </c:pt>
              </c:numCache>
            </c:numRef>
          </c:yVal>
          <c:smooth val="0"/>
          <c:extLst>
            <c:ext xmlns:c16="http://schemas.microsoft.com/office/drawing/2014/chart" uri="{C3380CC4-5D6E-409C-BE32-E72D297353CC}">
              <c16:uniqueId val="{00000001-79D3-4A62-89EF-B727F13C19C0}"/>
            </c:ext>
          </c:extLst>
        </c:ser>
        <c:ser>
          <c:idx val="5"/>
          <c:order val="2"/>
          <c:tx>
            <c:strRef>
              <c:f>vehicle_ss!$L$1</c:f>
              <c:strCache>
                <c:ptCount val="1"/>
                <c:pt idx="0">
                  <c:v>140ft-2sp</c:v>
                </c:pt>
              </c:strCache>
            </c:strRef>
          </c:tx>
          <c:spPr>
            <a:ln w="28575">
              <a:noFill/>
            </a:ln>
          </c:spPr>
          <c:marker>
            <c:symbol val="circle"/>
            <c:size val="5"/>
            <c:spPr>
              <a:solidFill>
                <a:schemeClr val="accent6">
                  <a:lumMod val="75000"/>
                </a:schemeClr>
              </a:solidFill>
              <a:ln>
                <a:noFill/>
              </a:ln>
            </c:spPr>
          </c:marker>
          <c:xVal>
            <c:numRef>
              <c:f>vehicle_ss!$M$3:$M$32</c:f>
              <c:numCache>
                <c:formatCode>General</c:formatCode>
                <c:ptCount val="30"/>
                <c:pt idx="0">
                  <c:v>1.6900829151210996</c:v>
                </c:pt>
                <c:pt idx="1">
                  <c:v>1.7400937908971936</c:v>
                </c:pt>
                <c:pt idx="2">
                  <c:v>1.6701432310600555</c:v>
                </c:pt>
                <c:pt idx="3">
                  <c:v>2.1085429693180169</c:v>
                </c:pt>
                <c:pt idx="4">
                  <c:v>1.622869710629635</c:v>
                </c:pt>
                <c:pt idx="5">
                  <c:v>2.1286093534075206</c:v>
                </c:pt>
                <c:pt idx="6">
                  <c:v>2.371146575541661</c:v>
                </c:pt>
                <c:pt idx="7">
                  <c:v>3.7652556549567238</c:v>
                </c:pt>
                <c:pt idx="8">
                  <c:v>3.1238526438286423</c:v>
                </c:pt>
                <c:pt idx="9">
                  <c:v>1.6585497127063786</c:v>
                </c:pt>
                <c:pt idx="10">
                  <c:v>2.6018837733653357</c:v>
                </c:pt>
                <c:pt idx="11">
                  <c:v>2.9951196450650959</c:v>
                </c:pt>
                <c:pt idx="12">
                  <c:v>1.8116844861444468</c:v>
                </c:pt>
                <c:pt idx="13">
                  <c:v>1.7739108298785367</c:v>
                </c:pt>
                <c:pt idx="14">
                  <c:v>1.4157211433558805</c:v>
                </c:pt>
                <c:pt idx="15">
                  <c:v>1.6219761437195432</c:v>
                </c:pt>
                <c:pt idx="16">
                  <c:v>1.7470444961465754</c:v>
                </c:pt>
                <c:pt idx="17">
                  <c:v>1.6006434491784209</c:v>
                </c:pt>
                <c:pt idx="19">
                  <c:v>1.556593206778675</c:v>
                </c:pt>
                <c:pt idx="21">
                  <c:v>2.2156899810964084</c:v>
                </c:pt>
                <c:pt idx="23">
                  <c:v>2.6400065459306128</c:v>
                </c:pt>
                <c:pt idx="24">
                  <c:v>1.5157284166121174</c:v>
                </c:pt>
                <c:pt idx="25">
                  <c:v>2.2681613208233324</c:v>
                </c:pt>
                <c:pt idx="26">
                  <c:v>2.4970179649429047</c:v>
                </c:pt>
                <c:pt idx="27">
                  <c:v>1.6332896937959125</c:v>
                </c:pt>
                <c:pt idx="28">
                  <c:v>1.7825223652629281</c:v>
                </c:pt>
                <c:pt idx="29">
                  <c:v>1.3530184013382791</c:v>
                </c:pt>
              </c:numCache>
            </c:numRef>
          </c:xVal>
          <c:yVal>
            <c:numRef>
              <c:f>vehicle_ss!$L$3:$L$32</c:f>
              <c:numCache>
                <c:formatCode>General</c:formatCode>
                <c:ptCount val="30"/>
                <c:pt idx="0">
                  <c:v>2.0069096601641698</c:v>
                </c:pt>
                <c:pt idx="1">
                  <c:v>2.0503970758383598</c:v>
                </c:pt>
                <c:pt idx="2">
                  <c:v>1.60338062873153</c:v>
                </c:pt>
                <c:pt idx="3">
                  <c:v>1.46680407236577</c:v>
                </c:pt>
                <c:pt idx="4">
                  <c:v>1.28065587035464</c:v>
                </c:pt>
                <c:pt idx="5">
                  <c:v>1.5619041279118899</c:v>
                </c:pt>
                <c:pt idx="6">
                  <c:v>2.0768356822687601</c:v>
                </c:pt>
                <c:pt idx="7">
                  <c:v>2.7125210557105799</c:v>
                </c:pt>
                <c:pt idx="8">
                  <c:v>1.8984813984204401</c:v>
                </c:pt>
                <c:pt idx="9">
                  <c:v>1.50666572347502</c:v>
                </c:pt>
                <c:pt idx="10">
                  <c:v>1.6823600254761999</c:v>
                </c:pt>
                <c:pt idx="11">
                  <c:v>1.40512282200003</c:v>
                </c:pt>
                <c:pt idx="12">
                  <c:v>1.7293355192178499</c:v>
                </c:pt>
                <c:pt idx="13">
                  <c:v>2.52240596231207</c:v>
                </c:pt>
                <c:pt idx="14">
                  <c:v>1.4311946876341399</c:v>
                </c:pt>
                <c:pt idx="15">
                  <c:v>2.2134854888377502</c:v>
                </c:pt>
                <c:pt idx="16">
                  <c:v>2.3391083669003701</c:v>
                </c:pt>
                <c:pt idx="17">
                  <c:v>1.6023401240556101</c:v>
                </c:pt>
                <c:pt idx="19">
                  <c:v>1.29014713240391</c:v>
                </c:pt>
                <c:pt idx="21">
                  <c:v>2.9295568590237502</c:v>
                </c:pt>
                <c:pt idx="23">
                  <c:v>1.90659014615841</c:v>
                </c:pt>
                <c:pt idx="24">
                  <c:v>1.4925029612737</c:v>
                </c:pt>
                <c:pt idx="25">
                  <c:v>1.49564097108121</c:v>
                </c:pt>
                <c:pt idx="26">
                  <c:v>1.39234510658211</c:v>
                </c:pt>
                <c:pt idx="27">
                  <c:v>3.0440309242457499</c:v>
                </c:pt>
                <c:pt idx="28">
                  <c:v>4.6766331990704302</c:v>
                </c:pt>
                <c:pt idx="29">
                  <c:v>1.4316757637003199</c:v>
                </c:pt>
              </c:numCache>
            </c:numRef>
          </c:yVal>
          <c:smooth val="0"/>
          <c:extLst>
            <c:ext xmlns:c16="http://schemas.microsoft.com/office/drawing/2014/chart" uri="{C3380CC4-5D6E-409C-BE32-E72D297353CC}">
              <c16:uniqueId val="{00000002-79D3-4A62-89EF-B727F13C19C0}"/>
            </c:ext>
          </c:extLst>
        </c:ser>
        <c:ser>
          <c:idx val="6"/>
          <c:order val="3"/>
          <c:spPr>
            <a:ln w="28575">
              <a:solidFill>
                <a:schemeClr val="tx1"/>
              </a:solidFill>
            </a:ln>
          </c:spPr>
          <c:marker>
            <c:symbol val="none"/>
          </c:marker>
          <c:xVal>
            <c:numRef>
              <c:f>'state-space'!$A$69:$A$70</c:f>
              <c:numCache>
                <c:formatCode>General</c:formatCode>
                <c:ptCount val="2"/>
                <c:pt idx="0">
                  <c:v>0</c:v>
                </c:pt>
                <c:pt idx="1">
                  <c:v>10</c:v>
                </c:pt>
              </c:numCache>
            </c:numRef>
          </c:xVal>
          <c:yVal>
            <c:numRef>
              <c:f>'state-space'!$B$69:$B$70</c:f>
              <c:numCache>
                <c:formatCode>General</c:formatCode>
                <c:ptCount val="2"/>
                <c:pt idx="0">
                  <c:v>0</c:v>
                </c:pt>
                <c:pt idx="1">
                  <c:v>10</c:v>
                </c:pt>
              </c:numCache>
            </c:numRef>
          </c:yVal>
          <c:smooth val="0"/>
          <c:extLst>
            <c:ext xmlns:c16="http://schemas.microsoft.com/office/drawing/2014/chart" uri="{C3380CC4-5D6E-409C-BE32-E72D297353CC}">
              <c16:uniqueId val="{00000003-79D3-4A62-89EF-B727F13C19C0}"/>
            </c:ext>
          </c:extLst>
        </c:ser>
        <c:dLbls>
          <c:showLegendKey val="0"/>
          <c:showVal val="0"/>
          <c:showCatName val="0"/>
          <c:showSerName val="0"/>
          <c:showPercent val="0"/>
          <c:showBubbleSize val="0"/>
        </c:dLbls>
        <c:axId val="249798656"/>
        <c:axId val="249800576"/>
      </c:scatterChart>
      <c:valAx>
        <c:axId val="249798656"/>
        <c:scaling>
          <c:orientation val="minMax"/>
          <c:max val="8"/>
        </c:scaling>
        <c:delete val="0"/>
        <c:axPos val="b"/>
        <c:title>
          <c:tx>
            <c:rich>
              <a:bodyPr/>
              <a:lstStyle/>
              <a:p>
                <a:pPr>
                  <a:defRPr/>
                </a:pPr>
                <a:r>
                  <a:rPr lang="en-US"/>
                  <a:t>FE Model Prediction</a:t>
                </a:r>
              </a:p>
            </c:rich>
          </c:tx>
          <c:overlay val="0"/>
        </c:title>
        <c:numFmt formatCode="General" sourceLinked="1"/>
        <c:majorTickMark val="out"/>
        <c:minorTickMark val="none"/>
        <c:tickLblPos val="nextTo"/>
        <c:crossAx val="249800576"/>
        <c:crosses val="autoZero"/>
        <c:crossBetween val="midCat"/>
      </c:valAx>
      <c:valAx>
        <c:axId val="249800576"/>
        <c:scaling>
          <c:orientation val="minMax"/>
          <c:max val="8"/>
        </c:scaling>
        <c:delete val="0"/>
        <c:axPos val="l"/>
        <c:majorGridlines/>
        <c:title>
          <c:tx>
            <c:rich>
              <a:bodyPr rot="-5400000" vert="horz"/>
              <a:lstStyle/>
              <a:p>
                <a:pPr>
                  <a:defRPr/>
                </a:pPr>
                <a:r>
                  <a:rPr lang="en-US"/>
                  <a:t>Contact Force Amplification</a:t>
                </a:r>
              </a:p>
            </c:rich>
          </c:tx>
          <c:overlay val="0"/>
        </c:title>
        <c:numFmt formatCode="General" sourceLinked="1"/>
        <c:majorTickMark val="out"/>
        <c:minorTickMark val="none"/>
        <c:tickLblPos val="nextTo"/>
        <c:crossAx val="249798656"/>
        <c:crosses val="autoZero"/>
        <c:crossBetween val="midCat"/>
      </c:valAx>
    </c:plotArea>
    <c:legend>
      <c:legendPos val="r"/>
      <c:legendEntry>
        <c:idx val="3"/>
        <c:delete val="1"/>
      </c:legendEntry>
      <c:layout>
        <c:manualLayout>
          <c:xMode val="edge"/>
          <c:yMode val="edge"/>
          <c:x val="0.71110126859142608"/>
          <c:y val="0.59334776902887143"/>
          <c:w val="0.23653944298629334"/>
          <c:h val="0.21041076115485563"/>
        </c:manualLayout>
      </c:layout>
      <c:overlay val="1"/>
      <c:spPr>
        <a:solidFill>
          <a:schemeClr val="bg1"/>
        </a:solidFill>
      </c:spPr>
      <c:txPr>
        <a:bodyPr/>
        <a:lstStyle/>
        <a:p>
          <a:pPr>
            <a:defRPr sz="9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640529308836395"/>
          <c:y val="6.168066491688539E-2"/>
          <c:w val="0.81599759405074368"/>
          <c:h val="0.6142104111986002"/>
        </c:manualLayout>
      </c:layout>
      <c:scatterChart>
        <c:scatterStyle val="smoothMarker"/>
        <c:varyColors val="0"/>
        <c:ser>
          <c:idx val="3"/>
          <c:order val="0"/>
          <c:tx>
            <c:v>State-Space</c:v>
          </c:tx>
          <c:spPr>
            <a:ln w="19050">
              <a:solidFill>
                <a:schemeClr val="accent1"/>
              </a:solidFill>
            </a:ln>
          </c:spPr>
          <c:marker>
            <c:symbol val="none"/>
          </c:marker>
          <c:xVal>
            <c:numRef>
              <c:f>'double-span'!$R$9:$R$7883</c:f>
              <c:numCache>
                <c:formatCode>General</c:formatCode>
                <c:ptCount val="7875"/>
                <c:pt idx="0">
                  <c:v>0</c:v>
                </c:pt>
                <c:pt idx="1">
                  <c:v>1.3887083333401495E-3</c:v>
                </c:pt>
                <c:pt idx="2">
                  <c:v>2.777416666670085E-3</c:v>
                </c:pt>
                <c:pt idx="3">
                  <c:v>4.1661250000000205E-3</c:v>
                </c:pt>
                <c:pt idx="4">
                  <c:v>5.55483333334017E-3</c:v>
                </c:pt>
                <c:pt idx="5">
                  <c:v>6.9435416666701055E-3</c:v>
                </c:pt>
                <c:pt idx="6">
                  <c:v>8.332250000000041E-3</c:v>
                </c:pt>
                <c:pt idx="7">
                  <c:v>9.7209583333399685E-3</c:v>
                </c:pt>
                <c:pt idx="8">
                  <c:v>1.1109666666670126E-2</c:v>
                </c:pt>
                <c:pt idx="9">
                  <c:v>1.2498375000000062E-2</c:v>
                </c:pt>
                <c:pt idx="10">
                  <c:v>1.3887083333339989E-2</c:v>
                </c:pt>
                <c:pt idx="11">
                  <c:v>1.5275791666670147E-2</c:v>
                </c:pt>
                <c:pt idx="12">
                  <c:v>1.6664500000000082E-2</c:v>
                </c:pt>
                <c:pt idx="13">
                  <c:v>1.805320833334001E-2</c:v>
                </c:pt>
                <c:pt idx="14">
                  <c:v>1.9441916666670167E-2</c:v>
                </c:pt>
                <c:pt idx="15">
                  <c:v>2.0830625000000103E-2</c:v>
                </c:pt>
                <c:pt idx="16">
                  <c:v>2.221933333334003E-2</c:v>
                </c:pt>
                <c:pt idx="17">
                  <c:v>2.3608041666669966E-2</c:v>
                </c:pt>
                <c:pt idx="18">
                  <c:v>2.4996750000000123E-2</c:v>
                </c:pt>
                <c:pt idx="19">
                  <c:v>2.6385458333340051E-2</c:v>
                </c:pt>
                <c:pt idx="20">
                  <c:v>2.7774166666669986E-2</c:v>
                </c:pt>
                <c:pt idx="21">
                  <c:v>2.9162875000000144E-2</c:v>
                </c:pt>
                <c:pt idx="22">
                  <c:v>3.0551583333340071E-2</c:v>
                </c:pt>
                <c:pt idx="23">
                  <c:v>3.1940291666670007E-2</c:v>
                </c:pt>
                <c:pt idx="24">
                  <c:v>3.3329000000000164E-2</c:v>
                </c:pt>
                <c:pt idx="25">
                  <c:v>3.4717708333340092E-2</c:v>
                </c:pt>
                <c:pt idx="26">
                  <c:v>3.6106416666670027E-2</c:v>
                </c:pt>
                <c:pt idx="27">
                  <c:v>3.7495124999999963E-2</c:v>
                </c:pt>
                <c:pt idx="28">
                  <c:v>3.8883833333340112E-2</c:v>
                </c:pt>
                <c:pt idx="29">
                  <c:v>4.0272541666670048E-2</c:v>
                </c:pt>
                <c:pt idx="30">
                  <c:v>4.1661249999999983E-2</c:v>
                </c:pt>
                <c:pt idx="31">
                  <c:v>4.3049958333340133E-2</c:v>
                </c:pt>
                <c:pt idx="32">
                  <c:v>4.4438666666670068E-2</c:v>
                </c:pt>
                <c:pt idx="33">
                  <c:v>4.5827375000000004E-2</c:v>
                </c:pt>
                <c:pt idx="34">
                  <c:v>4.7216083333340153E-2</c:v>
                </c:pt>
                <c:pt idx="35">
                  <c:v>4.8604791666670089E-2</c:v>
                </c:pt>
                <c:pt idx="36">
                  <c:v>4.9993500000000024E-2</c:v>
                </c:pt>
                <c:pt idx="37">
                  <c:v>5.1382208333340174E-2</c:v>
                </c:pt>
                <c:pt idx="38">
                  <c:v>5.2770916666670109E-2</c:v>
                </c:pt>
                <c:pt idx="39">
                  <c:v>5.4159625000000045E-2</c:v>
                </c:pt>
                <c:pt idx="40">
                  <c:v>5.5548333333339972E-2</c:v>
                </c:pt>
                <c:pt idx="41">
                  <c:v>5.693704166667013E-2</c:v>
                </c:pt>
                <c:pt idx="42">
                  <c:v>5.8325750000000065E-2</c:v>
                </c:pt>
                <c:pt idx="43">
                  <c:v>5.9714458333339993E-2</c:v>
                </c:pt>
                <c:pt idx="44">
                  <c:v>6.110316666667015E-2</c:v>
                </c:pt>
                <c:pt idx="45">
                  <c:v>6.2491875000000086E-2</c:v>
                </c:pt>
                <c:pt idx="46">
                  <c:v>6.3880583333340013E-2</c:v>
                </c:pt>
                <c:pt idx="47">
                  <c:v>6.5269291666670171E-2</c:v>
                </c:pt>
                <c:pt idx="48">
                  <c:v>6.6658000000000106E-2</c:v>
                </c:pt>
                <c:pt idx="49">
                  <c:v>6.8046708333340034E-2</c:v>
                </c:pt>
                <c:pt idx="50">
                  <c:v>6.9435416666669969E-2</c:v>
                </c:pt>
                <c:pt idx="51">
                  <c:v>7.0824125000000127E-2</c:v>
                </c:pt>
                <c:pt idx="52">
                  <c:v>7.2212833333340054E-2</c:v>
                </c:pt>
                <c:pt idx="53">
                  <c:v>7.360154166666999E-2</c:v>
                </c:pt>
                <c:pt idx="54">
                  <c:v>7.4990250000000147E-2</c:v>
                </c:pt>
                <c:pt idx="55">
                  <c:v>7.6378958333340075E-2</c:v>
                </c:pt>
                <c:pt idx="56">
                  <c:v>7.776766666667001E-2</c:v>
                </c:pt>
                <c:pt idx="57">
                  <c:v>7.9156375000000168E-2</c:v>
                </c:pt>
                <c:pt idx="58">
                  <c:v>8.0545083333340095E-2</c:v>
                </c:pt>
                <c:pt idx="59">
                  <c:v>8.1933791666670031E-2</c:v>
                </c:pt>
                <c:pt idx="60">
                  <c:v>8.3322499999999966E-2</c:v>
                </c:pt>
                <c:pt idx="61">
                  <c:v>8.4711208333340116E-2</c:v>
                </c:pt>
                <c:pt idx="62">
                  <c:v>8.6099916666670051E-2</c:v>
                </c:pt>
                <c:pt idx="63">
                  <c:v>8.7488624999999987E-2</c:v>
                </c:pt>
                <c:pt idx="64">
                  <c:v>8.8877333333340136E-2</c:v>
                </c:pt>
                <c:pt idx="65">
                  <c:v>9.0266041666670072E-2</c:v>
                </c:pt>
                <c:pt idx="66">
                  <c:v>9.1654750000000007E-2</c:v>
                </c:pt>
                <c:pt idx="67">
                  <c:v>9.3043458333340157E-2</c:v>
                </c:pt>
                <c:pt idx="68">
                  <c:v>9.4432166666670092E-2</c:v>
                </c:pt>
                <c:pt idx="69">
                  <c:v>9.5820875000000028E-2</c:v>
                </c:pt>
                <c:pt idx="70">
                  <c:v>9.7209583333340177E-2</c:v>
                </c:pt>
                <c:pt idx="71">
                  <c:v>9.8598291666670113E-2</c:v>
                </c:pt>
                <c:pt idx="72">
                  <c:v>9.9987000000000048E-2</c:v>
                </c:pt>
                <c:pt idx="73">
                  <c:v>0.10137570833333998</c:v>
                </c:pt>
                <c:pt idx="74">
                  <c:v>0.10276441666667013</c:v>
                </c:pt>
                <c:pt idx="75">
                  <c:v>0.10415312500000007</c:v>
                </c:pt>
                <c:pt idx="76">
                  <c:v>0.10554183333334</c:v>
                </c:pt>
                <c:pt idx="77">
                  <c:v>0.10693054166667015</c:v>
                </c:pt>
                <c:pt idx="78">
                  <c:v>0.10831925000000009</c:v>
                </c:pt>
                <c:pt idx="79">
                  <c:v>0.10970795833334002</c:v>
                </c:pt>
                <c:pt idx="80">
                  <c:v>0.11109666666667017</c:v>
                </c:pt>
                <c:pt idx="81">
                  <c:v>0.11248537500000011</c:v>
                </c:pt>
                <c:pt idx="82">
                  <c:v>0.11387408333334004</c:v>
                </c:pt>
                <c:pt idx="83">
                  <c:v>0.11526279166666997</c:v>
                </c:pt>
                <c:pt idx="84">
                  <c:v>0.11665150000000013</c:v>
                </c:pt>
                <c:pt idx="85">
                  <c:v>0.11804020833334006</c:v>
                </c:pt>
                <c:pt idx="86">
                  <c:v>0.11942891666666999</c:v>
                </c:pt>
                <c:pt idx="87">
                  <c:v>0.12081762500000015</c:v>
                </c:pt>
                <c:pt idx="88">
                  <c:v>0.12220633333334008</c:v>
                </c:pt>
                <c:pt idx="89">
                  <c:v>0.12359504166667001</c:v>
                </c:pt>
                <c:pt idx="90">
                  <c:v>0.12498375000000017</c:v>
                </c:pt>
                <c:pt idx="91">
                  <c:v>0.1263724583333401</c:v>
                </c:pt>
                <c:pt idx="92">
                  <c:v>0.12776116666667003</c:v>
                </c:pt>
                <c:pt idx="93">
                  <c:v>0.12914987499999997</c:v>
                </c:pt>
                <c:pt idx="94">
                  <c:v>0.13053858333334012</c:v>
                </c:pt>
                <c:pt idx="95">
                  <c:v>0.13192729166667005</c:v>
                </c:pt>
                <c:pt idx="96">
                  <c:v>0.13331599999999999</c:v>
                </c:pt>
                <c:pt idx="97">
                  <c:v>0.13470470833334014</c:v>
                </c:pt>
                <c:pt idx="98">
                  <c:v>0.13609341666667008</c:v>
                </c:pt>
                <c:pt idx="99">
                  <c:v>0.13748212500000001</c:v>
                </c:pt>
                <c:pt idx="100">
                  <c:v>0.13887083333334016</c:v>
                </c:pt>
                <c:pt idx="101">
                  <c:v>0.1402595416666701</c:v>
                </c:pt>
                <c:pt idx="102">
                  <c:v>0.14164825000000003</c:v>
                </c:pt>
                <c:pt idx="103">
                  <c:v>0.14303695833334018</c:v>
                </c:pt>
                <c:pt idx="104">
                  <c:v>0.14442566666667012</c:v>
                </c:pt>
                <c:pt idx="105">
                  <c:v>0.14581437500000005</c:v>
                </c:pt>
                <c:pt idx="106">
                  <c:v>0.14720308333333998</c:v>
                </c:pt>
                <c:pt idx="107">
                  <c:v>0.14859179166667014</c:v>
                </c:pt>
                <c:pt idx="108">
                  <c:v>0.14998050000000007</c:v>
                </c:pt>
                <c:pt idx="109">
                  <c:v>0.15136920833334</c:v>
                </c:pt>
                <c:pt idx="110">
                  <c:v>0.15275791666667016</c:v>
                </c:pt>
                <c:pt idx="111">
                  <c:v>0.15414662500000009</c:v>
                </c:pt>
                <c:pt idx="112">
                  <c:v>0.15553533333334002</c:v>
                </c:pt>
                <c:pt idx="113">
                  <c:v>0.15692404166667018</c:v>
                </c:pt>
                <c:pt idx="114">
                  <c:v>0.15831275000000011</c:v>
                </c:pt>
                <c:pt idx="115">
                  <c:v>0.15970145833334004</c:v>
                </c:pt>
                <c:pt idx="116">
                  <c:v>0.16109016666666998</c:v>
                </c:pt>
                <c:pt idx="117">
                  <c:v>0.16247887500000013</c:v>
                </c:pt>
                <c:pt idx="118">
                  <c:v>0.16386758333334006</c:v>
                </c:pt>
                <c:pt idx="119">
                  <c:v>0.16525629166667</c:v>
                </c:pt>
                <c:pt idx="120">
                  <c:v>0.16664500000000015</c:v>
                </c:pt>
                <c:pt idx="121">
                  <c:v>0.16803370833334008</c:v>
                </c:pt>
                <c:pt idx="122">
                  <c:v>0.16942241666667002</c:v>
                </c:pt>
                <c:pt idx="123">
                  <c:v>0.17081112500000017</c:v>
                </c:pt>
                <c:pt idx="124">
                  <c:v>0.1721998333333401</c:v>
                </c:pt>
                <c:pt idx="125">
                  <c:v>0.17358854166667004</c:v>
                </c:pt>
                <c:pt idx="126">
                  <c:v>0.17497724999999997</c:v>
                </c:pt>
                <c:pt idx="127">
                  <c:v>0.17636595833334012</c:v>
                </c:pt>
                <c:pt idx="128">
                  <c:v>0.17775466666667006</c:v>
                </c:pt>
                <c:pt idx="129">
                  <c:v>0.17914337499999999</c:v>
                </c:pt>
                <c:pt idx="130">
                  <c:v>0.18053208333334014</c:v>
                </c:pt>
                <c:pt idx="131">
                  <c:v>0.18192079166667008</c:v>
                </c:pt>
                <c:pt idx="132">
                  <c:v>0.18330950000000001</c:v>
                </c:pt>
                <c:pt idx="133">
                  <c:v>0.18469820833334016</c:v>
                </c:pt>
                <c:pt idx="134">
                  <c:v>0.1860869166666701</c:v>
                </c:pt>
                <c:pt idx="135">
                  <c:v>0.18747562500000003</c:v>
                </c:pt>
                <c:pt idx="136">
                  <c:v>0.18886433333333996</c:v>
                </c:pt>
                <c:pt idx="137">
                  <c:v>0.19025304166667012</c:v>
                </c:pt>
                <c:pt idx="138">
                  <c:v>0.19164175000000006</c:v>
                </c:pt>
                <c:pt idx="139">
                  <c:v>0.19303045833333998</c:v>
                </c:pt>
                <c:pt idx="140">
                  <c:v>0.19441916666667014</c:v>
                </c:pt>
                <c:pt idx="141">
                  <c:v>0.19580787500000008</c:v>
                </c:pt>
                <c:pt idx="142">
                  <c:v>0.19719658333334</c:v>
                </c:pt>
                <c:pt idx="143">
                  <c:v>0.19858529166667016</c:v>
                </c:pt>
                <c:pt idx="144">
                  <c:v>0.1999740000000001</c:v>
                </c:pt>
                <c:pt idx="145">
                  <c:v>0.20136270833334002</c:v>
                </c:pt>
                <c:pt idx="146">
                  <c:v>0.20275141666667018</c:v>
                </c:pt>
                <c:pt idx="147">
                  <c:v>0.20414012500000012</c:v>
                </c:pt>
                <c:pt idx="148">
                  <c:v>0.20552883333334004</c:v>
                </c:pt>
                <c:pt idx="149">
                  <c:v>0.20691754166666998</c:v>
                </c:pt>
                <c:pt idx="150">
                  <c:v>0.20830625000000014</c:v>
                </c:pt>
                <c:pt idx="151">
                  <c:v>0.20969495833334006</c:v>
                </c:pt>
                <c:pt idx="152">
                  <c:v>0.21108366666667</c:v>
                </c:pt>
                <c:pt idx="153">
                  <c:v>0.21247237500000016</c:v>
                </c:pt>
                <c:pt idx="154">
                  <c:v>0.21386108333334009</c:v>
                </c:pt>
                <c:pt idx="155">
                  <c:v>0.21524979166667002</c:v>
                </c:pt>
                <c:pt idx="156">
                  <c:v>0.21663850000000018</c:v>
                </c:pt>
                <c:pt idx="157">
                  <c:v>0.21802720833334011</c:v>
                </c:pt>
                <c:pt idx="158">
                  <c:v>0.21941591666667004</c:v>
                </c:pt>
                <c:pt idx="159">
                  <c:v>0.22080462499999998</c:v>
                </c:pt>
                <c:pt idx="160">
                  <c:v>0.22219333333334013</c:v>
                </c:pt>
                <c:pt idx="161">
                  <c:v>0.22358204166667006</c:v>
                </c:pt>
                <c:pt idx="162">
                  <c:v>0.22497075</c:v>
                </c:pt>
                <c:pt idx="163">
                  <c:v>0.22635945833334015</c:v>
                </c:pt>
                <c:pt idx="164">
                  <c:v>0.22774816666667008</c:v>
                </c:pt>
                <c:pt idx="165">
                  <c:v>0.22913687500000002</c:v>
                </c:pt>
                <c:pt idx="166">
                  <c:v>0.23052558333334017</c:v>
                </c:pt>
                <c:pt idx="167">
                  <c:v>0.2319142916666701</c:v>
                </c:pt>
                <c:pt idx="168">
                  <c:v>0.23330300000000004</c:v>
                </c:pt>
                <c:pt idx="169">
                  <c:v>0.23469170833333997</c:v>
                </c:pt>
                <c:pt idx="170">
                  <c:v>0.23608041666667012</c:v>
                </c:pt>
                <c:pt idx="171">
                  <c:v>0.23746912500000006</c:v>
                </c:pt>
                <c:pt idx="172">
                  <c:v>0.23885783333333999</c:v>
                </c:pt>
                <c:pt idx="173">
                  <c:v>0.24024654166667014</c:v>
                </c:pt>
                <c:pt idx="174">
                  <c:v>0.24163525000000008</c:v>
                </c:pt>
                <c:pt idx="175">
                  <c:v>0.24302395833334001</c:v>
                </c:pt>
                <c:pt idx="176">
                  <c:v>0.24441266666667016</c:v>
                </c:pt>
                <c:pt idx="177">
                  <c:v>0.2458013750000001</c:v>
                </c:pt>
                <c:pt idx="178">
                  <c:v>0.24719008333334003</c:v>
                </c:pt>
                <c:pt idx="179">
                  <c:v>0.24857879166666996</c:v>
                </c:pt>
                <c:pt idx="180">
                  <c:v>0.24996750000000012</c:v>
                </c:pt>
                <c:pt idx="181">
                  <c:v>0.25135620833334005</c:v>
                </c:pt>
                <c:pt idx="182">
                  <c:v>0.25274491666666998</c:v>
                </c:pt>
                <c:pt idx="183">
                  <c:v>0.25413362500000014</c:v>
                </c:pt>
                <c:pt idx="184">
                  <c:v>0.25552233333334007</c:v>
                </c:pt>
                <c:pt idx="185">
                  <c:v>0.25691104166667</c:v>
                </c:pt>
                <c:pt idx="186">
                  <c:v>0.25829975000000016</c:v>
                </c:pt>
                <c:pt idx="187">
                  <c:v>0.25968845833334009</c:v>
                </c:pt>
                <c:pt idx="188">
                  <c:v>0.26107716666667002</c:v>
                </c:pt>
                <c:pt idx="189">
                  <c:v>0.26246587500000018</c:v>
                </c:pt>
                <c:pt idx="190">
                  <c:v>0.26385458333334011</c:v>
                </c:pt>
                <c:pt idx="191">
                  <c:v>0.26524329166667004</c:v>
                </c:pt>
                <c:pt idx="192">
                  <c:v>0.26663199999999998</c:v>
                </c:pt>
                <c:pt idx="193">
                  <c:v>0.26802070833334013</c:v>
                </c:pt>
                <c:pt idx="194">
                  <c:v>0.26940941666667007</c:v>
                </c:pt>
                <c:pt idx="195">
                  <c:v>0.270798125</c:v>
                </c:pt>
                <c:pt idx="196">
                  <c:v>0.27218683333334015</c:v>
                </c:pt>
                <c:pt idx="197">
                  <c:v>0.27357554166667009</c:v>
                </c:pt>
                <c:pt idx="198">
                  <c:v>0.27496425000000002</c:v>
                </c:pt>
                <c:pt idx="199">
                  <c:v>0.27635295833334017</c:v>
                </c:pt>
                <c:pt idx="200">
                  <c:v>0.27774166666667011</c:v>
                </c:pt>
                <c:pt idx="201">
                  <c:v>0.27913037500000004</c:v>
                </c:pt>
                <c:pt idx="202">
                  <c:v>0.28051908333333997</c:v>
                </c:pt>
                <c:pt idx="203">
                  <c:v>0.28190779166667013</c:v>
                </c:pt>
                <c:pt idx="204">
                  <c:v>0.28329650000000006</c:v>
                </c:pt>
                <c:pt idx="205">
                  <c:v>0.28468520833333999</c:v>
                </c:pt>
                <c:pt idx="206">
                  <c:v>0.28607391666667015</c:v>
                </c:pt>
                <c:pt idx="207">
                  <c:v>0.28746262500000008</c:v>
                </c:pt>
                <c:pt idx="208">
                  <c:v>0.28885133333334001</c:v>
                </c:pt>
                <c:pt idx="209">
                  <c:v>0.29024004166667017</c:v>
                </c:pt>
                <c:pt idx="210">
                  <c:v>0.2916287500000001</c:v>
                </c:pt>
                <c:pt idx="211">
                  <c:v>0.29301745833334003</c:v>
                </c:pt>
                <c:pt idx="212">
                  <c:v>0.29440616666666997</c:v>
                </c:pt>
                <c:pt idx="213">
                  <c:v>0.29579487500000012</c:v>
                </c:pt>
                <c:pt idx="214">
                  <c:v>0.29718358333334005</c:v>
                </c:pt>
                <c:pt idx="215">
                  <c:v>0.29857229166666999</c:v>
                </c:pt>
                <c:pt idx="216">
                  <c:v>0.29996100000000014</c:v>
                </c:pt>
                <c:pt idx="217">
                  <c:v>0.30134970833334007</c:v>
                </c:pt>
                <c:pt idx="218">
                  <c:v>0.30273841666667001</c:v>
                </c:pt>
                <c:pt idx="219">
                  <c:v>0.30412712500000016</c:v>
                </c:pt>
                <c:pt idx="220">
                  <c:v>0.30551583333334009</c:v>
                </c:pt>
                <c:pt idx="221">
                  <c:v>0.30690454166667003</c:v>
                </c:pt>
                <c:pt idx="222">
                  <c:v>0.30829324999999996</c:v>
                </c:pt>
                <c:pt idx="223">
                  <c:v>0.30968195833334011</c:v>
                </c:pt>
                <c:pt idx="224">
                  <c:v>0.31107066666667005</c:v>
                </c:pt>
                <c:pt idx="225">
                  <c:v>0.31245937499999998</c:v>
                </c:pt>
                <c:pt idx="226">
                  <c:v>0.31384808333334013</c:v>
                </c:pt>
                <c:pt idx="227">
                  <c:v>0.31523679166667007</c:v>
                </c:pt>
                <c:pt idx="228">
                  <c:v>0.3166255</c:v>
                </c:pt>
                <c:pt idx="229">
                  <c:v>0.31801420833334015</c:v>
                </c:pt>
                <c:pt idx="230">
                  <c:v>0.31940291666667009</c:v>
                </c:pt>
                <c:pt idx="231">
                  <c:v>0.32079162500000002</c:v>
                </c:pt>
                <c:pt idx="232">
                  <c:v>0.32218033333334017</c:v>
                </c:pt>
                <c:pt idx="233">
                  <c:v>0.32356904166667011</c:v>
                </c:pt>
                <c:pt idx="234">
                  <c:v>0.32495775000000005</c:v>
                </c:pt>
                <c:pt idx="235">
                  <c:v>0.32634645833333997</c:v>
                </c:pt>
                <c:pt idx="236">
                  <c:v>0.32773516666667013</c:v>
                </c:pt>
                <c:pt idx="237">
                  <c:v>0.32912387500000007</c:v>
                </c:pt>
                <c:pt idx="238">
                  <c:v>0.33051258333333999</c:v>
                </c:pt>
                <c:pt idx="239">
                  <c:v>0.33190129166667015</c:v>
                </c:pt>
                <c:pt idx="240">
                  <c:v>0.33329000000000009</c:v>
                </c:pt>
                <c:pt idx="241">
                  <c:v>0.33467870833334001</c:v>
                </c:pt>
                <c:pt idx="242">
                  <c:v>0.33606741666667017</c:v>
                </c:pt>
                <c:pt idx="243">
                  <c:v>0.33745612500000011</c:v>
                </c:pt>
                <c:pt idx="244">
                  <c:v>0.33884483333334003</c:v>
                </c:pt>
                <c:pt idx="245">
                  <c:v>0.34023354166666997</c:v>
                </c:pt>
                <c:pt idx="246">
                  <c:v>0.34162225000000013</c:v>
                </c:pt>
                <c:pt idx="247">
                  <c:v>0.34301095833334005</c:v>
                </c:pt>
                <c:pt idx="248">
                  <c:v>0.34439966666666999</c:v>
                </c:pt>
                <c:pt idx="249">
                  <c:v>0.34578837500000015</c:v>
                </c:pt>
                <c:pt idx="250">
                  <c:v>0.34717708333334008</c:v>
                </c:pt>
                <c:pt idx="251">
                  <c:v>0.34856579166667001</c:v>
                </c:pt>
                <c:pt idx="252">
                  <c:v>0.34995450000000017</c:v>
                </c:pt>
                <c:pt idx="253">
                  <c:v>0.3513432083333401</c:v>
                </c:pt>
                <c:pt idx="254">
                  <c:v>0.35273191666667003</c:v>
                </c:pt>
                <c:pt idx="255">
                  <c:v>0.35412062499999997</c:v>
                </c:pt>
                <c:pt idx="256">
                  <c:v>0.35550933333334012</c:v>
                </c:pt>
                <c:pt idx="257">
                  <c:v>0.35689804166667005</c:v>
                </c:pt>
                <c:pt idx="258">
                  <c:v>0.35828674999999999</c:v>
                </c:pt>
                <c:pt idx="259">
                  <c:v>0.35967545833334014</c:v>
                </c:pt>
                <c:pt idx="260">
                  <c:v>0.36106416666667007</c:v>
                </c:pt>
                <c:pt idx="261">
                  <c:v>0.36245287500000001</c:v>
                </c:pt>
                <c:pt idx="262">
                  <c:v>0.36384158333334016</c:v>
                </c:pt>
                <c:pt idx="263">
                  <c:v>0.36523029166667009</c:v>
                </c:pt>
                <c:pt idx="264">
                  <c:v>0.36661900000000003</c:v>
                </c:pt>
                <c:pt idx="265">
                  <c:v>0.36800770833334018</c:v>
                </c:pt>
                <c:pt idx="266">
                  <c:v>0.36939641666667011</c:v>
                </c:pt>
                <c:pt idx="267">
                  <c:v>0.37078512500000005</c:v>
                </c:pt>
                <c:pt idx="268">
                  <c:v>0.37217383333333998</c:v>
                </c:pt>
                <c:pt idx="269">
                  <c:v>0.37356254166667013</c:v>
                </c:pt>
                <c:pt idx="270">
                  <c:v>0.37495125000000007</c:v>
                </c:pt>
                <c:pt idx="271">
                  <c:v>0.37633995833334</c:v>
                </c:pt>
                <c:pt idx="272">
                  <c:v>0.37772866666667015</c:v>
                </c:pt>
                <c:pt idx="273">
                  <c:v>0.37911737500000009</c:v>
                </c:pt>
                <c:pt idx="274">
                  <c:v>0.38050608333334002</c:v>
                </c:pt>
                <c:pt idx="275">
                  <c:v>0.38189479166667017</c:v>
                </c:pt>
                <c:pt idx="276">
                  <c:v>0.38328350000000011</c:v>
                </c:pt>
                <c:pt idx="277">
                  <c:v>0.38467220833334004</c:v>
                </c:pt>
                <c:pt idx="278">
                  <c:v>0.38606091666666997</c:v>
                </c:pt>
                <c:pt idx="279">
                  <c:v>0.38744962500000013</c:v>
                </c:pt>
                <c:pt idx="280">
                  <c:v>0.38883833333334006</c:v>
                </c:pt>
                <c:pt idx="281">
                  <c:v>0.39022704166666999</c:v>
                </c:pt>
                <c:pt idx="282">
                  <c:v>0.39161575000000015</c:v>
                </c:pt>
                <c:pt idx="283">
                  <c:v>0.39300445833334008</c:v>
                </c:pt>
                <c:pt idx="284">
                  <c:v>0.39439316666667001</c:v>
                </c:pt>
                <c:pt idx="285">
                  <c:v>0.39578187500000017</c:v>
                </c:pt>
                <c:pt idx="286">
                  <c:v>0.3971705833333401</c:v>
                </c:pt>
                <c:pt idx="287">
                  <c:v>0.39855929166667003</c:v>
                </c:pt>
                <c:pt idx="288">
                  <c:v>0.39994799999999997</c:v>
                </c:pt>
                <c:pt idx="289">
                  <c:v>0.40133670833334012</c:v>
                </c:pt>
                <c:pt idx="290">
                  <c:v>0.40272541666667006</c:v>
                </c:pt>
                <c:pt idx="291">
                  <c:v>0.40411412499999999</c:v>
                </c:pt>
                <c:pt idx="292">
                  <c:v>0.40550283333334014</c:v>
                </c:pt>
                <c:pt idx="293">
                  <c:v>0.40689154166667008</c:v>
                </c:pt>
                <c:pt idx="294">
                  <c:v>0.40828025000000001</c:v>
                </c:pt>
                <c:pt idx="295">
                  <c:v>0.40966895833334016</c:v>
                </c:pt>
                <c:pt idx="296">
                  <c:v>0.4110576666666701</c:v>
                </c:pt>
                <c:pt idx="297">
                  <c:v>0.41244637500000003</c:v>
                </c:pt>
                <c:pt idx="298">
                  <c:v>0.41383508333334018</c:v>
                </c:pt>
                <c:pt idx="299">
                  <c:v>0.41522379166667012</c:v>
                </c:pt>
                <c:pt idx="300">
                  <c:v>0.41661250000000005</c:v>
                </c:pt>
                <c:pt idx="301">
                  <c:v>0.41800120833333998</c:v>
                </c:pt>
                <c:pt idx="302">
                  <c:v>0.41938991666667014</c:v>
                </c:pt>
                <c:pt idx="303">
                  <c:v>0.42077862500000007</c:v>
                </c:pt>
                <c:pt idx="304">
                  <c:v>0.42216733333334</c:v>
                </c:pt>
                <c:pt idx="305">
                  <c:v>0.42355604166667016</c:v>
                </c:pt>
                <c:pt idx="306">
                  <c:v>0.42494475000000009</c:v>
                </c:pt>
                <c:pt idx="307">
                  <c:v>0.42633345833334002</c:v>
                </c:pt>
                <c:pt idx="308">
                  <c:v>0.42772216666667018</c:v>
                </c:pt>
                <c:pt idx="309">
                  <c:v>0.42911087500000011</c:v>
                </c:pt>
                <c:pt idx="310">
                  <c:v>0.43049958333334004</c:v>
                </c:pt>
                <c:pt idx="311">
                  <c:v>0.43188829166666998</c:v>
                </c:pt>
                <c:pt idx="312">
                  <c:v>0.43327700000000013</c:v>
                </c:pt>
                <c:pt idx="313">
                  <c:v>0.43466570833334006</c:v>
                </c:pt>
                <c:pt idx="314">
                  <c:v>0.43605441666667</c:v>
                </c:pt>
                <c:pt idx="315">
                  <c:v>0.43744312500000015</c:v>
                </c:pt>
                <c:pt idx="316">
                  <c:v>0.43883183333334008</c:v>
                </c:pt>
                <c:pt idx="317">
                  <c:v>0.44022054166667002</c:v>
                </c:pt>
                <c:pt idx="318">
                  <c:v>0.44160925000000018</c:v>
                </c:pt>
                <c:pt idx="319">
                  <c:v>0.4429979583333401</c:v>
                </c:pt>
                <c:pt idx="320">
                  <c:v>0.44438666666667004</c:v>
                </c:pt>
                <c:pt idx="321">
                  <c:v>0.44577537499999997</c:v>
                </c:pt>
                <c:pt idx="322">
                  <c:v>0.44716408333334012</c:v>
                </c:pt>
                <c:pt idx="323">
                  <c:v>0.44855279166667006</c:v>
                </c:pt>
                <c:pt idx="324">
                  <c:v>0.44994149999999999</c:v>
                </c:pt>
                <c:pt idx="325">
                  <c:v>0.45133020833334014</c:v>
                </c:pt>
                <c:pt idx="326">
                  <c:v>0.45271891666667008</c:v>
                </c:pt>
                <c:pt idx="327">
                  <c:v>0.45410762500000001</c:v>
                </c:pt>
                <c:pt idx="328">
                  <c:v>0.45549633333334016</c:v>
                </c:pt>
                <c:pt idx="329">
                  <c:v>0.4568850416666701</c:v>
                </c:pt>
                <c:pt idx="330">
                  <c:v>0.45827375000000004</c:v>
                </c:pt>
                <c:pt idx="331">
                  <c:v>0.45966245833333996</c:v>
                </c:pt>
                <c:pt idx="332">
                  <c:v>0.46105116666667012</c:v>
                </c:pt>
                <c:pt idx="333">
                  <c:v>0.46243987500000006</c:v>
                </c:pt>
                <c:pt idx="334">
                  <c:v>0.46382858333333998</c:v>
                </c:pt>
                <c:pt idx="335">
                  <c:v>0.46521729166667014</c:v>
                </c:pt>
                <c:pt idx="336">
                  <c:v>0.46660600000000008</c:v>
                </c:pt>
                <c:pt idx="337">
                  <c:v>0.46799470833334</c:v>
                </c:pt>
                <c:pt idx="338">
                  <c:v>0.46938341666667016</c:v>
                </c:pt>
                <c:pt idx="339">
                  <c:v>0.4707721250000001</c:v>
                </c:pt>
                <c:pt idx="340">
                  <c:v>0.47216083333334002</c:v>
                </c:pt>
                <c:pt idx="341">
                  <c:v>0.47354954166667018</c:v>
                </c:pt>
                <c:pt idx="342">
                  <c:v>0.47493825000000012</c:v>
                </c:pt>
                <c:pt idx="343">
                  <c:v>0.47632695833334004</c:v>
                </c:pt>
                <c:pt idx="344">
                  <c:v>0.47771566666666998</c:v>
                </c:pt>
                <c:pt idx="345">
                  <c:v>0.47910437500000014</c:v>
                </c:pt>
                <c:pt idx="346">
                  <c:v>0.48049308333334007</c:v>
                </c:pt>
                <c:pt idx="347">
                  <c:v>0.48188179166667</c:v>
                </c:pt>
                <c:pt idx="348">
                  <c:v>0.48327050000000016</c:v>
                </c:pt>
                <c:pt idx="349">
                  <c:v>0.48465920833334009</c:v>
                </c:pt>
                <c:pt idx="350">
                  <c:v>0.48604791666667002</c:v>
                </c:pt>
                <c:pt idx="351">
                  <c:v>0.48743662500000018</c:v>
                </c:pt>
                <c:pt idx="352">
                  <c:v>0.48882533333334011</c:v>
                </c:pt>
                <c:pt idx="353">
                  <c:v>0.49021404166667004</c:v>
                </c:pt>
                <c:pt idx="354">
                  <c:v>0.49160274999999998</c:v>
                </c:pt>
                <c:pt idx="355">
                  <c:v>0.49299145833334013</c:v>
                </c:pt>
                <c:pt idx="356">
                  <c:v>0.49438016666667006</c:v>
                </c:pt>
                <c:pt idx="357">
                  <c:v>0.495768875</c:v>
                </c:pt>
                <c:pt idx="358">
                  <c:v>0.49715758333334015</c:v>
                </c:pt>
                <c:pt idx="359">
                  <c:v>0.49854629166667008</c:v>
                </c:pt>
                <c:pt idx="360">
                  <c:v>0.49993500000000002</c:v>
                </c:pt>
                <c:pt idx="361">
                  <c:v>0.50132370833334017</c:v>
                </c:pt>
                <c:pt idx="362">
                  <c:v>0.5027124166666701</c:v>
                </c:pt>
                <c:pt idx="363">
                  <c:v>0.50410112500000004</c:v>
                </c:pt>
                <c:pt idx="364">
                  <c:v>0.50548983333333997</c:v>
                </c:pt>
                <c:pt idx="365">
                  <c:v>0.50687854166667012</c:v>
                </c:pt>
                <c:pt idx="366">
                  <c:v>0.50826725000000006</c:v>
                </c:pt>
                <c:pt idx="367">
                  <c:v>0.50965595833333999</c:v>
                </c:pt>
                <c:pt idx="368">
                  <c:v>0.51104466666667014</c:v>
                </c:pt>
                <c:pt idx="369">
                  <c:v>0.51243337500000008</c:v>
                </c:pt>
                <c:pt idx="370">
                  <c:v>0.51382208333334001</c:v>
                </c:pt>
                <c:pt idx="371">
                  <c:v>0.51521079166667016</c:v>
                </c:pt>
                <c:pt idx="372">
                  <c:v>0.5165995000000001</c:v>
                </c:pt>
                <c:pt idx="373">
                  <c:v>0.51798820833334003</c:v>
                </c:pt>
                <c:pt idx="374">
                  <c:v>0.51937691666666996</c:v>
                </c:pt>
                <c:pt idx="375">
                  <c:v>0.52076562500000012</c:v>
                </c:pt>
                <c:pt idx="376">
                  <c:v>0.52215433333334005</c:v>
                </c:pt>
                <c:pt idx="377">
                  <c:v>0.52354304166666998</c:v>
                </c:pt>
                <c:pt idx="378">
                  <c:v>0.52493175000000014</c:v>
                </c:pt>
                <c:pt idx="379">
                  <c:v>0.52632045833334007</c:v>
                </c:pt>
                <c:pt idx="380">
                  <c:v>0.52770916666667</c:v>
                </c:pt>
                <c:pt idx="381">
                  <c:v>0.52909787500000016</c:v>
                </c:pt>
                <c:pt idx="382">
                  <c:v>0.53048658333334009</c:v>
                </c:pt>
                <c:pt idx="383">
                  <c:v>0.53187529166667002</c:v>
                </c:pt>
                <c:pt idx="384">
                  <c:v>0.53326400000000018</c:v>
                </c:pt>
                <c:pt idx="385">
                  <c:v>0.53465270833334011</c:v>
                </c:pt>
                <c:pt idx="386">
                  <c:v>0.53604141666667005</c:v>
                </c:pt>
                <c:pt idx="387">
                  <c:v>0.53743012499999998</c:v>
                </c:pt>
                <c:pt idx="388">
                  <c:v>0.53881883333334013</c:v>
                </c:pt>
                <c:pt idx="389">
                  <c:v>0.54020754166667007</c:v>
                </c:pt>
                <c:pt idx="390">
                  <c:v>0.54159625</c:v>
                </c:pt>
                <c:pt idx="391">
                  <c:v>0.54298495833334015</c:v>
                </c:pt>
                <c:pt idx="392">
                  <c:v>0.54437366666667009</c:v>
                </c:pt>
                <c:pt idx="393">
                  <c:v>0.54576237500000002</c:v>
                </c:pt>
                <c:pt idx="394">
                  <c:v>0.54715108333334017</c:v>
                </c:pt>
                <c:pt idx="395">
                  <c:v>0.54853979166667011</c:v>
                </c:pt>
                <c:pt idx="396">
                  <c:v>0.54992850000000004</c:v>
                </c:pt>
                <c:pt idx="397">
                  <c:v>0.55131720833333997</c:v>
                </c:pt>
                <c:pt idx="398">
                  <c:v>0.55270591666667013</c:v>
                </c:pt>
                <c:pt idx="399">
                  <c:v>0.55409462500000006</c:v>
                </c:pt>
                <c:pt idx="400">
                  <c:v>0.55548333333333999</c:v>
                </c:pt>
                <c:pt idx="401">
                  <c:v>0.55687204166667015</c:v>
                </c:pt>
                <c:pt idx="402">
                  <c:v>0.55826075000000008</c:v>
                </c:pt>
                <c:pt idx="403">
                  <c:v>0.55964945833334001</c:v>
                </c:pt>
                <c:pt idx="404">
                  <c:v>0.56103816666667017</c:v>
                </c:pt>
                <c:pt idx="405">
                  <c:v>0.5624268750000001</c:v>
                </c:pt>
                <c:pt idx="406">
                  <c:v>0.56381558333334003</c:v>
                </c:pt>
                <c:pt idx="407">
                  <c:v>0.56520429166666997</c:v>
                </c:pt>
                <c:pt idx="408">
                  <c:v>0.56659300000000012</c:v>
                </c:pt>
                <c:pt idx="409">
                  <c:v>0.56798170833334005</c:v>
                </c:pt>
                <c:pt idx="410">
                  <c:v>0.56937041666666999</c:v>
                </c:pt>
                <c:pt idx="411">
                  <c:v>0.57075912500000014</c:v>
                </c:pt>
                <c:pt idx="412">
                  <c:v>0.57214783333334007</c:v>
                </c:pt>
                <c:pt idx="413">
                  <c:v>0.57353654166667001</c:v>
                </c:pt>
                <c:pt idx="414">
                  <c:v>0.57492525000000017</c:v>
                </c:pt>
                <c:pt idx="415">
                  <c:v>0.57631395833334009</c:v>
                </c:pt>
                <c:pt idx="416">
                  <c:v>0.57770266666667003</c:v>
                </c:pt>
                <c:pt idx="417">
                  <c:v>0.57909137499999996</c:v>
                </c:pt>
                <c:pt idx="418">
                  <c:v>0.58048008333334011</c:v>
                </c:pt>
                <c:pt idx="419">
                  <c:v>0.58186879166667005</c:v>
                </c:pt>
                <c:pt idx="420">
                  <c:v>0.58325749999999998</c:v>
                </c:pt>
                <c:pt idx="421">
                  <c:v>0.58464620833334013</c:v>
                </c:pt>
                <c:pt idx="422">
                  <c:v>0.58603491666667007</c:v>
                </c:pt>
                <c:pt idx="423">
                  <c:v>0.587423625</c:v>
                </c:pt>
                <c:pt idx="424">
                  <c:v>0.58881233333334015</c:v>
                </c:pt>
                <c:pt idx="425">
                  <c:v>0.59020104166667009</c:v>
                </c:pt>
                <c:pt idx="426">
                  <c:v>0.59158975000000003</c:v>
                </c:pt>
                <c:pt idx="427">
                  <c:v>0.59297845833334017</c:v>
                </c:pt>
                <c:pt idx="428">
                  <c:v>0.59436716666667011</c:v>
                </c:pt>
                <c:pt idx="429">
                  <c:v>0.59575587500000005</c:v>
                </c:pt>
                <c:pt idx="430">
                  <c:v>0.59714458333333997</c:v>
                </c:pt>
                <c:pt idx="431">
                  <c:v>0.59853329166667013</c:v>
                </c:pt>
                <c:pt idx="432">
                  <c:v>0.59992200000000007</c:v>
                </c:pt>
                <c:pt idx="433">
                  <c:v>0.60131070833333999</c:v>
                </c:pt>
                <c:pt idx="434">
                  <c:v>0.60269941666667015</c:v>
                </c:pt>
                <c:pt idx="435">
                  <c:v>0.60408812500000009</c:v>
                </c:pt>
                <c:pt idx="436">
                  <c:v>0.60547683333334001</c:v>
                </c:pt>
                <c:pt idx="437">
                  <c:v>0.60686554166667017</c:v>
                </c:pt>
                <c:pt idx="438">
                  <c:v>0.60825425000000011</c:v>
                </c:pt>
                <c:pt idx="439">
                  <c:v>0.60964295833334003</c:v>
                </c:pt>
                <c:pt idx="440">
                  <c:v>0.61103166666666997</c:v>
                </c:pt>
                <c:pt idx="441">
                  <c:v>0.61242037500000013</c:v>
                </c:pt>
                <c:pt idx="442">
                  <c:v>0.61380908333334006</c:v>
                </c:pt>
                <c:pt idx="443">
                  <c:v>0.61519779166666999</c:v>
                </c:pt>
                <c:pt idx="444">
                  <c:v>0.61658650000000015</c:v>
                </c:pt>
                <c:pt idx="445">
                  <c:v>0.61797520833334008</c:v>
                </c:pt>
                <c:pt idx="446">
                  <c:v>0.61936391666667001</c:v>
                </c:pt>
                <c:pt idx="447">
                  <c:v>0.62075262500000017</c:v>
                </c:pt>
                <c:pt idx="448">
                  <c:v>0.6221413333333401</c:v>
                </c:pt>
                <c:pt idx="449">
                  <c:v>0.62353004166667003</c:v>
                </c:pt>
                <c:pt idx="450">
                  <c:v>0.62491874999999997</c:v>
                </c:pt>
                <c:pt idx="451">
                  <c:v>0.62630745833334012</c:v>
                </c:pt>
                <c:pt idx="452">
                  <c:v>0.62769616666667005</c:v>
                </c:pt>
                <c:pt idx="453">
                  <c:v>0.62908487499999999</c:v>
                </c:pt>
                <c:pt idx="454">
                  <c:v>0.63047358333334014</c:v>
                </c:pt>
                <c:pt idx="455">
                  <c:v>0.63186229166667007</c:v>
                </c:pt>
                <c:pt idx="456">
                  <c:v>0.63325100000000001</c:v>
                </c:pt>
                <c:pt idx="457">
                  <c:v>0.63463970833334016</c:v>
                </c:pt>
                <c:pt idx="458">
                  <c:v>0.63602841666667009</c:v>
                </c:pt>
                <c:pt idx="459">
                  <c:v>0.63741712500000003</c:v>
                </c:pt>
                <c:pt idx="460">
                  <c:v>0.63880583333334018</c:v>
                </c:pt>
                <c:pt idx="461">
                  <c:v>0.64019454166667011</c:v>
                </c:pt>
                <c:pt idx="462">
                  <c:v>0.64158325000000005</c:v>
                </c:pt>
                <c:pt idx="463">
                  <c:v>0.64297195833333998</c:v>
                </c:pt>
                <c:pt idx="464">
                  <c:v>0.64436066666667013</c:v>
                </c:pt>
                <c:pt idx="465">
                  <c:v>0.64574937500000007</c:v>
                </c:pt>
                <c:pt idx="466">
                  <c:v>0.64713808333334</c:v>
                </c:pt>
                <c:pt idx="467">
                  <c:v>0.64852679166667015</c:v>
                </c:pt>
                <c:pt idx="468">
                  <c:v>0.64991550000000009</c:v>
                </c:pt>
                <c:pt idx="469">
                  <c:v>0.65130420833334002</c:v>
                </c:pt>
                <c:pt idx="470">
                  <c:v>0.65269291666667018</c:v>
                </c:pt>
                <c:pt idx="471">
                  <c:v>0.65408162500000011</c:v>
                </c:pt>
                <c:pt idx="472">
                  <c:v>0.65547033333334004</c:v>
                </c:pt>
                <c:pt idx="473">
                  <c:v>0.65685904166666997</c:v>
                </c:pt>
                <c:pt idx="474">
                  <c:v>0.65824775000000013</c:v>
                </c:pt>
                <c:pt idx="475">
                  <c:v>0.65963645833334006</c:v>
                </c:pt>
                <c:pt idx="476">
                  <c:v>0.66102516666666999</c:v>
                </c:pt>
                <c:pt idx="477">
                  <c:v>0.66241387500000015</c:v>
                </c:pt>
                <c:pt idx="478">
                  <c:v>0.66380258333334008</c:v>
                </c:pt>
                <c:pt idx="479">
                  <c:v>0.66519129166667001</c:v>
                </c:pt>
                <c:pt idx="480">
                  <c:v>0.66658000000000017</c:v>
                </c:pt>
                <c:pt idx="481">
                  <c:v>0.6679687083333371</c:v>
                </c:pt>
                <c:pt idx="482">
                  <c:v>0.66935741666667004</c:v>
                </c:pt>
                <c:pt idx="483">
                  <c:v>0.67074612500000308</c:v>
                </c:pt>
                <c:pt idx="484">
                  <c:v>0.67213483333333712</c:v>
                </c:pt>
                <c:pt idx="485">
                  <c:v>0.67352354166667006</c:v>
                </c:pt>
                <c:pt idx="486">
                  <c:v>0.6749122500000031</c:v>
                </c:pt>
                <c:pt idx="487">
                  <c:v>0.67630095833333703</c:v>
                </c:pt>
                <c:pt idx="488">
                  <c:v>0.67768966666667008</c:v>
                </c:pt>
                <c:pt idx="489">
                  <c:v>0.67907837500000312</c:v>
                </c:pt>
                <c:pt idx="490">
                  <c:v>0.68046708333333705</c:v>
                </c:pt>
                <c:pt idx="491">
                  <c:v>0.6818557916666701</c:v>
                </c:pt>
                <c:pt idx="492">
                  <c:v>0.68324450000000303</c:v>
                </c:pt>
                <c:pt idx="493">
                  <c:v>0.68463320833333707</c:v>
                </c:pt>
                <c:pt idx="494">
                  <c:v>0.68602191666667012</c:v>
                </c:pt>
                <c:pt idx="495">
                  <c:v>0.68741062500000305</c:v>
                </c:pt>
                <c:pt idx="496">
                  <c:v>0.68879933333333709</c:v>
                </c:pt>
                <c:pt idx="497">
                  <c:v>0.69018804166667003</c:v>
                </c:pt>
                <c:pt idx="498">
                  <c:v>0.69157675000000307</c:v>
                </c:pt>
                <c:pt idx="499">
                  <c:v>0.69296545833333711</c:v>
                </c:pt>
                <c:pt idx="500">
                  <c:v>0.69435416666667005</c:v>
                </c:pt>
                <c:pt idx="501">
                  <c:v>0.69574287500000309</c:v>
                </c:pt>
                <c:pt idx="502">
                  <c:v>0.69713158333333702</c:v>
                </c:pt>
                <c:pt idx="503">
                  <c:v>0.69852029166667007</c:v>
                </c:pt>
                <c:pt idx="504">
                  <c:v>0.69990900000000311</c:v>
                </c:pt>
                <c:pt idx="505">
                  <c:v>0.70129770833333704</c:v>
                </c:pt>
                <c:pt idx="506">
                  <c:v>0.70268641666667009</c:v>
                </c:pt>
                <c:pt idx="507">
                  <c:v>0.70407512500000302</c:v>
                </c:pt>
                <c:pt idx="508">
                  <c:v>0.70546383333333706</c:v>
                </c:pt>
                <c:pt idx="509">
                  <c:v>0.70685254166667011</c:v>
                </c:pt>
                <c:pt idx="510">
                  <c:v>0.70824125000000304</c:v>
                </c:pt>
                <c:pt idx="511">
                  <c:v>0.70962995833333709</c:v>
                </c:pt>
                <c:pt idx="512">
                  <c:v>0.71101866666667002</c:v>
                </c:pt>
                <c:pt idx="513">
                  <c:v>0.71240737500000306</c:v>
                </c:pt>
                <c:pt idx="514">
                  <c:v>0.71379608333333711</c:v>
                </c:pt>
                <c:pt idx="515">
                  <c:v>0.71518479166667004</c:v>
                </c:pt>
                <c:pt idx="516">
                  <c:v>0.71657350000000308</c:v>
                </c:pt>
                <c:pt idx="517">
                  <c:v>0.71796220833333713</c:v>
                </c:pt>
                <c:pt idx="518">
                  <c:v>0.71935091666667006</c:v>
                </c:pt>
                <c:pt idx="519">
                  <c:v>0.7207396250000031</c:v>
                </c:pt>
                <c:pt idx="520">
                  <c:v>0.72212833333333704</c:v>
                </c:pt>
                <c:pt idx="521">
                  <c:v>0.72351704166667008</c:v>
                </c:pt>
                <c:pt idx="522">
                  <c:v>0.72490575000000312</c:v>
                </c:pt>
                <c:pt idx="523">
                  <c:v>0.72629445833333706</c:v>
                </c:pt>
                <c:pt idx="524">
                  <c:v>0.7276831666666701</c:v>
                </c:pt>
                <c:pt idx="525">
                  <c:v>0.72907187500000303</c:v>
                </c:pt>
                <c:pt idx="526">
                  <c:v>0.73046058333333708</c:v>
                </c:pt>
                <c:pt idx="527">
                  <c:v>0.73184929166667012</c:v>
                </c:pt>
                <c:pt idx="528">
                  <c:v>0.73323800000000305</c:v>
                </c:pt>
                <c:pt idx="529">
                  <c:v>0.7346267083333371</c:v>
                </c:pt>
                <c:pt idx="530">
                  <c:v>0.73601541666667003</c:v>
                </c:pt>
                <c:pt idx="531">
                  <c:v>0.73740412500000307</c:v>
                </c:pt>
                <c:pt idx="532">
                  <c:v>0.73879283333333712</c:v>
                </c:pt>
                <c:pt idx="533">
                  <c:v>0.74018154166667005</c:v>
                </c:pt>
                <c:pt idx="534">
                  <c:v>0.7415702500000031</c:v>
                </c:pt>
                <c:pt idx="535">
                  <c:v>0.74295895833333703</c:v>
                </c:pt>
                <c:pt idx="536">
                  <c:v>0.74434766666667007</c:v>
                </c:pt>
                <c:pt idx="537">
                  <c:v>0.74573637500000312</c:v>
                </c:pt>
                <c:pt idx="538">
                  <c:v>0.74712508333333705</c:v>
                </c:pt>
                <c:pt idx="539">
                  <c:v>0.74851379166667009</c:v>
                </c:pt>
                <c:pt idx="540">
                  <c:v>0.74990250000000302</c:v>
                </c:pt>
                <c:pt idx="541">
                  <c:v>0.75129120833333707</c:v>
                </c:pt>
                <c:pt idx="542">
                  <c:v>0.75267991666667011</c:v>
                </c:pt>
                <c:pt idx="543">
                  <c:v>0.75406862500000305</c:v>
                </c:pt>
                <c:pt idx="544">
                  <c:v>0.75545733333333709</c:v>
                </c:pt>
                <c:pt idx="545">
                  <c:v>0.75684604166667002</c:v>
                </c:pt>
                <c:pt idx="546">
                  <c:v>0.75823475000000307</c:v>
                </c:pt>
                <c:pt idx="547">
                  <c:v>0.75962345833333711</c:v>
                </c:pt>
                <c:pt idx="548">
                  <c:v>0.76101216666667004</c:v>
                </c:pt>
                <c:pt idx="549">
                  <c:v>0.76240087500000309</c:v>
                </c:pt>
                <c:pt idx="550">
                  <c:v>0.76378958333333702</c:v>
                </c:pt>
                <c:pt idx="551">
                  <c:v>0.76517829166667006</c:v>
                </c:pt>
                <c:pt idx="552">
                  <c:v>0.76656700000000311</c:v>
                </c:pt>
                <c:pt idx="553">
                  <c:v>0.76795570833333704</c:v>
                </c:pt>
                <c:pt idx="554">
                  <c:v>0.76934441666667008</c:v>
                </c:pt>
                <c:pt idx="555">
                  <c:v>0.77073312500000302</c:v>
                </c:pt>
                <c:pt idx="556">
                  <c:v>0.77212183333333706</c:v>
                </c:pt>
                <c:pt idx="557">
                  <c:v>0.7735105416666701</c:v>
                </c:pt>
                <c:pt idx="558">
                  <c:v>0.77489925000000304</c:v>
                </c:pt>
                <c:pt idx="559">
                  <c:v>0.77628795833333708</c:v>
                </c:pt>
                <c:pt idx="560">
                  <c:v>0.77767666666667012</c:v>
                </c:pt>
                <c:pt idx="561">
                  <c:v>0.77906537500000306</c:v>
                </c:pt>
                <c:pt idx="562">
                  <c:v>0.7804540833333371</c:v>
                </c:pt>
                <c:pt idx="563">
                  <c:v>0.78184279166667003</c:v>
                </c:pt>
                <c:pt idx="564">
                  <c:v>0.78323150000000308</c:v>
                </c:pt>
                <c:pt idx="565">
                  <c:v>0.78462020833333712</c:v>
                </c:pt>
                <c:pt idx="566">
                  <c:v>0.78600891666667005</c:v>
                </c:pt>
                <c:pt idx="567">
                  <c:v>0.7873976250000031</c:v>
                </c:pt>
                <c:pt idx="568">
                  <c:v>0.78878633333333703</c:v>
                </c:pt>
                <c:pt idx="569">
                  <c:v>0.79017504166667007</c:v>
                </c:pt>
                <c:pt idx="570">
                  <c:v>0.79156375000000312</c:v>
                </c:pt>
                <c:pt idx="571">
                  <c:v>0.79295245833333705</c:v>
                </c:pt>
                <c:pt idx="572">
                  <c:v>0.7943411666666701</c:v>
                </c:pt>
                <c:pt idx="573">
                  <c:v>0.79572987500000303</c:v>
                </c:pt>
                <c:pt idx="574">
                  <c:v>0.79711858333333707</c:v>
                </c:pt>
                <c:pt idx="575">
                  <c:v>0.79850729166667012</c:v>
                </c:pt>
                <c:pt idx="576">
                  <c:v>0.79989600000000305</c:v>
                </c:pt>
                <c:pt idx="577">
                  <c:v>0.80128470833333709</c:v>
                </c:pt>
                <c:pt idx="578">
                  <c:v>0.80267341666667003</c:v>
                </c:pt>
                <c:pt idx="579">
                  <c:v>0.80406212500000307</c:v>
                </c:pt>
                <c:pt idx="580">
                  <c:v>0.80545083333333711</c:v>
                </c:pt>
                <c:pt idx="581">
                  <c:v>0.80683954166667005</c:v>
                </c:pt>
                <c:pt idx="582">
                  <c:v>0.80822825000000309</c:v>
                </c:pt>
                <c:pt idx="583">
                  <c:v>0.80961695833333702</c:v>
                </c:pt>
                <c:pt idx="584">
                  <c:v>0.81100566666667007</c:v>
                </c:pt>
                <c:pt idx="585">
                  <c:v>0.81239437500000311</c:v>
                </c:pt>
                <c:pt idx="586">
                  <c:v>0.81378308333333704</c:v>
                </c:pt>
                <c:pt idx="587">
                  <c:v>0.81517179166667009</c:v>
                </c:pt>
                <c:pt idx="588">
                  <c:v>0.81656050000000302</c:v>
                </c:pt>
                <c:pt idx="589">
                  <c:v>0.81794920833333706</c:v>
                </c:pt>
                <c:pt idx="590">
                  <c:v>0.81933791666667011</c:v>
                </c:pt>
                <c:pt idx="591">
                  <c:v>0.82072662500000304</c:v>
                </c:pt>
                <c:pt idx="592">
                  <c:v>0.82211533333333708</c:v>
                </c:pt>
                <c:pt idx="593">
                  <c:v>0.82350404166667002</c:v>
                </c:pt>
                <c:pt idx="594">
                  <c:v>0.82489275000000306</c:v>
                </c:pt>
                <c:pt idx="595">
                  <c:v>0.8262814583333371</c:v>
                </c:pt>
                <c:pt idx="596">
                  <c:v>0.82767016666667004</c:v>
                </c:pt>
                <c:pt idx="597">
                  <c:v>0.82905887500000308</c:v>
                </c:pt>
                <c:pt idx="598">
                  <c:v>0.83044758333333712</c:v>
                </c:pt>
                <c:pt idx="599">
                  <c:v>0.83183629166667006</c:v>
                </c:pt>
                <c:pt idx="600">
                  <c:v>0.8332250000000031</c:v>
                </c:pt>
                <c:pt idx="601">
                  <c:v>0.83461370833333703</c:v>
                </c:pt>
                <c:pt idx="602">
                  <c:v>0.83600241666667008</c:v>
                </c:pt>
                <c:pt idx="603">
                  <c:v>0.83739112500000312</c:v>
                </c:pt>
                <c:pt idx="604">
                  <c:v>0.83877983333333705</c:v>
                </c:pt>
                <c:pt idx="605">
                  <c:v>0.8401685416666701</c:v>
                </c:pt>
                <c:pt idx="606">
                  <c:v>0.84155725000000303</c:v>
                </c:pt>
                <c:pt idx="607">
                  <c:v>0.84294595833333708</c:v>
                </c:pt>
                <c:pt idx="608">
                  <c:v>0.84433466666667012</c:v>
                </c:pt>
                <c:pt idx="609">
                  <c:v>0.84572337500000305</c:v>
                </c:pt>
                <c:pt idx="610">
                  <c:v>0.8471120833333371</c:v>
                </c:pt>
                <c:pt idx="611">
                  <c:v>0.84850079166667003</c:v>
                </c:pt>
                <c:pt idx="612">
                  <c:v>0.84988950000000307</c:v>
                </c:pt>
                <c:pt idx="613">
                  <c:v>0.85127820833333712</c:v>
                </c:pt>
                <c:pt idx="614">
                  <c:v>0.85266691666667005</c:v>
                </c:pt>
                <c:pt idx="615">
                  <c:v>0.85405562500000309</c:v>
                </c:pt>
                <c:pt idx="616">
                  <c:v>0.85544433333333703</c:v>
                </c:pt>
                <c:pt idx="617">
                  <c:v>0.85683304166667007</c:v>
                </c:pt>
                <c:pt idx="618">
                  <c:v>0.85822175000000311</c:v>
                </c:pt>
                <c:pt idx="619">
                  <c:v>0.85961045833333705</c:v>
                </c:pt>
                <c:pt idx="620">
                  <c:v>0.86099916666667009</c:v>
                </c:pt>
                <c:pt idx="621">
                  <c:v>0.86238787500000302</c:v>
                </c:pt>
                <c:pt idx="622">
                  <c:v>0.86377658333333707</c:v>
                </c:pt>
                <c:pt idx="623">
                  <c:v>0.86516529166667011</c:v>
                </c:pt>
                <c:pt idx="624">
                  <c:v>0.86655400000000304</c:v>
                </c:pt>
                <c:pt idx="625">
                  <c:v>0.86794270833333709</c:v>
                </c:pt>
                <c:pt idx="626">
                  <c:v>0.86933141666667002</c:v>
                </c:pt>
                <c:pt idx="627">
                  <c:v>0.87072012500000306</c:v>
                </c:pt>
                <c:pt idx="628">
                  <c:v>0.87210883333333711</c:v>
                </c:pt>
                <c:pt idx="629">
                  <c:v>0.87349754166667004</c:v>
                </c:pt>
                <c:pt idx="630">
                  <c:v>0.87488625000000309</c:v>
                </c:pt>
                <c:pt idx="631">
                  <c:v>0.87627495833333702</c:v>
                </c:pt>
                <c:pt idx="632">
                  <c:v>0.87766366666667006</c:v>
                </c:pt>
                <c:pt idx="633">
                  <c:v>0.87905237500000311</c:v>
                </c:pt>
                <c:pt idx="634">
                  <c:v>0.88044108333333704</c:v>
                </c:pt>
                <c:pt idx="635">
                  <c:v>0.88182979166667008</c:v>
                </c:pt>
                <c:pt idx="636">
                  <c:v>0.88321850000000313</c:v>
                </c:pt>
                <c:pt idx="637">
                  <c:v>0.88460720833333706</c:v>
                </c:pt>
                <c:pt idx="638">
                  <c:v>0.8859959166666701</c:v>
                </c:pt>
                <c:pt idx="639">
                  <c:v>0.88738462500000304</c:v>
                </c:pt>
                <c:pt idx="640">
                  <c:v>0.88877333333333708</c:v>
                </c:pt>
                <c:pt idx="641">
                  <c:v>0.89016204166667012</c:v>
                </c:pt>
                <c:pt idx="642">
                  <c:v>0.89155075000000306</c:v>
                </c:pt>
                <c:pt idx="643">
                  <c:v>0.8929394583333371</c:v>
                </c:pt>
                <c:pt idx="644">
                  <c:v>0.89432816666667003</c:v>
                </c:pt>
                <c:pt idx="645">
                  <c:v>0.89571687500000308</c:v>
                </c:pt>
                <c:pt idx="646">
                  <c:v>0.89710558333333712</c:v>
                </c:pt>
                <c:pt idx="647">
                  <c:v>0.89849429166667005</c:v>
                </c:pt>
                <c:pt idx="648">
                  <c:v>0.8998830000000031</c:v>
                </c:pt>
                <c:pt idx="649">
                  <c:v>0.90127170833333703</c:v>
                </c:pt>
                <c:pt idx="650">
                  <c:v>0.90266041666667007</c:v>
                </c:pt>
                <c:pt idx="651">
                  <c:v>0.90404912500000312</c:v>
                </c:pt>
                <c:pt idx="652">
                  <c:v>0.90543783333333705</c:v>
                </c:pt>
                <c:pt idx="653">
                  <c:v>0.90682654166667009</c:v>
                </c:pt>
                <c:pt idx="654">
                  <c:v>0.90821525000000303</c:v>
                </c:pt>
                <c:pt idx="655">
                  <c:v>0.90960395833333707</c:v>
                </c:pt>
                <c:pt idx="656">
                  <c:v>0.91099266666667011</c:v>
                </c:pt>
                <c:pt idx="657">
                  <c:v>0.91238137500000305</c:v>
                </c:pt>
                <c:pt idx="658">
                  <c:v>0.91377008333333709</c:v>
                </c:pt>
                <c:pt idx="659">
                  <c:v>0.91515879166667002</c:v>
                </c:pt>
                <c:pt idx="660">
                  <c:v>0.91654750000000307</c:v>
                </c:pt>
                <c:pt idx="661">
                  <c:v>0.91793620833333711</c:v>
                </c:pt>
                <c:pt idx="662">
                  <c:v>0.91932491666667004</c:v>
                </c:pt>
                <c:pt idx="663">
                  <c:v>0.92071362500000309</c:v>
                </c:pt>
                <c:pt idx="664">
                  <c:v>0.92210233333333702</c:v>
                </c:pt>
                <c:pt idx="665">
                  <c:v>0.92349104166667006</c:v>
                </c:pt>
                <c:pt idx="666">
                  <c:v>0.92487975000000311</c:v>
                </c:pt>
                <c:pt idx="667">
                  <c:v>0.92626845833333704</c:v>
                </c:pt>
                <c:pt idx="668">
                  <c:v>0.92765716666667009</c:v>
                </c:pt>
                <c:pt idx="669">
                  <c:v>0.92904587500000302</c:v>
                </c:pt>
                <c:pt idx="670">
                  <c:v>0.93043458333333706</c:v>
                </c:pt>
                <c:pt idx="671">
                  <c:v>0.93182329166667011</c:v>
                </c:pt>
                <c:pt idx="672">
                  <c:v>0.93321200000000304</c:v>
                </c:pt>
                <c:pt idx="673">
                  <c:v>0.93460070833333708</c:v>
                </c:pt>
                <c:pt idx="674">
                  <c:v>0.93598941666667013</c:v>
                </c:pt>
                <c:pt idx="675">
                  <c:v>0.93737812500000306</c:v>
                </c:pt>
                <c:pt idx="676">
                  <c:v>0.9387668333333371</c:v>
                </c:pt>
                <c:pt idx="677">
                  <c:v>0.94015554166667004</c:v>
                </c:pt>
                <c:pt idx="678">
                  <c:v>0.94154425000000308</c:v>
                </c:pt>
                <c:pt idx="679">
                  <c:v>0.94293295833333712</c:v>
                </c:pt>
                <c:pt idx="680">
                  <c:v>0.94432166666667006</c:v>
                </c:pt>
                <c:pt idx="681">
                  <c:v>0.9457103750000031</c:v>
                </c:pt>
                <c:pt idx="682">
                  <c:v>0.94709908333333703</c:v>
                </c:pt>
                <c:pt idx="683">
                  <c:v>0.94848779166667008</c:v>
                </c:pt>
                <c:pt idx="684">
                  <c:v>0.94987650000000312</c:v>
                </c:pt>
                <c:pt idx="685">
                  <c:v>0.95126520833333705</c:v>
                </c:pt>
                <c:pt idx="686">
                  <c:v>0.9526539166666701</c:v>
                </c:pt>
                <c:pt idx="687">
                  <c:v>0.95404262500000303</c:v>
                </c:pt>
                <c:pt idx="688">
                  <c:v>0.95543133333333707</c:v>
                </c:pt>
                <c:pt idx="689">
                  <c:v>0.95682004166667012</c:v>
                </c:pt>
                <c:pt idx="690">
                  <c:v>0.95820875000000305</c:v>
                </c:pt>
                <c:pt idx="691">
                  <c:v>0.95959745833333709</c:v>
                </c:pt>
                <c:pt idx="692">
                  <c:v>0.96098616666667003</c:v>
                </c:pt>
                <c:pt idx="693">
                  <c:v>0.96237487500000307</c:v>
                </c:pt>
                <c:pt idx="694">
                  <c:v>0.96376358333333711</c:v>
                </c:pt>
                <c:pt idx="695">
                  <c:v>0.96515229166667005</c:v>
                </c:pt>
                <c:pt idx="696">
                  <c:v>0.96654100000000309</c:v>
                </c:pt>
                <c:pt idx="697">
                  <c:v>0.96792970833333702</c:v>
                </c:pt>
                <c:pt idx="698">
                  <c:v>0.96931841666667007</c:v>
                </c:pt>
                <c:pt idx="699">
                  <c:v>0.97070712500000311</c:v>
                </c:pt>
                <c:pt idx="700">
                  <c:v>0.97209583333333704</c:v>
                </c:pt>
                <c:pt idx="701">
                  <c:v>0.97348454166667009</c:v>
                </c:pt>
                <c:pt idx="702">
                  <c:v>0.97487325000000302</c:v>
                </c:pt>
                <c:pt idx="703">
                  <c:v>0.97626195833333707</c:v>
                </c:pt>
                <c:pt idx="704">
                  <c:v>0.97765066666667011</c:v>
                </c:pt>
                <c:pt idx="705">
                  <c:v>0.97903937500000304</c:v>
                </c:pt>
                <c:pt idx="706">
                  <c:v>0.98042808333333709</c:v>
                </c:pt>
                <c:pt idx="707">
                  <c:v>0.98181679166667002</c:v>
                </c:pt>
                <c:pt idx="708">
                  <c:v>0.98320550000000306</c:v>
                </c:pt>
                <c:pt idx="709">
                  <c:v>0.98459420833333711</c:v>
                </c:pt>
                <c:pt idx="710">
                  <c:v>0.98598291666667004</c:v>
                </c:pt>
                <c:pt idx="711">
                  <c:v>0.98737162500000308</c:v>
                </c:pt>
                <c:pt idx="712">
                  <c:v>0.98876033333333702</c:v>
                </c:pt>
                <c:pt idx="713">
                  <c:v>0.99014904166667006</c:v>
                </c:pt>
                <c:pt idx="714">
                  <c:v>0.9915377500000031</c:v>
                </c:pt>
                <c:pt idx="715">
                  <c:v>0.99292645833333704</c:v>
                </c:pt>
                <c:pt idx="716">
                  <c:v>0.99431516666667008</c:v>
                </c:pt>
                <c:pt idx="717">
                  <c:v>0.99570387500000312</c:v>
                </c:pt>
                <c:pt idx="718">
                  <c:v>0.99709258333333706</c:v>
                </c:pt>
                <c:pt idx="719">
                  <c:v>0.9984812916666701</c:v>
                </c:pt>
                <c:pt idx="720">
                  <c:v>0.99987000000000303</c:v>
                </c:pt>
                <c:pt idx="721">
                  <c:v>1.0012587083333371</c:v>
                </c:pt>
                <c:pt idx="722">
                  <c:v>1.0026474166666701</c:v>
                </c:pt>
                <c:pt idx="723">
                  <c:v>1.0040361250000029</c:v>
                </c:pt>
                <c:pt idx="724">
                  <c:v>1.0054248333333371</c:v>
                </c:pt>
                <c:pt idx="725">
                  <c:v>1.0068135416666699</c:v>
                </c:pt>
                <c:pt idx="726">
                  <c:v>1.0082022500000032</c:v>
                </c:pt>
                <c:pt idx="727">
                  <c:v>1.0095909583333371</c:v>
                </c:pt>
                <c:pt idx="728">
                  <c:v>1.0109796666666702</c:v>
                </c:pt>
                <c:pt idx="729">
                  <c:v>1.012368375000003</c:v>
                </c:pt>
                <c:pt idx="730">
                  <c:v>1.0137570833333371</c:v>
                </c:pt>
                <c:pt idx="731">
                  <c:v>1.01514579166667</c:v>
                </c:pt>
                <c:pt idx="732">
                  <c:v>1.0165345000000032</c:v>
                </c:pt>
                <c:pt idx="733">
                  <c:v>1.0179232083333369</c:v>
                </c:pt>
                <c:pt idx="734">
                  <c:v>1.0193119166666702</c:v>
                </c:pt>
                <c:pt idx="735">
                  <c:v>1.020700625000003</c:v>
                </c:pt>
                <c:pt idx="736">
                  <c:v>1.0220893333333372</c:v>
                </c:pt>
                <c:pt idx="737">
                  <c:v>1.02347804166667</c:v>
                </c:pt>
                <c:pt idx="738">
                  <c:v>1.024866750000003</c:v>
                </c:pt>
                <c:pt idx="739">
                  <c:v>1.026255458333337</c:v>
                </c:pt>
                <c:pt idx="740">
                  <c:v>1.02764416666667</c:v>
                </c:pt>
                <c:pt idx="741">
                  <c:v>1.0290328750000031</c:v>
                </c:pt>
                <c:pt idx="742">
                  <c:v>1.0304215833333372</c:v>
                </c:pt>
                <c:pt idx="743">
                  <c:v>1.03181029166667</c:v>
                </c:pt>
                <c:pt idx="744">
                  <c:v>1.0331990000000031</c:v>
                </c:pt>
                <c:pt idx="745">
                  <c:v>1.034587708333337</c:v>
                </c:pt>
                <c:pt idx="746">
                  <c:v>1.0359764166666701</c:v>
                </c:pt>
                <c:pt idx="747">
                  <c:v>1.0373651250000031</c:v>
                </c:pt>
                <c:pt idx="748">
                  <c:v>1.038753833333337</c:v>
                </c:pt>
                <c:pt idx="749">
                  <c:v>1.0401425416666701</c:v>
                </c:pt>
                <c:pt idx="750">
                  <c:v>1.0415312500000029</c:v>
                </c:pt>
                <c:pt idx="751">
                  <c:v>1.0429199583333371</c:v>
                </c:pt>
                <c:pt idx="752">
                  <c:v>1.0443086666666701</c:v>
                </c:pt>
                <c:pt idx="753">
                  <c:v>1.0456973750000031</c:v>
                </c:pt>
                <c:pt idx="754">
                  <c:v>1.0470860833333371</c:v>
                </c:pt>
                <c:pt idx="755">
                  <c:v>1.0484747916666701</c:v>
                </c:pt>
                <c:pt idx="756">
                  <c:v>1.0498635000000029</c:v>
                </c:pt>
                <c:pt idx="757">
                  <c:v>1.0512522083333371</c:v>
                </c:pt>
                <c:pt idx="758">
                  <c:v>1.0526409166666699</c:v>
                </c:pt>
                <c:pt idx="759">
                  <c:v>1.0540296250000032</c:v>
                </c:pt>
                <c:pt idx="760">
                  <c:v>1.0554183333333371</c:v>
                </c:pt>
                <c:pt idx="761">
                  <c:v>1.0568070416666702</c:v>
                </c:pt>
                <c:pt idx="762">
                  <c:v>1.058195750000003</c:v>
                </c:pt>
                <c:pt idx="763">
                  <c:v>1.0595844583333371</c:v>
                </c:pt>
                <c:pt idx="764">
                  <c:v>1.06097316666667</c:v>
                </c:pt>
                <c:pt idx="765">
                  <c:v>1.0623618750000032</c:v>
                </c:pt>
                <c:pt idx="766">
                  <c:v>1.0637505833333369</c:v>
                </c:pt>
                <c:pt idx="767">
                  <c:v>1.0651392916666702</c:v>
                </c:pt>
                <c:pt idx="768">
                  <c:v>1.066528000000003</c:v>
                </c:pt>
                <c:pt idx="769">
                  <c:v>1.0679167083333372</c:v>
                </c:pt>
                <c:pt idx="770">
                  <c:v>1.06930541666667</c:v>
                </c:pt>
                <c:pt idx="771">
                  <c:v>1.070694125000003</c:v>
                </c:pt>
                <c:pt idx="772">
                  <c:v>1.072082833333337</c:v>
                </c:pt>
                <c:pt idx="773">
                  <c:v>1.07347154166667</c:v>
                </c:pt>
                <c:pt idx="774">
                  <c:v>1.0748602500000031</c:v>
                </c:pt>
                <c:pt idx="775">
                  <c:v>1.0762489583333372</c:v>
                </c:pt>
                <c:pt idx="776">
                  <c:v>1.07763766666667</c:v>
                </c:pt>
                <c:pt idx="777">
                  <c:v>1.0790263750000031</c:v>
                </c:pt>
                <c:pt idx="778">
                  <c:v>1.080415083333337</c:v>
                </c:pt>
                <c:pt idx="779">
                  <c:v>1.0818037916666701</c:v>
                </c:pt>
                <c:pt idx="780">
                  <c:v>1.0831925000000031</c:v>
                </c:pt>
                <c:pt idx="781">
                  <c:v>1.084581208333337</c:v>
                </c:pt>
                <c:pt idx="782">
                  <c:v>1.0859699166666701</c:v>
                </c:pt>
                <c:pt idx="783">
                  <c:v>1.0873586250000029</c:v>
                </c:pt>
                <c:pt idx="784">
                  <c:v>1.0887473333333371</c:v>
                </c:pt>
                <c:pt idx="785">
                  <c:v>1.0901360416666701</c:v>
                </c:pt>
                <c:pt idx="786">
                  <c:v>1.0915247500000032</c:v>
                </c:pt>
                <c:pt idx="787">
                  <c:v>1.0929134583333371</c:v>
                </c:pt>
                <c:pt idx="788">
                  <c:v>1.0943021666666701</c:v>
                </c:pt>
                <c:pt idx="789">
                  <c:v>1.095690875000003</c:v>
                </c:pt>
                <c:pt idx="790">
                  <c:v>1.0970795833333371</c:v>
                </c:pt>
                <c:pt idx="791">
                  <c:v>1.0984682916666699</c:v>
                </c:pt>
                <c:pt idx="792">
                  <c:v>1.0998570000000032</c:v>
                </c:pt>
                <c:pt idx="793">
                  <c:v>1.1012457083333371</c:v>
                </c:pt>
                <c:pt idx="794">
                  <c:v>1.1026344166666702</c:v>
                </c:pt>
                <c:pt idx="795">
                  <c:v>1.104023125000003</c:v>
                </c:pt>
                <c:pt idx="796">
                  <c:v>1.1054118333333371</c:v>
                </c:pt>
                <c:pt idx="797">
                  <c:v>1.10680054166667</c:v>
                </c:pt>
                <c:pt idx="798">
                  <c:v>1.1081892500000032</c:v>
                </c:pt>
                <c:pt idx="799">
                  <c:v>1.1095779583333369</c:v>
                </c:pt>
                <c:pt idx="800">
                  <c:v>1.1109666666666702</c:v>
                </c:pt>
                <c:pt idx="801">
                  <c:v>1.112355375000003</c:v>
                </c:pt>
                <c:pt idx="802">
                  <c:v>1.1137440833333372</c:v>
                </c:pt>
                <c:pt idx="803">
                  <c:v>1.11513279166667</c:v>
                </c:pt>
                <c:pt idx="804">
                  <c:v>1.1165215000000031</c:v>
                </c:pt>
                <c:pt idx="805">
                  <c:v>1.117910208333337</c:v>
                </c:pt>
                <c:pt idx="806">
                  <c:v>1.11929891666667</c:v>
                </c:pt>
                <c:pt idx="807">
                  <c:v>1.1206876250000031</c:v>
                </c:pt>
                <c:pt idx="808">
                  <c:v>1.1220763333333372</c:v>
                </c:pt>
                <c:pt idx="809">
                  <c:v>1.1234650416666701</c:v>
                </c:pt>
                <c:pt idx="810">
                  <c:v>1.1248537500000031</c:v>
                </c:pt>
                <c:pt idx="811">
                  <c:v>1.126242458333337</c:v>
                </c:pt>
                <c:pt idx="812">
                  <c:v>1.1276311666666701</c:v>
                </c:pt>
                <c:pt idx="813">
                  <c:v>1.1290198750000031</c:v>
                </c:pt>
                <c:pt idx="814">
                  <c:v>1.130408583333337</c:v>
                </c:pt>
                <c:pt idx="815">
                  <c:v>1.1317972916666701</c:v>
                </c:pt>
                <c:pt idx="816">
                  <c:v>1.1331860000000029</c:v>
                </c:pt>
                <c:pt idx="817">
                  <c:v>1.1345747083333371</c:v>
                </c:pt>
                <c:pt idx="818">
                  <c:v>1.1359634166666701</c:v>
                </c:pt>
                <c:pt idx="819">
                  <c:v>1.1373521250000032</c:v>
                </c:pt>
                <c:pt idx="820">
                  <c:v>1.1387408333333371</c:v>
                </c:pt>
                <c:pt idx="821">
                  <c:v>1.1401295416666701</c:v>
                </c:pt>
                <c:pt idx="822">
                  <c:v>1.141518250000003</c:v>
                </c:pt>
                <c:pt idx="823">
                  <c:v>1.1429069583333371</c:v>
                </c:pt>
                <c:pt idx="824">
                  <c:v>1.1442956666666699</c:v>
                </c:pt>
                <c:pt idx="825">
                  <c:v>1.1456843750000032</c:v>
                </c:pt>
                <c:pt idx="826">
                  <c:v>1.1470730833333369</c:v>
                </c:pt>
                <c:pt idx="827">
                  <c:v>1.1484617916666702</c:v>
                </c:pt>
                <c:pt idx="828">
                  <c:v>1.149850500000003</c:v>
                </c:pt>
                <c:pt idx="829">
                  <c:v>1.1512392083333371</c:v>
                </c:pt>
                <c:pt idx="830">
                  <c:v>1.15262791666667</c:v>
                </c:pt>
                <c:pt idx="831">
                  <c:v>1.1540166250000032</c:v>
                </c:pt>
                <c:pt idx="832">
                  <c:v>1.1554053333333369</c:v>
                </c:pt>
                <c:pt idx="833">
                  <c:v>1.1567940416666702</c:v>
                </c:pt>
                <c:pt idx="834">
                  <c:v>1.158182750000003</c:v>
                </c:pt>
                <c:pt idx="835">
                  <c:v>1.1595714583333372</c:v>
                </c:pt>
                <c:pt idx="836">
                  <c:v>1.16096016666667</c:v>
                </c:pt>
                <c:pt idx="837">
                  <c:v>1.1623488750000031</c:v>
                </c:pt>
                <c:pt idx="838">
                  <c:v>1.163737583333337</c:v>
                </c:pt>
                <c:pt idx="839">
                  <c:v>1.16512629166667</c:v>
                </c:pt>
                <c:pt idx="840">
                  <c:v>1.1665150000000031</c:v>
                </c:pt>
                <c:pt idx="841">
                  <c:v>1.167903708333337</c:v>
                </c:pt>
                <c:pt idx="842">
                  <c:v>1.1692924166666701</c:v>
                </c:pt>
                <c:pt idx="843">
                  <c:v>1.1706811250000031</c:v>
                </c:pt>
                <c:pt idx="844">
                  <c:v>1.172069833333337</c:v>
                </c:pt>
                <c:pt idx="845">
                  <c:v>1.1734585416666701</c:v>
                </c:pt>
                <c:pt idx="846">
                  <c:v>1.1748472500000031</c:v>
                </c:pt>
                <c:pt idx="847">
                  <c:v>1.1762359583333371</c:v>
                </c:pt>
                <c:pt idx="848">
                  <c:v>1.1776246666666701</c:v>
                </c:pt>
                <c:pt idx="849">
                  <c:v>1.1790133750000031</c:v>
                </c:pt>
                <c:pt idx="850">
                  <c:v>1.1804020833333371</c:v>
                </c:pt>
                <c:pt idx="851">
                  <c:v>1.1817907916666701</c:v>
                </c:pt>
                <c:pt idx="852">
                  <c:v>1.1831795000000032</c:v>
                </c:pt>
                <c:pt idx="853">
                  <c:v>1.1845682083333371</c:v>
                </c:pt>
                <c:pt idx="854">
                  <c:v>1.1859569166666701</c:v>
                </c:pt>
                <c:pt idx="855">
                  <c:v>1.187345625000003</c:v>
                </c:pt>
                <c:pt idx="856">
                  <c:v>1.1887343333333371</c:v>
                </c:pt>
                <c:pt idx="857">
                  <c:v>1.1901230416666699</c:v>
                </c:pt>
                <c:pt idx="858">
                  <c:v>1.1915117500000032</c:v>
                </c:pt>
                <c:pt idx="859">
                  <c:v>1.1929004583333371</c:v>
                </c:pt>
                <c:pt idx="860">
                  <c:v>1.1942891666666702</c:v>
                </c:pt>
                <c:pt idx="861">
                  <c:v>1.195677875000003</c:v>
                </c:pt>
                <c:pt idx="862">
                  <c:v>1.1970665833333372</c:v>
                </c:pt>
                <c:pt idx="863">
                  <c:v>1.19845529166667</c:v>
                </c:pt>
                <c:pt idx="864">
                  <c:v>1.199844000000003</c:v>
                </c:pt>
                <c:pt idx="865">
                  <c:v>1.201232708333337</c:v>
                </c:pt>
                <c:pt idx="866">
                  <c:v>1.20262141666667</c:v>
                </c:pt>
                <c:pt idx="867">
                  <c:v>1.204010125000003</c:v>
                </c:pt>
                <c:pt idx="868">
                  <c:v>1.2053988333333372</c:v>
                </c:pt>
                <c:pt idx="869">
                  <c:v>1.20678754166667</c:v>
                </c:pt>
                <c:pt idx="870">
                  <c:v>1.2081762500000031</c:v>
                </c:pt>
                <c:pt idx="871">
                  <c:v>1.209564958333337</c:v>
                </c:pt>
                <c:pt idx="872">
                  <c:v>1.21095366666667</c:v>
                </c:pt>
                <c:pt idx="873">
                  <c:v>1.2123423750000031</c:v>
                </c:pt>
                <c:pt idx="874">
                  <c:v>1.213731083333337</c:v>
                </c:pt>
                <c:pt idx="875">
                  <c:v>1.2151197916666701</c:v>
                </c:pt>
                <c:pt idx="876">
                  <c:v>1.2165085000000031</c:v>
                </c:pt>
                <c:pt idx="877">
                  <c:v>1.217897208333337</c:v>
                </c:pt>
                <c:pt idx="878">
                  <c:v>1.2192859166666701</c:v>
                </c:pt>
                <c:pt idx="879">
                  <c:v>1.2206746250000031</c:v>
                </c:pt>
                <c:pt idx="880">
                  <c:v>1.2220633333333371</c:v>
                </c:pt>
                <c:pt idx="881">
                  <c:v>1.2234520416666701</c:v>
                </c:pt>
                <c:pt idx="882">
                  <c:v>1.2248407500000031</c:v>
                </c:pt>
                <c:pt idx="883">
                  <c:v>1.2262294583333371</c:v>
                </c:pt>
                <c:pt idx="884">
                  <c:v>1.2276181666666701</c:v>
                </c:pt>
                <c:pt idx="885">
                  <c:v>1.2290068750000032</c:v>
                </c:pt>
                <c:pt idx="886">
                  <c:v>1.2303955833333371</c:v>
                </c:pt>
                <c:pt idx="887">
                  <c:v>1.2317842916666701</c:v>
                </c:pt>
                <c:pt idx="888">
                  <c:v>1.233173000000003</c:v>
                </c:pt>
                <c:pt idx="889">
                  <c:v>1.2345617083333371</c:v>
                </c:pt>
                <c:pt idx="890">
                  <c:v>1.2359504166666699</c:v>
                </c:pt>
                <c:pt idx="891">
                  <c:v>1.2373391250000032</c:v>
                </c:pt>
                <c:pt idx="892">
                  <c:v>1.2387278333333371</c:v>
                </c:pt>
                <c:pt idx="893">
                  <c:v>1.2401165416666702</c:v>
                </c:pt>
                <c:pt idx="894">
                  <c:v>1.241505250000003</c:v>
                </c:pt>
                <c:pt idx="895">
                  <c:v>1.2428939583333372</c:v>
                </c:pt>
                <c:pt idx="896">
                  <c:v>1.24428266666667</c:v>
                </c:pt>
                <c:pt idx="897">
                  <c:v>1.245671375000003</c:v>
                </c:pt>
                <c:pt idx="898">
                  <c:v>1.247060083333337</c:v>
                </c:pt>
                <c:pt idx="899">
                  <c:v>1.24844879166667</c:v>
                </c:pt>
                <c:pt idx="900">
                  <c:v>1.249837500000003</c:v>
                </c:pt>
                <c:pt idx="901">
                  <c:v>1.2512262083333372</c:v>
                </c:pt>
                <c:pt idx="902">
                  <c:v>1.25261491666667</c:v>
                </c:pt>
                <c:pt idx="903">
                  <c:v>1.2540036250000031</c:v>
                </c:pt>
                <c:pt idx="904">
                  <c:v>1.255392333333337</c:v>
                </c:pt>
                <c:pt idx="905">
                  <c:v>1.25678104166667</c:v>
                </c:pt>
                <c:pt idx="906">
                  <c:v>1.2581697500000031</c:v>
                </c:pt>
                <c:pt idx="907">
                  <c:v>1.259558458333337</c:v>
                </c:pt>
                <c:pt idx="908">
                  <c:v>1.2609471666666701</c:v>
                </c:pt>
                <c:pt idx="909">
                  <c:v>1.2623358750000031</c:v>
                </c:pt>
                <c:pt idx="910">
                  <c:v>1.263724583333337</c:v>
                </c:pt>
                <c:pt idx="911">
                  <c:v>1.2651132916666701</c:v>
                </c:pt>
                <c:pt idx="912">
                  <c:v>1.2665020000000031</c:v>
                </c:pt>
                <c:pt idx="913">
                  <c:v>1.2678907083333371</c:v>
                </c:pt>
                <c:pt idx="914">
                  <c:v>1.2692794166666701</c:v>
                </c:pt>
                <c:pt idx="915">
                  <c:v>1.2706681250000031</c:v>
                </c:pt>
                <c:pt idx="916">
                  <c:v>1.2720568333333371</c:v>
                </c:pt>
                <c:pt idx="917">
                  <c:v>1.2734455416666701</c:v>
                </c:pt>
                <c:pt idx="918">
                  <c:v>1.2748342500000032</c:v>
                </c:pt>
                <c:pt idx="919">
                  <c:v>1.2762229583333371</c:v>
                </c:pt>
                <c:pt idx="920">
                  <c:v>1.2776116666666701</c:v>
                </c:pt>
                <c:pt idx="921">
                  <c:v>1.279000375000003</c:v>
                </c:pt>
                <c:pt idx="922">
                  <c:v>1.2803890833333371</c:v>
                </c:pt>
                <c:pt idx="923">
                  <c:v>1.2817777916666699</c:v>
                </c:pt>
                <c:pt idx="924">
                  <c:v>1.2831665000000032</c:v>
                </c:pt>
                <c:pt idx="925">
                  <c:v>1.2845552083333371</c:v>
                </c:pt>
                <c:pt idx="926">
                  <c:v>1.2859439166666702</c:v>
                </c:pt>
                <c:pt idx="927">
                  <c:v>1.287332625000003</c:v>
                </c:pt>
                <c:pt idx="928">
                  <c:v>1.2887213333333372</c:v>
                </c:pt>
                <c:pt idx="929">
                  <c:v>1.29011004166667</c:v>
                </c:pt>
                <c:pt idx="930">
                  <c:v>1.291498750000003</c:v>
                </c:pt>
                <c:pt idx="931">
                  <c:v>1.292887458333337</c:v>
                </c:pt>
                <c:pt idx="932">
                  <c:v>1.29427616666667</c:v>
                </c:pt>
                <c:pt idx="933">
                  <c:v>1.295664875000003</c:v>
                </c:pt>
                <c:pt idx="934">
                  <c:v>1.2970535833333372</c:v>
                </c:pt>
                <c:pt idx="935">
                  <c:v>1.29844229166667</c:v>
                </c:pt>
                <c:pt idx="936">
                  <c:v>1.2998310000000031</c:v>
                </c:pt>
                <c:pt idx="937">
                  <c:v>1.301219708333337</c:v>
                </c:pt>
                <c:pt idx="938">
                  <c:v>1.30260841666667</c:v>
                </c:pt>
                <c:pt idx="939">
                  <c:v>1.3039971250000031</c:v>
                </c:pt>
                <c:pt idx="940">
                  <c:v>1.305385833333337</c:v>
                </c:pt>
                <c:pt idx="941">
                  <c:v>1.3067745416666701</c:v>
                </c:pt>
                <c:pt idx="942">
                  <c:v>1.3081632500000031</c:v>
                </c:pt>
                <c:pt idx="943">
                  <c:v>1.309551958333337</c:v>
                </c:pt>
                <c:pt idx="944">
                  <c:v>1.3109406666666701</c:v>
                </c:pt>
                <c:pt idx="945">
                  <c:v>1.3123293750000031</c:v>
                </c:pt>
                <c:pt idx="946">
                  <c:v>1.3137180833333371</c:v>
                </c:pt>
                <c:pt idx="947">
                  <c:v>1.3151067916666701</c:v>
                </c:pt>
                <c:pt idx="948">
                  <c:v>1.3164955000000031</c:v>
                </c:pt>
                <c:pt idx="949">
                  <c:v>1.3178842083333371</c:v>
                </c:pt>
                <c:pt idx="950">
                  <c:v>1.3192729166666701</c:v>
                </c:pt>
                <c:pt idx="951">
                  <c:v>1.3206616250000032</c:v>
                </c:pt>
                <c:pt idx="952">
                  <c:v>1.3220503333333371</c:v>
                </c:pt>
                <c:pt idx="953">
                  <c:v>1.3234390416666701</c:v>
                </c:pt>
                <c:pt idx="954">
                  <c:v>1.324827750000003</c:v>
                </c:pt>
                <c:pt idx="955">
                  <c:v>1.3262164583333371</c:v>
                </c:pt>
                <c:pt idx="956">
                  <c:v>1.3276051666666699</c:v>
                </c:pt>
                <c:pt idx="957">
                  <c:v>1.328993875000003</c:v>
                </c:pt>
                <c:pt idx="958">
                  <c:v>1.3303825833333371</c:v>
                </c:pt>
                <c:pt idx="959">
                  <c:v>1.3317712916666702</c:v>
                </c:pt>
                <c:pt idx="960">
                  <c:v>1.333160000000003</c:v>
                </c:pt>
                <c:pt idx="961">
                  <c:v>1.3345487083333372</c:v>
                </c:pt>
                <c:pt idx="962">
                  <c:v>1.33593741666667</c:v>
                </c:pt>
                <c:pt idx="963">
                  <c:v>1.337326125000003</c:v>
                </c:pt>
                <c:pt idx="964">
                  <c:v>1.338714833333337</c:v>
                </c:pt>
                <c:pt idx="965">
                  <c:v>1.34010354166667</c:v>
                </c:pt>
                <c:pt idx="966">
                  <c:v>1.3414922500000031</c:v>
                </c:pt>
                <c:pt idx="967">
                  <c:v>1.3428809583333372</c:v>
                </c:pt>
                <c:pt idx="968">
                  <c:v>1.34426966666667</c:v>
                </c:pt>
                <c:pt idx="969">
                  <c:v>1.3456583750000031</c:v>
                </c:pt>
                <c:pt idx="970">
                  <c:v>1.347047083333337</c:v>
                </c:pt>
                <c:pt idx="971">
                  <c:v>1.34843579166667</c:v>
                </c:pt>
                <c:pt idx="972">
                  <c:v>1.3498245000000031</c:v>
                </c:pt>
                <c:pt idx="973">
                  <c:v>1.351213208333337</c:v>
                </c:pt>
                <c:pt idx="974">
                  <c:v>1.3526019166666701</c:v>
                </c:pt>
                <c:pt idx="975">
                  <c:v>1.3539906250000031</c:v>
                </c:pt>
                <c:pt idx="976">
                  <c:v>1.355379333333337</c:v>
                </c:pt>
                <c:pt idx="977">
                  <c:v>1.3567680416666701</c:v>
                </c:pt>
                <c:pt idx="978">
                  <c:v>1.3581567500000031</c:v>
                </c:pt>
                <c:pt idx="979">
                  <c:v>1.3595454583333371</c:v>
                </c:pt>
                <c:pt idx="980">
                  <c:v>1.3609341666666701</c:v>
                </c:pt>
                <c:pt idx="981">
                  <c:v>1.3623228750000032</c:v>
                </c:pt>
                <c:pt idx="982">
                  <c:v>1.3637115833333371</c:v>
                </c:pt>
                <c:pt idx="983">
                  <c:v>1.3651002916666701</c:v>
                </c:pt>
                <c:pt idx="984">
                  <c:v>1.3664890000000032</c:v>
                </c:pt>
                <c:pt idx="985">
                  <c:v>1.3678777083333371</c:v>
                </c:pt>
                <c:pt idx="986">
                  <c:v>1.3692664166666701</c:v>
                </c:pt>
                <c:pt idx="987">
                  <c:v>1.370655125000003</c:v>
                </c:pt>
                <c:pt idx="988">
                  <c:v>1.3720438333333371</c:v>
                </c:pt>
                <c:pt idx="989">
                  <c:v>1.3734325416666699</c:v>
                </c:pt>
                <c:pt idx="990">
                  <c:v>1.374821250000003</c:v>
                </c:pt>
                <c:pt idx="991">
                  <c:v>1.3762099583333371</c:v>
                </c:pt>
                <c:pt idx="992">
                  <c:v>1.3775986666666702</c:v>
                </c:pt>
                <c:pt idx="993">
                  <c:v>1.378987375000003</c:v>
                </c:pt>
                <c:pt idx="994">
                  <c:v>1.3803760833333372</c:v>
                </c:pt>
                <c:pt idx="995">
                  <c:v>1.38176479166667</c:v>
                </c:pt>
                <c:pt idx="996">
                  <c:v>1.383153500000003</c:v>
                </c:pt>
                <c:pt idx="997">
                  <c:v>1.384542208333337</c:v>
                </c:pt>
                <c:pt idx="998">
                  <c:v>1.38593091666667</c:v>
                </c:pt>
                <c:pt idx="999">
                  <c:v>1.3873196250000031</c:v>
                </c:pt>
                <c:pt idx="1000">
                  <c:v>1.3887083333333372</c:v>
                </c:pt>
                <c:pt idx="1001">
                  <c:v>1.39009704166667</c:v>
                </c:pt>
                <c:pt idx="1002">
                  <c:v>1.3914857500000031</c:v>
                </c:pt>
                <c:pt idx="1003">
                  <c:v>1.392874458333337</c:v>
                </c:pt>
                <c:pt idx="1004">
                  <c:v>1.3942631666666701</c:v>
                </c:pt>
                <c:pt idx="1005">
                  <c:v>1.3956518750000031</c:v>
                </c:pt>
                <c:pt idx="1006">
                  <c:v>1.397040583333337</c:v>
                </c:pt>
                <c:pt idx="1007">
                  <c:v>1.3984292916666701</c:v>
                </c:pt>
                <c:pt idx="1008">
                  <c:v>1.3998180000000031</c:v>
                </c:pt>
                <c:pt idx="1009">
                  <c:v>1.401206708333337</c:v>
                </c:pt>
                <c:pt idx="1010">
                  <c:v>1.4025954166666701</c:v>
                </c:pt>
                <c:pt idx="1011">
                  <c:v>1.4039841250000031</c:v>
                </c:pt>
                <c:pt idx="1012">
                  <c:v>1.4053728333333371</c:v>
                </c:pt>
                <c:pt idx="1013">
                  <c:v>1.4067615416666701</c:v>
                </c:pt>
                <c:pt idx="1014">
                  <c:v>1.4081502500000029</c:v>
                </c:pt>
                <c:pt idx="1015">
                  <c:v>1.4095389583333371</c:v>
                </c:pt>
                <c:pt idx="1016">
                  <c:v>1.4109276666666701</c:v>
                </c:pt>
                <c:pt idx="1017">
                  <c:v>1.4123163750000032</c:v>
                </c:pt>
                <c:pt idx="1018">
                  <c:v>1.4137050833333371</c:v>
                </c:pt>
                <c:pt idx="1019">
                  <c:v>1.4150937916666702</c:v>
                </c:pt>
                <c:pt idx="1020">
                  <c:v>1.416482500000003</c:v>
                </c:pt>
                <c:pt idx="1021">
                  <c:v>1.4178712083333371</c:v>
                </c:pt>
                <c:pt idx="1022">
                  <c:v>1.41925991666667</c:v>
                </c:pt>
                <c:pt idx="1023">
                  <c:v>1.420648625000003</c:v>
                </c:pt>
                <c:pt idx="1024">
                  <c:v>1.4220373333333372</c:v>
                </c:pt>
                <c:pt idx="1025">
                  <c:v>1.4234260416666702</c:v>
                </c:pt>
                <c:pt idx="1026">
                  <c:v>1.424814750000003</c:v>
                </c:pt>
                <c:pt idx="1027">
                  <c:v>1.4262034583333372</c:v>
                </c:pt>
                <c:pt idx="1028">
                  <c:v>1.42759216666667</c:v>
                </c:pt>
                <c:pt idx="1029">
                  <c:v>1.428980875000003</c:v>
                </c:pt>
                <c:pt idx="1030">
                  <c:v>1.430369583333337</c:v>
                </c:pt>
                <c:pt idx="1031">
                  <c:v>1.43175829166667</c:v>
                </c:pt>
                <c:pt idx="1032">
                  <c:v>1.4331470000000031</c:v>
                </c:pt>
                <c:pt idx="1033">
                  <c:v>1.434535708333337</c:v>
                </c:pt>
                <c:pt idx="1034">
                  <c:v>1.43592441666667</c:v>
                </c:pt>
                <c:pt idx="1035">
                  <c:v>1.4373131250000031</c:v>
                </c:pt>
                <c:pt idx="1036">
                  <c:v>1.438701833333337</c:v>
                </c:pt>
                <c:pt idx="1037">
                  <c:v>1.4400905416666701</c:v>
                </c:pt>
                <c:pt idx="1038">
                  <c:v>1.4414792500000031</c:v>
                </c:pt>
                <c:pt idx="1039">
                  <c:v>1.442867958333337</c:v>
                </c:pt>
                <c:pt idx="1040">
                  <c:v>1.4442566666666701</c:v>
                </c:pt>
                <c:pt idx="1041">
                  <c:v>1.4456453750000031</c:v>
                </c:pt>
                <c:pt idx="1042">
                  <c:v>1.4470340833333371</c:v>
                </c:pt>
                <c:pt idx="1043">
                  <c:v>1.4484227916666701</c:v>
                </c:pt>
                <c:pt idx="1044">
                  <c:v>1.4498115000000031</c:v>
                </c:pt>
                <c:pt idx="1045">
                  <c:v>1.4512002083333371</c:v>
                </c:pt>
                <c:pt idx="1046">
                  <c:v>1.4525889166666701</c:v>
                </c:pt>
                <c:pt idx="1047">
                  <c:v>1.4539776250000032</c:v>
                </c:pt>
                <c:pt idx="1048">
                  <c:v>1.4553663333333371</c:v>
                </c:pt>
                <c:pt idx="1049">
                  <c:v>1.4567550416666701</c:v>
                </c:pt>
                <c:pt idx="1050">
                  <c:v>1.4581437500000032</c:v>
                </c:pt>
                <c:pt idx="1051">
                  <c:v>1.4595324583333371</c:v>
                </c:pt>
                <c:pt idx="1052">
                  <c:v>1.4609211666666702</c:v>
                </c:pt>
                <c:pt idx="1053">
                  <c:v>1.462309875000003</c:v>
                </c:pt>
                <c:pt idx="1054">
                  <c:v>1.4636985833333371</c:v>
                </c:pt>
                <c:pt idx="1055">
                  <c:v>1.46508729166667</c:v>
                </c:pt>
                <c:pt idx="1056">
                  <c:v>1.466476000000003</c:v>
                </c:pt>
                <c:pt idx="1057">
                  <c:v>1.4678647083333372</c:v>
                </c:pt>
                <c:pt idx="1058">
                  <c:v>1.46925341666667</c:v>
                </c:pt>
                <c:pt idx="1059">
                  <c:v>1.470642125000003</c:v>
                </c:pt>
                <c:pt idx="1060">
                  <c:v>1.4720308333333372</c:v>
                </c:pt>
                <c:pt idx="1061">
                  <c:v>1.47341954166667</c:v>
                </c:pt>
                <c:pt idx="1062">
                  <c:v>1.474808250000003</c:v>
                </c:pt>
                <c:pt idx="1063">
                  <c:v>1.476196958333337</c:v>
                </c:pt>
                <c:pt idx="1064">
                  <c:v>1.47758566666667</c:v>
                </c:pt>
                <c:pt idx="1065">
                  <c:v>1.4789743750000031</c:v>
                </c:pt>
                <c:pt idx="1066">
                  <c:v>1.480363083333337</c:v>
                </c:pt>
                <c:pt idx="1067">
                  <c:v>1.48175179166667</c:v>
                </c:pt>
                <c:pt idx="1068">
                  <c:v>1.4831405000000031</c:v>
                </c:pt>
                <c:pt idx="1069">
                  <c:v>1.484529208333337</c:v>
                </c:pt>
                <c:pt idx="1070">
                  <c:v>1.4859179166666701</c:v>
                </c:pt>
                <c:pt idx="1071">
                  <c:v>1.4873066250000031</c:v>
                </c:pt>
                <c:pt idx="1072">
                  <c:v>1.488695333333337</c:v>
                </c:pt>
                <c:pt idx="1073">
                  <c:v>1.4900840416666701</c:v>
                </c:pt>
                <c:pt idx="1074">
                  <c:v>1.4914727500000031</c:v>
                </c:pt>
                <c:pt idx="1075">
                  <c:v>1.4928614583333371</c:v>
                </c:pt>
                <c:pt idx="1076">
                  <c:v>1.4942501666666701</c:v>
                </c:pt>
                <c:pt idx="1077">
                  <c:v>1.495638875000004</c:v>
                </c:pt>
                <c:pt idx="1078">
                  <c:v>1.4970275833333371</c:v>
                </c:pt>
                <c:pt idx="1079">
                  <c:v>1.4984162916666701</c:v>
                </c:pt>
                <c:pt idx="1080">
                  <c:v>1.4998050000000032</c:v>
                </c:pt>
                <c:pt idx="1081">
                  <c:v>1.5011937083333371</c:v>
                </c:pt>
                <c:pt idx="1082">
                  <c:v>1.5025824166666701</c:v>
                </c:pt>
                <c:pt idx="1083">
                  <c:v>1.5039711250000032</c:v>
                </c:pt>
                <c:pt idx="1084">
                  <c:v>1.5053598333333371</c:v>
                </c:pt>
                <c:pt idx="1085">
                  <c:v>1.5067485416666702</c:v>
                </c:pt>
                <c:pt idx="1086">
                  <c:v>1.5081372500000041</c:v>
                </c:pt>
                <c:pt idx="1087">
                  <c:v>1.5095259583333371</c:v>
                </c:pt>
                <c:pt idx="1088">
                  <c:v>1.51091466666667</c:v>
                </c:pt>
                <c:pt idx="1089">
                  <c:v>1.512303375000003</c:v>
                </c:pt>
                <c:pt idx="1090">
                  <c:v>1.5136920833333372</c:v>
                </c:pt>
                <c:pt idx="1091">
                  <c:v>1.51508079166667</c:v>
                </c:pt>
                <c:pt idx="1092">
                  <c:v>1.516469500000003</c:v>
                </c:pt>
                <c:pt idx="1093">
                  <c:v>1.5178582083333372</c:v>
                </c:pt>
                <c:pt idx="1094">
                  <c:v>1.51924691666667</c:v>
                </c:pt>
                <c:pt idx="1095">
                  <c:v>1.5206356250000042</c:v>
                </c:pt>
                <c:pt idx="1096">
                  <c:v>1.522024333333337</c:v>
                </c:pt>
                <c:pt idx="1097">
                  <c:v>1.52341304166667</c:v>
                </c:pt>
                <c:pt idx="1098">
                  <c:v>1.5248017500000031</c:v>
                </c:pt>
                <c:pt idx="1099">
                  <c:v>1.526190458333337</c:v>
                </c:pt>
                <c:pt idx="1100">
                  <c:v>1.52757916666667</c:v>
                </c:pt>
                <c:pt idx="1101">
                  <c:v>1.5289678750000031</c:v>
                </c:pt>
                <c:pt idx="1102">
                  <c:v>1.530356583333337</c:v>
                </c:pt>
                <c:pt idx="1103">
                  <c:v>1.5317452916666701</c:v>
                </c:pt>
                <c:pt idx="1104">
                  <c:v>1.533134000000004</c:v>
                </c:pt>
                <c:pt idx="1105">
                  <c:v>1.534522708333337</c:v>
                </c:pt>
                <c:pt idx="1106">
                  <c:v>1.5359114166666701</c:v>
                </c:pt>
                <c:pt idx="1107">
                  <c:v>1.5373001250000031</c:v>
                </c:pt>
                <c:pt idx="1108">
                  <c:v>1.5386888333333371</c:v>
                </c:pt>
                <c:pt idx="1109">
                  <c:v>1.5400775416666701</c:v>
                </c:pt>
                <c:pt idx="1110">
                  <c:v>1.5414662500000031</c:v>
                </c:pt>
                <c:pt idx="1111">
                  <c:v>1.5428549583333371</c:v>
                </c:pt>
                <c:pt idx="1112">
                  <c:v>1.5442436666666701</c:v>
                </c:pt>
                <c:pt idx="1113">
                  <c:v>1.5456323750000041</c:v>
                </c:pt>
                <c:pt idx="1114">
                  <c:v>1.5470210833333371</c:v>
                </c:pt>
                <c:pt idx="1115">
                  <c:v>1.5484097916666701</c:v>
                </c:pt>
                <c:pt idx="1116">
                  <c:v>1.5497985000000032</c:v>
                </c:pt>
                <c:pt idx="1117">
                  <c:v>1.5511872083333371</c:v>
                </c:pt>
                <c:pt idx="1118">
                  <c:v>1.5525759166666702</c:v>
                </c:pt>
                <c:pt idx="1119">
                  <c:v>1.553964625000003</c:v>
                </c:pt>
                <c:pt idx="1120">
                  <c:v>1.5553533333333371</c:v>
                </c:pt>
                <c:pt idx="1121">
                  <c:v>1.55674204166667</c:v>
                </c:pt>
                <c:pt idx="1122">
                  <c:v>1.5581307500000041</c:v>
                </c:pt>
                <c:pt idx="1123">
                  <c:v>1.5595194583333372</c:v>
                </c:pt>
                <c:pt idx="1124">
                  <c:v>1.56090816666667</c:v>
                </c:pt>
                <c:pt idx="1125">
                  <c:v>1.562296875000003</c:v>
                </c:pt>
                <c:pt idx="1126">
                  <c:v>1.5636855833333372</c:v>
                </c:pt>
                <c:pt idx="1127">
                  <c:v>1.56507429166667</c:v>
                </c:pt>
                <c:pt idx="1128">
                  <c:v>1.566463000000003</c:v>
                </c:pt>
                <c:pt idx="1129">
                  <c:v>1.5678517083333368</c:v>
                </c:pt>
                <c:pt idx="1130">
                  <c:v>1.56924041666667</c:v>
                </c:pt>
                <c:pt idx="1131">
                  <c:v>1.5706291250000035</c:v>
                </c:pt>
                <c:pt idx="1132">
                  <c:v>1.5720178333333368</c:v>
                </c:pt>
                <c:pt idx="1133">
                  <c:v>1.5734065416666703</c:v>
                </c:pt>
                <c:pt idx="1134">
                  <c:v>1.5747952500000033</c:v>
                </c:pt>
                <c:pt idx="1135">
                  <c:v>1.5761839583333368</c:v>
                </c:pt>
                <c:pt idx="1136">
                  <c:v>1.5775726666666701</c:v>
                </c:pt>
                <c:pt idx="1137">
                  <c:v>1.5789613750000036</c:v>
                </c:pt>
                <c:pt idx="1138">
                  <c:v>1.5803500833333366</c:v>
                </c:pt>
                <c:pt idx="1139">
                  <c:v>1.5817387916666701</c:v>
                </c:pt>
                <c:pt idx="1140">
                  <c:v>1.5831275000000036</c:v>
                </c:pt>
                <c:pt idx="1141">
                  <c:v>1.5845162083333368</c:v>
                </c:pt>
                <c:pt idx="1142">
                  <c:v>1.5859049166666703</c:v>
                </c:pt>
                <c:pt idx="1143">
                  <c:v>1.5872936250000034</c:v>
                </c:pt>
                <c:pt idx="1144">
                  <c:v>1.5886823333333369</c:v>
                </c:pt>
                <c:pt idx="1145">
                  <c:v>1.5900710416666699</c:v>
                </c:pt>
                <c:pt idx="1146">
                  <c:v>1.5914597500000034</c:v>
                </c:pt>
                <c:pt idx="1147">
                  <c:v>1.5928484583333367</c:v>
                </c:pt>
                <c:pt idx="1148">
                  <c:v>1.5942371666666701</c:v>
                </c:pt>
                <c:pt idx="1149">
                  <c:v>1.5956258750000036</c:v>
                </c:pt>
                <c:pt idx="1150">
                  <c:v>1.5970145833333367</c:v>
                </c:pt>
                <c:pt idx="1151">
                  <c:v>1.5984032916666702</c:v>
                </c:pt>
                <c:pt idx="1152">
                  <c:v>1.5997920000000034</c:v>
                </c:pt>
                <c:pt idx="1153">
                  <c:v>1.6011807083333369</c:v>
                </c:pt>
                <c:pt idx="1154">
                  <c:v>1.60256941666667</c:v>
                </c:pt>
                <c:pt idx="1155">
                  <c:v>1.6039581250000035</c:v>
                </c:pt>
                <c:pt idx="1156">
                  <c:v>1.6053468333333367</c:v>
                </c:pt>
                <c:pt idx="1157">
                  <c:v>1.60673554166667</c:v>
                </c:pt>
                <c:pt idx="1158">
                  <c:v>1.6081242500000035</c:v>
                </c:pt>
                <c:pt idx="1159">
                  <c:v>1.6095129583333367</c:v>
                </c:pt>
                <c:pt idx="1160">
                  <c:v>1.6109016666666702</c:v>
                </c:pt>
                <c:pt idx="1161">
                  <c:v>1.6122903750000033</c:v>
                </c:pt>
                <c:pt idx="1162">
                  <c:v>1.613679083333337</c:v>
                </c:pt>
                <c:pt idx="1163">
                  <c:v>1.61506779166667</c:v>
                </c:pt>
                <c:pt idx="1164">
                  <c:v>1.6164565000000035</c:v>
                </c:pt>
                <c:pt idx="1165">
                  <c:v>1.6178452083333368</c:v>
                </c:pt>
                <c:pt idx="1166">
                  <c:v>1.61923391666667</c:v>
                </c:pt>
                <c:pt idx="1167">
                  <c:v>1.6206226250000035</c:v>
                </c:pt>
                <c:pt idx="1168">
                  <c:v>1.6220113333333368</c:v>
                </c:pt>
                <c:pt idx="1169">
                  <c:v>1.6234000416666701</c:v>
                </c:pt>
                <c:pt idx="1170">
                  <c:v>1.6247887500000033</c:v>
                </c:pt>
                <c:pt idx="1171">
                  <c:v>1.6261774583333368</c:v>
                </c:pt>
                <c:pt idx="1172">
                  <c:v>1.6275661666666699</c:v>
                </c:pt>
                <c:pt idx="1173">
                  <c:v>1.6289548750000036</c:v>
                </c:pt>
                <c:pt idx="1174">
                  <c:v>1.6303435833333366</c:v>
                </c:pt>
                <c:pt idx="1175">
                  <c:v>1.6317322916666701</c:v>
                </c:pt>
                <c:pt idx="1176">
                  <c:v>1.6331210000000036</c:v>
                </c:pt>
                <c:pt idx="1177">
                  <c:v>1.6345097083333369</c:v>
                </c:pt>
                <c:pt idx="1178">
                  <c:v>1.6358984166666701</c:v>
                </c:pt>
                <c:pt idx="1179">
                  <c:v>1.6372871250000034</c:v>
                </c:pt>
                <c:pt idx="1180">
                  <c:v>1.6386758333333369</c:v>
                </c:pt>
                <c:pt idx="1181">
                  <c:v>1.6400645416666699</c:v>
                </c:pt>
                <c:pt idx="1182">
                  <c:v>1.6414532500000034</c:v>
                </c:pt>
                <c:pt idx="1183">
                  <c:v>1.6428419583333369</c:v>
                </c:pt>
                <c:pt idx="1184">
                  <c:v>1.6442306666666702</c:v>
                </c:pt>
                <c:pt idx="1185">
                  <c:v>1.6456193750000037</c:v>
                </c:pt>
                <c:pt idx="1186">
                  <c:v>1.6470080833333367</c:v>
                </c:pt>
                <c:pt idx="1187">
                  <c:v>1.6483967916666702</c:v>
                </c:pt>
                <c:pt idx="1188">
                  <c:v>1.6497855000000035</c:v>
                </c:pt>
                <c:pt idx="1189">
                  <c:v>1.6511742083333369</c:v>
                </c:pt>
                <c:pt idx="1190">
                  <c:v>1.65256291666667</c:v>
                </c:pt>
                <c:pt idx="1191">
                  <c:v>1.6539516250000035</c:v>
                </c:pt>
                <c:pt idx="1192">
                  <c:v>1.655340333333337</c:v>
                </c:pt>
                <c:pt idx="1193">
                  <c:v>1.65672904166667</c:v>
                </c:pt>
                <c:pt idx="1194">
                  <c:v>1.6581177500000035</c:v>
                </c:pt>
                <c:pt idx="1195">
                  <c:v>1.6595064583333368</c:v>
                </c:pt>
                <c:pt idx="1196">
                  <c:v>1.6608951666666703</c:v>
                </c:pt>
                <c:pt idx="1197">
                  <c:v>1.6622838750000033</c:v>
                </c:pt>
                <c:pt idx="1198">
                  <c:v>1.6636725833333368</c:v>
                </c:pt>
                <c:pt idx="1199">
                  <c:v>1.6650612916666701</c:v>
                </c:pt>
                <c:pt idx="1200">
                  <c:v>1.6664500000000035</c:v>
                </c:pt>
                <c:pt idx="1201">
                  <c:v>1.667838708333337</c:v>
                </c:pt>
                <c:pt idx="1202">
                  <c:v>1.6692274166666701</c:v>
                </c:pt>
                <c:pt idx="1203">
                  <c:v>1.6706161250000036</c:v>
                </c:pt>
                <c:pt idx="1204">
                  <c:v>1.6720048333333368</c:v>
                </c:pt>
                <c:pt idx="1205">
                  <c:v>1.6733935416666703</c:v>
                </c:pt>
                <c:pt idx="1206">
                  <c:v>1.6747822500000034</c:v>
                </c:pt>
                <c:pt idx="1207">
                  <c:v>1.6761709583333368</c:v>
                </c:pt>
                <c:pt idx="1208">
                  <c:v>1.6775596666666699</c:v>
                </c:pt>
                <c:pt idx="1209">
                  <c:v>1.6789483750000034</c:v>
                </c:pt>
                <c:pt idx="1210">
                  <c:v>1.6803370833333369</c:v>
                </c:pt>
                <c:pt idx="1211">
                  <c:v>1.6817257916666701</c:v>
                </c:pt>
                <c:pt idx="1212">
                  <c:v>1.6831145000000036</c:v>
                </c:pt>
                <c:pt idx="1213">
                  <c:v>1.6845032083333367</c:v>
                </c:pt>
                <c:pt idx="1214">
                  <c:v>1.6858919166666702</c:v>
                </c:pt>
                <c:pt idx="1215">
                  <c:v>1.6872806250000034</c:v>
                </c:pt>
                <c:pt idx="1216">
                  <c:v>1.6886693333333369</c:v>
                </c:pt>
                <c:pt idx="1217">
                  <c:v>1.69005804166667</c:v>
                </c:pt>
                <c:pt idx="1218">
                  <c:v>1.6914467500000034</c:v>
                </c:pt>
                <c:pt idx="1219">
                  <c:v>1.6928354583333369</c:v>
                </c:pt>
                <c:pt idx="1220">
                  <c:v>1.69422416666667</c:v>
                </c:pt>
                <c:pt idx="1221">
                  <c:v>1.6956128750000037</c:v>
                </c:pt>
                <c:pt idx="1222">
                  <c:v>1.6970015833333367</c:v>
                </c:pt>
                <c:pt idx="1223">
                  <c:v>1.6983902916666702</c:v>
                </c:pt>
                <c:pt idx="1224">
                  <c:v>1.6997790000000035</c:v>
                </c:pt>
                <c:pt idx="1225">
                  <c:v>1.701167708333337</c:v>
                </c:pt>
                <c:pt idx="1226">
                  <c:v>1.70255641666667</c:v>
                </c:pt>
                <c:pt idx="1227">
                  <c:v>1.7039451250000035</c:v>
                </c:pt>
                <c:pt idx="1228">
                  <c:v>1.705333833333337</c:v>
                </c:pt>
                <c:pt idx="1229">
                  <c:v>1.70672254166667</c:v>
                </c:pt>
                <c:pt idx="1230">
                  <c:v>1.7081112500000035</c:v>
                </c:pt>
                <c:pt idx="1231">
                  <c:v>1.7094999583333368</c:v>
                </c:pt>
                <c:pt idx="1232">
                  <c:v>1.7108886666666703</c:v>
                </c:pt>
                <c:pt idx="1233">
                  <c:v>1.7122773750000033</c:v>
                </c:pt>
                <c:pt idx="1234">
                  <c:v>1.7136660833333368</c:v>
                </c:pt>
                <c:pt idx="1235">
                  <c:v>1.7150547916666701</c:v>
                </c:pt>
                <c:pt idx="1236">
                  <c:v>1.7164435000000036</c:v>
                </c:pt>
                <c:pt idx="1237">
                  <c:v>1.7178322083333371</c:v>
                </c:pt>
                <c:pt idx="1238">
                  <c:v>1.7192209166666701</c:v>
                </c:pt>
                <c:pt idx="1239">
                  <c:v>1.7206096250000036</c:v>
                </c:pt>
                <c:pt idx="1240">
                  <c:v>1.7219983333333369</c:v>
                </c:pt>
                <c:pt idx="1241">
                  <c:v>1.7233870416666701</c:v>
                </c:pt>
                <c:pt idx="1242">
                  <c:v>1.7247757500000034</c:v>
                </c:pt>
                <c:pt idx="1243">
                  <c:v>1.7261644583333369</c:v>
                </c:pt>
                <c:pt idx="1244">
                  <c:v>1.7275531666666699</c:v>
                </c:pt>
                <c:pt idx="1245">
                  <c:v>1.7289418750000034</c:v>
                </c:pt>
                <c:pt idx="1246">
                  <c:v>1.7303305833333369</c:v>
                </c:pt>
                <c:pt idx="1247">
                  <c:v>1.7317192916666702</c:v>
                </c:pt>
                <c:pt idx="1248">
                  <c:v>1.7331080000000036</c:v>
                </c:pt>
                <c:pt idx="1249">
                  <c:v>1.7344967083333367</c:v>
                </c:pt>
                <c:pt idx="1250">
                  <c:v>1.7358854166666702</c:v>
                </c:pt>
                <c:pt idx="1251">
                  <c:v>1.7372741250000034</c:v>
                </c:pt>
                <c:pt idx="1252">
                  <c:v>1.7386628333333369</c:v>
                </c:pt>
                <c:pt idx="1253">
                  <c:v>1.74005154166667</c:v>
                </c:pt>
                <c:pt idx="1254">
                  <c:v>1.7414402500000035</c:v>
                </c:pt>
                <c:pt idx="1255">
                  <c:v>1.742828958333337</c:v>
                </c:pt>
                <c:pt idx="1256">
                  <c:v>1.74421766666667</c:v>
                </c:pt>
                <c:pt idx="1257">
                  <c:v>1.7456063750000035</c:v>
                </c:pt>
                <c:pt idx="1258">
                  <c:v>1.7469950833333368</c:v>
                </c:pt>
                <c:pt idx="1259">
                  <c:v>1.7483837916666702</c:v>
                </c:pt>
                <c:pt idx="1260">
                  <c:v>1.7497725000000033</c:v>
                </c:pt>
                <c:pt idx="1261">
                  <c:v>1.7511612083333368</c:v>
                </c:pt>
                <c:pt idx="1262">
                  <c:v>1.75254991666667</c:v>
                </c:pt>
                <c:pt idx="1263">
                  <c:v>1.7539386250000035</c:v>
                </c:pt>
                <c:pt idx="1264">
                  <c:v>1.755327333333337</c:v>
                </c:pt>
                <c:pt idx="1265">
                  <c:v>1.7567160416666701</c:v>
                </c:pt>
                <c:pt idx="1266">
                  <c:v>1.7581047500000035</c:v>
                </c:pt>
                <c:pt idx="1267">
                  <c:v>1.7594934583333366</c:v>
                </c:pt>
                <c:pt idx="1268">
                  <c:v>1.7608821666666701</c:v>
                </c:pt>
                <c:pt idx="1269">
                  <c:v>1.7622708750000033</c:v>
                </c:pt>
                <c:pt idx="1270">
                  <c:v>1.7636595833333368</c:v>
                </c:pt>
                <c:pt idx="1271">
                  <c:v>1.7650482916666699</c:v>
                </c:pt>
                <c:pt idx="1272">
                  <c:v>1.7664370000000034</c:v>
                </c:pt>
                <c:pt idx="1273">
                  <c:v>1.7678257083333371</c:v>
                </c:pt>
                <c:pt idx="1274">
                  <c:v>1.7692144166666701</c:v>
                </c:pt>
                <c:pt idx="1275">
                  <c:v>1.7706031250000032</c:v>
                </c:pt>
                <c:pt idx="1276">
                  <c:v>1.7719918333333371</c:v>
                </c:pt>
                <c:pt idx="1277">
                  <c:v>1.7733805416666701</c:v>
                </c:pt>
                <c:pt idx="1278">
                  <c:v>1.774769250000003</c:v>
                </c:pt>
                <c:pt idx="1279">
                  <c:v>1.7761579583333371</c:v>
                </c:pt>
                <c:pt idx="1280">
                  <c:v>1.7775466666666702</c:v>
                </c:pt>
                <c:pt idx="1281">
                  <c:v>1.778935375000003</c:v>
                </c:pt>
                <c:pt idx="1282">
                  <c:v>1.7803240833333371</c:v>
                </c:pt>
                <c:pt idx="1283">
                  <c:v>1.7817127916666702</c:v>
                </c:pt>
                <c:pt idx="1284">
                  <c:v>1.783101500000003</c:v>
                </c:pt>
                <c:pt idx="1285">
                  <c:v>1.7844902083333372</c:v>
                </c:pt>
                <c:pt idx="1286">
                  <c:v>1.78587891666667</c:v>
                </c:pt>
                <c:pt idx="1287">
                  <c:v>1.787267625000003</c:v>
                </c:pt>
                <c:pt idx="1288">
                  <c:v>1.788656333333337</c:v>
                </c:pt>
                <c:pt idx="1289">
                  <c:v>1.79004504166667</c:v>
                </c:pt>
                <c:pt idx="1290">
                  <c:v>1.791433750000003</c:v>
                </c:pt>
                <c:pt idx="1291">
                  <c:v>1.792822458333337</c:v>
                </c:pt>
                <c:pt idx="1292">
                  <c:v>1.79421116666667</c:v>
                </c:pt>
                <c:pt idx="1293">
                  <c:v>1.7955998750000042</c:v>
                </c:pt>
                <c:pt idx="1294">
                  <c:v>1.796988583333337</c:v>
                </c:pt>
                <c:pt idx="1295">
                  <c:v>1.79837729166667</c:v>
                </c:pt>
                <c:pt idx="1296">
                  <c:v>1.7997660000000031</c:v>
                </c:pt>
                <c:pt idx="1297">
                  <c:v>1.801154708333337</c:v>
                </c:pt>
                <c:pt idx="1298">
                  <c:v>1.8025434166666701</c:v>
                </c:pt>
                <c:pt idx="1299">
                  <c:v>1.8039321250000031</c:v>
                </c:pt>
                <c:pt idx="1300">
                  <c:v>1.805320833333337</c:v>
                </c:pt>
                <c:pt idx="1301">
                  <c:v>1.8067095416666701</c:v>
                </c:pt>
                <c:pt idx="1302">
                  <c:v>1.8080982500000031</c:v>
                </c:pt>
                <c:pt idx="1303">
                  <c:v>1.8094869583333371</c:v>
                </c:pt>
                <c:pt idx="1304">
                  <c:v>1.8108756666666701</c:v>
                </c:pt>
                <c:pt idx="1305">
                  <c:v>1.8122643750000031</c:v>
                </c:pt>
                <c:pt idx="1306">
                  <c:v>1.8136530833333371</c:v>
                </c:pt>
                <c:pt idx="1307">
                  <c:v>1.8150417916666701</c:v>
                </c:pt>
                <c:pt idx="1308">
                  <c:v>1.8164305000000032</c:v>
                </c:pt>
                <c:pt idx="1309">
                  <c:v>1.8178192083333371</c:v>
                </c:pt>
                <c:pt idx="1310">
                  <c:v>1.8192079166666701</c:v>
                </c:pt>
                <c:pt idx="1311">
                  <c:v>1.820596625000003</c:v>
                </c:pt>
                <c:pt idx="1312">
                  <c:v>1.8219853333333371</c:v>
                </c:pt>
                <c:pt idx="1313">
                  <c:v>1.8233740416666702</c:v>
                </c:pt>
                <c:pt idx="1314">
                  <c:v>1.824762750000003</c:v>
                </c:pt>
                <c:pt idx="1315">
                  <c:v>1.8261514583333371</c:v>
                </c:pt>
                <c:pt idx="1316">
                  <c:v>1.8275401666666702</c:v>
                </c:pt>
                <c:pt idx="1317">
                  <c:v>1.828928875000003</c:v>
                </c:pt>
                <c:pt idx="1318">
                  <c:v>1.8303175833333372</c:v>
                </c:pt>
                <c:pt idx="1319">
                  <c:v>1.83170629166667</c:v>
                </c:pt>
                <c:pt idx="1320">
                  <c:v>1.833095000000003</c:v>
                </c:pt>
                <c:pt idx="1321">
                  <c:v>1.834483708333337</c:v>
                </c:pt>
                <c:pt idx="1322">
                  <c:v>1.83587241666667</c:v>
                </c:pt>
                <c:pt idx="1323">
                  <c:v>1.837261125000003</c:v>
                </c:pt>
                <c:pt idx="1324">
                  <c:v>1.838649833333337</c:v>
                </c:pt>
                <c:pt idx="1325">
                  <c:v>1.84003854166667</c:v>
                </c:pt>
                <c:pt idx="1326">
                  <c:v>1.8414272500000031</c:v>
                </c:pt>
                <c:pt idx="1327">
                  <c:v>1.842815958333337</c:v>
                </c:pt>
                <c:pt idx="1328">
                  <c:v>1.84420466666667</c:v>
                </c:pt>
                <c:pt idx="1329">
                  <c:v>1.8455933750000031</c:v>
                </c:pt>
                <c:pt idx="1330">
                  <c:v>1.846982083333337</c:v>
                </c:pt>
                <c:pt idx="1331">
                  <c:v>1.8483707916666701</c:v>
                </c:pt>
                <c:pt idx="1332">
                  <c:v>1.8497595000000031</c:v>
                </c:pt>
                <c:pt idx="1333">
                  <c:v>1.851148208333337</c:v>
                </c:pt>
                <c:pt idx="1334">
                  <c:v>1.8525369166666701</c:v>
                </c:pt>
                <c:pt idx="1335">
                  <c:v>1.8539256250000031</c:v>
                </c:pt>
                <c:pt idx="1336">
                  <c:v>1.8553143333333371</c:v>
                </c:pt>
                <c:pt idx="1337">
                  <c:v>1.8567030416666701</c:v>
                </c:pt>
                <c:pt idx="1338">
                  <c:v>1.8580917500000032</c:v>
                </c:pt>
                <c:pt idx="1339">
                  <c:v>1.8594804583333371</c:v>
                </c:pt>
                <c:pt idx="1340">
                  <c:v>1.8608691666666701</c:v>
                </c:pt>
                <c:pt idx="1341">
                  <c:v>1.8622578750000032</c:v>
                </c:pt>
                <c:pt idx="1342">
                  <c:v>1.8636465833333371</c:v>
                </c:pt>
                <c:pt idx="1343">
                  <c:v>1.8650352916666701</c:v>
                </c:pt>
                <c:pt idx="1344">
                  <c:v>1.866424000000003</c:v>
                </c:pt>
                <c:pt idx="1345">
                  <c:v>1.8678127083333371</c:v>
                </c:pt>
                <c:pt idx="1346">
                  <c:v>1.8692014166666702</c:v>
                </c:pt>
                <c:pt idx="1347">
                  <c:v>1.870590125000003</c:v>
                </c:pt>
                <c:pt idx="1348">
                  <c:v>1.8719788333333371</c:v>
                </c:pt>
                <c:pt idx="1349">
                  <c:v>1.8733675416666702</c:v>
                </c:pt>
                <c:pt idx="1350">
                  <c:v>1.874756250000003</c:v>
                </c:pt>
                <c:pt idx="1351">
                  <c:v>1.8761449583333372</c:v>
                </c:pt>
                <c:pt idx="1352">
                  <c:v>1.87753366666667</c:v>
                </c:pt>
                <c:pt idx="1353">
                  <c:v>1.878922375000003</c:v>
                </c:pt>
                <c:pt idx="1354">
                  <c:v>1.880311083333337</c:v>
                </c:pt>
                <c:pt idx="1355">
                  <c:v>1.88169979166667</c:v>
                </c:pt>
                <c:pt idx="1356">
                  <c:v>1.8830885000000031</c:v>
                </c:pt>
                <c:pt idx="1357">
                  <c:v>1.884477208333337</c:v>
                </c:pt>
                <c:pt idx="1358">
                  <c:v>1.88586591666667</c:v>
                </c:pt>
                <c:pt idx="1359">
                  <c:v>1.8872546250000031</c:v>
                </c:pt>
                <c:pt idx="1360">
                  <c:v>1.888643333333337</c:v>
                </c:pt>
                <c:pt idx="1361">
                  <c:v>1.89003204166667</c:v>
                </c:pt>
                <c:pt idx="1362">
                  <c:v>1.8914207500000031</c:v>
                </c:pt>
                <c:pt idx="1363">
                  <c:v>1.892809458333337</c:v>
                </c:pt>
                <c:pt idx="1364">
                  <c:v>1.8941981666666701</c:v>
                </c:pt>
                <c:pt idx="1365">
                  <c:v>1.8955868750000031</c:v>
                </c:pt>
                <c:pt idx="1366">
                  <c:v>1.896975583333337</c:v>
                </c:pt>
                <c:pt idx="1367">
                  <c:v>1.8983642916666701</c:v>
                </c:pt>
                <c:pt idx="1368">
                  <c:v>1.8997530000000031</c:v>
                </c:pt>
                <c:pt idx="1369">
                  <c:v>1.9011417083333371</c:v>
                </c:pt>
                <c:pt idx="1370">
                  <c:v>1.9025304166666701</c:v>
                </c:pt>
                <c:pt idx="1371">
                  <c:v>1.9039191250000032</c:v>
                </c:pt>
                <c:pt idx="1372">
                  <c:v>1.9053078333333371</c:v>
                </c:pt>
                <c:pt idx="1373">
                  <c:v>1.9066965416666701</c:v>
                </c:pt>
                <c:pt idx="1374">
                  <c:v>1.9080852500000032</c:v>
                </c:pt>
                <c:pt idx="1375">
                  <c:v>1.9094739583333371</c:v>
                </c:pt>
                <c:pt idx="1376">
                  <c:v>1.9108626666666702</c:v>
                </c:pt>
                <c:pt idx="1377">
                  <c:v>1.912251375000003</c:v>
                </c:pt>
                <c:pt idx="1378">
                  <c:v>1.9136400833333371</c:v>
                </c:pt>
                <c:pt idx="1379">
                  <c:v>1.9150287916666699</c:v>
                </c:pt>
                <c:pt idx="1380">
                  <c:v>1.916417500000003</c:v>
                </c:pt>
                <c:pt idx="1381">
                  <c:v>1.9178062083333371</c:v>
                </c:pt>
                <c:pt idx="1382">
                  <c:v>1.9191949166666702</c:v>
                </c:pt>
                <c:pt idx="1383">
                  <c:v>1.920583625000003</c:v>
                </c:pt>
                <c:pt idx="1384">
                  <c:v>1.9219723333333372</c:v>
                </c:pt>
                <c:pt idx="1385">
                  <c:v>1.92336104166667</c:v>
                </c:pt>
                <c:pt idx="1386">
                  <c:v>1.9247497500000041</c:v>
                </c:pt>
                <c:pt idx="1387">
                  <c:v>1.926138458333337</c:v>
                </c:pt>
                <c:pt idx="1388">
                  <c:v>1.92752716666667</c:v>
                </c:pt>
                <c:pt idx="1389">
                  <c:v>1.9289158750000031</c:v>
                </c:pt>
                <c:pt idx="1390">
                  <c:v>1.9303045833333372</c:v>
                </c:pt>
                <c:pt idx="1391">
                  <c:v>1.93169329166667</c:v>
                </c:pt>
                <c:pt idx="1392">
                  <c:v>1.9330820000000031</c:v>
                </c:pt>
                <c:pt idx="1393">
                  <c:v>1.934470708333337</c:v>
                </c:pt>
                <c:pt idx="1394">
                  <c:v>1.9358594166666701</c:v>
                </c:pt>
                <c:pt idx="1395">
                  <c:v>1.937248125000004</c:v>
                </c:pt>
                <c:pt idx="1396">
                  <c:v>1.938636833333337</c:v>
                </c:pt>
                <c:pt idx="1397">
                  <c:v>1.9400255416666701</c:v>
                </c:pt>
                <c:pt idx="1398">
                  <c:v>1.9414142500000031</c:v>
                </c:pt>
                <c:pt idx="1399">
                  <c:v>1.942802958333337</c:v>
                </c:pt>
                <c:pt idx="1400">
                  <c:v>1.9441916666666701</c:v>
                </c:pt>
                <c:pt idx="1401">
                  <c:v>1.9455803750000031</c:v>
                </c:pt>
                <c:pt idx="1402">
                  <c:v>1.9469690833333371</c:v>
                </c:pt>
                <c:pt idx="1403">
                  <c:v>1.9483577916666701</c:v>
                </c:pt>
                <c:pt idx="1404">
                  <c:v>1.949746500000004</c:v>
                </c:pt>
                <c:pt idx="1405">
                  <c:v>1.9511352083333371</c:v>
                </c:pt>
                <c:pt idx="1406">
                  <c:v>1.9525239166666701</c:v>
                </c:pt>
                <c:pt idx="1407">
                  <c:v>1.9539126250000032</c:v>
                </c:pt>
                <c:pt idx="1408">
                  <c:v>1.9553013333333371</c:v>
                </c:pt>
                <c:pt idx="1409">
                  <c:v>1.9566900416666702</c:v>
                </c:pt>
                <c:pt idx="1410">
                  <c:v>1.958078750000003</c:v>
                </c:pt>
                <c:pt idx="1411">
                  <c:v>1.9594674583333371</c:v>
                </c:pt>
                <c:pt idx="1412">
                  <c:v>1.96085616666667</c:v>
                </c:pt>
                <c:pt idx="1413">
                  <c:v>1.9622448750000041</c:v>
                </c:pt>
                <c:pt idx="1414">
                  <c:v>1.9636335833333372</c:v>
                </c:pt>
                <c:pt idx="1415">
                  <c:v>1.9650222916666702</c:v>
                </c:pt>
                <c:pt idx="1416">
                  <c:v>1.966411000000003</c:v>
                </c:pt>
                <c:pt idx="1417">
                  <c:v>1.9677997083333372</c:v>
                </c:pt>
                <c:pt idx="1418">
                  <c:v>1.96918841666667</c:v>
                </c:pt>
                <c:pt idx="1419">
                  <c:v>1.970577125000003</c:v>
                </c:pt>
                <c:pt idx="1420">
                  <c:v>1.971965833333337</c:v>
                </c:pt>
                <c:pt idx="1421">
                  <c:v>1.97335454166667</c:v>
                </c:pt>
                <c:pt idx="1422">
                  <c:v>1.9747432500000039</c:v>
                </c:pt>
                <c:pt idx="1423">
                  <c:v>1.976131958333337</c:v>
                </c:pt>
                <c:pt idx="1424">
                  <c:v>1.97752066666667</c:v>
                </c:pt>
                <c:pt idx="1425">
                  <c:v>1.9789093750000031</c:v>
                </c:pt>
                <c:pt idx="1426">
                  <c:v>1.980298083333337</c:v>
                </c:pt>
                <c:pt idx="1427">
                  <c:v>1.9816867916666701</c:v>
                </c:pt>
                <c:pt idx="1428">
                  <c:v>1.9830755000000031</c:v>
                </c:pt>
                <c:pt idx="1429">
                  <c:v>1.984464208333337</c:v>
                </c:pt>
                <c:pt idx="1430">
                  <c:v>1.9858529166666701</c:v>
                </c:pt>
                <c:pt idx="1431">
                  <c:v>1.987241625000004</c:v>
                </c:pt>
                <c:pt idx="1432">
                  <c:v>1.9886303333333371</c:v>
                </c:pt>
                <c:pt idx="1433">
                  <c:v>1.9900190416666701</c:v>
                </c:pt>
                <c:pt idx="1434">
                  <c:v>1.9914077500000031</c:v>
                </c:pt>
                <c:pt idx="1435">
                  <c:v>1.9927964583333371</c:v>
                </c:pt>
                <c:pt idx="1436">
                  <c:v>1.9941851666666701</c:v>
                </c:pt>
                <c:pt idx="1437">
                  <c:v>1.9955738750000029</c:v>
                </c:pt>
                <c:pt idx="1438">
                  <c:v>1.9969625833333371</c:v>
                </c:pt>
                <c:pt idx="1439">
                  <c:v>1.9983512916666701</c:v>
                </c:pt>
                <c:pt idx="1440">
                  <c:v>1.9997400000000041</c:v>
                </c:pt>
                <c:pt idx="1441">
                  <c:v>2.0011287083333369</c:v>
                </c:pt>
                <c:pt idx="1442">
                  <c:v>2.0025174166666702</c:v>
                </c:pt>
                <c:pt idx="1443">
                  <c:v>2.003906125000003</c:v>
                </c:pt>
                <c:pt idx="1444">
                  <c:v>2.0052948333333371</c:v>
                </c:pt>
                <c:pt idx="1445">
                  <c:v>2.00668354166667</c:v>
                </c:pt>
                <c:pt idx="1446">
                  <c:v>2.0080722500000032</c:v>
                </c:pt>
                <c:pt idx="1447">
                  <c:v>2.0094609583333369</c:v>
                </c:pt>
                <c:pt idx="1448">
                  <c:v>2.0108496666666702</c:v>
                </c:pt>
                <c:pt idx="1449">
                  <c:v>2.0122383750000039</c:v>
                </c:pt>
                <c:pt idx="1450">
                  <c:v>2.0136270833333372</c:v>
                </c:pt>
                <c:pt idx="1451">
                  <c:v>2.01501579166667</c:v>
                </c:pt>
                <c:pt idx="1452">
                  <c:v>2.0164045000000033</c:v>
                </c:pt>
                <c:pt idx="1453">
                  <c:v>2.017793208333337</c:v>
                </c:pt>
                <c:pt idx="1454">
                  <c:v>2.0191819166666702</c:v>
                </c:pt>
                <c:pt idx="1455">
                  <c:v>2.0205706250000031</c:v>
                </c:pt>
                <c:pt idx="1456">
                  <c:v>2.0219593333333372</c:v>
                </c:pt>
                <c:pt idx="1457">
                  <c:v>2.02334804166667</c:v>
                </c:pt>
                <c:pt idx="1458">
                  <c:v>2.0247367500000042</c:v>
                </c:pt>
                <c:pt idx="1459">
                  <c:v>2.026125458333337</c:v>
                </c:pt>
                <c:pt idx="1460">
                  <c:v>2.0275141666666698</c:v>
                </c:pt>
                <c:pt idx="1461">
                  <c:v>2.0289028750000031</c:v>
                </c:pt>
                <c:pt idx="1462">
                  <c:v>2.0302915833333373</c:v>
                </c:pt>
                <c:pt idx="1463">
                  <c:v>2.0316802916666701</c:v>
                </c:pt>
                <c:pt idx="1464">
                  <c:v>2.0330690000000029</c:v>
                </c:pt>
                <c:pt idx="1465">
                  <c:v>2.0344577083333371</c:v>
                </c:pt>
                <c:pt idx="1466">
                  <c:v>2.0358464166666699</c:v>
                </c:pt>
                <c:pt idx="1467">
                  <c:v>2.037235125000004</c:v>
                </c:pt>
                <c:pt idx="1468">
                  <c:v>2.0386238333333369</c:v>
                </c:pt>
                <c:pt idx="1469">
                  <c:v>2.0400125416666701</c:v>
                </c:pt>
                <c:pt idx="1470">
                  <c:v>2.0414012500000029</c:v>
                </c:pt>
                <c:pt idx="1471">
                  <c:v>2.0427899583333371</c:v>
                </c:pt>
                <c:pt idx="1472">
                  <c:v>2.0441786666666699</c:v>
                </c:pt>
                <c:pt idx="1473">
                  <c:v>2.0455673750000032</c:v>
                </c:pt>
                <c:pt idx="1474">
                  <c:v>2.0469560833333369</c:v>
                </c:pt>
                <c:pt idx="1475">
                  <c:v>2.0483447916666702</c:v>
                </c:pt>
                <c:pt idx="1476">
                  <c:v>2.0497335000000039</c:v>
                </c:pt>
                <c:pt idx="1477">
                  <c:v>2.0511222083333371</c:v>
                </c:pt>
                <c:pt idx="1478">
                  <c:v>2.05251091666667</c:v>
                </c:pt>
                <c:pt idx="1479">
                  <c:v>2.0538996250000032</c:v>
                </c:pt>
                <c:pt idx="1480">
                  <c:v>2.0552883333333369</c:v>
                </c:pt>
                <c:pt idx="1481">
                  <c:v>2.0566770416666702</c:v>
                </c:pt>
                <c:pt idx="1482">
                  <c:v>2.058065750000003</c:v>
                </c:pt>
                <c:pt idx="1483">
                  <c:v>2.0594544583333372</c:v>
                </c:pt>
                <c:pt idx="1484">
                  <c:v>2.06084316666667</c:v>
                </c:pt>
                <c:pt idx="1485">
                  <c:v>2.0622318750000042</c:v>
                </c:pt>
                <c:pt idx="1486">
                  <c:v>2.063620583333337</c:v>
                </c:pt>
                <c:pt idx="1487">
                  <c:v>2.0650092916666702</c:v>
                </c:pt>
                <c:pt idx="1488">
                  <c:v>2.0663980000000031</c:v>
                </c:pt>
                <c:pt idx="1489">
                  <c:v>2.0677867083333372</c:v>
                </c:pt>
                <c:pt idx="1490">
                  <c:v>2.06917541666667</c:v>
                </c:pt>
                <c:pt idx="1491">
                  <c:v>2.0705641250000033</c:v>
                </c:pt>
                <c:pt idx="1492">
                  <c:v>2.071952833333337</c:v>
                </c:pt>
                <c:pt idx="1493">
                  <c:v>2.0733415416666698</c:v>
                </c:pt>
                <c:pt idx="1494">
                  <c:v>2.074730250000004</c:v>
                </c:pt>
                <c:pt idx="1495">
                  <c:v>2.0761189583333373</c:v>
                </c:pt>
                <c:pt idx="1496">
                  <c:v>2.0775076666666701</c:v>
                </c:pt>
                <c:pt idx="1497">
                  <c:v>2.0788963750000029</c:v>
                </c:pt>
                <c:pt idx="1498">
                  <c:v>2.0802850833333371</c:v>
                </c:pt>
                <c:pt idx="1499">
                  <c:v>2.0816737916666699</c:v>
                </c:pt>
                <c:pt idx="1500">
                  <c:v>2.0830625000000031</c:v>
                </c:pt>
                <c:pt idx="1501">
                  <c:v>2.0844512083333369</c:v>
                </c:pt>
                <c:pt idx="1502">
                  <c:v>2.0858399166666701</c:v>
                </c:pt>
                <c:pt idx="1503">
                  <c:v>2.0872286250000043</c:v>
                </c:pt>
                <c:pt idx="1504">
                  <c:v>2.0886173333333371</c:v>
                </c:pt>
                <c:pt idx="1505">
                  <c:v>2.0900060416666699</c:v>
                </c:pt>
                <c:pt idx="1506">
                  <c:v>2.0913947500000032</c:v>
                </c:pt>
                <c:pt idx="1507">
                  <c:v>2.0927834583333369</c:v>
                </c:pt>
                <c:pt idx="1508">
                  <c:v>2.0941721666666702</c:v>
                </c:pt>
                <c:pt idx="1509">
                  <c:v>2.095560875000003</c:v>
                </c:pt>
                <c:pt idx="1510">
                  <c:v>2.0969495833333371</c:v>
                </c:pt>
                <c:pt idx="1511">
                  <c:v>2.09833829166667</c:v>
                </c:pt>
                <c:pt idx="1512">
                  <c:v>2.0997270000000041</c:v>
                </c:pt>
                <c:pt idx="1513">
                  <c:v>2.1011157083333369</c:v>
                </c:pt>
                <c:pt idx="1514">
                  <c:v>2.1025044166666702</c:v>
                </c:pt>
                <c:pt idx="1515">
                  <c:v>2.103893125000003</c:v>
                </c:pt>
                <c:pt idx="1516">
                  <c:v>2.1052818333333372</c:v>
                </c:pt>
                <c:pt idx="1517">
                  <c:v>2.10667054166667</c:v>
                </c:pt>
                <c:pt idx="1518">
                  <c:v>2.1080592500000028</c:v>
                </c:pt>
                <c:pt idx="1519">
                  <c:v>2.109447958333337</c:v>
                </c:pt>
                <c:pt idx="1520">
                  <c:v>2.1108366666666702</c:v>
                </c:pt>
                <c:pt idx="1521">
                  <c:v>2.112225375000004</c:v>
                </c:pt>
                <c:pt idx="1522">
                  <c:v>2.1136140833333372</c:v>
                </c:pt>
                <c:pt idx="1523">
                  <c:v>2.11500279166667</c:v>
                </c:pt>
                <c:pt idx="1524">
                  <c:v>2.1163915000000033</c:v>
                </c:pt>
                <c:pt idx="1525">
                  <c:v>2.117780208333337</c:v>
                </c:pt>
                <c:pt idx="1526">
                  <c:v>2.1191689166666698</c:v>
                </c:pt>
                <c:pt idx="1527">
                  <c:v>2.1205576250000031</c:v>
                </c:pt>
                <c:pt idx="1528">
                  <c:v>2.1219463333333373</c:v>
                </c:pt>
                <c:pt idx="1529">
                  <c:v>2.1233350416666701</c:v>
                </c:pt>
                <c:pt idx="1530">
                  <c:v>2.1247237500000042</c:v>
                </c:pt>
                <c:pt idx="1531">
                  <c:v>2.1261124583333371</c:v>
                </c:pt>
                <c:pt idx="1532">
                  <c:v>2.1275011666666699</c:v>
                </c:pt>
                <c:pt idx="1533">
                  <c:v>2.1288898750000032</c:v>
                </c:pt>
                <c:pt idx="1534">
                  <c:v>2.1302785833333369</c:v>
                </c:pt>
                <c:pt idx="1535">
                  <c:v>2.1316672916666701</c:v>
                </c:pt>
                <c:pt idx="1536">
                  <c:v>2.1330560000000029</c:v>
                </c:pt>
                <c:pt idx="1537">
                  <c:v>2.1344447083333371</c:v>
                </c:pt>
                <c:pt idx="1538">
                  <c:v>2.1358334166666699</c:v>
                </c:pt>
                <c:pt idx="1539">
                  <c:v>2.1372221250000041</c:v>
                </c:pt>
                <c:pt idx="1540">
                  <c:v>2.1386108333333369</c:v>
                </c:pt>
                <c:pt idx="1541">
                  <c:v>2.1399995416666702</c:v>
                </c:pt>
                <c:pt idx="1542">
                  <c:v>2.141388250000003</c:v>
                </c:pt>
                <c:pt idx="1543">
                  <c:v>2.1427769583333371</c:v>
                </c:pt>
                <c:pt idx="1544">
                  <c:v>2.14416566666667</c:v>
                </c:pt>
                <c:pt idx="1545">
                  <c:v>2.1455543750000032</c:v>
                </c:pt>
                <c:pt idx="1546">
                  <c:v>2.1469430833333369</c:v>
                </c:pt>
                <c:pt idx="1547">
                  <c:v>2.1483317916666702</c:v>
                </c:pt>
                <c:pt idx="1548">
                  <c:v>2.1497205000000039</c:v>
                </c:pt>
                <c:pt idx="1549">
                  <c:v>2.1511092083333372</c:v>
                </c:pt>
                <c:pt idx="1550">
                  <c:v>2.15249791666667</c:v>
                </c:pt>
                <c:pt idx="1551">
                  <c:v>2.1538866250000028</c:v>
                </c:pt>
                <c:pt idx="1552">
                  <c:v>2.155275333333337</c:v>
                </c:pt>
                <c:pt idx="1553">
                  <c:v>2.1566640416666703</c:v>
                </c:pt>
                <c:pt idx="1554">
                  <c:v>2.1580527500000031</c:v>
                </c:pt>
                <c:pt idx="1555">
                  <c:v>2.1594414583333372</c:v>
                </c:pt>
                <c:pt idx="1556">
                  <c:v>2.16083016666667</c:v>
                </c:pt>
                <c:pt idx="1557">
                  <c:v>2.1622188750000042</c:v>
                </c:pt>
                <c:pt idx="1558">
                  <c:v>2.163607583333337</c:v>
                </c:pt>
                <c:pt idx="1559">
                  <c:v>2.1649962916666698</c:v>
                </c:pt>
                <c:pt idx="1560">
                  <c:v>2.1663850000000031</c:v>
                </c:pt>
                <c:pt idx="1561">
                  <c:v>2.1677737083333373</c:v>
                </c:pt>
                <c:pt idx="1562">
                  <c:v>2.1691624166666701</c:v>
                </c:pt>
                <c:pt idx="1563">
                  <c:v>2.1705511250000029</c:v>
                </c:pt>
                <c:pt idx="1564">
                  <c:v>2.1719398333333371</c:v>
                </c:pt>
                <c:pt idx="1565">
                  <c:v>2.1733285416666703</c:v>
                </c:pt>
                <c:pt idx="1566">
                  <c:v>2.174717250000004</c:v>
                </c:pt>
                <c:pt idx="1567">
                  <c:v>2.1761059583333369</c:v>
                </c:pt>
                <c:pt idx="1568">
                  <c:v>2.1774946666666701</c:v>
                </c:pt>
                <c:pt idx="1569">
                  <c:v>2.178883375000003</c:v>
                </c:pt>
                <c:pt idx="1570">
                  <c:v>2.1802720833333371</c:v>
                </c:pt>
                <c:pt idx="1571">
                  <c:v>2.1816607916666699</c:v>
                </c:pt>
                <c:pt idx="1572">
                  <c:v>2.1830495000000032</c:v>
                </c:pt>
                <c:pt idx="1573">
                  <c:v>2.1844382083333369</c:v>
                </c:pt>
                <c:pt idx="1574">
                  <c:v>2.1858269166666702</c:v>
                </c:pt>
                <c:pt idx="1575">
                  <c:v>2.1872156250000039</c:v>
                </c:pt>
                <c:pt idx="1576">
                  <c:v>2.1886043333333371</c:v>
                </c:pt>
                <c:pt idx="1577">
                  <c:v>2.18999304166667</c:v>
                </c:pt>
                <c:pt idx="1578">
                  <c:v>2.1913817500000032</c:v>
                </c:pt>
                <c:pt idx="1579">
                  <c:v>2.1927704583333369</c:v>
                </c:pt>
                <c:pt idx="1580">
                  <c:v>2.1941591666666702</c:v>
                </c:pt>
                <c:pt idx="1581">
                  <c:v>2.195547875000003</c:v>
                </c:pt>
                <c:pt idx="1582">
                  <c:v>2.1969365833333372</c:v>
                </c:pt>
                <c:pt idx="1583">
                  <c:v>2.19832529166667</c:v>
                </c:pt>
                <c:pt idx="1584">
                  <c:v>2.1997140000000042</c:v>
                </c:pt>
                <c:pt idx="1585">
                  <c:v>2.201102708333337</c:v>
                </c:pt>
                <c:pt idx="1586">
                  <c:v>2.2024914166666703</c:v>
                </c:pt>
                <c:pt idx="1587">
                  <c:v>2.2038801250000031</c:v>
                </c:pt>
                <c:pt idx="1588">
                  <c:v>2.2052688333333372</c:v>
                </c:pt>
                <c:pt idx="1589">
                  <c:v>2.2066575416666701</c:v>
                </c:pt>
                <c:pt idx="1590">
                  <c:v>2.2080462500000033</c:v>
                </c:pt>
                <c:pt idx="1591">
                  <c:v>2.209434958333337</c:v>
                </c:pt>
                <c:pt idx="1592">
                  <c:v>2.2108236666666699</c:v>
                </c:pt>
                <c:pt idx="1593">
                  <c:v>2.212212375000004</c:v>
                </c:pt>
                <c:pt idx="1594">
                  <c:v>2.2136010833333373</c:v>
                </c:pt>
                <c:pt idx="1595">
                  <c:v>2.2149897916666701</c:v>
                </c:pt>
                <c:pt idx="1596">
                  <c:v>2.2163785000000029</c:v>
                </c:pt>
                <c:pt idx="1597">
                  <c:v>2.2177672083333371</c:v>
                </c:pt>
                <c:pt idx="1598">
                  <c:v>2.2191559166666703</c:v>
                </c:pt>
                <c:pt idx="1599">
                  <c:v>2.2205446250000032</c:v>
                </c:pt>
                <c:pt idx="1600">
                  <c:v>2.2219333333333369</c:v>
                </c:pt>
                <c:pt idx="1601">
                  <c:v>2.2233220416666701</c:v>
                </c:pt>
                <c:pt idx="1602">
                  <c:v>2.2247107500000043</c:v>
                </c:pt>
                <c:pt idx="1603">
                  <c:v>2.2260994583333371</c:v>
                </c:pt>
                <c:pt idx="1604">
                  <c:v>2.2274881666666699</c:v>
                </c:pt>
                <c:pt idx="1605">
                  <c:v>2.2288768750000032</c:v>
                </c:pt>
                <c:pt idx="1606">
                  <c:v>2.2302655833333369</c:v>
                </c:pt>
                <c:pt idx="1607">
                  <c:v>2.2316542916666702</c:v>
                </c:pt>
                <c:pt idx="1608">
                  <c:v>2.233043000000003</c:v>
                </c:pt>
                <c:pt idx="1609">
                  <c:v>2.2344317083333372</c:v>
                </c:pt>
                <c:pt idx="1610">
                  <c:v>2.23582041666667</c:v>
                </c:pt>
                <c:pt idx="1611">
                  <c:v>2.2372091250000041</c:v>
                </c:pt>
                <c:pt idx="1612">
                  <c:v>2.238597833333337</c:v>
                </c:pt>
                <c:pt idx="1613">
                  <c:v>2.2399865416666702</c:v>
                </c:pt>
                <c:pt idx="1614">
                  <c:v>2.241375250000003</c:v>
                </c:pt>
                <c:pt idx="1615">
                  <c:v>2.2427639583333372</c:v>
                </c:pt>
                <c:pt idx="1616">
                  <c:v>2.24415266666667</c:v>
                </c:pt>
                <c:pt idx="1617">
                  <c:v>2.2455413750000028</c:v>
                </c:pt>
                <c:pt idx="1618">
                  <c:v>2.246930083333337</c:v>
                </c:pt>
                <c:pt idx="1619">
                  <c:v>2.2483187916666703</c:v>
                </c:pt>
                <c:pt idx="1620">
                  <c:v>2.249707500000004</c:v>
                </c:pt>
                <c:pt idx="1621">
                  <c:v>2.2510962083333372</c:v>
                </c:pt>
                <c:pt idx="1622">
                  <c:v>2.2524849166666701</c:v>
                </c:pt>
                <c:pt idx="1623">
                  <c:v>2.2538736250000033</c:v>
                </c:pt>
                <c:pt idx="1624">
                  <c:v>2.255262333333337</c:v>
                </c:pt>
                <c:pt idx="1625">
                  <c:v>2.2566510416666699</c:v>
                </c:pt>
                <c:pt idx="1626">
                  <c:v>2.2580397500000031</c:v>
                </c:pt>
                <c:pt idx="1627">
                  <c:v>2.2594284583333373</c:v>
                </c:pt>
                <c:pt idx="1628">
                  <c:v>2.2608171666666701</c:v>
                </c:pt>
                <c:pt idx="1629">
                  <c:v>2.2622058750000038</c:v>
                </c:pt>
                <c:pt idx="1630">
                  <c:v>2.2635945833333371</c:v>
                </c:pt>
                <c:pt idx="1631">
                  <c:v>2.2649832916666703</c:v>
                </c:pt>
                <c:pt idx="1632">
                  <c:v>2.2663720000000032</c:v>
                </c:pt>
                <c:pt idx="1633">
                  <c:v>2.2677607083333369</c:v>
                </c:pt>
                <c:pt idx="1634">
                  <c:v>2.2691494166666701</c:v>
                </c:pt>
                <c:pt idx="1635">
                  <c:v>2.270538125000003</c:v>
                </c:pt>
                <c:pt idx="1636">
                  <c:v>2.2719268333333371</c:v>
                </c:pt>
                <c:pt idx="1637">
                  <c:v>2.2733155416666699</c:v>
                </c:pt>
                <c:pt idx="1638">
                  <c:v>2.2747042500000041</c:v>
                </c:pt>
                <c:pt idx="1639">
                  <c:v>2.2760929583333369</c:v>
                </c:pt>
                <c:pt idx="1640">
                  <c:v>2.2774816666666702</c:v>
                </c:pt>
                <c:pt idx="1641">
                  <c:v>2.278870375000003</c:v>
                </c:pt>
                <c:pt idx="1642">
                  <c:v>2.2802590833333372</c:v>
                </c:pt>
                <c:pt idx="1643">
                  <c:v>2.28164779166667</c:v>
                </c:pt>
                <c:pt idx="1644">
                  <c:v>2.2830365000000032</c:v>
                </c:pt>
                <c:pt idx="1645">
                  <c:v>2.284425208333337</c:v>
                </c:pt>
                <c:pt idx="1646">
                  <c:v>2.2858139166666702</c:v>
                </c:pt>
                <c:pt idx="1647">
                  <c:v>2.2872026250000039</c:v>
                </c:pt>
                <c:pt idx="1648">
                  <c:v>2.2885913333333372</c:v>
                </c:pt>
                <c:pt idx="1649">
                  <c:v>2.28998004166667</c:v>
                </c:pt>
                <c:pt idx="1650">
                  <c:v>2.2913687500000028</c:v>
                </c:pt>
                <c:pt idx="1651">
                  <c:v>2.292757458333337</c:v>
                </c:pt>
                <c:pt idx="1652">
                  <c:v>2.2941461666666703</c:v>
                </c:pt>
                <c:pt idx="1653">
                  <c:v>2.2955348750000031</c:v>
                </c:pt>
                <c:pt idx="1654">
                  <c:v>2.2969235833333372</c:v>
                </c:pt>
                <c:pt idx="1655">
                  <c:v>2.2983122916666701</c:v>
                </c:pt>
                <c:pt idx="1656">
                  <c:v>2.2997010000000042</c:v>
                </c:pt>
                <c:pt idx="1657">
                  <c:v>2.301089708333337</c:v>
                </c:pt>
                <c:pt idx="1658">
                  <c:v>2.3024784166666699</c:v>
                </c:pt>
                <c:pt idx="1659">
                  <c:v>2.3038671250000031</c:v>
                </c:pt>
                <c:pt idx="1660">
                  <c:v>2.3052558333333373</c:v>
                </c:pt>
                <c:pt idx="1661">
                  <c:v>2.3066445416666701</c:v>
                </c:pt>
                <c:pt idx="1662">
                  <c:v>2.3080332500000029</c:v>
                </c:pt>
                <c:pt idx="1663">
                  <c:v>2.3094219583333371</c:v>
                </c:pt>
                <c:pt idx="1664">
                  <c:v>2.3108106666666703</c:v>
                </c:pt>
                <c:pt idx="1665">
                  <c:v>2.3121993750000032</c:v>
                </c:pt>
                <c:pt idx="1666">
                  <c:v>2.3135880833333369</c:v>
                </c:pt>
                <c:pt idx="1667">
                  <c:v>2.3149767916666701</c:v>
                </c:pt>
                <c:pt idx="1668">
                  <c:v>2.316365500000003</c:v>
                </c:pt>
                <c:pt idx="1669">
                  <c:v>2.3177542083333371</c:v>
                </c:pt>
                <c:pt idx="1670">
                  <c:v>2.3191429166666699</c:v>
                </c:pt>
                <c:pt idx="1671">
                  <c:v>2.3205316250000032</c:v>
                </c:pt>
                <c:pt idx="1672">
                  <c:v>2.3219203333333369</c:v>
                </c:pt>
                <c:pt idx="1673">
                  <c:v>2.3233090416666702</c:v>
                </c:pt>
                <c:pt idx="1674">
                  <c:v>2.3246977500000039</c:v>
                </c:pt>
                <c:pt idx="1675">
                  <c:v>2.3260864583333372</c:v>
                </c:pt>
                <c:pt idx="1676">
                  <c:v>2.32747516666667</c:v>
                </c:pt>
                <c:pt idx="1677">
                  <c:v>2.3288638750000032</c:v>
                </c:pt>
                <c:pt idx="1678">
                  <c:v>2.330252583333337</c:v>
                </c:pt>
                <c:pt idx="1679">
                  <c:v>2.3316412916666702</c:v>
                </c:pt>
                <c:pt idx="1680">
                  <c:v>2.333030000000003</c:v>
                </c:pt>
                <c:pt idx="1681">
                  <c:v>2.3344187083333372</c:v>
                </c:pt>
                <c:pt idx="1682">
                  <c:v>2.33580741666667</c:v>
                </c:pt>
                <c:pt idx="1683">
                  <c:v>2.3371961250000028</c:v>
                </c:pt>
                <c:pt idx="1684">
                  <c:v>2.338584833333337</c:v>
                </c:pt>
                <c:pt idx="1685">
                  <c:v>2.3399735416666703</c:v>
                </c:pt>
                <c:pt idx="1686">
                  <c:v>2.3413622500000031</c:v>
                </c:pt>
                <c:pt idx="1687">
                  <c:v>2.3427509583333368</c:v>
                </c:pt>
                <c:pt idx="1688">
                  <c:v>2.3441396666666701</c:v>
                </c:pt>
                <c:pt idx="1689">
                  <c:v>2.3455283750000033</c:v>
                </c:pt>
                <c:pt idx="1690">
                  <c:v>2.346917083333337</c:v>
                </c:pt>
                <c:pt idx="1691">
                  <c:v>2.3483057916666699</c:v>
                </c:pt>
                <c:pt idx="1692">
                  <c:v>2.349694500000004</c:v>
                </c:pt>
                <c:pt idx="1693">
                  <c:v>2.3510832083333373</c:v>
                </c:pt>
                <c:pt idx="1694">
                  <c:v>2.3524719166666701</c:v>
                </c:pt>
                <c:pt idx="1695">
                  <c:v>2.3538606250000038</c:v>
                </c:pt>
                <c:pt idx="1696">
                  <c:v>2.3552493333333371</c:v>
                </c:pt>
                <c:pt idx="1697">
                  <c:v>2.3566380416666703</c:v>
                </c:pt>
                <c:pt idx="1698">
                  <c:v>2.3580267500000032</c:v>
                </c:pt>
                <c:pt idx="1699">
                  <c:v>2.3594154583333369</c:v>
                </c:pt>
                <c:pt idx="1700">
                  <c:v>2.3608041666666701</c:v>
                </c:pt>
                <c:pt idx="1701">
                  <c:v>2.3621928750000043</c:v>
                </c:pt>
                <c:pt idx="1702">
                  <c:v>2.3635815833333371</c:v>
                </c:pt>
                <c:pt idx="1703">
                  <c:v>2.3649702916666699</c:v>
                </c:pt>
                <c:pt idx="1704">
                  <c:v>2.3663590000000041</c:v>
                </c:pt>
                <c:pt idx="1705">
                  <c:v>2.3677477083333369</c:v>
                </c:pt>
                <c:pt idx="1706">
                  <c:v>2.3691364166666702</c:v>
                </c:pt>
                <c:pt idx="1707">
                  <c:v>2.370525125000003</c:v>
                </c:pt>
                <c:pt idx="1708">
                  <c:v>2.3719138333333372</c:v>
                </c:pt>
                <c:pt idx="1709">
                  <c:v>2.37330254166667</c:v>
                </c:pt>
                <c:pt idx="1710">
                  <c:v>2.3746912500000041</c:v>
                </c:pt>
                <c:pt idx="1711">
                  <c:v>2.376079958333337</c:v>
                </c:pt>
                <c:pt idx="1712">
                  <c:v>2.3774686666666702</c:v>
                </c:pt>
                <c:pt idx="1713">
                  <c:v>2.3788573750000039</c:v>
                </c:pt>
                <c:pt idx="1714">
                  <c:v>2.3802460833333372</c:v>
                </c:pt>
                <c:pt idx="1715">
                  <c:v>2.38163479166667</c:v>
                </c:pt>
                <c:pt idx="1716">
                  <c:v>2.3830235000000028</c:v>
                </c:pt>
                <c:pt idx="1717">
                  <c:v>2.384412208333337</c:v>
                </c:pt>
                <c:pt idx="1718">
                  <c:v>2.3858009166666703</c:v>
                </c:pt>
                <c:pt idx="1719">
                  <c:v>2.387189625000004</c:v>
                </c:pt>
                <c:pt idx="1720">
                  <c:v>2.3885783333333368</c:v>
                </c:pt>
                <c:pt idx="1721">
                  <c:v>2.3899670416666701</c:v>
                </c:pt>
                <c:pt idx="1722">
                  <c:v>2.3913557500000042</c:v>
                </c:pt>
                <c:pt idx="1723">
                  <c:v>2.392744458333337</c:v>
                </c:pt>
                <c:pt idx="1724">
                  <c:v>2.3941331666666699</c:v>
                </c:pt>
                <c:pt idx="1725">
                  <c:v>2.3955218750000031</c:v>
                </c:pt>
                <c:pt idx="1726">
                  <c:v>2.3969105833333373</c:v>
                </c:pt>
                <c:pt idx="1727">
                  <c:v>2.3982992916666701</c:v>
                </c:pt>
                <c:pt idx="1728">
                  <c:v>2.3996880000000029</c:v>
                </c:pt>
                <c:pt idx="1729">
                  <c:v>2.4010767083333371</c:v>
                </c:pt>
                <c:pt idx="1730">
                  <c:v>2.4024654166666699</c:v>
                </c:pt>
                <c:pt idx="1731">
                  <c:v>2.4038541250000041</c:v>
                </c:pt>
                <c:pt idx="1732">
                  <c:v>2.4052428333333369</c:v>
                </c:pt>
                <c:pt idx="1733">
                  <c:v>2.4066315416666701</c:v>
                </c:pt>
                <c:pt idx="1734">
                  <c:v>2.408020250000003</c:v>
                </c:pt>
                <c:pt idx="1735">
                  <c:v>2.4094089583333371</c:v>
                </c:pt>
                <c:pt idx="1736">
                  <c:v>2.4107976666666699</c:v>
                </c:pt>
                <c:pt idx="1737">
                  <c:v>2.4121863750000041</c:v>
                </c:pt>
                <c:pt idx="1738">
                  <c:v>2.4135750833333369</c:v>
                </c:pt>
                <c:pt idx="1739">
                  <c:v>2.4149637916666702</c:v>
                </c:pt>
                <c:pt idx="1740">
                  <c:v>2.4163525000000039</c:v>
                </c:pt>
                <c:pt idx="1741">
                  <c:v>2.4177412083333372</c:v>
                </c:pt>
                <c:pt idx="1742">
                  <c:v>2.41912991666667</c:v>
                </c:pt>
                <c:pt idx="1743">
                  <c:v>2.4205186250000033</c:v>
                </c:pt>
                <c:pt idx="1744">
                  <c:v>2.421907333333337</c:v>
                </c:pt>
                <c:pt idx="1745">
                  <c:v>2.4232960416666702</c:v>
                </c:pt>
                <c:pt idx="1746">
                  <c:v>2.4246847500000031</c:v>
                </c:pt>
                <c:pt idx="1747">
                  <c:v>2.4260734583333372</c:v>
                </c:pt>
                <c:pt idx="1748">
                  <c:v>2.42746216666667</c:v>
                </c:pt>
                <c:pt idx="1749">
                  <c:v>2.4288508750000042</c:v>
                </c:pt>
                <c:pt idx="1750">
                  <c:v>2.430239583333337</c:v>
                </c:pt>
                <c:pt idx="1751">
                  <c:v>2.4316282916666703</c:v>
                </c:pt>
                <c:pt idx="1752">
                  <c:v>2.4330170000000031</c:v>
                </c:pt>
                <c:pt idx="1753">
                  <c:v>2.4344057083333368</c:v>
                </c:pt>
                <c:pt idx="1754">
                  <c:v>2.4357944166666701</c:v>
                </c:pt>
                <c:pt idx="1755">
                  <c:v>2.4371831250000042</c:v>
                </c:pt>
                <c:pt idx="1756">
                  <c:v>2.438571833333337</c:v>
                </c:pt>
                <c:pt idx="1757">
                  <c:v>2.4399605416666699</c:v>
                </c:pt>
                <c:pt idx="1758">
                  <c:v>2.441349250000004</c:v>
                </c:pt>
                <c:pt idx="1759">
                  <c:v>2.4427379583333373</c:v>
                </c:pt>
                <c:pt idx="1760">
                  <c:v>2.4441266666666701</c:v>
                </c:pt>
                <c:pt idx="1761">
                  <c:v>2.4455153750000029</c:v>
                </c:pt>
                <c:pt idx="1762">
                  <c:v>2.4469040833333371</c:v>
                </c:pt>
                <c:pt idx="1763">
                  <c:v>2.4482927916666699</c:v>
                </c:pt>
                <c:pt idx="1764">
                  <c:v>2.4496815000000032</c:v>
                </c:pt>
                <c:pt idx="1765">
                  <c:v>2.4510702083333369</c:v>
                </c:pt>
                <c:pt idx="1766">
                  <c:v>2.4524589166666702</c:v>
                </c:pt>
                <c:pt idx="1767">
                  <c:v>2.4538476250000043</c:v>
                </c:pt>
                <c:pt idx="1768">
                  <c:v>2.4552363333333371</c:v>
                </c:pt>
                <c:pt idx="1769">
                  <c:v>2.45662504166667</c:v>
                </c:pt>
                <c:pt idx="1770">
                  <c:v>2.4580137500000032</c:v>
                </c:pt>
                <c:pt idx="1771">
                  <c:v>2.4594024583333369</c:v>
                </c:pt>
                <c:pt idx="1772">
                  <c:v>2.4607911666666702</c:v>
                </c:pt>
                <c:pt idx="1773">
                  <c:v>2.4621798750000039</c:v>
                </c:pt>
                <c:pt idx="1774">
                  <c:v>2.4635685833333372</c:v>
                </c:pt>
                <c:pt idx="1775">
                  <c:v>2.46495729166667</c:v>
                </c:pt>
                <c:pt idx="1776">
                  <c:v>2.4663460000000041</c:v>
                </c:pt>
                <c:pt idx="1777">
                  <c:v>2.467734708333337</c:v>
                </c:pt>
                <c:pt idx="1778">
                  <c:v>2.4691234166666702</c:v>
                </c:pt>
                <c:pt idx="1779">
                  <c:v>2.4705121250000031</c:v>
                </c:pt>
                <c:pt idx="1780">
                  <c:v>2.4719008333333372</c:v>
                </c:pt>
                <c:pt idx="1781">
                  <c:v>2.47328954166667</c:v>
                </c:pt>
                <c:pt idx="1782">
                  <c:v>2.4746782500000029</c:v>
                </c:pt>
                <c:pt idx="1783">
                  <c:v>2.476066958333337</c:v>
                </c:pt>
                <c:pt idx="1784">
                  <c:v>2.4774556666666703</c:v>
                </c:pt>
                <c:pt idx="1785">
                  <c:v>2.478844375000004</c:v>
                </c:pt>
                <c:pt idx="1786">
                  <c:v>2.4802330833333368</c:v>
                </c:pt>
                <c:pt idx="1787">
                  <c:v>2.4816217916666701</c:v>
                </c:pt>
                <c:pt idx="1788">
                  <c:v>2.4830105000000033</c:v>
                </c:pt>
                <c:pt idx="1789">
                  <c:v>2.4843992083333371</c:v>
                </c:pt>
                <c:pt idx="1790">
                  <c:v>2.4857879166666699</c:v>
                </c:pt>
                <c:pt idx="1791">
                  <c:v>2.4871766250000031</c:v>
                </c:pt>
                <c:pt idx="1792">
                  <c:v>2.4885653333333373</c:v>
                </c:pt>
                <c:pt idx="1793">
                  <c:v>2.4899540416666701</c:v>
                </c:pt>
                <c:pt idx="1794">
                  <c:v>2.4913427500000038</c:v>
                </c:pt>
                <c:pt idx="1795">
                  <c:v>2.4927314583333371</c:v>
                </c:pt>
                <c:pt idx="1796">
                  <c:v>2.4941201666666699</c:v>
                </c:pt>
                <c:pt idx="1797">
                  <c:v>2.4955088750000032</c:v>
                </c:pt>
                <c:pt idx="1798">
                  <c:v>2.4968975833333369</c:v>
                </c:pt>
                <c:pt idx="1799">
                  <c:v>2.4982862916666702</c:v>
                </c:pt>
                <c:pt idx="1800">
                  <c:v>2.4996750000000043</c:v>
                </c:pt>
                <c:pt idx="1801">
                  <c:v>2.5010637083333371</c:v>
                </c:pt>
                <c:pt idx="1802">
                  <c:v>2.50245241666667</c:v>
                </c:pt>
                <c:pt idx="1803">
                  <c:v>2.5038411250000041</c:v>
                </c:pt>
                <c:pt idx="1804">
                  <c:v>2.5052298333333369</c:v>
                </c:pt>
                <c:pt idx="1805">
                  <c:v>2.5066185416666702</c:v>
                </c:pt>
                <c:pt idx="1806">
                  <c:v>2.508007250000003</c:v>
                </c:pt>
                <c:pt idx="1807">
                  <c:v>2.5093959583333372</c:v>
                </c:pt>
                <c:pt idx="1808">
                  <c:v>2.51078466666667</c:v>
                </c:pt>
                <c:pt idx="1809">
                  <c:v>2.5121733750000033</c:v>
                </c:pt>
                <c:pt idx="1810">
                  <c:v>2.513562083333337</c:v>
                </c:pt>
                <c:pt idx="1811">
                  <c:v>2.5149507916666702</c:v>
                </c:pt>
                <c:pt idx="1812">
                  <c:v>2.5163395000000039</c:v>
                </c:pt>
                <c:pt idx="1813">
                  <c:v>2.5177282083333372</c:v>
                </c:pt>
                <c:pt idx="1814">
                  <c:v>2.51911691666667</c:v>
                </c:pt>
                <c:pt idx="1815">
                  <c:v>2.5205056250000029</c:v>
                </c:pt>
                <c:pt idx="1816">
                  <c:v>2.521894333333337</c:v>
                </c:pt>
                <c:pt idx="1817">
                  <c:v>2.5232830416666703</c:v>
                </c:pt>
                <c:pt idx="1818">
                  <c:v>2.524671750000004</c:v>
                </c:pt>
                <c:pt idx="1819">
                  <c:v>2.5260604583333368</c:v>
                </c:pt>
                <c:pt idx="1820">
                  <c:v>2.5274491666666701</c:v>
                </c:pt>
                <c:pt idx="1821">
                  <c:v>2.5288378750000042</c:v>
                </c:pt>
                <c:pt idx="1822">
                  <c:v>2.5302265833333371</c:v>
                </c:pt>
                <c:pt idx="1823">
                  <c:v>2.5316152916666699</c:v>
                </c:pt>
                <c:pt idx="1824">
                  <c:v>2.5330040000000031</c:v>
                </c:pt>
                <c:pt idx="1825">
                  <c:v>2.5343927083333373</c:v>
                </c:pt>
                <c:pt idx="1826">
                  <c:v>2.5357814166666701</c:v>
                </c:pt>
                <c:pt idx="1827">
                  <c:v>2.5371701250000029</c:v>
                </c:pt>
                <c:pt idx="1828">
                  <c:v>2.5385588333333371</c:v>
                </c:pt>
                <c:pt idx="1829">
                  <c:v>2.5399475416666699</c:v>
                </c:pt>
                <c:pt idx="1830">
                  <c:v>2.5413362500000041</c:v>
                </c:pt>
                <c:pt idx="1831">
                  <c:v>2.5427249583333369</c:v>
                </c:pt>
                <c:pt idx="1832">
                  <c:v>2.5441136666666702</c:v>
                </c:pt>
                <c:pt idx="1833">
                  <c:v>2.545502375000003</c:v>
                </c:pt>
                <c:pt idx="1834">
                  <c:v>2.5468910833333371</c:v>
                </c:pt>
                <c:pt idx="1835">
                  <c:v>2.54827979166667</c:v>
                </c:pt>
                <c:pt idx="1836">
                  <c:v>2.5496685000000032</c:v>
                </c:pt>
                <c:pt idx="1837">
                  <c:v>2.5510572083333369</c:v>
                </c:pt>
                <c:pt idx="1838">
                  <c:v>2.5524459166666702</c:v>
                </c:pt>
                <c:pt idx="1839">
                  <c:v>2.5538346250000039</c:v>
                </c:pt>
                <c:pt idx="1840">
                  <c:v>2.5552233333333372</c:v>
                </c:pt>
                <c:pt idx="1841">
                  <c:v>2.55661204166667</c:v>
                </c:pt>
                <c:pt idx="1842">
                  <c:v>2.5580007500000033</c:v>
                </c:pt>
                <c:pt idx="1843">
                  <c:v>2.559389458333337</c:v>
                </c:pt>
                <c:pt idx="1844">
                  <c:v>2.5607781666666698</c:v>
                </c:pt>
                <c:pt idx="1845">
                  <c:v>2.5621668750000031</c:v>
                </c:pt>
                <c:pt idx="1846">
                  <c:v>2.5635555833333372</c:v>
                </c:pt>
                <c:pt idx="1847">
                  <c:v>2.56494429166667</c:v>
                </c:pt>
                <c:pt idx="1848">
                  <c:v>2.5663330000000042</c:v>
                </c:pt>
                <c:pt idx="1849">
                  <c:v>2.567721708333337</c:v>
                </c:pt>
                <c:pt idx="1850">
                  <c:v>2.5691104166666703</c:v>
                </c:pt>
                <c:pt idx="1851">
                  <c:v>2.5704991250000031</c:v>
                </c:pt>
                <c:pt idx="1852">
                  <c:v>2.5718878333333368</c:v>
                </c:pt>
                <c:pt idx="1853">
                  <c:v>2.5732765416666701</c:v>
                </c:pt>
                <c:pt idx="1854">
                  <c:v>2.5746652500000033</c:v>
                </c:pt>
                <c:pt idx="1855">
                  <c:v>2.5760539583333371</c:v>
                </c:pt>
                <c:pt idx="1856">
                  <c:v>2.5774426666666699</c:v>
                </c:pt>
                <c:pt idx="1857">
                  <c:v>2.578831375000004</c:v>
                </c:pt>
                <c:pt idx="1858">
                  <c:v>2.5802200833333373</c:v>
                </c:pt>
                <c:pt idx="1859">
                  <c:v>2.5816087916666701</c:v>
                </c:pt>
                <c:pt idx="1860">
                  <c:v>2.5829975000000029</c:v>
                </c:pt>
                <c:pt idx="1861">
                  <c:v>2.5843862083333371</c:v>
                </c:pt>
                <c:pt idx="1862">
                  <c:v>2.5857749166666699</c:v>
                </c:pt>
                <c:pt idx="1863">
                  <c:v>2.5871636250000032</c:v>
                </c:pt>
                <c:pt idx="1864">
                  <c:v>2.5885523333333369</c:v>
                </c:pt>
                <c:pt idx="1865">
                  <c:v>2.5899410416666702</c:v>
                </c:pt>
                <c:pt idx="1866">
                  <c:v>2.5913297500000043</c:v>
                </c:pt>
                <c:pt idx="1867">
                  <c:v>2.5927184583333371</c:v>
                </c:pt>
                <c:pt idx="1868">
                  <c:v>2.59410716666667</c:v>
                </c:pt>
                <c:pt idx="1869">
                  <c:v>2.5954958750000032</c:v>
                </c:pt>
                <c:pt idx="1870">
                  <c:v>2.5968845833333369</c:v>
                </c:pt>
                <c:pt idx="1871">
                  <c:v>2.5982732916666702</c:v>
                </c:pt>
                <c:pt idx="1872">
                  <c:v>2.599662000000003</c:v>
                </c:pt>
                <c:pt idx="1873">
                  <c:v>2.6010507083333372</c:v>
                </c:pt>
                <c:pt idx="1874">
                  <c:v>2.60243941666667</c:v>
                </c:pt>
                <c:pt idx="1875">
                  <c:v>2.6038281250000042</c:v>
                </c:pt>
                <c:pt idx="1876">
                  <c:v>2.605216833333337</c:v>
                </c:pt>
                <c:pt idx="1877">
                  <c:v>2.6066055416666698</c:v>
                </c:pt>
                <c:pt idx="1878">
                  <c:v>2.6079942500000031</c:v>
                </c:pt>
                <c:pt idx="1879">
                  <c:v>2.6093829583333372</c:v>
                </c:pt>
                <c:pt idx="1880">
                  <c:v>2.61077166666667</c:v>
                </c:pt>
                <c:pt idx="1881">
                  <c:v>2.6121603750000042</c:v>
                </c:pt>
                <c:pt idx="1882">
                  <c:v>2.613549083333337</c:v>
                </c:pt>
                <c:pt idx="1883">
                  <c:v>2.6149377916666703</c:v>
                </c:pt>
                <c:pt idx="1884">
                  <c:v>2.616326500000004</c:v>
                </c:pt>
                <c:pt idx="1885">
                  <c:v>2.6177152083333368</c:v>
                </c:pt>
                <c:pt idx="1886">
                  <c:v>2.6191039166666701</c:v>
                </c:pt>
                <c:pt idx="1887">
                  <c:v>2.6204926250000029</c:v>
                </c:pt>
                <c:pt idx="1888">
                  <c:v>2.6218813333333371</c:v>
                </c:pt>
                <c:pt idx="1889">
                  <c:v>2.6232700416666699</c:v>
                </c:pt>
                <c:pt idx="1890">
                  <c:v>2.6246587500000031</c:v>
                </c:pt>
                <c:pt idx="1891">
                  <c:v>2.6260474583333373</c:v>
                </c:pt>
                <c:pt idx="1892">
                  <c:v>2.6274361666666701</c:v>
                </c:pt>
                <c:pt idx="1893">
                  <c:v>2.6288248750000038</c:v>
                </c:pt>
                <c:pt idx="1894">
                  <c:v>2.6302135833333371</c:v>
                </c:pt>
                <c:pt idx="1895">
                  <c:v>2.6316022916666699</c:v>
                </c:pt>
                <c:pt idx="1896">
                  <c:v>2.6329910000000032</c:v>
                </c:pt>
                <c:pt idx="1897">
                  <c:v>2.6343797083333369</c:v>
                </c:pt>
                <c:pt idx="1898">
                  <c:v>2.6357684166666702</c:v>
                </c:pt>
                <c:pt idx="1899">
                  <c:v>2.637157125000003</c:v>
                </c:pt>
                <c:pt idx="1900">
                  <c:v>2.6385458333333371</c:v>
                </c:pt>
                <c:pt idx="1901">
                  <c:v>2.63993454166667</c:v>
                </c:pt>
                <c:pt idx="1902">
                  <c:v>2.6413232500000041</c:v>
                </c:pt>
                <c:pt idx="1903">
                  <c:v>2.6427119583333369</c:v>
                </c:pt>
                <c:pt idx="1904">
                  <c:v>2.6441006666666702</c:v>
                </c:pt>
                <c:pt idx="1905">
                  <c:v>2.645489375000003</c:v>
                </c:pt>
                <c:pt idx="1906">
                  <c:v>2.6468780833333372</c:v>
                </c:pt>
                <c:pt idx="1907">
                  <c:v>2.64826679166667</c:v>
                </c:pt>
                <c:pt idx="1908">
                  <c:v>2.6496555000000033</c:v>
                </c:pt>
                <c:pt idx="1909">
                  <c:v>2.651044208333337</c:v>
                </c:pt>
                <c:pt idx="1910">
                  <c:v>2.6524329166666698</c:v>
                </c:pt>
                <c:pt idx="1911">
                  <c:v>2.653821625000004</c:v>
                </c:pt>
                <c:pt idx="1912">
                  <c:v>2.6552103333333372</c:v>
                </c:pt>
                <c:pt idx="1913">
                  <c:v>2.65659904166667</c:v>
                </c:pt>
                <c:pt idx="1914">
                  <c:v>2.6579877500000029</c:v>
                </c:pt>
                <c:pt idx="1915">
                  <c:v>2.659376458333337</c:v>
                </c:pt>
                <c:pt idx="1916">
                  <c:v>2.6607651666666703</c:v>
                </c:pt>
                <c:pt idx="1917">
                  <c:v>2.6621538750000031</c:v>
                </c:pt>
                <c:pt idx="1918">
                  <c:v>2.6635425833333368</c:v>
                </c:pt>
                <c:pt idx="1919">
                  <c:v>2.6649312916666701</c:v>
                </c:pt>
                <c:pt idx="1920">
                  <c:v>2.6663200000000042</c:v>
                </c:pt>
                <c:pt idx="1921">
                  <c:v>2.6677087083333402</c:v>
                </c:pt>
                <c:pt idx="1922">
                  <c:v>2.6690974166666699</c:v>
                </c:pt>
                <c:pt idx="1923">
                  <c:v>2.670486125</c:v>
                </c:pt>
                <c:pt idx="1924">
                  <c:v>2.67187483333334</c:v>
                </c:pt>
                <c:pt idx="1925">
                  <c:v>2.6732635416666701</c:v>
                </c:pt>
                <c:pt idx="1926">
                  <c:v>2.6746522500000003</c:v>
                </c:pt>
                <c:pt idx="1927">
                  <c:v>2.6760409583333402</c:v>
                </c:pt>
                <c:pt idx="1928">
                  <c:v>2.6774296666666704</c:v>
                </c:pt>
                <c:pt idx="1929">
                  <c:v>2.6788183750000001</c:v>
                </c:pt>
                <c:pt idx="1930">
                  <c:v>2.68020708333334</c:v>
                </c:pt>
                <c:pt idx="1931">
                  <c:v>2.6815957916666702</c:v>
                </c:pt>
                <c:pt idx="1932">
                  <c:v>2.6829844999999999</c:v>
                </c:pt>
                <c:pt idx="1933">
                  <c:v>2.6843732083333398</c:v>
                </c:pt>
                <c:pt idx="1934">
                  <c:v>2.68576191666667</c:v>
                </c:pt>
                <c:pt idx="1935">
                  <c:v>2.6871506250000001</c:v>
                </c:pt>
                <c:pt idx="1936">
                  <c:v>2.6885393333333401</c:v>
                </c:pt>
                <c:pt idx="1937">
                  <c:v>2.6899280416666702</c:v>
                </c:pt>
                <c:pt idx="1938">
                  <c:v>2.6913167500000004</c:v>
                </c:pt>
                <c:pt idx="1939">
                  <c:v>2.6927054583333403</c:v>
                </c:pt>
                <c:pt idx="1940">
                  <c:v>2.69409416666667</c:v>
                </c:pt>
                <c:pt idx="1941">
                  <c:v>2.6954828750000002</c:v>
                </c:pt>
                <c:pt idx="1942">
                  <c:v>2.6968715833333401</c:v>
                </c:pt>
                <c:pt idx="1943">
                  <c:v>2.6982602916666698</c:v>
                </c:pt>
                <c:pt idx="1944">
                  <c:v>2.699649</c:v>
                </c:pt>
                <c:pt idx="1945">
                  <c:v>2.7010377083333399</c:v>
                </c:pt>
                <c:pt idx="1946">
                  <c:v>2.7024264166666701</c:v>
                </c:pt>
                <c:pt idx="1947">
                  <c:v>2.7038151250000002</c:v>
                </c:pt>
                <c:pt idx="1948">
                  <c:v>2.7052038333333401</c:v>
                </c:pt>
                <c:pt idx="1949">
                  <c:v>2.7065925416666703</c:v>
                </c:pt>
                <c:pt idx="1950">
                  <c:v>2.70798125</c:v>
                </c:pt>
                <c:pt idx="1951">
                  <c:v>2.7093699583333404</c:v>
                </c:pt>
                <c:pt idx="1952">
                  <c:v>2.7107586666666701</c:v>
                </c:pt>
                <c:pt idx="1953">
                  <c:v>2.7121473749999998</c:v>
                </c:pt>
                <c:pt idx="1954">
                  <c:v>2.7135360833333402</c:v>
                </c:pt>
                <c:pt idx="1955">
                  <c:v>2.7149247916666699</c:v>
                </c:pt>
                <c:pt idx="1956">
                  <c:v>2.7163135</c:v>
                </c:pt>
                <c:pt idx="1957">
                  <c:v>2.71770220833334</c:v>
                </c:pt>
                <c:pt idx="1958">
                  <c:v>2.7190909166666701</c:v>
                </c:pt>
                <c:pt idx="1959">
                  <c:v>2.7204796250000003</c:v>
                </c:pt>
                <c:pt idx="1960">
                  <c:v>2.7218683333333402</c:v>
                </c:pt>
                <c:pt idx="1961">
                  <c:v>2.7232570416666704</c:v>
                </c:pt>
                <c:pt idx="1962">
                  <c:v>2.7246457500000001</c:v>
                </c:pt>
                <c:pt idx="1963">
                  <c:v>2.72603445833334</c:v>
                </c:pt>
                <c:pt idx="1964">
                  <c:v>2.7274231666666702</c:v>
                </c:pt>
                <c:pt idx="1965">
                  <c:v>2.7288118749999999</c:v>
                </c:pt>
                <c:pt idx="1966">
                  <c:v>2.7302005833333398</c:v>
                </c:pt>
                <c:pt idx="1967">
                  <c:v>2.73158929166667</c:v>
                </c:pt>
                <c:pt idx="1968">
                  <c:v>2.7329780000000001</c:v>
                </c:pt>
                <c:pt idx="1969">
                  <c:v>2.7343667083333401</c:v>
                </c:pt>
                <c:pt idx="1970">
                  <c:v>2.7357554166666702</c:v>
                </c:pt>
                <c:pt idx="1971">
                  <c:v>2.7371441250000004</c:v>
                </c:pt>
                <c:pt idx="1972">
                  <c:v>2.7385328333333403</c:v>
                </c:pt>
                <c:pt idx="1973">
                  <c:v>2.73992154166667</c:v>
                </c:pt>
                <c:pt idx="1974">
                  <c:v>2.7413102500000002</c:v>
                </c:pt>
                <c:pt idx="1975">
                  <c:v>2.7426989583333401</c:v>
                </c:pt>
                <c:pt idx="1976">
                  <c:v>2.7440876666666698</c:v>
                </c:pt>
                <c:pt idx="1977">
                  <c:v>2.745476375</c:v>
                </c:pt>
                <c:pt idx="1978">
                  <c:v>2.7468650833333399</c:v>
                </c:pt>
                <c:pt idx="1979">
                  <c:v>2.7482537916666701</c:v>
                </c:pt>
                <c:pt idx="1980">
                  <c:v>2.7496425000000002</c:v>
                </c:pt>
                <c:pt idx="1981">
                  <c:v>2.7510312083333401</c:v>
                </c:pt>
                <c:pt idx="1982">
                  <c:v>2.7524199166666703</c:v>
                </c:pt>
                <c:pt idx="1983">
                  <c:v>2.753808625</c:v>
                </c:pt>
                <c:pt idx="1984">
                  <c:v>2.7551973333333404</c:v>
                </c:pt>
                <c:pt idx="1985">
                  <c:v>2.7565860416666701</c:v>
                </c:pt>
                <c:pt idx="1986">
                  <c:v>2.7579747499999998</c:v>
                </c:pt>
                <c:pt idx="1987">
                  <c:v>2.7593634583333402</c:v>
                </c:pt>
                <c:pt idx="1988">
                  <c:v>2.7607521666666699</c:v>
                </c:pt>
                <c:pt idx="1989">
                  <c:v>2.7621408750000001</c:v>
                </c:pt>
                <c:pt idx="1990">
                  <c:v>2.76352958333334</c:v>
                </c:pt>
                <c:pt idx="1991">
                  <c:v>2.7649182916666701</c:v>
                </c:pt>
                <c:pt idx="1992">
                  <c:v>2.7663070000000003</c:v>
                </c:pt>
                <c:pt idx="1993">
                  <c:v>2.7676957083333402</c:v>
                </c:pt>
                <c:pt idx="1994">
                  <c:v>2.7690844166666704</c:v>
                </c:pt>
                <c:pt idx="1995">
                  <c:v>2.7704731250000001</c:v>
                </c:pt>
                <c:pt idx="1996">
                  <c:v>2.77186183333334</c:v>
                </c:pt>
                <c:pt idx="1997">
                  <c:v>2.7732505416666702</c:v>
                </c:pt>
                <c:pt idx="1998">
                  <c:v>2.7746392499999999</c:v>
                </c:pt>
                <c:pt idx="1999">
                  <c:v>2.7760279583333398</c:v>
                </c:pt>
                <c:pt idx="2000">
                  <c:v>2.77741666666667</c:v>
                </c:pt>
                <c:pt idx="2001">
                  <c:v>2.7788053750000001</c:v>
                </c:pt>
                <c:pt idx="2002">
                  <c:v>2.7801940833333401</c:v>
                </c:pt>
                <c:pt idx="2003">
                  <c:v>2.7815827916666702</c:v>
                </c:pt>
                <c:pt idx="2004">
                  <c:v>2.7829715000000004</c:v>
                </c:pt>
                <c:pt idx="2005">
                  <c:v>2.7843602083333403</c:v>
                </c:pt>
                <c:pt idx="2006">
                  <c:v>2.78574891666667</c:v>
                </c:pt>
                <c:pt idx="2007">
                  <c:v>2.7871376250000002</c:v>
                </c:pt>
                <c:pt idx="2008">
                  <c:v>2.7885263333333401</c:v>
                </c:pt>
                <c:pt idx="2009">
                  <c:v>2.7899150416666698</c:v>
                </c:pt>
                <c:pt idx="2010">
                  <c:v>2.79130375</c:v>
                </c:pt>
                <c:pt idx="2011">
                  <c:v>2.7926924583333399</c:v>
                </c:pt>
                <c:pt idx="2012">
                  <c:v>2.7940811666666701</c:v>
                </c:pt>
                <c:pt idx="2013">
                  <c:v>2.7954698750000002</c:v>
                </c:pt>
                <c:pt idx="2014">
                  <c:v>2.7968585833333401</c:v>
                </c:pt>
                <c:pt idx="2015">
                  <c:v>2.7982472916666703</c:v>
                </c:pt>
                <c:pt idx="2016">
                  <c:v>2.799636</c:v>
                </c:pt>
                <c:pt idx="2017">
                  <c:v>2.8010247083333404</c:v>
                </c:pt>
                <c:pt idx="2018">
                  <c:v>2.8024134166666701</c:v>
                </c:pt>
                <c:pt idx="2019">
                  <c:v>2.8038021249999998</c:v>
                </c:pt>
                <c:pt idx="2020">
                  <c:v>2.8051908333333397</c:v>
                </c:pt>
                <c:pt idx="2021">
                  <c:v>2.8065795416666699</c:v>
                </c:pt>
                <c:pt idx="2022">
                  <c:v>2.8079682500000001</c:v>
                </c:pt>
                <c:pt idx="2023">
                  <c:v>2.80935695833334</c:v>
                </c:pt>
                <c:pt idx="2024">
                  <c:v>2.8107456666666701</c:v>
                </c:pt>
                <c:pt idx="2025">
                  <c:v>2.8121343750000003</c:v>
                </c:pt>
                <c:pt idx="2026">
                  <c:v>2.8135230833333402</c:v>
                </c:pt>
                <c:pt idx="2027">
                  <c:v>2.8149117916666704</c:v>
                </c:pt>
                <c:pt idx="2028">
                  <c:v>2.8163005000000001</c:v>
                </c:pt>
                <c:pt idx="2029">
                  <c:v>2.81768920833334</c:v>
                </c:pt>
                <c:pt idx="2030">
                  <c:v>2.8190779166666702</c:v>
                </c:pt>
                <c:pt idx="2031">
                  <c:v>2.8204666249999999</c:v>
                </c:pt>
                <c:pt idx="2032">
                  <c:v>2.8218553333333398</c:v>
                </c:pt>
                <c:pt idx="2033">
                  <c:v>2.82324404166667</c:v>
                </c:pt>
                <c:pt idx="2034">
                  <c:v>2.8246327500000001</c:v>
                </c:pt>
                <c:pt idx="2035">
                  <c:v>2.8260214583333401</c:v>
                </c:pt>
                <c:pt idx="2036">
                  <c:v>2.8274101666666702</c:v>
                </c:pt>
                <c:pt idx="2037">
                  <c:v>2.8287988750000004</c:v>
                </c:pt>
                <c:pt idx="2038">
                  <c:v>2.8301875833333403</c:v>
                </c:pt>
                <c:pt idx="2039">
                  <c:v>2.83157629166667</c:v>
                </c:pt>
                <c:pt idx="2040">
                  <c:v>2.8329650000000002</c:v>
                </c:pt>
                <c:pt idx="2041">
                  <c:v>2.8343537083333401</c:v>
                </c:pt>
                <c:pt idx="2042">
                  <c:v>2.8357424166666698</c:v>
                </c:pt>
                <c:pt idx="2043">
                  <c:v>2.837131125</c:v>
                </c:pt>
                <c:pt idx="2044">
                  <c:v>2.8385198333333399</c:v>
                </c:pt>
                <c:pt idx="2045">
                  <c:v>2.8399085416666701</c:v>
                </c:pt>
                <c:pt idx="2046">
                  <c:v>2.8412972500000002</c:v>
                </c:pt>
                <c:pt idx="2047">
                  <c:v>2.8426859583333401</c:v>
                </c:pt>
                <c:pt idx="2048">
                  <c:v>2.8440746666666703</c:v>
                </c:pt>
                <c:pt idx="2049">
                  <c:v>2.845463375</c:v>
                </c:pt>
                <c:pt idx="2050">
                  <c:v>2.8468520833333404</c:v>
                </c:pt>
                <c:pt idx="2051">
                  <c:v>2.8482407916666701</c:v>
                </c:pt>
                <c:pt idx="2052">
                  <c:v>2.8496294999999998</c:v>
                </c:pt>
                <c:pt idx="2053">
                  <c:v>2.8510182083333397</c:v>
                </c:pt>
                <c:pt idx="2054">
                  <c:v>2.8524069166666699</c:v>
                </c:pt>
                <c:pt idx="2055">
                  <c:v>2.8537956250000001</c:v>
                </c:pt>
                <c:pt idx="2056">
                  <c:v>2.85518433333334</c:v>
                </c:pt>
                <c:pt idx="2057">
                  <c:v>2.8565730416666701</c:v>
                </c:pt>
                <c:pt idx="2058">
                  <c:v>2.8579617500000003</c:v>
                </c:pt>
                <c:pt idx="2059">
                  <c:v>2.8593504583333402</c:v>
                </c:pt>
                <c:pt idx="2060">
                  <c:v>2.8607391666666704</c:v>
                </c:pt>
                <c:pt idx="2061">
                  <c:v>2.8621278750000001</c:v>
                </c:pt>
                <c:pt idx="2062">
                  <c:v>2.86351658333334</c:v>
                </c:pt>
                <c:pt idx="2063">
                  <c:v>2.8649052916666697</c:v>
                </c:pt>
                <c:pt idx="2064">
                  <c:v>2.8662939999999999</c:v>
                </c:pt>
                <c:pt idx="2065">
                  <c:v>2.8676827083333398</c:v>
                </c:pt>
                <c:pt idx="2066">
                  <c:v>2.86907141666667</c:v>
                </c:pt>
                <c:pt idx="2067">
                  <c:v>2.8704601250000001</c:v>
                </c:pt>
                <c:pt idx="2068">
                  <c:v>2.8718488333333401</c:v>
                </c:pt>
                <c:pt idx="2069">
                  <c:v>2.8732375416666702</c:v>
                </c:pt>
                <c:pt idx="2070">
                  <c:v>2.8746262500000004</c:v>
                </c:pt>
                <c:pt idx="2071">
                  <c:v>2.8760149583333403</c:v>
                </c:pt>
                <c:pt idx="2072">
                  <c:v>2.87740366666667</c:v>
                </c:pt>
                <c:pt idx="2073">
                  <c:v>2.8787923750000002</c:v>
                </c:pt>
                <c:pt idx="2074">
                  <c:v>2.8801810833333401</c:v>
                </c:pt>
                <c:pt idx="2075">
                  <c:v>2.8815697916666698</c:v>
                </c:pt>
                <c:pt idx="2076">
                  <c:v>2.8829585</c:v>
                </c:pt>
                <c:pt idx="2077">
                  <c:v>2.8843472083333399</c:v>
                </c:pt>
                <c:pt idx="2078">
                  <c:v>2.8857359166666701</c:v>
                </c:pt>
                <c:pt idx="2079">
                  <c:v>2.8871246250000002</c:v>
                </c:pt>
                <c:pt idx="2080">
                  <c:v>2.8885133333333401</c:v>
                </c:pt>
                <c:pt idx="2081">
                  <c:v>2.8899020416666703</c:v>
                </c:pt>
                <c:pt idx="2082">
                  <c:v>2.89129075</c:v>
                </c:pt>
                <c:pt idx="2083">
                  <c:v>2.8926794583333404</c:v>
                </c:pt>
                <c:pt idx="2084">
                  <c:v>2.8940681666666701</c:v>
                </c:pt>
                <c:pt idx="2085">
                  <c:v>2.8954568749999998</c:v>
                </c:pt>
                <c:pt idx="2086">
                  <c:v>2.8968455833333397</c:v>
                </c:pt>
                <c:pt idx="2087">
                  <c:v>2.8982342916666699</c:v>
                </c:pt>
                <c:pt idx="2088">
                  <c:v>2.8996230000000001</c:v>
                </c:pt>
                <c:pt idx="2089">
                  <c:v>2.90101170833334</c:v>
                </c:pt>
                <c:pt idx="2090">
                  <c:v>2.9024004166666701</c:v>
                </c:pt>
                <c:pt idx="2091">
                  <c:v>2.9037891250000003</c:v>
                </c:pt>
                <c:pt idx="2092">
                  <c:v>2.9051778333333402</c:v>
                </c:pt>
                <c:pt idx="2093">
                  <c:v>2.9065665416666704</c:v>
                </c:pt>
                <c:pt idx="2094">
                  <c:v>2.9079552500000001</c:v>
                </c:pt>
                <c:pt idx="2095">
                  <c:v>2.90934395833334</c:v>
                </c:pt>
                <c:pt idx="2096">
                  <c:v>2.9107326666666697</c:v>
                </c:pt>
                <c:pt idx="2097">
                  <c:v>2.9121213749999999</c:v>
                </c:pt>
                <c:pt idx="2098">
                  <c:v>2.9135100833333398</c:v>
                </c:pt>
                <c:pt idx="2099">
                  <c:v>2.91489879166667</c:v>
                </c:pt>
                <c:pt idx="2100">
                  <c:v>2.9162875000000001</c:v>
                </c:pt>
                <c:pt idx="2101">
                  <c:v>2.9176762083333401</c:v>
                </c:pt>
                <c:pt idx="2102">
                  <c:v>2.9190649166666702</c:v>
                </c:pt>
                <c:pt idx="2103">
                  <c:v>2.9204536250000004</c:v>
                </c:pt>
                <c:pt idx="2104">
                  <c:v>2.9218423333333403</c:v>
                </c:pt>
                <c:pt idx="2105">
                  <c:v>2.92323104166667</c:v>
                </c:pt>
                <c:pt idx="2106">
                  <c:v>2.9246197499999997</c:v>
                </c:pt>
                <c:pt idx="2107">
                  <c:v>2.9260084583333401</c:v>
                </c:pt>
                <c:pt idx="2108">
                  <c:v>2.9273971666666698</c:v>
                </c:pt>
                <c:pt idx="2109">
                  <c:v>2.928785875</c:v>
                </c:pt>
                <c:pt idx="2110">
                  <c:v>2.9301745833333399</c:v>
                </c:pt>
                <c:pt idx="2111">
                  <c:v>2.9315632916666701</c:v>
                </c:pt>
                <c:pt idx="2112">
                  <c:v>2.9329520000000002</c:v>
                </c:pt>
                <c:pt idx="2113">
                  <c:v>2.9343407083333402</c:v>
                </c:pt>
                <c:pt idx="2114">
                  <c:v>2.9357294166666703</c:v>
                </c:pt>
                <c:pt idx="2115">
                  <c:v>2.937118125</c:v>
                </c:pt>
                <c:pt idx="2116">
                  <c:v>2.9385068333333404</c:v>
                </c:pt>
                <c:pt idx="2117">
                  <c:v>2.9398955416666701</c:v>
                </c:pt>
                <c:pt idx="2118">
                  <c:v>2.9412842499999998</c:v>
                </c:pt>
                <c:pt idx="2119">
                  <c:v>2.9426729583333397</c:v>
                </c:pt>
                <c:pt idx="2120">
                  <c:v>2.9440616666666699</c:v>
                </c:pt>
                <c:pt idx="2121">
                  <c:v>2.9454503750000001</c:v>
                </c:pt>
                <c:pt idx="2122">
                  <c:v>2.94683908333334</c:v>
                </c:pt>
                <c:pt idx="2123">
                  <c:v>2.9482277916666702</c:v>
                </c:pt>
                <c:pt idx="2124">
                  <c:v>2.9496165000000003</c:v>
                </c:pt>
                <c:pt idx="2125">
                  <c:v>2.9510052083333402</c:v>
                </c:pt>
                <c:pt idx="2126">
                  <c:v>2.9523939166666704</c:v>
                </c:pt>
                <c:pt idx="2127">
                  <c:v>2.9537826250000001</c:v>
                </c:pt>
                <c:pt idx="2128">
                  <c:v>2.95517133333334</c:v>
                </c:pt>
                <c:pt idx="2129">
                  <c:v>2.9565600416666697</c:v>
                </c:pt>
                <c:pt idx="2130">
                  <c:v>2.9579487499999999</c:v>
                </c:pt>
                <c:pt idx="2131">
                  <c:v>2.9593374583333398</c:v>
                </c:pt>
                <c:pt idx="2132">
                  <c:v>2.96072616666667</c:v>
                </c:pt>
                <c:pt idx="2133">
                  <c:v>2.9621148750000001</c:v>
                </c:pt>
                <c:pt idx="2134">
                  <c:v>2.9635035833333401</c:v>
                </c:pt>
                <c:pt idx="2135">
                  <c:v>2.9648922916666702</c:v>
                </c:pt>
                <c:pt idx="2136">
                  <c:v>2.9662810000000004</c:v>
                </c:pt>
                <c:pt idx="2137">
                  <c:v>2.9676697083333403</c:v>
                </c:pt>
                <c:pt idx="2138">
                  <c:v>2.96905841666667</c:v>
                </c:pt>
                <c:pt idx="2139">
                  <c:v>2.9704471249999997</c:v>
                </c:pt>
                <c:pt idx="2140">
                  <c:v>2.9718358333333401</c:v>
                </c:pt>
                <c:pt idx="2141">
                  <c:v>2.9732245416666698</c:v>
                </c:pt>
                <c:pt idx="2142">
                  <c:v>2.97461325</c:v>
                </c:pt>
                <c:pt idx="2143">
                  <c:v>2.9760019583333399</c:v>
                </c:pt>
                <c:pt idx="2144">
                  <c:v>2.9773906666666701</c:v>
                </c:pt>
                <c:pt idx="2145">
                  <c:v>2.9787793750000002</c:v>
                </c:pt>
                <c:pt idx="2146">
                  <c:v>2.9801680833333402</c:v>
                </c:pt>
                <c:pt idx="2147">
                  <c:v>2.9815567916666703</c:v>
                </c:pt>
                <c:pt idx="2148">
                  <c:v>2.9829455</c:v>
                </c:pt>
                <c:pt idx="2149">
                  <c:v>2.9843342083333404</c:v>
                </c:pt>
                <c:pt idx="2150">
                  <c:v>2.9857229166666701</c:v>
                </c:pt>
                <c:pt idx="2151">
                  <c:v>2.9871116249999998</c:v>
                </c:pt>
                <c:pt idx="2152">
                  <c:v>2.9885003333333398</c:v>
                </c:pt>
                <c:pt idx="2153">
                  <c:v>2.9898890416666699</c:v>
                </c:pt>
                <c:pt idx="2154">
                  <c:v>2.9912777500000001</c:v>
                </c:pt>
                <c:pt idx="2155">
                  <c:v>2.99266645833334</c:v>
                </c:pt>
                <c:pt idx="2156">
                  <c:v>2.9940551666666702</c:v>
                </c:pt>
                <c:pt idx="2157">
                  <c:v>2.9954438750000003</c:v>
                </c:pt>
                <c:pt idx="2158">
                  <c:v>2.9968325833333402</c:v>
                </c:pt>
                <c:pt idx="2159">
                  <c:v>2.9982212916666704</c:v>
                </c:pt>
                <c:pt idx="2160">
                  <c:v>2.9996100000000001</c:v>
                </c:pt>
                <c:pt idx="2161">
                  <c:v>3.00099870833334</c:v>
                </c:pt>
                <c:pt idx="2162">
                  <c:v>3.0023874166666698</c:v>
                </c:pt>
                <c:pt idx="2163">
                  <c:v>3.0037761249999999</c:v>
                </c:pt>
                <c:pt idx="2164">
                  <c:v>3.0051648333333398</c:v>
                </c:pt>
                <c:pt idx="2165">
                  <c:v>3.00655354166667</c:v>
                </c:pt>
                <c:pt idx="2166">
                  <c:v>3.0079422500000002</c:v>
                </c:pt>
                <c:pt idx="2167">
                  <c:v>3.0093309583333401</c:v>
                </c:pt>
                <c:pt idx="2168">
                  <c:v>3.0107196666666702</c:v>
                </c:pt>
                <c:pt idx="2169">
                  <c:v>3.0121083750000004</c:v>
                </c:pt>
                <c:pt idx="2170">
                  <c:v>3.0134970833333403</c:v>
                </c:pt>
                <c:pt idx="2171">
                  <c:v>3.01488579166667</c:v>
                </c:pt>
                <c:pt idx="2172">
                  <c:v>3.0162744999999997</c:v>
                </c:pt>
                <c:pt idx="2173">
                  <c:v>3.0176632083333401</c:v>
                </c:pt>
                <c:pt idx="2174">
                  <c:v>3.0190519166666698</c:v>
                </c:pt>
                <c:pt idx="2175">
                  <c:v>3.020440625</c:v>
                </c:pt>
                <c:pt idx="2176">
                  <c:v>3.0218293333333399</c:v>
                </c:pt>
                <c:pt idx="2177">
                  <c:v>3.0232180416666701</c:v>
                </c:pt>
                <c:pt idx="2178">
                  <c:v>3.0246067500000002</c:v>
                </c:pt>
                <c:pt idx="2179">
                  <c:v>3.0259954583333402</c:v>
                </c:pt>
                <c:pt idx="2180">
                  <c:v>3.0273841666666703</c:v>
                </c:pt>
                <c:pt idx="2181">
                  <c:v>3.028772875</c:v>
                </c:pt>
                <c:pt idx="2182">
                  <c:v>3.0301615833333404</c:v>
                </c:pt>
                <c:pt idx="2183">
                  <c:v>3.0315502916666701</c:v>
                </c:pt>
                <c:pt idx="2184">
                  <c:v>3.0329389999999998</c:v>
                </c:pt>
                <c:pt idx="2185">
                  <c:v>3.0343277083333398</c:v>
                </c:pt>
                <c:pt idx="2186">
                  <c:v>3.0357164166666699</c:v>
                </c:pt>
                <c:pt idx="2187">
                  <c:v>3.0371051250000001</c:v>
                </c:pt>
                <c:pt idx="2188">
                  <c:v>3.03849383333334</c:v>
                </c:pt>
                <c:pt idx="2189">
                  <c:v>3.0398825416666702</c:v>
                </c:pt>
                <c:pt idx="2190">
                  <c:v>3.0412712500000003</c:v>
                </c:pt>
                <c:pt idx="2191">
                  <c:v>3.0426599583333402</c:v>
                </c:pt>
                <c:pt idx="2192">
                  <c:v>3.0440486666666704</c:v>
                </c:pt>
                <c:pt idx="2193">
                  <c:v>3.0454373750000001</c:v>
                </c:pt>
                <c:pt idx="2194">
                  <c:v>3.04682608333334</c:v>
                </c:pt>
                <c:pt idx="2195">
                  <c:v>3.0482147916666698</c:v>
                </c:pt>
                <c:pt idx="2196">
                  <c:v>3.0496034999999999</c:v>
                </c:pt>
                <c:pt idx="2197">
                  <c:v>3.0509922083333398</c:v>
                </c:pt>
                <c:pt idx="2198">
                  <c:v>3.05238091666667</c:v>
                </c:pt>
                <c:pt idx="2199">
                  <c:v>3.0537696250000002</c:v>
                </c:pt>
                <c:pt idx="2200">
                  <c:v>3.0551583333333401</c:v>
                </c:pt>
                <c:pt idx="2201">
                  <c:v>3.0565470416666702</c:v>
                </c:pt>
                <c:pt idx="2202">
                  <c:v>3.0579357500000004</c:v>
                </c:pt>
                <c:pt idx="2203">
                  <c:v>3.0593244583333403</c:v>
                </c:pt>
                <c:pt idx="2204">
                  <c:v>3.06071316666667</c:v>
                </c:pt>
                <c:pt idx="2205">
                  <c:v>3.0621018749999998</c:v>
                </c:pt>
                <c:pt idx="2206">
                  <c:v>3.0634905833333401</c:v>
                </c:pt>
                <c:pt idx="2207">
                  <c:v>3.0648792916666698</c:v>
                </c:pt>
                <c:pt idx="2208">
                  <c:v>3.066268</c:v>
                </c:pt>
                <c:pt idx="2209">
                  <c:v>3.0676567083333399</c:v>
                </c:pt>
                <c:pt idx="2210">
                  <c:v>3.0690454166666701</c:v>
                </c:pt>
                <c:pt idx="2211">
                  <c:v>3.0704341250000002</c:v>
                </c:pt>
                <c:pt idx="2212">
                  <c:v>3.0718228333333402</c:v>
                </c:pt>
                <c:pt idx="2213">
                  <c:v>3.0732115416666703</c:v>
                </c:pt>
                <c:pt idx="2214">
                  <c:v>3.07460025</c:v>
                </c:pt>
                <c:pt idx="2215">
                  <c:v>3.07598895833334</c:v>
                </c:pt>
                <c:pt idx="2216">
                  <c:v>3.0773776666666701</c:v>
                </c:pt>
                <c:pt idx="2217">
                  <c:v>3.0787663749999998</c:v>
                </c:pt>
                <c:pt idx="2218">
                  <c:v>3.0801550833333398</c:v>
                </c:pt>
                <c:pt idx="2219">
                  <c:v>3.0815437916666699</c:v>
                </c:pt>
                <c:pt idx="2220">
                  <c:v>3.0829325000000001</c:v>
                </c:pt>
                <c:pt idx="2221">
                  <c:v>3.08432120833334</c:v>
                </c:pt>
                <c:pt idx="2222">
                  <c:v>3.0857099166666702</c:v>
                </c:pt>
                <c:pt idx="2223">
                  <c:v>3.0870986250000003</c:v>
                </c:pt>
                <c:pt idx="2224">
                  <c:v>3.0884873333333402</c:v>
                </c:pt>
                <c:pt idx="2225">
                  <c:v>3.0898760416666704</c:v>
                </c:pt>
                <c:pt idx="2226">
                  <c:v>3.0912647500000001</c:v>
                </c:pt>
                <c:pt idx="2227">
                  <c:v>3.09265345833334</c:v>
                </c:pt>
                <c:pt idx="2228">
                  <c:v>3.0940421666666698</c:v>
                </c:pt>
                <c:pt idx="2229">
                  <c:v>3.0954308749999999</c:v>
                </c:pt>
                <c:pt idx="2230">
                  <c:v>3.0968195833333398</c:v>
                </c:pt>
                <c:pt idx="2231">
                  <c:v>3.09820829166667</c:v>
                </c:pt>
                <c:pt idx="2232">
                  <c:v>3.0995970000000002</c:v>
                </c:pt>
                <c:pt idx="2233">
                  <c:v>3.1009857083333401</c:v>
                </c:pt>
                <c:pt idx="2234">
                  <c:v>3.1023744166666702</c:v>
                </c:pt>
                <c:pt idx="2235">
                  <c:v>3.1037631250000004</c:v>
                </c:pt>
                <c:pt idx="2236">
                  <c:v>3.1051518333333403</c:v>
                </c:pt>
                <c:pt idx="2237">
                  <c:v>3.10654054166667</c:v>
                </c:pt>
                <c:pt idx="2238">
                  <c:v>3.1079292499999998</c:v>
                </c:pt>
                <c:pt idx="2239">
                  <c:v>3.1093179583333401</c:v>
                </c:pt>
                <c:pt idx="2240">
                  <c:v>3.1107066666666698</c:v>
                </c:pt>
                <c:pt idx="2241">
                  <c:v>3.112095375</c:v>
                </c:pt>
                <c:pt idx="2242">
                  <c:v>3.1134840833333399</c:v>
                </c:pt>
                <c:pt idx="2243">
                  <c:v>3.1148727916666701</c:v>
                </c:pt>
                <c:pt idx="2244">
                  <c:v>3.1162615000000002</c:v>
                </c:pt>
                <c:pt idx="2245">
                  <c:v>3.1176502083333402</c:v>
                </c:pt>
                <c:pt idx="2246">
                  <c:v>3.1190389166666703</c:v>
                </c:pt>
                <c:pt idx="2247">
                  <c:v>3.120427625</c:v>
                </c:pt>
                <c:pt idx="2248">
                  <c:v>3.12181633333334</c:v>
                </c:pt>
                <c:pt idx="2249">
                  <c:v>3.1232050416666701</c:v>
                </c:pt>
                <c:pt idx="2250">
                  <c:v>3.1245937499999998</c:v>
                </c:pt>
                <c:pt idx="2251">
                  <c:v>3.1259824583333398</c:v>
                </c:pt>
                <c:pt idx="2252">
                  <c:v>3.1273711666666699</c:v>
                </c:pt>
                <c:pt idx="2253">
                  <c:v>3.1287598750000001</c:v>
                </c:pt>
                <c:pt idx="2254">
                  <c:v>3.13014858333334</c:v>
                </c:pt>
                <c:pt idx="2255">
                  <c:v>3.1315372916666702</c:v>
                </c:pt>
                <c:pt idx="2256">
                  <c:v>3.1329260000000003</c:v>
                </c:pt>
                <c:pt idx="2257">
                  <c:v>3.1343147083333402</c:v>
                </c:pt>
                <c:pt idx="2258">
                  <c:v>3.13570341666667</c:v>
                </c:pt>
                <c:pt idx="2259">
                  <c:v>3.1370921250000001</c:v>
                </c:pt>
                <c:pt idx="2260">
                  <c:v>3.13848083333334</c:v>
                </c:pt>
                <c:pt idx="2261">
                  <c:v>3.1398695416666698</c:v>
                </c:pt>
                <c:pt idx="2262">
                  <c:v>3.1412582499999999</c:v>
                </c:pt>
                <c:pt idx="2263">
                  <c:v>3.1426469583333398</c:v>
                </c:pt>
                <c:pt idx="2264">
                  <c:v>3.14403566666667</c:v>
                </c:pt>
                <c:pt idx="2265">
                  <c:v>3.1454243750000002</c:v>
                </c:pt>
                <c:pt idx="2266">
                  <c:v>3.1468130833333401</c:v>
                </c:pt>
                <c:pt idx="2267">
                  <c:v>3.1482017916666702</c:v>
                </c:pt>
                <c:pt idx="2268">
                  <c:v>3.1495905000000004</c:v>
                </c:pt>
                <c:pt idx="2269">
                  <c:v>3.1509792083333403</c:v>
                </c:pt>
                <c:pt idx="2270">
                  <c:v>3.15236791666667</c:v>
                </c:pt>
                <c:pt idx="2271">
                  <c:v>3.1537566249999998</c:v>
                </c:pt>
                <c:pt idx="2272">
                  <c:v>3.1551453333333401</c:v>
                </c:pt>
                <c:pt idx="2273">
                  <c:v>3.1565340416666698</c:v>
                </c:pt>
                <c:pt idx="2274">
                  <c:v>3.15792275</c:v>
                </c:pt>
                <c:pt idx="2275">
                  <c:v>3.1593114583333399</c:v>
                </c:pt>
                <c:pt idx="2276">
                  <c:v>3.1607001666666701</c:v>
                </c:pt>
                <c:pt idx="2277">
                  <c:v>3.1620888750000002</c:v>
                </c:pt>
                <c:pt idx="2278">
                  <c:v>3.1634775833333402</c:v>
                </c:pt>
                <c:pt idx="2279">
                  <c:v>3.1648662916666703</c:v>
                </c:pt>
                <c:pt idx="2280">
                  <c:v>3.166255</c:v>
                </c:pt>
                <c:pt idx="2281">
                  <c:v>3.16764370833334</c:v>
                </c:pt>
                <c:pt idx="2282">
                  <c:v>3.1690324166666701</c:v>
                </c:pt>
                <c:pt idx="2283">
                  <c:v>3.1704211249999998</c:v>
                </c:pt>
                <c:pt idx="2284">
                  <c:v>3.1718098333333398</c:v>
                </c:pt>
                <c:pt idx="2285">
                  <c:v>3.1731985416666699</c:v>
                </c:pt>
                <c:pt idx="2286">
                  <c:v>3.1745872500000001</c:v>
                </c:pt>
                <c:pt idx="2287">
                  <c:v>3.17597595833334</c:v>
                </c:pt>
                <c:pt idx="2288">
                  <c:v>3.1773646666666702</c:v>
                </c:pt>
                <c:pt idx="2289">
                  <c:v>3.1787533750000003</c:v>
                </c:pt>
                <c:pt idx="2290">
                  <c:v>3.1801420833333403</c:v>
                </c:pt>
                <c:pt idx="2291">
                  <c:v>3.18153079166667</c:v>
                </c:pt>
                <c:pt idx="2292">
                  <c:v>3.1829195000000001</c:v>
                </c:pt>
                <c:pt idx="2293">
                  <c:v>3.1843082083333401</c:v>
                </c:pt>
                <c:pt idx="2294">
                  <c:v>3.1856969166666698</c:v>
                </c:pt>
                <c:pt idx="2295">
                  <c:v>3.1870856249999999</c:v>
                </c:pt>
                <c:pt idx="2296">
                  <c:v>3.1884743333333398</c:v>
                </c:pt>
                <c:pt idx="2297">
                  <c:v>3.18986304166667</c:v>
                </c:pt>
                <c:pt idx="2298">
                  <c:v>3.1912517500000002</c:v>
                </c:pt>
                <c:pt idx="2299">
                  <c:v>3.1926404583333401</c:v>
                </c:pt>
                <c:pt idx="2300">
                  <c:v>3.1940291666666702</c:v>
                </c:pt>
                <c:pt idx="2301">
                  <c:v>3.195417875</c:v>
                </c:pt>
                <c:pt idx="2302">
                  <c:v>3.1968065833333403</c:v>
                </c:pt>
                <c:pt idx="2303">
                  <c:v>3.19819529166667</c:v>
                </c:pt>
                <c:pt idx="2304">
                  <c:v>3.1995839999999998</c:v>
                </c:pt>
                <c:pt idx="2305">
                  <c:v>3.2009727083333401</c:v>
                </c:pt>
                <c:pt idx="2306">
                  <c:v>3.2023614166666698</c:v>
                </c:pt>
                <c:pt idx="2307">
                  <c:v>3.203750125</c:v>
                </c:pt>
                <c:pt idx="2308">
                  <c:v>3.2051388333333399</c:v>
                </c:pt>
                <c:pt idx="2309">
                  <c:v>3.2065275416666701</c:v>
                </c:pt>
                <c:pt idx="2310">
                  <c:v>3.2079162500000002</c:v>
                </c:pt>
                <c:pt idx="2311">
                  <c:v>3.2093049583333402</c:v>
                </c:pt>
                <c:pt idx="2312">
                  <c:v>3.2106936666666703</c:v>
                </c:pt>
                <c:pt idx="2313">
                  <c:v>3.212082375</c:v>
                </c:pt>
                <c:pt idx="2314">
                  <c:v>3.21347108333334</c:v>
                </c:pt>
                <c:pt idx="2315">
                  <c:v>3.2148597916666701</c:v>
                </c:pt>
                <c:pt idx="2316">
                  <c:v>3.2162484999999998</c:v>
                </c:pt>
                <c:pt idx="2317">
                  <c:v>3.2176372083333398</c:v>
                </c:pt>
                <c:pt idx="2318">
                  <c:v>3.2190259166666699</c:v>
                </c:pt>
                <c:pt idx="2319">
                  <c:v>3.2204146250000001</c:v>
                </c:pt>
                <c:pt idx="2320">
                  <c:v>3.22180333333334</c:v>
                </c:pt>
                <c:pt idx="2321">
                  <c:v>3.2231920416666702</c:v>
                </c:pt>
                <c:pt idx="2322">
                  <c:v>3.2245807500000003</c:v>
                </c:pt>
                <c:pt idx="2323">
                  <c:v>3.2259694583333403</c:v>
                </c:pt>
                <c:pt idx="2324">
                  <c:v>3.22735816666667</c:v>
                </c:pt>
                <c:pt idx="2325">
                  <c:v>3.2287468750000001</c:v>
                </c:pt>
                <c:pt idx="2326">
                  <c:v>3.2301355833333401</c:v>
                </c:pt>
                <c:pt idx="2327">
                  <c:v>3.2315242916666698</c:v>
                </c:pt>
                <c:pt idx="2328">
                  <c:v>3.2329129999999999</c:v>
                </c:pt>
                <c:pt idx="2329">
                  <c:v>3.2343017083333399</c:v>
                </c:pt>
                <c:pt idx="2330">
                  <c:v>3.23569041666667</c:v>
                </c:pt>
                <c:pt idx="2331">
                  <c:v>3.2370791250000002</c:v>
                </c:pt>
                <c:pt idx="2332">
                  <c:v>3.2384678333333401</c:v>
                </c:pt>
                <c:pt idx="2333">
                  <c:v>3.2398565416666703</c:v>
                </c:pt>
                <c:pt idx="2334">
                  <c:v>3.24124525</c:v>
                </c:pt>
                <c:pt idx="2335">
                  <c:v>3.2426339583333403</c:v>
                </c:pt>
                <c:pt idx="2336">
                  <c:v>3.2440226666666701</c:v>
                </c:pt>
                <c:pt idx="2337">
                  <c:v>3.2454113749999998</c:v>
                </c:pt>
                <c:pt idx="2338">
                  <c:v>3.2468000833333401</c:v>
                </c:pt>
                <c:pt idx="2339">
                  <c:v>3.2481887916666699</c:v>
                </c:pt>
                <c:pt idx="2340">
                  <c:v>3.2495775</c:v>
                </c:pt>
                <c:pt idx="2341">
                  <c:v>3.2509662083333399</c:v>
                </c:pt>
                <c:pt idx="2342">
                  <c:v>3.2523549166666701</c:v>
                </c:pt>
                <c:pt idx="2343">
                  <c:v>3.2537436250000003</c:v>
                </c:pt>
                <c:pt idx="2344">
                  <c:v>3.2551323333333402</c:v>
                </c:pt>
                <c:pt idx="2345">
                  <c:v>3.2565210416666703</c:v>
                </c:pt>
                <c:pt idx="2346">
                  <c:v>3.25790975</c:v>
                </c:pt>
                <c:pt idx="2347">
                  <c:v>3.25929845833334</c:v>
                </c:pt>
                <c:pt idx="2348">
                  <c:v>3.2606871666666701</c:v>
                </c:pt>
                <c:pt idx="2349">
                  <c:v>3.2620758749999998</c:v>
                </c:pt>
                <c:pt idx="2350">
                  <c:v>3.2634645833333398</c:v>
                </c:pt>
                <c:pt idx="2351">
                  <c:v>3.2648532916666699</c:v>
                </c:pt>
                <c:pt idx="2352">
                  <c:v>3.2662420000000001</c:v>
                </c:pt>
                <c:pt idx="2353">
                  <c:v>3.26763070833334</c:v>
                </c:pt>
                <c:pt idx="2354">
                  <c:v>3.2690194166666702</c:v>
                </c:pt>
                <c:pt idx="2355">
                  <c:v>3.2704081250000003</c:v>
                </c:pt>
                <c:pt idx="2356">
                  <c:v>3.2717968333333403</c:v>
                </c:pt>
                <c:pt idx="2357">
                  <c:v>3.27318554166667</c:v>
                </c:pt>
                <c:pt idx="2358">
                  <c:v>3.2745742500000001</c:v>
                </c:pt>
                <c:pt idx="2359">
                  <c:v>3.2759629583333401</c:v>
                </c:pt>
                <c:pt idx="2360">
                  <c:v>3.2773516666666698</c:v>
                </c:pt>
                <c:pt idx="2361">
                  <c:v>3.2787403749999999</c:v>
                </c:pt>
                <c:pt idx="2362">
                  <c:v>3.2801290833333399</c:v>
                </c:pt>
                <c:pt idx="2363">
                  <c:v>3.28151779166667</c:v>
                </c:pt>
                <c:pt idx="2364">
                  <c:v>3.2829065000000002</c:v>
                </c:pt>
                <c:pt idx="2365">
                  <c:v>3.2842952083333401</c:v>
                </c:pt>
                <c:pt idx="2366">
                  <c:v>3.2856839166666703</c:v>
                </c:pt>
                <c:pt idx="2367">
                  <c:v>3.287072625</c:v>
                </c:pt>
                <c:pt idx="2368">
                  <c:v>3.2884613333333403</c:v>
                </c:pt>
                <c:pt idx="2369">
                  <c:v>3.2898500416666701</c:v>
                </c:pt>
                <c:pt idx="2370">
                  <c:v>3.2912387499999998</c:v>
                </c:pt>
                <c:pt idx="2371">
                  <c:v>3.2926274583333401</c:v>
                </c:pt>
                <c:pt idx="2372">
                  <c:v>3.2940161666666699</c:v>
                </c:pt>
                <c:pt idx="2373">
                  <c:v>3.295404875</c:v>
                </c:pt>
                <c:pt idx="2374">
                  <c:v>3.2967935833333399</c:v>
                </c:pt>
                <c:pt idx="2375">
                  <c:v>3.2981822916666701</c:v>
                </c:pt>
                <c:pt idx="2376">
                  <c:v>3.2995710000000003</c:v>
                </c:pt>
                <c:pt idx="2377">
                  <c:v>3.3009597083333402</c:v>
                </c:pt>
                <c:pt idx="2378">
                  <c:v>3.3023484166666703</c:v>
                </c:pt>
                <c:pt idx="2379">
                  <c:v>3.3037371250000001</c:v>
                </c:pt>
                <c:pt idx="2380">
                  <c:v>3.30512583333334</c:v>
                </c:pt>
                <c:pt idx="2381">
                  <c:v>3.3065145416666701</c:v>
                </c:pt>
                <c:pt idx="2382">
                  <c:v>3.3079032499999999</c:v>
                </c:pt>
                <c:pt idx="2383">
                  <c:v>3.3092919583333398</c:v>
                </c:pt>
                <c:pt idx="2384">
                  <c:v>3.3106806666666699</c:v>
                </c:pt>
                <c:pt idx="2385">
                  <c:v>3.3120693750000001</c:v>
                </c:pt>
                <c:pt idx="2386">
                  <c:v>3.31345808333334</c:v>
                </c:pt>
                <c:pt idx="2387">
                  <c:v>3.3148467916666702</c:v>
                </c:pt>
                <c:pt idx="2388">
                  <c:v>3.3162355000000003</c:v>
                </c:pt>
                <c:pt idx="2389">
                  <c:v>3.3176242083333403</c:v>
                </c:pt>
                <c:pt idx="2390">
                  <c:v>3.31901291666667</c:v>
                </c:pt>
                <c:pt idx="2391">
                  <c:v>3.3204016250000001</c:v>
                </c:pt>
                <c:pt idx="2392">
                  <c:v>3.3217903333333401</c:v>
                </c:pt>
                <c:pt idx="2393">
                  <c:v>3.3231790416666698</c:v>
                </c:pt>
                <c:pt idx="2394">
                  <c:v>3.3245677499999999</c:v>
                </c:pt>
                <c:pt idx="2395">
                  <c:v>3.3259564583333399</c:v>
                </c:pt>
                <c:pt idx="2396">
                  <c:v>3.32734516666667</c:v>
                </c:pt>
                <c:pt idx="2397">
                  <c:v>3.3287338750000002</c:v>
                </c:pt>
                <c:pt idx="2398">
                  <c:v>3.3301225833333401</c:v>
                </c:pt>
                <c:pt idx="2399">
                  <c:v>3.3315112916666703</c:v>
                </c:pt>
                <c:pt idx="2400">
                  <c:v>3.3329</c:v>
                </c:pt>
                <c:pt idx="2401">
                  <c:v>3.3342887083333403</c:v>
                </c:pt>
                <c:pt idx="2402">
                  <c:v>3.3356774166666701</c:v>
                </c:pt>
                <c:pt idx="2403">
                  <c:v>3.3370661249999998</c:v>
                </c:pt>
                <c:pt idx="2404">
                  <c:v>3.3384548333333401</c:v>
                </c:pt>
                <c:pt idx="2405">
                  <c:v>3.3398435416666699</c:v>
                </c:pt>
                <c:pt idx="2406">
                  <c:v>3.34123225</c:v>
                </c:pt>
                <c:pt idx="2407">
                  <c:v>3.3426209583333399</c:v>
                </c:pt>
                <c:pt idx="2408">
                  <c:v>3.3440096666666701</c:v>
                </c:pt>
                <c:pt idx="2409">
                  <c:v>3.3453983750000003</c:v>
                </c:pt>
                <c:pt idx="2410">
                  <c:v>3.3467870833333402</c:v>
                </c:pt>
                <c:pt idx="2411">
                  <c:v>3.3481757916666703</c:v>
                </c:pt>
                <c:pt idx="2412">
                  <c:v>3.3495645000000001</c:v>
                </c:pt>
                <c:pt idx="2413">
                  <c:v>3.35095320833334</c:v>
                </c:pt>
                <c:pt idx="2414">
                  <c:v>3.3523419166666701</c:v>
                </c:pt>
                <c:pt idx="2415">
                  <c:v>3.3537306249999999</c:v>
                </c:pt>
                <c:pt idx="2416">
                  <c:v>3.3551193333333398</c:v>
                </c:pt>
                <c:pt idx="2417">
                  <c:v>3.3565080416666699</c:v>
                </c:pt>
                <c:pt idx="2418">
                  <c:v>3.3578967500000001</c:v>
                </c:pt>
                <c:pt idx="2419">
                  <c:v>3.35928545833334</c:v>
                </c:pt>
                <c:pt idx="2420">
                  <c:v>3.3606741666666702</c:v>
                </c:pt>
                <c:pt idx="2421">
                  <c:v>3.3620628750000003</c:v>
                </c:pt>
                <c:pt idx="2422">
                  <c:v>3.3634515833333403</c:v>
                </c:pt>
                <c:pt idx="2423">
                  <c:v>3.36484029166667</c:v>
                </c:pt>
                <c:pt idx="2424">
                  <c:v>3.3662290000000001</c:v>
                </c:pt>
                <c:pt idx="2425">
                  <c:v>3.3676177083333401</c:v>
                </c:pt>
                <c:pt idx="2426">
                  <c:v>3.3690064166666698</c:v>
                </c:pt>
                <c:pt idx="2427">
                  <c:v>3.3703951249999999</c:v>
                </c:pt>
                <c:pt idx="2428">
                  <c:v>3.3717838333333399</c:v>
                </c:pt>
                <c:pt idx="2429">
                  <c:v>3.37317254166667</c:v>
                </c:pt>
                <c:pt idx="2430">
                  <c:v>3.3745612500000002</c:v>
                </c:pt>
                <c:pt idx="2431">
                  <c:v>3.3759499583333401</c:v>
                </c:pt>
                <c:pt idx="2432">
                  <c:v>3.3773386666666703</c:v>
                </c:pt>
                <c:pt idx="2433">
                  <c:v>3.378727375</c:v>
                </c:pt>
                <c:pt idx="2434">
                  <c:v>3.3801160833333403</c:v>
                </c:pt>
                <c:pt idx="2435">
                  <c:v>3.3815047916666701</c:v>
                </c:pt>
                <c:pt idx="2436">
                  <c:v>3.3828934999999998</c:v>
                </c:pt>
                <c:pt idx="2437">
                  <c:v>3.3842822083333401</c:v>
                </c:pt>
                <c:pt idx="2438">
                  <c:v>3.3856709166666699</c:v>
                </c:pt>
                <c:pt idx="2439">
                  <c:v>3.387059625</c:v>
                </c:pt>
                <c:pt idx="2440">
                  <c:v>3.3884483333333399</c:v>
                </c:pt>
                <c:pt idx="2441">
                  <c:v>3.3898370416666701</c:v>
                </c:pt>
                <c:pt idx="2442">
                  <c:v>3.3912257500000003</c:v>
                </c:pt>
                <c:pt idx="2443">
                  <c:v>3.3926144583333402</c:v>
                </c:pt>
                <c:pt idx="2444">
                  <c:v>3.3940031666666703</c:v>
                </c:pt>
                <c:pt idx="2445">
                  <c:v>3.3953918750000001</c:v>
                </c:pt>
                <c:pt idx="2446">
                  <c:v>3.39678058333334</c:v>
                </c:pt>
                <c:pt idx="2447">
                  <c:v>3.3981692916666701</c:v>
                </c:pt>
                <c:pt idx="2448">
                  <c:v>3.3995579999999999</c:v>
                </c:pt>
                <c:pt idx="2449">
                  <c:v>3.4009467083333398</c:v>
                </c:pt>
                <c:pt idx="2450">
                  <c:v>3.4023354166666699</c:v>
                </c:pt>
                <c:pt idx="2451">
                  <c:v>3.4037241250000001</c:v>
                </c:pt>
                <c:pt idx="2452">
                  <c:v>3.40511283333334</c:v>
                </c:pt>
                <c:pt idx="2453">
                  <c:v>3.4065015416666702</c:v>
                </c:pt>
                <c:pt idx="2454">
                  <c:v>3.4078902500000003</c:v>
                </c:pt>
                <c:pt idx="2455">
                  <c:v>3.4092789583333403</c:v>
                </c:pt>
                <c:pt idx="2456">
                  <c:v>3.41066766666667</c:v>
                </c:pt>
                <c:pt idx="2457">
                  <c:v>3.4120563750000001</c:v>
                </c:pt>
                <c:pt idx="2458">
                  <c:v>3.4134450833333401</c:v>
                </c:pt>
                <c:pt idx="2459">
                  <c:v>3.4148337916666698</c:v>
                </c:pt>
                <c:pt idx="2460">
                  <c:v>3.4162224999999999</c:v>
                </c:pt>
                <c:pt idx="2461">
                  <c:v>3.4176112083333399</c:v>
                </c:pt>
                <c:pt idx="2462">
                  <c:v>3.41899991666667</c:v>
                </c:pt>
                <c:pt idx="2463">
                  <c:v>3.4203886250000002</c:v>
                </c:pt>
                <c:pt idx="2464">
                  <c:v>3.4217773333333401</c:v>
                </c:pt>
                <c:pt idx="2465">
                  <c:v>3.4231660416666703</c:v>
                </c:pt>
                <c:pt idx="2466">
                  <c:v>3.42455475</c:v>
                </c:pt>
                <c:pt idx="2467">
                  <c:v>3.4259434583333404</c:v>
                </c:pt>
                <c:pt idx="2468">
                  <c:v>3.4273321666666701</c:v>
                </c:pt>
                <c:pt idx="2469">
                  <c:v>3.4287208749999998</c:v>
                </c:pt>
                <c:pt idx="2470">
                  <c:v>3.4301095833333402</c:v>
                </c:pt>
                <c:pt idx="2471">
                  <c:v>3.4314982916666699</c:v>
                </c:pt>
                <c:pt idx="2472">
                  <c:v>3.432887</c:v>
                </c:pt>
                <c:pt idx="2473">
                  <c:v>3.4342757083333399</c:v>
                </c:pt>
                <c:pt idx="2474">
                  <c:v>3.4356644166666701</c:v>
                </c:pt>
                <c:pt idx="2475">
                  <c:v>3.4370531250000003</c:v>
                </c:pt>
                <c:pt idx="2476">
                  <c:v>3.4384418333333402</c:v>
                </c:pt>
                <c:pt idx="2477">
                  <c:v>3.4398305416666703</c:v>
                </c:pt>
                <c:pt idx="2478">
                  <c:v>3.4412192500000001</c:v>
                </c:pt>
                <c:pt idx="2479">
                  <c:v>3.44260795833334</c:v>
                </c:pt>
                <c:pt idx="2480">
                  <c:v>3.4439966666666701</c:v>
                </c:pt>
                <c:pt idx="2481">
                  <c:v>3.4453853749999999</c:v>
                </c:pt>
                <c:pt idx="2482">
                  <c:v>3.4467740833333398</c:v>
                </c:pt>
                <c:pt idx="2483">
                  <c:v>3.4481627916666699</c:v>
                </c:pt>
                <c:pt idx="2484">
                  <c:v>3.4495515000000001</c:v>
                </c:pt>
                <c:pt idx="2485">
                  <c:v>3.45094020833334</c:v>
                </c:pt>
                <c:pt idx="2486">
                  <c:v>3.4523289166666702</c:v>
                </c:pt>
                <c:pt idx="2487">
                  <c:v>3.4537176250000003</c:v>
                </c:pt>
                <c:pt idx="2488">
                  <c:v>3.4551063333333403</c:v>
                </c:pt>
                <c:pt idx="2489">
                  <c:v>3.45649504166667</c:v>
                </c:pt>
                <c:pt idx="2490">
                  <c:v>3.4578837500000001</c:v>
                </c:pt>
                <c:pt idx="2491">
                  <c:v>3.4592724583333401</c:v>
                </c:pt>
                <c:pt idx="2492">
                  <c:v>3.4606611666666698</c:v>
                </c:pt>
                <c:pt idx="2493">
                  <c:v>3.4620498749999999</c:v>
                </c:pt>
                <c:pt idx="2494">
                  <c:v>3.4634385833333399</c:v>
                </c:pt>
                <c:pt idx="2495">
                  <c:v>3.46482729166667</c:v>
                </c:pt>
                <c:pt idx="2496">
                  <c:v>3.4662160000000002</c:v>
                </c:pt>
                <c:pt idx="2497">
                  <c:v>3.4676047083333401</c:v>
                </c:pt>
                <c:pt idx="2498">
                  <c:v>3.4689934166666703</c:v>
                </c:pt>
                <c:pt idx="2499">
                  <c:v>3.470382125</c:v>
                </c:pt>
                <c:pt idx="2500">
                  <c:v>3.4717708333333404</c:v>
                </c:pt>
                <c:pt idx="2501">
                  <c:v>3.4731595416666701</c:v>
                </c:pt>
                <c:pt idx="2502">
                  <c:v>3.4745482499999998</c:v>
                </c:pt>
                <c:pt idx="2503">
                  <c:v>3.4759369583333402</c:v>
                </c:pt>
                <c:pt idx="2504">
                  <c:v>3.4773256666666699</c:v>
                </c:pt>
                <c:pt idx="2505">
                  <c:v>3.478714375</c:v>
                </c:pt>
                <c:pt idx="2506">
                  <c:v>3.48010308333334</c:v>
                </c:pt>
                <c:pt idx="2507">
                  <c:v>3.4814917916666701</c:v>
                </c:pt>
                <c:pt idx="2508">
                  <c:v>3.4828805000000003</c:v>
                </c:pt>
                <c:pt idx="2509">
                  <c:v>3.4842692083333402</c:v>
                </c:pt>
                <c:pt idx="2510">
                  <c:v>3.4856579166666704</c:v>
                </c:pt>
                <c:pt idx="2511">
                  <c:v>3.4870466250000001</c:v>
                </c:pt>
                <c:pt idx="2512">
                  <c:v>3.48843533333334</c:v>
                </c:pt>
                <c:pt idx="2513">
                  <c:v>3.4898240416666702</c:v>
                </c:pt>
                <c:pt idx="2514">
                  <c:v>3.4912127499999999</c:v>
                </c:pt>
                <c:pt idx="2515">
                  <c:v>3.4926014583333398</c:v>
                </c:pt>
                <c:pt idx="2516">
                  <c:v>3.4939901666666699</c:v>
                </c:pt>
                <c:pt idx="2517">
                  <c:v>3.4953788750000001</c:v>
                </c:pt>
                <c:pt idx="2518">
                  <c:v>3.49676758333334</c:v>
                </c:pt>
                <c:pt idx="2519">
                  <c:v>3.4981562916666702</c:v>
                </c:pt>
                <c:pt idx="2520">
                  <c:v>3.4995450000000003</c:v>
                </c:pt>
                <c:pt idx="2521">
                  <c:v>3.5009337083333403</c:v>
                </c:pt>
                <c:pt idx="2522">
                  <c:v>3.50232241666667</c:v>
                </c:pt>
                <c:pt idx="2523">
                  <c:v>3.5037111250000001</c:v>
                </c:pt>
                <c:pt idx="2524">
                  <c:v>3.5050998333333401</c:v>
                </c:pt>
                <c:pt idx="2525">
                  <c:v>3.5064885416666698</c:v>
                </c:pt>
                <c:pt idx="2526">
                  <c:v>3.5078772499999999</c:v>
                </c:pt>
                <c:pt idx="2527">
                  <c:v>3.5092659583333399</c:v>
                </c:pt>
                <c:pt idx="2528">
                  <c:v>3.51065466666667</c:v>
                </c:pt>
                <c:pt idx="2529">
                  <c:v>3.5120433750000002</c:v>
                </c:pt>
                <c:pt idx="2530">
                  <c:v>3.5134320833333401</c:v>
                </c:pt>
                <c:pt idx="2531">
                  <c:v>3.5148207916666703</c:v>
                </c:pt>
                <c:pt idx="2532">
                  <c:v>3.5162095</c:v>
                </c:pt>
                <c:pt idx="2533">
                  <c:v>3.5175982083333404</c:v>
                </c:pt>
                <c:pt idx="2534">
                  <c:v>3.5189869166666701</c:v>
                </c:pt>
                <c:pt idx="2535">
                  <c:v>3.5203756249999998</c:v>
                </c:pt>
                <c:pt idx="2536">
                  <c:v>3.5217643333333402</c:v>
                </c:pt>
                <c:pt idx="2537">
                  <c:v>3.5231530416666699</c:v>
                </c:pt>
                <c:pt idx="2538">
                  <c:v>3.52454175</c:v>
                </c:pt>
                <c:pt idx="2539">
                  <c:v>3.52593045833334</c:v>
                </c:pt>
                <c:pt idx="2540">
                  <c:v>3.5273191666666701</c:v>
                </c:pt>
                <c:pt idx="2541">
                  <c:v>3.5287078750000003</c:v>
                </c:pt>
                <c:pt idx="2542">
                  <c:v>3.5300965833333402</c:v>
                </c:pt>
                <c:pt idx="2543">
                  <c:v>3.5314852916666704</c:v>
                </c:pt>
                <c:pt idx="2544">
                  <c:v>3.5328740000000001</c:v>
                </c:pt>
                <c:pt idx="2545">
                  <c:v>3.53426270833334</c:v>
                </c:pt>
                <c:pt idx="2546">
                  <c:v>3.5356514166666702</c:v>
                </c:pt>
                <c:pt idx="2547">
                  <c:v>3.5370401249999999</c:v>
                </c:pt>
                <c:pt idx="2548">
                  <c:v>3.5384288333333398</c:v>
                </c:pt>
                <c:pt idx="2549">
                  <c:v>3.53981754166667</c:v>
                </c:pt>
                <c:pt idx="2550">
                  <c:v>3.5412062500000001</c:v>
                </c:pt>
                <c:pt idx="2551">
                  <c:v>3.54259495833334</c:v>
                </c:pt>
                <c:pt idx="2552">
                  <c:v>3.5439836666666702</c:v>
                </c:pt>
                <c:pt idx="2553">
                  <c:v>3.5453723750000004</c:v>
                </c:pt>
                <c:pt idx="2554">
                  <c:v>3.5467610833333403</c:v>
                </c:pt>
                <c:pt idx="2555">
                  <c:v>3.54814979166667</c:v>
                </c:pt>
                <c:pt idx="2556">
                  <c:v>3.5495385000000002</c:v>
                </c:pt>
                <c:pt idx="2557">
                  <c:v>3.5509272083333401</c:v>
                </c:pt>
                <c:pt idx="2558">
                  <c:v>3.5523159166666698</c:v>
                </c:pt>
                <c:pt idx="2559">
                  <c:v>3.553704625</c:v>
                </c:pt>
                <c:pt idx="2560">
                  <c:v>3.5550933333333399</c:v>
                </c:pt>
                <c:pt idx="2561">
                  <c:v>3.55648204166667</c:v>
                </c:pt>
                <c:pt idx="2562">
                  <c:v>3.5578707500000002</c:v>
                </c:pt>
                <c:pt idx="2563">
                  <c:v>3.5592594583333401</c:v>
                </c:pt>
                <c:pt idx="2564">
                  <c:v>3.5606481666666703</c:v>
                </c:pt>
                <c:pt idx="2565">
                  <c:v>3.562036875</c:v>
                </c:pt>
                <c:pt idx="2566">
                  <c:v>3.5634255833333404</c:v>
                </c:pt>
                <c:pt idx="2567">
                  <c:v>3.5648142916666701</c:v>
                </c:pt>
                <c:pt idx="2568">
                  <c:v>3.5662029999999998</c:v>
                </c:pt>
                <c:pt idx="2569">
                  <c:v>3.5675917083333402</c:v>
                </c:pt>
                <c:pt idx="2570">
                  <c:v>3.5689804166666699</c:v>
                </c:pt>
                <c:pt idx="2571">
                  <c:v>3.570369125</c:v>
                </c:pt>
                <c:pt idx="2572">
                  <c:v>3.57175783333334</c:v>
                </c:pt>
                <c:pt idx="2573">
                  <c:v>3.5731465416666701</c:v>
                </c:pt>
                <c:pt idx="2574">
                  <c:v>3.5745352500000003</c:v>
                </c:pt>
                <c:pt idx="2575">
                  <c:v>3.5759239583333402</c:v>
                </c:pt>
                <c:pt idx="2576">
                  <c:v>3.5773126666666704</c:v>
                </c:pt>
                <c:pt idx="2577">
                  <c:v>3.5787013750000001</c:v>
                </c:pt>
                <c:pt idx="2578">
                  <c:v>3.58009008333334</c:v>
                </c:pt>
                <c:pt idx="2579">
                  <c:v>3.5814787916666702</c:v>
                </c:pt>
                <c:pt idx="2580">
                  <c:v>3.5828674999999999</c:v>
                </c:pt>
                <c:pt idx="2581">
                  <c:v>3.5842562083333398</c:v>
                </c:pt>
                <c:pt idx="2582">
                  <c:v>3.58564491666667</c:v>
                </c:pt>
                <c:pt idx="2583">
                  <c:v>3.5870336250000001</c:v>
                </c:pt>
                <c:pt idx="2584">
                  <c:v>3.58842233333334</c:v>
                </c:pt>
                <c:pt idx="2585">
                  <c:v>3.5898110416666702</c:v>
                </c:pt>
                <c:pt idx="2586">
                  <c:v>3.5911997500000004</c:v>
                </c:pt>
                <c:pt idx="2587">
                  <c:v>3.5925884583333403</c:v>
                </c:pt>
                <c:pt idx="2588">
                  <c:v>3.59397716666667</c:v>
                </c:pt>
                <c:pt idx="2589">
                  <c:v>3.5953658750000002</c:v>
                </c:pt>
                <c:pt idx="2590">
                  <c:v>3.5967545833333401</c:v>
                </c:pt>
                <c:pt idx="2591">
                  <c:v>3.5981432916666698</c:v>
                </c:pt>
                <c:pt idx="2592">
                  <c:v>3.599532</c:v>
                </c:pt>
                <c:pt idx="2593">
                  <c:v>3.6009207083333399</c:v>
                </c:pt>
                <c:pt idx="2594">
                  <c:v>3.60230941666667</c:v>
                </c:pt>
                <c:pt idx="2595">
                  <c:v>3.6036981250000002</c:v>
                </c:pt>
                <c:pt idx="2596">
                  <c:v>3.6050868333333401</c:v>
                </c:pt>
                <c:pt idx="2597">
                  <c:v>3.6064755416666703</c:v>
                </c:pt>
                <c:pt idx="2598">
                  <c:v>3.60786425</c:v>
                </c:pt>
                <c:pt idx="2599">
                  <c:v>3.6092529583333404</c:v>
                </c:pt>
                <c:pt idx="2600">
                  <c:v>3.6106416666666701</c:v>
                </c:pt>
                <c:pt idx="2601">
                  <c:v>3.6120303749999998</c:v>
                </c:pt>
                <c:pt idx="2602">
                  <c:v>3.6134190833333402</c:v>
                </c:pt>
                <c:pt idx="2603">
                  <c:v>3.6148077916666699</c:v>
                </c:pt>
                <c:pt idx="2604">
                  <c:v>3.6161965</c:v>
                </c:pt>
                <c:pt idx="2605">
                  <c:v>3.61758520833334</c:v>
                </c:pt>
                <c:pt idx="2606">
                  <c:v>3.6189739166666701</c:v>
                </c:pt>
                <c:pt idx="2607">
                  <c:v>3.6203626250000003</c:v>
                </c:pt>
                <c:pt idx="2608">
                  <c:v>3.6217513333333402</c:v>
                </c:pt>
                <c:pt idx="2609">
                  <c:v>3.6231400416666704</c:v>
                </c:pt>
                <c:pt idx="2610">
                  <c:v>3.6245287500000001</c:v>
                </c:pt>
                <c:pt idx="2611">
                  <c:v>3.62591745833334</c:v>
                </c:pt>
                <c:pt idx="2612">
                  <c:v>3.6273061666666702</c:v>
                </c:pt>
                <c:pt idx="2613">
                  <c:v>3.6286948749999999</c:v>
                </c:pt>
                <c:pt idx="2614">
                  <c:v>3.6300835833333398</c:v>
                </c:pt>
                <c:pt idx="2615">
                  <c:v>3.63147229166667</c:v>
                </c:pt>
                <c:pt idx="2616">
                  <c:v>3.6328610000000001</c:v>
                </c:pt>
                <c:pt idx="2617">
                  <c:v>3.63424970833334</c:v>
                </c:pt>
                <c:pt idx="2618">
                  <c:v>3.6356384166666702</c:v>
                </c:pt>
                <c:pt idx="2619">
                  <c:v>3.6370271250000004</c:v>
                </c:pt>
                <c:pt idx="2620">
                  <c:v>3.6384158333333403</c:v>
                </c:pt>
                <c:pt idx="2621">
                  <c:v>3.63980454166667</c:v>
                </c:pt>
                <c:pt idx="2622">
                  <c:v>3.6411932500000002</c:v>
                </c:pt>
                <c:pt idx="2623">
                  <c:v>3.6425819583333401</c:v>
                </c:pt>
                <c:pt idx="2624">
                  <c:v>3.6439706666666698</c:v>
                </c:pt>
                <c:pt idx="2625">
                  <c:v>3.645359375</c:v>
                </c:pt>
                <c:pt idx="2626">
                  <c:v>3.6467480833333399</c:v>
                </c:pt>
                <c:pt idx="2627">
                  <c:v>3.64813679166667</c:v>
                </c:pt>
                <c:pt idx="2628">
                  <c:v>3.6495255000000002</c:v>
                </c:pt>
                <c:pt idx="2629">
                  <c:v>3.6509142083333401</c:v>
                </c:pt>
                <c:pt idx="2630">
                  <c:v>3.6523029166666703</c:v>
                </c:pt>
                <c:pt idx="2631">
                  <c:v>3.653691625</c:v>
                </c:pt>
                <c:pt idx="2632">
                  <c:v>3.6550803333333404</c:v>
                </c:pt>
                <c:pt idx="2633">
                  <c:v>3.6564690416666701</c:v>
                </c:pt>
                <c:pt idx="2634">
                  <c:v>3.6578577499999998</c:v>
                </c:pt>
                <c:pt idx="2635">
                  <c:v>3.6592464583333402</c:v>
                </c:pt>
                <c:pt idx="2636">
                  <c:v>3.6606351666666699</c:v>
                </c:pt>
                <c:pt idx="2637">
                  <c:v>3.662023875</c:v>
                </c:pt>
                <c:pt idx="2638">
                  <c:v>3.66341258333334</c:v>
                </c:pt>
                <c:pt idx="2639">
                  <c:v>3.6648012916666701</c:v>
                </c:pt>
                <c:pt idx="2640">
                  <c:v>3.6661900000000003</c:v>
                </c:pt>
                <c:pt idx="2641">
                  <c:v>3.6675787083333402</c:v>
                </c:pt>
                <c:pt idx="2642">
                  <c:v>3.6689674166666699</c:v>
                </c:pt>
                <c:pt idx="2643">
                  <c:v>3.6703561250000001</c:v>
                </c:pt>
                <c:pt idx="2644">
                  <c:v>3.67174483333334</c:v>
                </c:pt>
                <c:pt idx="2645">
                  <c:v>3.6731335416666702</c:v>
                </c:pt>
                <c:pt idx="2646">
                  <c:v>3.6745222499999999</c:v>
                </c:pt>
                <c:pt idx="2647">
                  <c:v>3.6759109583333403</c:v>
                </c:pt>
                <c:pt idx="2648">
                  <c:v>3.67729966666667</c:v>
                </c:pt>
                <c:pt idx="2649">
                  <c:v>3.6786883750000001</c:v>
                </c:pt>
                <c:pt idx="2650">
                  <c:v>3.68007708333334</c:v>
                </c:pt>
                <c:pt idx="2651">
                  <c:v>3.6814657916666702</c:v>
                </c:pt>
                <c:pt idx="2652">
                  <c:v>3.6828544999999999</c:v>
                </c:pt>
                <c:pt idx="2653">
                  <c:v>3.6842432083333403</c:v>
                </c:pt>
                <c:pt idx="2654">
                  <c:v>3.68563191666667</c:v>
                </c:pt>
                <c:pt idx="2655">
                  <c:v>3.6870206250000002</c:v>
                </c:pt>
                <c:pt idx="2656">
                  <c:v>3.6884093333333401</c:v>
                </c:pt>
                <c:pt idx="2657">
                  <c:v>3.6897980416666702</c:v>
                </c:pt>
                <c:pt idx="2658">
                  <c:v>3.69118675</c:v>
                </c:pt>
                <c:pt idx="2659">
                  <c:v>3.6925754583333399</c:v>
                </c:pt>
                <c:pt idx="2660">
                  <c:v>3.69396416666667</c:v>
                </c:pt>
                <c:pt idx="2661">
                  <c:v>3.6953528750000002</c:v>
                </c:pt>
                <c:pt idx="2662">
                  <c:v>3.6967415833333401</c:v>
                </c:pt>
                <c:pt idx="2663">
                  <c:v>3.6981302916666703</c:v>
                </c:pt>
                <c:pt idx="2664">
                  <c:v>3.699519</c:v>
                </c:pt>
                <c:pt idx="2665">
                  <c:v>3.7009077083333399</c:v>
                </c:pt>
                <c:pt idx="2666">
                  <c:v>3.7022964166666701</c:v>
                </c:pt>
                <c:pt idx="2667">
                  <c:v>3.7036851250000002</c:v>
                </c:pt>
                <c:pt idx="2668">
                  <c:v>3.7050738333333402</c:v>
                </c:pt>
                <c:pt idx="2669">
                  <c:v>3.7064625416666699</c:v>
                </c:pt>
                <c:pt idx="2670">
                  <c:v>3.70785125</c:v>
                </c:pt>
                <c:pt idx="2671">
                  <c:v>3.70923995833334</c:v>
                </c:pt>
                <c:pt idx="2672">
                  <c:v>3.7106286666666701</c:v>
                </c:pt>
                <c:pt idx="2673">
                  <c:v>3.7120173750000003</c:v>
                </c:pt>
                <c:pt idx="2674">
                  <c:v>3.7134060833333402</c:v>
                </c:pt>
                <c:pt idx="2675">
                  <c:v>3.7147947916666699</c:v>
                </c:pt>
                <c:pt idx="2676">
                  <c:v>3.7161835000000001</c:v>
                </c:pt>
                <c:pt idx="2677">
                  <c:v>3.71757220833334</c:v>
                </c:pt>
                <c:pt idx="2678">
                  <c:v>3.7189609166666702</c:v>
                </c:pt>
                <c:pt idx="2679">
                  <c:v>3.7203496249999999</c:v>
                </c:pt>
                <c:pt idx="2680">
                  <c:v>3.7217383333333403</c:v>
                </c:pt>
                <c:pt idx="2681">
                  <c:v>3.72312704166667</c:v>
                </c:pt>
                <c:pt idx="2682">
                  <c:v>3.7245157500000001</c:v>
                </c:pt>
                <c:pt idx="2683">
                  <c:v>3.7259044583333401</c:v>
                </c:pt>
                <c:pt idx="2684">
                  <c:v>3.7272931666666702</c:v>
                </c:pt>
                <c:pt idx="2685">
                  <c:v>3.7286818749999999</c:v>
                </c:pt>
                <c:pt idx="2686">
                  <c:v>3.7300705833333399</c:v>
                </c:pt>
                <c:pt idx="2687">
                  <c:v>3.73145929166667</c:v>
                </c:pt>
                <c:pt idx="2688">
                  <c:v>3.7328480000000002</c:v>
                </c:pt>
                <c:pt idx="2689">
                  <c:v>3.7342367083333401</c:v>
                </c:pt>
                <c:pt idx="2690">
                  <c:v>3.7356254166666703</c:v>
                </c:pt>
                <c:pt idx="2691">
                  <c:v>3.737014125</c:v>
                </c:pt>
                <c:pt idx="2692">
                  <c:v>3.7384028333333399</c:v>
                </c:pt>
                <c:pt idx="2693">
                  <c:v>3.73979154166667</c:v>
                </c:pt>
                <c:pt idx="2694">
                  <c:v>3.7411802500000002</c:v>
                </c:pt>
                <c:pt idx="2695">
                  <c:v>3.7425689583333401</c:v>
                </c:pt>
                <c:pt idx="2696">
                  <c:v>3.7439576666666703</c:v>
                </c:pt>
                <c:pt idx="2697">
                  <c:v>3.745346375</c:v>
                </c:pt>
                <c:pt idx="2698">
                  <c:v>3.7467350833333399</c:v>
                </c:pt>
                <c:pt idx="2699">
                  <c:v>3.7481237916666701</c:v>
                </c:pt>
                <c:pt idx="2700">
                  <c:v>3.7495125000000002</c:v>
                </c:pt>
                <c:pt idx="2701">
                  <c:v>3.7509012083333402</c:v>
                </c:pt>
                <c:pt idx="2702">
                  <c:v>3.7522899166666699</c:v>
                </c:pt>
                <c:pt idx="2703">
                  <c:v>3.753678625</c:v>
                </c:pt>
                <c:pt idx="2704">
                  <c:v>3.75506733333334</c:v>
                </c:pt>
                <c:pt idx="2705">
                  <c:v>3.7564560416666701</c:v>
                </c:pt>
                <c:pt idx="2706">
                  <c:v>3.7578447500000003</c:v>
                </c:pt>
                <c:pt idx="2707">
                  <c:v>3.7592334583333402</c:v>
                </c:pt>
                <c:pt idx="2708">
                  <c:v>3.7606221666666699</c:v>
                </c:pt>
                <c:pt idx="2709">
                  <c:v>3.7620108750000001</c:v>
                </c:pt>
                <c:pt idx="2710">
                  <c:v>3.76339958333334</c:v>
                </c:pt>
                <c:pt idx="2711">
                  <c:v>3.7647882916666702</c:v>
                </c:pt>
                <c:pt idx="2712">
                  <c:v>3.7661769999999999</c:v>
                </c:pt>
                <c:pt idx="2713">
                  <c:v>3.7675657083333403</c:v>
                </c:pt>
                <c:pt idx="2714">
                  <c:v>3.76895441666667</c:v>
                </c:pt>
                <c:pt idx="2715">
                  <c:v>3.7703431250000001</c:v>
                </c:pt>
                <c:pt idx="2716">
                  <c:v>3.7717318333333401</c:v>
                </c:pt>
                <c:pt idx="2717">
                  <c:v>3.7731205416666702</c:v>
                </c:pt>
                <c:pt idx="2718">
                  <c:v>3.7745092499999999</c:v>
                </c:pt>
                <c:pt idx="2719">
                  <c:v>3.7758979583333399</c:v>
                </c:pt>
                <c:pt idx="2720">
                  <c:v>3.77728666666667</c:v>
                </c:pt>
                <c:pt idx="2721">
                  <c:v>3.7786753750000002</c:v>
                </c:pt>
                <c:pt idx="2722">
                  <c:v>3.7800640833333401</c:v>
                </c:pt>
                <c:pt idx="2723">
                  <c:v>3.7814527916666703</c:v>
                </c:pt>
                <c:pt idx="2724">
                  <c:v>3.7828415</c:v>
                </c:pt>
                <c:pt idx="2725">
                  <c:v>3.7842302083333399</c:v>
                </c:pt>
                <c:pt idx="2726">
                  <c:v>3.7856189166666701</c:v>
                </c:pt>
                <c:pt idx="2727">
                  <c:v>3.7870076250000002</c:v>
                </c:pt>
                <c:pt idx="2728">
                  <c:v>3.7883963333333401</c:v>
                </c:pt>
                <c:pt idx="2729">
                  <c:v>3.7897850416666699</c:v>
                </c:pt>
                <c:pt idx="2730">
                  <c:v>3.79117375</c:v>
                </c:pt>
                <c:pt idx="2731">
                  <c:v>3.7925624583333399</c:v>
                </c:pt>
                <c:pt idx="2732">
                  <c:v>3.7939511666666701</c:v>
                </c:pt>
                <c:pt idx="2733">
                  <c:v>3.7953398750000003</c:v>
                </c:pt>
                <c:pt idx="2734">
                  <c:v>3.7967285833333402</c:v>
                </c:pt>
                <c:pt idx="2735">
                  <c:v>3.7981172916666699</c:v>
                </c:pt>
                <c:pt idx="2736">
                  <c:v>3.799506</c:v>
                </c:pt>
                <c:pt idx="2737">
                  <c:v>3.80089470833334</c:v>
                </c:pt>
                <c:pt idx="2738">
                  <c:v>3.8022834166666701</c:v>
                </c:pt>
                <c:pt idx="2739">
                  <c:v>3.8036721250000003</c:v>
                </c:pt>
                <c:pt idx="2740">
                  <c:v>3.8050608333333402</c:v>
                </c:pt>
                <c:pt idx="2741">
                  <c:v>3.8064495416666699</c:v>
                </c:pt>
                <c:pt idx="2742">
                  <c:v>3.8078382500000001</c:v>
                </c:pt>
                <c:pt idx="2743">
                  <c:v>3.80922695833334</c:v>
                </c:pt>
                <c:pt idx="2744">
                  <c:v>3.8106156666666702</c:v>
                </c:pt>
                <c:pt idx="2745">
                  <c:v>3.8120043749999999</c:v>
                </c:pt>
                <c:pt idx="2746">
                  <c:v>3.8133930833333403</c:v>
                </c:pt>
                <c:pt idx="2747">
                  <c:v>3.81478179166667</c:v>
                </c:pt>
                <c:pt idx="2748">
                  <c:v>3.8161705000000001</c:v>
                </c:pt>
                <c:pt idx="2749">
                  <c:v>3.8175592083333401</c:v>
                </c:pt>
                <c:pt idx="2750">
                  <c:v>3.8189479166666702</c:v>
                </c:pt>
                <c:pt idx="2751">
                  <c:v>3.8203366249999999</c:v>
                </c:pt>
                <c:pt idx="2752">
                  <c:v>3.8217253333333399</c:v>
                </c:pt>
                <c:pt idx="2753">
                  <c:v>3.82311404166667</c:v>
                </c:pt>
                <c:pt idx="2754">
                  <c:v>3.8245027500000002</c:v>
                </c:pt>
                <c:pt idx="2755">
                  <c:v>3.8258914583333401</c:v>
                </c:pt>
                <c:pt idx="2756">
                  <c:v>3.8272801666666703</c:v>
                </c:pt>
                <c:pt idx="2757">
                  <c:v>3.828668875</c:v>
                </c:pt>
                <c:pt idx="2758">
                  <c:v>3.8300575833333399</c:v>
                </c:pt>
                <c:pt idx="2759">
                  <c:v>3.8314462916666701</c:v>
                </c:pt>
                <c:pt idx="2760">
                  <c:v>3.8328350000000002</c:v>
                </c:pt>
                <c:pt idx="2761">
                  <c:v>3.8342237083333401</c:v>
                </c:pt>
                <c:pt idx="2762">
                  <c:v>3.8356124166666699</c:v>
                </c:pt>
                <c:pt idx="2763">
                  <c:v>3.837001125</c:v>
                </c:pt>
                <c:pt idx="2764">
                  <c:v>3.8383898333333399</c:v>
                </c:pt>
                <c:pt idx="2765">
                  <c:v>3.8397785416666701</c:v>
                </c:pt>
                <c:pt idx="2766">
                  <c:v>3.8411672500000003</c:v>
                </c:pt>
                <c:pt idx="2767">
                  <c:v>3.8425559583333402</c:v>
                </c:pt>
                <c:pt idx="2768">
                  <c:v>3.8439446666666699</c:v>
                </c:pt>
                <c:pt idx="2769">
                  <c:v>3.8453333750000001</c:v>
                </c:pt>
                <c:pt idx="2770">
                  <c:v>3.84672208333334</c:v>
                </c:pt>
                <c:pt idx="2771">
                  <c:v>3.8481107916666701</c:v>
                </c:pt>
                <c:pt idx="2772">
                  <c:v>3.8494994999999999</c:v>
                </c:pt>
                <c:pt idx="2773">
                  <c:v>3.8508882083333402</c:v>
                </c:pt>
                <c:pt idx="2774">
                  <c:v>3.8522769166666699</c:v>
                </c:pt>
                <c:pt idx="2775">
                  <c:v>3.8536656250000001</c:v>
                </c:pt>
                <c:pt idx="2776">
                  <c:v>3.85505433333334</c:v>
                </c:pt>
                <c:pt idx="2777">
                  <c:v>3.8564430416666702</c:v>
                </c:pt>
                <c:pt idx="2778">
                  <c:v>3.8578317499999999</c:v>
                </c:pt>
                <c:pt idx="2779">
                  <c:v>3.8592204583333403</c:v>
                </c:pt>
                <c:pt idx="2780">
                  <c:v>3.86060916666667</c:v>
                </c:pt>
                <c:pt idx="2781">
                  <c:v>3.8619978750000001</c:v>
                </c:pt>
                <c:pt idx="2782">
                  <c:v>3.8633865833333401</c:v>
                </c:pt>
                <c:pt idx="2783">
                  <c:v>3.8647752916666702</c:v>
                </c:pt>
                <c:pt idx="2784">
                  <c:v>3.8661639999999999</c:v>
                </c:pt>
                <c:pt idx="2785">
                  <c:v>3.8675527083333399</c:v>
                </c:pt>
                <c:pt idx="2786">
                  <c:v>3.86894141666667</c:v>
                </c:pt>
                <c:pt idx="2787">
                  <c:v>3.8703301250000002</c:v>
                </c:pt>
                <c:pt idx="2788">
                  <c:v>3.8717188333333401</c:v>
                </c:pt>
                <c:pt idx="2789">
                  <c:v>3.8731075416666703</c:v>
                </c:pt>
                <c:pt idx="2790">
                  <c:v>3.87449625</c:v>
                </c:pt>
                <c:pt idx="2791">
                  <c:v>3.8758849583333399</c:v>
                </c:pt>
                <c:pt idx="2792">
                  <c:v>3.8772736666666701</c:v>
                </c:pt>
                <c:pt idx="2793">
                  <c:v>3.8786623750000002</c:v>
                </c:pt>
                <c:pt idx="2794">
                  <c:v>3.8800510833333401</c:v>
                </c:pt>
                <c:pt idx="2795">
                  <c:v>3.8814397916666699</c:v>
                </c:pt>
                <c:pt idx="2796">
                  <c:v>3.8828285</c:v>
                </c:pt>
                <c:pt idx="2797">
                  <c:v>3.8842172083333399</c:v>
                </c:pt>
                <c:pt idx="2798">
                  <c:v>3.8856059166666701</c:v>
                </c:pt>
                <c:pt idx="2799">
                  <c:v>3.8869946250000003</c:v>
                </c:pt>
                <c:pt idx="2800">
                  <c:v>3.8883833333333402</c:v>
                </c:pt>
                <c:pt idx="2801">
                  <c:v>3.8897720416666699</c:v>
                </c:pt>
                <c:pt idx="2802">
                  <c:v>3.8911607500000001</c:v>
                </c:pt>
                <c:pt idx="2803">
                  <c:v>3.89254945833334</c:v>
                </c:pt>
                <c:pt idx="2804">
                  <c:v>3.8939381666666701</c:v>
                </c:pt>
                <c:pt idx="2805">
                  <c:v>3.8953268749999999</c:v>
                </c:pt>
                <c:pt idx="2806">
                  <c:v>3.8967155833333402</c:v>
                </c:pt>
                <c:pt idx="2807">
                  <c:v>3.8981042916666699</c:v>
                </c:pt>
                <c:pt idx="2808">
                  <c:v>3.8994930000000001</c:v>
                </c:pt>
                <c:pt idx="2809">
                  <c:v>3.90088170833334</c:v>
                </c:pt>
                <c:pt idx="2810">
                  <c:v>3.9022704166666702</c:v>
                </c:pt>
                <c:pt idx="2811">
                  <c:v>3.9036591249999999</c:v>
                </c:pt>
                <c:pt idx="2812">
                  <c:v>3.9050478333333403</c:v>
                </c:pt>
                <c:pt idx="2813">
                  <c:v>3.90643654166667</c:v>
                </c:pt>
                <c:pt idx="2814">
                  <c:v>3.9078252500000001</c:v>
                </c:pt>
                <c:pt idx="2815">
                  <c:v>3.9092139583333401</c:v>
                </c:pt>
                <c:pt idx="2816">
                  <c:v>3.9106026666666702</c:v>
                </c:pt>
                <c:pt idx="2817">
                  <c:v>3.9119913749999999</c:v>
                </c:pt>
                <c:pt idx="2818">
                  <c:v>3.9133800833333399</c:v>
                </c:pt>
                <c:pt idx="2819">
                  <c:v>3.91476879166667</c:v>
                </c:pt>
                <c:pt idx="2820">
                  <c:v>3.9161575000000002</c:v>
                </c:pt>
                <c:pt idx="2821">
                  <c:v>3.9175462083333401</c:v>
                </c:pt>
                <c:pt idx="2822">
                  <c:v>3.9189349166666703</c:v>
                </c:pt>
                <c:pt idx="2823">
                  <c:v>3.920323625</c:v>
                </c:pt>
                <c:pt idx="2824">
                  <c:v>3.9217123333333399</c:v>
                </c:pt>
                <c:pt idx="2825">
                  <c:v>3.9231010416666701</c:v>
                </c:pt>
                <c:pt idx="2826">
                  <c:v>3.9244897500000002</c:v>
                </c:pt>
                <c:pt idx="2827">
                  <c:v>3.9258784583333401</c:v>
                </c:pt>
                <c:pt idx="2828">
                  <c:v>3.9272671666666699</c:v>
                </c:pt>
                <c:pt idx="2829">
                  <c:v>3.928655875</c:v>
                </c:pt>
                <c:pt idx="2830">
                  <c:v>3.9300445833333399</c:v>
                </c:pt>
                <c:pt idx="2831">
                  <c:v>3.9314332916666701</c:v>
                </c:pt>
                <c:pt idx="2832">
                  <c:v>3.9328220000000003</c:v>
                </c:pt>
                <c:pt idx="2833">
                  <c:v>3.9342107083333402</c:v>
                </c:pt>
                <c:pt idx="2834">
                  <c:v>3.9355994166666699</c:v>
                </c:pt>
                <c:pt idx="2835">
                  <c:v>3.9369881250000001</c:v>
                </c:pt>
                <c:pt idx="2836">
                  <c:v>3.93837683333334</c:v>
                </c:pt>
                <c:pt idx="2837">
                  <c:v>3.9397655416666701</c:v>
                </c:pt>
                <c:pt idx="2838">
                  <c:v>3.9411542499999999</c:v>
                </c:pt>
                <c:pt idx="2839">
                  <c:v>3.9425429583333402</c:v>
                </c:pt>
                <c:pt idx="2840">
                  <c:v>3.9439316666666699</c:v>
                </c:pt>
                <c:pt idx="2841">
                  <c:v>3.9453203750000001</c:v>
                </c:pt>
                <c:pt idx="2842">
                  <c:v>3.94670908333334</c:v>
                </c:pt>
                <c:pt idx="2843">
                  <c:v>3.9480977916666702</c:v>
                </c:pt>
                <c:pt idx="2844">
                  <c:v>3.9494864999999999</c:v>
                </c:pt>
                <c:pt idx="2845">
                  <c:v>3.9508752083333403</c:v>
                </c:pt>
                <c:pt idx="2846">
                  <c:v>3.95226391666667</c:v>
                </c:pt>
                <c:pt idx="2847">
                  <c:v>3.9536526250000001</c:v>
                </c:pt>
                <c:pt idx="2848">
                  <c:v>3.9550413333333401</c:v>
                </c:pt>
                <c:pt idx="2849">
                  <c:v>3.9564300416666702</c:v>
                </c:pt>
                <c:pt idx="2850">
                  <c:v>3.9578187499999999</c:v>
                </c:pt>
                <c:pt idx="2851">
                  <c:v>3.9592074583333399</c:v>
                </c:pt>
                <c:pt idx="2852">
                  <c:v>3.96059616666667</c:v>
                </c:pt>
                <c:pt idx="2853">
                  <c:v>3.9619848750000002</c:v>
                </c:pt>
                <c:pt idx="2854">
                  <c:v>3.9633735833333401</c:v>
                </c:pt>
                <c:pt idx="2855">
                  <c:v>3.9647622916666703</c:v>
                </c:pt>
                <c:pt idx="2856">
                  <c:v>3.966151</c:v>
                </c:pt>
                <c:pt idx="2857">
                  <c:v>3.9675397083333399</c:v>
                </c:pt>
                <c:pt idx="2858">
                  <c:v>3.9689284166666701</c:v>
                </c:pt>
                <c:pt idx="2859">
                  <c:v>3.9703171250000002</c:v>
                </c:pt>
                <c:pt idx="2860">
                  <c:v>3.9717058333333402</c:v>
                </c:pt>
                <c:pt idx="2861">
                  <c:v>3.9730945416666699</c:v>
                </c:pt>
                <c:pt idx="2862">
                  <c:v>3.97448325</c:v>
                </c:pt>
                <c:pt idx="2863">
                  <c:v>3.97587195833334</c:v>
                </c:pt>
                <c:pt idx="2864">
                  <c:v>3.9772606666666701</c:v>
                </c:pt>
                <c:pt idx="2865">
                  <c:v>3.9786493750000003</c:v>
                </c:pt>
                <c:pt idx="2866">
                  <c:v>3.9800380833333402</c:v>
                </c:pt>
                <c:pt idx="2867">
                  <c:v>3.9814267916666699</c:v>
                </c:pt>
                <c:pt idx="2868">
                  <c:v>3.9828155000000001</c:v>
                </c:pt>
                <c:pt idx="2869">
                  <c:v>3.98420420833334</c:v>
                </c:pt>
                <c:pt idx="2870">
                  <c:v>3.9855929166666701</c:v>
                </c:pt>
                <c:pt idx="2871">
                  <c:v>3.9869816249999999</c:v>
                </c:pt>
                <c:pt idx="2872">
                  <c:v>3.9883703333333402</c:v>
                </c:pt>
                <c:pt idx="2873">
                  <c:v>3.9897590416666699</c:v>
                </c:pt>
                <c:pt idx="2874">
                  <c:v>3.9911477500000001</c:v>
                </c:pt>
                <c:pt idx="2875">
                  <c:v>3.99253645833334</c:v>
                </c:pt>
                <c:pt idx="2876">
                  <c:v>3.9939251666666702</c:v>
                </c:pt>
                <c:pt idx="2877">
                  <c:v>3.9953138749999999</c:v>
                </c:pt>
                <c:pt idx="2878">
                  <c:v>3.9967025833333403</c:v>
                </c:pt>
                <c:pt idx="2879">
                  <c:v>3.99809129166667</c:v>
                </c:pt>
                <c:pt idx="2880">
                  <c:v>3.9994800000000001</c:v>
                </c:pt>
                <c:pt idx="2881">
                  <c:v>4.0008687083333401</c:v>
                </c:pt>
                <c:pt idx="2882">
                  <c:v>4.0022574166666702</c:v>
                </c:pt>
                <c:pt idx="2883">
                  <c:v>4.0036461249999995</c:v>
                </c:pt>
                <c:pt idx="2884">
                  <c:v>4.0050348333333403</c:v>
                </c:pt>
                <c:pt idx="2885">
                  <c:v>4.0064235416666705</c:v>
                </c:pt>
                <c:pt idx="2886">
                  <c:v>4.0078122500000006</c:v>
                </c:pt>
                <c:pt idx="2887">
                  <c:v>4.0092009583333397</c:v>
                </c:pt>
                <c:pt idx="2888">
                  <c:v>4.0105896666666698</c:v>
                </c:pt>
                <c:pt idx="2889">
                  <c:v>4.011978375</c:v>
                </c:pt>
                <c:pt idx="2890">
                  <c:v>4.0133670833333399</c:v>
                </c:pt>
                <c:pt idx="2891">
                  <c:v>4.0147557916666701</c:v>
                </c:pt>
                <c:pt idx="2892">
                  <c:v>4.0161445000000002</c:v>
                </c:pt>
                <c:pt idx="2893">
                  <c:v>4.0175332083333402</c:v>
                </c:pt>
                <c:pt idx="2894">
                  <c:v>4.0189219166666703</c:v>
                </c:pt>
                <c:pt idx="2895">
                  <c:v>4.0203106250000005</c:v>
                </c:pt>
                <c:pt idx="2896">
                  <c:v>4.0216993333333395</c:v>
                </c:pt>
                <c:pt idx="2897">
                  <c:v>4.0230880416666697</c:v>
                </c:pt>
                <c:pt idx="2898">
                  <c:v>4.0244767499999998</c:v>
                </c:pt>
                <c:pt idx="2899">
                  <c:v>4.0258654583333406</c:v>
                </c:pt>
                <c:pt idx="2900">
                  <c:v>4.0272541666666699</c:v>
                </c:pt>
                <c:pt idx="2901">
                  <c:v>4.0286428750000001</c:v>
                </c:pt>
                <c:pt idx="2902">
                  <c:v>4.03003158333334</c:v>
                </c:pt>
                <c:pt idx="2903">
                  <c:v>4.0314202916666702</c:v>
                </c:pt>
                <c:pt idx="2904">
                  <c:v>4.0328090000000003</c:v>
                </c:pt>
                <c:pt idx="2905">
                  <c:v>4.0341977083333402</c:v>
                </c:pt>
                <c:pt idx="2906">
                  <c:v>4.0355864166666695</c:v>
                </c:pt>
                <c:pt idx="2907">
                  <c:v>4.0369751249999997</c:v>
                </c:pt>
                <c:pt idx="2908">
                  <c:v>4.0383638333333405</c:v>
                </c:pt>
                <c:pt idx="2909">
                  <c:v>4.0397525416666706</c:v>
                </c:pt>
                <c:pt idx="2910">
                  <c:v>4.0411412499999999</c:v>
                </c:pt>
                <c:pt idx="2911">
                  <c:v>4.0425299583333398</c:v>
                </c:pt>
                <c:pt idx="2912">
                  <c:v>4.04391866666667</c:v>
                </c:pt>
                <c:pt idx="2913">
                  <c:v>4.0453073750000001</c:v>
                </c:pt>
                <c:pt idx="2914">
                  <c:v>4.0466960833333401</c:v>
                </c:pt>
                <c:pt idx="2915">
                  <c:v>4.0480847916666702</c:v>
                </c:pt>
                <c:pt idx="2916">
                  <c:v>4.0494734999999995</c:v>
                </c:pt>
                <c:pt idx="2917">
                  <c:v>4.0508622083333403</c:v>
                </c:pt>
                <c:pt idx="2918">
                  <c:v>4.0522509166666705</c:v>
                </c:pt>
                <c:pt idx="2919">
                  <c:v>4.0536396250000006</c:v>
                </c:pt>
                <c:pt idx="2920">
                  <c:v>4.0550283333333397</c:v>
                </c:pt>
                <c:pt idx="2921">
                  <c:v>4.0564170416666698</c:v>
                </c:pt>
                <c:pt idx="2922">
                  <c:v>4.05780575</c:v>
                </c:pt>
                <c:pt idx="2923">
                  <c:v>4.0591944583333399</c:v>
                </c:pt>
                <c:pt idx="2924">
                  <c:v>4.0605831666666701</c:v>
                </c:pt>
                <c:pt idx="2925">
                  <c:v>4.0619718750000002</c:v>
                </c:pt>
                <c:pt idx="2926">
                  <c:v>4.0633605833333402</c:v>
                </c:pt>
                <c:pt idx="2927">
                  <c:v>4.0647492916666703</c:v>
                </c:pt>
                <c:pt idx="2928">
                  <c:v>4.0661380000000005</c:v>
                </c:pt>
                <c:pt idx="2929">
                  <c:v>4.0675267083333395</c:v>
                </c:pt>
                <c:pt idx="2930">
                  <c:v>4.0689154166666697</c:v>
                </c:pt>
                <c:pt idx="2931">
                  <c:v>4.0703041249999998</c:v>
                </c:pt>
                <c:pt idx="2932">
                  <c:v>4.0716928333333406</c:v>
                </c:pt>
                <c:pt idx="2933">
                  <c:v>4.0730815416666699</c:v>
                </c:pt>
                <c:pt idx="2934">
                  <c:v>4.0744702500000001</c:v>
                </c:pt>
                <c:pt idx="2935">
                  <c:v>4.07585895833334</c:v>
                </c:pt>
                <c:pt idx="2936">
                  <c:v>4.0772476666666702</c:v>
                </c:pt>
                <c:pt idx="2937">
                  <c:v>4.0786363750000003</c:v>
                </c:pt>
                <c:pt idx="2938">
                  <c:v>4.0800250833333402</c:v>
                </c:pt>
                <c:pt idx="2939">
                  <c:v>4.0814137916666695</c:v>
                </c:pt>
                <c:pt idx="2940">
                  <c:v>4.0828024999999997</c:v>
                </c:pt>
                <c:pt idx="2941">
                  <c:v>4.0841912083333405</c:v>
                </c:pt>
                <c:pt idx="2942">
                  <c:v>4.0855799166666706</c:v>
                </c:pt>
                <c:pt idx="2943">
                  <c:v>4.0869686249999999</c:v>
                </c:pt>
                <c:pt idx="2944">
                  <c:v>4.0883573333333398</c:v>
                </c:pt>
                <c:pt idx="2945">
                  <c:v>4.08974604166667</c:v>
                </c:pt>
                <c:pt idx="2946">
                  <c:v>4.0911347500000002</c:v>
                </c:pt>
                <c:pt idx="2947">
                  <c:v>4.0925234583333401</c:v>
                </c:pt>
                <c:pt idx="2948">
                  <c:v>4.0939121666666702</c:v>
                </c:pt>
                <c:pt idx="2949">
                  <c:v>4.0953008749999995</c:v>
                </c:pt>
                <c:pt idx="2950">
                  <c:v>4.0966895833333403</c:v>
                </c:pt>
                <c:pt idx="2951">
                  <c:v>4.0980782916666705</c:v>
                </c:pt>
                <c:pt idx="2952">
                  <c:v>4.0994670000000006</c:v>
                </c:pt>
                <c:pt idx="2953">
                  <c:v>4.1008557083333397</c:v>
                </c:pt>
                <c:pt idx="2954">
                  <c:v>4.1022444166666698</c:v>
                </c:pt>
                <c:pt idx="2955">
                  <c:v>4.103633125</c:v>
                </c:pt>
                <c:pt idx="2956">
                  <c:v>4.1050218333333399</c:v>
                </c:pt>
                <c:pt idx="2957">
                  <c:v>4.1064105416666701</c:v>
                </c:pt>
                <c:pt idx="2958">
                  <c:v>4.1077992500000002</c:v>
                </c:pt>
                <c:pt idx="2959">
                  <c:v>4.1091879583333402</c:v>
                </c:pt>
                <c:pt idx="2960">
                  <c:v>4.1105766666666703</c:v>
                </c:pt>
                <c:pt idx="2961">
                  <c:v>4.1119653750000005</c:v>
                </c:pt>
                <c:pt idx="2962">
                  <c:v>4.1133540833333395</c:v>
                </c:pt>
                <c:pt idx="2963">
                  <c:v>4.1147427916666697</c:v>
                </c:pt>
                <c:pt idx="2964">
                  <c:v>4.1161314999999998</c:v>
                </c:pt>
                <c:pt idx="2965">
                  <c:v>4.1175202083333406</c:v>
                </c:pt>
                <c:pt idx="2966">
                  <c:v>4.1189089166666699</c:v>
                </c:pt>
                <c:pt idx="2967">
                  <c:v>4.1202976250000001</c:v>
                </c:pt>
                <c:pt idx="2968">
                  <c:v>4.12168633333334</c:v>
                </c:pt>
                <c:pt idx="2969">
                  <c:v>4.1230750416666702</c:v>
                </c:pt>
                <c:pt idx="2970">
                  <c:v>4.1244637500000003</c:v>
                </c:pt>
                <c:pt idx="2971">
                  <c:v>4.1258524583333402</c:v>
                </c:pt>
                <c:pt idx="2972">
                  <c:v>4.1272411666666695</c:v>
                </c:pt>
                <c:pt idx="2973">
                  <c:v>4.1286298749999997</c:v>
                </c:pt>
                <c:pt idx="2974">
                  <c:v>4.1300185833333405</c:v>
                </c:pt>
                <c:pt idx="2975">
                  <c:v>4.1314072916666706</c:v>
                </c:pt>
                <c:pt idx="2976">
                  <c:v>4.1327959999999999</c:v>
                </c:pt>
                <c:pt idx="2977">
                  <c:v>4.1341847083333398</c:v>
                </c:pt>
                <c:pt idx="2978">
                  <c:v>4.13557341666667</c:v>
                </c:pt>
                <c:pt idx="2979">
                  <c:v>4.1369621250000002</c:v>
                </c:pt>
                <c:pt idx="2980">
                  <c:v>4.1383508333333401</c:v>
                </c:pt>
                <c:pt idx="2981">
                  <c:v>4.1397395416666702</c:v>
                </c:pt>
                <c:pt idx="2982">
                  <c:v>4.1411282499999995</c:v>
                </c:pt>
                <c:pt idx="2983">
                  <c:v>4.1425169583333403</c:v>
                </c:pt>
                <c:pt idx="2984">
                  <c:v>4.1439056666666705</c:v>
                </c:pt>
                <c:pt idx="2985">
                  <c:v>4.1452943750000006</c:v>
                </c:pt>
                <c:pt idx="2986">
                  <c:v>4.1466830833333397</c:v>
                </c:pt>
                <c:pt idx="2987">
                  <c:v>4.1480717916666698</c:v>
                </c:pt>
                <c:pt idx="2988">
                  <c:v>4.1494605</c:v>
                </c:pt>
                <c:pt idx="2989">
                  <c:v>4.1508492083333399</c:v>
                </c:pt>
                <c:pt idx="2990">
                  <c:v>4.1522379166666701</c:v>
                </c:pt>
                <c:pt idx="2991">
                  <c:v>4.1536266250000002</c:v>
                </c:pt>
                <c:pt idx="2992">
                  <c:v>4.1550153333333402</c:v>
                </c:pt>
                <c:pt idx="2993">
                  <c:v>4.1564040416666703</c:v>
                </c:pt>
                <c:pt idx="2994">
                  <c:v>4.1577927500000005</c:v>
                </c:pt>
                <c:pt idx="2995">
                  <c:v>4.1591814583333395</c:v>
                </c:pt>
                <c:pt idx="2996">
                  <c:v>4.1605701666666697</c:v>
                </c:pt>
                <c:pt idx="2997">
                  <c:v>4.1619588749999998</c:v>
                </c:pt>
                <c:pt idx="2998">
                  <c:v>4.1633475833333407</c:v>
                </c:pt>
                <c:pt idx="2999">
                  <c:v>4.1647362916666699</c:v>
                </c:pt>
                <c:pt idx="3000">
                  <c:v>4.1661250000000001</c:v>
                </c:pt>
                <c:pt idx="3001">
                  <c:v>4.16751370833334</c:v>
                </c:pt>
                <c:pt idx="3002">
                  <c:v>4.1689024166666702</c:v>
                </c:pt>
                <c:pt idx="3003">
                  <c:v>4.1702911250000003</c:v>
                </c:pt>
                <c:pt idx="3004">
                  <c:v>4.1716798333333402</c:v>
                </c:pt>
                <c:pt idx="3005">
                  <c:v>4.1730685416666695</c:v>
                </c:pt>
                <c:pt idx="3006">
                  <c:v>4.1744572499999997</c:v>
                </c:pt>
                <c:pt idx="3007">
                  <c:v>4.1758459583333405</c:v>
                </c:pt>
                <c:pt idx="3008">
                  <c:v>4.1772346666666706</c:v>
                </c:pt>
                <c:pt idx="3009">
                  <c:v>4.1786233749999999</c:v>
                </c:pt>
                <c:pt idx="3010">
                  <c:v>4.1800120833333398</c:v>
                </c:pt>
                <c:pt idx="3011">
                  <c:v>4.18140079166667</c:v>
                </c:pt>
                <c:pt idx="3012">
                  <c:v>4.1827895000000002</c:v>
                </c:pt>
                <c:pt idx="3013">
                  <c:v>4.1841782083333401</c:v>
                </c:pt>
                <c:pt idx="3014">
                  <c:v>4.1855669166666702</c:v>
                </c:pt>
                <c:pt idx="3015">
                  <c:v>4.1869556249999995</c:v>
                </c:pt>
                <c:pt idx="3016">
                  <c:v>4.1883443333333403</c:v>
                </c:pt>
                <c:pt idx="3017">
                  <c:v>4.1897330416666705</c:v>
                </c:pt>
                <c:pt idx="3018">
                  <c:v>4.1911217500000006</c:v>
                </c:pt>
                <c:pt idx="3019">
                  <c:v>4.1925104583333397</c:v>
                </c:pt>
                <c:pt idx="3020">
                  <c:v>4.1938991666666698</c:v>
                </c:pt>
                <c:pt idx="3021">
                  <c:v>4.195287875</c:v>
                </c:pt>
                <c:pt idx="3022">
                  <c:v>4.1966765833333399</c:v>
                </c:pt>
                <c:pt idx="3023">
                  <c:v>4.1980652916666701</c:v>
                </c:pt>
                <c:pt idx="3024">
                  <c:v>4.1994540000000002</c:v>
                </c:pt>
                <c:pt idx="3025">
                  <c:v>4.2008427083333402</c:v>
                </c:pt>
                <c:pt idx="3026">
                  <c:v>4.2022314166666703</c:v>
                </c:pt>
                <c:pt idx="3027">
                  <c:v>4.2036201250000005</c:v>
                </c:pt>
                <c:pt idx="3028">
                  <c:v>4.2050088333333395</c:v>
                </c:pt>
                <c:pt idx="3029">
                  <c:v>4.2063975416666697</c:v>
                </c:pt>
                <c:pt idx="3030">
                  <c:v>4.2077862499999998</c:v>
                </c:pt>
                <c:pt idx="3031">
                  <c:v>4.2091749583333407</c:v>
                </c:pt>
                <c:pt idx="3032">
                  <c:v>4.2105636666666699</c:v>
                </c:pt>
                <c:pt idx="3033">
                  <c:v>4.2119523750000001</c:v>
                </c:pt>
                <c:pt idx="3034">
                  <c:v>4.21334108333334</c:v>
                </c:pt>
                <c:pt idx="3035">
                  <c:v>4.2147297916666702</c:v>
                </c:pt>
                <c:pt idx="3036">
                  <c:v>4.2161185000000003</c:v>
                </c:pt>
                <c:pt idx="3037">
                  <c:v>4.2175072083333403</c:v>
                </c:pt>
                <c:pt idx="3038">
                  <c:v>4.2188959166666695</c:v>
                </c:pt>
                <c:pt idx="3039">
                  <c:v>4.2202846249999997</c:v>
                </c:pt>
                <c:pt idx="3040">
                  <c:v>4.2216733333333405</c:v>
                </c:pt>
                <c:pt idx="3041">
                  <c:v>4.2230620416666707</c:v>
                </c:pt>
                <c:pt idx="3042">
                  <c:v>4.2244507499999999</c:v>
                </c:pt>
                <c:pt idx="3043">
                  <c:v>4.2258394583333398</c:v>
                </c:pt>
                <c:pt idx="3044">
                  <c:v>4.22722816666667</c:v>
                </c:pt>
                <c:pt idx="3045">
                  <c:v>4.2286168750000002</c:v>
                </c:pt>
                <c:pt idx="3046">
                  <c:v>4.2300055833333401</c:v>
                </c:pt>
                <c:pt idx="3047">
                  <c:v>4.2313942916666702</c:v>
                </c:pt>
                <c:pt idx="3048">
                  <c:v>4.2327829999999995</c:v>
                </c:pt>
                <c:pt idx="3049">
                  <c:v>4.2341717083333403</c:v>
                </c:pt>
                <c:pt idx="3050">
                  <c:v>4.2355604166666705</c:v>
                </c:pt>
                <c:pt idx="3051">
                  <c:v>4.2369491250000006</c:v>
                </c:pt>
                <c:pt idx="3052">
                  <c:v>4.2383378333333397</c:v>
                </c:pt>
                <c:pt idx="3053">
                  <c:v>4.2397265416666698</c:v>
                </c:pt>
                <c:pt idx="3054">
                  <c:v>4.24111525</c:v>
                </c:pt>
                <c:pt idx="3055">
                  <c:v>4.2425039583333399</c:v>
                </c:pt>
                <c:pt idx="3056">
                  <c:v>4.2438926666666701</c:v>
                </c:pt>
                <c:pt idx="3057">
                  <c:v>4.2452813750000002</c:v>
                </c:pt>
                <c:pt idx="3058">
                  <c:v>4.2466700833333402</c:v>
                </c:pt>
                <c:pt idx="3059">
                  <c:v>4.2480587916666703</c:v>
                </c:pt>
                <c:pt idx="3060">
                  <c:v>4.2494475000000005</c:v>
                </c:pt>
                <c:pt idx="3061">
                  <c:v>4.2508362083333395</c:v>
                </c:pt>
                <c:pt idx="3062">
                  <c:v>4.2522249166666697</c:v>
                </c:pt>
                <c:pt idx="3063">
                  <c:v>4.2536136249999998</c:v>
                </c:pt>
                <c:pt idx="3064">
                  <c:v>4.2550023333333407</c:v>
                </c:pt>
                <c:pt idx="3065">
                  <c:v>4.2563910416666699</c:v>
                </c:pt>
                <c:pt idx="3066">
                  <c:v>4.2577797500000001</c:v>
                </c:pt>
                <c:pt idx="3067">
                  <c:v>4.25916845833334</c:v>
                </c:pt>
                <c:pt idx="3068">
                  <c:v>4.2605571666666702</c:v>
                </c:pt>
                <c:pt idx="3069">
                  <c:v>4.2619458750000003</c:v>
                </c:pt>
                <c:pt idx="3070">
                  <c:v>4.2633345833333403</c:v>
                </c:pt>
                <c:pt idx="3071">
                  <c:v>4.2647232916666695</c:v>
                </c:pt>
                <c:pt idx="3072">
                  <c:v>4.2661119999999997</c:v>
                </c:pt>
                <c:pt idx="3073">
                  <c:v>4.2675007083333405</c:v>
                </c:pt>
                <c:pt idx="3074">
                  <c:v>4.2688894166666707</c:v>
                </c:pt>
                <c:pt idx="3075">
                  <c:v>4.2702781249999999</c:v>
                </c:pt>
                <c:pt idx="3076">
                  <c:v>4.2716668333333399</c:v>
                </c:pt>
                <c:pt idx="3077">
                  <c:v>4.27305554166667</c:v>
                </c:pt>
                <c:pt idx="3078">
                  <c:v>4.2744442500000002</c:v>
                </c:pt>
                <c:pt idx="3079">
                  <c:v>4.2758329583333401</c:v>
                </c:pt>
                <c:pt idx="3080">
                  <c:v>4.2772216666666703</c:v>
                </c:pt>
                <c:pt idx="3081">
                  <c:v>4.2786103749999995</c:v>
                </c:pt>
                <c:pt idx="3082">
                  <c:v>4.2799990833333403</c:v>
                </c:pt>
                <c:pt idx="3083">
                  <c:v>4.2813877916666705</c:v>
                </c:pt>
                <c:pt idx="3084">
                  <c:v>4.2827765000000007</c:v>
                </c:pt>
                <c:pt idx="3085">
                  <c:v>4.2841652083333397</c:v>
                </c:pt>
                <c:pt idx="3086">
                  <c:v>4.2855539166666698</c:v>
                </c:pt>
                <c:pt idx="3087">
                  <c:v>4.286942625</c:v>
                </c:pt>
                <c:pt idx="3088">
                  <c:v>4.2883313333333399</c:v>
                </c:pt>
                <c:pt idx="3089">
                  <c:v>4.2897200416666701</c:v>
                </c:pt>
                <c:pt idx="3090">
                  <c:v>4.2911087500000002</c:v>
                </c:pt>
                <c:pt idx="3091">
                  <c:v>4.2924974583333402</c:v>
                </c:pt>
                <c:pt idx="3092">
                  <c:v>4.2938861666666703</c:v>
                </c:pt>
                <c:pt idx="3093">
                  <c:v>4.2952748750000005</c:v>
                </c:pt>
                <c:pt idx="3094">
                  <c:v>4.2966635833333395</c:v>
                </c:pt>
                <c:pt idx="3095">
                  <c:v>4.2980522916666697</c:v>
                </c:pt>
                <c:pt idx="3096">
                  <c:v>4.2994409999999998</c:v>
                </c:pt>
                <c:pt idx="3097">
                  <c:v>4.3008297083333407</c:v>
                </c:pt>
                <c:pt idx="3098">
                  <c:v>4.3022184166666699</c:v>
                </c:pt>
                <c:pt idx="3099">
                  <c:v>4.3036071250000001</c:v>
                </c:pt>
                <c:pt idx="3100">
                  <c:v>4.30499583333334</c:v>
                </c:pt>
                <c:pt idx="3101">
                  <c:v>4.3063845416666702</c:v>
                </c:pt>
                <c:pt idx="3102">
                  <c:v>4.3077732500000003</c:v>
                </c:pt>
                <c:pt idx="3103">
                  <c:v>4.3091619583333403</c:v>
                </c:pt>
                <c:pt idx="3104">
                  <c:v>4.3105506666666695</c:v>
                </c:pt>
                <c:pt idx="3105">
                  <c:v>4.3119393749999997</c:v>
                </c:pt>
                <c:pt idx="3106">
                  <c:v>4.3133280833333405</c:v>
                </c:pt>
                <c:pt idx="3107">
                  <c:v>4.3147167916666707</c:v>
                </c:pt>
                <c:pt idx="3108">
                  <c:v>4.3161054999999999</c:v>
                </c:pt>
                <c:pt idx="3109">
                  <c:v>4.3174942083333399</c:v>
                </c:pt>
                <c:pt idx="3110">
                  <c:v>4.31888291666667</c:v>
                </c:pt>
                <c:pt idx="3111">
                  <c:v>4.3202716250000002</c:v>
                </c:pt>
                <c:pt idx="3112">
                  <c:v>4.3216603333333401</c:v>
                </c:pt>
                <c:pt idx="3113">
                  <c:v>4.3230490416666703</c:v>
                </c:pt>
                <c:pt idx="3114">
                  <c:v>4.3244377499999995</c:v>
                </c:pt>
                <c:pt idx="3115">
                  <c:v>4.3258264583333403</c:v>
                </c:pt>
                <c:pt idx="3116">
                  <c:v>4.3272151666666705</c:v>
                </c:pt>
                <c:pt idx="3117">
                  <c:v>4.3286038750000007</c:v>
                </c:pt>
                <c:pt idx="3118">
                  <c:v>4.3299925833333397</c:v>
                </c:pt>
                <c:pt idx="3119">
                  <c:v>4.3313812916666699</c:v>
                </c:pt>
                <c:pt idx="3120">
                  <c:v>4.33277</c:v>
                </c:pt>
                <c:pt idx="3121">
                  <c:v>4.3341587083333399</c:v>
                </c:pt>
                <c:pt idx="3122">
                  <c:v>4.3355474166666701</c:v>
                </c:pt>
                <c:pt idx="3123">
                  <c:v>4.3369361250000003</c:v>
                </c:pt>
                <c:pt idx="3124">
                  <c:v>4.3383248333333402</c:v>
                </c:pt>
                <c:pt idx="3125">
                  <c:v>4.3397135416666703</c:v>
                </c:pt>
                <c:pt idx="3126">
                  <c:v>4.3411022500000005</c:v>
                </c:pt>
                <c:pt idx="3127">
                  <c:v>4.3424909583333395</c:v>
                </c:pt>
                <c:pt idx="3128">
                  <c:v>4.3438796666666697</c:v>
                </c:pt>
                <c:pt idx="3129">
                  <c:v>4.3452683749999998</c:v>
                </c:pt>
                <c:pt idx="3130">
                  <c:v>4.3466570833333407</c:v>
                </c:pt>
                <c:pt idx="3131">
                  <c:v>4.3480457916666699</c:v>
                </c:pt>
                <c:pt idx="3132">
                  <c:v>4.3494345000000001</c:v>
                </c:pt>
                <c:pt idx="3133">
                  <c:v>4.35082320833334</c:v>
                </c:pt>
                <c:pt idx="3134">
                  <c:v>4.3522119166666702</c:v>
                </c:pt>
                <c:pt idx="3135">
                  <c:v>4.3536006250000003</c:v>
                </c:pt>
                <c:pt idx="3136">
                  <c:v>4.3549893333333403</c:v>
                </c:pt>
                <c:pt idx="3137">
                  <c:v>4.3563780416666695</c:v>
                </c:pt>
                <c:pt idx="3138">
                  <c:v>4.3577667499999997</c:v>
                </c:pt>
                <c:pt idx="3139">
                  <c:v>4.3591554583333405</c:v>
                </c:pt>
                <c:pt idx="3140">
                  <c:v>4.3605441666666707</c:v>
                </c:pt>
                <c:pt idx="3141">
                  <c:v>4.3619328749999999</c:v>
                </c:pt>
                <c:pt idx="3142">
                  <c:v>4.3633215833333399</c:v>
                </c:pt>
                <c:pt idx="3143">
                  <c:v>4.36471029166667</c:v>
                </c:pt>
                <c:pt idx="3144">
                  <c:v>4.3660990000000002</c:v>
                </c:pt>
                <c:pt idx="3145">
                  <c:v>4.3674877083333401</c:v>
                </c:pt>
                <c:pt idx="3146">
                  <c:v>4.3688764166666703</c:v>
                </c:pt>
                <c:pt idx="3147">
                  <c:v>4.3702651249999995</c:v>
                </c:pt>
                <c:pt idx="3148">
                  <c:v>4.3716538333333403</c:v>
                </c:pt>
                <c:pt idx="3149">
                  <c:v>4.3730425416666705</c:v>
                </c:pt>
                <c:pt idx="3150">
                  <c:v>4.3744312500000007</c:v>
                </c:pt>
                <c:pt idx="3151">
                  <c:v>4.3758199583333397</c:v>
                </c:pt>
                <c:pt idx="3152">
                  <c:v>4.3772086666666699</c:v>
                </c:pt>
                <c:pt idx="3153">
                  <c:v>4.378597375</c:v>
                </c:pt>
                <c:pt idx="3154">
                  <c:v>4.3799860833333399</c:v>
                </c:pt>
                <c:pt idx="3155">
                  <c:v>4.3813747916666701</c:v>
                </c:pt>
                <c:pt idx="3156">
                  <c:v>4.3827635000000003</c:v>
                </c:pt>
                <c:pt idx="3157">
                  <c:v>4.3841522083333402</c:v>
                </c:pt>
                <c:pt idx="3158">
                  <c:v>4.3855409166666703</c:v>
                </c:pt>
                <c:pt idx="3159">
                  <c:v>4.3869296250000005</c:v>
                </c:pt>
                <c:pt idx="3160">
                  <c:v>4.3883183333333395</c:v>
                </c:pt>
                <c:pt idx="3161">
                  <c:v>4.3897070416666697</c:v>
                </c:pt>
                <c:pt idx="3162">
                  <c:v>4.3910957499999999</c:v>
                </c:pt>
                <c:pt idx="3163">
                  <c:v>4.3924844583333407</c:v>
                </c:pt>
                <c:pt idx="3164">
                  <c:v>4.3938731666666699</c:v>
                </c:pt>
                <c:pt idx="3165">
                  <c:v>4.3952618750000001</c:v>
                </c:pt>
                <c:pt idx="3166">
                  <c:v>4.39665058333334</c:v>
                </c:pt>
                <c:pt idx="3167">
                  <c:v>4.3980392916666702</c:v>
                </c:pt>
                <c:pt idx="3168">
                  <c:v>4.3994280000000003</c:v>
                </c:pt>
                <c:pt idx="3169">
                  <c:v>4.4008167083333403</c:v>
                </c:pt>
                <c:pt idx="3170">
                  <c:v>4.4022054166666695</c:v>
                </c:pt>
                <c:pt idx="3171">
                  <c:v>4.4035941249999997</c:v>
                </c:pt>
                <c:pt idx="3172">
                  <c:v>4.4049828333333405</c:v>
                </c:pt>
                <c:pt idx="3173">
                  <c:v>4.4063715416666707</c:v>
                </c:pt>
                <c:pt idx="3174">
                  <c:v>4.4077602499999999</c:v>
                </c:pt>
                <c:pt idx="3175">
                  <c:v>4.4091489583333399</c:v>
                </c:pt>
                <c:pt idx="3176">
                  <c:v>4.41053766666667</c:v>
                </c:pt>
                <c:pt idx="3177">
                  <c:v>4.4119263750000002</c:v>
                </c:pt>
                <c:pt idx="3178">
                  <c:v>4.4133150833333401</c:v>
                </c:pt>
                <c:pt idx="3179">
                  <c:v>4.4147037916666703</c:v>
                </c:pt>
                <c:pt idx="3180">
                  <c:v>4.4160924999999995</c:v>
                </c:pt>
                <c:pt idx="3181">
                  <c:v>4.4174812083333403</c:v>
                </c:pt>
                <c:pt idx="3182">
                  <c:v>4.4188699166666705</c:v>
                </c:pt>
                <c:pt idx="3183">
                  <c:v>4.4202586250000007</c:v>
                </c:pt>
                <c:pt idx="3184">
                  <c:v>4.4216473333333397</c:v>
                </c:pt>
                <c:pt idx="3185">
                  <c:v>4.4230360416666699</c:v>
                </c:pt>
                <c:pt idx="3186">
                  <c:v>4.42442475</c:v>
                </c:pt>
                <c:pt idx="3187">
                  <c:v>4.4258134583333399</c:v>
                </c:pt>
                <c:pt idx="3188">
                  <c:v>4.4272021666666701</c:v>
                </c:pt>
                <c:pt idx="3189">
                  <c:v>4.4285908750000003</c:v>
                </c:pt>
                <c:pt idx="3190">
                  <c:v>4.4299795833333402</c:v>
                </c:pt>
                <c:pt idx="3191">
                  <c:v>4.4313682916666703</c:v>
                </c:pt>
                <c:pt idx="3192">
                  <c:v>4.4327570000000005</c:v>
                </c:pt>
                <c:pt idx="3193">
                  <c:v>4.4341457083333395</c:v>
                </c:pt>
                <c:pt idx="3194">
                  <c:v>4.4355344166666697</c:v>
                </c:pt>
                <c:pt idx="3195">
                  <c:v>4.4369231249999999</c:v>
                </c:pt>
                <c:pt idx="3196">
                  <c:v>4.4383118333333407</c:v>
                </c:pt>
                <c:pt idx="3197">
                  <c:v>4.4397005416666699</c:v>
                </c:pt>
                <c:pt idx="3198">
                  <c:v>4.4410892500000001</c:v>
                </c:pt>
                <c:pt idx="3199">
                  <c:v>4.44247795833334</c:v>
                </c:pt>
                <c:pt idx="3200">
                  <c:v>4.4438666666666702</c:v>
                </c:pt>
                <c:pt idx="3201">
                  <c:v>4.4452553750000003</c:v>
                </c:pt>
                <c:pt idx="3202">
                  <c:v>4.4466440833333403</c:v>
                </c:pt>
                <c:pt idx="3203">
                  <c:v>4.4480327916666695</c:v>
                </c:pt>
                <c:pt idx="3204">
                  <c:v>4.4494214999999997</c:v>
                </c:pt>
                <c:pt idx="3205">
                  <c:v>4.4508102083333405</c:v>
                </c:pt>
                <c:pt idx="3206">
                  <c:v>4.4521989166666707</c:v>
                </c:pt>
                <c:pt idx="3207">
                  <c:v>4.4535876249999999</c:v>
                </c:pt>
                <c:pt idx="3208">
                  <c:v>4.4549763333333399</c:v>
                </c:pt>
                <c:pt idx="3209">
                  <c:v>4.45636504166667</c:v>
                </c:pt>
                <c:pt idx="3210">
                  <c:v>4.4577537500000002</c:v>
                </c:pt>
                <c:pt idx="3211">
                  <c:v>4.4591424583333401</c:v>
                </c:pt>
                <c:pt idx="3212">
                  <c:v>4.4605311666666703</c:v>
                </c:pt>
                <c:pt idx="3213">
                  <c:v>4.4619198749999995</c:v>
                </c:pt>
                <c:pt idx="3214">
                  <c:v>4.4633085833333404</c:v>
                </c:pt>
                <c:pt idx="3215">
                  <c:v>4.4646972916666705</c:v>
                </c:pt>
                <c:pt idx="3216">
                  <c:v>4.4660860000000007</c:v>
                </c:pt>
                <c:pt idx="3217">
                  <c:v>4.4674747083333397</c:v>
                </c:pt>
                <c:pt idx="3218">
                  <c:v>4.4688634166666699</c:v>
                </c:pt>
                <c:pt idx="3219">
                  <c:v>4.470252125</c:v>
                </c:pt>
                <c:pt idx="3220">
                  <c:v>4.4716408333333399</c:v>
                </c:pt>
                <c:pt idx="3221">
                  <c:v>4.4730295416666701</c:v>
                </c:pt>
                <c:pt idx="3222">
                  <c:v>4.4744182500000003</c:v>
                </c:pt>
                <c:pt idx="3223">
                  <c:v>4.4758069583333402</c:v>
                </c:pt>
                <c:pt idx="3224">
                  <c:v>4.4771956666666703</c:v>
                </c:pt>
                <c:pt idx="3225">
                  <c:v>4.4785843750000005</c:v>
                </c:pt>
                <c:pt idx="3226">
                  <c:v>4.4799730833333395</c:v>
                </c:pt>
                <c:pt idx="3227">
                  <c:v>4.4813617916666697</c:v>
                </c:pt>
                <c:pt idx="3228">
                  <c:v>4.4827504999999999</c:v>
                </c:pt>
                <c:pt idx="3229">
                  <c:v>4.4841392083333407</c:v>
                </c:pt>
                <c:pt idx="3230">
                  <c:v>4.4855279166666699</c:v>
                </c:pt>
                <c:pt idx="3231">
                  <c:v>4.4869166250000001</c:v>
                </c:pt>
                <c:pt idx="3232">
                  <c:v>4.48830533333334</c:v>
                </c:pt>
                <c:pt idx="3233">
                  <c:v>4.4896940416666702</c:v>
                </c:pt>
                <c:pt idx="3234">
                  <c:v>4.4910827500000003</c:v>
                </c:pt>
                <c:pt idx="3235">
                  <c:v>4.4924714583333403</c:v>
                </c:pt>
                <c:pt idx="3236">
                  <c:v>4.4938601666666695</c:v>
                </c:pt>
                <c:pt idx="3237">
                  <c:v>4.4952488749999997</c:v>
                </c:pt>
                <c:pt idx="3238">
                  <c:v>4.4966375833333405</c:v>
                </c:pt>
                <c:pt idx="3239">
                  <c:v>4.4980262916666707</c:v>
                </c:pt>
                <c:pt idx="3240">
                  <c:v>4.4994149999999999</c:v>
                </c:pt>
                <c:pt idx="3241">
                  <c:v>4.5008037083333399</c:v>
                </c:pt>
                <c:pt idx="3242">
                  <c:v>4.50219241666667</c:v>
                </c:pt>
                <c:pt idx="3243">
                  <c:v>4.5035811250000002</c:v>
                </c:pt>
                <c:pt idx="3244">
                  <c:v>4.5049698333333401</c:v>
                </c:pt>
                <c:pt idx="3245">
                  <c:v>4.5063585416666703</c:v>
                </c:pt>
                <c:pt idx="3246">
                  <c:v>4.5077472499999995</c:v>
                </c:pt>
                <c:pt idx="3247">
                  <c:v>4.5091359583333404</c:v>
                </c:pt>
                <c:pt idx="3248">
                  <c:v>4.5105246666666705</c:v>
                </c:pt>
                <c:pt idx="3249">
                  <c:v>4.5119133750000007</c:v>
                </c:pt>
                <c:pt idx="3250">
                  <c:v>4.5133020833333397</c:v>
                </c:pt>
                <c:pt idx="3251">
                  <c:v>4.5146907916666699</c:v>
                </c:pt>
                <c:pt idx="3252">
                  <c:v>4.5160795</c:v>
                </c:pt>
                <c:pt idx="3253">
                  <c:v>4.51746820833334</c:v>
                </c:pt>
                <c:pt idx="3254">
                  <c:v>4.5188569166666701</c:v>
                </c:pt>
                <c:pt idx="3255">
                  <c:v>4.5202456250000003</c:v>
                </c:pt>
                <c:pt idx="3256">
                  <c:v>4.5216343333333402</c:v>
                </c:pt>
                <c:pt idx="3257">
                  <c:v>4.5230230416666704</c:v>
                </c:pt>
                <c:pt idx="3258">
                  <c:v>4.5244117500000005</c:v>
                </c:pt>
                <c:pt idx="3259">
                  <c:v>4.5258004583333395</c:v>
                </c:pt>
                <c:pt idx="3260">
                  <c:v>4.5271891666666697</c:v>
                </c:pt>
                <c:pt idx="3261">
                  <c:v>4.5285778749999999</c:v>
                </c:pt>
                <c:pt idx="3262">
                  <c:v>4.5299665833333407</c:v>
                </c:pt>
                <c:pt idx="3263">
                  <c:v>4.5313552916666699</c:v>
                </c:pt>
                <c:pt idx="3264">
                  <c:v>4.5327440000000001</c:v>
                </c:pt>
                <c:pt idx="3265">
                  <c:v>4.53413270833334</c:v>
                </c:pt>
                <c:pt idx="3266">
                  <c:v>4.5355214166666702</c:v>
                </c:pt>
                <c:pt idx="3267">
                  <c:v>4.5369101250000003</c:v>
                </c:pt>
                <c:pt idx="3268">
                  <c:v>4.5382988333333403</c:v>
                </c:pt>
                <c:pt idx="3269">
                  <c:v>4.5396875416666695</c:v>
                </c:pt>
                <c:pt idx="3270">
                  <c:v>4.5410762499999997</c:v>
                </c:pt>
                <c:pt idx="3271">
                  <c:v>4.5424649583333405</c:v>
                </c:pt>
                <c:pt idx="3272">
                  <c:v>4.5438536666666707</c:v>
                </c:pt>
                <c:pt idx="3273">
                  <c:v>4.5452423749999999</c:v>
                </c:pt>
                <c:pt idx="3274">
                  <c:v>4.5466310833333399</c:v>
                </c:pt>
                <c:pt idx="3275">
                  <c:v>4.54801979166667</c:v>
                </c:pt>
                <c:pt idx="3276">
                  <c:v>4.5494085000000002</c:v>
                </c:pt>
                <c:pt idx="3277">
                  <c:v>4.5507972083333401</c:v>
                </c:pt>
                <c:pt idx="3278">
                  <c:v>4.5521859166666703</c:v>
                </c:pt>
                <c:pt idx="3279">
                  <c:v>4.5535746249999995</c:v>
                </c:pt>
                <c:pt idx="3280">
                  <c:v>4.5549633333333404</c:v>
                </c:pt>
                <c:pt idx="3281">
                  <c:v>4.5563520416666705</c:v>
                </c:pt>
                <c:pt idx="3282">
                  <c:v>4.5577407500000007</c:v>
                </c:pt>
                <c:pt idx="3283">
                  <c:v>4.5591294583333397</c:v>
                </c:pt>
                <c:pt idx="3284">
                  <c:v>4.5605181666666699</c:v>
                </c:pt>
                <c:pt idx="3285">
                  <c:v>4.561906875</c:v>
                </c:pt>
                <c:pt idx="3286">
                  <c:v>4.56329558333334</c:v>
                </c:pt>
                <c:pt idx="3287">
                  <c:v>4.5646842916666701</c:v>
                </c:pt>
                <c:pt idx="3288">
                  <c:v>4.5660730000000003</c:v>
                </c:pt>
                <c:pt idx="3289">
                  <c:v>4.5674617083333402</c:v>
                </c:pt>
                <c:pt idx="3290">
                  <c:v>4.5688504166666704</c:v>
                </c:pt>
                <c:pt idx="3291">
                  <c:v>4.5702391250000005</c:v>
                </c:pt>
                <c:pt idx="3292">
                  <c:v>4.5716278333333396</c:v>
                </c:pt>
                <c:pt idx="3293">
                  <c:v>4.5730165416666697</c:v>
                </c:pt>
                <c:pt idx="3294">
                  <c:v>4.5744052499999999</c:v>
                </c:pt>
                <c:pt idx="3295">
                  <c:v>4.5757939583333407</c:v>
                </c:pt>
                <c:pt idx="3296">
                  <c:v>4.57718266666667</c:v>
                </c:pt>
                <c:pt idx="3297">
                  <c:v>4.5785713750000001</c:v>
                </c:pt>
                <c:pt idx="3298">
                  <c:v>4.57996008333334</c:v>
                </c:pt>
                <c:pt idx="3299">
                  <c:v>4.5813487916666702</c:v>
                </c:pt>
                <c:pt idx="3300">
                  <c:v>4.5827375000000004</c:v>
                </c:pt>
                <c:pt idx="3301">
                  <c:v>4.5841262083333403</c:v>
                </c:pt>
                <c:pt idx="3302">
                  <c:v>4.5855149166666695</c:v>
                </c:pt>
                <c:pt idx="3303">
                  <c:v>4.5869036249999997</c:v>
                </c:pt>
                <c:pt idx="3304">
                  <c:v>4.5882923333333405</c:v>
                </c:pt>
                <c:pt idx="3305">
                  <c:v>4.5896810416666707</c:v>
                </c:pt>
                <c:pt idx="3306">
                  <c:v>4.5910697499999999</c:v>
                </c:pt>
                <c:pt idx="3307">
                  <c:v>4.5924584583333399</c:v>
                </c:pt>
                <c:pt idx="3308">
                  <c:v>4.59384716666667</c:v>
                </c:pt>
                <c:pt idx="3309">
                  <c:v>4.5952358750000002</c:v>
                </c:pt>
                <c:pt idx="3310">
                  <c:v>4.5966245833333401</c:v>
                </c:pt>
                <c:pt idx="3311">
                  <c:v>4.5980132916666703</c:v>
                </c:pt>
                <c:pt idx="3312">
                  <c:v>4.5994019999999995</c:v>
                </c:pt>
                <c:pt idx="3313">
                  <c:v>4.6007907083333404</c:v>
                </c:pt>
                <c:pt idx="3314">
                  <c:v>4.6021794166666705</c:v>
                </c:pt>
                <c:pt idx="3315">
                  <c:v>4.6035681250000007</c:v>
                </c:pt>
                <c:pt idx="3316">
                  <c:v>4.6049568333333397</c:v>
                </c:pt>
                <c:pt idx="3317">
                  <c:v>4.6063455416666699</c:v>
                </c:pt>
                <c:pt idx="3318">
                  <c:v>4.60773425</c:v>
                </c:pt>
                <c:pt idx="3319">
                  <c:v>4.60912295833334</c:v>
                </c:pt>
                <c:pt idx="3320">
                  <c:v>4.6105116666666701</c:v>
                </c:pt>
                <c:pt idx="3321">
                  <c:v>4.6119003750000003</c:v>
                </c:pt>
                <c:pt idx="3322">
                  <c:v>4.6132890833333402</c:v>
                </c:pt>
                <c:pt idx="3323">
                  <c:v>4.6146777916666704</c:v>
                </c:pt>
                <c:pt idx="3324">
                  <c:v>4.6160665000000005</c:v>
                </c:pt>
                <c:pt idx="3325">
                  <c:v>4.6174552083333396</c:v>
                </c:pt>
                <c:pt idx="3326">
                  <c:v>4.6188439166666697</c:v>
                </c:pt>
                <c:pt idx="3327">
                  <c:v>4.6202326249999999</c:v>
                </c:pt>
                <c:pt idx="3328">
                  <c:v>4.6216213333333407</c:v>
                </c:pt>
                <c:pt idx="3329">
                  <c:v>4.62301004166667</c:v>
                </c:pt>
                <c:pt idx="3330">
                  <c:v>4.6243987500000001</c:v>
                </c:pt>
                <c:pt idx="3331">
                  <c:v>4.62578745833334</c:v>
                </c:pt>
                <c:pt idx="3332">
                  <c:v>4.6271761666666702</c:v>
                </c:pt>
                <c:pt idx="3333">
                  <c:v>4.6285648750000004</c:v>
                </c:pt>
                <c:pt idx="3334">
                  <c:v>4.6299535833333403</c:v>
                </c:pt>
                <c:pt idx="3335">
                  <c:v>4.6313422916666696</c:v>
                </c:pt>
                <c:pt idx="3336">
                  <c:v>4.6327309999999997</c:v>
                </c:pt>
                <c:pt idx="3337">
                  <c:v>4.6341197083333405</c:v>
                </c:pt>
                <c:pt idx="3338">
                  <c:v>4.6355084166666707</c:v>
                </c:pt>
                <c:pt idx="3339">
                  <c:v>4.636897125</c:v>
                </c:pt>
                <c:pt idx="3340">
                  <c:v>4.6382858333333399</c:v>
                </c:pt>
                <c:pt idx="3341">
                  <c:v>4.63967454166667</c:v>
                </c:pt>
                <c:pt idx="3342">
                  <c:v>4.6410632500000002</c:v>
                </c:pt>
                <c:pt idx="3343">
                  <c:v>4.6424519583333401</c:v>
                </c:pt>
                <c:pt idx="3344">
                  <c:v>4.6438406666666703</c:v>
                </c:pt>
                <c:pt idx="3345">
                  <c:v>4.6452293749999995</c:v>
                </c:pt>
                <c:pt idx="3346">
                  <c:v>4.6466180833333404</c:v>
                </c:pt>
                <c:pt idx="3347">
                  <c:v>4.6480067916666705</c:v>
                </c:pt>
                <c:pt idx="3348">
                  <c:v>4.6493955000000007</c:v>
                </c:pt>
                <c:pt idx="3349">
                  <c:v>4.6507842083333397</c:v>
                </c:pt>
                <c:pt idx="3350">
                  <c:v>4.6521729166666699</c:v>
                </c:pt>
                <c:pt idx="3351">
                  <c:v>4.653561625</c:v>
                </c:pt>
                <c:pt idx="3352">
                  <c:v>4.65495033333334</c:v>
                </c:pt>
                <c:pt idx="3353">
                  <c:v>4.6563390416666701</c:v>
                </c:pt>
                <c:pt idx="3354">
                  <c:v>4.6577277500000003</c:v>
                </c:pt>
                <c:pt idx="3355">
                  <c:v>4.6591164583333402</c:v>
                </c:pt>
                <c:pt idx="3356">
                  <c:v>4.6605051666666704</c:v>
                </c:pt>
                <c:pt idx="3357">
                  <c:v>4.6618938750000005</c:v>
                </c:pt>
                <c:pt idx="3358">
                  <c:v>4.6632825833333396</c:v>
                </c:pt>
                <c:pt idx="3359">
                  <c:v>4.6646712916666697</c:v>
                </c:pt>
                <c:pt idx="3360">
                  <c:v>4.6660599999999999</c:v>
                </c:pt>
                <c:pt idx="3361">
                  <c:v>4.6674487083333407</c:v>
                </c:pt>
                <c:pt idx="3362">
                  <c:v>4.66883741666667</c:v>
                </c:pt>
                <c:pt idx="3363">
                  <c:v>4.6702261250000001</c:v>
                </c:pt>
                <c:pt idx="3364">
                  <c:v>4.67161483333334</c:v>
                </c:pt>
                <c:pt idx="3365">
                  <c:v>4.6730035416666702</c:v>
                </c:pt>
                <c:pt idx="3366">
                  <c:v>4.6743922500000004</c:v>
                </c:pt>
                <c:pt idx="3367">
                  <c:v>4.6757809583333403</c:v>
                </c:pt>
                <c:pt idx="3368">
                  <c:v>4.6771696666666696</c:v>
                </c:pt>
                <c:pt idx="3369">
                  <c:v>4.6785583749999997</c:v>
                </c:pt>
                <c:pt idx="3370">
                  <c:v>4.6799470833333405</c:v>
                </c:pt>
                <c:pt idx="3371">
                  <c:v>4.6813357916666707</c:v>
                </c:pt>
                <c:pt idx="3372">
                  <c:v>4.6827245</c:v>
                </c:pt>
                <c:pt idx="3373">
                  <c:v>4.6841132083333399</c:v>
                </c:pt>
                <c:pt idx="3374">
                  <c:v>4.68550191666667</c:v>
                </c:pt>
                <c:pt idx="3375">
                  <c:v>4.6868906250000002</c:v>
                </c:pt>
                <c:pt idx="3376">
                  <c:v>4.6882793333333401</c:v>
                </c:pt>
                <c:pt idx="3377">
                  <c:v>4.6896680416666703</c:v>
                </c:pt>
                <c:pt idx="3378">
                  <c:v>4.6910567499999996</c:v>
                </c:pt>
                <c:pt idx="3379">
                  <c:v>4.6924454583333404</c:v>
                </c:pt>
                <c:pt idx="3380">
                  <c:v>4.6938341666666705</c:v>
                </c:pt>
                <c:pt idx="3381">
                  <c:v>4.6952228750000007</c:v>
                </c:pt>
                <c:pt idx="3382">
                  <c:v>4.6966115833333397</c:v>
                </c:pt>
                <c:pt idx="3383">
                  <c:v>4.6980002916666699</c:v>
                </c:pt>
                <c:pt idx="3384">
                  <c:v>4.699389</c:v>
                </c:pt>
                <c:pt idx="3385">
                  <c:v>4.70077770833334</c:v>
                </c:pt>
                <c:pt idx="3386">
                  <c:v>4.7021664166666701</c:v>
                </c:pt>
                <c:pt idx="3387">
                  <c:v>4.7035551250000003</c:v>
                </c:pt>
                <c:pt idx="3388">
                  <c:v>4.7049438333333402</c:v>
                </c:pt>
                <c:pt idx="3389">
                  <c:v>4.7063325416666704</c:v>
                </c:pt>
                <c:pt idx="3390">
                  <c:v>4.7077212500000005</c:v>
                </c:pt>
                <c:pt idx="3391">
                  <c:v>4.7091099583333396</c:v>
                </c:pt>
                <c:pt idx="3392">
                  <c:v>4.7104986666666697</c:v>
                </c:pt>
                <c:pt idx="3393">
                  <c:v>4.7118873749999999</c:v>
                </c:pt>
                <c:pt idx="3394">
                  <c:v>4.7132760833333407</c:v>
                </c:pt>
                <c:pt idx="3395">
                  <c:v>4.71466479166667</c:v>
                </c:pt>
                <c:pt idx="3396">
                  <c:v>4.7160535000000001</c:v>
                </c:pt>
                <c:pt idx="3397">
                  <c:v>4.71744220833334</c:v>
                </c:pt>
                <c:pt idx="3398">
                  <c:v>4.7188309166666702</c:v>
                </c:pt>
                <c:pt idx="3399">
                  <c:v>4.7202196250000004</c:v>
                </c:pt>
                <c:pt idx="3400">
                  <c:v>4.7216083333333403</c:v>
                </c:pt>
                <c:pt idx="3401">
                  <c:v>4.7229970416666696</c:v>
                </c:pt>
                <c:pt idx="3402">
                  <c:v>4.7243857499999997</c:v>
                </c:pt>
                <c:pt idx="3403">
                  <c:v>4.7257744583333405</c:v>
                </c:pt>
                <c:pt idx="3404">
                  <c:v>4.7271631666666707</c:v>
                </c:pt>
                <c:pt idx="3405">
                  <c:v>4.728551875</c:v>
                </c:pt>
                <c:pt idx="3406">
                  <c:v>4.7299405833333399</c:v>
                </c:pt>
                <c:pt idx="3407">
                  <c:v>4.73132929166667</c:v>
                </c:pt>
                <c:pt idx="3408">
                  <c:v>4.7327180000000002</c:v>
                </c:pt>
                <c:pt idx="3409">
                  <c:v>4.7341067083333401</c:v>
                </c:pt>
                <c:pt idx="3410">
                  <c:v>4.7354954166666703</c:v>
                </c:pt>
                <c:pt idx="3411">
                  <c:v>4.7368841249999996</c:v>
                </c:pt>
                <c:pt idx="3412">
                  <c:v>4.7382728333333404</c:v>
                </c:pt>
                <c:pt idx="3413">
                  <c:v>4.7396615416666705</c:v>
                </c:pt>
                <c:pt idx="3414">
                  <c:v>4.7410502500000007</c:v>
                </c:pt>
                <c:pt idx="3415">
                  <c:v>4.7424389583333397</c:v>
                </c:pt>
                <c:pt idx="3416">
                  <c:v>4.7438276666666699</c:v>
                </c:pt>
                <c:pt idx="3417">
                  <c:v>4.745216375</c:v>
                </c:pt>
                <c:pt idx="3418">
                  <c:v>4.74660508333334</c:v>
                </c:pt>
                <c:pt idx="3419">
                  <c:v>4.7479937916666701</c:v>
                </c:pt>
                <c:pt idx="3420">
                  <c:v>4.7493825000000003</c:v>
                </c:pt>
                <c:pt idx="3421">
                  <c:v>4.7507712083333402</c:v>
                </c:pt>
                <c:pt idx="3422">
                  <c:v>4.7521599166666704</c:v>
                </c:pt>
                <c:pt idx="3423">
                  <c:v>4.7535486250000005</c:v>
                </c:pt>
                <c:pt idx="3424">
                  <c:v>4.7549373333333396</c:v>
                </c:pt>
                <c:pt idx="3425">
                  <c:v>4.7563260416666697</c:v>
                </c:pt>
                <c:pt idx="3426">
                  <c:v>4.7577147499999999</c:v>
                </c:pt>
                <c:pt idx="3427">
                  <c:v>4.7591034583333407</c:v>
                </c:pt>
                <c:pt idx="3428">
                  <c:v>4.76049216666667</c:v>
                </c:pt>
                <c:pt idx="3429">
                  <c:v>4.7618808750000001</c:v>
                </c:pt>
                <c:pt idx="3430">
                  <c:v>4.7632695833333401</c:v>
                </c:pt>
                <c:pt idx="3431">
                  <c:v>4.7646582916666702</c:v>
                </c:pt>
                <c:pt idx="3432">
                  <c:v>4.7660470000000004</c:v>
                </c:pt>
                <c:pt idx="3433">
                  <c:v>4.7674357083333394</c:v>
                </c:pt>
                <c:pt idx="3434">
                  <c:v>4.7688244166666696</c:v>
                </c:pt>
                <c:pt idx="3435">
                  <c:v>4.7702131249999997</c:v>
                </c:pt>
                <c:pt idx="3436">
                  <c:v>4.7716018333333405</c:v>
                </c:pt>
                <c:pt idx="3437">
                  <c:v>4.7729905416666707</c:v>
                </c:pt>
                <c:pt idx="3438">
                  <c:v>4.77437925</c:v>
                </c:pt>
                <c:pt idx="3439">
                  <c:v>4.7757679583333399</c:v>
                </c:pt>
                <c:pt idx="3440">
                  <c:v>4.77715666666667</c:v>
                </c:pt>
                <c:pt idx="3441">
                  <c:v>4.7785453750000002</c:v>
                </c:pt>
                <c:pt idx="3442">
                  <c:v>4.7799340833333401</c:v>
                </c:pt>
                <c:pt idx="3443">
                  <c:v>4.7813227916666703</c:v>
                </c:pt>
                <c:pt idx="3444">
                  <c:v>4.7827114999999996</c:v>
                </c:pt>
                <c:pt idx="3445">
                  <c:v>4.7841002083333404</c:v>
                </c:pt>
                <c:pt idx="3446">
                  <c:v>4.7854889166666705</c:v>
                </c:pt>
                <c:pt idx="3447">
                  <c:v>4.7868776250000007</c:v>
                </c:pt>
                <c:pt idx="3448">
                  <c:v>4.7882663333333397</c:v>
                </c:pt>
                <c:pt idx="3449">
                  <c:v>4.7896550416666699</c:v>
                </c:pt>
                <c:pt idx="3450">
                  <c:v>4.79104375</c:v>
                </c:pt>
                <c:pt idx="3451">
                  <c:v>4.79243245833334</c:v>
                </c:pt>
                <c:pt idx="3452">
                  <c:v>4.7938211666666701</c:v>
                </c:pt>
                <c:pt idx="3453">
                  <c:v>4.7952098750000003</c:v>
                </c:pt>
                <c:pt idx="3454">
                  <c:v>4.7965985833333402</c:v>
                </c:pt>
                <c:pt idx="3455">
                  <c:v>4.7979872916666704</c:v>
                </c:pt>
                <c:pt idx="3456">
                  <c:v>4.7993760000000005</c:v>
                </c:pt>
                <c:pt idx="3457">
                  <c:v>4.8007647083333396</c:v>
                </c:pt>
                <c:pt idx="3458">
                  <c:v>4.8021534166666697</c:v>
                </c:pt>
                <c:pt idx="3459">
                  <c:v>4.8035421249999999</c:v>
                </c:pt>
                <c:pt idx="3460">
                  <c:v>4.8049308333333407</c:v>
                </c:pt>
                <c:pt idx="3461">
                  <c:v>4.80631954166667</c:v>
                </c:pt>
                <c:pt idx="3462">
                  <c:v>4.8077082500000001</c:v>
                </c:pt>
                <c:pt idx="3463">
                  <c:v>4.8090969583333401</c:v>
                </c:pt>
                <c:pt idx="3464">
                  <c:v>4.8104856666666702</c:v>
                </c:pt>
                <c:pt idx="3465">
                  <c:v>4.8118743750000004</c:v>
                </c:pt>
                <c:pt idx="3466">
                  <c:v>4.8132630833333394</c:v>
                </c:pt>
                <c:pt idx="3467">
                  <c:v>4.8146517916666696</c:v>
                </c:pt>
                <c:pt idx="3468">
                  <c:v>4.8160404999999997</c:v>
                </c:pt>
                <c:pt idx="3469">
                  <c:v>4.8174292083333405</c:v>
                </c:pt>
                <c:pt idx="3470">
                  <c:v>4.8188179166666707</c:v>
                </c:pt>
                <c:pt idx="3471">
                  <c:v>4.820206625</c:v>
                </c:pt>
                <c:pt idx="3472">
                  <c:v>4.8215953333333399</c:v>
                </c:pt>
                <c:pt idx="3473">
                  <c:v>4.8229840416666701</c:v>
                </c:pt>
                <c:pt idx="3474">
                  <c:v>4.8243727500000002</c:v>
                </c:pt>
                <c:pt idx="3475">
                  <c:v>4.8257614583333401</c:v>
                </c:pt>
                <c:pt idx="3476">
                  <c:v>4.8271501666666694</c:v>
                </c:pt>
                <c:pt idx="3477">
                  <c:v>4.8285388749999996</c:v>
                </c:pt>
                <c:pt idx="3478">
                  <c:v>4.8299275833333404</c:v>
                </c:pt>
                <c:pt idx="3479">
                  <c:v>4.8313162916666705</c:v>
                </c:pt>
                <c:pt idx="3480">
                  <c:v>4.8327050000000007</c:v>
                </c:pt>
                <c:pt idx="3481">
                  <c:v>4.8340937083333397</c:v>
                </c:pt>
                <c:pt idx="3482">
                  <c:v>4.8354824166666699</c:v>
                </c:pt>
                <c:pt idx="3483">
                  <c:v>4.836871125</c:v>
                </c:pt>
                <c:pt idx="3484">
                  <c:v>4.83825983333334</c:v>
                </c:pt>
                <c:pt idx="3485">
                  <c:v>4.8396485416666701</c:v>
                </c:pt>
                <c:pt idx="3486">
                  <c:v>4.8410372500000003</c:v>
                </c:pt>
                <c:pt idx="3487">
                  <c:v>4.8424259583333402</c:v>
                </c:pt>
                <c:pt idx="3488">
                  <c:v>4.8438146666666704</c:v>
                </c:pt>
                <c:pt idx="3489">
                  <c:v>4.8452033750000005</c:v>
                </c:pt>
                <c:pt idx="3490">
                  <c:v>4.8465920833333396</c:v>
                </c:pt>
                <c:pt idx="3491">
                  <c:v>4.8479807916666697</c:v>
                </c:pt>
                <c:pt idx="3492">
                  <c:v>4.8493694999999999</c:v>
                </c:pt>
                <c:pt idx="3493">
                  <c:v>4.8507582083333407</c:v>
                </c:pt>
                <c:pt idx="3494">
                  <c:v>4.85214691666667</c:v>
                </c:pt>
                <c:pt idx="3495">
                  <c:v>4.8535356250000001</c:v>
                </c:pt>
                <c:pt idx="3496">
                  <c:v>4.8549243333333401</c:v>
                </c:pt>
                <c:pt idx="3497">
                  <c:v>4.8563130416666702</c:v>
                </c:pt>
                <c:pt idx="3498">
                  <c:v>4.8577017500000004</c:v>
                </c:pt>
                <c:pt idx="3499">
                  <c:v>4.8590904583333394</c:v>
                </c:pt>
                <c:pt idx="3500">
                  <c:v>4.8604791666666696</c:v>
                </c:pt>
                <c:pt idx="3501">
                  <c:v>4.8618678749999997</c:v>
                </c:pt>
                <c:pt idx="3502">
                  <c:v>4.8632565833333405</c:v>
                </c:pt>
                <c:pt idx="3503">
                  <c:v>4.8646452916666707</c:v>
                </c:pt>
                <c:pt idx="3504">
                  <c:v>4.866034</c:v>
                </c:pt>
                <c:pt idx="3505">
                  <c:v>4.8674227083333399</c:v>
                </c:pt>
                <c:pt idx="3506">
                  <c:v>4.8688114166666701</c:v>
                </c:pt>
                <c:pt idx="3507">
                  <c:v>4.8702001250000002</c:v>
                </c:pt>
                <c:pt idx="3508">
                  <c:v>4.8715888333333401</c:v>
                </c:pt>
                <c:pt idx="3509">
                  <c:v>4.8729775416666694</c:v>
                </c:pt>
                <c:pt idx="3510">
                  <c:v>4.8743662499999996</c:v>
                </c:pt>
                <c:pt idx="3511">
                  <c:v>4.8757549583333404</c:v>
                </c:pt>
                <c:pt idx="3512">
                  <c:v>4.8771436666666705</c:v>
                </c:pt>
                <c:pt idx="3513">
                  <c:v>4.8785323750000007</c:v>
                </c:pt>
                <c:pt idx="3514">
                  <c:v>4.8799210833333397</c:v>
                </c:pt>
                <c:pt idx="3515">
                  <c:v>4.8813097916666699</c:v>
                </c:pt>
                <c:pt idx="3516">
                  <c:v>4.8826985000000001</c:v>
                </c:pt>
                <c:pt idx="3517">
                  <c:v>4.88408720833334</c:v>
                </c:pt>
                <c:pt idx="3518">
                  <c:v>4.8854759166666701</c:v>
                </c:pt>
                <c:pt idx="3519">
                  <c:v>4.8868646249999994</c:v>
                </c:pt>
                <c:pt idx="3520">
                  <c:v>4.8882533333333402</c:v>
                </c:pt>
                <c:pt idx="3521">
                  <c:v>4.8896420416666704</c:v>
                </c:pt>
                <c:pt idx="3522">
                  <c:v>4.8910307500000005</c:v>
                </c:pt>
                <c:pt idx="3523">
                  <c:v>4.8924194583333396</c:v>
                </c:pt>
                <c:pt idx="3524">
                  <c:v>4.8938081666666697</c:v>
                </c:pt>
                <c:pt idx="3525">
                  <c:v>4.8951968749999999</c:v>
                </c:pt>
                <c:pt idx="3526">
                  <c:v>4.8965855833333407</c:v>
                </c:pt>
                <c:pt idx="3527">
                  <c:v>4.89797429166667</c:v>
                </c:pt>
                <c:pt idx="3528">
                  <c:v>4.8993630000000001</c:v>
                </c:pt>
                <c:pt idx="3529">
                  <c:v>4.9007517083333401</c:v>
                </c:pt>
                <c:pt idx="3530">
                  <c:v>4.9021404166666702</c:v>
                </c:pt>
                <c:pt idx="3531">
                  <c:v>4.9035291250000004</c:v>
                </c:pt>
                <c:pt idx="3532">
                  <c:v>4.9049178333333394</c:v>
                </c:pt>
                <c:pt idx="3533">
                  <c:v>4.9063065416666696</c:v>
                </c:pt>
                <c:pt idx="3534">
                  <c:v>4.9076952499999997</c:v>
                </c:pt>
                <c:pt idx="3535">
                  <c:v>4.9090839583333405</c:v>
                </c:pt>
                <c:pt idx="3536">
                  <c:v>4.9104726666666707</c:v>
                </c:pt>
                <c:pt idx="3537">
                  <c:v>4.911861375</c:v>
                </c:pt>
                <c:pt idx="3538">
                  <c:v>4.9132500833333399</c:v>
                </c:pt>
                <c:pt idx="3539">
                  <c:v>4.9146387916666701</c:v>
                </c:pt>
                <c:pt idx="3540">
                  <c:v>4.9160275000000002</c:v>
                </c:pt>
                <c:pt idx="3541">
                  <c:v>4.9174162083333401</c:v>
                </c:pt>
                <c:pt idx="3542">
                  <c:v>4.9188049166666694</c:v>
                </c:pt>
                <c:pt idx="3543">
                  <c:v>4.9201936249999996</c:v>
                </c:pt>
                <c:pt idx="3544">
                  <c:v>4.9215823333333404</c:v>
                </c:pt>
                <c:pt idx="3545">
                  <c:v>4.9229710416666705</c:v>
                </c:pt>
                <c:pt idx="3546">
                  <c:v>4.9243597500000007</c:v>
                </c:pt>
                <c:pt idx="3547">
                  <c:v>4.9257484583333397</c:v>
                </c:pt>
                <c:pt idx="3548">
                  <c:v>4.9271371666666699</c:v>
                </c:pt>
                <c:pt idx="3549">
                  <c:v>4.9285258750000001</c:v>
                </c:pt>
                <c:pt idx="3550">
                  <c:v>4.92991458333334</c:v>
                </c:pt>
                <c:pt idx="3551">
                  <c:v>4.9313032916666701</c:v>
                </c:pt>
                <c:pt idx="3552">
                  <c:v>4.9326919999999994</c:v>
                </c:pt>
                <c:pt idx="3553">
                  <c:v>4.9340807083333402</c:v>
                </c:pt>
                <c:pt idx="3554">
                  <c:v>4.9354694166666704</c:v>
                </c:pt>
                <c:pt idx="3555">
                  <c:v>4.9368581250000005</c:v>
                </c:pt>
                <c:pt idx="3556">
                  <c:v>4.9382468333333396</c:v>
                </c:pt>
                <c:pt idx="3557">
                  <c:v>4.9396355416666697</c:v>
                </c:pt>
                <c:pt idx="3558">
                  <c:v>4.9410242499999999</c:v>
                </c:pt>
                <c:pt idx="3559">
                  <c:v>4.9424129583333407</c:v>
                </c:pt>
                <c:pt idx="3560">
                  <c:v>4.94380166666667</c:v>
                </c:pt>
                <c:pt idx="3561">
                  <c:v>4.9451903750000001</c:v>
                </c:pt>
                <c:pt idx="3562">
                  <c:v>4.9465790833333401</c:v>
                </c:pt>
                <c:pt idx="3563">
                  <c:v>4.9479677916666702</c:v>
                </c:pt>
                <c:pt idx="3564">
                  <c:v>4.9493565000000004</c:v>
                </c:pt>
                <c:pt idx="3565">
                  <c:v>4.9507452083333394</c:v>
                </c:pt>
                <c:pt idx="3566">
                  <c:v>4.9521339166666696</c:v>
                </c:pt>
                <c:pt idx="3567">
                  <c:v>4.9535226249999997</c:v>
                </c:pt>
                <c:pt idx="3568">
                  <c:v>4.9549113333333406</c:v>
                </c:pt>
                <c:pt idx="3569">
                  <c:v>4.9563000416666707</c:v>
                </c:pt>
                <c:pt idx="3570">
                  <c:v>4.95768875</c:v>
                </c:pt>
                <c:pt idx="3571">
                  <c:v>4.9590774583333399</c:v>
                </c:pt>
                <c:pt idx="3572">
                  <c:v>4.9604661666666701</c:v>
                </c:pt>
                <c:pt idx="3573">
                  <c:v>4.9618548750000002</c:v>
                </c:pt>
                <c:pt idx="3574">
                  <c:v>4.9632435833333401</c:v>
                </c:pt>
                <c:pt idx="3575">
                  <c:v>4.9646322916666694</c:v>
                </c:pt>
                <c:pt idx="3576">
                  <c:v>4.9660209999999996</c:v>
                </c:pt>
                <c:pt idx="3577">
                  <c:v>4.9674097083333404</c:v>
                </c:pt>
                <c:pt idx="3578">
                  <c:v>4.9687984166666705</c:v>
                </c:pt>
                <c:pt idx="3579">
                  <c:v>4.9701871250000007</c:v>
                </c:pt>
                <c:pt idx="3580">
                  <c:v>4.9715758333333397</c:v>
                </c:pt>
                <c:pt idx="3581">
                  <c:v>4.9729645416666699</c:v>
                </c:pt>
                <c:pt idx="3582">
                  <c:v>4.9743532500000001</c:v>
                </c:pt>
                <c:pt idx="3583">
                  <c:v>4.97574195833334</c:v>
                </c:pt>
                <c:pt idx="3584">
                  <c:v>4.9771306666666701</c:v>
                </c:pt>
                <c:pt idx="3585">
                  <c:v>4.9785193749999994</c:v>
                </c:pt>
                <c:pt idx="3586">
                  <c:v>4.9799080833333402</c:v>
                </c:pt>
                <c:pt idx="3587">
                  <c:v>4.9812967916666704</c:v>
                </c:pt>
                <c:pt idx="3588">
                  <c:v>4.9826855000000005</c:v>
                </c:pt>
                <c:pt idx="3589">
                  <c:v>4.9840742083333396</c:v>
                </c:pt>
                <c:pt idx="3590">
                  <c:v>4.9854629166666697</c:v>
                </c:pt>
                <c:pt idx="3591">
                  <c:v>4.9868516249999999</c:v>
                </c:pt>
                <c:pt idx="3592">
                  <c:v>4.9882403333333407</c:v>
                </c:pt>
                <c:pt idx="3593">
                  <c:v>4.98962904166667</c:v>
                </c:pt>
                <c:pt idx="3594">
                  <c:v>4.9910177500000001</c:v>
                </c:pt>
                <c:pt idx="3595">
                  <c:v>4.9924064583333401</c:v>
                </c:pt>
                <c:pt idx="3596">
                  <c:v>4.9937951666666702</c:v>
                </c:pt>
                <c:pt idx="3597">
                  <c:v>4.9951838750000004</c:v>
                </c:pt>
                <c:pt idx="3598">
                  <c:v>4.9965725833333394</c:v>
                </c:pt>
                <c:pt idx="3599">
                  <c:v>4.9979612916666696</c:v>
                </c:pt>
                <c:pt idx="3600">
                  <c:v>4.9993499999999997</c:v>
                </c:pt>
                <c:pt idx="3601">
                  <c:v>5.0007387083333406</c:v>
                </c:pt>
                <c:pt idx="3602">
                  <c:v>5.0021274166666707</c:v>
                </c:pt>
                <c:pt idx="3603">
                  <c:v>5.003516125</c:v>
                </c:pt>
                <c:pt idx="3604">
                  <c:v>5.0049048333333399</c:v>
                </c:pt>
                <c:pt idx="3605">
                  <c:v>5.0062935416666701</c:v>
                </c:pt>
                <c:pt idx="3606">
                  <c:v>5.0076822500000002</c:v>
                </c:pt>
                <c:pt idx="3607">
                  <c:v>5.0090709583333402</c:v>
                </c:pt>
                <c:pt idx="3608">
                  <c:v>5.0104596666666694</c:v>
                </c:pt>
                <c:pt idx="3609">
                  <c:v>5.0118483749999996</c:v>
                </c:pt>
                <c:pt idx="3610">
                  <c:v>5.0132370833333404</c:v>
                </c:pt>
                <c:pt idx="3611">
                  <c:v>5.0146257916666706</c:v>
                </c:pt>
                <c:pt idx="3612">
                  <c:v>5.0160145000000007</c:v>
                </c:pt>
                <c:pt idx="3613">
                  <c:v>5.0174032083333397</c:v>
                </c:pt>
                <c:pt idx="3614">
                  <c:v>5.0187919166666699</c:v>
                </c:pt>
                <c:pt idx="3615">
                  <c:v>5.0201806250000001</c:v>
                </c:pt>
                <c:pt idx="3616">
                  <c:v>5.02156933333334</c:v>
                </c:pt>
                <c:pt idx="3617">
                  <c:v>5.0229580416666701</c:v>
                </c:pt>
                <c:pt idx="3618">
                  <c:v>5.0243467499999994</c:v>
                </c:pt>
                <c:pt idx="3619">
                  <c:v>5.0257354583333402</c:v>
                </c:pt>
                <c:pt idx="3620">
                  <c:v>5.0271241666666704</c:v>
                </c:pt>
                <c:pt idx="3621">
                  <c:v>5.0285128750000005</c:v>
                </c:pt>
                <c:pt idx="3622">
                  <c:v>5.0299015833333396</c:v>
                </c:pt>
                <c:pt idx="3623">
                  <c:v>5.0312902916666697</c:v>
                </c:pt>
                <c:pt idx="3624">
                  <c:v>5.0326789999999999</c:v>
                </c:pt>
                <c:pt idx="3625">
                  <c:v>5.0340677083333407</c:v>
                </c:pt>
                <c:pt idx="3626">
                  <c:v>5.03545641666667</c:v>
                </c:pt>
                <c:pt idx="3627">
                  <c:v>5.0368451250000001</c:v>
                </c:pt>
                <c:pt idx="3628">
                  <c:v>5.0382338333333401</c:v>
                </c:pt>
                <c:pt idx="3629">
                  <c:v>5.0396225416666702</c:v>
                </c:pt>
                <c:pt idx="3630">
                  <c:v>5.0410112500000004</c:v>
                </c:pt>
                <c:pt idx="3631">
                  <c:v>5.0423999583333394</c:v>
                </c:pt>
                <c:pt idx="3632">
                  <c:v>5.0437886666666696</c:v>
                </c:pt>
                <c:pt idx="3633">
                  <c:v>5.0451773749999997</c:v>
                </c:pt>
                <c:pt idx="3634">
                  <c:v>5.0465660833333406</c:v>
                </c:pt>
                <c:pt idx="3635">
                  <c:v>5.0479547916666707</c:v>
                </c:pt>
                <c:pt idx="3636">
                  <c:v>5.0493435</c:v>
                </c:pt>
                <c:pt idx="3637">
                  <c:v>5.0507322083333399</c:v>
                </c:pt>
                <c:pt idx="3638">
                  <c:v>5.0521209166666701</c:v>
                </c:pt>
                <c:pt idx="3639">
                  <c:v>5.0535096250000002</c:v>
                </c:pt>
                <c:pt idx="3640">
                  <c:v>5.0548983333333402</c:v>
                </c:pt>
                <c:pt idx="3641">
                  <c:v>5.0562870416666694</c:v>
                </c:pt>
                <c:pt idx="3642">
                  <c:v>5.0576757499999996</c:v>
                </c:pt>
                <c:pt idx="3643">
                  <c:v>5.0590644583333404</c:v>
                </c:pt>
                <c:pt idx="3644">
                  <c:v>5.0604531666666706</c:v>
                </c:pt>
                <c:pt idx="3645">
                  <c:v>5.0618418750000007</c:v>
                </c:pt>
                <c:pt idx="3646">
                  <c:v>5.0632305833333398</c:v>
                </c:pt>
                <c:pt idx="3647">
                  <c:v>5.0646192916666699</c:v>
                </c:pt>
                <c:pt idx="3648">
                  <c:v>5.0660080000000001</c:v>
                </c:pt>
                <c:pt idx="3649">
                  <c:v>5.06739670833334</c:v>
                </c:pt>
                <c:pt idx="3650">
                  <c:v>5.0687854166666702</c:v>
                </c:pt>
                <c:pt idx="3651">
                  <c:v>5.0701741249999994</c:v>
                </c:pt>
                <c:pt idx="3652">
                  <c:v>5.0715628333333402</c:v>
                </c:pt>
                <c:pt idx="3653">
                  <c:v>5.0729515416666704</c:v>
                </c:pt>
                <c:pt idx="3654">
                  <c:v>5.0743402500000006</c:v>
                </c:pt>
                <c:pt idx="3655">
                  <c:v>5.0757289583333396</c:v>
                </c:pt>
                <c:pt idx="3656">
                  <c:v>5.0771176666666697</c:v>
                </c:pt>
                <c:pt idx="3657">
                  <c:v>5.0785063749999999</c:v>
                </c:pt>
                <c:pt idx="3658">
                  <c:v>5.0798950833333407</c:v>
                </c:pt>
                <c:pt idx="3659">
                  <c:v>5.08128379166667</c:v>
                </c:pt>
                <c:pt idx="3660">
                  <c:v>5.0826725000000001</c:v>
                </c:pt>
                <c:pt idx="3661">
                  <c:v>5.0840612083333401</c:v>
                </c:pt>
                <c:pt idx="3662">
                  <c:v>5.0854499166666702</c:v>
                </c:pt>
                <c:pt idx="3663">
                  <c:v>5.0868386250000004</c:v>
                </c:pt>
                <c:pt idx="3664">
                  <c:v>5.0882273333333394</c:v>
                </c:pt>
                <c:pt idx="3665">
                  <c:v>5.0896160416666696</c:v>
                </c:pt>
                <c:pt idx="3666">
                  <c:v>5.0910047499999997</c:v>
                </c:pt>
                <c:pt idx="3667">
                  <c:v>5.0923934583333406</c:v>
                </c:pt>
                <c:pt idx="3668">
                  <c:v>5.0937821666666707</c:v>
                </c:pt>
                <c:pt idx="3669">
                  <c:v>5.095170875</c:v>
                </c:pt>
                <c:pt idx="3670">
                  <c:v>5.0965595833333399</c:v>
                </c:pt>
                <c:pt idx="3671">
                  <c:v>5.0979482916666701</c:v>
                </c:pt>
                <c:pt idx="3672">
                  <c:v>5.0993370000000002</c:v>
                </c:pt>
                <c:pt idx="3673">
                  <c:v>5.1007257083333402</c:v>
                </c:pt>
                <c:pt idx="3674">
                  <c:v>5.1021144166666694</c:v>
                </c:pt>
                <c:pt idx="3675">
                  <c:v>5.1035031249999996</c:v>
                </c:pt>
                <c:pt idx="3676">
                  <c:v>5.1048918333333404</c:v>
                </c:pt>
                <c:pt idx="3677">
                  <c:v>5.1062805416666706</c:v>
                </c:pt>
                <c:pt idx="3678">
                  <c:v>5.1076692500000007</c:v>
                </c:pt>
                <c:pt idx="3679">
                  <c:v>5.1090579583333398</c:v>
                </c:pt>
                <c:pt idx="3680">
                  <c:v>5.1104466666666699</c:v>
                </c:pt>
                <c:pt idx="3681">
                  <c:v>5.1118353750000001</c:v>
                </c:pt>
                <c:pt idx="3682">
                  <c:v>5.11322408333334</c:v>
                </c:pt>
                <c:pt idx="3683">
                  <c:v>5.1146127916666702</c:v>
                </c:pt>
                <c:pt idx="3684">
                  <c:v>5.1160014999999994</c:v>
                </c:pt>
                <c:pt idx="3685">
                  <c:v>5.1173902083333402</c:v>
                </c:pt>
                <c:pt idx="3686">
                  <c:v>5.1187789166666704</c:v>
                </c:pt>
                <c:pt idx="3687">
                  <c:v>5.1201676250000006</c:v>
                </c:pt>
                <c:pt idx="3688">
                  <c:v>5.1215563333333396</c:v>
                </c:pt>
                <c:pt idx="3689">
                  <c:v>5.1229450416666698</c:v>
                </c:pt>
                <c:pt idx="3690">
                  <c:v>5.1243337499999999</c:v>
                </c:pt>
                <c:pt idx="3691">
                  <c:v>5.1257224583333407</c:v>
                </c:pt>
                <c:pt idx="3692">
                  <c:v>5.12711116666667</c:v>
                </c:pt>
                <c:pt idx="3693">
                  <c:v>5.1284998750000002</c:v>
                </c:pt>
                <c:pt idx="3694">
                  <c:v>5.1298885833333401</c:v>
                </c:pt>
                <c:pt idx="3695">
                  <c:v>5.1312772916666702</c:v>
                </c:pt>
                <c:pt idx="3696">
                  <c:v>5.1326660000000004</c:v>
                </c:pt>
                <c:pt idx="3697">
                  <c:v>5.1340547083333394</c:v>
                </c:pt>
                <c:pt idx="3698">
                  <c:v>5.1354434166666696</c:v>
                </c:pt>
                <c:pt idx="3699">
                  <c:v>5.1368321249999997</c:v>
                </c:pt>
                <c:pt idx="3700">
                  <c:v>5.1382208333333406</c:v>
                </c:pt>
                <c:pt idx="3701">
                  <c:v>5.1396095416666707</c:v>
                </c:pt>
                <c:pt idx="3702">
                  <c:v>5.14099825</c:v>
                </c:pt>
                <c:pt idx="3703">
                  <c:v>5.1423869583333399</c:v>
                </c:pt>
                <c:pt idx="3704">
                  <c:v>5.1437756666666701</c:v>
                </c:pt>
                <c:pt idx="3705">
                  <c:v>5.1451643750000002</c:v>
                </c:pt>
                <c:pt idx="3706">
                  <c:v>5.1465530833333402</c:v>
                </c:pt>
                <c:pt idx="3707">
                  <c:v>5.1479417916666694</c:v>
                </c:pt>
                <c:pt idx="3708">
                  <c:v>5.1493304999999996</c:v>
                </c:pt>
                <c:pt idx="3709">
                  <c:v>5.1507192083333404</c:v>
                </c:pt>
                <c:pt idx="3710">
                  <c:v>5.1521079166666706</c:v>
                </c:pt>
                <c:pt idx="3711">
                  <c:v>5.1534966250000007</c:v>
                </c:pt>
                <c:pt idx="3712">
                  <c:v>5.1548853333333398</c:v>
                </c:pt>
                <c:pt idx="3713">
                  <c:v>5.1562740416666699</c:v>
                </c:pt>
                <c:pt idx="3714">
                  <c:v>5.1576627500000001</c:v>
                </c:pt>
                <c:pt idx="3715">
                  <c:v>5.15905145833334</c:v>
                </c:pt>
                <c:pt idx="3716">
                  <c:v>5.1604401666666702</c:v>
                </c:pt>
                <c:pt idx="3717">
                  <c:v>5.1618288749999994</c:v>
                </c:pt>
                <c:pt idx="3718">
                  <c:v>5.1632175833333402</c:v>
                </c:pt>
                <c:pt idx="3719">
                  <c:v>5.1646062916666704</c:v>
                </c:pt>
                <c:pt idx="3720">
                  <c:v>5.1659950000000006</c:v>
                </c:pt>
                <c:pt idx="3721">
                  <c:v>5.1673837083333396</c:v>
                </c:pt>
                <c:pt idx="3722">
                  <c:v>5.1687724166666698</c:v>
                </c:pt>
                <c:pt idx="3723">
                  <c:v>5.1701611249999999</c:v>
                </c:pt>
                <c:pt idx="3724">
                  <c:v>5.1715498333333407</c:v>
                </c:pt>
                <c:pt idx="3725">
                  <c:v>5.17293854166667</c:v>
                </c:pt>
                <c:pt idx="3726">
                  <c:v>5.1743272500000002</c:v>
                </c:pt>
                <c:pt idx="3727">
                  <c:v>5.1757159583333401</c:v>
                </c:pt>
                <c:pt idx="3728">
                  <c:v>5.1771046666666702</c:v>
                </c:pt>
                <c:pt idx="3729">
                  <c:v>5.1784933750000004</c:v>
                </c:pt>
                <c:pt idx="3730">
                  <c:v>5.1798820833333394</c:v>
                </c:pt>
                <c:pt idx="3731">
                  <c:v>5.1812707916666696</c:v>
                </c:pt>
                <c:pt idx="3732">
                  <c:v>5.1826594999999998</c:v>
                </c:pt>
                <c:pt idx="3733">
                  <c:v>5.1840482083333406</c:v>
                </c:pt>
                <c:pt idx="3734">
                  <c:v>5.1854369166666707</c:v>
                </c:pt>
                <c:pt idx="3735">
                  <c:v>5.186825625</c:v>
                </c:pt>
                <c:pt idx="3736">
                  <c:v>5.1882143333333399</c:v>
                </c:pt>
                <c:pt idx="3737">
                  <c:v>5.1896030416666701</c:v>
                </c:pt>
                <c:pt idx="3738">
                  <c:v>5.1909917500000002</c:v>
                </c:pt>
                <c:pt idx="3739">
                  <c:v>5.1923804583333402</c:v>
                </c:pt>
                <c:pt idx="3740">
                  <c:v>5.1937691666666694</c:v>
                </c:pt>
                <c:pt idx="3741">
                  <c:v>5.1951578749999996</c:v>
                </c:pt>
                <c:pt idx="3742">
                  <c:v>5.1965465833333404</c:v>
                </c:pt>
                <c:pt idx="3743">
                  <c:v>5.1979352916666706</c:v>
                </c:pt>
                <c:pt idx="3744">
                  <c:v>5.1993240000000007</c:v>
                </c:pt>
                <c:pt idx="3745">
                  <c:v>5.2007127083333398</c:v>
                </c:pt>
                <c:pt idx="3746">
                  <c:v>5.2021014166666699</c:v>
                </c:pt>
                <c:pt idx="3747">
                  <c:v>5.2034901250000001</c:v>
                </c:pt>
                <c:pt idx="3748">
                  <c:v>5.20487883333334</c:v>
                </c:pt>
                <c:pt idx="3749">
                  <c:v>5.2062675416666702</c:v>
                </c:pt>
                <c:pt idx="3750">
                  <c:v>5.2076562499999994</c:v>
                </c:pt>
                <c:pt idx="3751">
                  <c:v>5.2090449583333402</c:v>
                </c:pt>
                <c:pt idx="3752">
                  <c:v>5.2104336666666704</c:v>
                </c:pt>
                <c:pt idx="3753">
                  <c:v>5.2118223750000006</c:v>
                </c:pt>
                <c:pt idx="3754">
                  <c:v>5.2132110833333396</c:v>
                </c:pt>
                <c:pt idx="3755">
                  <c:v>5.2145997916666698</c:v>
                </c:pt>
                <c:pt idx="3756">
                  <c:v>5.2159884999999999</c:v>
                </c:pt>
                <c:pt idx="3757">
                  <c:v>5.2173772083333407</c:v>
                </c:pt>
                <c:pt idx="3758">
                  <c:v>5.21876591666667</c:v>
                </c:pt>
                <c:pt idx="3759">
                  <c:v>5.2201546250000002</c:v>
                </c:pt>
                <c:pt idx="3760">
                  <c:v>5.2215433333333401</c:v>
                </c:pt>
                <c:pt idx="3761">
                  <c:v>5.2229320416666702</c:v>
                </c:pt>
                <c:pt idx="3762">
                  <c:v>5.2243207500000004</c:v>
                </c:pt>
                <c:pt idx="3763">
                  <c:v>5.2257094583333394</c:v>
                </c:pt>
                <c:pt idx="3764">
                  <c:v>5.2270981666666696</c:v>
                </c:pt>
                <c:pt idx="3765">
                  <c:v>5.2284868749999998</c:v>
                </c:pt>
                <c:pt idx="3766">
                  <c:v>5.2298755833333406</c:v>
                </c:pt>
                <c:pt idx="3767">
                  <c:v>5.2312642916666707</c:v>
                </c:pt>
                <c:pt idx="3768">
                  <c:v>5.232653</c:v>
                </c:pt>
                <c:pt idx="3769">
                  <c:v>5.2340417083333399</c:v>
                </c:pt>
                <c:pt idx="3770">
                  <c:v>5.2354304166666701</c:v>
                </c:pt>
                <c:pt idx="3771">
                  <c:v>5.2368191250000002</c:v>
                </c:pt>
                <c:pt idx="3772">
                  <c:v>5.2382078333333402</c:v>
                </c:pt>
                <c:pt idx="3773">
                  <c:v>5.2395965416666694</c:v>
                </c:pt>
                <c:pt idx="3774">
                  <c:v>5.2409852499999996</c:v>
                </c:pt>
                <c:pt idx="3775">
                  <c:v>5.2423739583333404</c:v>
                </c:pt>
                <c:pt idx="3776">
                  <c:v>5.2437626666666706</c:v>
                </c:pt>
                <c:pt idx="3777">
                  <c:v>5.2451513750000007</c:v>
                </c:pt>
                <c:pt idx="3778">
                  <c:v>5.2465400833333398</c:v>
                </c:pt>
                <c:pt idx="3779">
                  <c:v>5.2479287916666699</c:v>
                </c:pt>
                <c:pt idx="3780">
                  <c:v>5.2493175000000001</c:v>
                </c:pt>
                <c:pt idx="3781">
                  <c:v>5.25070620833334</c:v>
                </c:pt>
                <c:pt idx="3782">
                  <c:v>5.2520949166666702</c:v>
                </c:pt>
                <c:pt idx="3783">
                  <c:v>5.2534836249999994</c:v>
                </c:pt>
                <c:pt idx="3784">
                  <c:v>5.2548723333333403</c:v>
                </c:pt>
                <c:pt idx="3785">
                  <c:v>5.2562610416666704</c:v>
                </c:pt>
                <c:pt idx="3786">
                  <c:v>5.2576497500000006</c:v>
                </c:pt>
                <c:pt idx="3787">
                  <c:v>5.2590384583333396</c:v>
                </c:pt>
                <c:pt idx="3788">
                  <c:v>5.2604271666666698</c:v>
                </c:pt>
                <c:pt idx="3789">
                  <c:v>5.2618158749999999</c:v>
                </c:pt>
                <c:pt idx="3790">
                  <c:v>5.2632045833333407</c:v>
                </c:pt>
                <c:pt idx="3791">
                  <c:v>5.26459329166667</c:v>
                </c:pt>
                <c:pt idx="3792">
                  <c:v>5.2659820000000002</c:v>
                </c:pt>
                <c:pt idx="3793">
                  <c:v>5.2673707083333401</c:v>
                </c:pt>
                <c:pt idx="3794">
                  <c:v>5.2687594166666702</c:v>
                </c:pt>
                <c:pt idx="3795">
                  <c:v>5.2701481250000004</c:v>
                </c:pt>
                <c:pt idx="3796">
                  <c:v>5.2715368333333394</c:v>
                </c:pt>
                <c:pt idx="3797">
                  <c:v>5.2729255416666696</c:v>
                </c:pt>
                <c:pt idx="3798">
                  <c:v>5.2743142499999998</c:v>
                </c:pt>
                <c:pt idx="3799">
                  <c:v>5.2757029583333406</c:v>
                </c:pt>
                <c:pt idx="3800">
                  <c:v>5.2770916666666707</c:v>
                </c:pt>
                <c:pt idx="3801">
                  <c:v>5.278480375</c:v>
                </c:pt>
                <c:pt idx="3802">
                  <c:v>5.2798690833333399</c:v>
                </c:pt>
                <c:pt idx="3803">
                  <c:v>5.2812577916666701</c:v>
                </c:pt>
                <c:pt idx="3804">
                  <c:v>5.2826465000000002</c:v>
                </c:pt>
                <c:pt idx="3805">
                  <c:v>5.2840352083333402</c:v>
                </c:pt>
                <c:pt idx="3806">
                  <c:v>5.2854239166666694</c:v>
                </c:pt>
                <c:pt idx="3807">
                  <c:v>5.2868126249999996</c:v>
                </c:pt>
                <c:pt idx="3808">
                  <c:v>5.2882013333333404</c:v>
                </c:pt>
                <c:pt idx="3809">
                  <c:v>5.2895900416666706</c:v>
                </c:pt>
                <c:pt idx="3810">
                  <c:v>5.2909787500000007</c:v>
                </c:pt>
                <c:pt idx="3811">
                  <c:v>5.2923674583333398</c:v>
                </c:pt>
                <c:pt idx="3812">
                  <c:v>5.2937561666666699</c:v>
                </c:pt>
                <c:pt idx="3813">
                  <c:v>5.2951448750000001</c:v>
                </c:pt>
                <c:pt idx="3814">
                  <c:v>5.29653358333334</c:v>
                </c:pt>
                <c:pt idx="3815">
                  <c:v>5.2979222916666702</c:v>
                </c:pt>
                <c:pt idx="3816">
                  <c:v>5.2993109999999994</c:v>
                </c:pt>
                <c:pt idx="3817">
                  <c:v>5.3006997083333403</c:v>
                </c:pt>
                <c:pt idx="3818">
                  <c:v>5.3020884166666704</c:v>
                </c:pt>
                <c:pt idx="3819">
                  <c:v>5.3034771250000006</c:v>
                </c:pt>
                <c:pt idx="3820">
                  <c:v>5.3048658333333396</c:v>
                </c:pt>
                <c:pt idx="3821">
                  <c:v>5.3062545416666698</c:v>
                </c:pt>
                <c:pt idx="3822">
                  <c:v>5.3076432499999999</c:v>
                </c:pt>
                <c:pt idx="3823">
                  <c:v>5.3090319583333399</c:v>
                </c:pt>
                <c:pt idx="3824">
                  <c:v>5.31042066666667</c:v>
                </c:pt>
                <c:pt idx="3825">
                  <c:v>5.3118093750000002</c:v>
                </c:pt>
                <c:pt idx="3826">
                  <c:v>5.3131980833333401</c:v>
                </c:pt>
                <c:pt idx="3827">
                  <c:v>5.3145867916666703</c:v>
                </c:pt>
                <c:pt idx="3828">
                  <c:v>5.3159755000000004</c:v>
                </c:pt>
                <c:pt idx="3829">
                  <c:v>5.3173642083333394</c:v>
                </c:pt>
                <c:pt idx="3830">
                  <c:v>5.3187529166666696</c:v>
                </c:pt>
                <c:pt idx="3831">
                  <c:v>5.3201416249999998</c:v>
                </c:pt>
                <c:pt idx="3832">
                  <c:v>5.3215303333333406</c:v>
                </c:pt>
                <c:pt idx="3833">
                  <c:v>5.3229190416666707</c:v>
                </c:pt>
                <c:pt idx="3834">
                  <c:v>5.32430775</c:v>
                </c:pt>
                <c:pt idx="3835">
                  <c:v>5.3256964583333399</c:v>
                </c:pt>
                <c:pt idx="3836">
                  <c:v>5.3270851666666701</c:v>
                </c:pt>
                <c:pt idx="3837">
                  <c:v>5.3284738750000002</c:v>
                </c:pt>
                <c:pt idx="3838">
                  <c:v>5.3298625833333402</c:v>
                </c:pt>
                <c:pt idx="3839">
                  <c:v>5.3312512916666694</c:v>
                </c:pt>
                <c:pt idx="3840">
                  <c:v>5.3326399999999996</c:v>
                </c:pt>
                <c:pt idx="3841">
                  <c:v>5.3340287083333404</c:v>
                </c:pt>
                <c:pt idx="3842">
                  <c:v>5.3354174166666706</c:v>
                </c:pt>
                <c:pt idx="3843">
                  <c:v>5.3368061250000007</c:v>
                </c:pt>
                <c:pt idx="3844">
                  <c:v>5.3381948333333398</c:v>
                </c:pt>
                <c:pt idx="3845">
                  <c:v>5.3395835416666699</c:v>
                </c:pt>
                <c:pt idx="3846">
                  <c:v>5.3409722500000001</c:v>
                </c:pt>
                <c:pt idx="3847">
                  <c:v>5.34236095833334</c:v>
                </c:pt>
                <c:pt idx="3848">
                  <c:v>5.3437496666666702</c:v>
                </c:pt>
                <c:pt idx="3849">
                  <c:v>5.3451383749999994</c:v>
                </c:pt>
                <c:pt idx="3850">
                  <c:v>5.3465270833333403</c:v>
                </c:pt>
                <c:pt idx="3851">
                  <c:v>5.3479157916666704</c:v>
                </c:pt>
                <c:pt idx="3852">
                  <c:v>5.3493045000000006</c:v>
                </c:pt>
                <c:pt idx="3853">
                  <c:v>5.3506932083333396</c:v>
                </c:pt>
                <c:pt idx="3854">
                  <c:v>5.3520819166666698</c:v>
                </c:pt>
                <c:pt idx="3855">
                  <c:v>5.3534706249999999</c:v>
                </c:pt>
                <c:pt idx="3856">
                  <c:v>5.3548593333333399</c:v>
                </c:pt>
                <c:pt idx="3857">
                  <c:v>5.35624804166667</c:v>
                </c:pt>
                <c:pt idx="3858">
                  <c:v>5.3576367500000002</c:v>
                </c:pt>
                <c:pt idx="3859">
                  <c:v>5.3590254583333401</c:v>
                </c:pt>
                <c:pt idx="3860">
                  <c:v>5.3604141666666703</c:v>
                </c:pt>
                <c:pt idx="3861">
                  <c:v>5.3618028750000004</c:v>
                </c:pt>
                <c:pt idx="3862">
                  <c:v>5.3631915833333395</c:v>
                </c:pt>
                <c:pt idx="3863">
                  <c:v>5.3645802916666696</c:v>
                </c:pt>
                <c:pt idx="3864">
                  <c:v>5.3659689999999998</c:v>
                </c:pt>
                <c:pt idx="3865">
                  <c:v>5.3673577083333406</c:v>
                </c:pt>
                <c:pt idx="3866">
                  <c:v>5.3687464166666699</c:v>
                </c:pt>
                <c:pt idx="3867">
                  <c:v>5.370135125</c:v>
                </c:pt>
                <c:pt idx="3868">
                  <c:v>5.3715238333333399</c:v>
                </c:pt>
                <c:pt idx="3869">
                  <c:v>5.3729125416666701</c:v>
                </c:pt>
                <c:pt idx="3870">
                  <c:v>5.3743012500000003</c:v>
                </c:pt>
                <c:pt idx="3871">
                  <c:v>5.3756899583333402</c:v>
                </c:pt>
                <c:pt idx="3872">
                  <c:v>5.3770786666666694</c:v>
                </c:pt>
                <c:pt idx="3873">
                  <c:v>5.3784673749999996</c:v>
                </c:pt>
                <c:pt idx="3874">
                  <c:v>5.3798560833333404</c:v>
                </c:pt>
                <c:pt idx="3875">
                  <c:v>5.3812447916666706</c:v>
                </c:pt>
                <c:pt idx="3876">
                  <c:v>5.3826335000000007</c:v>
                </c:pt>
                <c:pt idx="3877">
                  <c:v>5.3840222083333398</c:v>
                </c:pt>
                <c:pt idx="3878">
                  <c:v>5.3854109166666699</c:v>
                </c:pt>
                <c:pt idx="3879">
                  <c:v>5.3867996250000001</c:v>
                </c:pt>
                <c:pt idx="3880">
                  <c:v>5.38818833333334</c:v>
                </c:pt>
                <c:pt idx="3881">
                  <c:v>5.3895770416666702</c:v>
                </c:pt>
                <c:pt idx="3882">
                  <c:v>5.3909657499999994</c:v>
                </c:pt>
                <c:pt idx="3883">
                  <c:v>5.3923544583333403</c:v>
                </c:pt>
                <c:pt idx="3884">
                  <c:v>5.3937431666666704</c:v>
                </c:pt>
                <c:pt idx="3885">
                  <c:v>5.3951318750000006</c:v>
                </c:pt>
                <c:pt idx="3886">
                  <c:v>5.3965205833333396</c:v>
                </c:pt>
                <c:pt idx="3887">
                  <c:v>5.3979092916666698</c:v>
                </c:pt>
                <c:pt idx="3888">
                  <c:v>5.3992979999999999</c:v>
                </c:pt>
                <c:pt idx="3889">
                  <c:v>5.4006867083333399</c:v>
                </c:pt>
                <c:pt idx="3890">
                  <c:v>5.40207541666667</c:v>
                </c:pt>
                <c:pt idx="3891">
                  <c:v>5.4034641250000002</c:v>
                </c:pt>
                <c:pt idx="3892">
                  <c:v>5.4048528333333401</c:v>
                </c:pt>
                <c:pt idx="3893">
                  <c:v>5.4062415416666703</c:v>
                </c:pt>
                <c:pt idx="3894">
                  <c:v>5.4076302500000004</c:v>
                </c:pt>
                <c:pt idx="3895">
                  <c:v>5.4090189583333395</c:v>
                </c:pt>
                <c:pt idx="3896">
                  <c:v>5.4104076666666696</c:v>
                </c:pt>
                <c:pt idx="3897">
                  <c:v>5.4117963749999998</c:v>
                </c:pt>
                <c:pt idx="3898">
                  <c:v>5.4131850833333406</c:v>
                </c:pt>
                <c:pt idx="3899">
                  <c:v>5.4145737916666699</c:v>
                </c:pt>
                <c:pt idx="3900">
                  <c:v>5.4159625</c:v>
                </c:pt>
                <c:pt idx="3901">
                  <c:v>5.4173512083333399</c:v>
                </c:pt>
                <c:pt idx="3902">
                  <c:v>5.4187399166666701</c:v>
                </c:pt>
                <c:pt idx="3903">
                  <c:v>5.4201286250000003</c:v>
                </c:pt>
                <c:pt idx="3904">
                  <c:v>5.4215173333333402</c:v>
                </c:pt>
                <c:pt idx="3905">
                  <c:v>5.4229060416666695</c:v>
                </c:pt>
                <c:pt idx="3906">
                  <c:v>5.4242947499999996</c:v>
                </c:pt>
                <c:pt idx="3907">
                  <c:v>5.4256834583333404</c:v>
                </c:pt>
                <c:pt idx="3908">
                  <c:v>5.4270721666666706</c:v>
                </c:pt>
                <c:pt idx="3909">
                  <c:v>5.4284608749999999</c:v>
                </c:pt>
                <c:pt idx="3910">
                  <c:v>5.4298495833333398</c:v>
                </c:pt>
                <c:pt idx="3911">
                  <c:v>5.4312382916666699</c:v>
                </c:pt>
                <c:pt idx="3912">
                  <c:v>5.4326270000000001</c:v>
                </c:pt>
                <c:pt idx="3913">
                  <c:v>5.43401570833334</c:v>
                </c:pt>
                <c:pt idx="3914">
                  <c:v>5.4354044166666702</c:v>
                </c:pt>
                <c:pt idx="3915">
                  <c:v>5.4367931249999994</c:v>
                </c:pt>
                <c:pt idx="3916">
                  <c:v>5.4381818333333403</c:v>
                </c:pt>
                <c:pt idx="3917">
                  <c:v>5.4395705416666704</c:v>
                </c:pt>
                <c:pt idx="3918">
                  <c:v>5.4409592500000006</c:v>
                </c:pt>
                <c:pt idx="3919">
                  <c:v>5.4423479583333396</c:v>
                </c:pt>
                <c:pt idx="3920">
                  <c:v>5.4437366666666698</c:v>
                </c:pt>
                <c:pt idx="3921">
                  <c:v>5.4451253749999999</c:v>
                </c:pt>
                <c:pt idx="3922">
                  <c:v>5.4465140833333399</c:v>
                </c:pt>
                <c:pt idx="3923">
                  <c:v>5.44790279166667</c:v>
                </c:pt>
                <c:pt idx="3924">
                  <c:v>5.4492915000000002</c:v>
                </c:pt>
                <c:pt idx="3925">
                  <c:v>5.4506802083333401</c:v>
                </c:pt>
                <c:pt idx="3926">
                  <c:v>5.4520689166666703</c:v>
                </c:pt>
                <c:pt idx="3927">
                  <c:v>5.4534576250000004</c:v>
                </c:pt>
                <c:pt idx="3928">
                  <c:v>5.4548463333333395</c:v>
                </c:pt>
                <c:pt idx="3929">
                  <c:v>5.4562350416666696</c:v>
                </c:pt>
                <c:pt idx="3930">
                  <c:v>5.4576237499999998</c:v>
                </c:pt>
                <c:pt idx="3931">
                  <c:v>5.4590124583333406</c:v>
                </c:pt>
                <c:pt idx="3932">
                  <c:v>5.4604011666666699</c:v>
                </c:pt>
                <c:pt idx="3933">
                  <c:v>5.461789875</c:v>
                </c:pt>
                <c:pt idx="3934">
                  <c:v>5.4631785833333399</c:v>
                </c:pt>
                <c:pt idx="3935">
                  <c:v>5.4645672916666701</c:v>
                </c:pt>
                <c:pt idx="3936">
                  <c:v>5.4659560000000003</c:v>
                </c:pt>
                <c:pt idx="3937">
                  <c:v>5.4673447083333402</c:v>
                </c:pt>
                <c:pt idx="3938">
                  <c:v>5.4687334166666695</c:v>
                </c:pt>
                <c:pt idx="3939">
                  <c:v>5.4701221249999996</c:v>
                </c:pt>
                <c:pt idx="3940">
                  <c:v>5.4715108333333404</c:v>
                </c:pt>
                <c:pt idx="3941">
                  <c:v>5.4728995416666706</c:v>
                </c:pt>
                <c:pt idx="3942">
                  <c:v>5.4742882499999999</c:v>
                </c:pt>
                <c:pt idx="3943">
                  <c:v>5.4756769583333398</c:v>
                </c:pt>
                <c:pt idx="3944">
                  <c:v>5.4770656666666699</c:v>
                </c:pt>
                <c:pt idx="3945">
                  <c:v>5.4784543750000001</c:v>
                </c:pt>
                <c:pt idx="3946">
                  <c:v>5.47984308333334</c:v>
                </c:pt>
                <c:pt idx="3947">
                  <c:v>5.4812317916666702</c:v>
                </c:pt>
                <c:pt idx="3948">
                  <c:v>5.4826204999999995</c:v>
                </c:pt>
                <c:pt idx="3949">
                  <c:v>5.4840092083333403</c:v>
                </c:pt>
                <c:pt idx="3950">
                  <c:v>5.4853979166666704</c:v>
                </c:pt>
                <c:pt idx="3951">
                  <c:v>5.4867866250000006</c:v>
                </c:pt>
                <c:pt idx="3952">
                  <c:v>5.4881753333333396</c:v>
                </c:pt>
                <c:pt idx="3953">
                  <c:v>5.4895640416666698</c:v>
                </c:pt>
                <c:pt idx="3954">
                  <c:v>5.4909527499999999</c:v>
                </c:pt>
                <c:pt idx="3955">
                  <c:v>5.4923414583333399</c:v>
                </c:pt>
                <c:pt idx="3956">
                  <c:v>5.49373016666667</c:v>
                </c:pt>
                <c:pt idx="3957">
                  <c:v>5.4951188750000002</c:v>
                </c:pt>
                <c:pt idx="3958">
                  <c:v>5.4965075833333401</c:v>
                </c:pt>
                <c:pt idx="3959">
                  <c:v>5.4978962916666703</c:v>
                </c:pt>
                <c:pt idx="3960">
                  <c:v>5.4992850000000004</c:v>
                </c:pt>
                <c:pt idx="3961">
                  <c:v>5.5006737083333395</c:v>
                </c:pt>
                <c:pt idx="3962">
                  <c:v>5.5020624166666696</c:v>
                </c:pt>
                <c:pt idx="3963">
                  <c:v>5.5034511249999998</c:v>
                </c:pt>
                <c:pt idx="3964">
                  <c:v>5.5048398333333406</c:v>
                </c:pt>
                <c:pt idx="3965">
                  <c:v>5.5062285416666699</c:v>
                </c:pt>
                <c:pt idx="3966">
                  <c:v>5.50761725</c:v>
                </c:pt>
                <c:pt idx="3967">
                  <c:v>5.5090059583333399</c:v>
                </c:pt>
                <c:pt idx="3968">
                  <c:v>5.5103946666666701</c:v>
                </c:pt>
                <c:pt idx="3969">
                  <c:v>5.5117833750000003</c:v>
                </c:pt>
                <c:pt idx="3970">
                  <c:v>5.5131720833333402</c:v>
                </c:pt>
                <c:pt idx="3971">
                  <c:v>5.5145607916666695</c:v>
                </c:pt>
                <c:pt idx="3972">
                  <c:v>5.5159494999999996</c:v>
                </c:pt>
                <c:pt idx="3973">
                  <c:v>5.5173382083333404</c:v>
                </c:pt>
                <c:pt idx="3974">
                  <c:v>5.5187269166666706</c:v>
                </c:pt>
                <c:pt idx="3975">
                  <c:v>5.5201156249999999</c:v>
                </c:pt>
                <c:pt idx="3976">
                  <c:v>5.5215043333333398</c:v>
                </c:pt>
                <c:pt idx="3977">
                  <c:v>5.5228930416666699</c:v>
                </c:pt>
                <c:pt idx="3978">
                  <c:v>5.5242817500000001</c:v>
                </c:pt>
                <c:pt idx="3979">
                  <c:v>5.52567045833334</c:v>
                </c:pt>
                <c:pt idx="3980">
                  <c:v>5.5270591666666702</c:v>
                </c:pt>
                <c:pt idx="3981">
                  <c:v>5.5284478749999995</c:v>
                </c:pt>
                <c:pt idx="3982">
                  <c:v>5.5298365833333403</c:v>
                </c:pt>
                <c:pt idx="3983">
                  <c:v>5.5312252916666704</c:v>
                </c:pt>
                <c:pt idx="3984">
                  <c:v>5.5326140000000006</c:v>
                </c:pt>
                <c:pt idx="3985">
                  <c:v>5.5340027083333396</c:v>
                </c:pt>
                <c:pt idx="3986">
                  <c:v>5.5353914166666698</c:v>
                </c:pt>
                <c:pt idx="3987">
                  <c:v>5.5367801249999999</c:v>
                </c:pt>
                <c:pt idx="3988">
                  <c:v>5.5381688333333399</c:v>
                </c:pt>
                <c:pt idx="3989">
                  <c:v>5.53955754166667</c:v>
                </c:pt>
                <c:pt idx="3990">
                  <c:v>5.5409462500000002</c:v>
                </c:pt>
                <c:pt idx="3991">
                  <c:v>5.5423349583333401</c:v>
                </c:pt>
                <c:pt idx="3992">
                  <c:v>5.5437236666666703</c:v>
                </c:pt>
                <c:pt idx="3993">
                  <c:v>5.5451123750000004</c:v>
                </c:pt>
                <c:pt idx="3994">
                  <c:v>5.5465010833333395</c:v>
                </c:pt>
                <c:pt idx="3995">
                  <c:v>5.5478897916666696</c:v>
                </c:pt>
                <c:pt idx="3996">
                  <c:v>5.5492784999999998</c:v>
                </c:pt>
                <c:pt idx="3997">
                  <c:v>5.5506672083333406</c:v>
                </c:pt>
                <c:pt idx="3998">
                  <c:v>5.5520559166666699</c:v>
                </c:pt>
                <c:pt idx="3999">
                  <c:v>5.553444625</c:v>
                </c:pt>
                <c:pt idx="4000">
                  <c:v>5.55483333333334</c:v>
                </c:pt>
                <c:pt idx="4001">
                  <c:v>5.5562220416666701</c:v>
                </c:pt>
                <c:pt idx="4002">
                  <c:v>5.5576107500000003</c:v>
                </c:pt>
                <c:pt idx="4003">
                  <c:v>5.5589994583333402</c:v>
                </c:pt>
                <c:pt idx="4004">
                  <c:v>5.5603881666666695</c:v>
                </c:pt>
                <c:pt idx="4005">
                  <c:v>5.5617768749999996</c:v>
                </c:pt>
                <c:pt idx="4006">
                  <c:v>5.5631655833333404</c:v>
                </c:pt>
                <c:pt idx="4007">
                  <c:v>5.5645542916666706</c:v>
                </c:pt>
                <c:pt idx="4008">
                  <c:v>5.5659429999999999</c:v>
                </c:pt>
                <c:pt idx="4009">
                  <c:v>5.5673317083333398</c:v>
                </c:pt>
                <c:pt idx="4010">
                  <c:v>5.5687204166666699</c:v>
                </c:pt>
                <c:pt idx="4011">
                  <c:v>5.5701091250000001</c:v>
                </c:pt>
                <c:pt idx="4012">
                  <c:v>5.57149783333334</c:v>
                </c:pt>
                <c:pt idx="4013">
                  <c:v>5.5728865416666702</c:v>
                </c:pt>
                <c:pt idx="4014">
                  <c:v>5.5742752499999995</c:v>
                </c:pt>
                <c:pt idx="4015">
                  <c:v>5.5756639583333403</c:v>
                </c:pt>
                <c:pt idx="4016">
                  <c:v>5.5770526666666704</c:v>
                </c:pt>
                <c:pt idx="4017">
                  <c:v>5.5784413750000006</c:v>
                </c:pt>
                <c:pt idx="4018">
                  <c:v>5.5798300833333396</c:v>
                </c:pt>
                <c:pt idx="4019">
                  <c:v>5.5812187916666698</c:v>
                </c:pt>
                <c:pt idx="4020">
                  <c:v>5.5826074999999999</c:v>
                </c:pt>
                <c:pt idx="4021">
                  <c:v>5.5839962083333399</c:v>
                </c:pt>
                <c:pt idx="4022">
                  <c:v>5.58538491666667</c:v>
                </c:pt>
                <c:pt idx="4023">
                  <c:v>5.5867736250000002</c:v>
                </c:pt>
                <c:pt idx="4024">
                  <c:v>5.5881623333333401</c:v>
                </c:pt>
                <c:pt idx="4025">
                  <c:v>5.5895510416666703</c:v>
                </c:pt>
                <c:pt idx="4026">
                  <c:v>5.5909397500000004</c:v>
                </c:pt>
                <c:pt idx="4027">
                  <c:v>5.5923284583333395</c:v>
                </c:pt>
                <c:pt idx="4028">
                  <c:v>5.5937171666666696</c:v>
                </c:pt>
                <c:pt idx="4029">
                  <c:v>5.5951058749999998</c:v>
                </c:pt>
                <c:pt idx="4030">
                  <c:v>5.5964945833333406</c:v>
                </c:pt>
                <c:pt idx="4031">
                  <c:v>5.5978832916666699</c:v>
                </c:pt>
                <c:pt idx="4032">
                  <c:v>5.599272</c:v>
                </c:pt>
                <c:pt idx="4033">
                  <c:v>5.60066070833334</c:v>
                </c:pt>
                <c:pt idx="4034">
                  <c:v>5.6020494166666701</c:v>
                </c:pt>
                <c:pt idx="4035">
                  <c:v>5.6034381250000003</c:v>
                </c:pt>
                <c:pt idx="4036">
                  <c:v>5.6048268333333402</c:v>
                </c:pt>
                <c:pt idx="4037">
                  <c:v>5.6062155416666695</c:v>
                </c:pt>
                <c:pt idx="4038">
                  <c:v>5.6076042499999996</c:v>
                </c:pt>
                <c:pt idx="4039">
                  <c:v>5.6089929583333404</c:v>
                </c:pt>
                <c:pt idx="4040">
                  <c:v>5.6103816666666706</c:v>
                </c:pt>
                <c:pt idx="4041">
                  <c:v>5.6117703749999999</c:v>
                </c:pt>
                <c:pt idx="4042">
                  <c:v>5.6131590833333398</c:v>
                </c:pt>
                <c:pt idx="4043">
                  <c:v>5.61454779166667</c:v>
                </c:pt>
                <c:pt idx="4044">
                  <c:v>5.6159365000000001</c:v>
                </c:pt>
                <c:pt idx="4045">
                  <c:v>5.61732520833334</c:v>
                </c:pt>
                <c:pt idx="4046">
                  <c:v>5.6187139166666702</c:v>
                </c:pt>
                <c:pt idx="4047">
                  <c:v>5.6201026249999995</c:v>
                </c:pt>
                <c:pt idx="4048">
                  <c:v>5.6214913333333403</c:v>
                </c:pt>
                <c:pt idx="4049">
                  <c:v>5.6228800416666704</c:v>
                </c:pt>
                <c:pt idx="4050">
                  <c:v>5.6242687500000006</c:v>
                </c:pt>
                <c:pt idx="4051">
                  <c:v>5.6256574583333396</c:v>
                </c:pt>
                <c:pt idx="4052">
                  <c:v>5.6270461666666698</c:v>
                </c:pt>
                <c:pt idx="4053">
                  <c:v>5.6284348749999999</c:v>
                </c:pt>
                <c:pt idx="4054">
                  <c:v>5.6298235833333399</c:v>
                </c:pt>
                <c:pt idx="4055">
                  <c:v>5.63121229166667</c:v>
                </c:pt>
                <c:pt idx="4056">
                  <c:v>5.6326010000000002</c:v>
                </c:pt>
                <c:pt idx="4057">
                  <c:v>5.6339897083333401</c:v>
                </c:pt>
                <c:pt idx="4058">
                  <c:v>5.6353784166666703</c:v>
                </c:pt>
                <c:pt idx="4059">
                  <c:v>5.6367671250000004</c:v>
                </c:pt>
                <c:pt idx="4060">
                  <c:v>5.6381558333333395</c:v>
                </c:pt>
                <c:pt idx="4061">
                  <c:v>5.6395445416666696</c:v>
                </c:pt>
                <c:pt idx="4062">
                  <c:v>5.6409332499999998</c:v>
                </c:pt>
                <c:pt idx="4063">
                  <c:v>5.6423219583333406</c:v>
                </c:pt>
                <c:pt idx="4064">
                  <c:v>5.6437106666666699</c:v>
                </c:pt>
                <c:pt idx="4065">
                  <c:v>5.645099375</c:v>
                </c:pt>
                <c:pt idx="4066">
                  <c:v>5.64648808333334</c:v>
                </c:pt>
                <c:pt idx="4067">
                  <c:v>5.6478767916666701</c:v>
                </c:pt>
                <c:pt idx="4068">
                  <c:v>5.6492655000000003</c:v>
                </c:pt>
                <c:pt idx="4069">
                  <c:v>5.6506542083333402</c:v>
                </c:pt>
                <c:pt idx="4070">
                  <c:v>5.6520429166666695</c:v>
                </c:pt>
                <c:pt idx="4071">
                  <c:v>5.6534316249999996</c:v>
                </c:pt>
                <c:pt idx="4072">
                  <c:v>5.6548203333333404</c:v>
                </c:pt>
                <c:pt idx="4073">
                  <c:v>5.6562090416666706</c:v>
                </c:pt>
                <c:pt idx="4074">
                  <c:v>5.6575977499999999</c:v>
                </c:pt>
                <c:pt idx="4075">
                  <c:v>5.6589864583333398</c:v>
                </c:pt>
                <c:pt idx="4076">
                  <c:v>5.66037516666667</c:v>
                </c:pt>
                <c:pt idx="4077">
                  <c:v>5.6617638750000001</c:v>
                </c:pt>
                <c:pt idx="4078">
                  <c:v>5.66315258333334</c:v>
                </c:pt>
                <c:pt idx="4079">
                  <c:v>5.6645412916666702</c:v>
                </c:pt>
                <c:pt idx="4080">
                  <c:v>5.6659299999999995</c:v>
                </c:pt>
                <c:pt idx="4081">
                  <c:v>5.6673187083333403</c:v>
                </c:pt>
                <c:pt idx="4082">
                  <c:v>5.6687074166666704</c:v>
                </c:pt>
                <c:pt idx="4083">
                  <c:v>5.6700961250000006</c:v>
                </c:pt>
                <c:pt idx="4084">
                  <c:v>5.6714848333333396</c:v>
                </c:pt>
                <c:pt idx="4085">
                  <c:v>5.6728735416666698</c:v>
                </c:pt>
                <c:pt idx="4086">
                  <c:v>5.67426225</c:v>
                </c:pt>
                <c:pt idx="4087">
                  <c:v>5.6756509583333408</c:v>
                </c:pt>
                <c:pt idx="4088">
                  <c:v>5.6770396666666709</c:v>
                </c:pt>
                <c:pt idx="4089">
                  <c:v>5.6784283749999993</c:v>
                </c:pt>
                <c:pt idx="4090">
                  <c:v>5.6798170833333401</c:v>
                </c:pt>
                <c:pt idx="4091">
                  <c:v>5.6812057916666703</c:v>
                </c:pt>
                <c:pt idx="4092">
                  <c:v>5.6825945000000004</c:v>
                </c:pt>
                <c:pt idx="4093">
                  <c:v>5.6839832083333395</c:v>
                </c:pt>
                <c:pt idx="4094">
                  <c:v>5.6853719166666696</c:v>
                </c:pt>
                <c:pt idx="4095">
                  <c:v>5.6867606249999998</c:v>
                </c:pt>
                <c:pt idx="4096">
                  <c:v>5.6881493333333406</c:v>
                </c:pt>
                <c:pt idx="4097">
                  <c:v>5.6895380416666708</c:v>
                </c:pt>
                <c:pt idx="4098">
                  <c:v>5.6909267500000009</c:v>
                </c:pt>
                <c:pt idx="4099">
                  <c:v>5.69231545833334</c:v>
                </c:pt>
                <c:pt idx="4100">
                  <c:v>5.6937041666666701</c:v>
                </c:pt>
                <c:pt idx="4101">
                  <c:v>5.6950928750000003</c:v>
                </c:pt>
                <c:pt idx="4102">
                  <c:v>5.6964815833333393</c:v>
                </c:pt>
                <c:pt idx="4103">
                  <c:v>5.6978702916666695</c:v>
                </c:pt>
                <c:pt idx="4104">
                  <c:v>5.6992589999999996</c:v>
                </c:pt>
                <c:pt idx="4105">
                  <c:v>5.7006477083333404</c:v>
                </c:pt>
                <c:pt idx="4106">
                  <c:v>5.7020364166666706</c:v>
                </c:pt>
                <c:pt idx="4107">
                  <c:v>5.7034251250000008</c:v>
                </c:pt>
                <c:pt idx="4108">
                  <c:v>5.7048138333333398</c:v>
                </c:pt>
                <c:pt idx="4109">
                  <c:v>5.70620254166667</c:v>
                </c:pt>
                <c:pt idx="4110">
                  <c:v>5.7075912500000001</c:v>
                </c:pt>
                <c:pt idx="4111">
                  <c:v>5.7089799583333409</c:v>
                </c:pt>
                <c:pt idx="4112">
                  <c:v>5.7103686666666693</c:v>
                </c:pt>
                <c:pt idx="4113">
                  <c:v>5.7117573749999995</c:v>
                </c:pt>
                <c:pt idx="4114">
                  <c:v>5.7131460833333403</c:v>
                </c:pt>
                <c:pt idx="4115">
                  <c:v>5.7145347916666704</c:v>
                </c:pt>
                <c:pt idx="4116">
                  <c:v>5.7159235000000006</c:v>
                </c:pt>
                <c:pt idx="4117">
                  <c:v>5.7173122083333396</c:v>
                </c:pt>
                <c:pt idx="4118">
                  <c:v>5.7187009166666698</c:v>
                </c:pt>
                <c:pt idx="4119">
                  <c:v>5.720089625</c:v>
                </c:pt>
                <c:pt idx="4120">
                  <c:v>5.7214783333333408</c:v>
                </c:pt>
                <c:pt idx="4121">
                  <c:v>5.7228670416666709</c:v>
                </c:pt>
                <c:pt idx="4122">
                  <c:v>5.7242557499999993</c:v>
                </c:pt>
                <c:pt idx="4123">
                  <c:v>5.7256444583333401</c:v>
                </c:pt>
                <c:pt idx="4124">
                  <c:v>5.7270331666666703</c:v>
                </c:pt>
                <c:pt idx="4125">
                  <c:v>5.7284218750000004</c:v>
                </c:pt>
                <c:pt idx="4126">
                  <c:v>5.7298105833333395</c:v>
                </c:pt>
                <c:pt idx="4127">
                  <c:v>5.7311992916666696</c:v>
                </c:pt>
                <c:pt idx="4128">
                  <c:v>5.7325879999999998</c:v>
                </c:pt>
                <c:pt idx="4129">
                  <c:v>5.7339767083333406</c:v>
                </c:pt>
                <c:pt idx="4130">
                  <c:v>5.7353654166666708</c:v>
                </c:pt>
                <c:pt idx="4131">
                  <c:v>5.7367541250000009</c:v>
                </c:pt>
                <c:pt idx="4132">
                  <c:v>5.73814283333334</c:v>
                </c:pt>
                <c:pt idx="4133">
                  <c:v>5.7395315416666701</c:v>
                </c:pt>
                <c:pt idx="4134">
                  <c:v>5.7409202500000003</c:v>
                </c:pt>
                <c:pt idx="4135">
                  <c:v>5.7423089583333393</c:v>
                </c:pt>
                <c:pt idx="4136">
                  <c:v>5.7436976666666695</c:v>
                </c:pt>
                <c:pt idx="4137">
                  <c:v>5.7450863749999996</c:v>
                </c:pt>
                <c:pt idx="4138">
                  <c:v>5.7464750833333405</c:v>
                </c:pt>
                <c:pt idx="4139">
                  <c:v>5.7478637916666706</c:v>
                </c:pt>
                <c:pt idx="4140">
                  <c:v>5.7492525000000008</c:v>
                </c:pt>
                <c:pt idx="4141">
                  <c:v>5.7506412083333398</c:v>
                </c:pt>
                <c:pt idx="4142">
                  <c:v>5.75202991666667</c:v>
                </c:pt>
                <c:pt idx="4143">
                  <c:v>5.7534186250000001</c:v>
                </c:pt>
                <c:pt idx="4144">
                  <c:v>5.7548073333333409</c:v>
                </c:pt>
                <c:pt idx="4145">
                  <c:v>5.7561960416666693</c:v>
                </c:pt>
                <c:pt idx="4146">
                  <c:v>5.7575847499999995</c:v>
                </c:pt>
                <c:pt idx="4147">
                  <c:v>5.7589734583333403</c:v>
                </c:pt>
                <c:pt idx="4148">
                  <c:v>5.7603621666666704</c:v>
                </c:pt>
                <c:pt idx="4149">
                  <c:v>5.7617508750000006</c:v>
                </c:pt>
                <c:pt idx="4150">
                  <c:v>5.7631395833333396</c:v>
                </c:pt>
                <c:pt idx="4151">
                  <c:v>5.7645282916666698</c:v>
                </c:pt>
                <c:pt idx="4152">
                  <c:v>5.765917</c:v>
                </c:pt>
                <c:pt idx="4153">
                  <c:v>5.7673057083333408</c:v>
                </c:pt>
                <c:pt idx="4154">
                  <c:v>5.7686944166666709</c:v>
                </c:pt>
                <c:pt idx="4155">
                  <c:v>5.7700831249999993</c:v>
                </c:pt>
                <c:pt idx="4156">
                  <c:v>5.7714718333333401</c:v>
                </c:pt>
                <c:pt idx="4157">
                  <c:v>5.7728605416666703</c:v>
                </c:pt>
                <c:pt idx="4158">
                  <c:v>5.7742492500000004</c:v>
                </c:pt>
                <c:pt idx="4159">
                  <c:v>5.7756379583333395</c:v>
                </c:pt>
                <c:pt idx="4160">
                  <c:v>5.7770266666666696</c:v>
                </c:pt>
                <c:pt idx="4161">
                  <c:v>5.7784153749999998</c:v>
                </c:pt>
                <c:pt idx="4162">
                  <c:v>5.7798040833333406</c:v>
                </c:pt>
                <c:pt idx="4163">
                  <c:v>5.7811927916666708</c:v>
                </c:pt>
                <c:pt idx="4164">
                  <c:v>5.7825815000000009</c:v>
                </c:pt>
                <c:pt idx="4165">
                  <c:v>5.78397020833334</c:v>
                </c:pt>
                <c:pt idx="4166">
                  <c:v>5.7853589166666701</c:v>
                </c:pt>
                <c:pt idx="4167">
                  <c:v>5.7867476250000003</c:v>
                </c:pt>
                <c:pt idx="4168">
                  <c:v>5.7881363333333393</c:v>
                </c:pt>
                <c:pt idx="4169">
                  <c:v>5.7895250416666695</c:v>
                </c:pt>
                <c:pt idx="4170">
                  <c:v>5.7909137499999996</c:v>
                </c:pt>
                <c:pt idx="4171">
                  <c:v>5.7923024583333405</c:v>
                </c:pt>
                <c:pt idx="4172">
                  <c:v>5.7936911666666706</c:v>
                </c:pt>
                <c:pt idx="4173">
                  <c:v>5.7950798750000008</c:v>
                </c:pt>
                <c:pt idx="4174">
                  <c:v>5.7964685833333398</c:v>
                </c:pt>
                <c:pt idx="4175">
                  <c:v>5.79785729166667</c:v>
                </c:pt>
                <c:pt idx="4176">
                  <c:v>5.7992460000000001</c:v>
                </c:pt>
                <c:pt idx="4177">
                  <c:v>5.8006347083333409</c:v>
                </c:pt>
                <c:pt idx="4178">
                  <c:v>5.8020234166666693</c:v>
                </c:pt>
                <c:pt idx="4179">
                  <c:v>5.8034121249999995</c:v>
                </c:pt>
                <c:pt idx="4180">
                  <c:v>5.8048008333333403</c:v>
                </c:pt>
                <c:pt idx="4181">
                  <c:v>5.8061895416666705</c:v>
                </c:pt>
                <c:pt idx="4182">
                  <c:v>5.8075782500000006</c:v>
                </c:pt>
                <c:pt idx="4183">
                  <c:v>5.8089669583333396</c:v>
                </c:pt>
                <c:pt idx="4184">
                  <c:v>5.8103556666666698</c:v>
                </c:pt>
                <c:pt idx="4185">
                  <c:v>5.811744375</c:v>
                </c:pt>
                <c:pt idx="4186">
                  <c:v>5.8131330833333408</c:v>
                </c:pt>
                <c:pt idx="4187">
                  <c:v>5.8145217916666709</c:v>
                </c:pt>
                <c:pt idx="4188">
                  <c:v>5.8159104999999993</c:v>
                </c:pt>
                <c:pt idx="4189">
                  <c:v>5.8172992083333401</c:v>
                </c:pt>
                <c:pt idx="4190">
                  <c:v>5.8186879166666703</c:v>
                </c:pt>
                <c:pt idx="4191">
                  <c:v>5.8200766250000004</c:v>
                </c:pt>
                <c:pt idx="4192">
                  <c:v>5.8214653333333395</c:v>
                </c:pt>
                <c:pt idx="4193">
                  <c:v>5.8228540416666696</c:v>
                </c:pt>
                <c:pt idx="4194">
                  <c:v>5.8242427499999998</c:v>
                </c:pt>
                <c:pt idx="4195">
                  <c:v>5.8256314583333406</c:v>
                </c:pt>
                <c:pt idx="4196">
                  <c:v>5.8270201666666708</c:v>
                </c:pt>
                <c:pt idx="4197">
                  <c:v>5.8284088750000009</c:v>
                </c:pt>
                <c:pt idx="4198">
                  <c:v>5.82979758333334</c:v>
                </c:pt>
                <c:pt idx="4199">
                  <c:v>5.8311862916666701</c:v>
                </c:pt>
                <c:pt idx="4200">
                  <c:v>5.8325750000000003</c:v>
                </c:pt>
                <c:pt idx="4201">
                  <c:v>5.8339637083333393</c:v>
                </c:pt>
                <c:pt idx="4202">
                  <c:v>5.8353524166666695</c:v>
                </c:pt>
                <c:pt idx="4203">
                  <c:v>5.8367411249999996</c:v>
                </c:pt>
                <c:pt idx="4204">
                  <c:v>5.8381298333333405</c:v>
                </c:pt>
                <c:pt idx="4205">
                  <c:v>5.8395185416666706</c:v>
                </c:pt>
                <c:pt idx="4206">
                  <c:v>5.8409072500000008</c:v>
                </c:pt>
                <c:pt idx="4207">
                  <c:v>5.8422959583333398</c:v>
                </c:pt>
                <c:pt idx="4208">
                  <c:v>5.84368466666667</c:v>
                </c:pt>
                <c:pt idx="4209">
                  <c:v>5.8450733750000001</c:v>
                </c:pt>
                <c:pt idx="4210">
                  <c:v>5.8464620833333409</c:v>
                </c:pt>
                <c:pt idx="4211">
                  <c:v>5.8478507916666693</c:v>
                </c:pt>
                <c:pt idx="4212">
                  <c:v>5.8492394999999995</c:v>
                </c:pt>
                <c:pt idx="4213">
                  <c:v>5.8506282083333403</c:v>
                </c:pt>
                <c:pt idx="4214">
                  <c:v>5.8520169166666705</c:v>
                </c:pt>
                <c:pt idx="4215">
                  <c:v>5.8534056250000006</c:v>
                </c:pt>
                <c:pt idx="4216">
                  <c:v>5.8547943333333397</c:v>
                </c:pt>
                <c:pt idx="4217">
                  <c:v>5.8561830416666698</c:v>
                </c:pt>
                <c:pt idx="4218">
                  <c:v>5.85757175</c:v>
                </c:pt>
                <c:pt idx="4219">
                  <c:v>5.8589604583333408</c:v>
                </c:pt>
                <c:pt idx="4220">
                  <c:v>5.8603491666666709</c:v>
                </c:pt>
                <c:pt idx="4221">
                  <c:v>5.8617378749999993</c:v>
                </c:pt>
                <c:pt idx="4222">
                  <c:v>5.8631265833333401</c:v>
                </c:pt>
                <c:pt idx="4223">
                  <c:v>5.8645152916666703</c:v>
                </c:pt>
                <c:pt idx="4224">
                  <c:v>5.8659040000000005</c:v>
                </c:pt>
                <c:pt idx="4225">
                  <c:v>5.8672927083333395</c:v>
                </c:pt>
                <c:pt idx="4226">
                  <c:v>5.8686814166666696</c:v>
                </c:pt>
                <c:pt idx="4227">
                  <c:v>5.8700701249999998</c:v>
                </c:pt>
                <c:pt idx="4228">
                  <c:v>5.8714588333333406</c:v>
                </c:pt>
                <c:pt idx="4229">
                  <c:v>5.8728475416666708</c:v>
                </c:pt>
                <c:pt idx="4230">
                  <c:v>5.8742362500000009</c:v>
                </c:pt>
                <c:pt idx="4231">
                  <c:v>5.87562495833334</c:v>
                </c:pt>
                <c:pt idx="4232">
                  <c:v>5.8770136666666701</c:v>
                </c:pt>
                <c:pt idx="4233">
                  <c:v>5.8784023750000003</c:v>
                </c:pt>
                <c:pt idx="4234">
                  <c:v>5.8797910833333393</c:v>
                </c:pt>
                <c:pt idx="4235">
                  <c:v>5.8811797916666695</c:v>
                </c:pt>
                <c:pt idx="4236">
                  <c:v>5.8825684999999996</c:v>
                </c:pt>
                <c:pt idx="4237">
                  <c:v>5.8839572083333405</c:v>
                </c:pt>
                <c:pt idx="4238">
                  <c:v>5.8853459166666706</c:v>
                </c:pt>
                <c:pt idx="4239">
                  <c:v>5.8867346250000008</c:v>
                </c:pt>
                <c:pt idx="4240">
                  <c:v>5.8881233333333398</c:v>
                </c:pt>
                <c:pt idx="4241">
                  <c:v>5.88951204166667</c:v>
                </c:pt>
                <c:pt idx="4242">
                  <c:v>5.8909007500000001</c:v>
                </c:pt>
                <c:pt idx="4243">
                  <c:v>5.8922894583333409</c:v>
                </c:pt>
                <c:pt idx="4244">
                  <c:v>5.8936781666666693</c:v>
                </c:pt>
                <c:pt idx="4245">
                  <c:v>5.8950668749999995</c:v>
                </c:pt>
                <c:pt idx="4246">
                  <c:v>5.8964555833333403</c:v>
                </c:pt>
                <c:pt idx="4247">
                  <c:v>5.8978442916666705</c:v>
                </c:pt>
                <c:pt idx="4248">
                  <c:v>5.8992330000000006</c:v>
                </c:pt>
                <c:pt idx="4249">
                  <c:v>5.9006217083333397</c:v>
                </c:pt>
                <c:pt idx="4250">
                  <c:v>5.9020104166666698</c:v>
                </c:pt>
                <c:pt idx="4251">
                  <c:v>5.903399125</c:v>
                </c:pt>
                <c:pt idx="4252">
                  <c:v>5.9047878333333408</c:v>
                </c:pt>
                <c:pt idx="4253">
                  <c:v>5.9061765416666709</c:v>
                </c:pt>
                <c:pt idx="4254">
                  <c:v>5.9075652499999993</c:v>
                </c:pt>
                <c:pt idx="4255">
                  <c:v>5.9089539583333401</c:v>
                </c:pt>
                <c:pt idx="4256">
                  <c:v>5.9103426666666703</c:v>
                </c:pt>
                <c:pt idx="4257">
                  <c:v>5.9117313750000005</c:v>
                </c:pt>
                <c:pt idx="4258">
                  <c:v>5.9131200833333395</c:v>
                </c:pt>
                <c:pt idx="4259">
                  <c:v>5.9145087916666697</c:v>
                </c:pt>
                <c:pt idx="4260">
                  <c:v>5.9158974999999998</c:v>
                </c:pt>
                <c:pt idx="4261">
                  <c:v>5.9172862083333406</c:v>
                </c:pt>
                <c:pt idx="4262">
                  <c:v>5.9186749166666708</c:v>
                </c:pt>
                <c:pt idx="4263">
                  <c:v>5.9200636250000009</c:v>
                </c:pt>
                <c:pt idx="4264">
                  <c:v>5.92145233333334</c:v>
                </c:pt>
                <c:pt idx="4265">
                  <c:v>5.9228410416666701</c:v>
                </c:pt>
                <c:pt idx="4266">
                  <c:v>5.9242297500000003</c:v>
                </c:pt>
                <c:pt idx="4267">
                  <c:v>5.9256184583333393</c:v>
                </c:pt>
                <c:pt idx="4268">
                  <c:v>5.9270071666666695</c:v>
                </c:pt>
                <c:pt idx="4269">
                  <c:v>5.9283958749999996</c:v>
                </c:pt>
                <c:pt idx="4270">
                  <c:v>5.9297845833333405</c:v>
                </c:pt>
                <c:pt idx="4271">
                  <c:v>5.9311732916666706</c:v>
                </c:pt>
                <c:pt idx="4272">
                  <c:v>5.9325620000000008</c:v>
                </c:pt>
                <c:pt idx="4273">
                  <c:v>5.9339507083333398</c:v>
                </c:pt>
                <c:pt idx="4274">
                  <c:v>5.93533941666667</c:v>
                </c:pt>
                <c:pt idx="4275">
                  <c:v>5.9367281250000001</c:v>
                </c:pt>
                <c:pt idx="4276">
                  <c:v>5.9381168333333409</c:v>
                </c:pt>
                <c:pt idx="4277">
                  <c:v>5.9395055416666693</c:v>
                </c:pt>
                <c:pt idx="4278">
                  <c:v>5.9408942499999995</c:v>
                </c:pt>
                <c:pt idx="4279">
                  <c:v>5.9422829583333403</c:v>
                </c:pt>
                <c:pt idx="4280">
                  <c:v>5.9436716666666705</c:v>
                </c:pt>
                <c:pt idx="4281">
                  <c:v>5.9450603750000006</c:v>
                </c:pt>
                <c:pt idx="4282">
                  <c:v>5.9464490833333397</c:v>
                </c:pt>
                <c:pt idx="4283">
                  <c:v>5.9478377916666698</c:v>
                </c:pt>
                <c:pt idx="4284">
                  <c:v>5.9492265</c:v>
                </c:pt>
                <c:pt idx="4285">
                  <c:v>5.9506152083333408</c:v>
                </c:pt>
                <c:pt idx="4286">
                  <c:v>5.9520039166666709</c:v>
                </c:pt>
                <c:pt idx="4287">
                  <c:v>5.9533926249999993</c:v>
                </c:pt>
                <c:pt idx="4288">
                  <c:v>5.9547813333333401</c:v>
                </c:pt>
                <c:pt idx="4289">
                  <c:v>5.9561700416666703</c:v>
                </c:pt>
                <c:pt idx="4290">
                  <c:v>5.9575587500000005</c:v>
                </c:pt>
                <c:pt idx="4291">
                  <c:v>5.9589474583333395</c:v>
                </c:pt>
                <c:pt idx="4292">
                  <c:v>5.9603361666666697</c:v>
                </c:pt>
                <c:pt idx="4293">
                  <c:v>5.9617248749999998</c:v>
                </c:pt>
                <c:pt idx="4294">
                  <c:v>5.9631135833333406</c:v>
                </c:pt>
                <c:pt idx="4295">
                  <c:v>5.9645022916666708</c:v>
                </c:pt>
                <c:pt idx="4296">
                  <c:v>5.9658910000000009</c:v>
                </c:pt>
                <c:pt idx="4297">
                  <c:v>5.96727970833334</c:v>
                </c:pt>
                <c:pt idx="4298">
                  <c:v>5.9686684166666701</c:v>
                </c:pt>
                <c:pt idx="4299">
                  <c:v>5.9700571250000003</c:v>
                </c:pt>
                <c:pt idx="4300">
                  <c:v>5.9714458333333393</c:v>
                </c:pt>
                <c:pt idx="4301">
                  <c:v>5.9728345416666695</c:v>
                </c:pt>
                <c:pt idx="4302">
                  <c:v>5.9742232499999997</c:v>
                </c:pt>
                <c:pt idx="4303">
                  <c:v>5.9756119583333405</c:v>
                </c:pt>
                <c:pt idx="4304">
                  <c:v>5.9770006666666706</c:v>
                </c:pt>
                <c:pt idx="4305">
                  <c:v>5.9783893750000008</c:v>
                </c:pt>
                <c:pt idx="4306">
                  <c:v>5.9797780833333398</c:v>
                </c:pt>
                <c:pt idx="4307">
                  <c:v>5.98116679166667</c:v>
                </c:pt>
                <c:pt idx="4308">
                  <c:v>5.9825555000000001</c:v>
                </c:pt>
                <c:pt idx="4309">
                  <c:v>5.983944208333341</c:v>
                </c:pt>
                <c:pt idx="4310">
                  <c:v>5.9853329166666693</c:v>
                </c:pt>
                <c:pt idx="4311">
                  <c:v>5.9867216249999995</c:v>
                </c:pt>
                <c:pt idx="4312">
                  <c:v>5.9881103333333403</c:v>
                </c:pt>
                <c:pt idx="4313">
                  <c:v>5.9894990416666705</c:v>
                </c:pt>
                <c:pt idx="4314">
                  <c:v>5.9908877500000006</c:v>
                </c:pt>
                <c:pt idx="4315">
                  <c:v>5.9922764583333397</c:v>
                </c:pt>
                <c:pt idx="4316">
                  <c:v>5.9936651666666698</c:v>
                </c:pt>
                <c:pt idx="4317">
                  <c:v>5.995053875</c:v>
                </c:pt>
                <c:pt idx="4318">
                  <c:v>5.9964425833333408</c:v>
                </c:pt>
                <c:pt idx="4319">
                  <c:v>5.9978312916666709</c:v>
                </c:pt>
                <c:pt idx="4320">
                  <c:v>5.9992199999999993</c:v>
                </c:pt>
                <c:pt idx="4321">
                  <c:v>6.0006087083333401</c:v>
                </c:pt>
                <c:pt idx="4322">
                  <c:v>6.0019974166666703</c:v>
                </c:pt>
                <c:pt idx="4323">
                  <c:v>6.0033861250000005</c:v>
                </c:pt>
                <c:pt idx="4324">
                  <c:v>6.0047748333333395</c:v>
                </c:pt>
                <c:pt idx="4325">
                  <c:v>6.0061635416666697</c:v>
                </c:pt>
                <c:pt idx="4326">
                  <c:v>6.0075522499999998</c:v>
                </c:pt>
                <c:pt idx="4327">
                  <c:v>6.0089409583333406</c:v>
                </c:pt>
                <c:pt idx="4328">
                  <c:v>6.0103296666666708</c:v>
                </c:pt>
                <c:pt idx="4329">
                  <c:v>6.0117183750000009</c:v>
                </c:pt>
                <c:pt idx="4330">
                  <c:v>6.01310708333334</c:v>
                </c:pt>
                <c:pt idx="4331">
                  <c:v>6.0144957916666701</c:v>
                </c:pt>
                <c:pt idx="4332">
                  <c:v>6.0158845000000003</c:v>
                </c:pt>
                <c:pt idx="4333">
                  <c:v>6.0172732083333393</c:v>
                </c:pt>
                <c:pt idx="4334">
                  <c:v>6.0186619166666695</c:v>
                </c:pt>
                <c:pt idx="4335">
                  <c:v>6.0200506249999997</c:v>
                </c:pt>
                <c:pt idx="4336">
                  <c:v>6.0214393333333405</c:v>
                </c:pt>
                <c:pt idx="4337">
                  <c:v>6.0228280416666706</c:v>
                </c:pt>
                <c:pt idx="4338">
                  <c:v>6.0242167500000008</c:v>
                </c:pt>
                <c:pt idx="4339">
                  <c:v>6.0256054583333398</c:v>
                </c:pt>
                <c:pt idx="4340">
                  <c:v>6.02699416666667</c:v>
                </c:pt>
                <c:pt idx="4341">
                  <c:v>6.0283828750000001</c:v>
                </c:pt>
                <c:pt idx="4342">
                  <c:v>6.029771583333341</c:v>
                </c:pt>
                <c:pt idx="4343">
                  <c:v>6.0311602916666693</c:v>
                </c:pt>
                <c:pt idx="4344">
                  <c:v>6.0325489999999995</c:v>
                </c:pt>
                <c:pt idx="4345">
                  <c:v>6.0339377083333403</c:v>
                </c:pt>
                <c:pt idx="4346">
                  <c:v>6.0353264166666705</c:v>
                </c:pt>
                <c:pt idx="4347">
                  <c:v>6.0367151250000006</c:v>
                </c:pt>
                <c:pt idx="4348">
                  <c:v>6.0381038333333397</c:v>
                </c:pt>
                <c:pt idx="4349">
                  <c:v>6.0394925416666698</c:v>
                </c:pt>
                <c:pt idx="4350">
                  <c:v>6.04088125</c:v>
                </c:pt>
                <c:pt idx="4351">
                  <c:v>6.0422699583333408</c:v>
                </c:pt>
                <c:pt idx="4352">
                  <c:v>6.043658666666671</c:v>
                </c:pt>
                <c:pt idx="4353">
                  <c:v>6.0450473749999993</c:v>
                </c:pt>
                <c:pt idx="4354">
                  <c:v>6.0464360833333402</c:v>
                </c:pt>
                <c:pt idx="4355">
                  <c:v>6.0478247916666703</c:v>
                </c:pt>
                <c:pt idx="4356">
                  <c:v>6.0492135000000005</c:v>
                </c:pt>
                <c:pt idx="4357">
                  <c:v>6.0506022083333395</c:v>
                </c:pt>
                <c:pt idx="4358">
                  <c:v>6.0519909166666697</c:v>
                </c:pt>
                <c:pt idx="4359">
                  <c:v>6.0533796249999998</c:v>
                </c:pt>
                <c:pt idx="4360">
                  <c:v>6.0547683333333406</c:v>
                </c:pt>
                <c:pt idx="4361">
                  <c:v>6.0561570416666708</c:v>
                </c:pt>
                <c:pt idx="4362">
                  <c:v>6.057545750000001</c:v>
                </c:pt>
                <c:pt idx="4363">
                  <c:v>6.05893445833334</c:v>
                </c:pt>
                <c:pt idx="4364">
                  <c:v>6.0603231666666701</c:v>
                </c:pt>
                <c:pt idx="4365">
                  <c:v>6.0617118750000003</c:v>
                </c:pt>
                <c:pt idx="4366">
                  <c:v>6.0631005833333393</c:v>
                </c:pt>
                <c:pt idx="4367">
                  <c:v>6.0644892916666695</c:v>
                </c:pt>
                <c:pt idx="4368">
                  <c:v>6.0658779999999997</c:v>
                </c:pt>
                <c:pt idx="4369">
                  <c:v>6.0672667083333405</c:v>
                </c:pt>
                <c:pt idx="4370">
                  <c:v>6.0686554166666706</c:v>
                </c:pt>
                <c:pt idx="4371">
                  <c:v>6.0700441250000008</c:v>
                </c:pt>
                <c:pt idx="4372">
                  <c:v>6.0714328333333398</c:v>
                </c:pt>
                <c:pt idx="4373">
                  <c:v>6.07282154166667</c:v>
                </c:pt>
                <c:pt idx="4374">
                  <c:v>6.0742102500000001</c:v>
                </c:pt>
                <c:pt idx="4375">
                  <c:v>6.0755989583333392</c:v>
                </c:pt>
                <c:pt idx="4376">
                  <c:v>6.0769876666666693</c:v>
                </c:pt>
                <c:pt idx="4377">
                  <c:v>6.0783763749999995</c:v>
                </c:pt>
                <c:pt idx="4378">
                  <c:v>6.0797650833333403</c:v>
                </c:pt>
                <c:pt idx="4379">
                  <c:v>6.0811537916666705</c:v>
                </c:pt>
                <c:pt idx="4380">
                  <c:v>6.0825425000000006</c:v>
                </c:pt>
                <c:pt idx="4381">
                  <c:v>6.0839312083333397</c:v>
                </c:pt>
                <c:pt idx="4382">
                  <c:v>6.0853199166666698</c:v>
                </c:pt>
                <c:pt idx="4383">
                  <c:v>6.086708625</c:v>
                </c:pt>
                <c:pt idx="4384">
                  <c:v>6.0880973333333408</c:v>
                </c:pt>
                <c:pt idx="4385">
                  <c:v>6.089486041666671</c:v>
                </c:pt>
                <c:pt idx="4386">
                  <c:v>6.0908747499999993</c:v>
                </c:pt>
                <c:pt idx="4387">
                  <c:v>6.0922634583333402</c:v>
                </c:pt>
                <c:pt idx="4388">
                  <c:v>6.0936521666666703</c:v>
                </c:pt>
                <c:pt idx="4389">
                  <c:v>6.0950408750000005</c:v>
                </c:pt>
                <c:pt idx="4390">
                  <c:v>6.0964295833333395</c:v>
                </c:pt>
                <c:pt idx="4391">
                  <c:v>6.0978182916666697</c:v>
                </c:pt>
                <c:pt idx="4392">
                  <c:v>6.0992069999999998</c:v>
                </c:pt>
                <c:pt idx="4393">
                  <c:v>6.1005957083333406</c:v>
                </c:pt>
                <c:pt idx="4394">
                  <c:v>6.1019844166666708</c:v>
                </c:pt>
                <c:pt idx="4395">
                  <c:v>6.103373125000001</c:v>
                </c:pt>
                <c:pt idx="4396">
                  <c:v>6.10476183333334</c:v>
                </c:pt>
                <c:pt idx="4397">
                  <c:v>6.1061505416666702</c:v>
                </c:pt>
                <c:pt idx="4398">
                  <c:v>6.1075392500000003</c:v>
                </c:pt>
                <c:pt idx="4399">
                  <c:v>6.1089279583333393</c:v>
                </c:pt>
                <c:pt idx="4400">
                  <c:v>6.1103166666666695</c:v>
                </c:pt>
                <c:pt idx="4401">
                  <c:v>6.1117053749999997</c:v>
                </c:pt>
                <c:pt idx="4402">
                  <c:v>6.1130940833333405</c:v>
                </c:pt>
                <c:pt idx="4403">
                  <c:v>6.1144827916666706</c:v>
                </c:pt>
                <c:pt idx="4404">
                  <c:v>6.1158715000000008</c:v>
                </c:pt>
                <c:pt idx="4405">
                  <c:v>6.1172602083333398</c:v>
                </c:pt>
                <c:pt idx="4406">
                  <c:v>6.11864891666667</c:v>
                </c:pt>
                <c:pt idx="4407">
                  <c:v>6.1200376250000001</c:v>
                </c:pt>
                <c:pt idx="4408">
                  <c:v>6.1214263333333392</c:v>
                </c:pt>
                <c:pt idx="4409">
                  <c:v>6.1228150416666693</c:v>
                </c:pt>
                <c:pt idx="4410">
                  <c:v>6.1242037499999995</c:v>
                </c:pt>
                <c:pt idx="4411">
                  <c:v>6.1255924583333403</c:v>
                </c:pt>
                <c:pt idx="4412">
                  <c:v>6.1269811666666705</c:v>
                </c:pt>
                <c:pt idx="4413">
                  <c:v>6.1283698750000006</c:v>
                </c:pt>
                <c:pt idx="4414">
                  <c:v>6.1297585833333397</c:v>
                </c:pt>
                <c:pt idx="4415">
                  <c:v>6.1311472916666698</c:v>
                </c:pt>
                <c:pt idx="4416">
                  <c:v>6.132536</c:v>
                </c:pt>
                <c:pt idx="4417">
                  <c:v>6.1339247083333408</c:v>
                </c:pt>
                <c:pt idx="4418">
                  <c:v>6.1353134166666692</c:v>
                </c:pt>
                <c:pt idx="4419">
                  <c:v>6.1367021249999993</c:v>
                </c:pt>
                <c:pt idx="4420">
                  <c:v>6.1380908333333402</c:v>
                </c:pt>
                <c:pt idx="4421">
                  <c:v>6.1394795416666703</c:v>
                </c:pt>
                <c:pt idx="4422">
                  <c:v>6.1408682500000005</c:v>
                </c:pt>
                <c:pt idx="4423">
                  <c:v>6.1422569583333395</c:v>
                </c:pt>
                <c:pt idx="4424">
                  <c:v>6.1436456666666697</c:v>
                </c:pt>
                <c:pt idx="4425">
                  <c:v>6.1450343749999998</c:v>
                </c:pt>
                <c:pt idx="4426">
                  <c:v>6.1464230833333406</c:v>
                </c:pt>
                <c:pt idx="4427">
                  <c:v>6.1478117916666708</c:v>
                </c:pt>
                <c:pt idx="4428">
                  <c:v>6.149200500000001</c:v>
                </c:pt>
                <c:pt idx="4429">
                  <c:v>6.15058920833334</c:v>
                </c:pt>
                <c:pt idx="4430">
                  <c:v>6.1519779166666702</c:v>
                </c:pt>
                <c:pt idx="4431">
                  <c:v>6.1533666250000003</c:v>
                </c:pt>
                <c:pt idx="4432">
                  <c:v>6.1547553333333394</c:v>
                </c:pt>
                <c:pt idx="4433">
                  <c:v>6.1561440416666695</c:v>
                </c:pt>
                <c:pt idx="4434">
                  <c:v>6.1575327499999997</c:v>
                </c:pt>
                <c:pt idx="4435">
                  <c:v>6.1589214583333405</c:v>
                </c:pt>
                <c:pt idx="4436">
                  <c:v>6.1603101666666706</c:v>
                </c:pt>
                <c:pt idx="4437">
                  <c:v>6.1616988750000008</c:v>
                </c:pt>
                <c:pt idx="4438">
                  <c:v>6.1630875833333398</c:v>
                </c:pt>
                <c:pt idx="4439">
                  <c:v>6.16447629166667</c:v>
                </c:pt>
                <c:pt idx="4440">
                  <c:v>6.1658650000000002</c:v>
                </c:pt>
                <c:pt idx="4441">
                  <c:v>6.1672537083333392</c:v>
                </c:pt>
                <c:pt idx="4442">
                  <c:v>6.1686424166666693</c:v>
                </c:pt>
                <c:pt idx="4443">
                  <c:v>6.1700311249999995</c:v>
                </c:pt>
                <c:pt idx="4444">
                  <c:v>6.1714198333333403</c:v>
                </c:pt>
                <c:pt idx="4445">
                  <c:v>6.1728085416666705</c:v>
                </c:pt>
                <c:pt idx="4446">
                  <c:v>6.1741972500000006</c:v>
                </c:pt>
                <c:pt idx="4447">
                  <c:v>6.1755859583333397</c:v>
                </c:pt>
                <c:pt idx="4448">
                  <c:v>6.1769746666666698</c:v>
                </c:pt>
                <c:pt idx="4449">
                  <c:v>6.178363375</c:v>
                </c:pt>
                <c:pt idx="4450">
                  <c:v>6.1797520833333408</c:v>
                </c:pt>
                <c:pt idx="4451">
                  <c:v>6.1811407916666692</c:v>
                </c:pt>
                <c:pt idx="4452">
                  <c:v>6.1825294999999993</c:v>
                </c:pt>
                <c:pt idx="4453">
                  <c:v>6.1839182083333402</c:v>
                </c:pt>
                <c:pt idx="4454">
                  <c:v>6.1853069166666703</c:v>
                </c:pt>
                <c:pt idx="4455">
                  <c:v>6.1866956250000005</c:v>
                </c:pt>
                <c:pt idx="4456">
                  <c:v>6.1880843333333395</c:v>
                </c:pt>
                <c:pt idx="4457">
                  <c:v>6.1894730416666697</c:v>
                </c:pt>
                <c:pt idx="4458">
                  <c:v>6.1908617499999998</c:v>
                </c:pt>
                <c:pt idx="4459">
                  <c:v>6.1922504583333406</c:v>
                </c:pt>
                <c:pt idx="4460">
                  <c:v>6.1936391666666708</c:v>
                </c:pt>
                <c:pt idx="4461">
                  <c:v>6.1950278749999992</c:v>
                </c:pt>
                <c:pt idx="4462">
                  <c:v>6.19641658333334</c:v>
                </c:pt>
                <c:pt idx="4463">
                  <c:v>6.1978052916666702</c:v>
                </c:pt>
                <c:pt idx="4464">
                  <c:v>6.1991940000000003</c:v>
                </c:pt>
                <c:pt idx="4465">
                  <c:v>6.2005827083333394</c:v>
                </c:pt>
                <c:pt idx="4466">
                  <c:v>6.2019714166666695</c:v>
                </c:pt>
                <c:pt idx="4467">
                  <c:v>6.2033601249999997</c:v>
                </c:pt>
                <c:pt idx="4468">
                  <c:v>6.2047488333333405</c:v>
                </c:pt>
                <c:pt idx="4469">
                  <c:v>6.2061375416666706</c:v>
                </c:pt>
                <c:pt idx="4470">
                  <c:v>6.2075262500000008</c:v>
                </c:pt>
                <c:pt idx="4471">
                  <c:v>6.2089149583333398</c:v>
                </c:pt>
                <c:pt idx="4472">
                  <c:v>6.21030366666667</c:v>
                </c:pt>
                <c:pt idx="4473">
                  <c:v>6.2116923750000002</c:v>
                </c:pt>
                <c:pt idx="4474">
                  <c:v>6.2130810833333392</c:v>
                </c:pt>
                <c:pt idx="4475">
                  <c:v>6.2144697916666694</c:v>
                </c:pt>
                <c:pt idx="4476">
                  <c:v>6.2158584999999995</c:v>
                </c:pt>
                <c:pt idx="4477">
                  <c:v>6.2172472083333403</c:v>
                </c:pt>
                <c:pt idx="4478">
                  <c:v>6.2186359166666705</c:v>
                </c:pt>
                <c:pt idx="4479">
                  <c:v>6.2200246250000006</c:v>
                </c:pt>
                <c:pt idx="4480">
                  <c:v>6.2214133333333397</c:v>
                </c:pt>
                <c:pt idx="4481">
                  <c:v>6.2228020416666698</c:v>
                </c:pt>
                <c:pt idx="4482">
                  <c:v>6.22419075</c:v>
                </c:pt>
                <c:pt idx="4483">
                  <c:v>6.2255794583333408</c:v>
                </c:pt>
                <c:pt idx="4484">
                  <c:v>6.2269681666666692</c:v>
                </c:pt>
                <c:pt idx="4485">
                  <c:v>6.2283568749999993</c:v>
                </c:pt>
                <c:pt idx="4486">
                  <c:v>6.2297455833333402</c:v>
                </c:pt>
                <c:pt idx="4487">
                  <c:v>6.2311342916666703</c:v>
                </c:pt>
                <c:pt idx="4488">
                  <c:v>6.2325230000000005</c:v>
                </c:pt>
                <c:pt idx="4489">
                  <c:v>6.2339117083333395</c:v>
                </c:pt>
                <c:pt idx="4490">
                  <c:v>6.2353004166666697</c:v>
                </c:pt>
                <c:pt idx="4491">
                  <c:v>6.2366891249999998</c:v>
                </c:pt>
                <c:pt idx="4492">
                  <c:v>6.2380778333333406</c:v>
                </c:pt>
                <c:pt idx="4493">
                  <c:v>6.2394665416666708</c:v>
                </c:pt>
                <c:pt idx="4494">
                  <c:v>6.2408552499999992</c:v>
                </c:pt>
                <c:pt idx="4495">
                  <c:v>6.24224395833334</c:v>
                </c:pt>
                <c:pt idx="4496">
                  <c:v>6.2436326666666702</c:v>
                </c:pt>
                <c:pt idx="4497">
                  <c:v>6.2450213750000003</c:v>
                </c:pt>
                <c:pt idx="4498">
                  <c:v>6.2464100833333394</c:v>
                </c:pt>
                <c:pt idx="4499">
                  <c:v>6.2477987916666695</c:v>
                </c:pt>
                <c:pt idx="4500">
                  <c:v>6.2491874999999997</c:v>
                </c:pt>
                <c:pt idx="4501">
                  <c:v>6.2505762083333405</c:v>
                </c:pt>
                <c:pt idx="4502">
                  <c:v>6.2519649166666706</c:v>
                </c:pt>
                <c:pt idx="4503">
                  <c:v>6.2533536250000008</c:v>
                </c:pt>
                <c:pt idx="4504">
                  <c:v>6.2547423333333398</c:v>
                </c:pt>
                <c:pt idx="4505">
                  <c:v>6.25613104166667</c:v>
                </c:pt>
                <c:pt idx="4506">
                  <c:v>6.2575197500000002</c:v>
                </c:pt>
                <c:pt idx="4507">
                  <c:v>6.2589084583333392</c:v>
                </c:pt>
                <c:pt idx="4508">
                  <c:v>6.2602971666666694</c:v>
                </c:pt>
                <c:pt idx="4509">
                  <c:v>6.2616858749999995</c:v>
                </c:pt>
                <c:pt idx="4510">
                  <c:v>6.2630745833333403</c:v>
                </c:pt>
                <c:pt idx="4511">
                  <c:v>6.2644632916666705</c:v>
                </c:pt>
                <c:pt idx="4512">
                  <c:v>6.2658520000000006</c:v>
                </c:pt>
                <c:pt idx="4513">
                  <c:v>6.2672407083333397</c:v>
                </c:pt>
                <c:pt idx="4514">
                  <c:v>6.2686294166666698</c:v>
                </c:pt>
                <c:pt idx="4515">
                  <c:v>6.270018125</c:v>
                </c:pt>
                <c:pt idx="4516">
                  <c:v>6.2714068333333408</c:v>
                </c:pt>
                <c:pt idx="4517">
                  <c:v>6.2727955416666692</c:v>
                </c:pt>
                <c:pt idx="4518">
                  <c:v>6.2741842499999994</c:v>
                </c:pt>
                <c:pt idx="4519">
                  <c:v>6.2755729583333402</c:v>
                </c:pt>
                <c:pt idx="4520">
                  <c:v>6.2769616666666703</c:v>
                </c:pt>
                <c:pt idx="4521">
                  <c:v>6.2783503750000005</c:v>
                </c:pt>
                <c:pt idx="4522">
                  <c:v>6.2797390833333395</c:v>
                </c:pt>
                <c:pt idx="4523">
                  <c:v>6.2811277916666697</c:v>
                </c:pt>
                <c:pt idx="4524">
                  <c:v>6.2825164999999998</c:v>
                </c:pt>
                <c:pt idx="4525">
                  <c:v>6.2839052083333407</c:v>
                </c:pt>
                <c:pt idx="4526">
                  <c:v>6.2852939166666708</c:v>
                </c:pt>
                <c:pt idx="4527">
                  <c:v>6.2866826249999992</c:v>
                </c:pt>
                <c:pt idx="4528">
                  <c:v>6.28807133333334</c:v>
                </c:pt>
                <c:pt idx="4529">
                  <c:v>6.2894600416666702</c:v>
                </c:pt>
                <c:pt idx="4530">
                  <c:v>6.2908487500000003</c:v>
                </c:pt>
                <c:pt idx="4531">
                  <c:v>6.2922374583333394</c:v>
                </c:pt>
                <c:pt idx="4532">
                  <c:v>6.2936261666666695</c:v>
                </c:pt>
                <c:pt idx="4533">
                  <c:v>6.2950148749999997</c:v>
                </c:pt>
                <c:pt idx="4534">
                  <c:v>6.2964035833333405</c:v>
                </c:pt>
                <c:pt idx="4535">
                  <c:v>6.2977922916666706</c:v>
                </c:pt>
                <c:pt idx="4536">
                  <c:v>6.2991810000000008</c:v>
                </c:pt>
                <c:pt idx="4537">
                  <c:v>6.3005697083333398</c:v>
                </c:pt>
                <c:pt idx="4538">
                  <c:v>6.30195841666667</c:v>
                </c:pt>
                <c:pt idx="4539">
                  <c:v>6.3033471250000002</c:v>
                </c:pt>
                <c:pt idx="4540">
                  <c:v>6.3047358333333392</c:v>
                </c:pt>
                <c:pt idx="4541">
                  <c:v>6.3061245416666694</c:v>
                </c:pt>
                <c:pt idx="4542">
                  <c:v>6.3075132499999995</c:v>
                </c:pt>
                <c:pt idx="4543">
                  <c:v>6.3089019583333403</c:v>
                </c:pt>
                <c:pt idx="4544">
                  <c:v>6.3102906666666705</c:v>
                </c:pt>
                <c:pt idx="4545">
                  <c:v>6.3116793750000006</c:v>
                </c:pt>
                <c:pt idx="4546">
                  <c:v>6.3130680833333397</c:v>
                </c:pt>
                <c:pt idx="4547">
                  <c:v>6.3144567916666698</c:v>
                </c:pt>
                <c:pt idx="4548">
                  <c:v>6.3158455</c:v>
                </c:pt>
                <c:pt idx="4549">
                  <c:v>6.3172342083333408</c:v>
                </c:pt>
                <c:pt idx="4550">
                  <c:v>6.3186229166666692</c:v>
                </c:pt>
                <c:pt idx="4551">
                  <c:v>6.3200116249999994</c:v>
                </c:pt>
                <c:pt idx="4552">
                  <c:v>6.3214003333333402</c:v>
                </c:pt>
                <c:pt idx="4553">
                  <c:v>6.3227890416666703</c:v>
                </c:pt>
                <c:pt idx="4554">
                  <c:v>6.3241777500000005</c:v>
                </c:pt>
                <c:pt idx="4555">
                  <c:v>6.3255664583333395</c:v>
                </c:pt>
                <c:pt idx="4556">
                  <c:v>6.3269551666666697</c:v>
                </c:pt>
                <c:pt idx="4557">
                  <c:v>6.3283438749999998</c:v>
                </c:pt>
                <c:pt idx="4558">
                  <c:v>6.3297325833333407</c:v>
                </c:pt>
                <c:pt idx="4559">
                  <c:v>6.3311212916666708</c:v>
                </c:pt>
                <c:pt idx="4560">
                  <c:v>6.3325099999999992</c:v>
                </c:pt>
                <c:pt idx="4561">
                  <c:v>6.33389870833334</c:v>
                </c:pt>
                <c:pt idx="4562">
                  <c:v>6.3352874166666702</c:v>
                </c:pt>
                <c:pt idx="4563">
                  <c:v>6.3366761250000003</c:v>
                </c:pt>
                <c:pt idx="4564">
                  <c:v>6.3380648333333394</c:v>
                </c:pt>
                <c:pt idx="4565">
                  <c:v>6.3394535416666695</c:v>
                </c:pt>
                <c:pt idx="4566">
                  <c:v>6.3408422499999997</c:v>
                </c:pt>
                <c:pt idx="4567">
                  <c:v>6.3422309583333405</c:v>
                </c:pt>
                <c:pt idx="4568">
                  <c:v>6.3436196666666707</c:v>
                </c:pt>
                <c:pt idx="4569">
                  <c:v>6.3450083750000008</c:v>
                </c:pt>
                <c:pt idx="4570">
                  <c:v>6.3463970833333399</c:v>
                </c:pt>
                <c:pt idx="4571">
                  <c:v>6.34778579166667</c:v>
                </c:pt>
                <c:pt idx="4572">
                  <c:v>6.3491745000000002</c:v>
                </c:pt>
                <c:pt idx="4573">
                  <c:v>6.3505632083333392</c:v>
                </c:pt>
                <c:pt idx="4574">
                  <c:v>6.3519519166666694</c:v>
                </c:pt>
                <c:pt idx="4575">
                  <c:v>6.3533406249999995</c:v>
                </c:pt>
                <c:pt idx="4576">
                  <c:v>6.3547293333333403</c:v>
                </c:pt>
                <c:pt idx="4577">
                  <c:v>6.3561180416666705</c:v>
                </c:pt>
                <c:pt idx="4578">
                  <c:v>6.3575067500000007</c:v>
                </c:pt>
                <c:pt idx="4579">
                  <c:v>6.3588954583333397</c:v>
                </c:pt>
                <c:pt idx="4580">
                  <c:v>6.3602841666666698</c:v>
                </c:pt>
                <c:pt idx="4581">
                  <c:v>6.361672875</c:v>
                </c:pt>
                <c:pt idx="4582">
                  <c:v>6.3630615833333408</c:v>
                </c:pt>
                <c:pt idx="4583">
                  <c:v>6.3644502916666692</c:v>
                </c:pt>
                <c:pt idx="4584">
                  <c:v>6.3658389999999994</c:v>
                </c:pt>
                <c:pt idx="4585">
                  <c:v>6.3672277083333402</c:v>
                </c:pt>
                <c:pt idx="4586">
                  <c:v>6.3686164166666703</c:v>
                </c:pt>
                <c:pt idx="4587">
                  <c:v>6.3700051250000005</c:v>
                </c:pt>
                <c:pt idx="4588">
                  <c:v>6.3713938333333395</c:v>
                </c:pt>
                <c:pt idx="4589">
                  <c:v>6.3727825416666697</c:v>
                </c:pt>
                <c:pt idx="4590">
                  <c:v>6.3741712499999998</c:v>
                </c:pt>
                <c:pt idx="4591">
                  <c:v>6.3755599583333407</c:v>
                </c:pt>
                <c:pt idx="4592">
                  <c:v>6.3769486666666708</c:v>
                </c:pt>
                <c:pt idx="4593">
                  <c:v>6.3783373749999992</c:v>
                </c:pt>
                <c:pt idx="4594">
                  <c:v>6.37972608333334</c:v>
                </c:pt>
                <c:pt idx="4595">
                  <c:v>6.3811147916666702</c:v>
                </c:pt>
                <c:pt idx="4596">
                  <c:v>6.3825035000000003</c:v>
                </c:pt>
                <c:pt idx="4597">
                  <c:v>6.3838922083333394</c:v>
                </c:pt>
                <c:pt idx="4598">
                  <c:v>6.3852809166666695</c:v>
                </c:pt>
                <c:pt idx="4599">
                  <c:v>6.3866696249999997</c:v>
                </c:pt>
                <c:pt idx="4600">
                  <c:v>6.3880583333333405</c:v>
                </c:pt>
                <c:pt idx="4601">
                  <c:v>6.3894470416666707</c:v>
                </c:pt>
                <c:pt idx="4602">
                  <c:v>6.3908357500000008</c:v>
                </c:pt>
                <c:pt idx="4603">
                  <c:v>6.3922244583333399</c:v>
                </c:pt>
                <c:pt idx="4604">
                  <c:v>6.39361316666667</c:v>
                </c:pt>
                <c:pt idx="4605">
                  <c:v>6.3950018750000002</c:v>
                </c:pt>
                <c:pt idx="4606">
                  <c:v>6.3963905833333392</c:v>
                </c:pt>
                <c:pt idx="4607">
                  <c:v>6.3977792916666694</c:v>
                </c:pt>
                <c:pt idx="4608">
                  <c:v>6.3991679999999995</c:v>
                </c:pt>
                <c:pt idx="4609">
                  <c:v>6.4005567083333403</c:v>
                </c:pt>
                <c:pt idx="4610">
                  <c:v>6.4019454166666705</c:v>
                </c:pt>
                <c:pt idx="4611">
                  <c:v>6.4033341250000007</c:v>
                </c:pt>
                <c:pt idx="4612">
                  <c:v>6.4047228333333397</c:v>
                </c:pt>
                <c:pt idx="4613">
                  <c:v>6.4061115416666699</c:v>
                </c:pt>
                <c:pt idx="4614">
                  <c:v>6.40750025</c:v>
                </c:pt>
                <c:pt idx="4615">
                  <c:v>6.4088889583333408</c:v>
                </c:pt>
                <c:pt idx="4616">
                  <c:v>6.4102776666666692</c:v>
                </c:pt>
                <c:pt idx="4617">
                  <c:v>6.4116663749999994</c:v>
                </c:pt>
                <c:pt idx="4618">
                  <c:v>6.4130550833333402</c:v>
                </c:pt>
                <c:pt idx="4619">
                  <c:v>6.4144437916666703</c:v>
                </c:pt>
                <c:pt idx="4620">
                  <c:v>6.4158325000000005</c:v>
                </c:pt>
                <c:pt idx="4621">
                  <c:v>6.4172212083333395</c:v>
                </c:pt>
                <c:pt idx="4622">
                  <c:v>6.4186099166666697</c:v>
                </c:pt>
                <c:pt idx="4623">
                  <c:v>6.4199986249999998</c:v>
                </c:pt>
                <c:pt idx="4624">
                  <c:v>6.4213873333333407</c:v>
                </c:pt>
                <c:pt idx="4625">
                  <c:v>6.4227760416666708</c:v>
                </c:pt>
                <c:pt idx="4626">
                  <c:v>6.4241647499999992</c:v>
                </c:pt>
                <c:pt idx="4627">
                  <c:v>6.42555345833334</c:v>
                </c:pt>
                <c:pt idx="4628">
                  <c:v>6.4269421666666702</c:v>
                </c:pt>
                <c:pt idx="4629">
                  <c:v>6.4283308750000003</c:v>
                </c:pt>
                <c:pt idx="4630">
                  <c:v>6.4297195833333394</c:v>
                </c:pt>
                <c:pt idx="4631">
                  <c:v>6.4311082916666695</c:v>
                </c:pt>
                <c:pt idx="4632">
                  <c:v>6.4324969999999997</c:v>
                </c:pt>
                <c:pt idx="4633">
                  <c:v>6.4338857083333405</c:v>
                </c:pt>
                <c:pt idx="4634">
                  <c:v>6.4352744166666707</c:v>
                </c:pt>
                <c:pt idx="4635">
                  <c:v>6.4366631250000008</c:v>
                </c:pt>
                <c:pt idx="4636">
                  <c:v>6.4380518333333399</c:v>
                </c:pt>
                <c:pt idx="4637">
                  <c:v>6.43944054166667</c:v>
                </c:pt>
                <c:pt idx="4638">
                  <c:v>6.4408292500000002</c:v>
                </c:pt>
                <c:pt idx="4639">
                  <c:v>6.4422179583333392</c:v>
                </c:pt>
                <c:pt idx="4640">
                  <c:v>6.4436066666666694</c:v>
                </c:pt>
                <c:pt idx="4641">
                  <c:v>6.4449953749999995</c:v>
                </c:pt>
                <c:pt idx="4642">
                  <c:v>6.4463840833333403</c:v>
                </c:pt>
                <c:pt idx="4643">
                  <c:v>6.4477727916666705</c:v>
                </c:pt>
                <c:pt idx="4644">
                  <c:v>6.4491615000000007</c:v>
                </c:pt>
                <c:pt idx="4645">
                  <c:v>6.4505502083333397</c:v>
                </c:pt>
                <c:pt idx="4646">
                  <c:v>6.4519389166666699</c:v>
                </c:pt>
                <c:pt idx="4647">
                  <c:v>6.453327625</c:v>
                </c:pt>
                <c:pt idx="4648">
                  <c:v>6.4547163333333408</c:v>
                </c:pt>
                <c:pt idx="4649">
                  <c:v>6.4561050416666692</c:v>
                </c:pt>
                <c:pt idx="4650">
                  <c:v>6.4574937499999994</c:v>
                </c:pt>
                <c:pt idx="4651">
                  <c:v>6.4588824583333402</c:v>
                </c:pt>
                <c:pt idx="4652">
                  <c:v>6.4602711666666703</c:v>
                </c:pt>
                <c:pt idx="4653">
                  <c:v>6.4616598750000005</c:v>
                </c:pt>
                <c:pt idx="4654">
                  <c:v>6.4630485833333395</c:v>
                </c:pt>
                <c:pt idx="4655">
                  <c:v>6.4644372916666697</c:v>
                </c:pt>
                <c:pt idx="4656">
                  <c:v>6.4658259999999999</c:v>
                </c:pt>
                <c:pt idx="4657">
                  <c:v>6.4672147083333407</c:v>
                </c:pt>
                <c:pt idx="4658">
                  <c:v>6.4686034166666708</c:v>
                </c:pt>
                <c:pt idx="4659">
                  <c:v>6.4699921249999992</c:v>
                </c:pt>
                <c:pt idx="4660">
                  <c:v>6.47138083333334</c:v>
                </c:pt>
                <c:pt idx="4661">
                  <c:v>6.4727695416666702</c:v>
                </c:pt>
                <c:pt idx="4662">
                  <c:v>6.4741582500000003</c:v>
                </c:pt>
                <c:pt idx="4663">
                  <c:v>6.4755469583333394</c:v>
                </c:pt>
                <c:pt idx="4664">
                  <c:v>6.4769356666666695</c:v>
                </c:pt>
                <c:pt idx="4665">
                  <c:v>6.4783243749999997</c:v>
                </c:pt>
                <c:pt idx="4666">
                  <c:v>6.4797130833333405</c:v>
                </c:pt>
                <c:pt idx="4667">
                  <c:v>6.4811017916666707</c:v>
                </c:pt>
                <c:pt idx="4668">
                  <c:v>6.4824905000000008</c:v>
                </c:pt>
                <c:pt idx="4669">
                  <c:v>6.4838792083333399</c:v>
                </c:pt>
                <c:pt idx="4670">
                  <c:v>6.48526791666667</c:v>
                </c:pt>
                <c:pt idx="4671">
                  <c:v>6.4866566250000002</c:v>
                </c:pt>
                <c:pt idx="4672">
                  <c:v>6.4880453333333392</c:v>
                </c:pt>
                <c:pt idx="4673">
                  <c:v>6.4894340416666694</c:v>
                </c:pt>
                <c:pt idx="4674">
                  <c:v>6.4908227499999995</c:v>
                </c:pt>
                <c:pt idx="4675">
                  <c:v>6.4922114583333403</c:v>
                </c:pt>
                <c:pt idx="4676">
                  <c:v>6.4936001666666705</c:v>
                </c:pt>
                <c:pt idx="4677">
                  <c:v>6.4949888750000007</c:v>
                </c:pt>
                <c:pt idx="4678">
                  <c:v>6.4963775833333397</c:v>
                </c:pt>
                <c:pt idx="4679">
                  <c:v>6.4977662916666699</c:v>
                </c:pt>
                <c:pt idx="4680">
                  <c:v>6.499155</c:v>
                </c:pt>
                <c:pt idx="4681">
                  <c:v>6.5005437083333408</c:v>
                </c:pt>
                <c:pt idx="4682">
                  <c:v>6.5019324166666692</c:v>
                </c:pt>
                <c:pt idx="4683">
                  <c:v>6.5033211249999994</c:v>
                </c:pt>
                <c:pt idx="4684">
                  <c:v>6.5047098333333402</c:v>
                </c:pt>
                <c:pt idx="4685">
                  <c:v>6.5060985416666703</c:v>
                </c:pt>
                <c:pt idx="4686">
                  <c:v>6.5074872500000005</c:v>
                </c:pt>
                <c:pt idx="4687">
                  <c:v>6.5088759583333395</c:v>
                </c:pt>
                <c:pt idx="4688">
                  <c:v>6.5102646666666697</c:v>
                </c:pt>
                <c:pt idx="4689">
                  <c:v>6.5116533749999999</c:v>
                </c:pt>
                <c:pt idx="4690">
                  <c:v>6.5130420833333407</c:v>
                </c:pt>
                <c:pt idx="4691">
                  <c:v>6.5144307916666708</c:v>
                </c:pt>
                <c:pt idx="4692">
                  <c:v>6.5158194999999992</c:v>
                </c:pt>
                <c:pt idx="4693">
                  <c:v>6.51720820833334</c:v>
                </c:pt>
                <c:pt idx="4694">
                  <c:v>6.5185969166666702</c:v>
                </c:pt>
                <c:pt idx="4695">
                  <c:v>6.5199856250000003</c:v>
                </c:pt>
                <c:pt idx="4696">
                  <c:v>6.5213743333333394</c:v>
                </c:pt>
                <c:pt idx="4697">
                  <c:v>6.5227630416666695</c:v>
                </c:pt>
                <c:pt idx="4698">
                  <c:v>6.5241517499999997</c:v>
                </c:pt>
                <c:pt idx="4699">
                  <c:v>6.5255404583333405</c:v>
                </c:pt>
                <c:pt idx="4700">
                  <c:v>6.5269291666666707</c:v>
                </c:pt>
                <c:pt idx="4701">
                  <c:v>6.5283178750000008</c:v>
                </c:pt>
                <c:pt idx="4702">
                  <c:v>6.5297065833333399</c:v>
                </c:pt>
                <c:pt idx="4703">
                  <c:v>6.53109529166667</c:v>
                </c:pt>
                <c:pt idx="4704">
                  <c:v>6.5324840000000002</c:v>
                </c:pt>
                <c:pt idx="4705">
                  <c:v>6.5338727083333392</c:v>
                </c:pt>
                <c:pt idx="4706">
                  <c:v>6.5352614166666694</c:v>
                </c:pt>
                <c:pt idx="4707">
                  <c:v>6.5366501249999995</c:v>
                </c:pt>
                <c:pt idx="4708">
                  <c:v>6.5380388333333403</c:v>
                </c:pt>
                <c:pt idx="4709">
                  <c:v>6.5394275416666705</c:v>
                </c:pt>
                <c:pt idx="4710">
                  <c:v>6.5408162500000007</c:v>
                </c:pt>
                <c:pt idx="4711">
                  <c:v>6.5422049583333397</c:v>
                </c:pt>
                <c:pt idx="4712">
                  <c:v>6.5435936666666699</c:v>
                </c:pt>
                <c:pt idx="4713">
                  <c:v>6.544982375</c:v>
                </c:pt>
                <c:pt idx="4714">
                  <c:v>6.5463710833333408</c:v>
                </c:pt>
                <c:pt idx="4715">
                  <c:v>6.5477597916666692</c:v>
                </c:pt>
                <c:pt idx="4716">
                  <c:v>6.5491484999999994</c:v>
                </c:pt>
                <c:pt idx="4717">
                  <c:v>6.5505372083333402</c:v>
                </c:pt>
                <c:pt idx="4718">
                  <c:v>6.5519259166666703</c:v>
                </c:pt>
                <c:pt idx="4719">
                  <c:v>6.5533146250000005</c:v>
                </c:pt>
                <c:pt idx="4720">
                  <c:v>6.5547033333333395</c:v>
                </c:pt>
                <c:pt idx="4721">
                  <c:v>6.5560920416666697</c:v>
                </c:pt>
                <c:pt idx="4722">
                  <c:v>6.5574807499999999</c:v>
                </c:pt>
                <c:pt idx="4723">
                  <c:v>6.5588694583333407</c:v>
                </c:pt>
                <c:pt idx="4724">
                  <c:v>6.5602581666666708</c:v>
                </c:pt>
                <c:pt idx="4725">
                  <c:v>6.5616468749999992</c:v>
                </c:pt>
                <c:pt idx="4726">
                  <c:v>6.56303558333334</c:v>
                </c:pt>
                <c:pt idx="4727">
                  <c:v>6.5644242916666702</c:v>
                </c:pt>
                <c:pt idx="4728">
                  <c:v>6.5658130000000003</c:v>
                </c:pt>
                <c:pt idx="4729">
                  <c:v>6.5672017083333394</c:v>
                </c:pt>
                <c:pt idx="4730">
                  <c:v>6.5685904166666695</c:v>
                </c:pt>
                <c:pt idx="4731">
                  <c:v>6.5699791249999997</c:v>
                </c:pt>
                <c:pt idx="4732">
                  <c:v>6.5713678333333405</c:v>
                </c:pt>
                <c:pt idx="4733">
                  <c:v>6.5727565416666707</c:v>
                </c:pt>
                <c:pt idx="4734">
                  <c:v>6.5741452500000008</c:v>
                </c:pt>
                <c:pt idx="4735">
                  <c:v>6.5755339583333399</c:v>
                </c:pt>
                <c:pt idx="4736">
                  <c:v>6.57692266666667</c:v>
                </c:pt>
                <c:pt idx="4737">
                  <c:v>6.5783113750000002</c:v>
                </c:pt>
                <c:pt idx="4738">
                  <c:v>6.5797000833333392</c:v>
                </c:pt>
                <c:pt idx="4739">
                  <c:v>6.5810887916666694</c:v>
                </c:pt>
                <c:pt idx="4740">
                  <c:v>6.5824774999999995</c:v>
                </c:pt>
                <c:pt idx="4741">
                  <c:v>6.5838662083333404</c:v>
                </c:pt>
                <c:pt idx="4742">
                  <c:v>6.5852549166666705</c:v>
                </c:pt>
                <c:pt idx="4743">
                  <c:v>6.5866436250000007</c:v>
                </c:pt>
                <c:pt idx="4744">
                  <c:v>6.5880323333333397</c:v>
                </c:pt>
                <c:pt idx="4745">
                  <c:v>6.5894210416666699</c:v>
                </c:pt>
                <c:pt idx="4746">
                  <c:v>6.59080975</c:v>
                </c:pt>
                <c:pt idx="4747">
                  <c:v>6.5921984583333408</c:v>
                </c:pt>
                <c:pt idx="4748">
                  <c:v>6.5935871666666692</c:v>
                </c:pt>
                <c:pt idx="4749">
                  <c:v>6.5949758749999994</c:v>
                </c:pt>
                <c:pt idx="4750">
                  <c:v>6.5963645833333402</c:v>
                </c:pt>
                <c:pt idx="4751">
                  <c:v>6.5977532916666703</c:v>
                </c:pt>
                <c:pt idx="4752">
                  <c:v>6.5991420000000005</c:v>
                </c:pt>
                <c:pt idx="4753">
                  <c:v>6.6005307083333395</c:v>
                </c:pt>
                <c:pt idx="4754">
                  <c:v>6.6019194166666697</c:v>
                </c:pt>
                <c:pt idx="4755">
                  <c:v>6.6033081249999999</c:v>
                </c:pt>
                <c:pt idx="4756">
                  <c:v>6.6046968333333407</c:v>
                </c:pt>
                <c:pt idx="4757">
                  <c:v>6.6060855416666708</c:v>
                </c:pt>
                <c:pt idx="4758">
                  <c:v>6.6074742499999992</c:v>
                </c:pt>
                <c:pt idx="4759">
                  <c:v>6.60886295833334</c:v>
                </c:pt>
                <c:pt idx="4760">
                  <c:v>6.6102516666666702</c:v>
                </c:pt>
                <c:pt idx="4761">
                  <c:v>6.6116403750000003</c:v>
                </c:pt>
                <c:pt idx="4762">
                  <c:v>6.6130290833333394</c:v>
                </c:pt>
                <c:pt idx="4763">
                  <c:v>6.6144177916666695</c:v>
                </c:pt>
                <c:pt idx="4764">
                  <c:v>6.6158064999999997</c:v>
                </c:pt>
                <c:pt idx="4765">
                  <c:v>6.6171952083333405</c:v>
                </c:pt>
                <c:pt idx="4766">
                  <c:v>6.6185839166666707</c:v>
                </c:pt>
                <c:pt idx="4767">
                  <c:v>6.6199726250000008</c:v>
                </c:pt>
                <c:pt idx="4768">
                  <c:v>6.6213613333333399</c:v>
                </c:pt>
                <c:pt idx="4769">
                  <c:v>6.62275004166667</c:v>
                </c:pt>
                <c:pt idx="4770">
                  <c:v>6.6241387500000002</c:v>
                </c:pt>
                <c:pt idx="4771">
                  <c:v>6.6255274583333392</c:v>
                </c:pt>
                <c:pt idx="4772">
                  <c:v>6.6269161666666694</c:v>
                </c:pt>
                <c:pt idx="4773">
                  <c:v>6.6283048749999995</c:v>
                </c:pt>
                <c:pt idx="4774">
                  <c:v>6.6296935833333404</c:v>
                </c:pt>
                <c:pt idx="4775">
                  <c:v>6.6310822916666705</c:v>
                </c:pt>
                <c:pt idx="4776">
                  <c:v>6.6324710000000007</c:v>
                </c:pt>
                <c:pt idx="4777">
                  <c:v>6.6338597083333397</c:v>
                </c:pt>
                <c:pt idx="4778">
                  <c:v>6.6352484166666699</c:v>
                </c:pt>
                <c:pt idx="4779">
                  <c:v>6.636637125</c:v>
                </c:pt>
                <c:pt idx="4780">
                  <c:v>6.6380258333333408</c:v>
                </c:pt>
                <c:pt idx="4781">
                  <c:v>6.6394145416666692</c:v>
                </c:pt>
                <c:pt idx="4782">
                  <c:v>6.6408032499999994</c:v>
                </c:pt>
                <c:pt idx="4783">
                  <c:v>6.6421919583333402</c:v>
                </c:pt>
                <c:pt idx="4784">
                  <c:v>6.6435806666666704</c:v>
                </c:pt>
                <c:pt idx="4785">
                  <c:v>6.6449693750000005</c:v>
                </c:pt>
                <c:pt idx="4786">
                  <c:v>6.6463580833333396</c:v>
                </c:pt>
                <c:pt idx="4787">
                  <c:v>6.6477467916666697</c:v>
                </c:pt>
                <c:pt idx="4788">
                  <c:v>6.6491354999999999</c:v>
                </c:pt>
                <c:pt idx="4789">
                  <c:v>6.6505242083333407</c:v>
                </c:pt>
                <c:pt idx="4790">
                  <c:v>6.6519129166666708</c:v>
                </c:pt>
                <c:pt idx="4791">
                  <c:v>6.6533016249999992</c:v>
                </c:pt>
                <c:pt idx="4792">
                  <c:v>6.65469033333334</c:v>
                </c:pt>
                <c:pt idx="4793">
                  <c:v>6.6560790416666702</c:v>
                </c:pt>
                <c:pt idx="4794">
                  <c:v>6.6574677500000004</c:v>
                </c:pt>
                <c:pt idx="4795">
                  <c:v>6.6588564583333394</c:v>
                </c:pt>
                <c:pt idx="4796">
                  <c:v>6.6602451666666695</c:v>
                </c:pt>
                <c:pt idx="4797">
                  <c:v>6.6616338749999997</c:v>
                </c:pt>
                <c:pt idx="4798">
                  <c:v>6.6630225833333405</c:v>
                </c:pt>
                <c:pt idx="4799">
                  <c:v>6.6644112916666707</c:v>
                </c:pt>
                <c:pt idx="4800">
                  <c:v>6.6658000000000008</c:v>
                </c:pt>
                <c:pt idx="4801">
                  <c:v>6.6671887083333399</c:v>
                </c:pt>
                <c:pt idx="4802">
                  <c:v>6.66857741666667</c:v>
                </c:pt>
                <c:pt idx="4803">
                  <c:v>6.6699661250000002</c:v>
                </c:pt>
                <c:pt idx="4804">
                  <c:v>6.6713548333333392</c:v>
                </c:pt>
                <c:pt idx="4805">
                  <c:v>6.6727435416666694</c:v>
                </c:pt>
                <c:pt idx="4806">
                  <c:v>6.6741322499999995</c:v>
                </c:pt>
                <c:pt idx="4807">
                  <c:v>6.6755209583333404</c:v>
                </c:pt>
                <c:pt idx="4808">
                  <c:v>6.6769096666666705</c:v>
                </c:pt>
                <c:pt idx="4809">
                  <c:v>6.6782983750000007</c:v>
                </c:pt>
                <c:pt idx="4810">
                  <c:v>6.6796870833333397</c:v>
                </c:pt>
                <c:pt idx="4811">
                  <c:v>6.6810757916666699</c:v>
                </c:pt>
                <c:pt idx="4812">
                  <c:v>6.6824645</c:v>
                </c:pt>
                <c:pt idx="4813">
                  <c:v>6.6838532083333408</c:v>
                </c:pt>
                <c:pt idx="4814">
                  <c:v>6.6852419166666692</c:v>
                </c:pt>
                <c:pt idx="4815">
                  <c:v>6.6866306249999994</c:v>
                </c:pt>
                <c:pt idx="4816">
                  <c:v>6.6880193333333402</c:v>
                </c:pt>
                <c:pt idx="4817">
                  <c:v>6.6894080416666704</c:v>
                </c:pt>
                <c:pt idx="4818">
                  <c:v>6.6907967500000005</c:v>
                </c:pt>
                <c:pt idx="4819">
                  <c:v>6.6921854583333396</c:v>
                </c:pt>
                <c:pt idx="4820">
                  <c:v>6.6935741666666697</c:v>
                </c:pt>
                <c:pt idx="4821">
                  <c:v>6.6949628749999999</c:v>
                </c:pt>
                <c:pt idx="4822">
                  <c:v>6.6963515833333407</c:v>
                </c:pt>
                <c:pt idx="4823">
                  <c:v>6.6977402916666708</c:v>
                </c:pt>
                <c:pt idx="4824">
                  <c:v>6.6991289999999992</c:v>
                </c:pt>
                <c:pt idx="4825">
                  <c:v>6.70051770833334</c:v>
                </c:pt>
                <c:pt idx="4826">
                  <c:v>6.7019064166666702</c:v>
                </c:pt>
                <c:pt idx="4827">
                  <c:v>6.7032951250000004</c:v>
                </c:pt>
                <c:pt idx="4828">
                  <c:v>6.7046838333333394</c:v>
                </c:pt>
                <c:pt idx="4829">
                  <c:v>6.7060725416666696</c:v>
                </c:pt>
                <c:pt idx="4830">
                  <c:v>6.7074612499999997</c:v>
                </c:pt>
                <c:pt idx="4831">
                  <c:v>6.7088499583333405</c:v>
                </c:pt>
                <c:pt idx="4832">
                  <c:v>6.7102386666666707</c:v>
                </c:pt>
                <c:pt idx="4833">
                  <c:v>6.7116273750000008</c:v>
                </c:pt>
                <c:pt idx="4834">
                  <c:v>6.7130160833333399</c:v>
                </c:pt>
                <c:pt idx="4835">
                  <c:v>6.71440479166667</c:v>
                </c:pt>
                <c:pt idx="4836">
                  <c:v>6.7157935000000002</c:v>
                </c:pt>
                <c:pt idx="4837">
                  <c:v>6.7171822083333392</c:v>
                </c:pt>
                <c:pt idx="4838">
                  <c:v>6.7185709166666694</c:v>
                </c:pt>
                <c:pt idx="4839">
                  <c:v>6.7199596249999995</c:v>
                </c:pt>
                <c:pt idx="4840">
                  <c:v>6.7213483333333404</c:v>
                </c:pt>
                <c:pt idx="4841">
                  <c:v>6.7227370416666705</c:v>
                </c:pt>
                <c:pt idx="4842">
                  <c:v>6.7241257500000007</c:v>
                </c:pt>
                <c:pt idx="4843">
                  <c:v>6.7255144583333397</c:v>
                </c:pt>
                <c:pt idx="4844">
                  <c:v>6.7269031666666699</c:v>
                </c:pt>
                <c:pt idx="4845">
                  <c:v>6.728291875</c:v>
                </c:pt>
                <c:pt idx="4846">
                  <c:v>6.7296805833333408</c:v>
                </c:pt>
                <c:pt idx="4847">
                  <c:v>6.7310692916666692</c:v>
                </c:pt>
                <c:pt idx="4848">
                  <c:v>6.7324579999999994</c:v>
                </c:pt>
                <c:pt idx="4849">
                  <c:v>6.7338467083333402</c:v>
                </c:pt>
                <c:pt idx="4850">
                  <c:v>6.7352354166666704</c:v>
                </c:pt>
                <c:pt idx="4851">
                  <c:v>6.7366241250000005</c:v>
                </c:pt>
                <c:pt idx="4852">
                  <c:v>6.7380128333333396</c:v>
                </c:pt>
                <c:pt idx="4853">
                  <c:v>6.7394015416666697</c:v>
                </c:pt>
                <c:pt idx="4854">
                  <c:v>6.7407902499999999</c:v>
                </c:pt>
                <c:pt idx="4855">
                  <c:v>6.7421789583333407</c:v>
                </c:pt>
                <c:pt idx="4856">
                  <c:v>6.7435676666666708</c:v>
                </c:pt>
                <c:pt idx="4857">
                  <c:v>6.7449563749999992</c:v>
                </c:pt>
                <c:pt idx="4858">
                  <c:v>6.74634508333334</c:v>
                </c:pt>
                <c:pt idx="4859">
                  <c:v>6.7477337916666702</c:v>
                </c:pt>
                <c:pt idx="4860">
                  <c:v>6.7491225000000004</c:v>
                </c:pt>
                <c:pt idx="4861">
                  <c:v>6.7505112083333394</c:v>
                </c:pt>
                <c:pt idx="4862">
                  <c:v>6.7518999166666696</c:v>
                </c:pt>
                <c:pt idx="4863">
                  <c:v>6.7532886249999997</c:v>
                </c:pt>
                <c:pt idx="4864">
                  <c:v>6.7546773333333405</c:v>
                </c:pt>
                <c:pt idx="4865">
                  <c:v>6.7560660416666707</c:v>
                </c:pt>
                <c:pt idx="4866">
                  <c:v>6.7574547500000008</c:v>
                </c:pt>
                <c:pt idx="4867">
                  <c:v>6.7588434583333399</c:v>
                </c:pt>
                <c:pt idx="4868">
                  <c:v>6.76023216666667</c:v>
                </c:pt>
                <c:pt idx="4869">
                  <c:v>6.7616208750000002</c:v>
                </c:pt>
                <c:pt idx="4870">
                  <c:v>6.7630095833333392</c:v>
                </c:pt>
                <c:pt idx="4871">
                  <c:v>6.7643982916666694</c:v>
                </c:pt>
                <c:pt idx="4872">
                  <c:v>6.7657869999999996</c:v>
                </c:pt>
                <c:pt idx="4873">
                  <c:v>6.7671757083333404</c:v>
                </c:pt>
                <c:pt idx="4874">
                  <c:v>6.7685644166666705</c:v>
                </c:pt>
                <c:pt idx="4875">
                  <c:v>6.7699531250000007</c:v>
                </c:pt>
                <c:pt idx="4876">
                  <c:v>6.7713418333333397</c:v>
                </c:pt>
                <c:pt idx="4877">
                  <c:v>6.7727305416666699</c:v>
                </c:pt>
                <c:pt idx="4878">
                  <c:v>6.77411925</c:v>
                </c:pt>
                <c:pt idx="4879">
                  <c:v>6.7755079583333409</c:v>
                </c:pt>
                <c:pt idx="4880">
                  <c:v>6.7768966666666692</c:v>
                </c:pt>
                <c:pt idx="4881">
                  <c:v>6.7782853749999994</c:v>
                </c:pt>
                <c:pt idx="4882">
                  <c:v>6.7796740833333402</c:v>
                </c:pt>
                <c:pt idx="4883">
                  <c:v>6.7810627916666704</c:v>
                </c:pt>
                <c:pt idx="4884">
                  <c:v>6.7824515000000005</c:v>
                </c:pt>
                <c:pt idx="4885">
                  <c:v>6.7838402083333396</c:v>
                </c:pt>
                <c:pt idx="4886">
                  <c:v>6.7852289166666697</c:v>
                </c:pt>
                <c:pt idx="4887">
                  <c:v>6.7866176249999999</c:v>
                </c:pt>
                <c:pt idx="4888">
                  <c:v>6.7880063333333407</c:v>
                </c:pt>
                <c:pt idx="4889">
                  <c:v>6.7893950416666708</c:v>
                </c:pt>
                <c:pt idx="4890">
                  <c:v>6.7907837499999992</c:v>
                </c:pt>
                <c:pt idx="4891">
                  <c:v>6.79217245833334</c:v>
                </c:pt>
                <c:pt idx="4892">
                  <c:v>6.7935611666666702</c:v>
                </c:pt>
                <c:pt idx="4893">
                  <c:v>6.7949498750000004</c:v>
                </c:pt>
                <c:pt idx="4894">
                  <c:v>6.7963385833333394</c:v>
                </c:pt>
                <c:pt idx="4895">
                  <c:v>6.7977272916666696</c:v>
                </c:pt>
                <c:pt idx="4896">
                  <c:v>6.7991159999999997</c:v>
                </c:pt>
                <c:pt idx="4897">
                  <c:v>6.8005047083333405</c:v>
                </c:pt>
                <c:pt idx="4898">
                  <c:v>6.8018934166666707</c:v>
                </c:pt>
                <c:pt idx="4899">
                  <c:v>6.8032821250000008</c:v>
                </c:pt>
                <c:pt idx="4900">
                  <c:v>6.8046708333333399</c:v>
                </c:pt>
                <c:pt idx="4901">
                  <c:v>6.80605954166667</c:v>
                </c:pt>
                <c:pt idx="4902">
                  <c:v>6.8074482500000002</c:v>
                </c:pt>
                <c:pt idx="4903">
                  <c:v>6.8088369583333392</c:v>
                </c:pt>
                <c:pt idx="4904">
                  <c:v>6.8102256666666694</c:v>
                </c:pt>
                <c:pt idx="4905">
                  <c:v>6.8116143749999996</c:v>
                </c:pt>
                <c:pt idx="4906">
                  <c:v>6.8130030833333404</c:v>
                </c:pt>
                <c:pt idx="4907">
                  <c:v>6.8143917916666705</c:v>
                </c:pt>
                <c:pt idx="4908">
                  <c:v>6.8157805000000007</c:v>
                </c:pt>
                <c:pt idx="4909">
                  <c:v>6.8171692083333397</c:v>
                </c:pt>
                <c:pt idx="4910">
                  <c:v>6.8185579166666699</c:v>
                </c:pt>
                <c:pt idx="4911">
                  <c:v>6.819946625</c:v>
                </c:pt>
                <c:pt idx="4912">
                  <c:v>6.8213353333333409</c:v>
                </c:pt>
                <c:pt idx="4913">
                  <c:v>6.8227240416666692</c:v>
                </c:pt>
                <c:pt idx="4914">
                  <c:v>6.8241127499999994</c:v>
                </c:pt>
                <c:pt idx="4915">
                  <c:v>6.8255014583333402</c:v>
                </c:pt>
                <c:pt idx="4916">
                  <c:v>6.8268901666666704</c:v>
                </c:pt>
                <c:pt idx="4917">
                  <c:v>6.8282788750000005</c:v>
                </c:pt>
                <c:pt idx="4918">
                  <c:v>6.8296675833333396</c:v>
                </c:pt>
                <c:pt idx="4919">
                  <c:v>6.8310562916666697</c:v>
                </c:pt>
                <c:pt idx="4920">
                  <c:v>6.8324449999999999</c:v>
                </c:pt>
                <c:pt idx="4921">
                  <c:v>6.8338337083333407</c:v>
                </c:pt>
                <c:pt idx="4922">
                  <c:v>6.8352224166666709</c:v>
                </c:pt>
                <c:pt idx="4923">
                  <c:v>6.8366111249999992</c:v>
                </c:pt>
                <c:pt idx="4924">
                  <c:v>6.83799983333334</c:v>
                </c:pt>
                <c:pt idx="4925">
                  <c:v>6.8393885416666702</c:v>
                </c:pt>
                <c:pt idx="4926">
                  <c:v>6.8407772500000004</c:v>
                </c:pt>
                <c:pt idx="4927">
                  <c:v>6.8421659583333394</c:v>
                </c:pt>
                <c:pt idx="4928">
                  <c:v>6.8435546666666696</c:v>
                </c:pt>
                <c:pt idx="4929">
                  <c:v>6.8449433749999997</c:v>
                </c:pt>
                <c:pt idx="4930">
                  <c:v>6.8463320833333405</c:v>
                </c:pt>
                <c:pt idx="4931">
                  <c:v>6.8477207916666707</c:v>
                </c:pt>
                <c:pt idx="4932">
                  <c:v>6.8491095000000008</c:v>
                </c:pt>
                <c:pt idx="4933">
                  <c:v>6.8504982083333399</c:v>
                </c:pt>
                <c:pt idx="4934">
                  <c:v>6.85188691666667</c:v>
                </c:pt>
                <c:pt idx="4935">
                  <c:v>6.8532756250000002</c:v>
                </c:pt>
                <c:pt idx="4936">
                  <c:v>6.8546643333333392</c:v>
                </c:pt>
                <c:pt idx="4937">
                  <c:v>6.8560530416666694</c:v>
                </c:pt>
                <c:pt idx="4938">
                  <c:v>6.8574417499999996</c:v>
                </c:pt>
                <c:pt idx="4939">
                  <c:v>6.8588304583333404</c:v>
                </c:pt>
                <c:pt idx="4940">
                  <c:v>6.8602191666666705</c:v>
                </c:pt>
                <c:pt idx="4941">
                  <c:v>6.8616078750000007</c:v>
                </c:pt>
                <c:pt idx="4942">
                  <c:v>6.8629965833333397</c:v>
                </c:pt>
                <c:pt idx="4943">
                  <c:v>6.8643852916666699</c:v>
                </c:pt>
                <c:pt idx="4944">
                  <c:v>6.865774</c:v>
                </c:pt>
                <c:pt idx="4945">
                  <c:v>6.8671627083333409</c:v>
                </c:pt>
                <c:pt idx="4946">
                  <c:v>6.8685514166666692</c:v>
                </c:pt>
                <c:pt idx="4947">
                  <c:v>6.8699401249999994</c:v>
                </c:pt>
                <c:pt idx="4948">
                  <c:v>6.8713288333333402</c:v>
                </c:pt>
                <c:pt idx="4949">
                  <c:v>6.8727175416666704</c:v>
                </c:pt>
                <c:pt idx="4950">
                  <c:v>6.8741062500000005</c:v>
                </c:pt>
                <c:pt idx="4951">
                  <c:v>6.8754949583333396</c:v>
                </c:pt>
                <c:pt idx="4952">
                  <c:v>6.8768836666666697</c:v>
                </c:pt>
                <c:pt idx="4953">
                  <c:v>6.8782723749999999</c:v>
                </c:pt>
                <c:pt idx="4954">
                  <c:v>6.8796610833333407</c:v>
                </c:pt>
                <c:pt idx="4955">
                  <c:v>6.8810497916666709</c:v>
                </c:pt>
                <c:pt idx="4956">
                  <c:v>6.8824384999999992</c:v>
                </c:pt>
                <c:pt idx="4957">
                  <c:v>6.8838272083333401</c:v>
                </c:pt>
                <c:pt idx="4958">
                  <c:v>6.8852159166666702</c:v>
                </c:pt>
                <c:pt idx="4959">
                  <c:v>6.8866046250000004</c:v>
                </c:pt>
                <c:pt idx="4960">
                  <c:v>6.8879933333333394</c:v>
                </c:pt>
                <c:pt idx="4961">
                  <c:v>6.8893820416666696</c:v>
                </c:pt>
                <c:pt idx="4962">
                  <c:v>6.8907707499999997</c:v>
                </c:pt>
                <c:pt idx="4963">
                  <c:v>6.8921594583333405</c:v>
                </c:pt>
                <c:pt idx="4964">
                  <c:v>6.8935481666666707</c:v>
                </c:pt>
                <c:pt idx="4965">
                  <c:v>6.8949368750000009</c:v>
                </c:pt>
                <c:pt idx="4966">
                  <c:v>6.8963255833333399</c:v>
                </c:pt>
                <c:pt idx="4967">
                  <c:v>6.8977142916666701</c:v>
                </c:pt>
                <c:pt idx="4968">
                  <c:v>6.8991030000000002</c:v>
                </c:pt>
                <c:pt idx="4969">
                  <c:v>6.9004917083333392</c:v>
                </c:pt>
                <c:pt idx="4970">
                  <c:v>6.9018804166666694</c:v>
                </c:pt>
                <c:pt idx="4971">
                  <c:v>6.9032691249999996</c:v>
                </c:pt>
                <c:pt idx="4972">
                  <c:v>6.9046578333333404</c:v>
                </c:pt>
                <c:pt idx="4973">
                  <c:v>6.9060465416666705</c:v>
                </c:pt>
                <c:pt idx="4974">
                  <c:v>6.9074352500000007</c:v>
                </c:pt>
                <c:pt idx="4975">
                  <c:v>6.9088239583333397</c:v>
                </c:pt>
                <c:pt idx="4976">
                  <c:v>6.9102126666666699</c:v>
                </c:pt>
                <c:pt idx="4977">
                  <c:v>6.911601375</c:v>
                </c:pt>
                <c:pt idx="4978">
                  <c:v>6.9129900833333409</c:v>
                </c:pt>
                <c:pt idx="4979">
                  <c:v>6.9143787916666692</c:v>
                </c:pt>
                <c:pt idx="4980">
                  <c:v>6.9157674999999994</c:v>
                </c:pt>
                <c:pt idx="4981">
                  <c:v>6.9171562083333402</c:v>
                </c:pt>
                <c:pt idx="4982">
                  <c:v>6.9185449166666704</c:v>
                </c:pt>
                <c:pt idx="4983">
                  <c:v>6.9199336250000005</c:v>
                </c:pt>
                <c:pt idx="4984">
                  <c:v>6.9213223333333396</c:v>
                </c:pt>
                <c:pt idx="4985">
                  <c:v>6.9227110416666697</c:v>
                </c:pt>
                <c:pt idx="4986">
                  <c:v>6.9240997499999999</c:v>
                </c:pt>
                <c:pt idx="4987">
                  <c:v>6.9254884583333407</c:v>
                </c:pt>
                <c:pt idx="4988">
                  <c:v>6.9268771666666709</c:v>
                </c:pt>
                <c:pt idx="4989">
                  <c:v>6.9282658749999992</c:v>
                </c:pt>
                <c:pt idx="4990">
                  <c:v>6.9296545833333401</c:v>
                </c:pt>
                <c:pt idx="4991">
                  <c:v>6.9310432916666702</c:v>
                </c:pt>
                <c:pt idx="4992">
                  <c:v>6.9324320000000004</c:v>
                </c:pt>
                <c:pt idx="4993">
                  <c:v>6.9338207083333394</c:v>
                </c:pt>
                <c:pt idx="4994">
                  <c:v>6.9352094166666696</c:v>
                </c:pt>
                <c:pt idx="4995">
                  <c:v>6.9365981249999997</c:v>
                </c:pt>
                <c:pt idx="4996">
                  <c:v>6.9379868333333405</c:v>
                </c:pt>
                <c:pt idx="4997">
                  <c:v>6.9393755416666707</c:v>
                </c:pt>
                <c:pt idx="4998">
                  <c:v>6.9407642500000009</c:v>
                </c:pt>
                <c:pt idx="4999">
                  <c:v>6.9421529583333399</c:v>
                </c:pt>
                <c:pt idx="5000">
                  <c:v>6.9435416666666701</c:v>
                </c:pt>
                <c:pt idx="5001">
                  <c:v>6.9449303750000002</c:v>
                </c:pt>
                <c:pt idx="5002">
                  <c:v>6.9463190833333393</c:v>
                </c:pt>
                <c:pt idx="5003">
                  <c:v>6.9477077916666694</c:v>
                </c:pt>
                <c:pt idx="5004">
                  <c:v>6.9490964999999996</c:v>
                </c:pt>
                <c:pt idx="5005">
                  <c:v>6.9504852083333404</c:v>
                </c:pt>
                <c:pt idx="5006">
                  <c:v>6.9518739166666705</c:v>
                </c:pt>
                <c:pt idx="5007">
                  <c:v>6.9532626250000007</c:v>
                </c:pt>
                <c:pt idx="5008">
                  <c:v>6.9546513333333397</c:v>
                </c:pt>
                <c:pt idx="5009">
                  <c:v>6.9560400416666699</c:v>
                </c:pt>
                <c:pt idx="5010">
                  <c:v>6.9574287500000001</c:v>
                </c:pt>
                <c:pt idx="5011">
                  <c:v>6.9588174583333409</c:v>
                </c:pt>
                <c:pt idx="5012">
                  <c:v>6.9602061666666692</c:v>
                </c:pt>
                <c:pt idx="5013">
                  <c:v>6.9615948749999994</c:v>
                </c:pt>
                <c:pt idx="5014">
                  <c:v>6.9629835833333402</c:v>
                </c:pt>
                <c:pt idx="5015">
                  <c:v>6.9643722916666704</c:v>
                </c:pt>
                <c:pt idx="5016">
                  <c:v>6.9657610000000005</c:v>
                </c:pt>
                <c:pt idx="5017">
                  <c:v>6.9671497083333396</c:v>
                </c:pt>
                <c:pt idx="5018">
                  <c:v>6.9685384166666697</c:v>
                </c:pt>
                <c:pt idx="5019">
                  <c:v>6.9699271249999999</c:v>
                </c:pt>
                <c:pt idx="5020">
                  <c:v>6.9713158333333407</c:v>
                </c:pt>
                <c:pt idx="5021">
                  <c:v>6.9727045416666709</c:v>
                </c:pt>
                <c:pt idx="5022">
                  <c:v>6.9740932499999992</c:v>
                </c:pt>
                <c:pt idx="5023">
                  <c:v>6.9754819583333401</c:v>
                </c:pt>
                <c:pt idx="5024">
                  <c:v>6.9768706666666702</c:v>
                </c:pt>
                <c:pt idx="5025">
                  <c:v>6.9782593750000004</c:v>
                </c:pt>
                <c:pt idx="5026">
                  <c:v>6.9796480833333394</c:v>
                </c:pt>
                <c:pt idx="5027">
                  <c:v>6.9810367916666696</c:v>
                </c:pt>
                <c:pt idx="5028">
                  <c:v>6.9824254999999997</c:v>
                </c:pt>
                <c:pt idx="5029">
                  <c:v>6.9838142083333405</c:v>
                </c:pt>
                <c:pt idx="5030">
                  <c:v>6.9852029166666707</c:v>
                </c:pt>
                <c:pt idx="5031">
                  <c:v>6.9865916250000009</c:v>
                </c:pt>
                <c:pt idx="5032">
                  <c:v>6.9879803333333399</c:v>
                </c:pt>
                <c:pt idx="5033">
                  <c:v>6.9893690416666701</c:v>
                </c:pt>
                <c:pt idx="5034">
                  <c:v>6.9907577500000002</c:v>
                </c:pt>
                <c:pt idx="5035">
                  <c:v>6.9921464583333393</c:v>
                </c:pt>
                <c:pt idx="5036">
                  <c:v>6.9935351666666694</c:v>
                </c:pt>
                <c:pt idx="5037">
                  <c:v>6.9949238749999996</c:v>
                </c:pt>
                <c:pt idx="5038">
                  <c:v>6.9963125833333404</c:v>
                </c:pt>
                <c:pt idx="5039">
                  <c:v>6.9977012916666705</c:v>
                </c:pt>
                <c:pt idx="5040">
                  <c:v>6.9990900000000007</c:v>
                </c:pt>
                <c:pt idx="5041">
                  <c:v>7.0004787083333397</c:v>
                </c:pt>
                <c:pt idx="5042">
                  <c:v>7.0018674166666699</c:v>
                </c:pt>
                <c:pt idx="5043">
                  <c:v>7.0032561250000001</c:v>
                </c:pt>
                <c:pt idx="5044">
                  <c:v>7.0046448333333409</c:v>
                </c:pt>
                <c:pt idx="5045">
                  <c:v>7.0060335416666693</c:v>
                </c:pt>
                <c:pt idx="5046">
                  <c:v>7.0074222499999994</c:v>
                </c:pt>
                <c:pt idx="5047">
                  <c:v>7.0088109583333402</c:v>
                </c:pt>
                <c:pt idx="5048">
                  <c:v>7.0101996666666704</c:v>
                </c:pt>
                <c:pt idx="5049">
                  <c:v>7.0115883750000005</c:v>
                </c:pt>
                <c:pt idx="5050">
                  <c:v>7.0129770833333396</c:v>
                </c:pt>
                <c:pt idx="5051">
                  <c:v>7.0143657916666697</c:v>
                </c:pt>
                <c:pt idx="5052">
                  <c:v>7.0157544999999999</c:v>
                </c:pt>
                <c:pt idx="5053">
                  <c:v>7.0171432083333407</c:v>
                </c:pt>
                <c:pt idx="5054">
                  <c:v>7.0185319166666709</c:v>
                </c:pt>
                <c:pt idx="5055">
                  <c:v>7.0199206249999992</c:v>
                </c:pt>
                <c:pt idx="5056">
                  <c:v>7.0213093333333401</c:v>
                </c:pt>
                <c:pt idx="5057">
                  <c:v>7.0226980416666702</c:v>
                </c:pt>
                <c:pt idx="5058">
                  <c:v>7.0240867500000004</c:v>
                </c:pt>
                <c:pt idx="5059">
                  <c:v>7.0254754583333394</c:v>
                </c:pt>
                <c:pt idx="5060">
                  <c:v>7.0268641666666696</c:v>
                </c:pt>
                <c:pt idx="5061">
                  <c:v>7.0282528749999997</c:v>
                </c:pt>
                <c:pt idx="5062">
                  <c:v>7.0296415833333405</c:v>
                </c:pt>
                <c:pt idx="5063">
                  <c:v>7.0310302916666707</c:v>
                </c:pt>
                <c:pt idx="5064">
                  <c:v>7.0324190000000009</c:v>
                </c:pt>
                <c:pt idx="5065">
                  <c:v>7.0338077083333399</c:v>
                </c:pt>
                <c:pt idx="5066">
                  <c:v>7.0351964166666701</c:v>
                </c:pt>
                <c:pt idx="5067">
                  <c:v>7.0365851250000002</c:v>
                </c:pt>
                <c:pt idx="5068">
                  <c:v>7.0379738333333393</c:v>
                </c:pt>
                <c:pt idx="5069">
                  <c:v>7.0393625416666694</c:v>
                </c:pt>
                <c:pt idx="5070">
                  <c:v>7.0407512499999996</c:v>
                </c:pt>
                <c:pt idx="5071">
                  <c:v>7.0421399583333404</c:v>
                </c:pt>
                <c:pt idx="5072">
                  <c:v>7.0435286666666705</c:v>
                </c:pt>
                <c:pt idx="5073">
                  <c:v>7.0449173750000007</c:v>
                </c:pt>
                <c:pt idx="5074">
                  <c:v>7.0463060833333397</c:v>
                </c:pt>
                <c:pt idx="5075">
                  <c:v>7.0476947916666699</c:v>
                </c:pt>
                <c:pt idx="5076">
                  <c:v>7.0490835000000001</c:v>
                </c:pt>
                <c:pt idx="5077">
                  <c:v>7.0504722083333409</c:v>
                </c:pt>
                <c:pt idx="5078">
                  <c:v>7.0518609166666693</c:v>
                </c:pt>
                <c:pt idx="5079">
                  <c:v>7.0532496249999994</c:v>
                </c:pt>
                <c:pt idx="5080">
                  <c:v>7.0546383333333402</c:v>
                </c:pt>
                <c:pt idx="5081">
                  <c:v>7.0560270416666704</c:v>
                </c:pt>
                <c:pt idx="5082">
                  <c:v>7.0574157500000005</c:v>
                </c:pt>
                <c:pt idx="5083">
                  <c:v>7.0588044583333396</c:v>
                </c:pt>
                <c:pt idx="5084">
                  <c:v>7.0601931666666697</c:v>
                </c:pt>
                <c:pt idx="5085">
                  <c:v>7.0615818749999999</c:v>
                </c:pt>
                <c:pt idx="5086">
                  <c:v>7.0629705833333407</c:v>
                </c:pt>
                <c:pt idx="5087">
                  <c:v>7.0643592916666709</c:v>
                </c:pt>
                <c:pt idx="5088">
                  <c:v>7.0657479999999993</c:v>
                </c:pt>
                <c:pt idx="5089">
                  <c:v>7.0671367083333401</c:v>
                </c:pt>
                <c:pt idx="5090">
                  <c:v>7.0685254166666702</c:v>
                </c:pt>
                <c:pt idx="5091">
                  <c:v>7.0699141250000004</c:v>
                </c:pt>
                <c:pt idx="5092">
                  <c:v>7.0713028333333394</c:v>
                </c:pt>
                <c:pt idx="5093">
                  <c:v>7.0726915416666696</c:v>
                </c:pt>
                <c:pt idx="5094">
                  <c:v>7.0740802499999997</c:v>
                </c:pt>
                <c:pt idx="5095">
                  <c:v>7.0754689583333406</c:v>
                </c:pt>
                <c:pt idx="5096">
                  <c:v>7.0768576666666707</c:v>
                </c:pt>
                <c:pt idx="5097">
                  <c:v>7.0782463750000009</c:v>
                </c:pt>
                <c:pt idx="5098">
                  <c:v>7.0796350833333399</c:v>
                </c:pt>
                <c:pt idx="5099">
                  <c:v>7.0810237916666701</c:v>
                </c:pt>
                <c:pt idx="5100">
                  <c:v>7.0824125000000002</c:v>
                </c:pt>
                <c:pt idx="5101">
                  <c:v>7.0838012083333393</c:v>
                </c:pt>
                <c:pt idx="5102">
                  <c:v>7.0851899166666694</c:v>
                </c:pt>
                <c:pt idx="5103">
                  <c:v>7.0865786249999996</c:v>
                </c:pt>
                <c:pt idx="5104">
                  <c:v>7.0879673333333404</c:v>
                </c:pt>
                <c:pt idx="5105">
                  <c:v>7.0893560416666705</c:v>
                </c:pt>
                <c:pt idx="5106">
                  <c:v>7.0907447500000007</c:v>
                </c:pt>
                <c:pt idx="5107">
                  <c:v>7.0921334583333397</c:v>
                </c:pt>
                <c:pt idx="5108">
                  <c:v>7.0935221666666699</c:v>
                </c:pt>
                <c:pt idx="5109">
                  <c:v>7.0949108750000001</c:v>
                </c:pt>
                <c:pt idx="5110">
                  <c:v>7.0962995833333409</c:v>
                </c:pt>
                <c:pt idx="5111">
                  <c:v>7.0976882916666693</c:v>
                </c:pt>
                <c:pt idx="5112">
                  <c:v>7.0990769999999994</c:v>
                </c:pt>
                <c:pt idx="5113">
                  <c:v>7.1004657083333402</c:v>
                </c:pt>
                <c:pt idx="5114">
                  <c:v>7.1018544166666704</c:v>
                </c:pt>
                <c:pt idx="5115">
                  <c:v>7.1032431250000005</c:v>
                </c:pt>
                <c:pt idx="5116">
                  <c:v>7.1046318333333396</c:v>
                </c:pt>
                <c:pt idx="5117">
                  <c:v>7.1060205416666697</c:v>
                </c:pt>
                <c:pt idx="5118">
                  <c:v>7.1074092499999999</c:v>
                </c:pt>
                <c:pt idx="5119">
                  <c:v>7.1087979583333407</c:v>
                </c:pt>
                <c:pt idx="5120">
                  <c:v>7.1101866666666709</c:v>
                </c:pt>
                <c:pt idx="5121">
                  <c:v>7.1115753749999993</c:v>
                </c:pt>
                <c:pt idx="5122">
                  <c:v>7.1129640833333401</c:v>
                </c:pt>
                <c:pt idx="5123">
                  <c:v>7.1143527916666702</c:v>
                </c:pt>
                <c:pt idx="5124">
                  <c:v>7.1157415000000004</c:v>
                </c:pt>
                <c:pt idx="5125">
                  <c:v>7.1171302083333394</c:v>
                </c:pt>
                <c:pt idx="5126">
                  <c:v>7.1185189166666696</c:v>
                </c:pt>
                <c:pt idx="5127">
                  <c:v>7.1199076249999997</c:v>
                </c:pt>
                <c:pt idx="5128">
                  <c:v>7.1212963333333406</c:v>
                </c:pt>
                <c:pt idx="5129">
                  <c:v>7.1226850416666707</c:v>
                </c:pt>
                <c:pt idx="5130">
                  <c:v>7.1240737500000009</c:v>
                </c:pt>
                <c:pt idx="5131">
                  <c:v>7.1254624583333399</c:v>
                </c:pt>
                <c:pt idx="5132">
                  <c:v>7.1268511666666701</c:v>
                </c:pt>
                <c:pt idx="5133">
                  <c:v>7.1282398750000002</c:v>
                </c:pt>
                <c:pt idx="5134">
                  <c:v>7.1296285833333393</c:v>
                </c:pt>
                <c:pt idx="5135">
                  <c:v>7.1310172916666694</c:v>
                </c:pt>
                <c:pt idx="5136">
                  <c:v>7.1324059999999996</c:v>
                </c:pt>
                <c:pt idx="5137">
                  <c:v>7.1337947083333404</c:v>
                </c:pt>
                <c:pt idx="5138">
                  <c:v>7.1351834166666706</c:v>
                </c:pt>
                <c:pt idx="5139">
                  <c:v>7.1365721250000007</c:v>
                </c:pt>
                <c:pt idx="5140">
                  <c:v>7.1379608333333397</c:v>
                </c:pt>
                <c:pt idx="5141">
                  <c:v>7.1393495416666699</c:v>
                </c:pt>
                <c:pt idx="5142">
                  <c:v>7.1407382500000001</c:v>
                </c:pt>
                <c:pt idx="5143">
                  <c:v>7.1421269583333409</c:v>
                </c:pt>
                <c:pt idx="5144">
                  <c:v>7.1435156666666693</c:v>
                </c:pt>
                <c:pt idx="5145">
                  <c:v>7.1449043749999994</c:v>
                </c:pt>
                <c:pt idx="5146">
                  <c:v>7.1462930833333402</c:v>
                </c:pt>
                <c:pt idx="5147">
                  <c:v>7.1476817916666704</c:v>
                </c:pt>
                <c:pt idx="5148">
                  <c:v>7.1490705000000005</c:v>
                </c:pt>
                <c:pt idx="5149">
                  <c:v>7.1504592083333396</c:v>
                </c:pt>
                <c:pt idx="5150">
                  <c:v>7.1518479166666697</c:v>
                </c:pt>
                <c:pt idx="5151">
                  <c:v>7.1532366249999999</c:v>
                </c:pt>
                <c:pt idx="5152">
                  <c:v>7.1546253333333407</c:v>
                </c:pt>
                <c:pt idx="5153">
                  <c:v>7.1560140416666709</c:v>
                </c:pt>
                <c:pt idx="5154">
                  <c:v>7.1574027499999993</c:v>
                </c:pt>
                <c:pt idx="5155">
                  <c:v>7.1587914583333401</c:v>
                </c:pt>
                <c:pt idx="5156">
                  <c:v>7.1601801666666702</c:v>
                </c:pt>
                <c:pt idx="5157">
                  <c:v>7.1615688750000004</c:v>
                </c:pt>
                <c:pt idx="5158">
                  <c:v>7.1629575833333394</c:v>
                </c:pt>
                <c:pt idx="5159">
                  <c:v>7.1643462916666696</c:v>
                </c:pt>
                <c:pt idx="5160">
                  <c:v>7.1657349999999997</c:v>
                </c:pt>
                <c:pt idx="5161">
                  <c:v>7.1671237083333406</c:v>
                </c:pt>
                <c:pt idx="5162">
                  <c:v>7.1685124166666707</c:v>
                </c:pt>
                <c:pt idx="5163">
                  <c:v>7.1699011250000009</c:v>
                </c:pt>
                <c:pt idx="5164">
                  <c:v>7.1712898333333399</c:v>
                </c:pt>
                <c:pt idx="5165">
                  <c:v>7.1726785416666701</c:v>
                </c:pt>
                <c:pt idx="5166">
                  <c:v>7.1740672500000002</c:v>
                </c:pt>
                <c:pt idx="5167">
                  <c:v>7.1754559583333393</c:v>
                </c:pt>
                <c:pt idx="5168">
                  <c:v>7.1768446666666694</c:v>
                </c:pt>
                <c:pt idx="5169">
                  <c:v>7.1782333749999996</c:v>
                </c:pt>
                <c:pt idx="5170">
                  <c:v>7.1796220833333404</c:v>
                </c:pt>
                <c:pt idx="5171">
                  <c:v>7.1810107916666706</c:v>
                </c:pt>
                <c:pt idx="5172">
                  <c:v>7.1823995000000007</c:v>
                </c:pt>
                <c:pt idx="5173">
                  <c:v>7.1837882083333398</c:v>
                </c:pt>
                <c:pt idx="5174">
                  <c:v>7.1851769166666699</c:v>
                </c:pt>
                <c:pt idx="5175">
                  <c:v>7.1865656250000001</c:v>
                </c:pt>
                <c:pt idx="5176">
                  <c:v>7.1879543333333409</c:v>
                </c:pt>
                <c:pt idx="5177">
                  <c:v>7.1893430416666693</c:v>
                </c:pt>
                <c:pt idx="5178">
                  <c:v>7.1907317499999994</c:v>
                </c:pt>
                <c:pt idx="5179">
                  <c:v>7.1921204583333402</c:v>
                </c:pt>
                <c:pt idx="5180">
                  <c:v>7.1935091666666704</c:v>
                </c:pt>
                <c:pt idx="5181">
                  <c:v>7.1948978750000006</c:v>
                </c:pt>
                <c:pt idx="5182">
                  <c:v>7.1962865833333396</c:v>
                </c:pt>
                <c:pt idx="5183">
                  <c:v>7.1976752916666698</c:v>
                </c:pt>
                <c:pt idx="5184">
                  <c:v>7.1990639999999999</c:v>
                </c:pt>
                <c:pt idx="5185">
                  <c:v>7.2004527083333407</c:v>
                </c:pt>
                <c:pt idx="5186">
                  <c:v>7.2018414166666709</c:v>
                </c:pt>
                <c:pt idx="5187">
                  <c:v>7.2032301249999993</c:v>
                </c:pt>
                <c:pt idx="5188">
                  <c:v>7.2046188333333401</c:v>
                </c:pt>
                <c:pt idx="5189">
                  <c:v>7.2060075416666702</c:v>
                </c:pt>
                <c:pt idx="5190">
                  <c:v>7.2073962500000004</c:v>
                </c:pt>
                <c:pt idx="5191">
                  <c:v>7.2087849583333394</c:v>
                </c:pt>
                <c:pt idx="5192">
                  <c:v>7.2101736666666696</c:v>
                </c:pt>
                <c:pt idx="5193">
                  <c:v>7.2115623749999997</c:v>
                </c:pt>
                <c:pt idx="5194">
                  <c:v>7.2129510833333406</c:v>
                </c:pt>
                <c:pt idx="5195">
                  <c:v>7.2143397916666707</c:v>
                </c:pt>
                <c:pt idx="5196">
                  <c:v>7.2157285000000009</c:v>
                </c:pt>
                <c:pt idx="5197">
                  <c:v>7.2171172083333399</c:v>
                </c:pt>
                <c:pt idx="5198">
                  <c:v>7.2185059166666701</c:v>
                </c:pt>
                <c:pt idx="5199">
                  <c:v>7.2198946250000002</c:v>
                </c:pt>
                <c:pt idx="5200">
                  <c:v>7.2212833333333393</c:v>
                </c:pt>
                <c:pt idx="5201">
                  <c:v>7.2226720416666694</c:v>
                </c:pt>
                <c:pt idx="5202">
                  <c:v>7.2240607499999996</c:v>
                </c:pt>
                <c:pt idx="5203">
                  <c:v>7.2254494583333404</c:v>
                </c:pt>
                <c:pt idx="5204">
                  <c:v>7.2268381666666706</c:v>
                </c:pt>
                <c:pt idx="5205">
                  <c:v>7.2282268750000007</c:v>
                </c:pt>
                <c:pt idx="5206">
                  <c:v>7.2296155833333398</c:v>
                </c:pt>
                <c:pt idx="5207">
                  <c:v>7.2310042916666699</c:v>
                </c:pt>
                <c:pt idx="5208">
                  <c:v>7.2323930000000001</c:v>
                </c:pt>
                <c:pt idx="5209">
                  <c:v>7.2337817083333409</c:v>
                </c:pt>
                <c:pt idx="5210">
                  <c:v>7.2351704166666693</c:v>
                </c:pt>
                <c:pt idx="5211">
                  <c:v>7.2365591249999994</c:v>
                </c:pt>
                <c:pt idx="5212">
                  <c:v>7.2379478333333402</c:v>
                </c:pt>
                <c:pt idx="5213">
                  <c:v>7.2393365416666704</c:v>
                </c:pt>
                <c:pt idx="5214">
                  <c:v>7.2407252500000006</c:v>
                </c:pt>
                <c:pt idx="5215">
                  <c:v>7.2421139583333396</c:v>
                </c:pt>
                <c:pt idx="5216">
                  <c:v>7.2435026666666698</c:v>
                </c:pt>
                <c:pt idx="5217">
                  <c:v>7.2448913749999999</c:v>
                </c:pt>
                <c:pt idx="5218">
                  <c:v>7.2462800833333407</c:v>
                </c:pt>
                <c:pt idx="5219">
                  <c:v>7.2476687916666709</c:v>
                </c:pt>
                <c:pt idx="5220">
                  <c:v>7.2490574999999993</c:v>
                </c:pt>
                <c:pt idx="5221">
                  <c:v>7.2504462083333401</c:v>
                </c:pt>
                <c:pt idx="5222">
                  <c:v>7.2518349166666702</c:v>
                </c:pt>
                <c:pt idx="5223">
                  <c:v>7.2532236250000004</c:v>
                </c:pt>
                <c:pt idx="5224">
                  <c:v>7.2546123333333394</c:v>
                </c:pt>
                <c:pt idx="5225">
                  <c:v>7.2560010416666696</c:v>
                </c:pt>
                <c:pt idx="5226">
                  <c:v>7.2573897499999998</c:v>
                </c:pt>
                <c:pt idx="5227">
                  <c:v>7.2587784583333406</c:v>
                </c:pt>
                <c:pt idx="5228">
                  <c:v>7.2601671666666707</c:v>
                </c:pt>
                <c:pt idx="5229">
                  <c:v>7.2615558750000009</c:v>
                </c:pt>
                <c:pt idx="5230">
                  <c:v>7.2629445833333399</c:v>
                </c:pt>
                <c:pt idx="5231">
                  <c:v>7.2643332916666701</c:v>
                </c:pt>
                <c:pt idx="5232">
                  <c:v>7.2657220000000002</c:v>
                </c:pt>
                <c:pt idx="5233">
                  <c:v>7.2671107083333393</c:v>
                </c:pt>
                <c:pt idx="5234">
                  <c:v>7.2684994166666694</c:v>
                </c:pt>
                <c:pt idx="5235">
                  <c:v>7.2698881249999996</c:v>
                </c:pt>
                <c:pt idx="5236">
                  <c:v>7.2712768333333404</c:v>
                </c:pt>
                <c:pt idx="5237">
                  <c:v>7.2726655416666706</c:v>
                </c:pt>
                <c:pt idx="5238">
                  <c:v>7.2740542500000007</c:v>
                </c:pt>
                <c:pt idx="5239">
                  <c:v>7.2754429583333398</c:v>
                </c:pt>
                <c:pt idx="5240">
                  <c:v>7.2768316666666699</c:v>
                </c:pt>
                <c:pt idx="5241">
                  <c:v>7.2782203750000001</c:v>
                </c:pt>
                <c:pt idx="5242">
                  <c:v>7.2796090833333409</c:v>
                </c:pt>
                <c:pt idx="5243">
                  <c:v>7.2809977916666693</c:v>
                </c:pt>
                <c:pt idx="5244">
                  <c:v>7.2823864999999994</c:v>
                </c:pt>
                <c:pt idx="5245">
                  <c:v>7.2837752083333402</c:v>
                </c:pt>
                <c:pt idx="5246">
                  <c:v>7.2851639166666704</c:v>
                </c:pt>
                <c:pt idx="5247">
                  <c:v>7.2865526250000006</c:v>
                </c:pt>
                <c:pt idx="5248">
                  <c:v>7.2879413333333396</c:v>
                </c:pt>
                <c:pt idx="5249">
                  <c:v>7.2893300416666698</c:v>
                </c:pt>
                <c:pt idx="5250">
                  <c:v>7.2907187499999999</c:v>
                </c:pt>
                <c:pt idx="5251">
                  <c:v>7.2921074583333407</c:v>
                </c:pt>
                <c:pt idx="5252">
                  <c:v>7.2934961666666709</c:v>
                </c:pt>
                <c:pt idx="5253">
                  <c:v>7.2948848749999993</c:v>
                </c:pt>
                <c:pt idx="5254">
                  <c:v>7.2962735833333401</c:v>
                </c:pt>
                <c:pt idx="5255">
                  <c:v>7.2976622916666702</c:v>
                </c:pt>
                <c:pt idx="5256">
                  <c:v>7.2990510000000004</c:v>
                </c:pt>
                <c:pt idx="5257">
                  <c:v>7.3004397083333394</c:v>
                </c:pt>
                <c:pt idx="5258">
                  <c:v>7.3018284166666696</c:v>
                </c:pt>
                <c:pt idx="5259">
                  <c:v>7.3032171249999998</c:v>
                </c:pt>
                <c:pt idx="5260">
                  <c:v>7.3046058333333406</c:v>
                </c:pt>
                <c:pt idx="5261">
                  <c:v>7.3059945416666707</c:v>
                </c:pt>
                <c:pt idx="5262">
                  <c:v>7.3073832500000009</c:v>
                </c:pt>
                <c:pt idx="5263">
                  <c:v>7.3087719583333399</c:v>
                </c:pt>
                <c:pt idx="5264">
                  <c:v>7.3101606666666701</c:v>
                </c:pt>
                <c:pt idx="5265">
                  <c:v>7.3115493750000002</c:v>
                </c:pt>
                <c:pt idx="5266">
                  <c:v>7.3129380833333393</c:v>
                </c:pt>
                <c:pt idx="5267">
                  <c:v>7.3143267916666694</c:v>
                </c:pt>
                <c:pt idx="5268">
                  <c:v>7.3157154999999996</c:v>
                </c:pt>
                <c:pt idx="5269">
                  <c:v>7.3171042083333404</c:v>
                </c:pt>
                <c:pt idx="5270">
                  <c:v>7.3184929166666706</c:v>
                </c:pt>
                <c:pt idx="5271">
                  <c:v>7.3198816250000007</c:v>
                </c:pt>
                <c:pt idx="5272">
                  <c:v>7.3212703333333398</c:v>
                </c:pt>
                <c:pt idx="5273">
                  <c:v>7.3226590416666699</c:v>
                </c:pt>
                <c:pt idx="5274">
                  <c:v>7.3240477500000001</c:v>
                </c:pt>
                <c:pt idx="5275">
                  <c:v>7.3254364583333409</c:v>
                </c:pt>
                <c:pt idx="5276">
                  <c:v>7.3268251666666693</c:v>
                </c:pt>
                <c:pt idx="5277">
                  <c:v>7.3282138749999994</c:v>
                </c:pt>
                <c:pt idx="5278">
                  <c:v>7.3296025833333402</c:v>
                </c:pt>
                <c:pt idx="5279">
                  <c:v>7.3309912916666704</c:v>
                </c:pt>
                <c:pt idx="5280">
                  <c:v>7.3323800000000006</c:v>
                </c:pt>
                <c:pt idx="5281">
                  <c:v>7.3337687083333396</c:v>
                </c:pt>
                <c:pt idx="5282">
                  <c:v>7.3351574166666698</c:v>
                </c:pt>
                <c:pt idx="5283">
                  <c:v>7.3365461249999999</c:v>
                </c:pt>
                <c:pt idx="5284">
                  <c:v>7.3379348333333407</c:v>
                </c:pt>
                <c:pt idx="5285">
                  <c:v>7.3393235416666709</c:v>
                </c:pt>
                <c:pt idx="5286">
                  <c:v>7.3407122499999993</c:v>
                </c:pt>
                <c:pt idx="5287">
                  <c:v>7.3421009583333401</c:v>
                </c:pt>
                <c:pt idx="5288">
                  <c:v>7.3434896666666702</c:v>
                </c:pt>
                <c:pt idx="5289">
                  <c:v>7.3448783750000004</c:v>
                </c:pt>
                <c:pt idx="5290">
                  <c:v>7.3462670833333394</c:v>
                </c:pt>
                <c:pt idx="5291">
                  <c:v>7.3476557916666696</c:v>
                </c:pt>
                <c:pt idx="5292">
                  <c:v>7.3490444999999998</c:v>
                </c:pt>
                <c:pt idx="5293">
                  <c:v>7.3504332083333406</c:v>
                </c:pt>
                <c:pt idx="5294">
                  <c:v>7.3518219166666707</c:v>
                </c:pt>
                <c:pt idx="5295">
                  <c:v>7.3532106250000009</c:v>
                </c:pt>
                <c:pt idx="5296">
                  <c:v>7.3545993333333399</c:v>
                </c:pt>
                <c:pt idx="5297">
                  <c:v>7.3559880416666701</c:v>
                </c:pt>
                <c:pt idx="5298">
                  <c:v>7.3573767500000002</c:v>
                </c:pt>
                <c:pt idx="5299">
                  <c:v>7.3587654583333393</c:v>
                </c:pt>
                <c:pt idx="5300">
                  <c:v>7.3601541666666694</c:v>
                </c:pt>
                <c:pt idx="5301">
                  <c:v>7.3615428749999996</c:v>
                </c:pt>
                <c:pt idx="5302">
                  <c:v>7.3629315833333404</c:v>
                </c:pt>
                <c:pt idx="5303">
                  <c:v>7.3643202916666706</c:v>
                </c:pt>
                <c:pt idx="5304">
                  <c:v>7.3657090000000007</c:v>
                </c:pt>
                <c:pt idx="5305">
                  <c:v>7.3670977083333398</c:v>
                </c:pt>
                <c:pt idx="5306">
                  <c:v>7.3684864166666699</c:v>
                </c:pt>
                <c:pt idx="5307">
                  <c:v>7.3698751250000001</c:v>
                </c:pt>
                <c:pt idx="5308">
                  <c:v>7.3712638333333409</c:v>
                </c:pt>
                <c:pt idx="5309">
                  <c:v>7.3726525416666693</c:v>
                </c:pt>
                <c:pt idx="5310">
                  <c:v>7.3740412499999994</c:v>
                </c:pt>
                <c:pt idx="5311">
                  <c:v>7.3754299583333403</c:v>
                </c:pt>
                <c:pt idx="5312">
                  <c:v>7.3768186666666704</c:v>
                </c:pt>
                <c:pt idx="5313">
                  <c:v>7.3782073750000006</c:v>
                </c:pt>
                <c:pt idx="5314">
                  <c:v>7.3795960833333396</c:v>
                </c:pt>
                <c:pt idx="5315">
                  <c:v>7.3809847916666698</c:v>
                </c:pt>
                <c:pt idx="5316">
                  <c:v>7.3823734999999999</c:v>
                </c:pt>
                <c:pt idx="5317">
                  <c:v>7.3837622083333407</c:v>
                </c:pt>
                <c:pt idx="5318">
                  <c:v>7.3851509166666709</c:v>
                </c:pt>
                <c:pt idx="5319">
                  <c:v>7.3865396249999993</c:v>
                </c:pt>
                <c:pt idx="5320">
                  <c:v>7.3879283333333401</c:v>
                </c:pt>
                <c:pt idx="5321">
                  <c:v>7.3893170416666702</c:v>
                </c:pt>
                <c:pt idx="5322">
                  <c:v>7.3907057500000004</c:v>
                </c:pt>
                <c:pt idx="5323">
                  <c:v>7.3920944583333394</c:v>
                </c:pt>
                <c:pt idx="5324">
                  <c:v>7.3934831666666696</c:v>
                </c:pt>
                <c:pt idx="5325">
                  <c:v>7.3948718749999998</c:v>
                </c:pt>
                <c:pt idx="5326">
                  <c:v>7.3962605833333406</c:v>
                </c:pt>
                <c:pt idx="5327">
                  <c:v>7.3976492916666707</c:v>
                </c:pt>
                <c:pt idx="5328">
                  <c:v>7.3990380000000009</c:v>
                </c:pt>
                <c:pt idx="5329">
                  <c:v>7.4004267083333399</c:v>
                </c:pt>
                <c:pt idx="5330">
                  <c:v>7.4018154166666701</c:v>
                </c:pt>
                <c:pt idx="5331">
                  <c:v>7.4032041250000002</c:v>
                </c:pt>
                <c:pt idx="5332">
                  <c:v>7.4045928333333393</c:v>
                </c:pt>
                <c:pt idx="5333">
                  <c:v>7.4059815416666694</c:v>
                </c:pt>
                <c:pt idx="5334">
                  <c:v>7.4073702499999996</c:v>
                </c:pt>
                <c:pt idx="5335">
                  <c:v>7.4087589583333404</c:v>
                </c:pt>
                <c:pt idx="5336">
                  <c:v>7.4101476666666706</c:v>
                </c:pt>
                <c:pt idx="5337">
                  <c:v>7.4115363750000007</c:v>
                </c:pt>
                <c:pt idx="5338">
                  <c:v>7.4129250833333398</c:v>
                </c:pt>
                <c:pt idx="5339">
                  <c:v>7.4143137916666699</c:v>
                </c:pt>
                <c:pt idx="5340">
                  <c:v>7.4157025000000001</c:v>
                </c:pt>
                <c:pt idx="5341">
                  <c:v>7.4170912083333409</c:v>
                </c:pt>
                <c:pt idx="5342">
                  <c:v>7.4184799166666693</c:v>
                </c:pt>
                <c:pt idx="5343">
                  <c:v>7.4198686249999994</c:v>
                </c:pt>
                <c:pt idx="5344">
                  <c:v>7.4212573333333403</c:v>
                </c:pt>
                <c:pt idx="5345">
                  <c:v>7.4226460416666704</c:v>
                </c:pt>
                <c:pt idx="5346">
                  <c:v>7.4240347500000006</c:v>
                </c:pt>
                <c:pt idx="5347">
                  <c:v>7.4254234583333396</c:v>
                </c:pt>
                <c:pt idx="5348">
                  <c:v>7.4268121666666698</c:v>
                </c:pt>
                <c:pt idx="5349">
                  <c:v>7.4282008749999999</c:v>
                </c:pt>
                <c:pt idx="5350">
                  <c:v>7.4295895833333407</c:v>
                </c:pt>
                <c:pt idx="5351">
                  <c:v>7.4309782916666709</c:v>
                </c:pt>
                <c:pt idx="5352">
                  <c:v>7.4323669999999993</c:v>
                </c:pt>
                <c:pt idx="5353">
                  <c:v>7.4337557083333401</c:v>
                </c:pt>
                <c:pt idx="5354">
                  <c:v>7.4351444166666703</c:v>
                </c:pt>
                <c:pt idx="5355">
                  <c:v>7.4365331250000004</c:v>
                </c:pt>
                <c:pt idx="5356">
                  <c:v>7.4379218333333394</c:v>
                </c:pt>
                <c:pt idx="5357">
                  <c:v>7.4393105416666696</c:v>
                </c:pt>
                <c:pt idx="5358">
                  <c:v>7.4406992499999998</c:v>
                </c:pt>
                <c:pt idx="5359">
                  <c:v>7.4420879583333406</c:v>
                </c:pt>
                <c:pt idx="5360">
                  <c:v>7.4434766666666707</c:v>
                </c:pt>
                <c:pt idx="5361">
                  <c:v>7.4448653750000009</c:v>
                </c:pt>
                <c:pt idx="5362">
                  <c:v>7.4462540833333399</c:v>
                </c:pt>
                <c:pt idx="5363">
                  <c:v>7.4476427916666701</c:v>
                </c:pt>
                <c:pt idx="5364">
                  <c:v>7.4490315000000002</c:v>
                </c:pt>
                <c:pt idx="5365">
                  <c:v>7.4504202083333393</c:v>
                </c:pt>
                <c:pt idx="5366">
                  <c:v>7.4518089166666694</c:v>
                </c:pt>
                <c:pt idx="5367">
                  <c:v>7.4531976249999996</c:v>
                </c:pt>
                <c:pt idx="5368">
                  <c:v>7.4545863333333404</c:v>
                </c:pt>
                <c:pt idx="5369">
                  <c:v>7.4559750416666706</c:v>
                </c:pt>
                <c:pt idx="5370">
                  <c:v>7.4573637500000007</c:v>
                </c:pt>
                <c:pt idx="5371">
                  <c:v>7.4587524583333398</c:v>
                </c:pt>
                <c:pt idx="5372">
                  <c:v>7.4601411666666699</c:v>
                </c:pt>
                <c:pt idx="5373">
                  <c:v>7.4615298750000001</c:v>
                </c:pt>
                <c:pt idx="5374">
                  <c:v>7.4629185833333409</c:v>
                </c:pt>
                <c:pt idx="5375">
                  <c:v>7.4643072916666693</c:v>
                </c:pt>
                <c:pt idx="5376">
                  <c:v>7.4656959999999994</c:v>
                </c:pt>
                <c:pt idx="5377">
                  <c:v>7.4670847083333403</c:v>
                </c:pt>
                <c:pt idx="5378">
                  <c:v>7.4684734166666704</c:v>
                </c:pt>
                <c:pt idx="5379">
                  <c:v>7.4698621250000006</c:v>
                </c:pt>
                <c:pt idx="5380">
                  <c:v>7.4712508333333396</c:v>
                </c:pt>
                <c:pt idx="5381">
                  <c:v>7.4726395416666698</c:v>
                </c:pt>
                <c:pt idx="5382">
                  <c:v>7.4740282499999999</c:v>
                </c:pt>
                <c:pt idx="5383">
                  <c:v>7.4754169583333407</c:v>
                </c:pt>
                <c:pt idx="5384">
                  <c:v>7.4768056666666709</c:v>
                </c:pt>
                <c:pt idx="5385">
                  <c:v>7.4781943749999993</c:v>
                </c:pt>
                <c:pt idx="5386">
                  <c:v>7.4795830833333401</c:v>
                </c:pt>
                <c:pt idx="5387">
                  <c:v>7.4809717916666703</c:v>
                </c:pt>
                <c:pt idx="5388">
                  <c:v>7.4823605000000004</c:v>
                </c:pt>
                <c:pt idx="5389">
                  <c:v>7.4837492083333395</c:v>
                </c:pt>
                <c:pt idx="5390">
                  <c:v>7.4851379166666696</c:v>
                </c:pt>
                <c:pt idx="5391">
                  <c:v>7.4865266249999998</c:v>
                </c:pt>
                <c:pt idx="5392">
                  <c:v>7.4879153333333406</c:v>
                </c:pt>
                <c:pt idx="5393">
                  <c:v>7.4893040416666707</c:v>
                </c:pt>
                <c:pt idx="5394">
                  <c:v>7.4906927500000009</c:v>
                </c:pt>
                <c:pt idx="5395">
                  <c:v>7.4920814583333399</c:v>
                </c:pt>
                <c:pt idx="5396">
                  <c:v>7.4934701666666701</c:v>
                </c:pt>
                <c:pt idx="5397">
                  <c:v>7.4948588750000003</c:v>
                </c:pt>
                <c:pt idx="5398">
                  <c:v>7.4962475833333393</c:v>
                </c:pt>
                <c:pt idx="5399">
                  <c:v>7.4976362916666695</c:v>
                </c:pt>
                <c:pt idx="5400">
                  <c:v>7.4990249999999996</c:v>
                </c:pt>
                <c:pt idx="5401">
                  <c:v>7.5004137083333404</c:v>
                </c:pt>
                <c:pt idx="5402">
                  <c:v>7.5018024166666706</c:v>
                </c:pt>
                <c:pt idx="5403">
                  <c:v>7.5031911250000007</c:v>
                </c:pt>
                <c:pt idx="5404">
                  <c:v>7.5045798333333398</c:v>
                </c:pt>
                <c:pt idx="5405">
                  <c:v>7.5059685416666699</c:v>
                </c:pt>
                <c:pt idx="5406">
                  <c:v>7.5073572500000001</c:v>
                </c:pt>
                <c:pt idx="5407">
                  <c:v>7.5087459583333409</c:v>
                </c:pt>
                <c:pt idx="5408">
                  <c:v>7.5101346666666693</c:v>
                </c:pt>
                <c:pt idx="5409">
                  <c:v>7.5115233749999994</c:v>
                </c:pt>
                <c:pt idx="5410">
                  <c:v>7.5129120833333403</c:v>
                </c:pt>
                <c:pt idx="5411">
                  <c:v>7.5143007916666704</c:v>
                </c:pt>
                <c:pt idx="5412">
                  <c:v>7.5156895000000006</c:v>
                </c:pt>
                <c:pt idx="5413">
                  <c:v>7.5170782083333396</c:v>
                </c:pt>
                <c:pt idx="5414">
                  <c:v>7.5184669166666698</c:v>
                </c:pt>
                <c:pt idx="5415">
                  <c:v>7.5198556249999999</c:v>
                </c:pt>
                <c:pt idx="5416">
                  <c:v>7.5212443333333407</c:v>
                </c:pt>
                <c:pt idx="5417">
                  <c:v>7.5226330416666709</c:v>
                </c:pt>
                <c:pt idx="5418">
                  <c:v>7.5240217499999993</c:v>
                </c:pt>
                <c:pt idx="5419">
                  <c:v>7.5254104583333401</c:v>
                </c:pt>
                <c:pt idx="5420">
                  <c:v>7.5267991666666703</c:v>
                </c:pt>
                <c:pt idx="5421">
                  <c:v>7.5281878750000004</c:v>
                </c:pt>
                <c:pt idx="5422">
                  <c:v>7.5295765833333395</c:v>
                </c:pt>
                <c:pt idx="5423">
                  <c:v>7.5309652916666696</c:v>
                </c:pt>
                <c:pt idx="5424">
                  <c:v>7.5323539999999998</c:v>
                </c:pt>
                <c:pt idx="5425">
                  <c:v>7.5337427083333406</c:v>
                </c:pt>
                <c:pt idx="5426">
                  <c:v>7.5351314166666707</c:v>
                </c:pt>
                <c:pt idx="5427">
                  <c:v>7.5365201250000009</c:v>
                </c:pt>
                <c:pt idx="5428">
                  <c:v>7.5379088333333399</c:v>
                </c:pt>
                <c:pt idx="5429">
                  <c:v>7.5392975416666701</c:v>
                </c:pt>
                <c:pt idx="5430">
                  <c:v>7.5406862500000003</c:v>
                </c:pt>
                <c:pt idx="5431">
                  <c:v>7.5420749583333393</c:v>
                </c:pt>
                <c:pt idx="5432">
                  <c:v>7.5434636666666695</c:v>
                </c:pt>
                <c:pt idx="5433">
                  <c:v>7.5448523749999996</c:v>
                </c:pt>
                <c:pt idx="5434">
                  <c:v>7.5462410833333404</c:v>
                </c:pt>
                <c:pt idx="5435">
                  <c:v>7.5476297916666706</c:v>
                </c:pt>
                <c:pt idx="5436">
                  <c:v>7.5490185000000007</c:v>
                </c:pt>
                <c:pt idx="5437">
                  <c:v>7.5504072083333398</c:v>
                </c:pt>
                <c:pt idx="5438">
                  <c:v>7.5517959166666699</c:v>
                </c:pt>
                <c:pt idx="5439">
                  <c:v>7.5531846250000001</c:v>
                </c:pt>
                <c:pt idx="5440">
                  <c:v>7.5545733333333409</c:v>
                </c:pt>
                <c:pt idx="5441">
                  <c:v>7.5559620416666693</c:v>
                </c:pt>
                <c:pt idx="5442">
                  <c:v>7.5573507499999995</c:v>
                </c:pt>
                <c:pt idx="5443">
                  <c:v>7.5587394583333403</c:v>
                </c:pt>
                <c:pt idx="5444">
                  <c:v>7.5601281666666704</c:v>
                </c:pt>
                <c:pt idx="5445">
                  <c:v>7.5615168750000006</c:v>
                </c:pt>
                <c:pt idx="5446">
                  <c:v>7.5629055833333396</c:v>
                </c:pt>
                <c:pt idx="5447">
                  <c:v>7.5642942916666698</c:v>
                </c:pt>
                <c:pt idx="5448">
                  <c:v>7.5656829999999999</c:v>
                </c:pt>
                <c:pt idx="5449">
                  <c:v>7.5670717083333408</c:v>
                </c:pt>
                <c:pt idx="5450">
                  <c:v>7.5684604166666709</c:v>
                </c:pt>
                <c:pt idx="5451">
                  <c:v>7.5698491249999993</c:v>
                </c:pt>
                <c:pt idx="5452">
                  <c:v>7.5712378333333401</c:v>
                </c:pt>
                <c:pt idx="5453">
                  <c:v>7.5726265416666703</c:v>
                </c:pt>
                <c:pt idx="5454">
                  <c:v>7.5740152500000004</c:v>
                </c:pt>
                <c:pt idx="5455">
                  <c:v>7.5754039583333395</c:v>
                </c:pt>
                <c:pt idx="5456">
                  <c:v>7.5767926666666696</c:v>
                </c:pt>
                <c:pt idx="5457">
                  <c:v>7.5781813749999998</c:v>
                </c:pt>
                <c:pt idx="5458">
                  <c:v>7.5795700833333406</c:v>
                </c:pt>
                <c:pt idx="5459">
                  <c:v>7.5809587916666707</c:v>
                </c:pt>
                <c:pt idx="5460">
                  <c:v>7.5823475000000009</c:v>
                </c:pt>
                <c:pt idx="5461">
                  <c:v>7.5837362083333399</c:v>
                </c:pt>
                <c:pt idx="5462">
                  <c:v>7.5851249166666701</c:v>
                </c:pt>
                <c:pt idx="5463">
                  <c:v>7.5865136250000003</c:v>
                </c:pt>
                <c:pt idx="5464">
                  <c:v>7.5879023333333393</c:v>
                </c:pt>
                <c:pt idx="5465">
                  <c:v>7.5892910416666695</c:v>
                </c:pt>
                <c:pt idx="5466">
                  <c:v>7.5906797499999996</c:v>
                </c:pt>
                <c:pt idx="5467">
                  <c:v>7.5920684583333404</c:v>
                </c:pt>
                <c:pt idx="5468">
                  <c:v>7.5934571666666706</c:v>
                </c:pt>
                <c:pt idx="5469">
                  <c:v>7.5948458750000007</c:v>
                </c:pt>
                <c:pt idx="5470">
                  <c:v>7.5962345833333398</c:v>
                </c:pt>
                <c:pt idx="5471">
                  <c:v>7.5976232916666699</c:v>
                </c:pt>
                <c:pt idx="5472">
                  <c:v>7.5990120000000001</c:v>
                </c:pt>
                <c:pt idx="5473">
                  <c:v>7.6004007083333409</c:v>
                </c:pt>
                <c:pt idx="5474">
                  <c:v>7.6017894166666693</c:v>
                </c:pt>
                <c:pt idx="5475">
                  <c:v>7.6031781249999995</c:v>
                </c:pt>
                <c:pt idx="5476">
                  <c:v>7.6045668333333403</c:v>
                </c:pt>
                <c:pt idx="5477">
                  <c:v>7.6059555416666704</c:v>
                </c:pt>
                <c:pt idx="5478">
                  <c:v>7.6073442500000006</c:v>
                </c:pt>
                <c:pt idx="5479">
                  <c:v>7.6087329583333396</c:v>
                </c:pt>
                <c:pt idx="5480">
                  <c:v>7.6101216666666698</c:v>
                </c:pt>
                <c:pt idx="5481">
                  <c:v>7.6115103749999999</c:v>
                </c:pt>
                <c:pt idx="5482">
                  <c:v>7.6128990833333408</c:v>
                </c:pt>
                <c:pt idx="5483">
                  <c:v>7.6142877916666709</c:v>
                </c:pt>
                <c:pt idx="5484">
                  <c:v>7.6156764999999993</c:v>
                </c:pt>
                <c:pt idx="5485">
                  <c:v>7.6170652083333401</c:v>
                </c:pt>
                <c:pt idx="5486">
                  <c:v>7.6184539166666703</c:v>
                </c:pt>
                <c:pt idx="5487">
                  <c:v>7.6198426250000004</c:v>
                </c:pt>
                <c:pt idx="5488">
                  <c:v>7.6212313333333395</c:v>
                </c:pt>
                <c:pt idx="5489">
                  <c:v>7.6226200416666696</c:v>
                </c:pt>
                <c:pt idx="5490">
                  <c:v>7.6240087499999998</c:v>
                </c:pt>
                <c:pt idx="5491">
                  <c:v>7.6253974583333406</c:v>
                </c:pt>
                <c:pt idx="5492">
                  <c:v>7.6267861666666708</c:v>
                </c:pt>
                <c:pt idx="5493">
                  <c:v>7.6281748750000009</c:v>
                </c:pt>
                <c:pt idx="5494">
                  <c:v>7.6295635833333399</c:v>
                </c:pt>
                <c:pt idx="5495">
                  <c:v>7.6309522916666701</c:v>
                </c:pt>
                <c:pt idx="5496">
                  <c:v>7.6323410000000003</c:v>
                </c:pt>
                <c:pt idx="5497">
                  <c:v>7.6337297083333393</c:v>
                </c:pt>
                <c:pt idx="5498">
                  <c:v>7.6351184166666695</c:v>
                </c:pt>
                <c:pt idx="5499">
                  <c:v>7.6365071249999996</c:v>
                </c:pt>
                <c:pt idx="5500">
                  <c:v>7.6378958333333404</c:v>
                </c:pt>
                <c:pt idx="5501">
                  <c:v>7.6392845416666706</c:v>
                </c:pt>
                <c:pt idx="5502">
                  <c:v>7.6406732500000007</c:v>
                </c:pt>
                <c:pt idx="5503">
                  <c:v>7.6420619583333398</c:v>
                </c:pt>
                <c:pt idx="5504">
                  <c:v>7.6434506666666699</c:v>
                </c:pt>
                <c:pt idx="5505">
                  <c:v>7.6448393750000001</c:v>
                </c:pt>
                <c:pt idx="5506">
                  <c:v>7.6462280833333409</c:v>
                </c:pt>
                <c:pt idx="5507">
                  <c:v>7.6476167916666693</c:v>
                </c:pt>
                <c:pt idx="5508">
                  <c:v>7.6490054999999995</c:v>
                </c:pt>
                <c:pt idx="5509">
                  <c:v>7.6503942083333403</c:v>
                </c:pt>
                <c:pt idx="5510">
                  <c:v>7.6517829166666704</c:v>
                </c:pt>
                <c:pt idx="5511">
                  <c:v>7.6531716250000006</c:v>
                </c:pt>
                <c:pt idx="5512">
                  <c:v>7.6545603333333396</c:v>
                </c:pt>
                <c:pt idx="5513">
                  <c:v>7.6559490416666698</c:v>
                </c:pt>
                <c:pt idx="5514">
                  <c:v>7.6573377499999999</c:v>
                </c:pt>
                <c:pt idx="5515">
                  <c:v>7.6587264583333408</c:v>
                </c:pt>
                <c:pt idx="5516">
                  <c:v>7.6601151666666709</c:v>
                </c:pt>
                <c:pt idx="5517">
                  <c:v>7.6615038749999993</c:v>
                </c:pt>
                <c:pt idx="5518">
                  <c:v>7.6628925833333401</c:v>
                </c:pt>
                <c:pt idx="5519">
                  <c:v>7.6642812916666703</c:v>
                </c:pt>
                <c:pt idx="5520">
                  <c:v>7.6656700000000004</c:v>
                </c:pt>
                <c:pt idx="5521">
                  <c:v>7.6670587083333395</c:v>
                </c:pt>
                <c:pt idx="5522">
                  <c:v>7.6684474166666696</c:v>
                </c:pt>
                <c:pt idx="5523">
                  <c:v>7.6698361249999998</c:v>
                </c:pt>
                <c:pt idx="5524">
                  <c:v>7.6712248333333406</c:v>
                </c:pt>
                <c:pt idx="5525">
                  <c:v>7.6726135416666708</c:v>
                </c:pt>
                <c:pt idx="5526">
                  <c:v>7.6740022500000009</c:v>
                </c:pt>
                <c:pt idx="5527">
                  <c:v>7.67539095833334</c:v>
                </c:pt>
                <c:pt idx="5528">
                  <c:v>7.6767796666666701</c:v>
                </c:pt>
                <c:pt idx="5529">
                  <c:v>7.6781683750000003</c:v>
                </c:pt>
                <c:pt idx="5530">
                  <c:v>7.6795570833333393</c:v>
                </c:pt>
                <c:pt idx="5531">
                  <c:v>7.6809457916666695</c:v>
                </c:pt>
                <c:pt idx="5532">
                  <c:v>7.6823344999999996</c:v>
                </c:pt>
                <c:pt idx="5533">
                  <c:v>7.6837232083333404</c:v>
                </c:pt>
                <c:pt idx="5534">
                  <c:v>7.6851119166666706</c:v>
                </c:pt>
                <c:pt idx="5535">
                  <c:v>7.6865006250000008</c:v>
                </c:pt>
                <c:pt idx="5536">
                  <c:v>7.6878893333333398</c:v>
                </c:pt>
                <c:pt idx="5537">
                  <c:v>7.6892780416666699</c:v>
                </c:pt>
                <c:pt idx="5538">
                  <c:v>7.6906667500000001</c:v>
                </c:pt>
                <c:pt idx="5539">
                  <c:v>7.6920554583333409</c:v>
                </c:pt>
                <c:pt idx="5540">
                  <c:v>7.6934441666666693</c:v>
                </c:pt>
                <c:pt idx="5541">
                  <c:v>7.6948328749999995</c:v>
                </c:pt>
                <c:pt idx="5542">
                  <c:v>7.6962215833333403</c:v>
                </c:pt>
                <c:pt idx="5543">
                  <c:v>7.6976102916666704</c:v>
                </c:pt>
                <c:pt idx="5544">
                  <c:v>7.6989990000000006</c:v>
                </c:pt>
                <c:pt idx="5545">
                  <c:v>7.7003877083333396</c:v>
                </c:pt>
                <c:pt idx="5546">
                  <c:v>7.7017764166666698</c:v>
                </c:pt>
                <c:pt idx="5547">
                  <c:v>7.7031651249999999</c:v>
                </c:pt>
                <c:pt idx="5548">
                  <c:v>7.7045538333333408</c:v>
                </c:pt>
                <c:pt idx="5549">
                  <c:v>7.7059425416666709</c:v>
                </c:pt>
                <c:pt idx="5550">
                  <c:v>7.7073312499999993</c:v>
                </c:pt>
                <c:pt idx="5551">
                  <c:v>7.7087199583333401</c:v>
                </c:pt>
                <c:pt idx="5552">
                  <c:v>7.7101086666666703</c:v>
                </c:pt>
                <c:pt idx="5553">
                  <c:v>7.7114973750000004</c:v>
                </c:pt>
                <c:pt idx="5554">
                  <c:v>7.7128860833333395</c:v>
                </c:pt>
                <c:pt idx="5555">
                  <c:v>7.7142747916666696</c:v>
                </c:pt>
                <c:pt idx="5556">
                  <c:v>7.7156634999999998</c:v>
                </c:pt>
                <c:pt idx="5557">
                  <c:v>7.7170522083333406</c:v>
                </c:pt>
                <c:pt idx="5558">
                  <c:v>7.7184409166666708</c:v>
                </c:pt>
                <c:pt idx="5559">
                  <c:v>7.7198296250000009</c:v>
                </c:pt>
                <c:pt idx="5560">
                  <c:v>7.72121833333334</c:v>
                </c:pt>
                <c:pt idx="5561">
                  <c:v>7.7226070416666701</c:v>
                </c:pt>
                <c:pt idx="5562">
                  <c:v>7.7239957500000003</c:v>
                </c:pt>
                <c:pt idx="5563">
                  <c:v>7.7253844583333393</c:v>
                </c:pt>
                <c:pt idx="5564">
                  <c:v>7.7267731666666695</c:v>
                </c:pt>
                <c:pt idx="5565">
                  <c:v>7.7281618749999996</c:v>
                </c:pt>
                <c:pt idx="5566">
                  <c:v>7.7295505833333404</c:v>
                </c:pt>
                <c:pt idx="5567">
                  <c:v>7.7309392916666706</c:v>
                </c:pt>
                <c:pt idx="5568">
                  <c:v>7.7323280000000008</c:v>
                </c:pt>
                <c:pt idx="5569">
                  <c:v>7.7337167083333398</c:v>
                </c:pt>
                <c:pt idx="5570">
                  <c:v>7.73510541666667</c:v>
                </c:pt>
                <c:pt idx="5571">
                  <c:v>7.7364941250000001</c:v>
                </c:pt>
                <c:pt idx="5572">
                  <c:v>7.7378828333333409</c:v>
                </c:pt>
                <c:pt idx="5573">
                  <c:v>7.7392715416666693</c:v>
                </c:pt>
                <c:pt idx="5574">
                  <c:v>7.7406602499999995</c:v>
                </c:pt>
                <c:pt idx="5575">
                  <c:v>7.7420489583333403</c:v>
                </c:pt>
                <c:pt idx="5576">
                  <c:v>7.7434376666666704</c:v>
                </c:pt>
                <c:pt idx="5577">
                  <c:v>7.7448263750000006</c:v>
                </c:pt>
                <c:pt idx="5578">
                  <c:v>7.7462150833333396</c:v>
                </c:pt>
                <c:pt idx="5579">
                  <c:v>7.7476037916666698</c:v>
                </c:pt>
                <c:pt idx="5580">
                  <c:v>7.7489924999999999</c:v>
                </c:pt>
                <c:pt idx="5581">
                  <c:v>7.7503812083333408</c:v>
                </c:pt>
                <c:pt idx="5582">
                  <c:v>7.7517699166666709</c:v>
                </c:pt>
                <c:pt idx="5583">
                  <c:v>7.7531586249999993</c:v>
                </c:pt>
                <c:pt idx="5584">
                  <c:v>7.7545473333333401</c:v>
                </c:pt>
                <c:pt idx="5585">
                  <c:v>7.7559360416666703</c:v>
                </c:pt>
                <c:pt idx="5586">
                  <c:v>7.7573247500000004</c:v>
                </c:pt>
                <c:pt idx="5587">
                  <c:v>7.7587134583333395</c:v>
                </c:pt>
                <c:pt idx="5588">
                  <c:v>7.7601021666666696</c:v>
                </c:pt>
                <c:pt idx="5589">
                  <c:v>7.7614908749999998</c:v>
                </c:pt>
                <c:pt idx="5590">
                  <c:v>7.7628795833333406</c:v>
                </c:pt>
                <c:pt idx="5591">
                  <c:v>7.7642682916666708</c:v>
                </c:pt>
                <c:pt idx="5592">
                  <c:v>7.7656570000000009</c:v>
                </c:pt>
                <c:pt idx="5593">
                  <c:v>7.76704570833334</c:v>
                </c:pt>
                <c:pt idx="5594">
                  <c:v>7.7684344166666701</c:v>
                </c:pt>
                <c:pt idx="5595">
                  <c:v>7.7698231250000003</c:v>
                </c:pt>
                <c:pt idx="5596">
                  <c:v>7.7712118333333393</c:v>
                </c:pt>
                <c:pt idx="5597">
                  <c:v>7.7726005416666695</c:v>
                </c:pt>
                <c:pt idx="5598">
                  <c:v>7.7739892499999996</c:v>
                </c:pt>
                <c:pt idx="5599">
                  <c:v>7.7753779583333404</c:v>
                </c:pt>
                <c:pt idx="5600">
                  <c:v>7.7767666666666706</c:v>
                </c:pt>
                <c:pt idx="5601">
                  <c:v>7.7781553750000008</c:v>
                </c:pt>
                <c:pt idx="5602">
                  <c:v>7.7795440833333398</c:v>
                </c:pt>
                <c:pt idx="5603">
                  <c:v>7.78093279166667</c:v>
                </c:pt>
                <c:pt idx="5604">
                  <c:v>7.7823215000000001</c:v>
                </c:pt>
                <c:pt idx="5605">
                  <c:v>7.7837102083333409</c:v>
                </c:pt>
                <c:pt idx="5606">
                  <c:v>7.7850989166666693</c:v>
                </c:pt>
                <c:pt idx="5607">
                  <c:v>7.7864876249999995</c:v>
                </c:pt>
                <c:pt idx="5608">
                  <c:v>7.7878763333333403</c:v>
                </c:pt>
                <c:pt idx="5609">
                  <c:v>7.7892650416666704</c:v>
                </c:pt>
                <c:pt idx="5610">
                  <c:v>7.7906537500000006</c:v>
                </c:pt>
                <c:pt idx="5611">
                  <c:v>7.7920424583333396</c:v>
                </c:pt>
                <c:pt idx="5612">
                  <c:v>7.7934311666666698</c:v>
                </c:pt>
                <c:pt idx="5613">
                  <c:v>7.794819875</c:v>
                </c:pt>
                <c:pt idx="5614">
                  <c:v>7.7962085833333408</c:v>
                </c:pt>
                <c:pt idx="5615">
                  <c:v>7.7975972916666709</c:v>
                </c:pt>
                <c:pt idx="5616">
                  <c:v>7.7989859999999993</c:v>
                </c:pt>
                <c:pt idx="5617">
                  <c:v>7.8003747083333401</c:v>
                </c:pt>
                <c:pt idx="5618">
                  <c:v>7.8017634166666703</c:v>
                </c:pt>
                <c:pt idx="5619">
                  <c:v>7.8031521250000004</c:v>
                </c:pt>
                <c:pt idx="5620">
                  <c:v>7.8045408333333395</c:v>
                </c:pt>
                <c:pt idx="5621">
                  <c:v>7.8059295416666696</c:v>
                </c:pt>
                <c:pt idx="5622">
                  <c:v>7.8073182499999998</c:v>
                </c:pt>
                <c:pt idx="5623">
                  <c:v>7.8087069583333406</c:v>
                </c:pt>
                <c:pt idx="5624">
                  <c:v>7.8100956666666708</c:v>
                </c:pt>
                <c:pt idx="5625">
                  <c:v>7.8114843750000009</c:v>
                </c:pt>
                <c:pt idx="5626">
                  <c:v>7.81287308333334</c:v>
                </c:pt>
                <c:pt idx="5627">
                  <c:v>7.8142617916666701</c:v>
                </c:pt>
                <c:pt idx="5628">
                  <c:v>7.8156505000000003</c:v>
                </c:pt>
                <c:pt idx="5629">
                  <c:v>7.8170392083333393</c:v>
                </c:pt>
                <c:pt idx="5630">
                  <c:v>7.8184279166666695</c:v>
                </c:pt>
                <c:pt idx="5631">
                  <c:v>7.8198166249999996</c:v>
                </c:pt>
                <c:pt idx="5632">
                  <c:v>7.8212053333333404</c:v>
                </c:pt>
                <c:pt idx="5633">
                  <c:v>7.8225940416666706</c:v>
                </c:pt>
                <c:pt idx="5634">
                  <c:v>7.8239827500000008</c:v>
                </c:pt>
                <c:pt idx="5635">
                  <c:v>7.8253714583333398</c:v>
                </c:pt>
                <c:pt idx="5636">
                  <c:v>7.82676016666667</c:v>
                </c:pt>
                <c:pt idx="5637">
                  <c:v>7.8281488750000001</c:v>
                </c:pt>
                <c:pt idx="5638">
                  <c:v>7.8295375833333409</c:v>
                </c:pt>
                <c:pt idx="5639">
                  <c:v>7.8309262916666693</c:v>
                </c:pt>
                <c:pt idx="5640">
                  <c:v>7.8323149999999995</c:v>
                </c:pt>
                <c:pt idx="5641">
                  <c:v>7.8337037083333403</c:v>
                </c:pt>
                <c:pt idx="5642">
                  <c:v>7.8350924166666704</c:v>
                </c:pt>
                <c:pt idx="5643">
                  <c:v>7.8364811250000006</c:v>
                </c:pt>
                <c:pt idx="5644">
                  <c:v>7.8378698333333396</c:v>
                </c:pt>
                <c:pt idx="5645">
                  <c:v>7.8392585416666698</c:v>
                </c:pt>
                <c:pt idx="5646">
                  <c:v>7.84064725</c:v>
                </c:pt>
                <c:pt idx="5647">
                  <c:v>7.8420359583333408</c:v>
                </c:pt>
                <c:pt idx="5648">
                  <c:v>7.8434246666666709</c:v>
                </c:pt>
                <c:pt idx="5649">
                  <c:v>7.8448133749999993</c:v>
                </c:pt>
                <c:pt idx="5650">
                  <c:v>7.8462020833333401</c:v>
                </c:pt>
                <c:pt idx="5651">
                  <c:v>7.8475907916666703</c:v>
                </c:pt>
                <c:pt idx="5652">
                  <c:v>7.8489795000000004</c:v>
                </c:pt>
                <c:pt idx="5653">
                  <c:v>7.8503682083333395</c:v>
                </c:pt>
                <c:pt idx="5654">
                  <c:v>7.8517569166666696</c:v>
                </c:pt>
                <c:pt idx="5655">
                  <c:v>7.8531456249999998</c:v>
                </c:pt>
                <c:pt idx="5656">
                  <c:v>7.8545343333333406</c:v>
                </c:pt>
                <c:pt idx="5657">
                  <c:v>7.8559230416666708</c:v>
                </c:pt>
                <c:pt idx="5658">
                  <c:v>7.8573117500000009</c:v>
                </c:pt>
                <c:pt idx="5659">
                  <c:v>7.85870045833334</c:v>
                </c:pt>
                <c:pt idx="5660">
                  <c:v>7.8600891666666701</c:v>
                </c:pt>
                <c:pt idx="5661">
                  <c:v>7.8614778750000003</c:v>
                </c:pt>
                <c:pt idx="5662">
                  <c:v>7.8628665833333393</c:v>
                </c:pt>
                <c:pt idx="5663">
                  <c:v>7.8642552916666695</c:v>
                </c:pt>
                <c:pt idx="5664">
                  <c:v>7.8656439999999996</c:v>
                </c:pt>
                <c:pt idx="5665">
                  <c:v>7.8670327083333405</c:v>
                </c:pt>
                <c:pt idx="5666">
                  <c:v>7.8684214166666706</c:v>
                </c:pt>
                <c:pt idx="5667">
                  <c:v>7.8698101250000008</c:v>
                </c:pt>
                <c:pt idx="5668">
                  <c:v>7.8711988333333398</c:v>
                </c:pt>
                <c:pt idx="5669">
                  <c:v>7.87258754166667</c:v>
                </c:pt>
                <c:pt idx="5670">
                  <c:v>7.8739762500000001</c:v>
                </c:pt>
                <c:pt idx="5671">
                  <c:v>7.8753649583333409</c:v>
                </c:pt>
                <c:pt idx="5672">
                  <c:v>7.8767536666666693</c:v>
                </c:pt>
                <c:pt idx="5673">
                  <c:v>7.8781423749999995</c:v>
                </c:pt>
                <c:pt idx="5674">
                  <c:v>7.8795310833333403</c:v>
                </c:pt>
                <c:pt idx="5675">
                  <c:v>7.8809197916666704</c:v>
                </c:pt>
                <c:pt idx="5676">
                  <c:v>7.8823085000000006</c:v>
                </c:pt>
                <c:pt idx="5677">
                  <c:v>7.8836972083333396</c:v>
                </c:pt>
                <c:pt idx="5678">
                  <c:v>7.8850859166666698</c:v>
                </c:pt>
                <c:pt idx="5679">
                  <c:v>7.886474625</c:v>
                </c:pt>
                <c:pt idx="5680">
                  <c:v>7.8878633333333408</c:v>
                </c:pt>
                <c:pt idx="5681">
                  <c:v>7.8892520416666709</c:v>
                </c:pt>
                <c:pt idx="5682">
                  <c:v>7.8906407499999993</c:v>
                </c:pt>
                <c:pt idx="5683">
                  <c:v>7.8920294583333401</c:v>
                </c:pt>
                <c:pt idx="5684">
                  <c:v>7.8934181666666703</c:v>
                </c:pt>
                <c:pt idx="5685">
                  <c:v>7.8948068750000004</c:v>
                </c:pt>
                <c:pt idx="5686">
                  <c:v>7.8961955833333395</c:v>
                </c:pt>
                <c:pt idx="5687">
                  <c:v>7.8975842916666696</c:v>
                </c:pt>
                <c:pt idx="5688">
                  <c:v>7.8989730000000105</c:v>
                </c:pt>
                <c:pt idx="5689">
                  <c:v>7.9003617083333406</c:v>
                </c:pt>
                <c:pt idx="5690">
                  <c:v>7.9017504166666708</c:v>
                </c:pt>
                <c:pt idx="5691">
                  <c:v>7.9031391250000009</c:v>
                </c:pt>
                <c:pt idx="5692">
                  <c:v>7.90452783333334</c:v>
                </c:pt>
                <c:pt idx="5693">
                  <c:v>7.9059165416666701</c:v>
                </c:pt>
                <c:pt idx="5694">
                  <c:v>7.9073052500000003</c:v>
                </c:pt>
                <c:pt idx="5695">
                  <c:v>7.9086939583333393</c:v>
                </c:pt>
                <c:pt idx="5696">
                  <c:v>7.9100826666666695</c:v>
                </c:pt>
                <c:pt idx="5697">
                  <c:v>7.9114713749999996</c:v>
                </c:pt>
                <c:pt idx="5698">
                  <c:v>7.9128600833333405</c:v>
                </c:pt>
                <c:pt idx="5699">
                  <c:v>7.9142487916666706</c:v>
                </c:pt>
                <c:pt idx="5700">
                  <c:v>7.9156375000000008</c:v>
                </c:pt>
                <c:pt idx="5701">
                  <c:v>7.9170262083333398</c:v>
                </c:pt>
                <c:pt idx="5702">
                  <c:v>7.91841491666667</c:v>
                </c:pt>
                <c:pt idx="5703">
                  <c:v>7.9198036250000001</c:v>
                </c:pt>
                <c:pt idx="5704">
                  <c:v>7.9211923333333409</c:v>
                </c:pt>
                <c:pt idx="5705">
                  <c:v>7.9225810416666693</c:v>
                </c:pt>
                <c:pt idx="5706">
                  <c:v>7.9239697499999995</c:v>
                </c:pt>
                <c:pt idx="5707">
                  <c:v>7.9253584583333403</c:v>
                </c:pt>
                <c:pt idx="5708">
                  <c:v>7.9267471666666705</c:v>
                </c:pt>
                <c:pt idx="5709">
                  <c:v>7.9281358750000006</c:v>
                </c:pt>
                <c:pt idx="5710">
                  <c:v>7.9295245833333396</c:v>
                </c:pt>
                <c:pt idx="5711">
                  <c:v>7.9309132916666698</c:v>
                </c:pt>
                <c:pt idx="5712">
                  <c:v>7.932302</c:v>
                </c:pt>
                <c:pt idx="5713">
                  <c:v>7.9336907083333408</c:v>
                </c:pt>
                <c:pt idx="5714">
                  <c:v>7.9350794166666709</c:v>
                </c:pt>
                <c:pt idx="5715">
                  <c:v>7.9364681249999993</c:v>
                </c:pt>
                <c:pt idx="5716">
                  <c:v>7.9378568333333401</c:v>
                </c:pt>
                <c:pt idx="5717">
                  <c:v>7.9392455416666703</c:v>
                </c:pt>
                <c:pt idx="5718">
                  <c:v>7.9406342500000004</c:v>
                </c:pt>
                <c:pt idx="5719">
                  <c:v>7.9420229583333395</c:v>
                </c:pt>
                <c:pt idx="5720">
                  <c:v>7.9434116666666696</c:v>
                </c:pt>
                <c:pt idx="5721">
                  <c:v>7.9448003749999998</c:v>
                </c:pt>
                <c:pt idx="5722">
                  <c:v>7.9461890833333406</c:v>
                </c:pt>
                <c:pt idx="5723">
                  <c:v>7.9475777916666708</c:v>
                </c:pt>
                <c:pt idx="5724">
                  <c:v>7.9489665000000009</c:v>
                </c:pt>
                <c:pt idx="5725">
                  <c:v>7.95035520833334</c:v>
                </c:pt>
                <c:pt idx="5726">
                  <c:v>7.9517439166666701</c:v>
                </c:pt>
                <c:pt idx="5727">
                  <c:v>7.9531326250000003</c:v>
                </c:pt>
                <c:pt idx="5728">
                  <c:v>7.9545213333333393</c:v>
                </c:pt>
                <c:pt idx="5729">
                  <c:v>7.9559100416666695</c:v>
                </c:pt>
                <c:pt idx="5730">
                  <c:v>7.9572987499999996</c:v>
                </c:pt>
                <c:pt idx="5731">
                  <c:v>7.9586874583333405</c:v>
                </c:pt>
                <c:pt idx="5732">
                  <c:v>7.9600761666666706</c:v>
                </c:pt>
                <c:pt idx="5733">
                  <c:v>7.9614648750000008</c:v>
                </c:pt>
                <c:pt idx="5734">
                  <c:v>7.9628535833333398</c:v>
                </c:pt>
                <c:pt idx="5735">
                  <c:v>7.96424229166667</c:v>
                </c:pt>
                <c:pt idx="5736">
                  <c:v>7.9656310000000001</c:v>
                </c:pt>
                <c:pt idx="5737">
                  <c:v>7.9670197083333409</c:v>
                </c:pt>
                <c:pt idx="5738">
                  <c:v>7.9684084166666693</c:v>
                </c:pt>
                <c:pt idx="5739">
                  <c:v>7.9697971249999995</c:v>
                </c:pt>
                <c:pt idx="5740">
                  <c:v>7.9711858333333403</c:v>
                </c:pt>
                <c:pt idx="5741">
                  <c:v>7.9725745416666705</c:v>
                </c:pt>
                <c:pt idx="5742">
                  <c:v>7.9739632500000006</c:v>
                </c:pt>
                <c:pt idx="5743">
                  <c:v>7.9753519583333397</c:v>
                </c:pt>
                <c:pt idx="5744">
                  <c:v>7.9767406666666698</c:v>
                </c:pt>
                <c:pt idx="5745">
                  <c:v>7.978129375</c:v>
                </c:pt>
                <c:pt idx="5746">
                  <c:v>7.9795180833333408</c:v>
                </c:pt>
                <c:pt idx="5747">
                  <c:v>7.9809067916666709</c:v>
                </c:pt>
                <c:pt idx="5748">
                  <c:v>7.9822954999999993</c:v>
                </c:pt>
                <c:pt idx="5749">
                  <c:v>7.9836842083333401</c:v>
                </c:pt>
                <c:pt idx="5750">
                  <c:v>7.9850729166666703</c:v>
                </c:pt>
                <c:pt idx="5751">
                  <c:v>7.9864616250000005</c:v>
                </c:pt>
                <c:pt idx="5752">
                  <c:v>7.9878503333333395</c:v>
                </c:pt>
                <c:pt idx="5753">
                  <c:v>7.9892390416666696</c:v>
                </c:pt>
                <c:pt idx="5754">
                  <c:v>7.9906277499999998</c:v>
                </c:pt>
                <c:pt idx="5755">
                  <c:v>7.9920164583333406</c:v>
                </c:pt>
                <c:pt idx="5756">
                  <c:v>7.9934051666666708</c:v>
                </c:pt>
                <c:pt idx="5757">
                  <c:v>7.9947938750000009</c:v>
                </c:pt>
                <c:pt idx="5758">
                  <c:v>7.99618258333334</c:v>
                </c:pt>
                <c:pt idx="5759">
                  <c:v>7.9975712916666701</c:v>
                </c:pt>
                <c:pt idx="5760">
                  <c:v>7.9989600000000003</c:v>
                </c:pt>
                <c:pt idx="5761">
                  <c:v>8.0003487083333393</c:v>
                </c:pt>
                <c:pt idx="5762">
                  <c:v>8.0017374166666695</c:v>
                </c:pt>
                <c:pt idx="5763">
                  <c:v>8.0031261249999996</c:v>
                </c:pt>
                <c:pt idx="5764">
                  <c:v>8.0045148333333405</c:v>
                </c:pt>
                <c:pt idx="5765">
                  <c:v>8.0059035416666706</c:v>
                </c:pt>
                <c:pt idx="5766">
                  <c:v>8.0072922500000008</c:v>
                </c:pt>
                <c:pt idx="5767">
                  <c:v>8.0086809583333398</c:v>
                </c:pt>
                <c:pt idx="5768">
                  <c:v>8.01006966666667</c:v>
                </c:pt>
                <c:pt idx="5769">
                  <c:v>8.0114583750000001</c:v>
                </c:pt>
                <c:pt idx="5770">
                  <c:v>8.0128470833333409</c:v>
                </c:pt>
                <c:pt idx="5771">
                  <c:v>8.0142357916666693</c:v>
                </c:pt>
                <c:pt idx="5772">
                  <c:v>8.0156244999999995</c:v>
                </c:pt>
                <c:pt idx="5773">
                  <c:v>8.0170132083333403</c:v>
                </c:pt>
                <c:pt idx="5774">
                  <c:v>8.0184019166666705</c:v>
                </c:pt>
                <c:pt idx="5775">
                  <c:v>8.0197906250000006</c:v>
                </c:pt>
                <c:pt idx="5776">
                  <c:v>8.0211793333333397</c:v>
                </c:pt>
                <c:pt idx="5777">
                  <c:v>8.0225680416666698</c:v>
                </c:pt>
                <c:pt idx="5778">
                  <c:v>8.02395675</c:v>
                </c:pt>
                <c:pt idx="5779">
                  <c:v>8.0253454583333408</c:v>
                </c:pt>
                <c:pt idx="5780">
                  <c:v>8.0267341666666709</c:v>
                </c:pt>
                <c:pt idx="5781">
                  <c:v>8.0281228749999993</c:v>
                </c:pt>
                <c:pt idx="5782">
                  <c:v>8.0295115833333401</c:v>
                </c:pt>
                <c:pt idx="5783">
                  <c:v>8.0309002916666703</c:v>
                </c:pt>
                <c:pt idx="5784">
                  <c:v>8.0322890000000005</c:v>
                </c:pt>
                <c:pt idx="5785">
                  <c:v>8.0336777083333395</c:v>
                </c:pt>
                <c:pt idx="5786">
                  <c:v>8.0350664166666697</c:v>
                </c:pt>
                <c:pt idx="5787">
                  <c:v>8.0364551249999998</c:v>
                </c:pt>
                <c:pt idx="5788">
                  <c:v>8.0378438333333406</c:v>
                </c:pt>
                <c:pt idx="5789">
                  <c:v>8.0392325416666708</c:v>
                </c:pt>
                <c:pt idx="5790">
                  <c:v>8.0406212500000009</c:v>
                </c:pt>
                <c:pt idx="5791">
                  <c:v>8.04200995833334</c:v>
                </c:pt>
                <c:pt idx="5792">
                  <c:v>8.0433986666666701</c:v>
                </c:pt>
                <c:pt idx="5793">
                  <c:v>8.0447873750000003</c:v>
                </c:pt>
                <c:pt idx="5794">
                  <c:v>8.0461760833333393</c:v>
                </c:pt>
                <c:pt idx="5795">
                  <c:v>8.0475647916666695</c:v>
                </c:pt>
                <c:pt idx="5796">
                  <c:v>8.0489534999999997</c:v>
                </c:pt>
                <c:pt idx="5797">
                  <c:v>8.0503422083333405</c:v>
                </c:pt>
                <c:pt idx="5798">
                  <c:v>8.0517309166666706</c:v>
                </c:pt>
                <c:pt idx="5799">
                  <c:v>8.0531196250000008</c:v>
                </c:pt>
                <c:pt idx="5800">
                  <c:v>8.0545083333333398</c:v>
                </c:pt>
                <c:pt idx="5801">
                  <c:v>8.05589704166667</c:v>
                </c:pt>
                <c:pt idx="5802">
                  <c:v>8.0572857500000001</c:v>
                </c:pt>
                <c:pt idx="5803">
                  <c:v>8.058674458333341</c:v>
                </c:pt>
                <c:pt idx="5804">
                  <c:v>8.0600631666666693</c:v>
                </c:pt>
                <c:pt idx="5805">
                  <c:v>8.0614518749999995</c:v>
                </c:pt>
                <c:pt idx="5806">
                  <c:v>8.0628405833333403</c:v>
                </c:pt>
                <c:pt idx="5807">
                  <c:v>8.0642292916666705</c:v>
                </c:pt>
                <c:pt idx="5808">
                  <c:v>8.0656180000000006</c:v>
                </c:pt>
                <c:pt idx="5809">
                  <c:v>8.0670067083333397</c:v>
                </c:pt>
                <c:pt idx="5810">
                  <c:v>8.0683954166666698</c:v>
                </c:pt>
                <c:pt idx="5811">
                  <c:v>8.069784125</c:v>
                </c:pt>
                <c:pt idx="5812">
                  <c:v>8.0711728333333408</c:v>
                </c:pt>
                <c:pt idx="5813">
                  <c:v>8.0725615416666709</c:v>
                </c:pt>
                <c:pt idx="5814">
                  <c:v>8.0739502499999993</c:v>
                </c:pt>
                <c:pt idx="5815">
                  <c:v>8.0753389583333401</c:v>
                </c:pt>
                <c:pt idx="5816">
                  <c:v>8.0767276666666703</c:v>
                </c:pt>
                <c:pt idx="5817">
                  <c:v>8.0781163750000005</c:v>
                </c:pt>
                <c:pt idx="5818">
                  <c:v>8.0795050833333395</c:v>
                </c:pt>
                <c:pt idx="5819">
                  <c:v>8.0808937916666697</c:v>
                </c:pt>
                <c:pt idx="5820">
                  <c:v>8.0822824999999998</c:v>
                </c:pt>
                <c:pt idx="5821">
                  <c:v>8.0836712083333406</c:v>
                </c:pt>
                <c:pt idx="5822">
                  <c:v>8.0850599166666708</c:v>
                </c:pt>
                <c:pt idx="5823">
                  <c:v>8.0864486250000009</c:v>
                </c:pt>
                <c:pt idx="5824">
                  <c:v>8.08783733333334</c:v>
                </c:pt>
                <c:pt idx="5825">
                  <c:v>8.0892260416666701</c:v>
                </c:pt>
                <c:pt idx="5826">
                  <c:v>8.0906147500000003</c:v>
                </c:pt>
                <c:pt idx="5827">
                  <c:v>8.0920034583333393</c:v>
                </c:pt>
                <c:pt idx="5828">
                  <c:v>8.0933921666666695</c:v>
                </c:pt>
                <c:pt idx="5829">
                  <c:v>8.0947808749999997</c:v>
                </c:pt>
                <c:pt idx="5830">
                  <c:v>8.0961695833333405</c:v>
                </c:pt>
                <c:pt idx="5831">
                  <c:v>8.0975582916666706</c:v>
                </c:pt>
                <c:pt idx="5832">
                  <c:v>8.0989470000000008</c:v>
                </c:pt>
                <c:pt idx="5833">
                  <c:v>8.1003357083333398</c:v>
                </c:pt>
                <c:pt idx="5834">
                  <c:v>8.10172441666667</c:v>
                </c:pt>
                <c:pt idx="5835">
                  <c:v>8.1031131250000001</c:v>
                </c:pt>
                <c:pt idx="5836">
                  <c:v>8.104501833333341</c:v>
                </c:pt>
                <c:pt idx="5837">
                  <c:v>8.1058905416666693</c:v>
                </c:pt>
                <c:pt idx="5838">
                  <c:v>8.1072792499999995</c:v>
                </c:pt>
                <c:pt idx="5839">
                  <c:v>8.1086679583333403</c:v>
                </c:pt>
                <c:pt idx="5840">
                  <c:v>8.1100566666666705</c:v>
                </c:pt>
                <c:pt idx="5841">
                  <c:v>8.1114453750000006</c:v>
                </c:pt>
                <c:pt idx="5842">
                  <c:v>8.1128340833333397</c:v>
                </c:pt>
                <c:pt idx="5843">
                  <c:v>8.1142227916666698</c:v>
                </c:pt>
                <c:pt idx="5844">
                  <c:v>8.1156115</c:v>
                </c:pt>
                <c:pt idx="5845">
                  <c:v>8.1170002083333408</c:v>
                </c:pt>
                <c:pt idx="5846">
                  <c:v>8.118388916666671</c:v>
                </c:pt>
                <c:pt idx="5847">
                  <c:v>8.1197776249999993</c:v>
                </c:pt>
                <c:pt idx="5848">
                  <c:v>8.1211663333333401</c:v>
                </c:pt>
                <c:pt idx="5849">
                  <c:v>8.1225550416666703</c:v>
                </c:pt>
                <c:pt idx="5850">
                  <c:v>8.1239437500000005</c:v>
                </c:pt>
                <c:pt idx="5851">
                  <c:v>8.1253324583333395</c:v>
                </c:pt>
                <c:pt idx="5852">
                  <c:v>8.1267211666666697</c:v>
                </c:pt>
                <c:pt idx="5853">
                  <c:v>8.1281098749999998</c:v>
                </c:pt>
                <c:pt idx="5854">
                  <c:v>8.1294985833333406</c:v>
                </c:pt>
                <c:pt idx="5855">
                  <c:v>8.1308872916666708</c:v>
                </c:pt>
                <c:pt idx="5856">
                  <c:v>8.1322760000000009</c:v>
                </c:pt>
                <c:pt idx="5857">
                  <c:v>8.13366470833334</c:v>
                </c:pt>
                <c:pt idx="5858">
                  <c:v>8.1350534166666701</c:v>
                </c:pt>
                <c:pt idx="5859">
                  <c:v>8.1364421250000003</c:v>
                </c:pt>
                <c:pt idx="5860">
                  <c:v>8.1378308333333393</c:v>
                </c:pt>
                <c:pt idx="5861">
                  <c:v>8.1392195416666695</c:v>
                </c:pt>
                <c:pt idx="5862">
                  <c:v>8.1406082499999997</c:v>
                </c:pt>
                <c:pt idx="5863">
                  <c:v>8.1419969583333405</c:v>
                </c:pt>
                <c:pt idx="5864">
                  <c:v>8.1433856666666706</c:v>
                </c:pt>
                <c:pt idx="5865">
                  <c:v>8.1447743750000008</c:v>
                </c:pt>
                <c:pt idx="5866">
                  <c:v>8.1461630833333398</c:v>
                </c:pt>
                <c:pt idx="5867">
                  <c:v>8.14755179166667</c:v>
                </c:pt>
                <c:pt idx="5868">
                  <c:v>8.1489405000000001</c:v>
                </c:pt>
                <c:pt idx="5869">
                  <c:v>8.150329208333341</c:v>
                </c:pt>
                <c:pt idx="5870">
                  <c:v>8.1517179166666693</c:v>
                </c:pt>
                <c:pt idx="5871">
                  <c:v>8.1531066249999995</c:v>
                </c:pt>
                <c:pt idx="5872">
                  <c:v>8.1544953333333403</c:v>
                </c:pt>
                <c:pt idx="5873">
                  <c:v>8.1558840416666705</c:v>
                </c:pt>
                <c:pt idx="5874">
                  <c:v>8.1572727500000006</c:v>
                </c:pt>
                <c:pt idx="5875">
                  <c:v>8.1586614583333397</c:v>
                </c:pt>
                <c:pt idx="5876">
                  <c:v>8.1600501666666698</c:v>
                </c:pt>
                <c:pt idx="5877">
                  <c:v>8.161438875</c:v>
                </c:pt>
                <c:pt idx="5878">
                  <c:v>8.1628275833333408</c:v>
                </c:pt>
                <c:pt idx="5879">
                  <c:v>8.164216291666671</c:v>
                </c:pt>
                <c:pt idx="5880">
                  <c:v>8.1656049999999993</c:v>
                </c:pt>
                <c:pt idx="5881">
                  <c:v>8.1669937083333402</c:v>
                </c:pt>
                <c:pt idx="5882">
                  <c:v>8.1683824166666703</c:v>
                </c:pt>
                <c:pt idx="5883">
                  <c:v>8.1697711250000005</c:v>
                </c:pt>
                <c:pt idx="5884">
                  <c:v>8.1711598333333395</c:v>
                </c:pt>
                <c:pt idx="5885">
                  <c:v>8.1725485416666697</c:v>
                </c:pt>
                <c:pt idx="5886">
                  <c:v>8.1739372499999998</c:v>
                </c:pt>
                <c:pt idx="5887">
                  <c:v>8.1753259583333406</c:v>
                </c:pt>
                <c:pt idx="5888">
                  <c:v>8.1767146666666708</c:v>
                </c:pt>
                <c:pt idx="5889">
                  <c:v>8.178103375000001</c:v>
                </c:pt>
                <c:pt idx="5890">
                  <c:v>8.17949208333334</c:v>
                </c:pt>
                <c:pt idx="5891">
                  <c:v>8.1808807916666701</c:v>
                </c:pt>
                <c:pt idx="5892">
                  <c:v>8.1822695000000003</c:v>
                </c:pt>
                <c:pt idx="5893">
                  <c:v>8.1836582083333393</c:v>
                </c:pt>
                <c:pt idx="5894">
                  <c:v>8.1850469166666695</c:v>
                </c:pt>
                <c:pt idx="5895">
                  <c:v>8.1864356249999997</c:v>
                </c:pt>
                <c:pt idx="5896">
                  <c:v>8.1878243333333405</c:v>
                </c:pt>
                <c:pt idx="5897">
                  <c:v>8.1892130416666706</c:v>
                </c:pt>
                <c:pt idx="5898">
                  <c:v>8.1906017500000008</c:v>
                </c:pt>
                <c:pt idx="5899">
                  <c:v>8.1919904583333398</c:v>
                </c:pt>
                <c:pt idx="5900">
                  <c:v>8.19337916666667</c:v>
                </c:pt>
                <c:pt idx="5901">
                  <c:v>8.1947678750000001</c:v>
                </c:pt>
                <c:pt idx="5902">
                  <c:v>8.1961565833333392</c:v>
                </c:pt>
                <c:pt idx="5903">
                  <c:v>8.1975452916666693</c:v>
                </c:pt>
                <c:pt idx="5904">
                  <c:v>8.1989339999999995</c:v>
                </c:pt>
                <c:pt idx="5905">
                  <c:v>8.2003227083333403</c:v>
                </c:pt>
                <c:pt idx="5906">
                  <c:v>8.2017114166666705</c:v>
                </c:pt>
                <c:pt idx="5907">
                  <c:v>8.2031001250000006</c:v>
                </c:pt>
                <c:pt idx="5908">
                  <c:v>8.2044888333333397</c:v>
                </c:pt>
                <c:pt idx="5909">
                  <c:v>8.2058775416666698</c:v>
                </c:pt>
                <c:pt idx="5910">
                  <c:v>8.20726625</c:v>
                </c:pt>
                <c:pt idx="5911">
                  <c:v>8.2086549583333408</c:v>
                </c:pt>
                <c:pt idx="5912">
                  <c:v>8.210043666666671</c:v>
                </c:pt>
                <c:pt idx="5913">
                  <c:v>8.2114323749999993</c:v>
                </c:pt>
                <c:pt idx="5914">
                  <c:v>8.2128210833333402</c:v>
                </c:pt>
                <c:pt idx="5915">
                  <c:v>8.2142097916666703</c:v>
                </c:pt>
                <c:pt idx="5916">
                  <c:v>8.2155985000000005</c:v>
                </c:pt>
                <c:pt idx="5917">
                  <c:v>8.2169872083333395</c:v>
                </c:pt>
                <c:pt idx="5918">
                  <c:v>8.2183759166666697</c:v>
                </c:pt>
                <c:pt idx="5919">
                  <c:v>8.2197646249999998</c:v>
                </c:pt>
                <c:pt idx="5920">
                  <c:v>8.2211533333333406</c:v>
                </c:pt>
                <c:pt idx="5921">
                  <c:v>8.2225420416666708</c:v>
                </c:pt>
                <c:pt idx="5922">
                  <c:v>8.223930750000001</c:v>
                </c:pt>
                <c:pt idx="5923">
                  <c:v>8.22531945833334</c:v>
                </c:pt>
                <c:pt idx="5924">
                  <c:v>8.2267081666666702</c:v>
                </c:pt>
                <c:pt idx="5925">
                  <c:v>8.2280968750000003</c:v>
                </c:pt>
                <c:pt idx="5926">
                  <c:v>8.2294855833333393</c:v>
                </c:pt>
                <c:pt idx="5927">
                  <c:v>8.2308742916666695</c:v>
                </c:pt>
                <c:pt idx="5928">
                  <c:v>8.2322629999999997</c:v>
                </c:pt>
                <c:pt idx="5929">
                  <c:v>8.2336517083333405</c:v>
                </c:pt>
                <c:pt idx="5930">
                  <c:v>8.2350404166666706</c:v>
                </c:pt>
                <c:pt idx="5931">
                  <c:v>8.2364291250000008</c:v>
                </c:pt>
                <c:pt idx="5932">
                  <c:v>8.2378178333333398</c:v>
                </c:pt>
                <c:pt idx="5933">
                  <c:v>8.23920654166667</c:v>
                </c:pt>
                <c:pt idx="5934">
                  <c:v>8.2405952500000001</c:v>
                </c:pt>
                <c:pt idx="5935">
                  <c:v>8.2419839583333392</c:v>
                </c:pt>
                <c:pt idx="5936">
                  <c:v>8.2433726666666693</c:v>
                </c:pt>
                <c:pt idx="5937">
                  <c:v>8.2447613749999995</c:v>
                </c:pt>
                <c:pt idx="5938">
                  <c:v>8.2461500833333403</c:v>
                </c:pt>
                <c:pt idx="5939">
                  <c:v>8.2475387916666705</c:v>
                </c:pt>
                <c:pt idx="5940">
                  <c:v>8.2489275000000006</c:v>
                </c:pt>
                <c:pt idx="5941">
                  <c:v>8.2503162083333397</c:v>
                </c:pt>
                <c:pt idx="5942">
                  <c:v>8.2517049166666698</c:v>
                </c:pt>
                <c:pt idx="5943">
                  <c:v>8.253093625</c:v>
                </c:pt>
                <c:pt idx="5944">
                  <c:v>8.2544823333333408</c:v>
                </c:pt>
                <c:pt idx="5945">
                  <c:v>8.2558710416666692</c:v>
                </c:pt>
                <c:pt idx="5946">
                  <c:v>8.2572597499999993</c:v>
                </c:pt>
                <c:pt idx="5947">
                  <c:v>8.2586484583333402</c:v>
                </c:pt>
                <c:pt idx="5948">
                  <c:v>8.2600371666666703</c:v>
                </c:pt>
                <c:pt idx="5949">
                  <c:v>8.2614258750000005</c:v>
                </c:pt>
                <c:pt idx="5950">
                  <c:v>8.2628145833333395</c:v>
                </c:pt>
                <c:pt idx="5951">
                  <c:v>8.2642032916666697</c:v>
                </c:pt>
                <c:pt idx="5952">
                  <c:v>8.2655919999999998</c:v>
                </c:pt>
                <c:pt idx="5953">
                  <c:v>8.2669807083333406</c:v>
                </c:pt>
                <c:pt idx="5954">
                  <c:v>8.2683694166666708</c:v>
                </c:pt>
                <c:pt idx="5955">
                  <c:v>8.269758125000001</c:v>
                </c:pt>
                <c:pt idx="5956">
                  <c:v>8.27114683333334</c:v>
                </c:pt>
                <c:pt idx="5957">
                  <c:v>8.2725355416666702</c:v>
                </c:pt>
                <c:pt idx="5958">
                  <c:v>8.2739242500000003</c:v>
                </c:pt>
                <c:pt idx="5959">
                  <c:v>8.2753129583333394</c:v>
                </c:pt>
                <c:pt idx="5960">
                  <c:v>8.2767016666666695</c:v>
                </c:pt>
                <c:pt idx="5961">
                  <c:v>8.2780903749999997</c:v>
                </c:pt>
                <c:pt idx="5962">
                  <c:v>8.2794790833333405</c:v>
                </c:pt>
                <c:pt idx="5963">
                  <c:v>8.2808677916666706</c:v>
                </c:pt>
                <c:pt idx="5964">
                  <c:v>8.2822565000000008</c:v>
                </c:pt>
                <c:pt idx="5965">
                  <c:v>8.2836452083333398</c:v>
                </c:pt>
                <c:pt idx="5966">
                  <c:v>8.28503391666667</c:v>
                </c:pt>
                <c:pt idx="5967">
                  <c:v>8.2864226250000002</c:v>
                </c:pt>
                <c:pt idx="5968">
                  <c:v>8.2878113333333392</c:v>
                </c:pt>
                <c:pt idx="5969">
                  <c:v>8.2892000416666693</c:v>
                </c:pt>
                <c:pt idx="5970">
                  <c:v>8.2905887499999995</c:v>
                </c:pt>
                <c:pt idx="5971">
                  <c:v>8.2919774583333403</c:v>
                </c:pt>
                <c:pt idx="5972">
                  <c:v>8.2933661666666705</c:v>
                </c:pt>
                <c:pt idx="5973">
                  <c:v>8.2947548750000006</c:v>
                </c:pt>
                <c:pt idx="5974">
                  <c:v>8.2961435833333397</c:v>
                </c:pt>
                <c:pt idx="5975">
                  <c:v>8.2975322916666698</c:v>
                </c:pt>
                <c:pt idx="5976">
                  <c:v>8.298921</c:v>
                </c:pt>
                <c:pt idx="5977">
                  <c:v>8.3003097083333408</c:v>
                </c:pt>
                <c:pt idx="5978">
                  <c:v>8.3016984166666692</c:v>
                </c:pt>
                <c:pt idx="5979">
                  <c:v>8.3030871249999993</c:v>
                </c:pt>
                <c:pt idx="5980">
                  <c:v>8.3044758333333402</c:v>
                </c:pt>
                <c:pt idx="5981">
                  <c:v>8.3058645416666703</c:v>
                </c:pt>
                <c:pt idx="5982">
                  <c:v>8.3072532500000005</c:v>
                </c:pt>
                <c:pt idx="5983">
                  <c:v>8.3086419583333395</c:v>
                </c:pt>
                <c:pt idx="5984">
                  <c:v>8.3100306666666697</c:v>
                </c:pt>
                <c:pt idx="5985">
                  <c:v>8.3114193749999998</c:v>
                </c:pt>
                <c:pt idx="5986">
                  <c:v>8.3128080833333406</c:v>
                </c:pt>
                <c:pt idx="5987">
                  <c:v>8.3141967916666708</c:v>
                </c:pt>
                <c:pt idx="5988">
                  <c:v>8.3155854999999992</c:v>
                </c:pt>
                <c:pt idx="5989">
                  <c:v>8.31697420833334</c:v>
                </c:pt>
                <c:pt idx="5990">
                  <c:v>8.3183629166666702</c:v>
                </c:pt>
                <c:pt idx="5991">
                  <c:v>8.3197516250000003</c:v>
                </c:pt>
                <c:pt idx="5992">
                  <c:v>8.3211403333333394</c:v>
                </c:pt>
                <c:pt idx="5993">
                  <c:v>8.3225290416666695</c:v>
                </c:pt>
                <c:pt idx="5994">
                  <c:v>8.3239177499999997</c:v>
                </c:pt>
                <c:pt idx="5995">
                  <c:v>8.3253064583333405</c:v>
                </c:pt>
                <c:pt idx="5996">
                  <c:v>8.3266951666666706</c:v>
                </c:pt>
                <c:pt idx="5997">
                  <c:v>8.3280838750000008</c:v>
                </c:pt>
                <c:pt idx="5998">
                  <c:v>8.3294725833333398</c:v>
                </c:pt>
                <c:pt idx="5999">
                  <c:v>8.33086129166667</c:v>
                </c:pt>
                <c:pt idx="6000">
                  <c:v>8.3322500000000002</c:v>
                </c:pt>
                <c:pt idx="6001">
                  <c:v>8.3336387083333392</c:v>
                </c:pt>
                <c:pt idx="6002">
                  <c:v>8.3350274166666694</c:v>
                </c:pt>
                <c:pt idx="6003">
                  <c:v>8.3364161249999995</c:v>
                </c:pt>
                <c:pt idx="6004">
                  <c:v>8.3378048333333403</c:v>
                </c:pt>
                <c:pt idx="6005">
                  <c:v>8.3391935416666705</c:v>
                </c:pt>
                <c:pt idx="6006">
                  <c:v>8.3405822500000006</c:v>
                </c:pt>
                <c:pt idx="6007">
                  <c:v>8.3419709583333397</c:v>
                </c:pt>
                <c:pt idx="6008">
                  <c:v>8.3433596666666698</c:v>
                </c:pt>
                <c:pt idx="6009">
                  <c:v>8.344748375</c:v>
                </c:pt>
                <c:pt idx="6010">
                  <c:v>8.3461370833333408</c:v>
                </c:pt>
                <c:pt idx="6011">
                  <c:v>8.3475257916666692</c:v>
                </c:pt>
                <c:pt idx="6012">
                  <c:v>8.3489144999999994</c:v>
                </c:pt>
                <c:pt idx="6013">
                  <c:v>8.3503032083333402</c:v>
                </c:pt>
                <c:pt idx="6014">
                  <c:v>8.3516919166666703</c:v>
                </c:pt>
                <c:pt idx="6015">
                  <c:v>8.3530806250000005</c:v>
                </c:pt>
                <c:pt idx="6016">
                  <c:v>8.3544693333333395</c:v>
                </c:pt>
                <c:pt idx="6017">
                  <c:v>8.3558580416666697</c:v>
                </c:pt>
                <c:pt idx="6018">
                  <c:v>8.3572467499999998</c:v>
                </c:pt>
                <c:pt idx="6019">
                  <c:v>8.3586354583333407</c:v>
                </c:pt>
                <c:pt idx="6020">
                  <c:v>8.3600241666666708</c:v>
                </c:pt>
                <c:pt idx="6021">
                  <c:v>8.3614128749999992</c:v>
                </c:pt>
                <c:pt idx="6022">
                  <c:v>8.36280158333334</c:v>
                </c:pt>
                <c:pt idx="6023">
                  <c:v>8.3641902916666702</c:v>
                </c:pt>
                <c:pt idx="6024">
                  <c:v>8.3655790000000003</c:v>
                </c:pt>
                <c:pt idx="6025">
                  <c:v>8.3669677083333394</c:v>
                </c:pt>
                <c:pt idx="6026">
                  <c:v>8.3683564166666695</c:v>
                </c:pt>
                <c:pt idx="6027">
                  <c:v>8.3697451249999997</c:v>
                </c:pt>
                <c:pt idx="6028">
                  <c:v>8.3711338333333405</c:v>
                </c:pt>
                <c:pt idx="6029">
                  <c:v>8.3725225416666706</c:v>
                </c:pt>
                <c:pt idx="6030">
                  <c:v>8.3739112500000008</c:v>
                </c:pt>
                <c:pt idx="6031">
                  <c:v>8.3752999583333398</c:v>
                </c:pt>
                <c:pt idx="6032">
                  <c:v>8.37668866666667</c:v>
                </c:pt>
                <c:pt idx="6033">
                  <c:v>8.3780773750000002</c:v>
                </c:pt>
                <c:pt idx="6034">
                  <c:v>8.3794660833333392</c:v>
                </c:pt>
                <c:pt idx="6035">
                  <c:v>8.3808547916666694</c:v>
                </c:pt>
                <c:pt idx="6036">
                  <c:v>8.3822434999999995</c:v>
                </c:pt>
                <c:pt idx="6037">
                  <c:v>8.3836322083333403</c:v>
                </c:pt>
                <c:pt idx="6038">
                  <c:v>8.3850209166666705</c:v>
                </c:pt>
                <c:pt idx="6039">
                  <c:v>8.3864096250000006</c:v>
                </c:pt>
                <c:pt idx="6040">
                  <c:v>8.3877983333333397</c:v>
                </c:pt>
                <c:pt idx="6041">
                  <c:v>8.3891870416666698</c:v>
                </c:pt>
                <c:pt idx="6042">
                  <c:v>8.39057575</c:v>
                </c:pt>
                <c:pt idx="6043">
                  <c:v>8.3919644583333408</c:v>
                </c:pt>
                <c:pt idx="6044">
                  <c:v>8.3933531666666692</c:v>
                </c:pt>
                <c:pt idx="6045">
                  <c:v>8.3947418749999994</c:v>
                </c:pt>
                <c:pt idx="6046">
                  <c:v>8.3961305833333402</c:v>
                </c:pt>
                <c:pt idx="6047">
                  <c:v>8.3975192916666703</c:v>
                </c:pt>
                <c:pt idx="6048">
                  <c:v>8.3989080000000005</c:v>
                </c:pt>
                <c:pt idx="6049">
                  <c:v>8.4002967083333395</c:v>
                </c:pt>
                <c:pt idx="6050">
                  <c:v>8.4016854166666697</c:v>
                </c:pt>
                <c:pt idx="6051">
                  <c:v>8.4030741249999998</c:v>
                </c:pt>
                <c:pt idx="6052">
                  <c:v>8.4044628333333407</c:v>
                </c:pt>
                <c:pt idx="6053">
                  <c:v>8.4058515416666708</c:v>
                </c:pt>
                <c:pt idx="6054">
                  <c:v>8.4072402499999992</c:v>
                </c:pt>
                <c:pt idx="6055">
                  <c:v>8.40862895833334</c:v>
                </c:pt>
                <c:pt idx="6056">
                  <c:v>8.4100176666666702</c:v>
                </c:pt>
                <c:pt idx="6057">
                  <c:v>8.4114063750000003</c:v>
                </c:pt>
                <c:pt idx="6058">
                  <c:v>8.4127950833333394</c:v>
                </c:pt>
                <c:pt idx="6059">
                  <c:v>8.4141837916666695</c:v>
                </c:pt>
                <c:pt idx="6060">
                  <c:v>8.4155724999999997</c:v>
                </c:pt>
                <c:pt idx="6061">
                  <c:v>8.4169612083333405</c:v>
                </c:pt>
                <c:pt idx="6062">
                  <c:v>8.4183499166666707</c:v>
                </c:pt>
                <c:pt idx="6063">
                  <c:v>8.4197386250000008</c:v>
                </c:pt>
                <c:pt idx="6064">
                  <c:v>8.4211273333333398</c:v>
                </c:pt>
                <c:pt idx="6065">
                  <c:v>8.42251604166667</c:v>
                </c:pt>
                <c:pt idx="6066">
                  <c:v>8.4239047500000002</c:v>
                </c:pt>
                <c:pt idx="6067">
                  <c:v>8.4252934583333392</c:v>
                </c:pt>
                <c:pt idx="6068">
                  <c:v>8.4266821666666694</c:v>
                </c:pt>
                <c:pt idx="6069">
                  <c:v>8.4280708749999995</c:v>
                </c:pt>
                <c:pt idx="6070">
                  <c:v>8.4294595833333403</c:v>
                </c:pt>
                <c:pt idx="6071">
                  <c:v>8.4308482916666705</c:v>
                </c:pt>
                <c:pt idx="6072">
                  <c:v>8.4322370000000006</c:v>
                </c:pt>
                <c:pt idx="6073">
                  <c:v>8.4336257083333397</c:v>
                </c:pt>
                <c:pt idx="6074">
                  <c:v>8.4350144166666698</c:v>
                </c:pt>
                <c:pt idx="6075">
                  <c:v>8.436403125</c:v>
                </c:pt>
                <c:pt idx="6076">
                  <c:v>8.4377918333333408</c:v>
                </c:pt>
                <c:pt idx="6077">
                  <c:v>8.4391805416666692</c:v>
                </c:pt>
                <c:pt idx="6078">
                  <c:v>8.4405692499999994</c:v>
                </c:pt>
                <c:pt idx="6079">
                  <c:v>8.4419579583333402</c:v>
                </c:pt>
                <c:pt idx="6080">
                  <c:v>8.4433466666666703</c:v>
                </c:pt>
                <c:pt idx="6081">
                  <c:v>8.4447353750000005</c:v>
                </c:pt>
                <c:pt idx="6082">
                  <c:v>8.4461240833333395</c:v>
                </c:pt>
                <c:pt idx="6083">
                  <c:v>8.4475127916666697</c:v>
                </c:pt>
                <c:pt idx="6084">
                  <c:v>8.4489014999999998</c:v>
                </c:pt>
                <c:pt idx="6085">
                  <c:v>8.4502902083333407</c:v>
                </c:pt>
                <c:pt idx="6086">
                  <c:v>8.4516789166666708</c:v>
                </c:pt>
                <c:pt idx="6087">
                  <c:v>8.4530676249999992</c:v>
                </c:pt>
                <c:pt idx="6088">
                  <c:v>8.45445633333334</c:v>
                </c:pt>
                <c:pt idx="6089">
                  <c:v>8.4558450416666702</c:v>
                </c:pt>
                <c:pt idx="6090">
                  <c:v>8.4572337500000003</c:v>
                </c:pt>
                <c:pt idx="6091">
                  <c:v>8.4586224583333394</c:v>
                </c:pt>
                <c:pt idx="6092">
                  <c:v>8.4600111666666695</c:v>
                </c:pt>
                <c:pt idx="6093">
                  <c:v>8.4613998749999997</c:v>
                </c:pt>
                <c:pt idx="6094">
                  <c:v>8.4627885833333405</c:v>
                </c:pt>
                <c:pt idx="6095">
                  <c:v>8.4641772916666707</c:v>
                </c:pt>
                <c:pt idx="6096">
                  <c:v>8.4655660000000008</c:v>
                </c:pt>
                <c:pt idx="6097">
                  <c:v>8.4669547083333399</c:v>
                </c:pt>
                <c:pt idx="6098">
                  <c:v>8.46834341666667</c:v>
                </c:pt>
                <c:pt idx="6099">
                  <c:v>8.4697321250000002</c:v>
                </c:pt>
                <c:pt idx="6100">
                  <c:v>8.4711208333333392</c:v>
                </c:pt>
                <c:pt idx="6101">
                  <c:v>8.4725095416666694</c:v>
                </c:pt>
                <c:pt idx="6102">
                  <c:v>8.4738982499999995</c:v>
                </c:pt>
                <c:pt idx="6103">
                  <c:v>8.4752869583333403</c:v>
                </c:pt>
                <c:pt idx="6104">
                  <c:v>8.4766756666666705</c:v>
                </c:pt>
                <c:pt idx="6105">
                  <c:v>8.4780643750000007</c:v>
                </c:pt>
                <c:pt idx="6106">
                  <c:v>8.4794530833333397</c:v>
                </c:pt>
                <c:pt idx="6107">
                  <c:v>8.4808417916666698</c:v>
                </c:pt>
                <c:pt idx="6108">
                  <c:v>8.4822305</c:v>
                </c:pt>
                <c:pt idx="6109">
                  <c:v>8.4836192083333408</c:v>
                </c:pt>
                <c:pt idx="6110">
                  <c:v>8.4850079166666692</c:v>
                </c:pt>
                <c:pt idx="6111">
                  <c:v>8.4863966249999994</c:v>
                </c:pt>
                <c:pt idx="6112">
                  <c:v>8.4877853333333402</c:v>
                </c:pt>
                <c:pt idx="6113">
                  <c:v>8.4891740416666703</c:v>
                </c:pt>
                <c:pt idx="6114">
                  <c:v>8.4905627500000005</c:v>
                </c:pt>
                <c:pt idx="6115">
                  <c:v>8.4919514583333395</c:v>
                </c:pt>
                <c:pt idx="6116">
                  <c:v>8.4933401666666697</c:v>
                </c:pt>
                <c:pt idx="6117">
                  <c:v>8.4947288749999998</c:v>
                </c:pt>
                <c:pt idx="6118">
                  <c:v>8.4961175833333407</c:v>
                </c:pt>
                <c:pt idx="6119">
                  <c:v>8.4975062916666708</c:v>
                </c:pt>
                <c:pt idx="6120">
                  <c:v>8.4988949999999992</c:v>
                </c:pt>
                <c:pt idx="6121">
                  <c:v>8.50028370833334</c:v>
                </c:pt>
                <c:pt idx="6122">
                  <c:v>8.5016724166666702</c:v>
                </c:pt>
                <c:pt idx="6123">
                  <c:v>8.5030611250000003</c:v>
                </c:pt>
                <c:pt idx="6124">
                  <c:v>8.5044498333333394</c:v>
                </c:pt>
                <c:pt idx="6125">
                  <c:v>8.5058385416666695</c:v>
                </c:pt>
                <c:pt idx="6126">
                  <c:v>8.5072272499999997</c:v>
                </c:pt>
                <c:pt idx="6127">
                  <c:v>8.5086159583333405</c:v>
                </c:pt>
                <c:pt idx="6128">
                  <c:v>8.5100046666666707</c:v>
                </c:pt>
                <c:pt idx="6129">
                  <c:v>8.5113933750000008</c:v>
                </c:pt>
                <c:pt idx="6130">
                  <c:v>8.5127820833333399</c:v>
                </c:pt>
                <c:pt idx="6131">
                  <c:v>8.51417079166667</c:v>
                </c:pt>
                <c:pt idx="6132">
                  <c:v>8.5155595000000002</c:v>
                </c:pt>
                <c:pt idx="6133">
                  <c:v>8.5169482083333392</c:v>
                </c:pt>
                <c:pt idx="6134">
                  <c:v>8.5183369166666694</c:v>
                </c:pt>
                <c:pt idx="6135">
                  <c:v>8.5197256249999995</c:v>
                </c:pt>
                <c:pt idx="6136">
                  <c:v>8.5211143333333403</c:v>
                </c:pt>
                <c:pt idx="6137">
                  <c:v>8.5225030416666705</c:v>
                </c:pt>
                <c:pt idx="6138">
                  <c:v>8.5238917500000007</c:v>
                </c:pt>
                <c:pt idx="6139">
                  <c:v>8.5252804583333397</c:v>
                </c:pt>
                <c:pt idx="6140">
                  <c:v>8.5266691666666699</c:v>
                </c:pt>
                <c:pt idx="6141">
                  <c:v>8.528057875</c:v>
                </c:pt>
                <c:pt idx="6142">
                  <c:v>8.5294465833333408</c:v>
                </c:pt>
                <c:pt idx="6143">
                  <c:v>8.5308352916666692</c:v>
                </c:pt>
                <c:pt idx="6144">
                  <c:v>8.5322239999999994</c:v>
                </c:pt>
                <c:pt idx="6145">
                  <c:v>8.5336127083333402</c:v>
                </c:pt>
                <c:pt idx="6146">
                  <c:v>8.5350014166666703</c:v>
                </c:pt>
                <c:pt idx="6147">
                  <c:v>8.5363901250000005</c:v>
                </c:pt>
                <c:pt idx="6148">
                  <c:v>8.5377788333333395</c:v>
                </c:pt>
                <c:pt idx="6149">
                  <c:v>8.5391675416666697</c:v>
                </c:pt>
                <c:pt idx="6150">
                  <c:v>8.5405562499999998</c:v>
                </c:pt>
                <c:pt idx="6151">
                  <c:v>8.5419449583333407</c:v>
                </c:pt>
                <c:pt idx="6152">
                  <c:v>8.5433336666666708</c:v>
                </c:pt>
                <c:pt idx="6153">
                  <c:v>8.5447223749999992</c:v>
                </c:pt>
                <c:pt idx="6154">
                  <c:v>8.54611108333334</c:v>
                </c:pt>
                <c:pt idx="6155">
                  <c:v>8.5474997916666702</c:v>
                </c:pt>
                <c:pt idx="6156">
                  <c:v>8.5488885000000003</c:v>
                </c:pt>
                <c:pt idx="6157">
                  <c:v>8.5502772083333394</c:v>
                </c:pt>
                <c:pt idx="6158">
                  <c:v>8.5516659166666695</c:v>
                </c:pt>
                <c:pt idx="6159">
                  <c:v>8.5530546249999997</c:v>
                </c:pt>
                <c:pt idx="6160">
                  <c:v>8.5544433333333405</c:v>
                </c:pt>
                <c:pt idx="6161">
                  <c:v>8.5558320416666707</c:v>
                </c:pt>
                <c:pt idx="6162">
                  <c:v>8.5572207500000008</c:v>
                </c:pt>
                <c:pt idx="6163">
                  <c:v>8.5586094583333399</c:v>
                </c:pt>
                <c:pt idx="6164">
                  <c:v>8.55999816666667</c:v>
                </c:pt>
                <c:pt idx="6165">
                  <c:v>8.5613868750000002</c:v>
                </c:pt>
                <c:pt idx="6166">
                  <c:v>8.5627755833333392</c:v>
                </c:pt>
                <c:pt idx="6167">
                  <c:v>8.5641642916666694</c:v>
                </c:pt>
                <c:pt idx="6168">
                  <c:v>8.5655529999999995</c:v>
                </c:pt>
                <c:pt idx="6169">
                  <c:v>8.5669417083333403</c:v>
                </c:pt>
                <c:pt idx="6170">
                  <c:v>8.5683304166666705</c:v>
                </c:pt>
                <c:pt idx="6171">
                  <c:v>8.5697191250000007</c:v>
                </c:pt>
                <c:pt idx="6172">
                  <c:v>8.5711078333333397</c:v>
                </c:pt>
                <c:pt idx="6173">
                  <c:v>8.5724965416666699</c:v>
                </c:pt>
                <c:pt idx="6174">
                  <c:v>8.57388525</c:v>
                </c:pt>
                <c:pt idx="6175">
                  <c:v>8.5752739583333408</c:v>
                </c:pt>
                <c:pt idx="6176">
                  <c:v>8.5766626666666692</c:v>
                </c:pt>
                <c:pt idx="6177">
                  <c:v>8.5780513749999994</c:v>
                </c:pt>
                <c:pt idx="6178">
                  <c:v>8.5794400833333402</c:v>
                </c:pt>
                <c:pt idx="6179">
                  <c:v>8.5808287916666703</c:v>
                </c:pt>
                <c:pt idx="6180">
                  <c:v>8.5822175000000005</c:v>
                </c:pt>
                <c:pt idx="6181">
                  <c:v>8.5836062083333395</c:v>
                </c:pt>
                <c:pt idx="6182">
                  <c:v>8.5849949166666697</c:v>
                </c:pt>
                <c:pt idx="6183">
                  <c:v>8.5863836249999999</c:v>
                </c:pt>
                <c:pt idx="6184">
                  <c:v>8.5877723333333407</c:v>
                </c:pt>
                <c:pt idx="6185">
                  <c:v>8.5891610416666708</c:v>
                </c:pt>
                <c:pt idx="6186">
                  <c:v>8.5905497499999992</c:v>
                </c:pt>
                <c:pt idx="6187">
                  <c:v>8.59193845833334</c:v>
                </c:pt>
                <c:pt idx="6188">
                  <c:v>8.5933271666666702</c:v>
                </c:pt>
                <c:pt idx="6189">
                  <c:v>8.5947158750000003</c:v>
                </c:pt>
                <c:pt idx="6190">
                  <c:v>8.5961045833333394</c:v>
                </c:pt>
                <c:pt idx="6191">
                  <c:v>8.5974932916666695</c:v>
                </c:pt>
                <c:pt idx="6192">
                  <c:v>8.5988819999999997</c:v>
                </c:pt>
                <c:pt idx="6193">
                  <c:v>8.6002707083333405</c:v>
                </c:pt>
                <c:pt idx="6194">
                  <c:v>8.6016594166666707</c:v>
                </c:pt>
                <c:pt idx="6195">
                  <c:v>8.6030481250000008</c:v>
                </c:pt>
                <c:pt idx="6196">
                  <c:v>8.6044368333333399</c:v>
                </c:pt>
                <c:pt idx="6197">
                  <c:v>8.60582554166667</c:v>
                </c:pt>
                <c:pt idx="6198">
                  <c:v>8.6072142500000002</c:v>
                </c:pt>
                <c:pt idx="6199">
                  <c:v>8.6086029583333392</c:v>
                </c:pt>
                <c:pt idx="6200">
                  <c:v>8.6099916666666694</c:v>
                </c:pt>
                <c:pt idx="6201">
                  <c:v>8.6113803749999995</c:v>
                </c:pt>
                <c:pt idx="6202">
                  <c:v>8.6127690833333403</c:v>
                </c:pt>
                <c:pt idx="6203">
                  <c:v>8.6141577916666705</c:v>
                </c:pt>
                <c:pt idx="6204">
                  <c:v>8.6155465000000007</c:v>
                </c:pt>
                <c:pt idx="6205">
                  <c:v>8.6169352083333397</c:v>
                </c:pt>
                <c:pt idx="6206">
                  <c:v>8.6183239166666699</c:v>
                </c:pt>
                <c:pt idx="6207">
                  <c:v>8.619712625</c:v>
                </c:pt>
                <c:pt idx="6208">
                  <c:v>8.6211013333333408</c:v>
                </c:pt>
                <c:pt idx="6209">
                  <c:v>8.6224900416666692</c:v>
                </c:pt>
                <c:pt idx="6210">
                  <c:v>8.6238787499999994</c:v>
                </c:pt>
                <c:pt idx="6211">
                  <c:v>8.6252674583333402</c:v>
                </c:pt>
                <c:pt idx="6212">
                  <c:v>8.6266561666666703</c:v>
                </c:pt>
                <c:pt idx="6213">
                  <c:v>8.6280448750000005</c:v>
                </c:pt>
                <c:pt idx="6214">
                  <c:v>8.6294335833333395</c:v>
                </c:pt>
                <c:pt idx="6215">
                  <c:v>8.6308222916666697</c:v>
                </c:pt>
                <c:pt idx="6216">
                  <c:v>8.6322109999999999</c:v>
                </c:pt>
                <c:pt idx="6217">
                  <c:v>8.6335997083333407</c:v>
                </c:pt>
                <c:pt idx="6218">
                  <c:v>8.6349884166666708</c:v>
                </c:pt>
                <c:pt idx="6219">
                  <c:v>8.6363771249999992</c:v>
                </c:pt>
                <c:pt idx="6220">
                  <c:v>8.63776583333334</c:v>
                </c:pt>
                <c:pt idx="6221">
                  <c:v>8.6391545416666702</c:v>
                </c:pt>
                <c:pt idx="6222">
                  <c:v>8.6405432500000003</c:v>
                </c:pt>
                <c:pt idx="6223">
                  <c:v>8.6419319583333394</c:v>
                </c:pt>
                <c:pt idx="6224">
                  <c:v>8.6433206666666695</c:v>
                </c:pt>
                <c:pt idx="6225">
                  <c:v>8.6447093749999997</c:v>
                </c:pt>
                <c:pt idx="6226">
                  <c:v>8.6460980833333405</c:v>
                </c:pt>
                <c:pt idx="6227">
                  <c:v>8.6474867916666707</c:v>
                </c:pt>
                <c:pt idx="6228">
                  <c:v>8.6488755000000008</c:v>
                </c:pt>
                <c:pt idx="6229">
                  <c:v>8.6502642083333399</c:v>
                </c:pt>
                <c:pt idx="6230">
                  <c:v>8.65165291666667</c:v>
                </c:pt>
                <c:pt idx="6231">
                  <c:v>8.6530416250000002</c:v>
                </c:pt>
                <c:pt idx="6232">
                  <c:v>8.6544303333333392</c:v>
                </c:pt>
                <c:pt idx="6233">
                  <c:v>8.6558190416666694</c:v>
                </c:pt>
                <c:pt idx="6234">
                  <c:v>8.6572077499999995</c:v>
                </c:pt>
                <c:pt idx="6235">
                  <c:v>8.6585964583333404</c:v>
                </c:pt>
                <c:pt idx="6236">
                  <c:v>8.6599851666666705</c:v>
                </c:pt>
                <c:pt idx="6237">
                  <c:v>8.6613738750000007</c:v>
                </c:pt>
                <c:pt idx="6238">
                  <c:v>8.6627625833333397</c:v>
                </c:pt>
                <c:pt idx="6239">
                  <c:v>8.6641512916666699</c:v>
                </c:pt>
                <c:pt idx="6240">
                  <c:v>8.66554</c:v>
                </c:pt>
                <c:pt idx="6241">
                  <c:v>8.6669287083333408</c:v>
                </c:pt>
                <c:pt idx="6242">
                  <c:v>8.6683174166666692</c:v>
                </c:pt>
                <c:pt idx="6243">
                  <c:v>8.6697061249999994</c:v>
                </c:pt>
                <c:pt idx="6244">
                  <c:v>8.6710948333333402</c:v>
                </c:pt>
                <c:pt idx="6245">
                  <c:v>8.6724835416666703</c:v>
                </c:pt>
                <c:pt idx="6246">
                  <c:v>8.6738722500000005</c:v>
                </c:pt>
                <c:pt idx="6247">
                  <c:v>8.6752609583333395</c:v>
                </c:pt>
                <c:pt idx="6248">
                  <c:v>8.6766496666666697</c:v>
                </c:pt>
                <c:pt idx="6249">
                  <c:v>8.6780383749999999</c:v>
                </c:pt>
                <c:pt idx="6250">
                  <c:v>8.6794270833333407</c:v>
                </c:pt>
                <c:pt idx="6251">
                  <c:v>8.6808157916666708</c:v>
                </c:pt>
                <c:pt idx="6252">
                  <c:v>8.6822044999999992</c:v>
                </c:pt>
                <c:pt idx="6253">
                  <c:v>8.68359320833334</c:v>
                </c:pt>
                <c:pt idx="6254">
                  <c:v>8.6849819166666702</c:v>
                </c:pt>
                <c:pt idx="6255">
                  <c:v>8.6863706250000003</c:v>
                </c:pt>
                <c:pt idx="6256">
                  <c:v>8.6877593333333394</c:v>
                </c:pt>
                <c:pt idx="6257">
                  <c:v>8.6891480416666695</c:v>
                </c:pt>
                <c:pt idx="6258">
                  <c:v>8.6905367499999997</c:v>
                </c:pt>
                <c:pt idx="6259">
                  <c:v>8.6919254583333405</c:v>
                </c:pt>
                <c:pt idx="6260">
                  <c:v>8.6933141666666707</c:v>
                </c:pt>
                <c:pt idx="6261">
                  <c:v>8.6947028750000008</c:v>
                </c:pt>
                <c:pt idx="6262">
                  <c:v>8.6960915833333399</c:v>
                </c:pt>
                <c:pt idx="6263">
                  <c:v>8.69748029166667</c:v>
                </c:pt>
                <c:pt idx="6264">
                  <c:v>8.6988690000000002</c:v>
                </c:pt>
                <c:pt idx="6265">
                  <c:v>8.7002577083333392</c:v>
                </c:pt>
                <c:pt idx="6266">
                  <c:v>8.7016464166666694</c:v>
                </c:pt>
                <c:pt idx="6267">
                  <c:v>8.7030351249999995</c:v>
                </c:pt>
                <c:pt idx="6268">
                  <c:v>8.7044238333333404</c:v>
                </c:pt>
                <c:pt idx="6269">
                  <c:v>8.7058125416666705</c:v>
                </c:pt>
                <c:pt idx="6270">
                  <c:v>8.7072012500000007</c:v>
                </c:pt>
                <c:pt idx="6271">
                  <c:v>8.7085899583333397</c:v>
                </c:pt>
                <c:pt idx="6272">
                  <c:v>8.7099786666666699</c:v>
                </c:pt>
                <c:pt idx="6273">
                  <c:v>8.711367375</c:v>
                </c:pt>
                <c:pt idx="6274">
                  <c:v>8.7127560833333408</c:v>
                </c:pt>
                <c:pt idx="6275">
                  <c:v>8.7141447916666692</c:v>
                </c:pt>
                <c:pt idx="6276">
                  <c:v>8.7155334999999994</c:v>
                </c:pt>
                <c:pt idx="6277">
                  <c:v>8.7169222083333402</c:v>
                </c:pt>
                <c:pt idx="6278">
                  <c:v>8.7183109166666704</c:v>
                </c:pt>
                <c:pt idx="6279">
                  <c:v>8.7196996250000005</c:v>
                </c:pt>
                <c:pt idx="6280">
                  <c:v>8.7210883333333395</c:v>
                </c:pt>
                <c:pt idx="6281">
                  <c:v>8.7224770416666697</c:v>
                </c:pt>
                <c:pt idx="6282">
                  <c:v>8.7238657499999999</c:v>
                </c:pt>
                <c:pt idx="6283">
                  <c:v>8.7252544583333407</c:v>
                </c:pt>
                <c:pt idx="6284">
                  <c:v>8.7266431666666708</c:v>
                </c:pt>
                <c:pt idx="6285">
                  <c:v>8.7280318749999992</c:v>
                </c:pt>
                <c:pt idx="6286">
                  <c:v>8.72942058333334</c:v>
                </c:pt>
                <c:pt idx="6287">
                  <c:v>8.7308092916666702</c:v>
                </c:pt>
                <c:pt idx="6288">
                  <c:v>8.7321980000000003</c:v>
                </c:pt>
                <c:pt idx="6289">
                  <c:v>8.7335867083333394</c:v>
                </c:pt>
                <c:pt idx="6290">
                  <c:v>8.7349754166666695</c:v>
                </c:pt>
                <c:pt idx="6291">
                  <c:v>8.7363641249999997</c:v>
                </c:pt>
                <c:pt idx="6292">
                  <c:v>8.7377528333333405</c:v>
                </c:pt>
                <c:pt idx="6293">
                  <c:v>8.7391415416666707</c:v>
                </c:pt>
                <c:pt idx="6294">
                  <c:v>8.7405302500000008</c:v>
                </c:pt>
                <c:pt idx="6295">
                  <c:v>8.7419189583333399</c:v>
                </c:pt>
                <c:pt idx="6296">
                  <c:v>8.74330766666667</c:v>
                </c:pt>
                <c:pt idx="6297">
                  <c:v>8.7446963750000002</c:v>
                </c:pt>
                <c:pt idx="6298">
                  <c:v>8.7460850833333392</c:v>
                </c:pt>
                <c:pt idx="6299">
                  <c:v>8.7474737916666694</c:v>
                </c:pt>
                <c:pt idx="6300">
                  <c:v>8.7488624999999995</c:v>
                </c:pt>
                <c:pt idx="6301">
                  <c:v>8.7502512083333404</c:v>
                </c:pt>
                <c:pt idx="6302">
                  <c:v>8.7516399166666705</c:v>
                </c:pt>
                <c:pt idx="6303">
                  <c:v>8.7530286250000007</c:v>
                </c:pt>
                <c:pt idx="6304">
                  <c:v>8.7544173333333397</c:v>
                </c:pt>
                <c:pt idx="6305">
                  <c:v>8.7558060416666699</c:v>
                </c:pt>
                <c:pt idx="6306">
                  <c:v>8.75719475</c:v>
                </c:pt>
                <c:pt idx="6307">
                  <c:v>8.7585834583333408</c:v>
                </c:pt>
                <c:pt idx="6308">
                  <c:v>8.7599721666666692</c:v>
                </c:pt>
                <c:pt idx="6309">
                  <c:v>8.7613608749999994</c:v>
                </c:pt>
                <c:pt idx="6310">
                  <c:v>8.7627495833333402</c:v>
                </c:pt>
                <c:pt idx="6311">
                  <c:v>8.7641382916666704</c:v>
                </c:pt>
                <c:pt idx="6312">
                  <c:v>8.7655270000000005</c:v>
                </c:pt>
                <c:pt idx="6313">
                  <c:v>8.7669157083333396</c:v>
                </c:pt>
                <c:pt idx="6314">
                  <c:v>8.7683044166666697</c:v>
                </c:pt>
                <c:pt idx="6315">
                  <c:v>8.7696931249999999</c:v>
                </c:pt>
                <c:pt idx="6316">
                  <c:v>8.7710818333333407</c:v>
                </c:pt>
                <c:pt idx="6317">
                  <c:v>8.7724705416666708</c:v>
                </c:pt>
                <c:pt idx="6318">
                  <c:v>8.7738592499999992</c:v>
                </c:pt>
                <c:pt idx="6319">
                  <c:v>8.77524795833334</c:v>
                </c:pt>
                <c:pt idx="6320">
                  <c:v>8.7766366666666702</c:v>
                </c:pt>
                <c:pt idx="6321">
                  <c:v>8.7780253750000004</c:v>
                </c:pt>
                <c:pt idx="6322">
                  <c:v>8.7794140833333394</c:v>
                </c:pt>
                <c:pt idx="6323">
                  <c:v>8.7808027916666695</c:v>
                </c:pt>
                <c:pt idx="6324">
                  <c:v>8.7821914999999997</c:v>
                </c:pt>
                <c:pt idx="6325">
                  <c:v>8.7835802083333405</c:v>
                </c:pt>
                <c:pt idx="6326">
                  <c:v>8.7849689166666707</c:v>
                </c:pt>
                <c:pt idx="6327">
                  <c:v>8.7863576250000008</c:v>
                </c:pt>
                <c:pt idx="6328">
                  <c:v>8.7877463333333399</c:v>
                </c:pt>
                <c:pt idx="6329">
                  <c:v>8.78913504166667</c:v>
                </c:pt>
                <c:pt idx="6330">
                  <c:v>8.7905237500000002</c:v>
                </c:pt>
                <c:pt idx="6331">
                  <c:v>8.7919124583333392</c:v>
                </c:pt>
                <c:pt idx="6332">
                  <c:v>8.7933011666666694</c:v>
                </c:pt>
                <c:pt idx="6333">
                  <c:v>8.7946898749999995</c:v>
                </c:pt>
                <c:pt idx="6334">
                  <c:v>8.7960785833333404</c:v>
                </c:pt>
                <c:pt idx="6335">
                  <c:v>8.7974672916666705</c:v>
                </c:pt>
                <c:pt idx="6336">
                  <c:v>8.7988560000000007</c:v>
                </c:pt>
                <c:pt idx="6337">
                  <c:v>8.8002447083333397</c:v>
                </c:pt>
                <c:pt idx="6338">
                  <c:v>8.8016334166666699</c:v>
                </c:pt>
                <c:pt idx="6339">
                  <c:v>8.803022125</c:v>
                </c:pt>
                <c:pt idx="6340">
                  <c:v>8.8044108333333408</c:v>
                </c:pt>
                <c:pt idx="6341">
                  <c:v>8.8057995416666692</c:v>
                </c:pt>
                <c:pt idx="6342">
                  <c:v>8.8071882499999994</c:v>
                </c:pt>
                <c:pt idx="6343">
                  <c:v>8.8085769583333402</c:v>
                </c:pt>
                <c:pt idx="6344">
                  <c:v>8.8099656666666704</c:v>
                </c:pt>
                <c:pt idx="6345">
                  <c:v>8.8113543750000005</c:v>
                </c:pt>
                <c:pt idx="6346">
                  <c:v>8.8127430833333396</c:v>
                </c:pt>
                <c:pt idx="6347">
                  <c:v>8.8141317916666697</c:v>
                </c:pt>
                <c:pt idx="6348">
                  <c:v>8.8155204999999999</c:v>
                </c:pt>
                <c:pt idx="6349">
                  <c:v>8.8169092083333407</c:v>
                </c:pt>
                <c:pt idx="6350">
                  <c:v>8.8182979166666708</c:v>
                </c:pt>
                <c:pt idx="6351">
                  <c:v>8.8196866249999992</c:v>
                </c:pt>
                <c:pt idx="6352">
                  <c:v>8.82107533333334</c:v>
                </c:pt>
                <c:pt idx="6353">
                  <c:v>8.8224640416666702</c:v>
                </c:pt>
                <c:pt idx="6354">
                  <c:v>8.8238527500000004</c:v>
                </c:pt>
                <c:pt idx="6355">
                  <c:v>8.8252414583333394</c:v>
                </c:pt>
                <c:pt idx="6356">
                  <c:v>8.8266301666666696</c:v>
                </c:pt>
                <c:pt idx="6357">
                  <c:v>8.8280188749999997</c:v>
                </c:pt>
                <c:pt idx="6358">
                  <c:v>8.8294075833333405</c:v>
                </c:pt>
                <c:pt idx="6359">
                  <c:v>8.8307962916666707</c:v>
                </c:pt>
                <c:pt idx="6360">
                  <c:v>8.8321850000000008</c:v>
                </c:pt>
                <c:pt idx="6361">
                  <c:v>8.8335737083333399</c:v>
                </c:pt>
                <c:pt idx="6362">
                  <c:v>8.83496241666667</c:v>
                </c:pt>
                <c:pt idx="6363">
                  <c:v>8.8363511250000002</c:v>
                </c:pt>
                <c:pt idx="6364">
                  <c:v>8.8377398333333392</c:v>
                </c:pt>
                <c:pt idx="6365">
                  <c:v>8.8391285416666694</c:v>
                </c:pt>
                <c:pt idx="6366">
                  <c:v>8.8405172499999995</c:v>
                </c:pt>
                <c:pt idx="6367">
                  <c:v>8.8419059583333404</c:v>
                </c:pt>
                <c:pt idx="6368">
                  <c:v>8.8432946666666705</c:v>
                </c:pt>
                <c:pt idx="6369">
                  <c:v>8.8446833750000007</c:v>
                </c:pt>
                <c:pt idx="6370">
                  <c:v>8.8460720833333397</c:v>
                </c:pt>
                <c:pt idx="6371">
                  <c:v>8.8474607916666699</c:v>
                </c:pt>
                <c:pt idx="6372">
                  <c:v>8.8488495</c:v>
                </c:pt>
                <c:pt idx="6373">
                  <c:v>8.8502382083333409</c:v>
                </c:pt>
                <c:pt idx="6374">
                  <c:v>8.8516269166666692</c:v>
                </c:pt>
                <c:pt idx="6375">
                  <c:v>8.8530156249999994</c:v>
                </c:pt>
                <c:pt idx="6376">
                  <c:v>8.8544043333333402</c:v>
                </c:pt>
                <c:pt idx="6377">
                  <c:v>8.8557930416666704</c:v>
                </c:pt>
                <c:pt idx="6378">
                  <c:v>8.8571817500000005</c:v>
                </c:pt>
                <c:pt idx="6379">
                  <c:v>8.8585704583333396</c:v>
                </c:pt>
                <c:pt idx="6380">
                  <c:v>8.8599591666666697</c:v>
                </c:pt>
                <c:pt idx="6381">
                  <c:v>8.8613478749999999</c:v>
                </c:pt>
                <c:pt idx="6382">
                  <c:v>8.8627365833333407</c:v>
                </c:pt>
                <c:pt idx="6383">
                  <c:v>8.8641252916666708</c:v>
                </c:pt>
                <c:pt idx="6384">
                  <c:v>8.8655139999999992</c:v>
                </c:pt>
                <c:pt idx="6385">
                  <c:v>8.86690270833334</c:v>
                </c:pt>
                <c:pt idx="6386">
                  <c:v>8.8682914166666702</c:v>
                </c:pt>
                <c:pt idx="6387">
                  <c:v>8.8696801250000004</c:v>
                </c:pt>
                <c:pt idx="6388">
                  <c:v>8.8710688333333394</c:v>
                </c:pt>
                <c:pt idx="6389">
                  <c:v>8.8724575416666696</c:v>
                </c:pt>
                <c:pt idx="6390">
                  <c:v>8.8738462499999997</c:v>
                </c:pt>
                <c:pt idx="6391">
                  <c:v>8.8752349583333405</c:v>
                </c:pt>
                <c:pt idx="6392">
                  <c:v>8.8766236666666707</c:v>
                </c:pt>
                <c:pt idx="6393">
                  <c:v>8.8780123750000008</c:v>
                </c:pt>
                <c:pt idx="6394">
                  <c:v>8.8794010833333399</c:v>
                </c:pt>
                <c:pt idx="6395">
                  <c:v>8.88078979166667</c:v>
                </c:pt>
                <c:pt idx="6396">
                  <c:v>8.8821785000000002</c:v>
                </c:pt>
                <c:pt idx="6397">
                  <c:v>8.8835672083333392</c:v>
                </c:pt>
                <c:pt idx="6398">
                  <c:v>8.8849559166666694</c:v>
                </c:pt>
                <c:pt idx="6399">
                  <c:v>8.8863446249999996</c:v>
                </c:pt>
                <c:pt idx="6400">
                  <c:v>8.8877333333333404</c:v>
                </c:pt>
                <c:pt idx="6401">
                  <c:v>8.8891220416666705</c:v>
                </c:pt>
                <c:pt idx="6402">
                  <c:v>8.8905107500000007</c:v>
                </c:pt>
                <c:pt idx="6403">
                  <c:v>8.8918994583333397</c:v>
                </c:pt>
                <c:pt idx="6404">
                  <c:v>8.8932881666666699</c:v>
                </c:pt>
                <c:pt idx="6405">
                  <c:v>8.894676875</c:v>
                </c:pt>
                <c:pt idx="6406">
                  <c:v>8.8960655833333409</c:v>
                </c:pt>
                <c:pt idx="6407">
                  <c:v>8.8974542916666692</c:v>
                </c:pt>
                <c:pt idx="6408">
                  <c:v>8.8988429999999994</c:v>
                </c:pt>
                <c:pt idx="6409">
                  <c:v>8.9002317083333402</c:v>
                </c:pt>
                <c:pt idx="6410">
                  <c:v>8.9016204166666704</c:v>
                </c:pt>
                <c:pt idx="6411">
                  <c:v>8.9030091250000005</c:v>
                </c:pt>
                <c:pt idx="6412">
                  <c:v>8.9043978333333396</c:v>
                </c:pt>
                <c:pt idx="6413">
                  <c:v>8.9057865416666697</c:v>
                </c:pt>
                <c:pt idx="6414">
                  <c:v>8.9071752499999999</c:v>
                </c:pt>
                <c:pt idx="6415">
                  <c:v>8.9085639583333407</c:v>
                </c:pt>
                <c:pt idx="6416">
                  <c:v>8.9099526666666709</c:v>
                </c:pt>
                <c:pt idx="6417">
                  <c:v>8.9113413749999992</c:v>
                </c:pt>
                <c:pt idx="6418">
                  <c:v>8.91273008333334</c:v>
                </c:pt>
                <c:pt idx="6419">
                  <c:v>8.9141187916666702</c:v>
                </c:pt>
                <c:pt idx="6420">
                  <c:v>8.9155075000000004</c:v>
                </c:pt>
                <c:pt idx="6421">
                  <c:v>8.9168962083333394</c:v>
                </c:pt>
                <c:pt idx="6422">
                  <c:v>8.9182849166666696</c:v>
                </c:pt>
                <c:pt idx="6423">
                  <c:v>8.9196736249999997</c:v>
                </c:pt>
                <c:pt idx="6424">
                  <c:v>8.9210623333333405</c:v>
                </c:pt>
                <c:pt idx="6425">
                  <c:v>8.9224510416666707</c:v>
                </c:pt>
                <c:pt idx="6426">
                  <c:v>8.9238397500000008</c:v>
                </c:pt>
                <c:pt idx="6427">
                  <c:v>8.9252284583333399</c:v>
                </c:pt>
                <c:pt idx="6428">
                  <c:v>8.92661716666667</c:v>
                </c:pt>
                <c:pt idx="6429">
                  <c:v>8.9280058750000002</c:v>
                </c:pt>
                <c:pt idx="6430">
                  <c:v>8.9293945833333392</c:v>
                </c:pt>
                <c:pt idx="6431">
                  <c:v>8.9307832916666694</c:v>
                </c:pt>
                <c:pt idx="6432">
                  <c:v>8.9321719999999996</c:v>
                </c:pt>
                <c:pt idx="6433">
                  <c:v>8.9335607083333404</c:v>
                </c:pt>
                <c:pt idx="6434">
                  <c:v>8.9349494166666705</c:v>
                </c:pt>
                <c:pt idx="6435">
                  <c:v>8.9363381250000007</c:v>
                </c:pt>
                <c:pt idx="6436">
                  <c:v>8.9377268333333397</c:v>
                </c:pt>
                <c:pt idx="6437">
                  <c:v>8.9391155416666699</c:v>
                </c:pt>
                <c:pt idx="6438">
                  <c:v>8.94050425</c:v>
                </c:pt>
                <c:pt idx="6439">
                  <c:v>8.9418929583333409</c:v>
                </c:pt>
                <c:pt idx="6440">
                  <c:v>8.9432816666666692</c:v>
                </c:pt>
                <c:pt idx="6441">
                  <c:v>8.9446703749999994</c:v>
                </c:pt>
                <c:pt idx="6442">
                  <c:v>8.9460590833333402</c:v>
                </c:pt>
                <c:pt idx="6443">
                  <c:v>8.9474477916666704</c:v>
                </c:pt>
                <c:pt idx="6444">
                  <c:v>8.9488365000000005</c:v>
                </c:pt>
                <c:pt idx="6445">
                  <c:v>8.9502252083333396</c:v>
                </c:pt>
                <c:pt idx="6446">
                  <c:v>8.9516139166666697</c:v>
                </c:pt>
                <c:pt idx="6447">
                  <c:v>8.9530026249999999</c:v>
                </c:pt>
                <c:pt idx="6448">
                  <c:v>8.9543913333333407</c:v>
                </c:pt>
                <c:pt idx="6449">
                  <c:v>8.9557800416666709</c:v>
                </c:pt>
                <c:pt idx="6450">
                  <c:v>8.9571687499999992</c:v>
                </c:pt>
                <c:pt idx="6451">
                  <c:v>8.9585574583333401</c:v>
                </c:pt>
                <c:pt idx="6452">
                  <c:v>8.9599461666666702</c:v>
                </c:pt>
                <c:pt idx="6453">
                  <c:v>8.9613348750000004</c:v>
                </c:pt>
                <c:pt idx="6454">
                  <c:v>8.9627235833333394</c:v>
                </c:pt>
                <c:pt idx="6455">
                  <c:v>8.9641122916666696</c:v>
                </c:pt>
                <c:pt idx="6456">
                  <c:v>8.9655009999999997</c:v>
                </c:pt>
                <c:pt idx="6457">
                  <c:v>8.9668897083333405</c:v>
                </c:pt>
                <c:pt idx="6458">
                  <c:v>8.9682784166666707</c:v>
                </c:pt>
                <c:pt idx="6459">
                  <c:v>8.9696671250000009</c:v>
                </c:pt>
                <c:pt idx="6460">
                  <c:v>8.9710558333333399</c:v>
                </c:pt>
                <c:pt idx="6461">
                  <c:v>8.97244454166667</c:v>
                </c:pt>
                <c:pt idx="6462">
                  <c:v>8.9738332500000002</c:v>
                </c:pt>
                <c:pt idx="6463">
                  <c:v>8.9752219583333392</c:v>
                </c:pt>
                <c:pt idx="6464">
                  <c:v>8.9766106666666694</c:v>
                </c:pt>
                <c:pt idx="6465">
                  <c:v>8.9779993749999996</c:v>
                </c:pt>
                <c:pt idx="6466">
                  <c:v>8.9793880833333404</c:v>
                </c:pt>
                <c:pt idx="6467">
                  <c:v>8.9807767916666705</c:v>
                </c:pt>
                <c:pt idx="6468">
                  <c:v>8.9821655000000007</c:v>
                </c:pt>
                <c:pt idx="6469">
                  <c:v>8.9835542083333397</c:v>
                </c:pt>
                <c:pt idx="6470">
                  <c:v>8.9849429166666699</c:v>
                </c:pt>
                <c:pt idx="6471">
                  <c:v>8.986331625</c:v>
                </c:pt>
                <c:pt idx="6472">
                  <c:v>8.9877203333333409</c:v>
                </c:pt>
                <c:pt idx="6473">
                  <c:v>8.9891090416666692</c:v>
                </c:pt>
                <c:pt idx="6474">
                  <c:v>8.9904977499999994</c:v>
                </c:pt>
                <c:pt idx="6475">
                  <c:v>8.9918864583333402</c:v>
                </c:pt>
                <c:pt idx="6476">
                  <c:v>8.9932751666666704</c:v>
                </c:pt>
                <c:pt idx="6477">
                  <c:v>8.9946638750000005</c:v>
                </c:pt>
                <c:pt idx="6478">
                  <c:v>8.9960525833333396</c:v>
                </c:pt>
                <c:pt idx="6479">
                  <c:v>8.9974412916666697</c:v>
                </c:pt>
                <c:pt idx="6480">
                  <c:v>8.9988299999999999</c:v>
                </c:pt>
                <c:pt idx="6481">
                  <c:v>9.0002187083333407</c:v>
                </c:pt>
                <c:pt idx="6482">
                  <c:v>9.0016074166666709</c:v>
                </c:pt>
                <c:pt idx="6483">
                  <c:v>9.0029961249999992</c:v>
                </c:pt>
                <c:pt idx="6484">
                  <c:v>9.0043848333333401</c:v>
                </c:pt>
                <c:pt idx="6485">
                  <c:v>9.0057735416666702</c:v>
                </c:pt>
                <c:pt idx="6486">
                  <c:v>9.0071622500000004</c:v>
                </c:pt>
                <c:pt idx="6487">
                  <c:v>9.0085509583333394</c:v>
                </c:pt>
                <c:pt idx="6488">
                  <c:v>9.0099396666666696</c:v>
                </c:pt>
                <c:pt idx="6489">
                  <c:v>9.0113283749999997</c:v>
                </c:pt>
                <c:pt idx="6490">
                  <c:v>9.0127170833333405</c:v>
                </c:pt>
                <c:pt idx="6491">
                  <c:v>9.0141057916666707</c:v>
                </c:pt>
                <c:pt idx="6492">
                  <c:v>9.0154945000000009</c:v>
                </c:pt>
                <c:pt idx="6493">
                  <c:v>9.0168832083333399</c:v>
                </c:pt>
                <c:pt idx="6494">
                  <c:v>9.0182719166666701</c:v>
                </c:pt>
                <c:pt idx="6495">
                  <c:v>9.0196606250000002</c:v>
                </c:pt>
                <c:pt idx="6496">
                  <c:v>9.0210493333333392</c:v>
                </c:pt>
                <c:pt idx="6497">
                  <c:v>9.0224380416666694</c:v>
                </c:pt>
                <c:pt idx="6498">
                  <c:v>9.0238267499999996</c:v>
                </c:pt>
                <c:pt idx="6499">
                  <c:v>9.0252154583333404</c:v>
                </c:pt>
                <c:pt idx="6500">
                  <c:v>9.0266041666666705</c:v>
                </c:pt>
                <c:pt idx="6501">
                  <c:v>9.0279928750000007</c:v>
                </c:pt>
                <c:pt idx="6502">
                  <c:v>9.0293815833333397</c:v>
                </c:pt>
                <c:pt idx="6503">
                  <c:v>9.0307702916666699</c:v>
                </c:pt>
                <c:pt idx="6504">
                  <c:v>9.032159</c:v>
                </c:pt>
                <c:pt idx="6505">
                  <c:v>9.0335477083333409</c:v>
                </c:pt>
                <c:pt idx="6506">
                  <c:v>9.0349364166666692</c:v>
                </c:pt>
                <c:pt idx="6507">
                  <c:v>9.0363251249999994</c:v>
                </c:pt>
                <c:pt idx="6508">
                  <c:v>9.0377138333333402</c:v>
                </c:pt>
                <c:pt idx="6509">
                  <c:v>9.0391025416666704</c:v>
                </c:pt>
                <c:pt idx="6510">
                  <c:v>9.0404912500000005</c:v>
                </c:pt>
                <c:pt idx="6511">
                  <c:v>9.0418799583333396</c:v>
                </c:pt>
                <c:pt idx="6512">
                  <c:v>9.0432686666666697</c:v>
                </c:pt>
                <c:pt idx="6513">
                  <c:v>9.0446573749999999</c:v>
                </c:pt>
                <c:pt idx="6514">
                  <c:v>9.0460460833333407</c:v>
                </c:pt>
                <c:pt idx="6515">
                  <c:v>9.0474347916666709</c:v>
                </c:pt>
                <c:pt idx="6516">
                  <c:v>9.0488234999999992</c:v>
                </c:pt>
                <c:pt idx="6517">
                  <c:v>9.0502122083333401</c:v>
                </c:pt>
                <c:pt idx="6518">
                  <c:v>9.0516009166666702</c:v>
                </c:pt>
                <c:pt idx="6519">
                  <c:v>9.0529896250000004</c:v>
                </c:pt>
                <c:pt idx="6520">
                  <c:v>9.0543783333333394</c:v>
                </c:pt>
                <c:pt idx="6521">
                  <c:v>9.0557670416666696</c:v>
                </c:pt>
                <c:pt idx="6522">
                  <c:v>9.0571557499999997</c:v>
                </c:pt>
                <c:pt idx="6523">
                  <c:v>9.0585444583333405</c:v>
                </c:pt>
                <c:pt idx="6524">
                  <c:v>9.0599331666666707</c:v>
                </c:pt>
                <c:pt idx="6525">
                  <c:v>9.0613218750000009</c:v>
                </c:pt>
                <c:pt idx="6526">
                  <c:v>9.0627105833333399</c:v>
                </c:pt>
                <c:pt idx="6527">
                  <c:v>9.0640992916666701</c:v>
                </c:pt>
                <c:pt idx="6528">
                  <c:v>9.0654880000000002</c:v>
                </c:pt>
                <c:pt idx="6529">
                  <c:v>9.0668767083333393</c:v>
                </c:pt>
                <c:pt idx="6530">
                  <c:v>9.0682654166666694</c:v>
                </c:pt>
                <c:pt idx="6531">
                  <c:v>9.0696541249999996</c:v>
                </c:pt>
                <c:pt idx="6532">
                  <c:v>9.0710428333333404</c:v>
                </c:pt>
                <c:pt idx="6533">
                  <c:v>9.0724315416666705</c:v>
                </c:pt>
                <c:pt idx="6534">
                  <c:v>9.0738202500000007</c:v>
                </c:pt>
                <c:pt idx="6535">
                  <c:v>9.0752089583333397</c:v>
                </c:pt>
                <c:pt idx="6536">
                  <c:v>9.0765976666666699</c:v>
                </c:pt>
                <c:pt idx="6537">
                  <c:v>9.0779863750000001</c:v>
                </c:pt>
                <c:pt idx="6538">
                  <c:v>9.0793750833333409</c:v>
                </c:pt>
                <c:pt idx="6539">
                  <c:v>9.0807637916666692</c:v>
                </c:pt>
                <c:pt idx="6540">
                  <c:v>9.0821524999999994</c:v>
                </c:pt>
                <c:pt idx="6541">
                  <c:v>9.0835412083333402</c:v>
                </c:pt>
                <c:pt idx="6542">
                  <c:v>9.0849299166666704</c:v>
                </c:pt>
                <c:pt idx="6543">
                  <c:v>9.0863186250000005</c:v>
                </c:pt>
                <c:pt idx="6544">
                  <c:v>9.0877073333333396</c:v>
                </c:pt>
                <c:pt idx="6545">
                  <c:v>9.0890960416666697</c:v>
                </c:pt>
                <c:pt idx="6546">
                  <c:v>9.0904847499999999</c:v>
                </c:pt>
                <c:pt idx="6547">
                  <c:v>9.0918734583333407</c:v>
                </c:pt>
                <c:pt idx="6548">
                  <c:v>9.0932621666666709</c:v>
                </c:pt>
                <c:pt idx="6549">
                  <c:v>9.0946508749999992</c:v>
                </c:pt>
                <c:pt idx="6550">
                  <c:v>9.0960395833333401</c:v>
                </c:pt>
                <c:pt idx="6551">
                  <c:v>9.0974282916666702</c:v>
                </c:pt>
                <c:pt idx="6552">
                  <c:v>9.0988170000000004</c:v>
                </c:pt>
                <c:pt idx="6553">
                  <c:v>9.1002057083333394</c:v>
                </c:pt>
                <c:pt idx="6554">
                  <c:v>9.1015944166666696</c:v>
                </c:pt>
                <c:pt idx="6555">
                  <c:v>9.1029831249999997</c:v>
                </c:pt>
                <c:pt idx="6556">
                  <c:v>9.1043718333333405</c:v>
                </c:pt>
                <c:pt idx="6557">
                  <c:v>9.1057605416666707</c:v>
                </c:pt>
                <c:pt idx="6558">
                  <c:v>9.1071492500000009</c:v>
                </c:pt>
                <c:pt idx="6559">
                  <c:v>9.1085379583333399</c:v>
                </c:pt>
                <c:pt idx="6560">
                  <c:v>9.1099266666666701</c:v>
                </c:pt>
                <c:pt idx="6561">
                  <c:v>9.1113153750000002</c:v>
                </c:pt>
                <c:pt idx="6562">
                  <c:v>9.1127040833333393</c:v>
                </c:pt>
                <c:pt idx="6563">
                  <c:v>9.1140927916666694</c:v>
                </c:pt>
                <c:pt idx="6564">
                  <c:v>9.1154814999999996</c:v>
                </c:pt>
                <c:pt idx="6565">
                  <c:v>9.1168702083333404</c:v>
                </c:pt>
                <c:pt idx="6566">
                  <c:v>9.1182589166666705</c:v>
                </c:pt>
                <c:pt idx="6567">
                  <c:v>9.1196476250000007</c:v>
                </c:pt>
                <c:pt idx="6568">
                  <c:v>9.1210363333333397</c:v>
                </c:pt>
                <c:pt idx="6569">
                  <c:v>9.1224250416666699</c:v>
                </c:pt>
                <c:pt idx="6570">
                  <c:v>9.1238137500000001</c:v>
                </c:pt>
                <c:pt idx="6571">
                  <c:v>9.1252024583333409</c:v>
                </c:pt>
                <c:pt idx="6572">
                  <c:v>9.1265911666666693</c:v>
                </c:pt>
                <c:pt idx="6573">
                  <c:v>9.1279798749999994</c:v>
                </c:pt>
                <c:pt idx="6574">
                  <c:v>9.1293685833333402</c:v>
                </c:pt>
                <c:pt idx="6575">
                  <c:v>9.1307572916666704</c:v>
                </c:pt>
                <c:pt idx="6576">
                  <c:v>9.1321460000000005</c:v>
                </c:pt>
                <c:pt idx="6577">
                  <c:v>9.1335347083333396</c:v>
                </c:pt>
                <c:pt idx="6578">
                  <c:v>9.1349234166666697</c:v>
                </c:pt>
                <c:pt idx="6579">
                  <c:v>9.1363121249999999</c:v>
                </c:pt>
                <c:pt idx="6580">
                  <c:v>9.1377008333333407</c:v>
                </c:pt>
                <c:pt idx="6581">
                  <c:v>9.1390895416666709</c:v>
                </c:pt>
                <c:pt idx="6582">
                  <c:v>9.1404782499999992</c:v>
                </c:pt>
                <c:pt idx="6583">
                  <c:v>9.1418669583333401</c:v>
                </c:pt>
                <c:pt idx="6584">
                  <c:v>9.1432556666666702</c:v>
                </c:pt>
                <c:pt idx="6585">
                  <c:v>9.1446443750000004</c:v>
                </c:pt>
                <c:pt idx="6586">
                  <c:v>9.1460330833333394</c:v>
                </c:pt>
                <c:pt idx="6587">
                  <c:v>9.1474217916666696</c:v>
                </c:pt>
                <c:pt idx="6588">
                  <c:v>9.1488104999999997</c:v>
                </c:pt>
                <c:pt idx="6589">
                  <c:v>9.1501992083333406</c:v>
                </c:pt>
                <c:pt idx="6590">
                  <c:v>9.1515879166666707</c:v>
                </c:pt>
                <c:pt idx="6591">
                  <c:v>9.1529766250000009</c:v>
                </c:pt>
                <c:pt idx="6592">
                  <c:v>9.1543653333333399</c:v>
                </c:pt>
                <c:pt idx="6593">
                  <c:v>9.1557540416666701</c:v>
                </c:pt>
                <c:pt idx="6594">
                  <c:v>9.1571427500000002</c:v>
                </c:pt>
                <c:pt idx="6595">
                  <c:v>9.1585314583333393</c:v>
                </c:pt>
                <c:pt idx="6596">
                  <c:v>9.1599201666666694</c:v>
                </c:pt>
                <c:pt idx="6597">
                  <c:v>9.1613088749999996</c:v>
                </c:pt>
                <c:pt idx="6598">
                  <c:v>9.1626975833333404</c:v>
                </c:pt>
                <c:pt idx="6599">
                  <c:v>9.1640862916666705</c:v>
                </c:pt>
                <c:pt idx="6600">
                  <c:v>9.1654750000000007</c:v>
                </c:pt>
                <c:pt idx="6601">
                  <c:v>9.1668637083333397</c:v>
                </c:pt>
                <c:pt idx="6602">
                  <c:v>9.1682524166666699</c:v>
                </c:pt>
                <c:pt idx="6603">
                  <c:v>9.1696411250000001</c:v>
                </c:pt>
                <c:pt idx="6604">
                  <c:v>9.1710298333333409</c:v>
                </c:pt>
                <c:pt idx="6605">
                  <c:v>9.1724185416666693</c:v>
                </c:pt>
                <c:pt idx="6606">
                  <c:v>9.1738072499999994</c:v>
                </c:pt>
                <c:pt idx="6607">
                  <c:v>9.1751959583333402</c:v>
                </c:pt>
                <c:pt idx="6608">
                  <c:v>9.1765846666666704</c:v>
                </c:pt>
                <c:pt idx="6609">
                  <c:v>9.1779733750000005</c:v>
                </c:pt>
                <c:pt idx="6610">
                  <c:v>9.1793620833333396</c:v>
                </c:pt>
                <c:pt idx="6611">
                  <c:v>9.1807507916666697</c:v>
                </c:pt>
                <c:pt idx="6612">
                  <c:v>9.1821394999999999</c:v>
                </c:pt>
                <c:pt idx="6613">
                  <c:v>9.1835282083333407</c:v>
                </c:pt>
                <c:pt idx="6614">
                  <c:v>9.1849169166666709</c:v>
                </c:pt>
                <c:pt idx="6615">
                  <c:v>9.1863056249999993</c:v>
                </c:pt>
                <c:pt idx="6616">
                  <c:v>9.1876943333333401</c:v>
                </c:pt>
                <c:pt idx="6617">
                  <c:v>9.1890830416666702</c:v>
                </c:pt>
                <c:pt idx="6618">
                  <c:v>9.1904717500000004</c:v>
                </c:pt>
                <c:pt idx="6619">
                  <c:v>9.1918604583333394</c:v>
                </c:pt>
                <c:pt idx="6620">
                  <c:v>9.1932491666666696</c:v>
                </c:pt>
                <c:pt idx="6621">
                  <c:v>9.1946378749999997</c:v>
                </c:pt>
                <c:pt idx="6622">
                  <c:v>9.1960265833333406</c:v>
                </c:pt>
                <c:pt idx="6623">
                  <c:v>9.1974152916666707</c:v>
                </c:pt>
                <c:pt idx="6624">
                  <c:v>9.1988040000000009</c:v>
                </c:pt>
                <c:pt idx="6625">
                  <c:v>9.2001927083333399</c:v>
                </c:pt>
                <c:pt idx="6626">
                  <c:v>9.2015814166666701</c:v>
                </c:pt>
                <c:pt idx="6627">
                  <c:v>9.2029701250000002</c:v>
                </c:pt>
                <c:pt idx="6628">
                  <c:v>9.2043588333333393</c:v>
                </c:pt>
                <c:pt idx="6629">
                  <c:v>9.2057475416666694</c:v>
                </c:pt>
                <c:pt idx="6630">
                  <c:v>9.2071362499999996</c:v>
                </c:pt>
                <c:pt idx="6631">
                  <c:v>9.2085249583333404</c:v>
                </c:pt>
                <c:pt idx="6632">
                  <c:v>9.2099136666666706</c:v>
                </c:pt>
                <c:pt idx="6633">
                  <c:v>9.2113023750000007</c:v>
                </c:pt>
                <c:pt idx="6634">
                  <c:v>9.2126910833333397</c:v>
                </c:pt>
                <c:pt idx="6635">
                  <c:v>9.2140797916666699</c:v>
                </c:pt>
                <c:pt idx="6636">
                  <c:v>9.2154685000000001</c:v>
                </c:pt>
                <c:pt idx="6637">
                  <c:v>9.2168572083333409</c:v>
                </c:pt>
                <c:pt idx="6638">
                  <c:v>9.2182459166666693</c:v>
                </c:pt>
                <c:pt idx="6639">
                  <c:v>9.2196346249999994</c:v>
                </c:pt>
                <c:pt idx="6640">
                  <c:v>9.2210233333333402</c:v>
                </c:pt>
                <c:pt idx="6641">
                  <c:v>9.2224120416666704</c:v>
                </c:pt>
                <c:pt idx="6642">
                  <c:v>9.2238007500000005</c:v>
                </c:pt>
                <c:pt idx="6643">
                  <c:v>9.2251894583333396</c:v>
                </c:pt>
                <c:pt idx="6644">
                  <c:v>9.2265781666666697</c:v>
                </c:pt>
                <c:pt idx="6645">
                  <c:v>9.2279668749999999</c:v>
                </c:pt>
                <c:pt idx="6646">
                  <c:v>9.2293555833333407</c:v>
                </c:pt>
                <c:pt idx="6647">
                  <c:v>9.2307442916666709</c:v>
                </c:pt>
                <c:pt idx="6648">
                  <c:v>9.2321329999999993</c:v>
                </c:pt>
                <c:pt idx="6649">
                  <c:v>9.2335217083333401</c:v>
                </c:pt>
                <c:pt idx="6650">
                  <c:v>9.2349104166666702</c:v>
                </c:pt>
                <c:pt idx="6651">
                  <c:v>9.2362991250000004</c:v>
                </c:pt>
                <c:pt idx="6652">
                  <c:v>9.2376878333333394</c:v>
                </c:pt>
                <c:pt idx="6653">
                  <c:v>9.2390765416666696</c:v>
                </c:pt>
                <c:pt idx="6654">
                  <c:v>9.2404652499999997</c:v>
                </c:pt>
                <c:pt idx="6655">
                  <c:v>9.2418539583333406</c:v>
                </c:pt>
                <c:pt idx="6656">
                  <c:v>9.2432426666666707</c:v>
                </c:pt>
                <c:pt idx="6657">
                  <c:v>9.2446313750000009</c:v>
                </c:pt>
                <c:pt idx="6658">
                  <c:v>9.2460200833333399</c:v>
                </c:pt>
                <c:pt idx="6659">
                  <c:v>9.2474087916666701</c:v>
                </c:pt>
                <c:pt idx="6660">
                  <c:v>9.2487975000000002</c:v>
                </c:pt>
                <c:pt idx="6661">
                  <c:v>9.2501862083333393</c:v>
                </c:pt>
                <c:pt idx="6662">
                  <c:v>9.2515749166666694</c:v>
                </c:pt>
                <c:pt idx="6663">
                  <c:v>9.2529636249999996</c:v>
                </c:pt>
                <c:pt idx="6664">
                  <c:v>9.2543523333333404</c:v>
                </c:pt>
                <c:pt idx="6665">
                  <c:v>9.2557410416666706</c:v>
                </c:pt>
                <c:pt idx="6666">
                  <c:v>9.2571297500000007</c:v>
                </c:pt>
                <c:pt idx="6667">
                  <c:v>9.2585184583333398</c:v>
                </c:pt>
                <c:pt idx="6668">
                  <c:v>9.2599071666666699</c:v>
                </c:pt>
                <c:pt idx="6669">
                  <c:v>9.2612958750000001</c:v>
                </c:pt>
                <c:pt idx="6670">
                  <c:v>9.2626845833333409</c:v>
                </c:pt>
                <c:pt idx="6671">
                  <c:v>9.2640732916666693</c:v>
                </c:pt>
                <c:pt idx="6672">
                  <c:v>9.2654619999999994</c:v>
                </c:pt>
                <c:pt idx="6673">
                  <c:v>9.2668507083333402</c:v>
                </c:pt>
                <c:pt idx="6674">
                  <c:v>9.2682394166666704</c:v>
                </c:pt>
                <c:pt idx="6675">
                  <c:v>9.2696281250000006</c:v>
                </c:pt>
                <c:pt idx="6676">
                  <c:v>9.2710168333333396</c:v>
                </c:pt>
                <c:pt idx="6677">
                  <c:v>9.2724055416666697</c:v>
                </c:pt>
                <c:pt idx="6678">
                  <c:v>9.2737942499999999</c:v>
                </c:pt>
                <c:pt idx="6679">
                  <c:v>9.2751829583333407</c:v>
                </c:pt>
                <c:pt idx="6680">
                  <c:v>9.2765716666666709</c:v>
                </c:pt>
                <c:pt idx="6681">
                  <c:v>9.2779603749999993</c:v>
                </c:pt>
                <c:pt idx="6682">
                  <c:v>9.2793490833333401</c:v>
                </c:pt>
                <c:pt idx="6683">
                  <c:v>9.2807377916666702</c:v>
                </c:pt>
                <c:pt idx="6684">
                  <c:v>9.2821265000000004</c:v>
                </c:pt>
                <c:pt idx="6685">
                  <c:v>9.2835152083333394</c:v>
                </c:pt>
                <c:pt idx="6686">
                  <c:v>9.2849039166666696</c:v>
                </c:pt>
                <c:pt idx="6687">
                  <c:v>9.2862926249999997</c:v>
                </c:pt>
                <c:pt idx="6688">
                  <c:v>9.2876813333333406</c:v>
                </c:pt>
                <c:pt idx="6689">
                  <c:v>9.2890700416666707</c:v>
                </c:pt>
                <c:pt idx="6690">
                  <c:v>9.2904587500000009</c:v>
                </c:pt>
                <c:pt idx="6691">
                  <c:v>9.2918474583333399</c:v>
                </c:pt>
                <c:pt idx="6692">
                  <c:v>9.2932361666666701</c:v>
                </c:pt>
                <c:pt idx="6693">
                  <c:v>9.2946248750000002</c:v>
                </c:pt>
                <c:pt idx="6694">
                  <c:v>9.2960135833333393</c:v>
                </c:pt>
                <c:pt idx="6695">
                  <c:v>9.2974022916666694</c:v>
                </c:pt>
                <c:pt idx="6696">
                  <c:v>9.2987909999999996</c:v>
                </c:pt>
                <c:pt idx="6697">
                  <c:v>9.3001797083333404</c:v>
                </c:pt>
                <c:pt idx="6698">
                  <c:v>9.3015684166666706</c:v>
                </c:pt>
                <c:pt idx="6699">
                  <c:v>9.3029571250000007</c:v>
                </c:pt>
                <c:pt idx="6700">
                  <c:v>9.3043458333333398</c:v>
                </c:pt>
                <c:pt idx="6701">
                  <c:v>9.3057345416666699</c:v>
                </c:pt>
                <c:pt idx="6702">
                  <c:v>9.3071232500000001</c:v>
                </c:pt>
                <c:pt idx="6703">
                  <c:v>9.3085119583333409</c:v>
                </c:pt>
                <c:pt idx="6704">
                  <c:v>9.3099006666666693</c:v>
                </c:pt>
                <c:pt idx="6705">
                  <c:v>9.3112893749999994</c:v>
                </c:pt>
                <c:pt idx="6706">
                  <c:v>9.3126780833333402</c:v>
                </c:pt>
                <c:pt idx="6707">
                  <c:v>9.3140667916666704</c:v>
                </c:pt>
                <c:pt idx="6708">
                  <c:v>9.3154555000000006</c:v>
                </c:pt>
                <c:pt idx="6709">
                  <c:v>9.3168442083333396</c:v>
                </c:pt>
                <c:pt idx="6710">
                  <c:v>9.3182329166666698</c:v>
                </c:pt>
                <c:pt idx="6711">
                  <c:v>9.3196216249999999</c:v>
                </c:pt>
                <c:pt idx="6712">
                  <c:v>9.3210103333333407</c:v>
                </c:pt>
                <c:pt idx="6713">
                  <c:v>9.3223990416666709</c:v>
                </c:pt>
                <c:pt idx="6714">
                  <c:v>9.3237877499999993</c:v>
                </c:pt>
                <c:pt idx="6715">
                  <c:v>9.3251764583333401</c:v>
                </c:pt>
                <c:pt idx="6716">
                  <c:v>9.3265651666666702</c:v>
                </c:pt>
                <c:pt idx="6717">
                  <c:v>9.3279538750000004</c:v>
                </c:pt>
                <c:pt idx="6718">
                  <c:v>9.3293425833333394</c:v>
                </c:pt>
                <c:pt idx="6719">
                  <c:v>9.3307312916666696</c:v>
                </c:pt>
                <c:pt idx="6720">
                  <c:v>9.3321199999999997</c:v>
                </c:pt>
                <c:pt idx="6721">
                  <c:v>9.3335087083333406</c:v>
                </c:pt>
                <c:pt idx="6722">
                  <c:v>9.3348974166666707</c:v>
                </c:pt>
                <c:pt idx="6723">
                  <c:v>9.3362861250000009</c:v>
                </c:pt>
                <c:pt idx="6724">
                  <c:v>9.3376748333333399</c:v>
                </c:pt>
                <c:pt idx="6725">
                  <c:v>9.3390635416666701</c:v>
                </c:pt>
                <c:pt idx="6726">
                  <c:v>9.3404522500000002</c:v>
                </c:pt>
                <c:pt idx="6727">
                  <c:v>9.3418409583333393</c:v>
                </c:pt>
                <c:pt idx="6728">
                  <c:v>9.3432296666666694</c:v>
                </c:pt>
                <c:pt idx="6729">
                  <c:v>9.3446183749999996</c:v>
                </c:pt>
                <c:pt idx="6730">
                  <c:v>9.3460070833333404</c:v>
                </c:pt>
                <c:pt idx="6731">
                  <c:v>9.3473957916666706</c:v>
                </c:pt>
                <c:pt idx="6732">
                  <c:v>9.3487845000000007</c:v>
                </c:pt>
                <c:pt idx="6733">
                  <c:v>9.3501732083333398</c:v>
                </c:pt>
                <c:pt idx="6734">
                  <c:v>9.3515619166666699</c:v>
                </c:pt>
                <c:pt idx="6735">
                  <c:v>9.3529506250000001</c:v>
                </c:pt>
                <c:pt idx="6736">
                  <c:v>9.3543393333333409</c:v>
                </c:pt>
                <c:pt idx="6737">
                  <c:v>9.3557280416666693</c:v>
                </c:pt>
                <c:pt idx="6738">
                  <c:v>9.3571167499999994</c:v>
                </c:pt>
                <c:pt idx="6739">
                  <c:v>9.3585054583333402</c:v>
                </c:pt>
                <c:pt idx="6740">
                  <c:v>9.3598941666666704</c:v>
                </c:pt>
                <c:pt idx="6741">
                  <c:v>9.3612828750000006</c:v>
                </c:pt>
                <c:pt idx="6742">
                  <c:v>9.3626715833333396</c:v>
                </c:pt>
                <c:pt idx="6743">
                  <c:v>9.3640602916666698</c:v>
                </c:pt>
                <c:pt idx="6744">
                  <c:v>9.3654489999999999</c:v>
                </c:pt>
                <c:pt idx="6745">
                  <c:v>9.3668377083333407</c:v>
                </c:pt>
                <c:pt idx="6746">
                  <c:v>9.3682264166666709</c:v>
                </c:pt>
                <c:pt idx="6747">
                  <c:v>9.3696151249999993</c:v>
                </c:pt>
                <c:pt idx="6748">
                  <c:v>9.3710038333333401</c:v>
                </c:pt>
                <c:pt idx="6749">
                  <c:v>9.3723925416666702</c:v>
                </c:pt>
                <c:pt idx="6750">
                  <c:v>9.3737812500000004</c:v>
                </c:pt>
                <c:pt idx="6751">
                  <c:v>9.3751699583333394</c:v>
                </c:pt>
                <c:pt idx="6752">
                  <c:v>9.3765586666666696</c:v>
                </c:pt>
                <c:pt idx="6753">
                  <c:v>9.3779473749999998</c:v>
                </c:pt>
                <c:pt idx="6754">
                  <c:v>9.3793360833333406</c:v>
                </c:pt>
                <c:pt idx="6755">
                  <c:v>9.3807247916666707</c:v>
                </c:pt>
                <c:pt idx="6756">
                  <c:v>9.3821135000000009</c:v>
                </c:pt>
                <c:pt idx="6757">
                  <c:v>9.3835022083333399</c:v>
                </c:pt>
                <c:pt idx="6758">
                  <c:v>9.3848909166666701</c:v>
                </c:pt>
                <c:pt idx="6759">
                  <c:v>9.3862796250000002</c:v>
                </c:pt>
                <c:pt idx="6760">
                  <c:v>9.3876683333333393</c:v>
                </c:pt>
                <c:pt idx="6761">
                  <c:v>9.3890570416666694</c:v>
                </c:pt>
                <c:pt idx="6762">
                  <c:v>9.3904457499999996</c:v>
                </c:pt>
                <c:pt idx="6763">
                  <c:v>9.3918344583333404</c:v>
                </c:pt>
                <c:pt idx="6764">
                  <c:v>9.3932231666666706</c:v>
                </c:pt>
                <c:pt idx="6765">
                  <c:v>9.3946118750000007</c:v>
                </c:pt>
                <c:pt idx="6766">
                  <c:v>9.3960005833333398</c:v>
                </c:pt>
                <c:pt idx="6767">
                  <c:v>9.3973892916666699</c:v>
                </c:pt>
                <c:pt idx="6768">
                  <c:v>9.3987780000000001</c:v>
                </c:pt>
                <c:pt idx="6769">
                  <c:v>9.4001667083333409</c:v>
                </c:pt>
                <c:pt idx="6770">
                  <c:v>9.4015554166666693</c:v>
                </c:pt>
                <c:pt idx="6771">
                  <c:v>9.4029441249999994</c:v>
                </c:pt>
                <c:pt idx="6772">
                  <c:v>9.4043328333333402</c:v>
                </c:pt>
                <c:pt idx="6773">
                  <c:v>9.4057215416666704</c:v>
                </c:pt>
                <c:pt idx="6774">
                  <c:v>9.4071102500000006</c:v>
                </c:pt>
                <c:pt idx="6775">
                  <c:v>9.4084989583333396</c:v>
                </c:pt>
                <c:pt idx="6776">
                  <c:v>9.4098876666666698</c:v>
                </c:pt>
                <c:pt idx="6777">
                  <c:v>9.4112763749999999</c:v>
                </c:pt>
                <c:pt idx="6778">
                  <c:v>9.4126650833333407</c:v>
                </c:pt>
                <c:pt idx="6779">
                  <c:v>9.4140537916666709</c:v>
                </c:pt>
                <c:pt idx="6780">
                  <c:v>9.4154424999999993</c:v>
                </c:pt>
                <c:pt idx="6781">
                  <c:v>9.4168312083333401</c:v>
                </c:pt>
                <c:pt idx="6782">
                  <c:v>9.4182199166666702</c:v>
                </c:pt>
                <c:pt idx="6783">
                  <c:v>9.4196086250000004</c:v>
                </c:pt>
                <c:pt idx="6784">
                  <c:v>9.4209973333333394</c:v>
                </c:pt>
                <c:pt idx="6785">
                  <c:v>9.4223860416666696</c:v>
                </c:pt>
                <c:pt idx="6786">
                  <c:v>9.4237747499999998</c:v>
                </c:pt>
                <c:pt idx="6787">
                  <c:v>9.4251634583333406</c:v>
                </c:pt>
                <c:pt idx="6788">
                  <c:v>9.4265521666666707</c:v>
                </c:pt>
                <c:pt idx="6789">
                  <c:v>9.4279408750000009</c:v>
                </c:pt>
                <c:pt idx="6790">
                  <c:v>9.4293295833333399</c:v>
                </c:pt>
                <c:pt idx="6791">
                  <c:v>9.4307182916666701</c:v>
                </c:pt>
                <c:pt idx="6792">
                  <c:v>9.4321070000000002</c:v>
                </c:pt>
                <c:pt idx="6793">
                  <c:v>9.4334957083333393</c:v>
                </c:pt>
                <c:pt idx="6794">
                  <c:v>9.4348844166666694</c:v>
                </c:pt>
                <c:pt idx="6795">
                  <c:v>9.4362731249999996</c:v>
                </c:pt>
                <c:pt idx="6796">
                  <c:v>9.4376618333333404</c:v>
                </c:pt>
                <c:pt idx="6797">
                  <c:v>9.4390505416666706</c:v>
                </c:pt>
                <c:pt idx="6798">
                  <c:v>9.4404392500000007</c:v>
                </c:pt>
                <c:pt idx="6799">
                  <c:v>9.4418279583333398</c:v>
                </c:pt>
                <c:pt idx="6800">
                  <c:v>9.4432166666666699</c:v>
                </c:pt>
                <c:pt idx="6801">
                  <c:v>9.4446053750000001</c:v>
                </c:pt>
                <c:pt idx="6802">
                  <c:v>9.4459940833333409</c:v>
                </c:pt>
                <c:pt idx="6803">
                  <c:v>9.4473827916666693</c:v>
                </c:pt>
                <c:pt idx="6804">
                  <c:v>9.4487714999999994</c:v>
                </c:pt>
                <c:pt idx="6805">
                  <c:v>9.4501602083333403</c:v>
                </c:pt>
                <c:pt idx="6806">
                  <c:v>9.4515489166666704</c:v>
                </c:pt>
                <c:pt idx="6807">
                  <c:v>9.4529376250000006</c:v>
                </c:pt>
                <c:pt idx="6808">
                  <c:v>9.4543263333333396</c:v>
                </c:pt>
                <c:pt idx="6809">
                  <c:v>9.4557150416666698</c:v>
                </c:pt>
                <c:pt idx="6810">
                  <c:v>9.4571037499999999</c:v>
                </c:pt>
                <c:pt idx="6811">
                  <c:v>9.4584924583333407</c:v>
                </c:pt>
                <c:pt idx="6812">
                  <c:v>9.4598811666666709</c:v>
                </c:pt>
                <c:pt idx="6813">
                  <c:v>9.4612698749999993</c:v>
                </c:pt>
                <c:pt idx="6814">
                  <c:v>9.4626585833333401</c:v>
                </c:pt>
                <c:pt idx="6815">
                  <c:v>9.4640472916666702</c:v>
                </c:pt>
                <c:pt idx="6816">
                  <c:v>9.4654360000000004</c:v>
                </c:pt>
                <c:pt idx="6817">
                  <c:v>9.4668247083333394</c:v>
                </c:pt>
                <c:pt idx="6818">
                  <c:v>9.4682134166666696</c:v>
                </c:pt>
                <c:pt idx="6819">
                  <c:v>9.4696021249999998</c:v>
                </c:pt>
                <c:pt idx="6820">
                  <c:v>9.4709908333333406</c:v>
                </c:pt>
                <c:pt idx="6821">
                  <c:v>9.4723795416666707</c:v>
                </c:pt>
                <c:pt idx="6822">
                  <c:v>9.4737682500000009</c:v>
                </c:pt>
                <c:pt idx="6823">
                  <c:v>9.4751569583333399</c:v>
                </c:pt>
                <c:pt idx="6824">
                  <c:v>9.4765456666666701</c:v>
                </c:pt>
                <c:pt idx="6825">
                  <c:v>9.4779343750000002</c:v>
                </c:pt>
                <c:pt idx="6826">
                  <c:v>9.4793230833333393</c:v>
                </c:pt>
                <c:pt idx="6827">
                  <c:v>9.4807117916666694</c:v>
                </c:pt>
                <c:pt idx="6828">
                  <c:v>9.4821004999999996</c:v>
                </c:pt>
                <c:pt idx="6829">
                  <c:v>9.4834892083333404</c:v>
                </c:pt>
                <c:pt idx="6830">
                  <c:v>9.4848779166666706</c:v>
                </c:pt>
                <c:pt idx="6831">
                  <c:v>9.4862666250000007</c:v>
                </c:pt>
                <c:pt idx="6832">
                  <c:v>9.4876553333333398</c:v>
                </c:pt>
                <c:pt idx="6833">
                  <c:v>9.4890440416666699</c:v>
                </c:pt>
                <c:pt idx="6834">
                  <c:v>9.4904327500000001</c:v>
                </c:pt>
                <c:pt idx="6835">
                  <c:v>9.4918214583333409</c:v>
                </c:pt>
                <c:pt idx="6836">
                  <c:v>9.4932101666666693</c:v>
                </c:pt>
                <c:pt idx="6837">
                  <c:v>9.4945988749999994</c:v>
                </c:pt>
                <c:pt idx="6838">
                  <c:v>9.4959875833333403</c:v>
                </c:pt>
                <c:pt idx="6839">
                  <c:v>9.4973762916666704</c:v>
                </c:pt>
                <c:pt idx="6840">
                  <c:v>9.4987650000000006</c:v>
                </c:pt>
                <c:pt idx="6841">
                  <c:v>9.5001537083333396</c:v>
                </c:pt>
                <c:pt idx="6842">
                  <c:v>9.5015424166666698</c:v>
                </c:pt>
                <c:pt idx="6843">
                  <c:v>9.5029311249999999</c:v>
                </c:pt>
                <c:pt idx="6844">
                  <c:v>9.5043198333333407</c:v>
                </c:pt>
                <c:pt idx="6845">
                  <c:v>9.5057085416666709</c:v>
                </c:pt>
                <c:pt idx="6846">
                  <c:v>9.5070972499999993</c:v>
                </c:pt>
                <c:pt idx="6847">
                  <c:v>9.5084859583333401</c:v>
                </c:pt>
                <c:pt idx="6848">
                  <c:v>9.5098746666666703</c:v>
                </c:pt>
                <c:pt idx="6849">
                  <c:v>9.5112633750000004</c:v>
                </c:pt>
                <c:pt idx="6850">
                  <c:v>9.5126520833333394</c:v>
                </c:pt>
                <c:pt idx="6851">
                  <c:v>9.5140407916666696</c:v>
                </c:pt>
                <c:pt idx="6852">
                  <c:v>9.5154294999999998</c:v>
                </c:pt>
                <c:pt idx="6853">
                  <c:v>9.5168182083333406</c:v>
                </c:pt>
                <c:pt idx="6854">
                  <c:v>9.5182069166666707</c:v>
                </c:pt>
                <c:pt idx="6855">
                  <c:v>9.5195956250000009</c:v>
                </c:pt>
                <c:pt idx="6856">
                  <c:v>9.5209843333333399</c:v>
                </c:pt>
                <c:pt idx="6857">
                  <c:v>9.5223730416666701</c:v>
                </c:pt>
                <c:pt idx="6858">
                  <c:v>9.5237617500000002</c:v>
                </c:pt>
                <c:pt idx="6859">
                  <c:v>9.5251504583333393</c:v>
                </c:pt>
                <c:pt idx="6860">
                  <c:v>9.5265391666666694</c:v>
                </c:pt>
                <c:pt idx="6861">
                  <c:v>9.5279278749999996</c:v>
                </c:pt>
                <c:pt idx="6862">
                  <c:v>9.5293165833333404</c:v>
                </c:pt>
                <c:pt idx="6863">
                  <c:v>9.5307052916666706</c:v>
                </c:pt>
                <c:pt idx="6864">
                  <c:v>9.5320940000000007</c:v>
                </c:pt>
                <c:pt idx="6865">
                  <c:v>9.5334827083333398</c:v>
                </c:pt>
                <c:pt idx="6866">
                  <c:v>9.5348714166666699</c:v>
                </c:pt>
                <c:pt idx="6867">
                  <c:v>9.5362601250000001</c:v>
                </c:pt>
                <c:pt idx="6868">
                  <c:v>9.5376488333333409</c:v>
                </c:pt>
                <c:pt idx="6869">
                  <c:v>9.5390375416666693</c:v>
                </c:pt>
                <c:pt idx="6870">
                  <c:v>9.5404262499999994</c:v>
                </c:pt>
                <c:pt idx="6871">
                  <c:v>9.5418149583333403</c:v>
                </c:pt>
                <c:pt idx="6872">
                  <c:v>9.5432036666666704</c:v>
                </c:pt>
                <c:pt idx="6873">
                  <c:v>9.5445923750000006</c:v>
                </c:pt>
                <c:pt idx="6874">
                  <c:v>9.5459810833333396</c:v>
                </c:pt>
                <c:pt idx="6875">
                  <c:v>9.5473697916666698</c:v>
                </c:pt>
                <c:pt idx="6876">
                  <c:v>9.5487584999999999</c:v>
                </c:pt>
                <c:pt idx="6877">
                  <c:v>9.5501472083333407</c:v>
                </c:pt>
                <c:pt idx="6878">
                  <c:v>9.5515359166666709</c:v>
                </c:pt>
                <c:pt idx="6879">
                  <c:v>9.5529246249999993</c:v>
                </c:pt>
                <c:pt idx="6880">
                  <c:v>9.5543133333333401</c:v>
                </c:pt>
                <c:pt idx="6881">
                  <c:v>9.5557020416666703</c:v>
                </c:pt>
                <c:pt idx="6882">
                  <c:v>9.5570907500000004</c:v>
                </c:pt>
                <c:pt idx="6883">
                  <c:v>9.5584794583333395</c:v>
                </c:pt>
                <c:pt idx="6884">
                  <c:v>9.5598681666666696</c:v>
                </c:pt>
                <c:pt idx="6885">
                  <c:v>9.5612568749999998</c:v>
                </c:pt>
                <c:pt idx="6886">
                  <c:v>9.5626455833333406</c:v>
                </c:pt>
                <c:pt idx="6887">
                  <c:v>9.5640342916666707</c:v>
                </c:pt>
                <c:pt idx="6888">
                  <c:v>9.5654230000000009</c:v>
                </c:pt>
                <c:pt idx="6889">
                  <c:v>9.5668117083333399</c:v>
                </c:pt>
                <c:pt idx="6890">
                  <c:v>9.5682004166666701</c:v>
                </c:pt>
                <c:pt idx="6891">
                  <c:v>9.5695891250000003</c:v>
                </c:pt>
                <c:pt idx="6892">
                  <c:v>9.5709778333333393</c:v>
                </c:pt>
                <c:pt idx="6893">
                  <c:v>9.5723665416666694</c:v>
                </c:pt>
                <c:pt idx="6894">
                  <c:v>9.5737552499999996</c:v>
                </c:pt>
                <c:pt idx="6895">
                  <c:v>9.5751439583333404</c:v>
                </c:pt>
                <c:pt idx="6896">
                  <c:v>9.5765326666666706</c:v>
                </c:pt>
                <c:pt idx="6897">
                  <c:v>9.5779213750000007</c:v>
                </c:pt>
                <c:pt idx="6898">
                  <c:v>9.5793100833333398</c:v>
                </c:pt>
                <c:pt idx="6899">
                  <c:v>9.5806987916666699</c:v>
                </c:pt>
                <c:pt idx="6900">
                  <c:v>9.5820875000000001</c:v>
                </c:pt>
                <c:pt idx="6901">
                  <c:v>9.5834762083333409</c:v>
                </c:pt>
                <c:pt idx="6902">
                  <c:v>9.5848649166666693</c:v>
                </c:pt>
                <c:pt idx="6903">
                  <c:v>9.5862536249999994</c:v>
                </c:pt>
                <c:pt idx="6904">
                  <c:v>9.5876423333333403</c:v>
                </c:pt>
                <c:pt idx="6905">
                  <c:v>9.5890310416666704</c:v>
                </c:pt>
                <c:pt idx="6906">
                  <c:v>9.5904197500000006</c:v>
                </c:pt>
                <c:pt idx="6907">
                  <c:v>9.5918084583333396</c:v>
                </c:pt>
                <c:pt idx="6908">
                  <c:v>9.5931971666666698</c:v>
                </c:pt>
                <c:pt idx="6909">
                  <c:v>9.5945858749999999</c:v>
                </c:pt>
                <c:pt idx="6910">
                  <c:v>9.5959745833333407</c:v>
                </c:pt>
                <c:pt idx="6911">
                  <c:v>9.5973632916666709</c:v>
                </c:pt>
                <c:pt idx="6912">
                  <c:v>9.5987519999999993</c:v>
                </c:pt>
                <c:pt idx="6913">
                  <c:v>9.6001407083333401</c:v>
                </c:pt>
                <c:pt idx="6914">
                  <c:v>9.6015294166666703</c:v>
                </c:pt>
                <c:pt idx="6915">
                  <c:v>9.6029181250000004</c:v>
                </c:pt>
                <c:pt idx="6916">
                  <c:v>9.6043068333333395</c:v>
                </c:pt>
                <c:pt idx="6917">
                  <c:v>9.6056955416666696</c:v>
                </c:pt>
                <c:pt idx="6918">
                  <c:v>9.6070842499999998</c:v>
                </c:pt>
                <c:pt idx="6919">
                  <c:v>9.6084729583333406</c:v>
                </c:pt>
                <c:pt idx="6920">
                  <c:v>9.6098616666666707</c:v>
                </c:pt>
                <c:pt idx="6921">
                  <c:v>9.6112503750000009</c:v>
                </c:pt>
                <c:pt idx="6922">
                  <c:v>9.6126390833333399</c:v>
                </c:pt>
                <c:pt idx="6923">
                  <c:v>9.6140277916666701</c:v>
                </c:pt>
                <c:pt idx="6924">
                  <c:v>9.6154165000000003</c:v>
                </c:pt>
                <c:pt idx="6925">
                  <c:v>9.6168052083333393</c:v>
                </c:pt>
                <c:pt idx="6926">
                  <c:v>9.6181939166666695</c:v>
                </c:pt>
                <c:pt idx="6927">
                  <c:v>9.6195826249999996</c:v>
                </c:pt>
                <c:pt idx="6928">
                  <c:v>9.6209713333333404</c:v>
                </c:pt>
                <c:pt idx="6929">
                  <c:v>9.6223600416666706</c:v>
                </c:pt>
                <c:pt idx="6930">
                  <c:v>9.6237487500000007</c:v>
                </c:pt>
                <c:pt idx="6931">
                  <c:v>9.6251374583333398</c:v>
                </c:pt>
                <c:pt idx="6932">
                  <c:v>9.6265261666666699</c:v>
                </c:pt>
                <c:pt idx="6933">
                  <c:v>9.6279148750000001</c:v>
                </c:pt>
                <c:pt idx="6934">
                  <c:v>9.6293035833333409</c:v>
                </c:pt>
                <c:pt idx="6935">
                  <c:v>9.6306922916666693</c:v>
                </c:pt>
                <c:pt idx="6936">
                  <c:v>9.6320809999999994</c:v>
                </c:pt>
                <c:pt idx="6937">
                  <c:v>9.6334697083333403</c:v>
                </c:pt>
                <c:pt idx="6938">
                  <c:v>9.6348584166666704</c:v>
                </c:pt>
                <c:pt idx="6939">
                  <c:v>9.6362471250000006</c:v>
                </c:pt>
                <c:pt idx="6940">
                  <c:v>9.6376358333333396</c:v>
                </c:pt>
                <c:pt idx="6941">
                  <c:v>9.6390245416666698</c:v>
                </c:pt>
                <c:pt idx="6942">
                  <c:v>9.6404132499999999</c:v>
                </c:pt>
                <c:pt idx="6943">
                  <c:v>9.6418019583333407</c:v>
                </c:pt>
                <c:pt idx="6944">
                  <c:v>9.6431906666666709</c:v>
                </c:pt>
                <c:pt idx="6945">
                  <c:v>9.6445793749999993</c:v>
                </c:pt>
                <c:pt idx="6946">
                  <c:v>9.6459680833333401</c:v>
                </c:pt>
                <c:pt idx="6947">
                  <c:v>9.6473567916666703</c:v>
                </c:pt>
                <c:pt idx="6948">
                  <c:v>9.6487455000000004</c:v>
                </c:pt>
                <c:pt idx="6949">
                  <c:v>9.6501342083333395</c:v>
                </c:pt>
                <c:pt idx="6950">
                  <c:v>9.6515229166666696</c:v>
                </c:pt>
                <c:pt idx="6951">
                  <c:v>9.6529116249999998</c:v>
                </c:pt>
                <c:pt idx="6952">
                  <c:v>9.6543003333333406</c:v>
                </c:pt>
                <c:pt idx="6953">
                  <c:v>9.6556890416666707</c:v>
                </c:pt>
                <c:pt idx="6954">
                  <c:v>9.6570777500000009</c:v>
                </c:pt>
                <c:pt idx="6955">
                  <c:v>9.6584664583333399</c:v>
                </c:pt>
                <c:pt idx="6956">
                  <c:v>9.6598551666666701</c:v>
                </c:pt>
                <c:pt idx="6957">
                  <c:v>9.6612438750000003</c:v>
                </c:pt>
                <c:pt idx="6958">
                  <c:v>9.6626325833333393</c:v>
                </c:pt>
                <c:pt idx="6959">
                  <c:v>9.6640212916666695</c:v>
                </c:pt>
                <c:pt idx="6960">
                  <c:v>9.6654099999999996</c:v>
                </c:pt>
                <c:pt idx="6961">
                  <c:v>9.6667987083333404</c:v>
                </c:pt>
                <c:pt idx="6962">
                  <c:v>9.6681874166666688</c:v>
                </c:pt>
                <c:pt idx="6963">
                  <c:v>9.6695761250000096</c:v>
                </c:pt>
                <c:pt idx="6964">
                  <c:v>9.6709648333333398</c:v>
                </c:pt>
                <c:pt idx="6965">
                  <c:v>9.6723535416666699</c:v>
                </c:pt>
                <c:pt idx="6966">
                  <c:v>9.6737422500000001</c:v>
                </c:pt>
                <c:pt idx="6967">
                  <c:v>9.6751309583333391</c:v>
                </c:pt>
                <c:pt idx="6968">
                  <c:v>9.6765196666666693</c:v>
                </c:pt>
                <c:pt idx="6969">
                  <c:v>9.6779083749999995</c:v>
                </c:pt>
                <c:pt idx="6970">
                  <c:v>9.6792970833333403</c:v>
                </c:pt>
                <c:pt idx="6971">
                  <c:v>9.6806857916666704</c:v>
                </c:pt>
                <c:pt idx="6972">
                  <c:v>9.6820744999999988</c:v>
                </c:pt>
                <c:pt idx="6973">
                  <c:v>9.6834632083333396</c:v>
                </c:pt>
                <c:pt idx="6974">
                  <c:v>9.6848519166666698</c:v>
                </c:pt>
                <c:pt idx="6975">
                  <c:v>9.6862406249999999</c:v>
                </c:pt>
                <c:pt idx="6976">
                  <c:v>9.687629333333339</c:v>
                </c:pt>
                <c:pt idx="6977">
                  <c:v>9.6890180416666691</c:v>
                </c:pt>
                <c:pt idx="6978">
                  <c:v>9.6904067499999993</c:v>
                </c:pt>
                <c:pt idx="6979">
                  <c:v>9.6917954583333401</c:v>
                </c:pt>
                <c:pt idx="6980">
                  <c:v>9.6931841666666703</c:v>
                </c:pt>
                <c:pt idx="6981">
                  <c:v>9.6945728750000004</c:v>
                </c:pt>
                <c:pt idx="6982">
                  <c:v>9.6959615833333395</c:v>
                </c:pt>
                <c:pt idx="6983">
                  <c:v>9.6973502916666696</c:v>
                </c:pt>
                <c:pt idx="6984">
                  <c:v>9.6987389999999998</c:v>
                </c:pt>
                <c:pt idx="6985">
                  <c:v>9.7001277083333388</c:v>
                </c:pt>
                <c:pt idx="6986">
                  <c:v>9.701516416666669</c:v>
                </c:pt>
                <c:pt idx="6987">
                  <c:v>9.7029051249999991</c:v>
                </c:pt>
                <c:pt idx="6988">
                  <c:v>9.7042938333333399</c:v>
                </c:pt>
                <c:pt idx="6989">
                  <c:v>9.7056825416666701</c:v>
                </c:pt>
                <c:pt idx="6990">
                  <c:v>9.7070712500000003</c:v>
                </c:pt>
                <c:pt idx="6991">
                  <c:v>9.7084599583333393</c:v>
                </c:pt>
                <c:pt idx="6992">
                  <c:v>9.7098486666666695</c:v>
                </c:pt>
                <c:pt idx="6993">
                  <c:v>9.7112373749999996</c:v>
                </c:pt>
                <c:pt idx="6994">
                  <c:v>9.7126260833333404</c:v>
                </c:pt>
                <c:pt idx="6995">
                  <c:v>9.7140147916666688</c:v>
                </c:pt>
                <c:pt idx="6996">
                  <c:v>9.715403499999999</c:v>
                </c:pt>
                <c:pt idx="6997">
                  <c:v>9.7167922083333398</c:v>
                </c:pt>
                <c:pt idx="6998">
                  <c:v>9.7181809166666699</c:v>
                </c:pt>
                <c:pt idx="6999">
                  <c:v>9.7195696250000001</c:v>
                </c:pt>
                <c:pt idx="7000">
                  <c:v>9.7209583333333391</c:v>
                </c:pt>
                <c:pt idx="7001">
                  <c:v>9.7223470416666693</c:v>
                </c:pt>
                <c:pt idx="7002">
                  <c:v>9.7237357499999995</c:v>
                </c:pt>
                <c:pt idx="7003">
                  <c:v>9.7251244583333403</c:v>
                </c:pt>
                <c:pt idx="7004">
                  <c:v>9.7265131666666704</c:v>
                </c:pt>
                <c:pt idx="7005">
                  <c:v>9.7279018749999988</c:v>
                </c:pt>
                <c:pt idx="7006">
                  <c:v>9.7292905833333396</c:v>
                </c:pt>
                <c:pt idx="7007">
                  <c:v>9.7306792916666698</c:v>
                </c:pt>
                <c:pt idx="7008">
                  <c:v>9.7320679999999999</c:v>
                </c:pt>
                <c:pt idx="7009">
                  <c:v>9.733456708333339</c:v>
                </c:pt>
                <c:pt idx="7010">
                  <c:v>9.7348454166666691</c:v>
                </c:pt>
                <c:pt idx="7011">
                  <c:v>9.7362341249999993</c:v>
                </c:pt>
                <c:pt idx="7012">
                  <c:v>9.7376228333333401</c:v>
                </c:pt>
                <c:pt idx="7013">
                  <c:v>9.7390115416666703</c:v>
                </c:pt>
                <c:pt idx="7014">
                  <c:v>9.7404002500000004</c:v>
                </c:pt>
                <c:pt idx="7015">
                  <c:v>9.7417889583333395</c:v>
                </c:pt>
                <c:pt idx="7016">
                  <c:v>9.7431776666666696</c:v>
                </c:pt>
                <c:pt idx="7017">
                  <c:v>9.7445663749999998</c:v>
                </c:pt>
                <c:pt idx="7018">
                  <c:v>9.7459550833333388</c:v>
                </c:pt>
                <c:pt idx="7019">
                  <c:v>9.747343791666669</c:v>
                </c:pt>
                <c:pt idx="7020">
                  <c:v>9.7487324999999991</c:v>
                </c:pt>
                <c:pt idx="7021">
                  <c:v>9.75012120833334</c:v>
                </c:pt>
                <c:pt idx="7022">
                  <c:v>9.7515099166666701</c:v>
                </c:pt>
                <c:pt idx="7023">
                  <c:v>9.7528986250000003</c:v>
                </c:pt>
                <c:pt idx="7024">
                  <c:v>9.7542873333333393</c:v>
                </c:pt>
                <c:pt idx="7025">
                  <c:v>9.7556760416666695</c:v>
                </c:pt>
                <c:pt idx="7026">
                  <c:v>9.7570647499999996</c:v>
                </c:pt>
                <c:pt idx="7027">
                  <c:v>9.7584534583333404</c:v>
                </c:pt>
                <c:pt idx="7028">
                  <c:v>9.7598421666666688</c:v>
                </c:pt>
                <c:pt idx="7029">
                  <c:v>9.761230874999999</c:v>
                </c:pt>
                <c:pt idx="7030">
                  <c:v>9.7626195833333398</c:v>
                </c:pt>
                <c:pt idx="7031">
                  <c:v>9.7640082916666699</c:v>
                </c:pt>
                <c:pt idx="7032">
                  <c:v>9.7653970000000001</c:v>
                </c:pt>
                <c:pt idx="7033">
                  <c:v>9.7667857083333391</c:v>
                </c:pt>
                <c:pt idx="7034">
                  <c:v>9.7681744166666693</c:v>
                </c:pt>
                <c:pt idx="7035">
                  <c:v>9.7695631249999995</c:v>
                </c:pt>
                <c:pt idx="7036">
                  <c:v>9.7709518333333403</c:v>
                </c:pt>
                <c:pt idx="7037">
                  <c:v>9.7723405416666704</c:v>
                </c:pt>
                <c:pt idx="7038">
                  <c:v>9.7737292500000095</c:v>
                </c:pt>
                <c:pt idx="7039">
                  <c:v>9.7751179583333396</c:v>
                </c:pt>
                <c:pt idx="7040">
                  <c:v>9.7765066666666698</c:v>
                </c:pt>
                <c:pt idx="7041">
                  <c:v>9.7778953749999999</c:v>
                </c:pt>
                <c:pt idx="7042">
                  <c:v>9.779284083333339</c:v>
                </c:pt>
                <c:pt idx="7043">
                  <c:v>9.7806727916666691</c:v>
                </c:pt>
                <c:pt idx="7044">
                  <c:v>9.7820614999999993</c:v>
                </c:pt>
                <c:pt idx="7045">
                  <c:v>9.7834502083333401</c:v>
                </c:pt>
                <c:pt idx="7046">
                  <c:v>9.7848389166666703</c:v>
                </c:pt>
                <c:pt idx="7047">
                  <c:v>9.7862276250000004</c:v>
                </c:pt>
                <c:pt idx="7048">
                  <c:v>9.7876163333333395</c:v>
                </c:pt>
                <c:pt idx="7049">
                  <c:v>9.7890050416666696</c:v>
                </c:pt>
                <c:pt idx="7050">
                  <c:v>9.7903937499999998</c:v>
                </c:pt>
                <c:pt idx="7051">
                  <c:v>9.7917824583333388</c:v>
                </c:pt>
                <c:pt idx="7052">
                  <c:v>9.793171166666669</c:v>
                </c:pt>
                <c:pt idx="7053">
                  <c:v>9.7945598749999991</c:v>
                </c:pt>
                <c:pt idx="7054">
                  <c:v>9.79594858333334</c:v>
                </c:pt>
                <c:pt idx="7055">
                  <c:v>9.7973372916666701</c:v>
                </c:pt>
                <c:pt idx="7056">
                  <c:v>9.7987260000000003</c:v>
                </c:pt>
                <c:pt idx="7057">
                  <c:v>9.8001147083333393</c:v>
                </c:pt>
                <c:pt idx="7058">
                  <c:v>9.8015034166666695</c:v>
                </c:pt>
                <c:pt idx="7059">
                  <c:v>9.8028921249999996</c:v>
                </c:pt>
                <c:pt idx="7060">
                  <c:v>9.8042808333333404</c:v>
                </c:pt>
                <c:pt idx="7061">
                  <c:v>9.8056695416666688</c:v>
                </c:pt>
                <c:pt idx="7062">
                  <c:v>9.807058249999999</c:v>
                </c:pt>
                <c:pt idx="7063">
                  <c:v>9.8084469583333398</c:v>
                </c:pt>
                <c:pt idx="7064">
                  <c:v>9.80983566666667</c:v>
                </c:pt>
                <c:pt idx="7065">
                  <c:v>9.8112243750000001</c:v>
                </c:pt>
                <c:pt idx="7066">
                  <c:v>9.8126130833333391</c:v>
                </c:pt>
                <c:pt idx="7067">
                  <c:v>9.8140017916666693</c:v>
                </c:pt>
                <c:pt idx="7068">
                  <c:v>9.8153904999999995</c:v>
                </c:pt>
                <c:pt idx="7069">
                  <c:v>9.8167792083333403</c:v>
                </c:pt>
                <c:pt idx="7070">
                  <c:v>9.8181679166666704</c:v>
                </c:pt>
                <c:pt idx="7071">
                  <c:v>9.8195566250000095</c:v>
                </c:pt>
                <c:pt idx="7072">
                  <c:v>9.8209453333333396</c:v>
                </c:pt>
                <c:pt idx="7073">
                  <c:v>9.8223340416666698</c:v>
                </c:pt>
                <c:pt idx="7074">
                  <c:v>9.8237227499999999</c:v>
                </c:pt>
                <c:pt idx="7075">
                  <c:v>9.825111458333339</c:v>
                </c:pt>
                <c:pt idx="7076">
                  <c:v>9.8265001666666691</c:v>
                </c:pt>
                <c:pt idx="7077">
                  <c:v>9.8278888749999993</c:v>
                </c:pt>
                <c:pt idx="7078">
                  <c:v>9.8292775833333401</c:v>
                </c:pt>
                <c:pt idx="7079">
                  <c:v>9.8306662916666703</c:v>
                </c:pt>
                <c:pt idx="7080">
                  <c:v>9.8320550000000004</c:v>
                </c:pt>
                <c:pt idx="7081">
                  <c:v>9.8334437083333395</c:v>
                </c:pt>
                <c:pt idx="7082">
                  <c:v>9.8348324166666696</c:v>
                </c:pt>
                <c:pt idx="7083">
                  <c:v>9.8362211249999998</c:v>
                </c:pt>
                <c:pt idx="7084">
                  <c:v>9.8376098333333388</c:v>
                </c:pt>
                <c:pt idx="7085">
                  <c:v>9.838998541666669</c:v>
                </c:pt>
                <c:pt idx="7086">
                  <c:v>9.8403872499999991</c:v>
                </c:pt>
                <c:pt idx="7087">
                  <c:v>9.84177595833334</c:v>
                </c:pt>
                <c:pt idx="7088">
                  <c:v>9.8431646666666701</c:v>
                </c:pt>
                <c:pt idx="7089">
                  <c:v>9.8445533750000003</c:v>
                </c:pt>
                <c:pt idx="7090">
                  <c:v>9.8459420833333393</c:v>
                </c:pt>
                <c:pt idx="7091">
                  <c:v>9.8473307916666695</c:v>
                </c:pt>
                <c:pt idx="7092">
                  <c:v>9.8487194999999996</c:v>
                </c:pt>
                <c:pt idx="7093">
                  <c:v>9.8501082083333404</c:v>
                </c:pt>
                <c:pt idx="7094">
                  <c:v>9.8514969166666688</c:v>
                </c:pt>
                <c:pt idx="7095">
                  <c:v>9.852885624999999</c:v>
                </c:pt>
                <c:pt idx="7096">
                  <c:v>9.8542743333333398</c:v>
                </c:pt>
                <c:pt idx="7097">
                  <c:v>9.85566304166667</c:v>
                </c:pt>
                <c:pt idx="7098">
                  <c:v>9.8570517500000001</c:v>
                </c:pt>
                <c:pt idx="7099">
                  <c:v>9.8584404583333392</c:v>
                </c:pt>
                <c:pt idx="7100">
                  <c:v>9.8598291666666693</c:v>
                </c:pt>
                <c:pt idx="7101">
                  <c:v>9.8612178749999995</c:v>
                </c:pt>
                <c:pt idx="7102">
                  <c:v>9.8626065833333403</c:v>
                </c:pt>
                <c:pt idx="7103">
                  <c:v>9.8639952916666704</c:v>
                </c:pt>
                <c:pt idx="7104">
                  <c:v>9.8653839999999988</c:v>
                </c:pt>
                <c:pt idx="7105">
                  <c:v>9.8667727083333396</c:v>
                </c:pt>
                <c:pt idx="7106">
                  <c:v>9.8681614166666698</c:v>
                </c:pt>
                <c:pt idx="7107">
                  <c:v>9.869550125</c:v>
                </c:pt>
                <c:pt idx="7108">
                  <c:v>9.870938833333339</c:v>
                </c:pt>
                <c:pt idx="7109">
                  <c:v>9.8723275416666691</c:v>
                </c:pt>
                <c:pt idx="7110">
                  <c:v>9.8737162499999993</c:v>
                </c:pt>
                <c:pt idx="7111">
                  <c:v>9.8751049583333401</c:v>
                </c:pt>
                <c:pt idx="7112">
                  <c:v>9.8764936666666703</c:v>
                </c:pt>
                <c:pt idx="7113">
                  <c:v>9.8778823750000004</c:v>
                </c:pt>
                <c:pt idx="7114">
                  <c:v>9.8792710833333395</c:v>
                </c:pt>
                <c:pt idx="7115">
                  <c:v>9.8806597916666696</c:v>
                </c:pt>
                <c:pt idx="7116">
                  <c:v>9.8820484999999998</c:v>
                </c:pt>
                <c:pt idx="7117">
                  <c:v>9.8834372083333388</c:v>
                </c:pt>
                <c:pt idx="7118">
                  <c:v>9.884825916666669</c:v>
                </c:pt>
                <c:pt idx="7119">
                  <c:v>9.8862146249999991</c:v>
                </c:pt>
                <c:pt idx="7120">
                  <c:v>9.88760333333334</c:v>
                </c:pt>
                <c:pt idx="7121">
                  <c:v>9.8889920416666701</c:v>
                </c:pt>
                <c:pt idx="7122">
                  <c:v>9.8903807500000003</c:v>
                </c:pt>
                <c:pt idx="7123">
                  <c:v>9.8917694583333393</c:v>
                </c:pt>
                <c:pt idx="7124">
                  <c:v>9.8931581666666695</c:v>
                </c:pt>
                <c:pt idx="7125">
                  <c:v>9.8945468749999996</c:v>
                </c:pt>
                <c:pt idx="7126">
                  <c:v>9.8959355833333404</c:v>
                </c:pt>
                <c:pt idx="7127">
                  <c:v>9.8973242916666688</c:v>
                </c:pt>
                <c:pt idx="7128">
                  <c:v>9.898712999999999</c:v>
                </c:pt>
                <c:pt idx="7129">
                  <c:v>9.9001017083333398</c:v>
                </c:pt>
                <c:pt idx="7130">
                  <c:v>9.90149041666667</c:v>
                </c:pt>
                <c:pt idx="7131">
                  <c:v>9.9028791250000001</c:v>
                </c:pt>
                <c:pt idx="7132">
                  <c:v>9.9042678333333392</c:v>
                </c:pt>
                <c:pt idx="7133">
                  <c:v>9.9056565416666693</c:v>
                </c:pt>
                <c:pt idx="7134">
                  <c:v>9.9070452499999995</c:v>
                </c:pt>
                <c:pt idx="7135">
                  <c:v>9.9084339583333403</c:v>
                </c:pt>
                <c:pt idx="7136">
                  <c:v>9.9098226666666704</c:v>
                </c:pt>
                <c:pt idx="7137">
                  <c:v>9.9112113749999988</c:v>
                </c:pt>
                <c:pt idx="7138">
                  <c:v>9.9126000833333396</c:v>
                </c:pt>
                <c:pt idx="7139">
                  <c:v>9.9139887916666698</c:v>
                </c:pt>
                <c:pt idx="7140">
                  <c:v>9.9153775</c:v>
                </c:pt>
                <c:pt idx="7141">
                  <c:v>9.916766208333339</c:v>
                </c:pt>
                <c:pt idx="7142">
                  <c:v>9.9181549166666692</c:v>
                </c:pt>
                <c:pt idx="7143">
                  <c:v>9.9195436249999993</c:v>
                </c:pt>
                <c:pt idx="7144">
                  <c:v>9.9209323333333401</c:v>
                </c:pt>
                <c:pt idx="7145">
                  <c:v>9.9223210416666703</c:v>
                </c:pt>
                <c:pt idx="7146">
                  <c:v>9.9237097500000004</c:v>
                </c:pt>
                <c:pt idx="7147">
                  <c:v>9.9250984583333395</c:v>
                </c:pt>
                <c:pt idx="7148">
                  <c:v>9.9264871666666696</c:v>
                </c:pt>
                <c:pt idx="7149">
                  <c:v>9.9278758749999998</c:v>
                </c:pt>
                <c:pt idx="7150">
                  <c:v>9.9292645833333388</c:v>
                </c:pt>
                <c:pt idx="7151">
                  <c:v>9.930653291666669</c:v>
                </c:pt>
                <c:pt idx="7152">
                  <c:v>9.9320419999999991</c:v>
                </c:pt>
                <c:pt idx="7153">
                  <c:v>9.93343070833334</c:v>
                </c:pt>
                <c:pt idx="7154">
                  <c:v>9.9348194166666701</c:v>
                </c:pt>
                <c:pt idx="7155">
                  <c:v>9.9362081250000003</c:v>
                </c:pt>
                <c:pt idx="7156">
                  <c:v>9.9375968333333393</c:v>
                </c:pt>
                <c:pt idx="7157">
                  <c:v>9.9389855416666695</c:v>
                </c:pt>
                <c:pt idx="7158">
                  <c:v>9.9403742499999996</c:v>
                </c:pt>
                <c:pt idx="7159">
                  <c:v>9.9417629583333404</c:v>
                </c:pt>
                <c:pt idx="7160">
                  <c:v>9.9431516666666688</c:v>
                </c:pt>
                <c:pt idx="7161">
                  <c:v>9.944540374999999</c:v>
                </c:pt>
                <c:pt idx="7162">
                  <c:v>9.9459290833333398</c:v>
                </c:pt>
                <c:pt idx="7163">
                  <c:v>9.94731779166667</c:v>
                </c:pt>
                <c:pt idx="7164">
                  <c:v>9.9487065000000001</c:v>
                </c:pt>
                <c:pt idx="7165">
                  <c:v>9.9500952083333392</c:v>
                </c:pt>
                <c:pt idx="7166">
                  <c:v>9.9514839166666693</c:v>
                </c:pt>
                <c:pt idx="7167">
                  <c:v>9.9528726249999995</c:v>
                </c:pt>
                <c:pt idx="7168">
                  <c:v>9.9542613333333403</c:v>
                </c:pt>
                <c:pt idx="7169">
                  <c:v>9.9556500416666704</c:v>
                </c:pt>
                <c:pt idx="7170">
                  <c:v>9.9570387499999988</c:v>
                </c:pt>
                <c:pt idx="7171">
                  <c:v>9.9584274583333396</c:v>
                </c:pt>
                <c:pt idx="7172">
                  <c:v>9.9598161666666698</c:v>
                </c:pt>
                <c:pt idx="7173">
                  <c:v>9.961204875</c:v>
                </c:pt>
                <c:pt idx="7174">
                  <c:v>9.962593583333339</c:v>
                </c:pt>
                <c:pt idx="7175">
                  <c:v>9.9639822916666692</c:v>
                </c:pt>
                <c:pt idx="7176">
                  <c:v>9.9653709999999993</c:v>
                </c:pt>
                <c:pt idx="7177">
                  <c:v>9.9667597083333401</c:v>
                </c:pt>
                <c:pt idx="7178">
                  <c:v>9.9681484166666703</c:v>
                </c:pt>
                <c:pt idx="7179">
                  <c:v>9.9695371250000004</c:v>
                </c:pt>
                <c:pt idx="7180">
                  <c:v>9.9709258333333395</c:v>
                </c:pt>
                <c:pt idx="7181">
                  <c:v>9.9723145416666696</c:v>
                </c:pt>
                <c:pt idx="7182">
                  <c:v>9.9737032499999998</c:v>
                </c:pt>
                <c:pt idx="7183">
                  <c:v>9.9750919583333388</c:v>
                </c:pt>
                <c:pt idx="7184">
                  <c:v>9.976480666666669</c:v>
                </c:pt>
                <c:pt idx="7185">
                  <c:v>9.9778693749999992</c:v>
                </c:pt>
                <c:pt idx="7186">
                  <c:v>9.97925808333334</c:v>
                </c:pt>
                <c:pt idx="7187">
                  <c:v>9.9806467916666701</c:v>
                </c:pt>
                <c:pt idx="7188">
                  <c:v>9.9820355000000003</c:v>
                </c:pt>
                <c:pt idx="7189">
                  <c:v>9.9834242083333393</c:v>
                </c:pt>
                <c:pt idx="7190">
                  <c:v>9.9848129166666695</c:v>
                </c:pt>
                <c:pt idx="7191">
                  <c:v>9.9862016249999996</c:v>
                </c:pt>
                <c:pt idx="7192">
                  <c:v>9.9875903333333405</c:v>
                </c:pt>
                <c:pt idx="7193">
                  <c:v>9.9889790416666688</c:v>
                </c:pt>
                <c:pt idx="7194">
                  <c:v>9.990367749999999</c:v>
                </c:pt>
                <c:pt idx="7195">
                  <c:v>9.9917564583333398</c:v>
                </c:pt>
                <c:pt idx="7196">
                  <c:v>9.99314516666667</c:v>
                </c:pt>
                <c:pt idx="7197">
                  <c:v>9.9945338750000001</c:v>
                </c:pt>
                <c:pt idx="7198">
                  <c:v>9.9959225833333392</c:v>
                </c:pt>
                <c:pt idx="7199">
                  <c:v>9.9973112916666693</c:v>
                </c:pt>
                <c:pt idx="7200">
                  <c:v>9.9986999999999995</c:v>
                </c:pt>
                <c:pt idx="7201">
                  <c:v>10.00008870833334</c:v>
                </c:pt>
                <c:pt idx="7202">
                  <c:v>10.00147741666667</c:v>
                </c:pt>
                <c:pt idx="7203">
                  <c:v>10.002866124999999</c:v>
                </c:pt>
                <c:pt idx="7204">
                  <c:v>10.00425483333334</c:v>
                </c:pt>
                <c:pt idx="7205">
                  <c:v>10.00564354166667</c:v>
                </c:pt>
                <c:pt idx="7206">
                  <c:v>10.00703225</c:v>
                </c:pt>
                <c:pt idx="7207">
                  <c:v>10.008420958333339</c:v>
                </c:pt>
                <c:pt idx="7208">
                  <c:v>10.009809666666669</c:v>
                </c:pt>
                <c:pt idx="7209">
                  <c:v>10.011198374999999</c:v>
                </c:pt>
                <c:pt idx="7210">
                  <c:v>10.01258708333334</c:v>
                </c:pt>
                <c:pt idx="7211">
                  <c:v>10.01397579166667</c:v>
                </c:pt>
                <c:pt idx="7212">
                  <c:v>10.0153645</c:v>
                </c:pt>
                <c:pt idx="7213">
                  <c:v>10.016753208333339</c:v>
                </c:pt>
                <c:pt idx="7214">
                  <c:v>10.01814191666667</c:v>
                </c:pt>
                <c:pt idx="7215">
                  <c:v>10.019530625</c:v>
                </c:pt>
                <c:pt idx="7216">
                  <c:v>10.020919333333339</c:v>
                </c:pt>
                <c:pt idx="7217">
                  <c:v>10.022308041666669</c:v>
                </c:pt>
                <c:pt idx="7218">
                  <c:v>10.023696749999999</c:v>
                </c:pt>
                <c:pt idx="7219">
                  <c:v>10.02508545833334</c:v>
                </c:pt>
                <c:pt idx="7220">
                  <c:v>10.02647416666667</c:v>
                </c:pt>
                <c:pt idx="7221">
                  <c:v>10.027862875</c:v>
                </c:pt>
                <c:pt idx="7222">
                  <c:v>10.029251583333339</c:v>
                </c:pt>
                <c:pt idx="7223">
                  <c:v>10.030640291666669</c:v>
                </c:pt>
                <c:pt idx="7224">
                  <c:v>10.032029</c:v>
                </c:pt>
                <c:pt idx="7225">
                  <c:v>10.03341770833334</c:v>
                </c:pt>
                <c:pt idx="7226">
                  <c:v>10.034806416666669</c:v>
                </c:pt>
                <c:pt idx="7227">
                  <c:v>10.036195124999999</c:v>
                </c:pt>
                <c:pt idx="7228">
                  <c:v>10.03758383333334</c:v>
                </c:pt>
                <c:pt idx="7229">
                  <c:v>10.03897254166667</c:v>
                </c:pt>
                <c:pt idx="7230">
                  <c:v>10.04036125</c:v>
                </c:pt>
                <c:pt idx="7231">
                  <c:v>10.041749958333339</c:v>
                </c:pt>
                <c:pt idx="7232">
                  <c:v>10.043138666666669</c:v>
                </c:pt>
                <c:pt idx="7233">
                  <c:v>10.044527374999999</c:v>
                </c:pt>
                <c:pt idx="7234">
                  <c:v>10.04591608333334</c:v>
                </c:pt>
                <c:pt idx="7235">
                  <c:v>10.04730479166667</c:v>
                </c:pt>
                <c:pt idx="7236">
                  <c:v>10.048693500000009</c:v>
                </c:pt>
                <c:pt idx="7237">
                  <c:v>10.05008220833334</c:v>
                </c:pt>
                <c:pt idx="7238">
                  <c:v>10.05147091666667</c:v>
                </c:pt>
                <c:pt idx="7239">
                  <c:v>10.052859625</c:v>
                </c:pt>
                <c:pt idx="7240">
                  <c:v>10.054248333333339</c:v>
                </c:pt>
                <c:pt idx="7241">
                  <c:v>10.055637041666669</c:v>
                </c:pt>
                <c:pt idx="7242">
                  <c:v>10.057025749999999</c:v>
                </c:pt>
                <c:pt idx="7243">
                  <c:v>10.05841445833334</c:v>
                </c:pt>
                <c:pt idx="7244">
                  <c:v>10.05980316666667</c:v>
                </c:pt>
                <c:pt idx="7245">
                  <c:v>10.061191875</c:v>
                </c:pt>
                <c:pt idx="7246">
                  <c:v>10.062580583333339</c:v>
                </c:pt>
                <c:pt idx="7247">
                  <c:v>10.06396929166667</c:v>
                </c:pt>
                <c:pt idx="7248">
                  <c:v>10.065358</c:v>
                </c:pt>
                <c:pt idx="7249">
                  <c:v>10.066746708333339</c:v>
                </c:pt>
                <c:pt idx="7250">
                  <c:v>10.068135416666669</c:v>
                </c:pt>
                <c:pt idx="7251">
                  <c:v>10.069524124999999</c:v>
                </c:pt>
                <c:pt idx="7252">
                  <c:v>10.07091283333334</c:v>
                </c:pt>
                <c:pt idx="7253">
                  <c:v>10.07230154166667</c:v>
                </c:pt>
                <c:pt idx="7254">
                  <c:v>10.07369025</c:v>
                </c:pt>
                <c:pt idx="7255">
                  <c:v>10.075078958333339</c:v>
                </c:pt>
                <c:pt idx="7256">
                  <c:v>10.076467666666669</c:v>
                </c:pt>
                <c:pt idx="7257">
                  <c:v>10.077856375</c:v>
                </c:pt>
                <c:pt idx="7258">
                  <c:v>10.07924508333334</c:v>
                </c:pt>
                <c:pt idx="7259">
                  <c:v>10.080633791666669</c:v>
                </c:pt>
                <c:pt idx="7260">
                  <c:v>10.082022499999999</c:v>
                </c:pt>
                <c:pt idx="7261">
                  <c:v>10.08341120833334</c:v>
                </c:pt>
                <c:pt idx="7262">
                  <c:v>10.08479991666667</c:v>
                </c:pt>
                <c:pt idx="7263">
                  <c:v>10.086188625</c:v>
                </c:pt>
                <c:pt idx="7264">
                  <c:v>10.087577333333339</c:v>
                </c:pt>
                <c:pt idx="7265">
                  <c:v>10.088966041666669</c:v>
                </c:pt>
                <c:pt idx="7266">
                  <c:v>10.090354749999999</c:v>
                </c:pt>
                <c:pt idx="7267">
                  <c:v>10.09174345833334</c:v>
                </c:pt>
                <c:pt idx="7268">
                  <c:v>10.09313216666667</c:v>
                </c:pt>
                <c:pt idx="7269">
                  <c:v>10.094520874999999</c:v>
                </c:pt>
                <c:pt idx="7270">
                  <c:v>10.09590958333334</c:v>
                </c:pt>
                <c:pt idx="7271">
                  <c:v>10.09729829166667</c:v>
                </c:pt>
                <c:pt idx="7272">
                  <c:v>10.098687</c:v>
                </c:pt>
                <c:pt idx="7273">
                  <c:v>10.100075708333339</c:v>
                </c:pt>
                <c:pt idx="7274">
                  <c:v>10.101464416666669</c:v>
                </c:pt>
                <c:pt idx="7275">
                  <c:v>10.102853124999999</c:v>
                </c:pt>
                <c:pt idx="7276">
                  <c:v>10.10424183333334</c:v>
                </c:pt>
                <c:pt idx="7277">
                  <c:v>10.10563054166667</c:v>
                </c:pt>
                <c:pt idx="7278">
                  <c:v>10.10701925</c:v>
                </c:pt>
                <c:pt idx="7279">
                  <c:v>10.108407958333339</c:v>
                </c:pt>
                <c:pt idx="7280">
                  <c:v>10.10979666666667</c:v>
                </c:pt>
                <c:pt idx="7281">
                  <c:v>10.111185375</c:v>
                </c:pt>
                <c:pt idx="7282">
                  <c:v>10.112574083333339</c:v>
                </c:pt>
                <c:pt idx="7283">
                  <c:v>10.113962791666669</c:v>
                </c:pt>
                <c:pt idx="7284">
                  <c:v>10.115351499999999</c:v>
                </c:pt>
                <c:pt idx="7285">
                  <c:v>10.11674020833334</c:v>
                </c:pt>
                <c:pt idx="7286">
                  <c:v>10.11812891666667</c:v>
                </c:pt>
                <c:pt idx="7287">
                  <c:v>10.119517625</c:v>
                </c:pt>
                <c:pt idx="7288">
                  <c:v>10.120906333333339</c:v>
                </c:pt>
                <c:pt idx="7289">
                  <c:v>10.122295041666669</c:v>
                </c:pt>
                <c:pt idx="7290">
                  <c:v>10.12368375</c:v>
                </c:pt>
                <c:pt idx="7291">
                  <c:v>10.12507245833334</c:v>
                </c:pt>
                <c:pt idx="7292">
                  <c:v>10.126461166666669</c:v>
                </c:pt>
                <c:pt idx="7293">
                  <c:v>10.127849874999999</c:v>
                </c:pt>
                <c:pt idx="7294">
                  <c:v>10.12923858333334</c:v>
                </c:pt>
                <c:pt idx="7295">
                  <c:v>10.13062729166667</c:v>
                </c:pt>
                <c:pt idx="7296">
                  <c:v>10.132016</c:v>
                </c:pt>
                <c:pt idx="7297">
                  <c:v>10.133404708333339</c:v>
                </c:pt>
                <c:pt idx="7298">
                  <c:v>10.134793416666669</c:v>
                </c:pt>
                <c:pt idx="7299">
                  <c:v>10.136182124999999</c:v>
                </c:pt>
                <c:pt idx="7300">
                  <c:v>10.13757083333334</c:v>
                </c:pt>
                <c:pt idx="7301">
                  <c:v>10.13895954166667</c:v>
                </c:pt>
                <c:pt idx="7302">
                  <c:v>10.140348249999999</c:v>
                </c:pt>
                <c:pt idx="7303">
                  <c:v>10.14173695833334</c:v>
                </c:pt>
                <c:pt idx="7304">
                  <c:v>10.14312566666667</c:v>
                </c:pt>
                <c:pt idx="7305">
                  <c:v>10.144514375</c:v>
                </c:pt>
                <c:pt idx="7306">
                  <c:v>10.145903083333339</c:v>
                </c:pt>
                <c:pt idx="7307">
                  <c:v>10.147291791666669</c:v>
                </c:pt>
                <c:pt idx="7308">
                  <c:v>10.148680499999999</c:v>
                </c:pt>
                <c:pt idx="7309">
                  <c:v>10.15006920833334</c:v>
                </c:pt>
                <c:pt idx="7310">
                  <c:v>10.15145791666667</c:v>
                </c:pt>
                <c:pt idx="7311">
                  <c:v>10.152846625</c:v>
                </c:pt>
                <c:pt idx="7312">
                  <c:v>10.154235333333339</c:v>
                </c:pt>
                <c:pt idx="7313">
                  <c:v>10.15562404166667</c:v>
                </c:pt>
                <c:pt idx="7314">
                  <c:v>10.15701275</c:v>
                </c:pt>
                <c:pt idx="7315">
                  <c:v>10.158401458333339</c:v>
                </c:pt>
                <c:pt idx="7316">
                  <c:v>10.159790166666669</c:v>
                </c:pt>
                <c:pt idx="7317">
                  <c:v>10.161178874999999</c:v>
                </c:pt>
                <c:pt idx="7318">
                  <c:v>10.16256758333334</c:v>
                </c:pt>
                <c:pt idx="7319">
                  <c:v>10.16395629166667</c:v>
                </c:pt>
                <c:pt idx="7320">
                  <c:v>10.165345</c:v>
                </c:pt>
                <c:pt idx="7321">
                  <c:v>10.166733708333339</c:v>
                </c:pt>
                <c:pt idx="7322">
                  <c:v>10.168122416666669</c:v>
                </c:pt>
                <c:pt idx="7323">
                  <c:v>10.169511125</c:v>
                </c:pt>
                <c:pt idx="7324">
                  <c:v>10.17089983333334</c:v>
                </c:pt>
                <c:pt idx="7325">
                  <c:v>10.172288541666669</c:v>
                </c:pt>
                <c:pt idx="7326">
                  <c:v>10.173677249999999</c:v>
                </c:pt>
                <c:pt idx="7327">
                  <c:v>10.17506595833334</c:v>
                </c:pt>
                <c:pt idx="7328">
                  <c:v>10.17645466666667</c:v>
                </c:pt>
                <c:pt idx="7329">
                  <c:v>10.177843375</c:v>
                </c:pt>
                <c:pt idx="7330">
                  <c:v>10.179232083333339</c:v>
                </c:pt>
                <c:pt idx="7331">
                  <c:v>10.180620791666669</c:v>
                </c:pt>
                <c:pt idx="7332">
                  <c:v>10.182009499999999</c:v>
                </c:pt>
                <c:pt idx="7333">
                  <c:v>10.18339820833334</c:v>
                </c:pt>
                <c:pt idx="7334">
                  <c:v>10.18478691666667</c:v>
                </c:pt>
                <c:pt idx="7335">
                  <c:v>10.186175624999999</c:v>
                </c:pt>
                <c:pt idx="7336">
                  <c:v>10.18756433333334</c:v>
                </c:pt>
                <c:pt idx="7337">
                  <c:v>10.18895304166667</c:v>
                </c:pt>
                <c:pt idx="7338">
                  <c:v>10.19034175</c:v>
                </c:pt>
                <c:pt idx="7339">
                  <c:v>10.191730458333339</c:v>
                </c:pt>
                <c:pt idx="7340">
                  <c:v>10.193119166666669</c:v>
                </c:pt>
                <c:pt idx="7341">
                  <c:v>10.194507874999999</c:v>
                </c:pt>
                <c:pt idx="7342">
                  <c:v>10.19589658333334</c:v>
                </c:pt>
                <c:pt idx="7343">
                  <c:v>10.19728529166667</c:v>
                </c:pt>
                <c:pt idx="7344">
                  <c:v>10.198674</c:v>
                </c:pt>
                <c:pt idx="7345">
                  <c:v>10.20006270833334</c:v>
                </c:pt>
                <c:pt idx="7346">
                  <c:v>10.20145141666667</c:v>
                </c:pt>
                <c:pt idx="7347">
                  <c:v>10.202840125</c:v>
                </c:pt>
                <c:pt idx="7348">
                  <c:v>10.204228833333339</c:v>
                </c:pt>
                <c:pt idx="7349">
                  <c:v>10.205617541666669</c:v>
                </c:pt>
                <c:pt idx="7350">
                  <c:v>10.207006249999999</c:v>
                </c:pt>
                <c:pt idx="7351">
                  <c:v>10.20839495833334</c:v>
                </c:pt>
                <c:pt idx="7352">
                  <c:v>10.20978366666667</c:v>
                </c:pt>
                <c:pt idx="7353">
                  <c:v>10.211172375</c:v>
                </c:pt>
                <c:pt idx="7354">
                  <c:v>10.212561083333339</c:v>
                </c:pt>
                <c:pt idx="7355">
                  <c:v>10.213949791666669</c:v>
                </c:pt>
                <c:pt idx="7356">
                  <c:v>10.2153385</c:v>
                </c:pt>
                <c:pt idx="7357">
                  <c:v>10.21672720833334</c:v>
                </c:pt>
                <c:pt idx="7358">
                  <c:v>10.218115916666669</c:v>
                </c:pt>
                <c:pt idx="7359">
                  <c:v>10.21950462500001</c:v>
                </c:pt>
                <c:pt idx="7360">
                  <c:v>10.22089333333334</c:v>
                </c:pt>
                <c:pt idx="7361">
                  <c:v>10.22228204166667</c:v>
                </c:pt>
                <c:pt idx="7362">
                  <c:v>10.22367075</c:v>
                </c:pt>
                <c:pt idx="7363">
                  <c:v>10.225059458333339</c:v>
                </c:pt>
                <c:pt idx="7364">
                  <c:v>10.226448166666669</c:v>
                </c:pt>
                <c:pt idx="7365">
                  <c:v>10.227836874999999</c:v>
                </c:pt>
                <c:pt idx="7366">
                  <c:v>10.22922558333334</c:v>
                </c:pt>
                <c:pt idx="7367">
                  <c:v>10.23061429166667</c:v>
                </c:pt>
                <c:pt idx="7368">
                  <c:v>10.232002999999999</c:v>
                </c:pt>
                <c:pt idx="7369">
                  <c:v>10.23339170833334</c:v>
                </c:pt>
                <c:pt idx="7370">
                  <c:v>10.23478041666667</c:v>
                </c:pt>
                <c:pt idx="7371">
                  <c:v>10.236169125</c:v>
                </c:pt>
                <c:pt idx="7372">
                  <c:v>10.237557833333339</c:v>
                </c:pt>
                <c:pt idx="7373">
                  <c:v>10.238946541666669</c:v>
                </c:pt>
                <c:pt idx="7374">
                  <c:v>10.240335249999999</c:v>
                </c:pt>
                <c:pt idx="7375">
                  <c:v>10.24172395833334</c:v>
                </c:pt>
                <c:pt idx="7376">
                  <c:v>10.24311266666667</c:v>
                </c:pt>
                <c:pt idx="7377">
                  <c:v>10.244501375</c:v>
                </c:pt>
                <c:pt idx="7378">
                  <c:v>10.24589008333334</c:v>
                </c:pt>
                <c:pt idx="7379">
                  <c:v>10.24727879166667</c:v>
                </c:pt>
                <c:pt idx="7380">
                  <c:v>10.2486675</c:v>
                </c:pt>
                <c:pt idx="7381">
                  <c:v>10.250056208333339</c:v>
                </c:pt>
                <c:pt idx="7382">
                  <c:v>10.251444916666669</c:v>
                </c:pt>
                <c:pt idx="7383">
                  <c:v>10.252833624999999</c:v>
                </c:pt>
                <c:pt idx="7384">
                  <c:v>10.25422233333334</c:v>
                </c:pt>
                <c:pt idx="7385">
                  <c:v>10.25561104166667</c:v>
                </c:pt>
                <c:pt idx="7386">
                  <c:v>10.25699975</c:v>
                </c:pt>
                <c:pt idx="7387">
                  <c:v>10.258388458333339</c:v>
                </c:pt>
                <c:pt idx="7388">
                  <c:v>10.25977716666667</c:v>
                </c:pt>
                <c:pt idx="7389">
                  <c:v>10.261165875</c:v>
                </c:pt>
                <c:pt idx="7390">
                  <c:v>10.26255458333334</c:v>
                </c:pt>
                <c:pt idx="7391">
                  <c:v>10.263943291666669</c:v>
                </c:pt>
                <c:pt idx="7392">
                  <c:v>10.265331999999999</c:v>
                </c:pt>
                <c:pt idx="7393">
                  <c:v>10.26672070833334</c:v>
                </c:pt>
                <c:pt idx="7394">
                  <c:v>10.26810941666667</c:v>
                </c:pt>
                <c:pt idx="7395">
                  <c:v>10.269498125</c:v>
                </c:pt>
                <c:pt idx="7396">
                  <c:v>10.270886833333339</c:v>
                </c:pt>
                <c:pt idx="7397">
                  <c:v>10.272275541666669</c:v>
                </c:pt>
                <c:pt idx="7398">
                  <c:v>10.273664249999999</c:v>
                </c:pt>
                <c:pt idx="7399">
                  <c:v>10.27505295833334</c:v>
                </c:pt>
                <c:pt idx="7400">
                  <c:v>10.27644166666667</c:v>
                </c:pt>
                <c:pt idx="7401">
                  <c:v>10.277830374999999</c:v>
                </c:pt>
                <c:pt idx="7402">
                  <c:v>10.27921908333334</c:v>
                </c:pt>
                <c:pt idx="7403">
                  <c:v>10.28060779166667</c:v>
                </c:pt>
                <c:pt idx="7404">
                  <c:v>10.2819965</c:v>
                </c:pt>
                <c:pt idx="7405">
                  <c:v>10.283385208333339</c:v>
                </c:pt>
                <c:pt idx="7406">
                  <c:v>10.284773916666669</c:v>
                </c:pt>
                <c:pt idx="7407">
                  <c:v>10.286162624999999</c:v>
                </c:pt>
                <c:pt idx="7408">
                  <c:v>10.28755133333334</c:v>
                </c:pt>
                <c:pt idx="7409">
                  <c:v>10.28894004166667</c:v>
                </c:pt>
                <c:pt idx="7410">
                  <c:v>10.29032875</c:v>
                </c:pt>
                <c:pt idx="7411">
                  <c:v>10.29171745833334</c:v>
                </c:pt>
                <c:pt idx="7412">
                  <c:v>10.29310616666667</c:v>
                </c:pt>
                <c:pt idx="7413">
                  <c:v>10.294494875</c:v>
                </c:pt>
                <c:pt idx="7414">
                  <c:v>10.295883583333339</c:v>
                </c:pt>
                <c:pt idx="7415">
                  <c:v>10.297272291666669</c:v>
                </c:pt>
                <c:pt idx="7416">
                  <c:v>10.298660999999999</c:v>
                </c:pt>
                <c:pt idx="7417">
                  <c:v>10.30004970833334</c:v>
                </c:pt>
                <c:pt idx="7418">
                  <c:v>10.30143841666667</c:v>
                </c:pt>
                <c:pt idx="7419">
                  <c:v>10.302827125</c:v>
                </c:pt>
                <c:pt idx="7420">
                  <c:v>10.304215833333339</c:v>
                </c:pt>
                <c:pt idx="7421">
                  <c:v>10.30560454166667</c:v>
                </c:pt>
                <c:pt idx="7422">
                  <c:v>10.30699325</c:v>
                </c:pt>
                <c:pt idx="7423">
                  <c:v>10.30838195833334</c:v>
                </c:pt>
                <c:pt idx="7424">
                  <c:v>10.309770666666669</c:v>
                </c:pt>
                <c:pt idx="7425">
                  <c:v>10.311159374999999</c:v>
                </c:pt>
                <c:pt idx="7426">
                  <c:v>10.31254808333334</c:v>
                </c:pt>
                <c:pt idx="7427">
                  <c:v>10.31393679166667</c:v>
                </c:pt>
                <c:pt idx="7428">
                  <c:v>10.3153255</c:v>
                </c:pt>
                <c:pt idx="7429">
                  <c:v>10.316714208333339</c:v>
                </c:pt>
                <c:pt idx="7430">
                  <c:v>10.318102916666669</c:v>
                </c:pt>
                <c:pt idx="7431">
                  <c:v>10.319491625</c:v>
                </c:pt>
                <c:pt idx="7432">
                  <c:v>10.32088033333334</c:v>
                </c:pt>
                <c:pt idx="7433">
                  <c:v>10.32226904166667</c:v>
                </c:pt>
                <c:pt idx="7434">
                  <c:v>10.32365775000001</c:v>
                </c:pt>
                <c:pt idx="7435">
                  <c:v>10.32504645833334</c:v>
                </c:pt>
                <c:pt idx="7436">
                  <c:v>10.32643516666667</c:v>
                </c:pt>
                <c:pt idx="7437">
                  <c:v>10.327823875</c:v>
                </c:pt>
                <c:pt idx="7438">
                  <c:v>10.329212583333339</c:v>
                </c:pt>
                <c:pt idx="7439">
                  <c:v>10.330601291666669</c:v>
                </c:pt>
                <c:pt idx="7440">
                  <c:v>10.331989999999999</c:v>
                </c:pt>
                <c:pt idx="7441">
                  <c:v>10.33337870833334</c:v>
                </c:pt>
                <c:pt idx="7442">
                  <c:v>10.33476741666667</c:v>
                </c:pt>
                <c:pt idx="7443">
                  <c:v>10.336156125</c:v>
                </c:pt>
                <c:pt idx="7444">
                  <c:v>10.33754483333334</c:v>
                </c:pt>
                <c:pt idx="7445">
                  <c:v>10.33893354166667</c:v>
                </c:pt>
                <c:pt idx="7446">
                  <c:v>10.34032225</c:v>
                </c:pt>
                <c:pt idx="7447">
                  <c:v>10.341710958333339</c:v>
                </c:pt>
                <c:pt idx="7448">
                  <c:v>10.343099666666669</c:v>
                </c:pt>
                <c:pt idx="7449">
                  <c:v>10.344488374999999</c:v>
                </c:pt>
                <c:pt idx="7450">
                  <c:v>10.34587708333334</c:v>
                </c:pt>
                <c:pt idx="7451">
                  <c:v>10.34726579166667</c:v>
                </c:pt>
                <c:pt idx="7452">
                  <c:v>10.3486545</c:v>
                </c:pt>
                <c:pt idx="7453">
                  <c:v>10.350043208333339</c:v>
                </c:pt>
                <c:pt idx="7454">
                  <c:v>10.35143191666667</c:v>
                </c:pt>
                <c:pt idx="7455">
                  <c:v>10.352820625</c:v>
                </c:pt>
                <c:pt idx="7456">
                  <c:v>10.35420933333334</c:v>
                </c:pt>
                <c:pt idx="7457">
                  <c:v>10.355598041666669</c:v>
                </c:pt>
                <c:pt idx="7458">
                  <c:v>10.356986749999999</c:v>
                </c:pt>
                <c:pt idx="7459">
                  <c:v>10.35837545833334</c:v>
                </c:pt>
                <c:pt idx="7460">
                  <c:v>10.35976416666667</c:v>
                </c:pt>
                <c:pt idx="7461">
                  <c:v>10.361152875</c:v>
                </c:pt>
                <c:pt idx="7462">
                  <c:v>10.362541583333339</c:v>
                </c:pt>
                <c:pt idx="7463">
                  <c:v>10.363930291666669</c:v>
                </c:pt>
                <c:pt idx="7464">
                  <c:v>10.365319</c:v>
                </c:pt>
                <c:pt idx="7465">
                  <c:v>10.36670770833334</c:v>
                </c:pt>
                <c:pt idx="7466">
                  <c:v>10.36809641666667</c:v>
                </c:pt>
                <c:pt idx="7467">
                  <c:v>10.36948512500001</c:v>
                </c:pt>
                <c:pt idx="7468">
                  <c:v>10.37087383333334</c:v>
                </c:pt>
                <c:pt idx="7469">
                  <c:v>10.37226254166667</c:v>
                </c:pt>
                <c:pt idx="7470">
                  <c:v>10.37365125</c:v>
                </c:pt>
                <c:pt idx="7471">
                  <c:v>10.375039958333339</c:v>
                </c:pt>
                <c:pt idx="7472">
                  <c:v>10.376428666666669</c:v>
                </c:pt>
                <c:pt idx="7473">
                  <c:v>10.377817374999999</c:v>
                </c:pt>
                <c:pt idx="7474">
                  <c:v>10.37920608333334</c:v>
                </c:pt>
                <c:pt idx="7475">
                  <c:v>10.38059479166667</c:v>
                </c:pt>
                <c:pt idx="7476">
                  <c:v>10.3819835</c:v>
                </c:pt>
                <c:pt idx="7477">
                  <c:v>10.38337220833334</c:v>
                </c:pt>
                <c:pt idx="7478">
                  <c:v>10.38476091666667</c:v>
                </c:pt>
                <c:pt idx="7479">
                  <c:v>10.386149625</c:v>
                </c:pt>
                <c:pt idx="7480">
                  <c:v>10.387538333333339</c:v>
                </c:pt>
                <c:pt idx="7481">
                  <c:v>10.388927041666669</c:v>
                </c:pt>
                <c:pt idx="7482">
                  <c:v>10.390315749999999</c:v>
                </c:pt>
                <c:pt idx="7483">
                  <c:v>10.39170445833334</c:v>
                </c:pt>
                <c:pt idx="7484">
                  <c:v>10.39309316666667</c:v>
                </c:pt>
                <c:pt idx="7485">
                  <c:v>10.394481875</c:v>
                </c:pt>
                <c:pt idx="7486">
                  <c:v>10.395870583333339</c:v>
                </c:pt>
                <c:pt idx="7487">
                  <c:v>10.39725929166667</c:v>
                </c:pt>
                <c:pt idx="7488">
                  <c:v>10.398648</c:v>
                </c:pt>
                <c:pt idx="7489">
                  <c:v>10.40003670833334</c:v>
                </c:pt>
                <c:pt idx="7490">
                  <c:v>10.401425416666669</c:v>
                </c:pt>
                <c:pt idx="7491">
                  <c:v>10.402814124999999</c:v>
                </c:pt>
                <c:pt idx="7492">
                  <c:v>10.40420283333334</c:v>
                </c:pt>
                <c:pt idx="7493">
                  <c:v>10.40559154166667</c:v>
                </c:pt>
                <c:pt idx="7494">
                  <c:v>10.40698025</c:v>
                </c:pt>
                <c:pt idx="7495">
                  <c:v>10.408368958333339</c:v>
                </c:pt>
                <c:pt idx="7496">
                  <c:v>10.409757666666669</c:v>
                </c:pt>
                <c:pt idx="7497">
                  <c:v>10.411146375</c:v>
                </c:pt>
                <c:pt idx="7498">
                  <c:v>10.41253508333334</c:v>
                </c:pt>
                <c:pt idx="7499">
                  <c:v>10.41392379166667</c:v>
                </c:pt>
                <c:pt idx="7500">
                  <c:v>10.415312499999999</c:v>
                </c:pt>
                <c:pt idx="7501">
                  <c:v>10.41670120833334</c:v>
                </c:pt>
                <c:pt idx="7502">
                  <c:v>10.41808991666667</c:v>
                </c:pt>
                <c:pt idx="7503">
                  <c:v>10.419478625</c:v>
                </c:pt>
                <c:pt idx="7504">
                  <c:v>10.420867333333339</c:v>
                </c:pt>
                <c:pt idx="7505">
                  <c:v>10.422256041666669</c:v>
                </c:pt>
                <c:pt idx="7506">
                  <c:v>10.423644749999999</c:v>
                </c:pt>
                <c:pt idx="7507">
                  <c:v>10.42503345833334</c:v>
                </c:pt>
                <c:pt idx="7508">
                  <c:v>10.42642216666667</c:v>
                </c:pt>
                <c:pt idx="7509">
                  <c:v>10.427810875</c:v>
                </c:pt>
                <c:pt idx="7510">
                  <c:v>10.42919958333334</c:v>
                </c:pt>
                <c:pt idx="7511">
                  <c:v>10.43058829166667</c:v>
                </c:pt>
                <c:pt idx="7512">
                  <c:v>10.431977</c:v>
                </c:pt>
                <c:pt idx="7513">
                  <c:v>10.433365708333339</c:v>
                </c:pt>
                <c:pt idx="7514">
                  <c:v>10.434754416666669</c:v>
                </c:pt>
                <c:pt idx="7515">
                  <c:v>10.436143124999999</c:v>
                </c:pt>
                <c:pt idx="7516">
                  <c:v>10.43753183333334</c:v>
                </c:pt>
                <c:pt idx="7517">
                  <c:v>10.43892054166667</c:v>
                </c:pt>
                <c:pt idx="7518">
                  <c:v>10.44030925</c:v>
                </c:pt>
                <c:pt idx="7519">
                  <c:v>10.441697958333339</c:v>
                </c:pt>
                <c:pt idx="7520">
                  <c:v>10.44308666666667</c:v>
                </c:pt>
                <c:pt idx="7521">
                  <c:v>10.444475375</c:v>
                </c:pt>
                <c:pt idx="7522">
                  <c:v>10.44586408333334</c:v>
                </c:pt>
                <c:pt idx="7523">
                  <c:v>10.447252791666669</c:v>
                </c:pt>
                <c:pt idx="7524">
                  <c:v>10.448641499999999</c:v>
                </c:pt>
                <c:pt idx="7525">
                  <c:v>10.45003020833334</c:v>
                </c:pt>
                <c:pt idx="7526">
                  <c:v>10.45141891666667</c:v>
                </c:pt>
                <c:pt idx="7527">
                  <c:v>10.452807625</c:v>
                </c:pt>
                <c:pt idx="7528">
                  <c:v>10.454196333333339</c:v>
                </c:pt>
                <c:pt idx="7529">
                  <c:v>10.455585041666669</c:v>
                </c:pt>
                <c:pt idx="7530">
                  <c:v>10.45697375</c:v>
                </c:pt>
                <c:pt idx="7531">
                  <c:v>10.45836245833334</c:v>
                </c:pt>
                <c:pt idx="7532">
                  <c:v>10.45975116666667</c:v>
                </c:pt>
                <c:pt idx="7533">
                  <c:v>10.461139874999999</c:v>
                </c:pt>
                <c:pt idx="7534">
                  <c:v>10.46252858333334</c:v>
                </c:pt>
                <c:pt idx="7535">
                  <c:v>10.46391729166667</c:v>
                </c:pt>
                <c:pt idx="7536">
                  <c:v>10.465306</c:v>
                </c:pt>
                <c:pt idx="7537">
                  <c:v>10.466694708333339</c:v>
                </c:pt>
                <c:pt idx="7538">
                  <c:v>10.468083416666669</c:v>
                </c:pt>
                <c:pt idx="7539">
                  <c:v>10.469472124999999</c:v>
                </c:pt>
                <c:pt idx="7540">
                  <c:v>10.47086083333334</c:v>
                </c:pt>
                <c:pt idx="7541">
                  <c:v>10.47224954166667</c:v>
                </c:pt>
                <c:pt idx="7542">
                  <c:v>10.47363825</c:v>
                </c:pt>
                <c:pt idx="7543">
                  <c:v>10.47502695833334</c:v>
                </c:pt>
                <c:pt idx="7544">
                  <c:v>10.47641566666667</c:v>
                </c:pt>
                <c:pt idx="7545">
                  <c:v>10.477804375</c:v>
                </c:pt>
                <c:pt idx="7546">
                  <c:v>10.479193083333339</c:v>
                </c:pt>
                <c:pt idx="7547">
                  <c:v>10.480581791666669</c:v>
                </c:pt>
                <c:pt idx="7548">
                  <c:v>10.481970499999999</c:v>
                </c:pt>
                <c:pt idx="7549">
                  <c:v>10.48335920833334</c:v>
                </c:pt>
                <c:pt idx="7550">
                  <c:v>10.48474791666667</c:v>
                </c:pt>
                <c:pt idx="7551">
                  <c:v>10.486136625</c:v>
                </c:pt>
                <c:pt idx="7552">
                  <c:v>10.487525333333339</c:v>
                </c:pt>
                <c:pt idx="7553">
                  <c:v>10.48891404166667</c:v>
                </c:pt>
                <c:pt idx="7554">
                  <c:v>10.49030275</c:v>
                </c:pt>
                <c:pt idx="7555">
                  <c:v>10.49169145833334</c:v>
                </c:pt>
                <c:pt idx="7556">
                  <c:v>10.493080166666669</c:v>
                </c:pt>
                <c:pt idx="7557">
                  <c:v>10.49446887500001</c:v>
                </c:pt>
                <c:pt idx="7558">
                  <c:v>10.49585758333334</c:v>
                </c:pt>
                <c:pt idx="7559">
                  <c:v>10.49724629166667</c:v>
                </c:pt>
                <c:pt idx="7560">
                  <c:v>10.498635</c:v>
                </c:pt>
                <c:pt idx="7561">
                  <c:v>10.500023708333339</c:v>
                </c:pt>
                <c:pt idx="7562">
                  <c:v>10.501412416666669</c:v>
                </c:pt>
                <c:pt idx="7563">
                  <c:v>10.502801125</c:v>
                </c:pt>
                <c:pt idx="7564">
                  <c:v>10.50418983333334</c:v>
                </c:pt>
                <c:pt idx="7565">
                  <c:v>10.50557854166667</c:v>
                </c:pt>
                <c:pt idx="7566">
                  <c:v>10.506967249999999</c:v>
                </c:pt>
                <c:pt idx="7567">
                  <c:v>10.50835595833334</c:v>
                </c:pt>
                <c:pt idx="7568">
                  <c:v>10.50974466666667</c:v>
                </c:pt>
                <c:pt idx="7569">
                  <c:v>10.511133375</c:v>
                </c:pt>
                <c:pt idx="7570">
                  <c:v>10.512522083333339</c:v>
                </c:pt>
                <c:pt idx="7571">
                  <c:v>10.513910791666669</c:v>
                </c:pt>
                <c:pt idx="7572">
                  <c:v>10.515299499999999</c:v>
                </c:pt>
                <c:pt idx="7573">
                  <c:v>10.51668820833334</c:v>
                </c:pt>
                <c:pt idx="7574">
                  <c:v>10.51807691666667</c:v>
                </c:pt>
                <c:pt idx="7575">
                  <c:v>10.519465625</c:v>
                </c:pt>
                <c:pt idx="7576">
                  <c:v>10.52085433333334</c:v>
                </c:pt>
                <c:pt idx="7577">
                  <c:v>10.52224304166667</c:v>
                </c:pt>
                <c:pt idx="7578">
                  <c:v>10.52363175</c:v>
                </c:pt>
                <c:pt idx="7579">
                  <c:v>10.525020458333339</c:v>
                </c:pt>
                <c:pt idx="7580">
                  <c:v>10.526409166666669</c:v>
                </c:pt>
                <c:pt idx="7581">
                  <c:v>10.527797874999999</c:v>
                </c:pt>
                <c:pt idx="7582">
                  <c:v>10.52918658333334</c:v>
                </c:pt>
                <c:pt idx="7583">
                  <c:v>10.53057529166667</c:v>
                </c:pt>
                <c:pt idx="7584">
                  <c:v>10.531964</c:v>
                </c:pt>
                <c:pt idx="7585">
                  <c:v>10.533352708333339</c:v>
                </c:pt>
                <c:pt idx="7586">
                  <c:v>10.53474141666667</c:v>
                </c:pt>
                <c:pt idx="7587">
                  <c:v>10.536130125</c:v>
                </c:pt>
                <c:pt idx="7588">
                  <c:v>10.53751883333334</c:v>
                </c:pt>
                <c:pt idx="7589">
                  <c:v>10.538907541666669</c:v>
                </c:pt>
                <c:pt idx="7590">
                  <c:v>10.54029625000001</c:v>
                </c:pt>
                <c:pt idx="7591">
                  <c:v>10.54168495833334</c:v>
                </c:pt>
                <c:pt idx="7592">
                  <c:v>10.54307366666667</c:v>
                </c:pt>
                <c:pt idx="7593">
                  <c:v>10.544462375</c:v>
                </c:pt>
                <c:pt idx="7594">
                  <c:v>10.545851083333339</c:v>
                </c:pt>
                <c:pt idx="7595">
                  <c:v>10.547239791666669</c:v>
                </c:pt>
                <c:pt idx="7596">
                  <c:v>10.5486285</c:v>
                </c:pt>
                <c:pt idx="7597">
                  <c:v>10.55001720833334</c:v>
                </c:pt>
                <c:pt idx="7598">
                  <c:v>10.55140591666667</c:v>
                </c:pt>
                <c:pt idx="7599">
                  <c:v>10.552794624999999</c:v>
                </c:pt>
                <c:pt idx="7600">
                  <c:v>10.55418333333334</c:v>
                </c:pt>
                <c:pt idx="7601">
                  <c:v>10.55557204166667</c:v>
                </c:pt>
                <c:pt idx="7602">
                  <c:v>10.55696075</c:v>
                </c:pt>
                <c:pt idx="7603">
                  <c:v>10.558349458333339</c:v>
                </c:pt>
                <c:pt idx="7604">
                  <c:v>10.559738166666669</c:v>
                </c:pt>
                <c:pt idx="7605">
                  <c:v>10.561126874999999</c:v>
                </c:pt>
                <c:pt idx="7606">
                  <c:v>10.56251558333334</c:v>
                </c:pt>
                <c:pt idx="7607">
                  <c:v>10.56390429166667</c:v>
                </c:pt>
                <c:pt idx="7608">
                  <c:v>10.565293</c:v>
                </c:pt>
                <c:pt idx="7609">
                  <c:v>10.56668170833334</c:v>
                </c:pt>
                <c:pt idx="7610">
                  <c:v>10.56807041666667</c:v>
                </c:pt>
                <c:pt idx="7611">
                  <c:v>10.569459125</c:v>
                </c:pt>
                <c:pt idx="7612">
                  <c:v>10.570847833333339</c:v>
                </c:pt>
                <c:pt idx="7613">
                  <c:v>10.572236541666669</c:v>
                </c:pt>
                <c:pt idx="7614">
                  <c:v>10.573625249999999</c:v>
                </c:pt>
                <c:pt idx="7615">
                  <c:v>10.57501395833334</c:v>
                </c:pt>
                <c:pt idx="7616">
                  <c:v>10.57640266666667</c:v>
                </c:pt>
                <c:pt idx="7617">
                  <c:v>10.577791375</c:v>
                </c:pt>
                <c:pt idx="7618">
                  <c:v>10.579180083333339</c:v>
                </c:pt>
                <c:pt idx="7619">
                  <c:v>10.58056879166667</c:v>
                </c:pt>
                <c:pt idx="7620">
                  <c:v>10.5819575</c:v>
                </c:pt>
                <c:pt idx="7621">
                  <c:v>10.58334620833334</c:v>
                </c:pt>
                <c:pt idx="7622">
                  <c:v>10.584734916666669</c:v>
                </c:pt>
                <c:pt idx="7623">
                  <c:v>10.586123624999999</c:v>
                </c:pt>
                <c:pt idx="7624">
                  <c:v>10.58751233333334</c:v>
                </c:pt>
                <c:pt idx="7625">
                  <c:v>10.58890104166667</c:v>
                </c:pt>
                <c:pt idx="7626">
                  <c:v>10.59028975</c:v>
                </c:pt>
                <c:pt idx="7627">
                  <c:v>10.591678458333339</c:v>
                </c:pt>
                <c:pt idx="7628">
                  <c:v>10.593067166666669</c:v>
                </c:pt>
                <c:pt idx="7629">
                  <c:v>10.594455875</c:v>
                </c:pt>
                <c:pt idx="7630">
                  <c:v>10.59584458333334</c:v>
                </c:pt>
                <c:pt idx="7631">
                  <c:v>10.59723329166667</c:v>
                </c:pt>
                <c:pt idx="7632">
                  <c:v>10.598621999999999</c:v>
                </c:pt>
                <c:pt idx="7633">
                  <c:v>10.60001070833334</c:v>
                </c:pt>
                <c:pt idx="7634">
                  <c:v>10.60139941666667</c:v>
                </c:pt>
                <c:pt idx="7635">
                  <c:v>10.602788125</c:v>
                </c:pt>
                <c:pt idx="7636">
                  <c:v>10.604176833333339</c:v>
                </c:pt>
                <c:pt idx="7637">
                  <c:v>10.605565541666669</c:v>
                </c:pt>
                <c:pt idx="7638">
                  <c:v>10.606954249999999</c:v>
                </c:pt>
                <c:pt idx="7639">
                  <c:v>10.60834295833334</c:v>
                </c:pt>
                <c:pt idx="7640">
                  <c:v>10.60973166666667</c:v>
                </c:pt>
                <c:pt idx="7641">
                  <c:v>10.611120375</c:v>
                </c:pt>
                <c:pt idx="7642">
                  <c:v>10.61250908333334</c:v>
                </c:pt>
                <c:pt idx="7643">
                  <c:v>10.61389779166667</c:v>
                </c:pt>
                <c:pt idx="7644">
                  <c:v>10.6152865</c:v>
                </c:pt>
                <c:pt idx="7645">
                  <c:v>10.616675208333339</c:v>
                </c:pt>
                <c:pt idx="7646">
                  <c:v>10.618063916666669</c:v>
                </c:pt>
                <c:pt idx="7647">
                  <c:v>10.619452624999999</c:v>
                </c:pt>
                <c:pt idx="7648">
                  <c:v>10.62084133333334</c:v>
                </c:pt>
                <c:pt idx="7649">
                  <c:v>10.62223004166667</c:v>
                </c:pt>
                <c:pt idx="7650">
                  <c:v>10.62361875</c:v>
                </c:pt>
                <c:pt idx="7651">
                  <c:v>10.625007458333339</c:v>
                </c:pt>
                <c:pt idx="7652">
                  <c:v>10.62639616666667</c:v>
                </c:pt>
                <c:pt idx="7653">
                  <c:v>10.627784875</c:v>
                </c:pt>
                <c:pt idx="7654">
                  <c:v>10.629173583333341</c:v>
                </c:pt>
                <c:pt idx="7655">
                  <c:v>10.630562291666669</c:v>
                </c:pt>
                <c:pt idx="7656">
                  <c:v>10.631950999999999</c:v>
                </c:pt>
                <c:pt idx="7657">
                  <c:v>10.63333970833334</c:v>
                </c:pt>
                <c:pt idx="7658">
                  <c:v>10.63472841666667</c:v>
                </c:pt>
                <c:pt idx="7659">
                  <c:v>10.636117125</c:v>
                </c:pt>
                <c:pt idx="7660">
                  <c:v>10.637505833333339</c:v>
                </c:pt>
                <c:pt idx="7661">
                  <c:v>10.638894541666669</c:v>
                </c:pt>
                <c:pt idx="7662">
                  <c:v>10.64028325</c:v>
                </c:pt>
                <c:pt idx="7663">
                  <c:v>10.64167195833334</c:v>
                </c:pt>
                <c:pt idx="7664">
                  <c:v>10.64306066666667</c:v>
                </c:pt>
                <c:pt idx="7665">
                  <c:v>10.64444937500001</c:v>
                </c:pt>
                <c:pt idx="7666">
                  <c:v>10.64583808333334</c:v>
                </c:pt>
                <c:pt idx="7667">
                  <c:v>10.64722679166667</c:v>
                </c:pt>
                <c:pt idx="7668">
                  <c:v>10.6486155</c:v>
                </c:pt>
                <c:pt idx="7669">
                  <c:v>10.650004208333339</c:v>
                </c:pt>
                <c:pt idx="7670">
                  <c:v>10.651392916666669</c:v>
                </c:pt>
                <c:pt idx="7671">
                  <c:v>10.652781624999999</c:v>
                </c:pt>
                <c:pt idx="7672">
                  <c:v>10.65417033333334</c:v>
                </c:pt>
                <c:pt idx="7673">
                  <c:v>10.65555904166667</c:v>
                </c:pt>
                <c:pt idx="7674">
                  <c:v>10.65694775</c:v>
                </c:pt>
                <c:pt idx="7675">
                  <c:v>10.65833645833334</c:v>
                </c:pt>
                <c:pt idx="7676">
                  <c:v>10.65972516666667</c:v>
                </c:pt>
                <c:pt idx="7677">
                  <c:v>10.661113875</c:v>
                </c:pt>
                <c:pt idx="7678">
                  <c:v>10.662502583333339</c:v>
                </c:pt>
                <c:pt idx="7679">
                  <c:v>10.663891291666669</c:v>
                </c:pt>
                <c:pt idx="7680">
                  <c:v>10.665279999999999</c:v>
                </c:pt>
                <c:pt idx="7681">
                  <c:v>10.66666870833334</c:v>
                </c:pt>
                <c:pt idx="7682">
                  <c:v>10.66805741666667</c:v>
                </c:pt>
                <c:pt idx="7683">
                  <c:v>10.669446125</c:v>
                </c:pt>
                <c:pt idx="7684">
                  <c:v>10.670834833333339</c:v>
                </c:pt>
                <c:pt idx="7685">
                  <c:v>10.67222354166667</c:v>
                </c:pt>
                <c:pt idx="7686">
                  <c:v>10.67361225</c:v>
                </c:pt>
                <c:pt idx="7687">
                  <c:v>10.675000958333341</c:v>
                </c:pt>
                <c:pt idx="7688">
                  <c:v>10.676389666666669</c:v>
                </c:pt>
                <c:pt idx="7689">
                  <c:v>10.677778374999999</c:v>
                </c:pt>
                <c:pt idx="7690">
                  <c:v>10.67916708333334</c:v>
                </c:pt>
                <c:pt idx="7691">
                  <c:v>10.68055579166667</c:v>
                </c:pt>
                <c:pt idx="7692">
                  <c:v>10.6819445</c:v>
                </c:pt>
                <c:pt idx="7693">
                  <c:v>10.683333208333339</c:v>
                </c:pt>
                <c:pt idx="7694">
                  <c:v>10.684721916666669</c:v>
                </c:pt>
                <c:pt idx="7695">
                  <c:v>10.686110625</c:v>
                </c:pt>
                <c:pt idx="7696">
                  <c:v>10.68749933333334</c:v>
                </c:pt>
                <c:pt idx="7697">
                  <c:v>10.688888041666671</c:v>
                </c:pt>
                <c:pt idx="7698">
                  <c:v>10.69027675000001</c:v>
                </c:pt>
                <c:pt idx="7699">
                  <c:v>10.69166545833334</c:v>
                </c:pt>
                <c:pt idx="7700">
                  <c:v>10.69305416666667</c:v>
                </c:pt>
                <c:pt idx="7701">
                  <c:v>10.694442875</c:v>
                </c:pt>
                <c:pt idx="7702">
                  <c:v>10.695831583333339</c:v>
                </c:pt>
                <c:pt idx="7703">
                  <c:v>10.697220291666669</c:v>
                </c:pt>
                <c:pt idx="7704">
                  <c:v>10.698608999999999</c:v>
                </c:pt>
                <c:pt idx="7705">
                  <c:v>10.69999770833334</c:v>
                </c:pt>
                <c:pt idx="7706">
                  <c:v>10.70138641666667</c:v>
                </c:pt>
                <c:pt idx="7707">
                  <c:v>10.702775125000001</c:v>
                </c:pt>
                <c:pt idx="7708">
                  <c:v>10.70416383333334</c:v>
                </c:pt>
                <c:pt idx="7709">
                  <c:v>10.70555254166667</c:v>
                </c:pt>
                <c:pt idx="7710">
                  <c:v>10.70694125</c:v>
                </c:pt>
                <c:pt idx="7711">
                  <c:v>10.708329958333339</c:v>
                </c:pt>
                <c:pt idx="7712">
                  <c:v>10.709718666666669</c:v>
                </c:pt>
                <c:pt idx="7713">
                  <c:v>10.711107374999999</c:v>
                </c:pt>
                <c:pt idx="7714">
                  <c:v>10.71249608333334</c:v>
                </c:pt>
                <c:pt idx="7715">
                  <c:v>10.71388479166667</c:v>
                </c:pt>
                <c:pt idx="7716">
                  <c:v>10.7152735</c:v>
                </c:pt>
                <c:pt idx="7717">
                  <c:v>10.716662208333339</c:v>
                </c:pt>
                <c:pt idx="7718">
                  <c:v>10.71805091666667</c:v>
                </c:pt>
                <c:pt idx="7719">
                  <c:v>10.719439625</c:v>
                </c:pt>
                <c:pt idx="7720">
                  <c:v>10.720828333333341</c:v>
                </c:pt>
                <c:pt idx="7721">
                  <c:v>10.722217041666669</c:v>
                </c:pt>
                <c:pt idx="7722">
                  <c:v>10.723605749999999</c:v>
                </c:pt>
                <c:pt idx="7723">
                  <c:v>10.72499445833334</c:v>
                </c:pt>
                <c:pt idx="7724">
                  <c:v>10.72638316666667</c:v>
                </c:pt>
                <c:pt idx="7725">
                  <c:v>10.727771875</c:v>
                </c:pt>
                <c:pt idx="7726">
                  <c:v>10.729160583333339</c:v>
                </c:pt>
                <c:pt idx="7727">
                  <c:v>10.730549291666669</c:v>
                </c:pt>
                <c:pt idx="7728">
                  <c:v>10.731938</c:v>
                </c:pt>
                <c:pt idx="7729">
                  <c:v>10.73332670833334</c:v>
                </c:pt>
                <c:pt idx="7730">
                  <c:v>10.734715416666671</c:v>
                </c:pt>
                <c:pt idx="7731">
                  <c:v>10.736104124999999</c:v>
                </c:pt>
                <c:pt idx="7732">
                  <c:v>10.73749283333334</c:v>
                </c:pt>
                <c:pt idx="7733">
                  <c:v>10.73888154166667</c:v>
                </c:pt>
                <c:pt idx="7734">
                  <c:v>10.74027025</c:v>
                </c:pt>
                <c:pt idx="7735">
                  <c:v>10.741658958333339</c:v>
                </c:pt>
                <c:pt idx="7736">
                  <c:v>10.743047666666669</c:v>
                </c:pt>
                <c:pt idx="7737">
                  <c:v>10.744436374999999</c:v>
                </c:pt>
                <c:pt idx="7738">
                  <c:v>10.74582508333334</c:v>
                </c:pt>
                <c:pt idx="7739">
                  <c:v>10.74721379166667</c:v>
                </c:pt>
                <c:pt idx="7740">
                  <c:v>10.748602500000001</c:v>
                </c:pt>
                <c:pt idx="7741">
                  <c:v>10.74999120833334</c:v>
                </c:pt>
                <c:pt idx="7742">
                  <c:v>10.75137991666667</c:v>
                </c:pt>
                <c:pt idx="7743">
                  <c:v>10.752768625</c:v>
                </c:pt>
                <c:pt idx="7744">
                  <c:v>10.754157333333339</c:v>
                </c:pt>
                <c:pt idx="7745">
                  <c:v>10.755546041666669</c:v>
                </c:pt>
                <c:pt idx="7746">
                  <c:v>10.756934749999999</c:v>
                </c:pt>
                <c:pt idx="7747">
                  <c:v>10.75832345833334</c:v>
                </c:pt>
                <c:pt idx="7748">
                  <c:v>10.75971216666667</c:v>
                </c:pt>
                <c:pt idx="7749">
                  <c:v>10.761100875</c:v>
                </c:pt>
                <c:pt idx="7750">
                  <c:v>10.762489583333339</c:v>
                </c:pt>
                <c:pt idx="7751">
                  <c:v>10.76387829166667</c:v>
                </c:pt>
                <c:pt idx="7752">
                  <c:v>10.765267</c:v>
                </c:pt>
                <c:pt idx="7753">
                  <c:v>10.766655708333341</c:v>
                </c:pt>
                <c:pt idx="7754">
                  <c:v>10.768044416666669</c:v>
                </c:pt>
                <c:pt idx="7755">
                  <c:v>10.769433124999999</c:v>
                </c:pt>
                <c:pt idx="7756">
                  <c:v>10.77082183333334</c:v>
                </c:pt>
                <c:pt idx="7757">
                  <c:v>10.77221054166667</c:v>
                </c:pt>
                <c:pt idx="7758">
                  <c:v>10.77359925</c:v>
                </c:pt>
                <c:pt idx="7759">
                  <c:v>10.774987958333339</c:v>
                </c:pt>
                <c:pt idx="7760">
                  <c:v>10.776376666666669</c:v>
                </c:pt>
                <c:pt idx="7761">
                  <c:v>10.777765375</c:v>
                </c:pt>
                <c:pt idx="7762">
                  <c:v>10.77915408333334</c:v>
                </c:pt>
                <c:pt idx="7763">
                  <c:v>10.780542791666671</c:v>
                </c:pt>
                <c:pt idx="7764">
                  <c:v>10.781931499999999</c:v>
                </c:pt>
                <c:pt idx="7765">
                  <c:v>10.78332020833334</c:v>
                </c:pt>
                <c:pt idx="7766">
                  <c:v>10.78470891666667</c:v>
                </c:pt>
                <c:pt idx="7767">
                  <c:v>10.786097625</c:v>
                </c:pt>
                <c:pt idx="7768">
                  <c:v>10.787486333333339</c:v>
                </c:pt>
                <c:pt idx="7769">
                  <c:v>10.788875041666669</c:v>
                </c:pt>
                <c:pt idx="7770">
                  <c:v>10.790263749999999</c:v>
                </c:pt>
                <c:pt idx="7771">
                  <c:v>10.79165245833334</c:v>
                </c:pt>
                <c:pt idx="7772">
                  <c:v>10.79304116666667</c:v>
                </c:pt>
                <c:pt idx="7773">
                  <c:v>10.794429875000001</c:v>
                </c:pt>
                <c:pt idx="7774">
                  <c:v>10.79581858333334</c:v>
                </c:pt>
                <c:pt idx="7775">
                  <c:v>10.79720729166667</c:v>
                </c:pt>
                <c:pt idx="7776">
                  <c:v>10.798596</c:v>
                </c:pt>
                <c:pt idx="7777">
                  <c:v>10.799984708333339</c:v>
                </c:pt>
                <c:pt idx="7778">
                  <c:v>10.801373416666669</c:v>
                </c:pt>
                <c:pt idx="7779">
                  <c:v>10.802762124999999</c:v>
                </c:pt>
                <c:pt idx="7780">
                  <c:v>10.80415083333334</c:v>
                </c:pt>
                <c:pt idx="7781">
                  <c:v>10.80553954166667</c:v>
                </c:pt>
                <c:pt idx="7782">
                  <c:v>10.80692825</c:v>
                </c:pt>
                <c:pt idx="7783">
                  <c:v>10.808316958333339</c:v>
                </c:pt>
                <c:pt idx="7784">
                  <c:v>10.80970566666667</c:v>
                </c:pt>
                <c:pt idx="7785">
                  <c:v>10.811094375</c:v>
                </c:pt>
                <c:pt idx="7786">
                  <c:v>10.812483083333339</c:v>
                </c:pt>
                <c:pt idx="7787">
                  <c:v>10.813871791666669</c:v>
                </c:pt>
                <c:pt idx="7788">
                  <c:v>10.81526050000001</c:v>
                </c:pt>
                <c:pt idx="7789">
                  <c:v>10.81664920833334</c:v>
                </c:pt>
                <c:pt idx="7790">
                  <c:v>10.81803791666667</c:v>
                </c:pt>
                <c:pt idx="7791">
                  <c:v>10.819426625</c:v>
                </c:pt>
                <c:pt idx="7792">
                  <c:v>10.820815333333339</c:v>
                </c:pt>
                <c:pt idx="7793">
                  <c:v>10.822204041666669</c:v>
                </c:pt>
                <c:pt idx="7794">
                  <c:v>10.82359275</c:v>
                </c:pt>
                <c:pt idx="7795">
                  <c:v>10.82498145833334</c:v>
                </c:pt>
                <c:pt idx="7796">
                  <c:v>10.826370166666671</c:v>
                </c:pt>
                <c:pt idx="7797">
                  <c:v>10.827758874999999</c:v>
                </c:pt>
                <c:pt idx="7798">
                  <c:v>10.82914758333334</c:v>
                </c:pt>
                <c:pt idx="7799">
                  <c:v>10.83053629166667</c:v>
                </c:pt>
                <c:pt idx="7800">
                  <c:v>10.831925</c:v>
                </c:pt>
                <c:pt idx="7801">
                  <c:v>10.833313708333339</c:v>
                </c:pt>
                <c:pt idx="7802">
                  <c:v>10.834702416666669</c:v>
                </c:pt>
                <c:pt idx="7803">
                  <c:v>10.836091124999999</c:v>
                </c:pt>
                <c:pt idx="7804">
                  <c:v>10.83747983333334</c:v>
                </c:pt>
                <c:pt idx="7805">
                  <c:v>10.83886854166667</c:v>
                </c:pt>
                <c:pt idx="7806">
                  <c:v>10.840257250000001</c:v>
                </c:pt>
                <c:pt idx="7807">
                  <c:v>10.84164595833334</c:v>
                </c:pt>
                <c:pt idx="7808">
                  <c:v>10.84303466666667</c:v>
                </c:pt>
                <c:pt idx="7809">
                  <c:v>10.844423375</c:v>
                </c:pt>
                <c:pt idx="7810">
                  <c:v>10.845812083333339</c:v>
                </c:pt>
                <c:pt idx="7811">
                  <c:v>10.847200791666669</c:v>
                </c:pt>
                <c:pt idx="7812">
                  <c:v>10.848589499999999</c:v>
                </c:pt>
                <c:pt idx="7813">
                  <c:v>10.84997820833334</c:v>
                </c:pt>
                <c:pt idx="7814">
                  <c:v>10.85136691666667</c:v>
                </c:pt>
                <c:pt idx="7815">
                  <c:v>10.852755625</c:v>
                </c:pt>
                <c:pt idx="7816">
                  <c:v>10.854144333333339</c:v>
                </c:pt>
                <c:pt idx="7817">
                  <c:v>10.85553304166667</c:v>
                </c:pt>
                <c:pt idx="7818">
                  <c:v>10.85692175</c:v>
                </c:pt>
                <c:pt idx="7819">
                  <c:v>10.858310458333339</c:v>
                </c:pt>
                <c:pt idx="7820">
                  <c:v>10.859699166666669</c:v>
                </c:pt>
                <c:pt idx="7821">
                  <c:v>10.861087874999999</c:v>
                </c:pt>
                <c:pt idx="7822">
                  <c:v>10.86247658333334</c:v>
                </c:pt>
                <c:pt idx="7823">
                  <c:v>10.86386529166667</c:v>
                </c:pt>
                <c:pt idx="7824">
                  <c:v>10.865254</c:v>
                </c:pt>
                <c:pt idx="7825">
                  <c:v>10.866642708333339</c:v>
                </c:pt>
                <c:pt idx="7826">
                  <c:v>10.868031416666669</c:v>
                </c:pt>
                <c:pt idx="7827">
                  <c:v>10.869420125</c:v>
                </c:pt>
                <c:pt idx="7828">
                  <c:v>10.87080883333334</c:v>
                </c:pt>
                <c:pt idx="7829">
                  <c:v>10.872197541666669</c:v>
                </c:pt>
                <c:pt idx="7830">
                  <c:v>10.873586249999999</c:v>
                </c:pt>
                <c:pt idx="7831">
                  <c:v>10.87497495833334</c:v>
                </c:pt>
                <c:pt idx="7832">
                  <c:v>10.87636366666667</c:v>
                </c:pt>
                <c:pt idx="7833">
                  <c:v>10.877752375</c:v>
                </c:pt>
                <c:pt idx="7834">
                  <c:v>10.879141083333339</c:v>
                </c:pt>
                <c:pt idx="7835">
                  <c:v>10.880529791666669</c:v>
                </c:pt>
                <c:pt idx="7836">
                  <c:v>10.881918499999999</c:v>
                </c:pt>
                <c:pt idx="7837">
                  <c:v>10.88330720833334</c:v>
                </c:pt>
                <c:pt idx="7838">
                  <c:v>10.88469591666667</c:v>
                </c:pt>
                <c:pt idx="7839">
                  <c:v>10.886084625000001</c:v>
                </c:pt>
                <c:pt idx="7840">
                  <c:v>10.88747333333334</c:v>
                </c:pt>
                <c:pt idx="7841">
                  <c:v>10.88886204166667</c:v>
                </c:pt>
                <c:pt idx="7842">
                  <c:v>10.89025075</c:v>
                </c:pt>
                <c:pt idx="7843">
                  <c:v>10.891639458333339</c:v>
                </c:pt>
                <c:pt idx="7844">
                  <c:v>10.893028166666669</c:v>
                </c:pt>
                <c:pt idx="7845">
                  <c:v>10.894416874999999</c:v>
                </c:pt>
                <c:pt idx="7846">
                  <c:v>10.89580558333334</c:v>
                </c:pt>
                <c:pt idx="7847">
                  <c:v>10.89719429166667</c:v>
                </c:pt>
                <c:pt idx="7848">
                  <c:v>10.898583</c:v>
                </c:pt>
                <c:pt idx="7849">
                  <c:v>10.899971708333339</c:v>
                </c:pt>
                <c:pt idx="7850">
                  <c:v>10.90136041666667</c:v>
                </c:pt>
                <c:pt idx="7851">
                  <c:v>10.902749125</c:v>
                </c:pt>
                <c:pt idx="7852">
                  <c:v>10.904137833333339</c:v>
                </c:pt>
                <c:pt idx="7853">
                  <c:v>10.905526541666669</c:v>
                </c:pt>
                <c:pt idx="7854">
                  <c:v>10.906915249999999</c:v>
                </c:pt>
                <c:pt idx="7855">
                  <c:v>10.90830395833334</c:v>
                </c:pt>
                <c:pt idx="7856">
                  <c:v>10.90969266666667</c:v>
                </c:pt>
                <c:pt idx="7857">
                  <c:v>10.911081375</c:v>
                </c:pt>
                <c:pt idx="7858">
                  <c:v>10.912470083333339</c:v>
                </c:pt>
                <c:pt idx="7859">
                  <c:v>10.913858791666669</c:v>
                </c:pt>
                <c:pt idx="7860">
                  <c:v>10.9152475</c:v>
                </c:pt>
                <c:pt idx="7861">
                  <c:v>10.91663620833334</c:v>
                </c:pt>
                <c:pt idx="7862">
                  <c:v>10.918024916666669</c:v>
                </c:pt>
                <c:pt idx="7863">
                  <c:v>10.91941362500001</c:v>
                </c:pt>
                <c:pt idx="7864">
                  <c:v>10.92080233333334</c:v>
                </c:pt>
                <c:pt idx="7865">
                  <c:v>10.92219104166667</c:v>
                </c:pt>
                <c:pt idx="7866">
                  <c:v>10.92357975</c:v>
                </c:pt>
                <c:pt idx="7867">
                  <c:v>10.924968458333339</c:v>
                </c:pt>
                <c:pt idx="7868">
                  <c:v>10.926357166666669</c:v>
                </c:pt>
                <c:pt idx="7869">
                  <c:v>10.927745874999999</c:v>
                </c:pt>
                <c:pt idx="7870">
                  <c:v>10.92913458333334</c:v>
                </c:pt>
                <c:pt idx="7871">
                  <c:v>10.93052329166667</c:v>
                </c:pt>
                <c:pt idx="7872">
                  <c:v>10.931911999999999</c:v>
                </c:pt>
                <c:pt idx="7873">
                  <c:v>10.93330070833334</c:v>
                </c:pt>
                <c:pt idx="7874">
                  <c:v>10.93468941666667</c:v>
                </c:pt>
              </c:numCache>
            </c:numRef>
          </c:xVal>
          <c:yVal>
            <c:numRef>
              <c:f>'double-span'!$N$9:$N$7883</c:f>
              <c:numCache>
                <c:formatCode>General</c:formatCode>
                <c:ptCount val="787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formatCode="0.00E+00">
                  <c:v>-4.7032392336669997E-9</c:v>
                </c:pt>
                <c:pt idx="1204" formatCode="0.00E+00">
                  <c:v>-3.3549449107886797E-8</c:v>
                </c:pt>
                <c:pt idx="1205" formatCode="0.00E+00">
                  <c:v>-1.29369701341234E-7</c:v>
                </c:pt>
                <c:pt idx="1206" formatCode="0.00E+00">
                  <c:v>-3.9717973056973002E-7</c:v>
                </c:pt>
                <c:pt idx="1207" formatCode="0.00E+00">
                  <c:v>-1.0524219471342001E-6</c:v>
                </c:pt>
                <c:pt idx="1208" formatCode="0.00E+00">
                  <c:v>-2.2955843766252702E-6</c:v>
                </c:pt>
                <c:pt idx="1209" formatCode="0.00E+00">
                  <c:v>-4.0635318907429796E-6</c:v>
                </c:pt>
                <c:pt idx="1210" formatCode="0.00E+00">
                  <c:v>-6.0186374503895898E-6</c:v>
                </c:pt>
                <c:pt idx="1211" formatCode="0.00E+00">
                  <c:v>-7.8663232757110395E-6</c:v>
                </c:pt>
                <c:pt idx="1212" formatCode="0.00E+00">
                  <c:v>-9.5918125085328992E-6</c:v>
                </c:pt>
                <c:pt idx="1213" formatCode="0.00E+00">
                  <c:v>-1.1376389436162599E-5</c:v>
                </c:pt>
                <c:pt idx="1214" formatCode="0.00E+00">
                  <c:v>-1.3504929458108501E-5</c:v>
                </c:pt>
                <c:pt idx="1215" formatCode="0.00E+00">
                  <c:v>-1.6459613604529701E-5</c:v>
                </c:pt>
                <c:pt idx="1216" formatCode="0.00E+00">
                  <c:v>-2.08211823601749E-5</c:v>
                </c:pt>
                <c:pt idx="1217" formatCode="0.00E+00">
                  <c:v>-2.6756880674595501E-5</c:v>
                </c:pt>
                <c:pt idx="1218" formatCode="0.00E+00">
                  <c:v>-3.3683744987653899E-5</c:v>
                </c:pt>
                <c:pt idx="1219" formatCode="0.00E+00">
                  <c:v>-4.0680026443310002E-5</c:v>
                </c:pt>
                <c:pt idx="1220" formatCode="0.00E+00">
                  <c:v>-4.7181230555248803E-5</c:v>
                </c:pt>
                <c:pt idx="1221" formatCode="0.00E+00">
                  <c:v>-5.3059801158616697E-5</c:v>
                </c:pt>
                <c:pt idx="1222" formatCode="0.00E+00">
                  <c:v>-5.8134129044676999E-5</c:v>
                </c:pt>
                <c:pt idx="1223" formatCode="0.00E+00">
                  <c:v>-6.1979345341773201E-5</c:v>
                </c:pt>
                <c:pt idx="1224" formatCode="0.00E+00">
                  <c:v>-6.4356699873137097E-5</c:v>
                </c:pt>
                <c:pt idx="1225" formatCode="0.00E+00">
                  <c:v>-6.5569937371973995E-5</c:v>
                </c:pt>
                <c:pt idx="1226" formatCode="0.00E+00">
                  <c:v>-6.6163374648008793E-5</c:v>
                </c:pt>
                <c:pt idx="1227" formatCode="0.00E+00">
                  <c:v>-6.6326191492425407E-5</c:v>
                </c:pt>
                <c:pt idx="1228" formatCode="0.00E+00">
                  <c:v>-6.5754081950745405E-5</c:v>
                </c:pt>
                <c:pt idx="1229" formatCode="0.00E+00">
                  <c:v>-6.4124942074636804E-5</c:v>
                </c:pt>
                <c:pt idx="1230" formatCode="0.00E+00">
                  <c:v>-6.1602991223321099E-5</c:v>
                </c:pt>
                <c:pt idx="1231" formatCode="0.00E+00">
                  <c:v>-5.8728403964791398E-5</c:v>
                </c:pt>
                <c:pt idx="1232" formatCode="0.00E+00">
                  <c:v>-5.5728120654481197E-5</c:v>
                </c:pt>
                <c:pt idx="1233" formatCode="0.00E+00">
                  <c:v>-5.2043113357760803E-5</c:v>
                </c:pt>
                <c:pt idx="1234" formatCode="0.00E+00">
                  <c:v>-4.6773341340191302E-5</c:v>
                </c:pt>
                <c:pt idx="1235" formatCode="0.00E+00">
                  <c:v>-3.9640102996380799E-5</c:v>
                </c:pt>
                <c:pt idx="1236" formatCode="0.00E+00">
                  <c:v>-3.13239851700235E-5</c:v>
                </c:pt>
                <c:pt idx="1237" formatCode="0.00E+00">
                  <c:v>-2.2862480388855701E-5</c:v>
                </c:pt>
                <c:pt idx="1238" formatCode="0.00E+00">
                  <c:v>-1.51142808090291E-5</c:v>
                </c:pt>
                <c:pt idx="1239" formatCode="0.00E+00">
                  <c:v>-9.0249645220843804E-6</c:v>
                </c:pt>
                <c:pt idx="1240" formatCode="0.00E+00">
                  <c:v>-5.9319618983780297E-6</c:v>
                </c:pt>
                <c:pt idx="1241" formatCode="0.00E+00">
                  <c:v>-6.98771141897145E-6</c:v>
                </c:pt>
                <c:pt idx="1242" formatCode="0.00E+00">
                  <c:v>-1.23814876924903E-5</c:v>
                </c:pt>
                <c:pt idx="1243" formatCode="0.00E+00">
                  <c:v>-2.1615129814381899E-5</c:v>
                </c:pt>
                <c:pt idx="1244" formatCode="0.00E+00">
                  <c:v>-3.4381691230828003E-5</c:v>
                </c:pt>
                <c:pt idx="1245" formatCode="0.00E+00">
                  <c:v>-5.0466846556296601E-5</c:v>
                </c:pt>
                <c:pt idx="1246" formatCode="0.00E+00">
                  <c:v>-6.8800302562642806E-5</c:v>
                </c:pt>
                <c:pt idx="1247" formatCode="0.00E+00">
                  <c:v>-8.7654271564975204E-5</c:v>
                </c:pt>
                <c:pt idx="1248">
                  <c:v>-1.06510624956313E-4</c:v>
                </c:pt>
                <c:pt idx="1249">
                  <c:v>-1.27197567448911E-4</c:v>
                </c:pt>
                <c:pt idx="1250">
                  <c:v>-1.5231090059902299E-4</c:v>
                </c:pt>
                <c:pt idx="1251">
                  <c:v>-1.8254375945389199E-4</c:v>
                </c:pt>
                <c:pt idx="1252">
                  <c:v>-2.16110463449028E-4</c:v>
                </c:pt>
                <c:pt idx="1253">
                  <c:v>-2.5071924910286301E-4</c:v>
                </c:pt>
                <c:pt idx="1254">
                  <c:v>-2.8559090805166902E-4</c:v>
                </c:pt>
                <c:pt idx="1255">
                  <c:v>-3.2171814135307402E-4</c:v>
                </c:pt>
                <c:pt idx="1256">
                  <c:v>-3.61025216455946E-4</c:v>
                </c:pt>
                <c:pt idx="1257">
                  <c:v>-4.0558178950898799E-4</c:v>
                </c:pt>
                <c:pt idx="1258">
                  <c:v>-4.56826846357612E-4</c:v>
                </c:pt>
                <c:pt idx="1259">
                  <c:v>-5.1465391022365698E-4</c:v>
                </c:pt>
                <c:pt idx="1260">
                  <c:v>-5.7728389009882196E-4</c:v>
                </c:pt>
                <c:pt idx="1261">
                  <c:v>-6.4261091114633595E-4</c:v>
                </c:pt>
                <c:pt idx="1262">
                  <c:v>-7.1001194398107102E-4</c:v>
                </c:pt>
                <c:pt idx="1263">
                  <c:v>-7.80907973391073E-4</c:v>
                </c:pt>
                <c:pt idx="1264">
                  <c:v>-8.5780170827256597E-4</c:v>
                </c:pt>
                <c:pt idx="1265">
                  <c:v>-9.4295797882659499E-4</c:v>
                </c:pt>
                <c:pt idx="1266">
                  <c:v>-1.0376728792090401E-3</c:v>
                </c:pt>
                <c:pt idx="1267">
                  <c:v>-1.14218734234356E-3</c:v>
                </c:pt>
                <c:pt idx="1268">
                  <c:v>-1.2561409786857E-3</c:v>
                </c:pt>
                <c:pt idx="1269">
                  <c:v>-1.3794774786097799E-3</c:v>
                </c:pt>
                <c:pt idx="1270">
                  <c:v>-1.5129957981504501E-3</c:v>
                </c:pt>
                <c:pt idx="1271">
                  <c:v>-1.6574897884941799E-3</c:v>
                </c:pt>
                <c:pt idx="1272">
                  <c:v>-1.81206525785304E-3</c:v>
                </c:pt>
                <c:pt idx="1273">
                  <c:v>-1.9740289340971699E-3</c:v>
                </c:pt>
                <c:pt idx="1274">
                  <c:v>-2.1414944829435899E-3</c:v>
                </c:pt>
                <c:pt idx="1275">
                  <c:v>-2.3161305154281299E-3</c:v>
                </c:pt>
                <c:pt idx="1276">
                  <c:v>-2.5024512305991801E-3</c:v>
                </c:pt>
                <c:pt idx="1277">
                  <c:v>-2.7041089749872001E-3</c:v>
                </c:pt>
                <c:pt idx="1278">
                  <c:v>-2.9217986278219001E-3</c:v>
                </c:pt>
                <c:pt idx="1279">
                  <c:v>-3.15538185644384E-3</c:v>
                </c:pt>
                <c:pt idx="1280">
                  <c:v>-3.4069651623271102E-3</c:v>
                </c:pt>
                <c:pt idx="1281">
                  <c:v>-3.6802395775987502E-3</c:v>
                </c:pt>
                <c:pt idx="1282">
                  <c:v>-3.9767745081755197E-3</c:v>
                </c:pt>
                <c:pt idx="1283">
                  <c:v>-4.2943627652823604E-3</c:v>
                </c:pt>
                <c:pt idx="1284">
                  <c:v>-4.62966269413776E-3</c:v>
                </c:pt>
                <c:pt idx="1285">
                  <c:v>-4.9817967828959097E-3</c:v>
                </c:pt>
                <c:pt idx="1286">
                  <c:v>-5.3532565212736699E-3</c:v>
                </c:pt>
                <c:pt idx="1287">
                  <c:v>-5.7486417798874902E-3</c:v>
                </c:pt>
                <c:pt idx="1288">
                  <c:v>-6.1733565383756796E-3</c:v>
                </c:pt>
                <c:pt idx="1289">
                  <c:v>-6.6321659572248703E-3</c:v>
                </c:pt>
                <c:pt idx="1290">
                  <c:v>-7.1271048090052304E-3</c:v>
                </c:pt>
                <c:pt idx="1291">
                  <c:v>-7.6567385261328202E-3</c:v>
                </c:pt>
                <c:pt idx="1292">
                  <c:v>-8.2186945963007799E-3</c:v>
                </c:pt>
                <c:pt idx="1293">
                  <c:v>-8.8129316824278499E-3</c:v>
                </c:pt>
                <c:pt idx="1294">
                  <c:v>-9.4414412035763694E-3</c:v>
                </c:pt>
                <c:pt idx="1295">
                  <c:v>-1.0104951672786799E-2</c:v>
                </c:pt>
                <c:pt idx="1296">
                  <c:v>-1.08016992590167E-2</c:v>
                </c:pt>
                <c:pt idx="1297">
                  <c:v>-1.15302450828888E-2</c:v>
                </c:pt>
                <c:pt idx="1298">
                  <c:v>-1.22920188824592E-2</c:v>
                </c:pt>
                <c:pt idx="1299">
                  <c:v>-1.30895859088849E-2</c:v>
                </c:pt>
                <c:pt idx="1300">
                  <c:v>-1.39229352295312E-2</c:v>
                </c:pt>
                <c:pt idx="1301">
                  <c:v>-1.47887262843804E-2</c:v>
                </c:pt>
                <c:pt idx="1302">
                  <c:v>-1.5682925043863202E-2</c:v>
                </c:pt>
                <c:pt idx="1303">
                  <c:v>-1.66031098093983E-2</c:v>
                </c:pt>
                <c:pt idx="1304">
                  <c:v>-1.7548521880433099E-2</c:v>
                </c:pt>
                <c:pt idx="1305">
                  <c:v>-1.8519452810828601E-2</c:v>
                </c:pt>
                <c:pt idx="1306">
                  <c:v>-1.95171230756154E-2</c:v>
                </c:pt>
                <c:pt idx="1307">
                  <c:v>-2.0542915771225499E-2</c:v>
                </c:pt>
                <c:pt idx="1308">
                  <c:v>-2.1596708504556101E-2</c:v>
                </c:pt>
                <c:pt idx="1309">
                  <c:v>-2.2676454589213801E-2</c:v>
                </c:pt>
                <c:pt idx="1310">
                  <c:v>-2.3780065907898301E-2</c:v>
                </c:pt>
                <c:pt idx="1311">
                  <c:v>-2.4906984913610399E-2</c:v>
                </c:pt>
                <c:pt idx="1312">
                  <c:v>-2.6056742507588999E-2</c:v>
                </c:pt>
                <c:pt idx="1313">
                  <c:v>-2.7226279742570601E-2</c:v>
                </c:pt>
                <c:pt idx="1314">
                  <c:v>-2.84101035563799E-2</c:v>
                </c:pt>
                <c:pt idx="1315">
                  <c:v>-2.9603674363098801E-2</c:v>
                </c:pt>
                <c:pt idx="1316">
                  <c:v>-3.0806074142584999E-2</c:v>
                </c:pt>
                <c:pt idx="1317">
                  <c:v>-3.2019115907689598E-2</c:v>
                </c:pt>
                <c:pt idx="1318">
                  <c:v>-3.3244568141917903E-2</c:v>
                </c:pt>
                <c:pt idx="1319">
                  <c:v>-3.4482546613434299E-2</c:v>
                </c:pt>
                <c:pt idx="1320">
                  <c:v>-3.5731657304777703E-2</c:v>
                </c:pt>
                <c:pt idx="1321">
                  <c:v>-3.6989915540530501E-2</c:v>
                </c:pt>
                <c:pt idx="1322">
                  <c:v>-3.8256148031430799E-2</c:v>
                </c:pt>
                <c:pt idx="1323">
                  <c:v>-3.95314228024796E-2</c:v>
                </c:pt>
                <c:pt idx="1324">
                  <c:v>-4.0818766507807198E-2</c:v>
                </c:pt>
                <c:pt idx="1325">
                  <c:v>-4.2120460445837497E-2</c:v>
                </c:pt>
                <c:pt idx="1326">
                  <c:v>-4.3435618186492699E-2</c:v>
                </c:pt>
                <c:pt idx="1327">
                  <c:v>-4.4761168052034402E-2</c:v>
                </c:pt>
                <c:pt idx="1328">
                  <c:v>-4.60951750090536E-2</c:v>
                </c:pt>
                <c:pt idx="1329">
                  <c:v>-4.7438548420770797E-2</c:v>
                </c:pt>
                <c:pt idx="1330">
                  <c:v>-4.8793598429562803E-2</c:v>
                </c:pt>
                <c:pt idx="1331">
                  <c:v>-5.0161790542761299E-2</c:v>
                </c:pt>
                <c:pt idx="1332">
                  <c:v>-5.1542952947504599E-2</c:v>
                </c:pt>
                <c:pt idx="1333">
                  <c:v>-5.2935793023534197E-2</c:v>
                </c:pt>
                <c:pt idx="1334">
                  <c:v>-5.4338776433430998E-2</c:v>
                </c:pt>
                <c:pt idx="1335">
                  <c:v>-5.5750972756010903E-2</c:v>
                </c:pt>
                <c:pt idx="1336">
                  <c:v>-5.7172130699090502E-2</c:v>
                </c:pt>
                <c:pt idx="1337">
                  <c:v>-5.86015262654596E-2</c:v>
                </c:pt>
                <c:pt idx="1338">
                  <c:v>-6.0037110654388298E-2</c:v>
                </c:pt>
                <c:pt idx="1339">
                  <c:v>-6.1476846804635603E-2</c:v>
                </c:pt>
                <c:pt idx="1340">
                  <c:v>-6.2920912934572804E-2</c:v>
                </c:pt>
                <c:pt idx="1341">
                  <c:v>-6.4371422218650096E-2</c:v>
                </c:pt>
                <c:pt idx="1342">
                  <c:v>-6.5829539787742197E-2</c:v>
                </c:pt>
                <c:pt idx="1343">
                  <c:v>-6.7293676721175796E-2</c:v>
                </c:pt>
                <c:pt idx="1344">
                  <c:v>-6.87606721913714E-2</c:v>
                </c:pt>
                <c:pt idx="1345">
                  <c:v>-7.0227707479903603E-2</c:v>
                </c:pt>
                <c:pt idx="1346">
                  <c:v>-7.1692907434409203E-2</c:v>
                </c:pt>
                <c:pt idx="1347">
                  <c:v>-7.3155755990317997E-2</c:v>
                </c:pt>
                <c:pt idx="1348">
                  <c:v>-7.4617907494575295E-2</c:v>
                </c:pt>
                <c:pt idx="1349">
                  <c:v>-7.6082085139494299E-2</c:v>
                </c:pt>
                <c:pt idx="1350">
                  <c:v>-7.7548177961638695E-2</c:v>
                </c:pt>
                <c:pt idx="1351">
                  <c:v>-7.9010312999676396E-2</c:v>
                </c:pt>
                <c:pt idx="1352">
                  <c:v>-8.0458713759560194E-2</c:v>
                </c:pt>
                <c:pt idx="1353">
                  <c:v>-8.1884498186694299E-2</c:v>
                </c:pt>
                <c:pt idx="1354">
                  <c:v>-8.3282485059977304E-2</c:v>
                </c:pt>
                <c:pt idx="1355">
                  <c:v>-8.4650437943644505E-2</c:v>
                </c:pt>
                <c:pt idx="1356">
                  <c:v>-8.5987053883552697E-2</c:v>
                </c:pt>
                <c:pt idx="1357">
                  <c:v>-8.7290725030809493E-2</c:v>
                </c:pt>
                <c:pt idx="1358">
                  <c:v>-8.8559427958862097E-2</c:v>
                </c:pt>
                <c:pt idx="1359">
                  <c:v>-8.9791887281024801E-2</c:v>
                </c:pt>
                <c:pt idx="1360">
                  <c:v>-9.09896813586136E-2</c:v>
                </c:pt>
                <c:pt idx="1361">
                  <c:v>-9.2157896957741403E-2</c:v>
                </c:pt>
                <c:pt idx="1362">
                  <c:v>-9.3302045840474607E-2</c:v>
                </c:pt>
                <c:pt idx="1363">
                  <c:v>-9.4422801614734694E-2</c:v>
                </c:pt>
                <c:pt idx="1364">
                  <c:v>-9.5513509268536301E-2</c:v>
                </c:pt>
                <c:pt idx="1365">
                  <c:v>-9.6563880604566693E-2</c:v>
                </c:pt>
                <c:pt idx="1366">
                  <c:v>-9.7567573844827199E-2</c:v>
                </c:pt>
                <c:pt idx="1367">
                  <c:v>-9.8527039524586302E-2</c:v>
                </c:pt>
                <c:pt idx="1368">
                  <c:v>-9.9450529794288797E-2</c:v>
                </c:pt>
                <c:pt idx="1369">
                  <c:v>-0.10034354411968099</c:v>
                </c:pt>
                <c:pt idx="1370">
                  <c:v>-0.101203245367967</c:v>
                </c:pt>
                <c:pt idx="1371">
                  <c:v>-0.102021486020667</c:v>
                </c:pt>
                <c:pt idx="1372">
                  <c:v>-0.102792264865755</c:v>
                </c:pt>
                <c:pt idx="1373">
                  <c:v>-0.103514841662587</c:v>
                </c:pt>
                <c:pt idx="1374">
                  <c:v>-0.10419035056155899</c:v>
                </c:pt>
                <c:pt idx="1375">
                  <c:v>-0.104817890900441</c:v>
                </c:pt>
                <c:pt idx="1376">
                  <c:v>-0.105394757870409</c:v>
                </c:pt>
                <c:pt idx="1377">
                  <c:v>-0.105918896925215</c:v>
                </c:pt>
                <c:pt idx="1378">
                  <c:v>-0.106390181668494</c:v>
                </c:pt>
                <c:pt idx="1379">
                  <c:v>-0.10681029590699501</c:v>
                </c:pt>
                <c:pt idx="1380">
                  <c:v>-0.10718158305494201</c:v>
                </c:pt>
                <c:pt idx="1381">
                  <c:v>-0.10750447872131801</c:v>
                </c:pt>
                <c:pt idx="1382">
                  <c:v>-0.107775880008969</c:v>
                </c:pt>
                <c:pt idx="1383">
                  <c:v>-0.107992104711874</c:v>
                </c:pt>
                <c:pt idx="1384">
                  <c:v>-0.10815394727182</c:v>
                </c:pt>
                <c:pt idx="1385">
                  <c:v>-0.108266038611746</c:v>
                </c:pt>
                <c:pt idx="1386">
                  <c:v>-0.108329632103197</c:v>
                </c:pt>
                <c:pt idx="1387">
                  <c:v>-0.10833858374493401</c:v>
                </c:pt>
                <c:pt idx="1388">
                  <c:v>-0.108284784359373</c:v>
                </c:pt>
                <c:pt idx="1389">
                  <c:v>-0.10816552773577</c:v>
                </c:pt>
                <c:pt idx="1390">
                  <c:v>-0.107982904838633</c:v>
                </c:pt>
                <c:pt idx="1391">
                  <c:v>-0.10773787095506999</c:v>
                </c:pt>
                <c:pt idx="1392">
                  <c:v>-0.107428559700046</c:v>
                </c:pt>
                <c:pt idx="1393">
                  <c:v>-0.10705396659343</c:v>
                </c:pt>
                <c:pt idx="1394">
                  <c:v>-0.106616055965533</c:v>
                </c:pt>
                <c:pt idx="1395">
                  <c:v>-0.10611770995285399</c:v>
                </c:pt>
                <c:pt idx="1396">
                  <c:v>-0.10556023256706901</c:v>
                </c:pt>
                <c:pt idx="1397">
                  <c:v>-0.10494211856961599</c:v>
                </c:pt>
                <c:pt idx="1398">
                  <c:v>-0.104258212755395</c:v>
                </c:pt>
                <c:pt idx="1399">
                  <c:v>-0.103501585194184</c:v>
                </c:pt>
                <c:pt idx="1400">
                  <c:v>-0.10266990099750101</c:v>
                </c:pt>
                <c:pt idx="1401">
                  <c:v>-0.10176981514794101</c:v>
                </c:pt>
                <c:pt idx="1402">
                  <c:v>-0.10081159217043099</c:v>
                </c:pt>
                <c:pt idx="1403">
                  <c:v>-9.9799029764407701E-2</c:v>
                </c:pt>
                <c:pt idx="1404">
                  <c:v>-9.8727696976175297E-2</c:v>
                </c:pt>
                <c:pt idx="1405">
                  <c:v>-9.7592708346322901E-2</c:v>
                </c:pt>
                <c:pt idx="1406">
                  <c:v>-9.6393571812284806E-2</c:v>
                </c:pt>
                <c:pt idx="1407">
                  <c:v>-9.5130423751582094E-2</c:v>
                </c:pt>
                <c:pt idx="1408">
                  <c:v>-9.3801103022949694E-2</c:v>
                </c:pt>
                <c:pt idx="1409">
                  <c:v>-9.2405912363472301E-2</c:v>
                </c:pt>
                <c:pt idx="1410">
                  <c:v>-9.0951770371494198E-2</c:v>
                </c:pt>
                <c:pt idx="1411">
                  <c:v>-8.9447018116163596E-2</c:v>
                </c:pt>
                <c:pt idx="1412">
                  <c:v>-8.7893729363009501E-2</c:v>
                </c:pt>
                <c:pt idx="1413">
                  <c:v>-8.6289056380799006E-2</c:v>
                </c:pt>
                <c:pt idx="1414">
                  <c:v>-8.4633045075339003E-2</c:v>
                </c:pt>
                <c:pt idx="1415">
                  <c:v>-8.2931016717544798E-2</c:v>
                </c:pt>
                <c:pt idx="1416">
                  <c:v>-8.1188111653112405E-2</c:v>
                </c:pt>
                <c:pt idx="1417">
                  <c:v>-7.9404594978695106E-2</c:v>
                </c:pt>
                <c:pt idx="1418">
                  <c:v>-7.7576815689408704E-2</c:v>
                </c:pt>
                <c:pt idx="1419">
                  <c:v>-7.5700417868046599E-2</c:v>
                </c:pt>
                <c:pt idx="1420">
                  <c:v>-7.3773086067137505E-2</c:v>
                </c:pt>
                <c:pt idx="1421">
                  <c:v>-7.1797472969949802E-2</c:v>
                </c:pt>
                <c:pt idx="1422">
                  <c:v>-6.9781661761340597E-2</c:v>
                </c:pt>
                <c:pt idx="1423">
                  <c:v>-6.7733468541855496E-2</c:v>
                </c:pt>
                <c:pt idx="1424">
                  <c:v>-6.5653586094900102E-2</c:v>
                </c:pt>
                <c:pt idx="1425">
                  <c:v>-6.3537599046497695E-2</c:v>
                </c:pt>
                <c:pt idx="1426">
                  <c:v>-6.13855738656078E-2</c:v>
                </c:pt>
                <c:pt idx="1427">
                  <c:v>-5.9205287660618798E-2</c:v>
                </c:pt>
                <c:pt idx="1428">
                  <c:v>-5.7003350138556397E-2</c:v>
                </c:pt>
                <c:pt idx="1429">
                  <c:v>-5.4777178565997599E-2</c:v>
                </c:pt>
                <c:pt idx="1430">
                  <c:v>-5.2520693787828698E-2</c:v>
                </c:pt>
                <c:pt idx="1431">
                  <c:v>-5.0236059624529102E-2</c:v>
                </c:pt>
                <c:pt idx="1432">
                  <c:v>-4.7933938620576398E-2</c:v>
                </c:pt>
                <c:pt idx="1433">
                  <c:v>-4.5620823200527197E-2</c:v>
                </c:pt>
                <c:pt idx="1434">
                  <c:v>-4.3290213333118797E-2</c:v>
                </c:pt>
                <c:pt idx="1435">
                  <c:v>-4.09288254266763E-2</c:v>
                </c:pt>
                <c:pt idx="1436">
                  <c:v>-3.8529246832507497E-2</c:v>
                </c:pt>
                <c:pt idx="1437">
                  <c:v>-3.6094478201164702E-2</c:v>
                </c:pt>
                <c:pt idx="1438">
                  <c:v>-3.36321405747134E-2</c:v>
                </c:pt>
                <c:pt idx="1439">
                  <c:v>-3.1147594773517698E-2</c:v>
                </c:pt>
                <c:pt idx="1440">
                  <c:v>-2.86428191390347E-2</c:v>
                </c:pt>
                <c:pt idx="1441">
                  <c:v>-2.6119040981679199E-2</c:v>
                </c:pt>
                <c:pt idx="1442">
                  <c:v>-2.3577998389632801E-2</c:v>
                </c:pt>
                <c:pt idx="1443">
                  <c:v>-2.10203585679948E-2</c:v>
                </c:pt>
                <c:pt idx="1444">
                  <c:v>-1.8444287654049402E-2</c:v>
                </c:pt>
                <c:pt idx="1445">
                  <c:v>-1.5847355680289499E-2</c:v>
                </c:pt>
                <c:pt idx="1446">
                  <c:v>-1.32304264235259E-2</c:v>
                </c:pt>
                <c:pt idx="1447">
                  <c:v>-1.05984177491399E-2</c:v>
                </c:pt>
                <c:pt idx="1448">
                  <c:v>-7.9555957882544003E-3</c:v>
                </c:pt>
                <c:pt idx="1449">
                  <c:v>-5.3010110850153303E-3</c:v>
                </c:pt>
                <c:pt idx="1450">
                  <c:v>-2.6314222752204502E-3</c:v>
                </c:pt>
                <c:pt idx="1451" formatCode="0.00E+00">
                  <c:v>5.0223673806404203E-5</c:v>
                </c:pt>
                <c:pt idx="1452">
                  <c:v>2.7315458141640801E-3</c:v>
                </c:pt>
                <c:pt idx="1453">
                  <c:v>5.3984307700331996E-3</c:v>
                </c:pt>
                <c:pt idx="1454">
                  <c:v>8.0458798094619494E-3</c:v>
                </c:pt>
                <c:pt idx="1455">
                  <c:v>1.0680083679211499E-2</c:v>
                </c:pt>
                <c:pt idx="1456">
                  <c:v>1.3310075794539199E-2</c:v>
                </c:pt>
                <c:pt idx="1457">
                  <c:v>1.5938019371660801E-2</c:v>
                </c:pt>
                <c:pt idx="1458">
                  <c:v>1.8556547595741501E-2</c:v>
                </c:pt>
                <c:pt idx="1459">
                  <c:v>2.1153582029712001E-2</c:v>
                </c:pt>
                <c:pt idx="1460">
                  <c:v>2.37194345893572E-2</c:v>
                </c:pt>
                <c:pt idx="1461">
                  <c:v>2.62505546785658E-2</c:v>
                </c:pt>
                <c:pt idx="1462">
                  <c:v>2.87474626924514E-2</c:v>
                </c:pt>
                <c:pt idx="1463">
                  <c:v>3.1209590613781701E-2</c:v>
                </c:pt>
                <c:pt idx="1464">
                  <c:v>3.3632956480577098E-2</c:v>
                </c:pt>
                <c:pt idx="1465">
                  <c:v>3.6012901579273601E-2</c:v>
                </c:pt>
                <c:pt idx="1466">
                  <c:v>3.8347186885776999E-2</c:v>
                </c:pt>
                <c:pt idx="1467">
                  <c:v>4.0634602725675997E-2</c:v>
                </c:pt>
                <c:pt idx="1468">
                  <c:v>4.2871635536882197E-2</c:v>
                </c:pt>
                <c:pt idx="1469">
                  <c:v>4.50529797374596E-2</c:v>
                </c:pt>
                <c:pt idx="1470">
                  <c:v>4.71756324064894E-2</c:v>
                </c:pt>
                <c:pt idx="1471">
                  <c:v>4.9240659945523499E-2</c:v>
                </c:pt>
                <c:pt idx="1472">
                  <c:v>5.12506386554848E-2</c:v>
                </c:pt>
                <c:pt idx="1473">
                  <c:v>5.3206833867965403E-2</c:v>
                </c:pt>
                <c:pt idx="1474">
                  <c:v>5.5108885086954301E-2</c:v>
                </c:pt>
                <c:pt idx="1475">
                  <c:v>5.69549700044895E-2</c:v>
                </c:pt>
                <c:pt idx="1476">
                  <c:v>5.87411031966645E-2</c:v>
                </c:pt>
                <c:pt idx="1477">
                  <c:v>6.0461694198260203E-2</c:v>
                </c:pt>
                <c:pt idx="1478">
                  <c:v>6.2111620303842499E-2</c:v>
                </c:pt>
                <c:pt idx="1479">
                  <c:v>6.3686199171293006E-2</c:v>
                </c:pt>
                <c:pt idx="1480">
                  <c:v>6.5178303394598805E-2</c:v>
                </c:pt>
                <c:pt idx="1481">
                  <c:v>6.6577885678365201E-2</c:v>
                </c:pt>
                <c:pt idx="1482">
                  <c:v>6.7877053278294894E-2</c:v>
                </c:pt>
                <c:pt idx="1483">
                  <c:v>6.9075065085346193E-2</c:v>
                </c:pt>
                <c:pt idx="1484">
                  <c:v>7.0175984069914196E-2</c:v>
                </c:pt>
                <c:pt idx="1485">
                  <c:v>7.1180747072828496E-2</c:v>
                </c:pt>
                <c:pt idx="1486">
                  <c:v>7.2082501757936998E-2</c:v>
                </c:pt>
                <c:pt idx="1487">
                  <c:v>7.2870102724261004E-2</c:v>
                </c:pt>
                <c:pt idx="1488">
                  <c:v>7.3535979748177993E-2</c:v>
                </c:pt>
                <c:pt idx="1489">
                  <c:v>7.4081020899776695E-2</c:v>
                </c:pt>
                <c:pt idx="1490">
                  <c:v>7.4511992700404803E-2</c:v>
                </c:pt>
                <c:pt idx="1491">
                  <c:v>7.4833041920395194E-2</c:v>
                </c:pt>
                <c:pt idx="1492">
                  <c:v>7.5038890960651902E-2</c:v>
                </c:pt>
                <c:pt idx="1493">
                  <c:v>7.5117440562453897E-2</c:v>
                </c:pt>
                <c:pt idx="1494">
                  <c:v>7.5060182658973296E-2</c:v>
                </c:pt>
                <c:pt idx="1495">
                  <c:v>7.4868923077156493E-2</c:v>
                </c:pt>
                <c:pt idx="1496">
                  <c:v>7.4551081752275095E-2</c:v>
                </c:pt>
                <c:pt idx="1497">
                  <c:v>7.4110244533788797E-2</c:v>
                </c:pt>
                <c:pt idx="1498">
                  <c:v>7.3543994505124499E-2</c:v>
                </c:pt>
                <c:pt idx="1499">
                  <c:v>7.2850108858404802E-2</c:v>
                </c:pt>
                <c:pt idx="1500">
                  <c:v>7.20315330919028E-2</c:v>
                </c:pt>
                <c:pt idx="1501">
                  <c:v>7.1094608670824802E-2</c:v>
                </c:pt>
                <c:pt idx="1502">
                  <c:v>7.0044538005548496E-2</c:v>
                </c:pt>
                <c:pt idx="1503">
                  <c:v>6.8882466819164698E-2</c:v>
                </c:pt>
                <c:pt idx="1504">
                  <c:v>6.7603290271935595E-2</c:v>
                </c:pt>
                <c:pt idx="1505">
                  <c:v>6.6194319854113795E-2</c:v>
                </c:pt>
                <c:pt idx="1506">
                  <c:v>6.4638779546401695E-2</c:v>
                </c:pt>
                <c:pt idx="1507">
                  <c:v>6.2924473623232197E-2</c:v>
                </c:pt>
                <c:pt idx="1508">
                  <c:v>6.1050386571102601E-2</c:v>
                </c:pt>
                <c:pt idx="1509">
                  <c:v>5.9025147669662298E-2</c:v>
                </c:pt>
                <c:pt idx="1510">
                  <c:v>5.6860240969048799E-2</c:v>
                </c:pt>
                <c:pt idx="1511">
                  <c:v>5.45647380554262E-2</c:v>
                </c:pt>
                <c:pt idx="1512">
                  <c:v>5.21441439735238E-2</c:v>
                </c:pt>
                <c:pt idx="1513">
                  <c:v>4.9601972675600702E-2</c:v>
                </c:pt>
                <c:pt idx="1514">
                  <c:v>4.6942559256226299E-2</c:v>
                </c:pt>
                <c:pt idx="1515">
                  <c:v>4.4172809824999403E-2</c:v>
                </c:pt>
                <c:pt idx="1516">
                  <c:v>4.1300026603868299E-2</c:v>
                </c:pt>
                <c:pt idx="1517">
                  <c:v>3.8327395872374402E-2</c:v>
                </c:pt>
                <c:pt idx="1518">
                  <c:v>3.5253093689007899E-2</c:v>
                </c:pt>
                <c:pt idx="1519">
                  <c:v>3.2074979584187598E-2</c:v>
                </c:pt>
                <c:pt idx="1520">
                  <c:v>2.8794634415195999E-2</c:v>
                </c:pt>
                <c:pt idx="1521">
                  <c:v>2.5415510956870099E-2</c:v>
                </c:pt>
                <c:pt idx="1522">
                  <c:v>2.1938796418393799E-2</c:v>
                </c:pt>
                <c:pt idx="1523">
                  <c:v>1.8363306637295799E-2</c:v>
                </c:pt>
                <c:pt idx="1524">
                  <c:v>1.4688921666599899E-2</c:v>
                </c:pt>
                <c:pt idx="1525">
                  <c:v>1.09191678932332E-2</c:v>
                </c:pt>
                <c:pt idx="1526">
                  <c:v>7.0623159320959E-3</c:v>
                </c:pt>
                <c:pt idx="1527">
                  <c:v>3.1320629955358201E-3</c:v>
                </c:pt>
                <c:pt idx="1528">
                  <c:v>-8.5479835895062805E-4</c:v>
                </c:pt>
                <c:pt idx="1529">
                  <c:v>-4.8856815872813601E-3</c:v>
                </c:pt>
                <c:pt idx="1530">
                  <c:v>-8.9586493182058202E-3</c:v>
                </c:pt>
                <c:pt idx="1531">
                  <c:v>-1.30802704620028E-2</c:v>
                </c:pt>
                <c:pt idx="1532">
                  <c:v>-1.7256906042214901E-2</c:v>
                </c:pt>
                <c:pt idx="1533">
                  <c:v>-2.1489384460220199E-2</c:v>
                </c:pt>
                <c:pt idx="1534">
                  <c:v>-2.5775762630707501E-2</c:v>
                </c:pt>
                <c:pt idx="1535">
                  <c:v>-3.0116887367942598E-2</c:v>
                </c:pt>
                <c:pt idx="1536">
                  <c:v>-3.4518244993127403E-2</c:v>
                </c:pt>
                <c:pt idx="1537">
                  <c:v>-3.8987139729866199E-2</c:v>
                </c:pt>
                <c:pt idx="1538">
                  <c:v>-4.3527745889389999E-2</c:v>
                </c:pt>
                <c:pt idx="1539">
                  <c:v>-4.8137035349722898E-2</c:v>
                </c:pt>
                <c:pt idx="1540">
                  <c:v>-5.2804700587887797E-2</c:v>
                </c:pt>
                <c:pt idx="1541">
                  <c:v>-5.75178627005229E-2</c:v>
                </c:pt>
                <c:pt idx="1542">
                  <c:v>-6.2266464566152001E-2</c:v>
                </c:pt>
                <c:pt idx="1543">
                  <c:v>-6.7044555381863394E-2</c:v>
                </c:pt>
                <c:pt idx="1544">
                  <c:v>-7.1848265407631395E-2</c:v>
                </c:pt>
                <c:pt idx="1545">
                  <c:v>-7.6674482676707498E-2</c:v>
                </c:pt>
                <c:pt idx="1546">
                  <c:v>-8.1520497909002704E-2</c:v>
                </c:pt>
                <c:pt idx="1547">
                  <c:v>-8.6382336906529605E-2</c:v>
                </c:pt>
                <c:pt idx="1548">
                  <c:v>-9.1253416460883002E-2</c:v>
                </c:pt>
                <c:pt idx="1549">
                  <c:v>-9.6127384067618504E-2</c:v>
                </c:pt>
                <c:pt idx="1550">
                  <c:v>-0.101003024275821</c:v>
                </c:pt>
                <c:pt idx="1551">
                  <c:v>-0.10588395327220899</c:v>
                </c:pt>
                <c:pt idx="1552">
                  <c:v>-0.110771768703436</c:v>
                </c:pt>
                <c:pt idx="1553">
                  <c:v>-0.115660657364034</c:v>
                </c:pt>
                <c:pt idx="1554">
                  <c:v>-0.12054030706697701</c:v>
                </c:pt>
                <c:pt idx="1555">
                  <c:v>-0.12540359994688999</c:v>
                </c:pt>
                <c:pt idx="1556">
                  <c:v>-0.130249620877816</c:v>
                </c:pt>
                <c:pt idx="1557">
                  <c:v>-0.135078017456811</c:v>
                </c:pt>
                <c:pt idx="1558">
                  <c:v>-0.13988107671882299</c:v>
                </c:pt>
                <c:pt idx="1559">
                  <c:v>-0.14464414563190101</c:v>
                </c:pt>
                <c:pt idx="1560">
                  <c:v>-0.14935722403781501</c:v>
                </c:pt>
                <c:pt idx="1561">
                  <c:v>-0.15402651605579001</c:v>
                </c:pt>
                <c:pt idx="1562">
                  <c:v>-0.15867049319579801</c:v>
                </c:pt>
                <c:pt idx="1563">
                  <c:v>-0.163300604544311</c:v>
                </c:pt>
                <c:pt idx="1564">
                  <c:v>-0.167906559646085</c:v>
                </c:pt>
                <c:pt idx="1565">
                  <c:v>-0.17246369298742101</c:v>
                </c:pt>
                <c:pt idx="1566">
                  <c:v>-0.17695435844284399</c:v>
                </c:pt>
                <c:pt idx="1567">
                  <c:v>-0.18137884379355601</c:v>
                </c:pt>
                <c:pt idx="1568">
                  <c:v>-0.18574525967254099</c:v>
                </c:pt>
                <c:pt idx="1569">
                  <c:v>-0.190053208324649</c:v>
                </c:pt>
                <c:pt idx="1570">
                  <c:v>-0.194290216967135</c:v>
                </c:pt>
                <c:pt idx="1571">
                  <c:v>-0.198441698518948</c:v>
                </c:pt>
                <c:pt idx="1572">
                  <c:v>-0.20250030562469201</c:v>
                </c:pt>
                <c:pt idx="1573">
                  <c:v>-0.20646514065706101</c:v>
                </c:pt>
                <c:pt idx="1574">
                  <c:v>-0.210335006962698</c:v>
                </c:pt>
                <c:pt idx="1575">
                  <c:v>-0.214105211618627</c:v>
                </c:pt>
                <c:pt idx="1576">
                  <c:v>-0.21777085563589399</c:v>
                </c:pt>
                <c:pt idx="1577">
                  <c:v>-0.221330264411674</c:v>
                </c:pt>
                <c:pt idx="1578">
                  <c:v>-0.224781936573719</c:v>
                </c:pt>
                <c:pt idx="1579">
                  <c:v>-0.22811793200358299</c:v>
                </c:pt>
                <c:pt idx="1580">
                  <c:v>-0.231323472311942</c:v>
                </c:pt>
                <c:pt idx="1581">
                  <c:v>-0.23438572194489801</c:v>
                </c:pt>
                <c:pt idx="1582">
                  <c:v>-0.237302133455145</c:v>
                </c:pt>
                <c:pt idx="1583">
                  <c:v>-0.24007855703617101</c:v>
                </c:pt>
                <c:pt idx="1584">
                  <c:v>-0.242720821064494</c:v>
                </c:pt>
                <c:pt idx="1585">
                  <c:v>-0.245230975044814</c:v>
                </c:pt>
                <c:pt idx="1586">
                  <c:v>-0.24761051765284001</c:v>
                </c:pt>
                <c:pt idx="1587">
                  <c:v>-0.24986279213436199</c:v>
                </c:pt>
                <c:pt idx="1588">
                  <c:v>-0.25198998065490402</c:v>
                </c:pt>
                <c:pt idx="1589">
                  <c:v>-0.25398987420358998</c:v>
                </c:pt>
                <c:pt idx="1590">
                  <c:v>-0.25585798626836198</c:v>
                </c:pt>
                <c:pt idx="1591">
                  <c:v>-0.25759300502427601</c:v>
                </c:pt>
                <c:pt idx="1592">
                  <c:v>-0.25919983289319998</c:v>
                </c:pt>
                <c:pt idx="1593">
                  <c:v>-0.26068768196327002</c:v>
                </c:pt>
                <c:pt idx="1594">
                  <c:v>-0.26206448629475099</c:v>
                </c:pt>
                <c:pt idx="1595">
                  <c:v>-0.26333099149089001</c:v>
                </c:pt>
                <c:pt idx="1596">
                  <c:v>-0.26447903492952901</c:v>
                </c:pt>
                <c:pt idx="1597">
                  <c:v>-0.26549631750011499</c:v>
                </c:pt>
                <c:pt idx="1598">
                  <c:v>-0.26637383948447302</c:v>
                </c:pt>
                <c:pt idx="1599">
                  <c:v>-0.267109224984171</c:v>
                </c:pt>
                <c:pt idx="1600">
                  <c:v>-0.26770391047012299</c:v>
                </c:pt>
                <c:pt idx="1601">
                  <c:v>-0.26815821824397801</c:v>
                </c:pt>
                <c:pt idx="1602">
                  <c:v>-0.26846849715565102</c:v>
                </c:pt>
                <c:pt idx="1603">
                  <c:v>-0.26862738459986801</c:v>
                </c:pt>
                <c:pt idx="1604">
                  <c:v>-0.26862668330026102</c:v>
                </c:pt>
                <c:pt idx="1605">
                  <c:v>-0.26846122172415399</c:v>
                </c:pt>
                <c:pt idx="1606">
                  <c:v>-0.26813034128159802</c:v>
                </c:pt>
                <c:pt idx="1607">
                  <c:v>-0.26763528622538002</c:v>
                </c:pt>
                <c:pt idx="1608">
                  <c:v>-0.26697606050865302</c:v>
                </c:pt>
                <c:pt idx="1609">
                  <c:v>-0.26615188717090399</c:v>
                </c:pt>
                <c:pt idx="1610">
                  <c:v>-0.265163534914437</c:v>
                </c:pt>
                <c:pt idx="1611">
                  <c:v>-0.26401276079367197</c:v>
                </c:pt>
                <c:pt idx="1612">
                  <c:v>-0.26269985604843998</c:v>
                </c:pt>
                <c:pt idx="1613">
                  <c:v>-0.26122451054308299</c:v>
                </c:pt>
                <c:pt idx="1614">
                  <c:v>-0.25958977909464198</c:v>
                </c:pt>
                <c:pt idx="1615">
                  <c:v>-0.257802576080782</c:v>
                </c:pt>
                <c:pt idx="1616">
                  <c:v>-0.255868298285092</c:v>
                </c:pt>
                <c:pt idx="1617">
                  <c:v>-0.25378627263547399</c:v>
                </c:pt>
                <c:pt idx="1618">
                  <c:v>-0.25155230845606003</c:v>
                </c:pt>
                <c:pt idx="1619">
                  <c:v>-0.24916541031921</c:v>
                </c:pt>
                <c:pt idx="1620">
                  <c:v>-0.246630814184819</c:v>
                </c:pt>
                <c:pt idx="1621">
                  <c:v>-0.243956616808503</c:v>
                </c:pt>
                <c:pt idx="1622">
                  <c:v>-0.24114810357970901</c:v>
                </c:pt>
                <c:pt idx="1623">
                  <c:v>-0.238204871014673</c:v>
                </c:pt>
                <c:pt idx="1624">
                  <c:v>-0.23512212375274799</c:v>
                </c:pt>
                <c:pt idx="1625">
                  <c:v>-0.23189462154579199</c:v>
                </c:pt>
                <c:pt idx="1626">
                  <c:v>-0.22852061446644101</c:v>
                </c:pt>
                <c:pt idx="1627">
                  <c:v>-0.22500373143117899</c:v>
                </c:pt>
                <c:pt idx="1628">
                  <c:v>-0.22135180995492901</c:v>
                </c:pt>
                <c:pt idx="1629">
                  <c:v>-0.21757352814367001</c:v>
                </c:pt>
                <c:pt idx="1630">
                  <c:v>-0.21367529358795301</c:v>
                </c:pt>
                <c:pt idx="1631">
                  <c:v>-0.20966059769916101</c:v>
                </c:pt>
                <c:pt idx="1632">
                  <c:v>-0.20553094998660101</c:v>
                </c:pt>
                <c:pt idx="1633">
                  <c:v>-0.20128565108100699</c:v>
                </c:pt>
                <c:pt idx="1634">
                  <c:v>-0.196920883444899</c:v>
                </c:pt>
                <c:pt idx="1635">
                  <c:v>-0.19243271040002299</c:v>
                </c:pt>
                <c:pt idx="1636">
                  <c:v>-0.187824387111345</c:v>
                </c:pt>
                <c:pt idx="1637">
                  <c:v>-0.18310942325589899</c:v>
                </c:pt>
                <c:pt idx="1638">
                  <c:v>-0.17830337028534801</c:v>
                </c:pt>
                <c:pt idx="1639">
                  <c:v>-0.17341271073127401</c:v>
                </c:pt>
                <c:pt idx="1640">
                  <c:v>-0.168435907908386</c:v>
                </c:pt>
                <c:pt idx="1641">
                  <c:v>-0.16337534997509401</c:v>
                </c:pt>
                <c:pt idx="1642">
                  <c:v>-0.158242088012648</c:v>
                </c:pt>
                <c:pt idx="1643">
                  <c:v>-0.15304569053229999</c:v>
                </c:pt>
                <c:pt idx="1644">
                  <c:v>-0.14778556387737099</c:v>
                </c:pt>
                <c:pt idx="1645">
                  <c:v>-0.14245887655133799</c:v>
                </c:pt>
                <c:pt idx="1646">
                  <c:v>-0.137073569378132</c:v>
                </c:pt>
                <c:pt idx="1647">
                  <c:v>-0.13164536752918299</c:v>
                </c:pt>
                <c:pt idx="1648">
                  <c:v>-0.12618237050338399</c:v>
                </c:pt>
                <c:pt idx="1649">
                  <c:v>-0.120681571137066</c:v>
                </c:pt>
                <c:pt idx="1650">
                  <c:v>-0.115144075199708</c:v>
                </c:pt>
                <c:pt idx="1651">
                  <c:v>-0.10958619735835801</c:v>
                </c:pt>
                <c:pt idx="1652">
                  <c:v>-0.10402784045048501</c:v>
                </c:pt>
                <c:pt idx="1653">
                  <c:v>-9.8472372892795798E-2</c:v>
                </c:pt>
                <c:pt idx="1654">
                  <c:v>-9.2905401718133704E-2</c:v>
                </c:pt>
                <c:pt idx="1655">
                  <c:v>-8.7315094976112395E-2</c:v>
                </c:pt>
                <c:pt idx="1656">
                  <c:v>-8.1709714660992999E-2</c:v>
                </c:pt>
                <c:pt idx="1657">
                  <c:v>-7.6113627031385606E-2</c:v>
                </c:pt>
                <c:pt idx="1658">
                  <c:v>-7.0549840160378102E-2</c:v>
                </c:pt>
                <c:pt idx="1659">
                  <c:v>-6.5029206673263104E-2</c:v>
                </c:pt>
                <c:pt idx="1660">
                  <c:v>-5.9553400049886199E-2</c:v>
                </c:pt>
                <c:pt idx="1661">
                  <c:v>-5.41223382054946E-2</c:v>
                </c:pt>
                <c:pt idx="1662">
                  <c:v>-4.8736191052767899E-2</c:v>
                </c:pt>
                <c:pt idx="1663">
                  <c:v>-4.33931376457087E-2</c:v>
                </c:pt>
                <c:pt idx="1664">
                  <c:v>-3.8089319383274201E-2</c:v>
                </c:pt>
                <c:pt idx="1665">
                  <c:v>-3.2822289460806398E-2</c:v>
                </c:pt>
                <c:pt idx="1666">
                  <c:v>-2.7593933756520399E-2</c:v>
                </c:pt>
                <c:pt idx="1667">
                  <c:v>-2.2410396837928701E-2</c:v>
                </c:pt>
                <c:pt idx="1668">
                  <c:v>-1.72801376098357E-2</c:v>
                </c:pt>
                <c:pt idx="1669">
                  <c:v>-1.22106762262399E-2</c:v>
                </c:pt>
                <c:pt idx="1670">
                  <c:v>-7.2037275791448103E-3</c:v>
                </c:pt>
                <c:pt idx="1671">
                  <c:v>-2.25248237008537E-3</c:v>
                </c:pt>
                <c:pt idx="1672">
                  <c:v>2.6529194135921199E-3</c:v>
                </c:pt>
                <c:pt idx="1673">
                  <c:v>7.5135821930640001E-3</c:v>
                </c:pt>
                <c:pt idx="1674">
                  <c:v>1.23158118773171E-2</c:v>
                </c:pt>
                <c:pt idx="1675">
                  <c:v>1.70387116992398E-2</c:v>
                </c:pt>
                <c:pt idx="1676">
                  <c:v>2.1667519953608098E-2</c:v>
                </c:pt>
                <c:pt idx="1677">
                  <c:v>2.6198531849717099E-2</c:v>
                </c:pt>
                <c:pt idx="1678">
                  <c:v>3.0633460161537399E-2</c:v>
                </c:pt>
                <c:pt idx="1679">
                  <c:v>3.4973100882286202E-2</c:v>
                </c:pt>
                <c:pt idx="1680">
                  <c:v>3.9216491904162397E-2</c:v>
                </c:pt>
                <c:pt idx="1681">
                  <c:v>4.3362116585861497E-2</c:v>
                </c:pt>
                <c:pt idx="1682">
                  <c:v>4.7408262009597503E-2</c:v>
                </c:pt>
                <c:pt idx="1683">
                  <c:v>5.1355310673994202E-2</c:v>
                </c:pt>
                <c:pt idx="1684">
                  <c:v>5.5209359761276E-2</c:v>
                </c:pt>
                <c:pt idx="1685">
                  <c:v>5.8980176688767399E-2</c:v>
                </c:pt>
                <c:pt idx="1686">
                  <c:v>6.2672819604990701E-2</c:v>
                </c:pt>
                <c:pt idx="1687">
                  <c:v>6.6284163215093603E-2</c:v>
                </c:pt>
                <c:pt idx="1688">
                  <c:v>6.9810886773691197E-2</c:v>
                </c:pt>
                <c:pt idx="1689">
                  <c:v>7.3257239029105206E-2</c:v>
                </c:pt>
                <c:pt idx="1690">
                  <c:v>7.6628795101574901E-2</c:v>
                </c:pt>
                <c:pt idx="1691">
                  <c:v>7.9919680301732701E-2</c:v>
                </c:pt>
                <c:pt idx="1692">
                  <c:v>8.3112432857544993E-2</c:v>
                </c:pt>
                <c:pt idx="1693">
                  <c:v>8.6190926324155204E-2</c:v>
                </c:pt>
                <c:pt idx="1694">
                  <c:v>8.9146766665557195E-2</c:v>
                </c:pt>
                <c:pt idx="1695">
                  <c:v>9.1971715409392807E-2</c:v>
                </c:pt>
                <c:pt idx="1696">
                  <c:v>9.4652901509950496E-2</c:v>
                </c:pt>
                <c:pt idx="1697">
                  <c:v>9.7181582561476701E-2</c:v>
                </c:pt>
                <c:pt idx="1698">
                  <c:v>9.9559289630761494E-2</c:v>
                </c:pt>
                <c:pt idx="1699">
                  <c:v>0.101786445766576</c:v>
                </c:pt>
                <c:pt idx="1700">
                  <c:v>0.10385024056473099</c:v>
                </c:pt>
                <c:pt idx="1701">
                  <c:v>0.10573613458311699</c:v>
                </c:pt>
                <c:pt idx="1702">
                  <c:v>0.107451132495122</c:v>
                </c:pt>
                <c:pt idx="1703">
                  <c:v>0.10902308116988201</c:v>
                </c:pt>
                <c:pt idx="1704">
                  <c:v>0.110471889145988</c:v>
                </c:pt>
                <c:pt idx="1705">
                  <c:v>0.111789953097749</c:v>
                </c:pt>
                <c:pt idx="1706">
                  <c:v>0.112955281084071</c:v>
                </c:pt>
                <c:pt idx="1707">
                  <c:v>0.11395373503473</c:v>
                </c:pt>
                <c:pt idx="1708">
                  <c:v>0.114779981341417</c:v>
                </c:pt>
                <c:pt idx="1709">
                  <c:v>0.11542583168198101</c:v>
                </c:pt>
                <c:pt idx="1710">
                  <c:v>0.11588261957048999</c:v>
                </c:pt>
                <c:pt idx="1711">
                  <c:v>0.116154310819143</c:v>
                </c:pt>
                <c:pt idx="1712">
                  <c:v>0.11625493520029501</c:v>
                </c:pt>
                <c:pt idx="1713">
                  <c:v>0.11618803645188</c:v>
                </c:pt>
                <c:pt idx="1714">
                  <c:v>0.115937083247359</c:v>
                </c:pt>
                <c:pt idx="1715">
                  <c:v>0.11548276103682401</c:v>
                </c:pt>
                <c:pt idx="1716">
                  <c:v>0.114825670975268</c:v>
                </c:pt>
                <c:pt idx="1717">
                  <c:v>0.113986157623529</c:v>
                </c:pt>
                <c:pt idx="1718">
                  <c:v>0.112982593767028</c:v>
                </c:pt>
                <c:pt idx="1719">
                  <c:v>0.111812773807744</c:v>
                </c:pt>
                <c:pt idx="1720">
                  <c:v>0.11045609679465899</c:v>
                </c:pt>
                <c:pt idx="1721">
                  <c:v>0.108892306605976</c:v>
                </c:pt>
                <c:pt idx="1722">
                  <c:v>0.107118769343838</c:v>
                </c:pt>
                <c:pt idx="1723">
                  <c:v>0.105150171032366</c:v>
                </c:pt>
                <c:pt idx="1724">
                  <c:v>0.103000612501033</c:v>
                </c:pt>
                <c:pt idx="1725">
                  <c:v>0.100666935740843</c:v>
                </c:pt>
                <c:pt idx="1726">
                  <c:v>9.8132335536779303E-2</c:v>
                </c:pt>
                <c:pt idx="1727">
                  <c:v>9.5386025623915405E-2</c:v>
                </c:pt>
                <c:pt idx="1728">
                  <c:v>9.2435018964003496E-2</c:v>
                </c:pt>
                <c:pt idx="1729">
                  <c:v>8.9294772698194302E-2</c:v>
                </c:pt>
                <c:pt idx="1730">
                  <c:v>8.5972137455315997E-2</c:v>
                </c:pt>
                <c:pt idx="1731">
                  <c:v>8.2461536687507206E-2</c:v>
                </c:pt>
                <c:pt idx="1732">
                  <c:v>7.8757028416094096E-2</c:v>
                </c:pt>
                <c:pt idx="1733">
                  <c:v>7.4865488669308103E-2</c:v>
                </c:pt>
                <c:pt idx="1734">
                  <c:v>7.0807992040704398E-2</c:v>
                </c:pt>
                <c:pt idx="1735">
                  <c:v>6.6608827508975302E-2</c:v>
                </c:pt>
                <c:pt idx="1736">
                  <c:v>6.2281012923092897E-2</c:v>
                </c:pt>
                <c:pt idx="1737">
                  <c:v>5.7820042346643202E-2</c:v>
                </c:pt>
                <c:pt idx="1738">
                  <c:v>5.3212404894338303E-2</c:v>
                </c:pt>
                <c:pt idx="1739">
                  <c:v>4.8451769212963902E-2</c:v>
                </c:pt>
                <c:pt idx="1740">
                  <c:v>4.3546307211101899E-2</c:v>
                </c:pt>
                <c:pt idx="1741">
                  <c:v>3.8509521800648698E-2</c:v>
                </c:pt>
                <c:pt idx="1742">
                  <c:v>3.3347289943511299E-2</c:v>
                </c:pt>
                <c:pt idx="1743">
                  <c:v>2.80587077771167E-2</c:v>
                </c:pt>
                <c:pt idx="1744">
                  <c:v>2.2649744654519501E-2</c:v>
                </c:pt>
                <c:pt idx="1745">
                  <c:v>1.7140584777345199E-2</c:v>
                </c:pt>
                <c:pt idx="1746">
                  <c:v>1.15545137233031E-2</c:v>
                </c:pt>
                <c:pt idx="1747">
                  <c:v>5.8996278232465102E-3</c:v>
                </c:pt>
                <c:pt idx="1748">
                  <c:v>1.64738042640205E-4</c:v>
                </c:pt>
                <c:pt idx="1749">
                  <c:v>-5.6649061649137102E-3</c:v>
                </c:pt>
                <c:pt idx="1750">
                  <c:v>-1.15889418501857E-2</c:v>
                </c:pt>
                <c:pt idx="1751">
                  <c:v>-1.7589595954192402E-2</c:v>
                </c:pt>
                <c:pt idx="1752">
                  <c:v>-2.3645970652490599E-2</c:v>
                </c:pt>
                <c:pt idx="1753">
                  <c:v>-2.97475677500952E-2</c:v>
                </c:pt>
                <c:pt idx="1754">
                  <c:v>-3.58937370884196E-2</c:v>
                </c:pt>
                <c:pt idx="1755">
                  <c:v>-4.2083934136307503E-2</c:v>
                </c:pt>
                <c:pt idx="1756">
                  <c:v>-4.8312430557592198E-2</c:v>
                </c:pt>
                <c:pt idx="1757">
                  <c:v>-5.4572023674446399E-2</c:v>
                </c:pt>
                <c:pt idx="1758">
                  <c:v>-6.0859091137756997E-2</c:v>
                </c:pt>
                <c:pt idx="1759">
                  <c:v>-6.7172588791556007E-2</c:v>
                </c:pt>
                <c:pt idx="1760">
                  <c:v>-7.3508762284014303E-2</c:v>
                </c:pt>
                <c:pt idx="1761">
                  <c:v>-7.9858133373925097E-2</c:v>
                </c:pt>
                <c:pt idx="1762">
                  <c:v>-8.6207843156125605E-2</c:v>
                </c:pt>
                <c:pt idx="1763">
                  <c:v>-9.2545826885911703E-2</c:v>
                </c:pt>
                <c:pt idx="1764">
                  <c:v>-9.8861344280133004E-2</c:v>
                </c:pt>
                <c:pt idx="1765">
                  <c:v>-0.105140726833134</c:v>
                </c:pt>
                <c:pt idx="1766">
                  <c:v>-0.11136495126974</c:v>
                </c:pt>
                <c:pt idx="1767">
                  <c:v>-0.117516572128722</c:v>
                </c:pt>
                <c:pt idx="1768">
                  <c:v>-0.123591601359371</c:v>
                </c:pt>
                <c:pt idx="1769">
                  <c:v>-0.129600354956078</c:v>
                </c:pt>
                <c:pt idx="1770">
                  <c:v>-0.13555011943706</c:v>
                </c:pt>
                <c:pt idx="1771">
                  <c:v>-0.14142650006958099</c:v>
                </c:pt>
                <c:pt idx="1772">
                  <c:v>-0.14719702651174801</c:v>
                </c:pt>
                <c:pt idx="1773">
                  <c:v>-0.15283520985492699</c:v>
                </c:pt>
                <c:pt idx="1774">
                  <c:v>-0.15833713592357401</c:v>
                </c:pt>
                <c:pt idx="1775">
                  <c:v>-0.16371221448220499</c:v>
                </c:pt>
                <c:pt idx="1776">
                  <c:v>-0.16896289607537801</c:v>
                </c:pt>
                <c:pt idx="1777">
                  <c:v>-0.17407947305222801</c:v>
                </c:pt>
                <c:pt idx="1778">
                  <c:v>-0.17905185321288999</c:v>
                </c:pt>
                <c:pt idx="1779">
                  <c:v>-0.183878009702373</c:v>
                </c:pt>
                <c:pt idx="1780">
                  <c:v>-0.18855825926248301</c:v>
                </c:pt>
                <c:pt idx="1781">
                  <c:v>-0.19308789503096299</c:v>
                </c:pt>
                <c:pt idx="1782">
                  <c:v>-0.197462085780783</c:v>
                </c:pt>
                <c:pt idx="1783">
                  <c:v>-0.20168661897593701</c:v>
                </c:pt>
                <c:pt idx="1784">
                  <c:v>-0.20577772304397099</c:v>
                </c:pt>
                <c:pt idx="1785">
                  <c:v>-0.20974822423030401</c:v>
                </c:pt>
                <c:pt idx="1786">
                  <c:v>-0.21359479439054499</c:v>
                </c:pt>
                <c:pt idx="1787">
                  <c:v>-0.21729940411027299</c:v>
                </c:pt>
                <c:pt idx="1788">
                  <c:v>-0.22084150873430899</c:v>
                </c:pt>
                <c:pt idx="1789">
                  <c:v>-0.22420840903905101</c:v>
                </c:pt>
                <c:pt idx="1790">
                  <c:v>-0.227397820664727</c:v>
                </c:pt>
                <c:pt idx="1791">
                  <c:v>-0.230416161318896</c:v>
                </c:pt>
                <c:pt idx="1792">
                  <c:v>-0.23327641209655101</c:v>
                </c:pt>
                <c:pt idx="1793">
                  <c:v>-0.235994017062686</c:v>
                </c:pt>
                <c:pt idx="1794">
                  <c:v>-0.238580049985228</c:v>
                </c:pt>
                <c:pt idx="1795">
                  <c:v>-0.24103742745652301</c:v>
                </c:pt>
                <c:pt idx="1796">
                  <c:v>-0.24336533162278901</c:v>
                </c:pt>
                <c:pt idx="1797">
                  <c:v>-0.245566494745488</c:v>
                </c:pt>
                <c:pt idx="1798">
                  <c:v>-0.247645979309083</c:v>
                </c:pt>
                <c:pt idx="1799">
                  <c:v>-0.249601194157027</c:v>
                </c:pt>
                <c:pt idx="1800">
                  <c:v>-0.25141720749532998</c:v>
                </c:pt>
                <c:pt idx="1801">
                  <c:v>-0.25307618630652901</c:v>
                </c:pt>
                <c:pt idx="1802">
                  <c:v>-0.25456980230652598</c:v>
                </c:pt>
                <c:pt idx="1803">
                  <c:v>-0.255898505521994</c:v>
                </c:pt>
                <c:pt idx="1804">
                  <c:v>-0.25706116979767402</c:v>
                </c:pt>
                <c:pt idx="1805">
                  <c:v>-0.25805314017457798</c:v>
                </c:pt>
                <c:pt idx="1806">
                  <c:v>-0.25887602222357098</c:v>
                </c:pt>
                <c:pt idx="1807">
                  <c:v>-0.25954159735986299</c:v>
                </c:pt>
                <c:pt idx="1808">
                  <c:v>-0.26006016354196998</c:v>
                </c:pt>
                <c:pt idx="1809">
                  <c:v>-0.26042919750077898</c:v>
                </c:pt>
                <c:pt idx="1810">
                  <c:v>-0.26063950538459102</c:v>
                </c:pt>
                <c:pt idx="1811">
                  <c:v>-0.260689153853704</c:v>
                </c:pt>
                <c:pt idx="1812">
                  <c:v>-0.26058378394941101</c:v>
                </c:pt>
                <c:pt idx="1813">
                  <c:v>-0.26032487582935299</c:v>
                </c:pt>
                <c:pt idx="1814">
                  <c:v>-0.25990700372850301</c:v>
                </c:pt>
                <c:pt idx="1815">
                  <c:v>-0.25932877715369801</c:v>
                </c:pt>
                <c:pt idx="1816">
                  <c:v>-0.25859794054433299</c:v>
                </c:pt>
                <c:pt idx="1817">
                  <c:v>-0.25772078169749602</c:v>
                </c:pt>
                <c:pt idx="1818">
                  <c:v>-0.25669288470142398</c:v>
                </c:pt>
                <c:pt idx="1819">
                  <c:v>-0.25550707634188202</c:v>
                </c:pt>
                <c:pt idx="1820">
                  <c:v>-0.25416676869104898</c:v>
                </c:pt>
                <c:pt idx="1821">
                  <c:v>-0.25268464220678799</c:v>
                </c:pt>
                <c:pt idx="1822">
                  <c:v>-0.25106981082378899</c:v>
                </c:pt>
                <c:pt idx="1823">
                  <c:v>-0.24932190433366799</c:v>
                </c:pt>
                <c:pt idx="1824">
                  <c:v>-0.24743568433671101</c:v>
                </c:pt>
                <c:pt idx="1825">
                  <c:v>-0.245404393420354</c:v>
                </c:pt>
                <c:pt idx="1826">
                  <c:v>-0.243219279243511</c:v>
                </c:pt>
                <c:pt idx="1827">
                  <c:v>-0.24087514449243499</c:v>
                </c:pt>
                <c:pt idx="1828">
                  <c:v>-0.23838123196357699</c:v>
                </c:pt>
                <c:pt idx="1829">
                  <c:v>-0.23576135436034501</c:v>
                </c:pt>
                <c:pt idx="1830">
                  <c:v>-0.23303733623599801</c:v>
                </c:pt>
                <c:pt idx="1831">
                  <c:v>-0.230214133469865</c:v>
                </c:pt>
                <c:pt idx="1832">
                  <c:v>-0.22728574276199401</c:v>
                </c:pt>
                <c:pt idx="1833">
                  <c:v>-0.224254755029755</c:v>
                </c:pt>
                <c:pt idx="1834">
                  <c:v>-0.22114072813632299</c:v>
                </c:pt>
                <c:pt idx="1835">
                  <c:v>-0.21796632883422601</c:v>
                </c:pt>
                <c:pt idx="1836">
                  <c:v>-0.214736444412476</c:v>
                </c:pt>
                <c:pt idx="1837">
                  <c:v>-0.21143322345420901</c:v>
                </c:pt>
                <c:pt idx="1838">
                  <c:v>-0.20803256862560199</c:v>
                </c:pt>
                <c:pt idx="1839">
                  <c:v>-0.204525979878842</c:v>
                </c:pt>
                <c:pt idx="1840">
                  <c:v>-0.20092739735409301</c:v>
                </c:pt>
                <c:pt idx="1841">
                  <c:v>-0.19726051078288501</c:v>
                </c:pt>
                <c:pt idx="1842">
                  <c:v>-0.19354013059900199</c:v>
                </c:pt>
                <c:pt idx="1843">
                  <c:v>-0.18976387079009899</c:v>
                </c:pt>
                <c:pt idx="1844">
                  <c:v>-0.18591853732670099</c:v>
                </c:pt>
                <c:pt idx="1845">
                  <c:v>-0.181993869568676</c:v>
                </c:pt>
                <c:pt idx="1846">
                  <c:v>-0.17799253540189899</c:v>
                </c:pt>
                <c:pt idx="1847">
                  <c:v>-0.17392864992270499</c:v>
                </c:pt>
                <c:pt idx="1848">
                  <c:v>-0.16981561126966399</c:v>
                </c:pt>
                <c:pt idx="1849">
                  <c:v>-0.16565507083942199</c:v>
                </c:pt>
                <c:pt idx="1850">
                  <c:v>-0.16143965743824301</c:v>
                </c:pt>
                <c:pt idx="1851">
                  <c:v>-0.15716588761730901</c:v>
                </c:pt>
                <c:pt idx="1852">
                  <c:v>-0.15283982743183</c:v>
                </c:pt>
                <c:pt idx="1853">
                  <c:v>-0.14846894717930201</c:v>
                </c:pt>
                <c:pt idx="1854">
                  <c:v>-0.144054910119437</c:v>
                </c:pt>
                <c:pt idx="1855">
                  <c:v>-0.139599334004363</c:v>
                </c:pt>
                <c:pt idx="1856">
                  <c:v>-0.135110981644186</c:v>
                </c:pt>
                <c:pt idx="1857">
                  <c:v>-0.13059893037070899</c:v>
                </c:pt>
                <c:pt idx="1858">
                  <c:v>-0.12606113198678001</c:v>
                </c:pt>
                <c:pt idx="1859">
                  <c:v>-0.121489075629543</c:v>
                </c:pt>
                <c:pt idx="1860">
                  <c:v>-0.11688461957021801</c:v>
                </c:pt>
                <c:pt idx="1861">
                  <c:v>-0.112264115056826</c:v>
                </c:pt>
                <c:pt idx="1862">
                  <c:v>-0.107643832557723</c:v>
                </c:pt>
                <c:pt idx="1863">
                  <c:v>-0.103029030400497</c:v>
                </c:pt>
                <c:pt idx="1864">
                  <c:v>-9.8420797792302894E-2</c:v>
                </c:pt>
                <c:pt idx="1865">
                  <c:v>-9.3826153387948197E-2</c:v>
                </c:pt>
                <c:pt idx="1866">
                  <c:v>-8.9255332518932501E-2</c:v>
                </c:pt>
                <c:pt idx="1867">
                  <c:v>-8.4714069840578193E-2</c:v>
                </c:pt>
                <c:pt idx="1868">
                  <c:v>-8.0205046662017804E-2</c:v>
                </c:pt>
                <c:pt idx="1869">
                  <c:v>-7.5734307711140897E-2</c:v>
                </c:pt>
                <c:pt idx="1870">
                  <c:v>-7.1310856676995896E-2</c:v>
                </c:pt>
                <c:pt idx="1871">
                  <c:v>-6.6941917111598206E-2</c:v>
                </c:pt>
                <c:pt idx="1872">
                  <c:v>-6.2633044790972495E-2</c:v>
                </c:pt>
                <c:pt idx="1873">
                  <c:v>-5.8390958522991303E-2</c:v>
                </c:pt>
                <c:pt idx="1874">
                  <c:v>-5.4221887549221699E-2</c:v>
                </c:pt>
                <c:pt idx="1875">
                  <c:v>-5.0129522645191597E-2</c:v>
                </c:pt>
                <c:pt idx="1876">
                  <c:v>-4.6119835997480603E-2</c:v>
                </c:pt>
                <c:pt idx="1877">
                  <c:v>-4.2206341472350403E-2</c:v>
                </c:pt>
                <c:pt idx="1878">
                  <c:v>-3.8404734148476102E-2</c:v>
                </c:pt>
                <c:pt idx="1879">
                  <c:v>-3.4722400781261799E-2</c:v>
                </c:pt>
                <c:pt idx="1880">
                  <c:v>-3.1158250651569502E-2</c:v>
                </c:pt>
                <c:pt idx="1881">
                  <c:v>-2.7712673458546201E-2</c:v>
                </c:pt>
                <c:pt idx="1882">
                  <c:v>-2.4391592963169902E-2</c:v>
                </c:pt>
                <c:pt idx="1883">
                  <c:v>-2.1199251995384E-2</c:v>
                </c:pt>
                <c:pt idx="1884">
                  <c:v>-1.8133409756593898E-2</c:v>
                </c:pt>
                <c:pt idx="1885">
                  <c:v>-1.5192461295288199E-2</c:v>
                </c:pt>
                <c:pt idx="1886">
                  <c:v>-1.2383948592084E-2</c:v>
                </c:pt>
                <c:pt idx="1887">
                  <c:v>-9.7208087721430206E-3</c:v>
                </c:pt>
                <c:pt idx="1888">
                  <c:v>-7.2092531453634397E-3</c:v>
                </c:pt>
                <c:pt idx="1889">
                  <c:v>-4.8434931949635201E-3</c:v>
                </c:pt>
                <c:pt idx="1890">
                  <c:v>-2.6129106699674001E-3</c:v>
                </c:pt>
                <c:pt idx="1891">
                  <c:v>-5.1295339062995896E-4</c:v>
                </c:pt>
                <c:pt idx="1892">
                  <c:v>1.45058678279887E-3</c:v>
                </c:pt>
                <c:pt idx="1893">
                  <c:v>3.26575194095245E-3</c:v>
                </c:pt>
                <c:pt idx="1894">
                  <c:v>4.9226519221259703E-3</c:v>
                </c:pt>
                <c:pt idx="1895">
                  <c:v>6.4202954884514801E-3</c:v>
                </c:pt>
                <c:pt idx="1896">
                  <c:v>7.7675159994569599E-3</c:v>
                </c:pt>
                <c:pt idx="1897">
                  <c:v>8.9761890273959994E-3</c:v>
                </c:pt>
                <c:pt idx="1898">
                  <c:v>1.0050979752320799E-2</c:v>
                </c:pt>
                <c:pt idx="1899">
                  <c:v>1.09852335133212E-2</c:v>
                </c:pt>
                <c:pt idx="1900">
                  <c:v>1.17688169775697E-2</c:v>
                </c:pt>
                <c:pt idx="1901">
                  <c:v>1.24009468802765E-2</c:v>
                </c:pt>
                <c:pt idx="1902">
                  <c:v>1.2893676164501201E-2</c:v>
                </c:pt>
                <c:pt idx="1903">
                  <c:v>1.32611937187836E-2</c:v>
                </c:pt>
                <c:pt idx="1904">
                  <c:v>1.3506780762298901E-2</c:v>
                </c:pt>
                <c:pt idx="1905">
                  <c:v>1.3621476585032001E-2</c:v>
                </c:pt>
                <c:pt idx="1906">
                  <c:v>1.3593207973221499E-2</c:v>
                </c:pt>
                <c:pt idx="1907">
                  <c:v>1.34138949143863E-2</c:v>
                </c:pt>
                <c:pt idx="1908">
                  <c:v>1.30788243241936E-2</c:v>
                </c:pt>
                <c:pt idx="1909">
                  <c:v>1.25841165627236E-2</c:v>
                </c:pt>
                <c:pt idx="1910">
                  <c:v>1.1927371003007401E-2</c:v>
                </c:pt>
                <c:pt idx="1911">
                  <c:v>1.1108914458369701E-2</c:v>
                </c:pt>
                <c:pt idx="1912">
                  <c:v>1.01310652015748E-2</c:v>
                </c:pt>
                <c:pt idx="1913">
                  <c:v>8.9980062565120297E-3</c:v>
                </c:pt>
                <c:pt idx="1914">
                  <c:v>7.7173653823444802E-3</c:v>
                </c:pt>
                <c:pt idx="1915">
                  <c:v>6.2992337998139802E-3</c:v>
                </c:pt>
                <c:pt idx="1916">
                  <c:v>4.7509781867780604E-3</c:v>
                </c:pt>
                <c:pt idx="1917">
                  <c:v>3.0738869958683401E-3</c:v>
                </c:pt>
                <c:pt idx="1918">
                  <c:v>1.26690960874149E-3</c:v>
                </c:pt>
                <c:pt idx="1919">
                  <c:v>-6.6674236257119595E-4</c:v>
                </c:pt>
                <c:pt idx="1920">
                  <c:v>-2.7186467062202402E-3</c:v>
                </c:pt>
                <c:pt idx="1921">
                  <c:v>-4.8815640671999398E-3</c:v>
                </c:pt>
                <c:pt idx="1922">
                  <c:v>-7.1560131209906803E-3</c:v>
                </c:pt>
                <c:pt idx="1923">
                  <c:v>-9.5490038948475506E-3</c:v>
                </c:pt>
                <c:pt idx="1924">
                  <c:v>-1.2064651104386899E-2</c:v>
                </c:pt>
                <c:pt idx="1925">
                  <c:v>-1.4695355977603901E-2</c:v>
                </c:pt>
                <c:pt idx="1926">
                  <c:v>-1.7422893278524101E-2</c:v>
                </c:pt>
                <c:pt idx="1927">
                  <c:v>-2.0227915530671398E-2</c:v>
                </c:pt>
                <c:pt idx="1928">
                  <c:v>-2.3096571614295999E-2</c:v>
                </c:pt>
                <c:pt idx="1929">
                  <c:v>-2.6018909342262201E-2</c:v>
                </c:pt>
                <c:pt idx="1930">
                  <c:v>-2.89869227718474E-2</c:v>
                </c:pt>
                <c:pt idx="1931">
                  <c:v>-3.1998751691947602E-2</c:v>
                </c:pt>
                <c:pt idx="1932">
                  <c:v>-3.5060700177443699E-2</c:v>
                </c:pt>
                <c:pt idx="1933">
                  <c:v>-3.8178056133965098E-2</c:v>
                </c:pt>
                <c:pt idx="1934">
                  <c:v>-4.1343904616047499E-2</c:v>
                </c:pt>
                <c:pt idx="1935">
                  <c:v>-4.4541342145034198E-2</c:v>
                </c:pt>
                <c:pt idx="1936">
                  <c:v>-4.77553862566839E-2</c:v>
                </c:pt>
                <c:pt idx="1937">
                  <c:v>-5.0977420148631498E-2</c:v>
                </c:pt>
                <c:pt idx="1938">
                  <c:v>-5.4200012199455E-2</c:v>
                </c:pt>
                <c:pt idx="1939">
                  <c:v>-5.74157111570242E-2</c:v>
                </c:pt>
                <c:pt idx="1940">
                  <c:v>-6.0621594416596598E-2</c:v>
                </c:pt>
                <c:pt idx="1941">
                  <c:v>-6.3816502603723999E-2</c:v>
                </c:pt>
                <c:pt idx="1942">
                  <c:v>-6.6991033484236198E-2</c:v>
                </c:pt>
                <c:pt idx="1943">
                  <c:v>-7.0128235482721304E-2</c:v>
                </c:pt>
                <c:pt idx="1944">
                  <c:v>-7.3218459026187593E-2</c:v>
                </c:pt>
                <c:pt idx="1945">
                  <c:v>-7.6266622975668899E-2</c:v>
                </c:pt>
                <c:pt idx="1946">
                  <c:v>-7.9280353405049103E-2</c:v>
                </c:pt>
                <c:pt idx="1947">
                  <c:v>-8.2257911613092094E-2</c:v>
                </c:pt>
                <c:pt idx="1948">
                  <c:v>-8.5192387384255996E-2</c:v>
                </c:pt>
                <c:pt idx="1949">
                  <c:v>-8.8078547761126003E-2</c:v>
                </c:pt>
                <c:pt idx="1950">
                  <c:v>-9.0906350476226E-2</c:v>
                </c:pt>
                <c:pt idx="1951">
                  <c:v>-9.36553881552145E-2</c:v>
                </c:pt>
                <c:pt idx="1952">
                  <c:v>-9.6309008956051601E-2</c:v>
                </c:pt>
                <c:pt idx="1953">
                  <c:v>-9.8872130654574397E-2</c:v>
                </c:pt>
                <c:pt idx="1954">
                  <c:v>-0.101362589045925</c:v>
                </c:pt>
                <c:pt idx="1955">
                  <c:v>-0.103782851814874</c:v>
                </c:pt>
                <c:pt idx="1956">
                  <c:v>-0.10610985619499499</c:v>
                </c:pt>
                <c:pt idx="1957">
                  <c:v>-0.108314788239187</c:v>
                </c:pt>
                <c:pt idx="1958">
                  <c:v>-0.110383468919028</c:v>
                </c:pt>
                <c:pt idx="1959">
                  <c:v>-0.11231393727414</c:v>
                </c:pt>
                <c:pt idx="1960">
                  <c:v>-0.114104813239916</c:v>
                </c:pt>
                <c:pt idx="1961">
                  <c:v>-0.115755310702872</c:v>
                </c:pt>
                <c:pt idx="1962">
                  <c:v>-0.117271389944309</c:v>
                </c:pt>
                <c:pt idx="1963">
                  <c:v>-0.118661434771276</c:v>
                </c:pt>
                <c:pt idx="1964">
                  <c:v>-0.119924806282177</c:v>
                </c:pt>
                <c:pt idx="1965">
                  <c:v>-0.121050084804387</c:v>
                </c:pt>
                <c:pt idx="1966">
                  <c:v>-0.12202535944011</c:v>
                </c:pt>
                <c:pt idx="1967">
                  <c:v>-0.12284591974509899</c:v>
                </c:pt>
                <c:pt idx="1968">
                  <c:v>-0.12351079148853</c:v>
                </c:pt>
                <c:pt idx="1969">
                  <c:v>-0.124016425717909</c:v>
                </c:pt>
                <c:pt idx="1970">
                  <c:v>-0.124357995819037</c:v>
                </c:pt>
                <c:pt idx="1971">
                  <c:v>-0.124536489510052</c:v>
                </c:pt>
                <c:pt idx="1972">
                  <c:v>-0.12456189449694299</c:v>
                </c:pt>
                <c:pt idx="1973">
                  <c:v>-0.124448310906</c:v>
                </c:pt>
                <c:pt idx="1974">
                  <c:v>-0.12420676509805099</c:v>
                </c:pt>
                <c:pt idx="1975">
                  <c:v>-0.123843348393102</c:v>
                </c:pt>
                <c:pt idx="1976">
                  <c:v>-0.123362706058796</c:v>
                </c:pt>
                <c:pt idx="1977">
                  <c:v>-0.122770029654606</c:v>
                </c:pt>
                <c:pt idx="1978">
                  <c:v>-0.122067747164038</c:v>
                </c:pt>
                <c:pt idx="1979">
                  <c:v>-0.121251714525715</c:v>
                </c:pt>
                <c:pt idx="1980">
                  <c:v>-0.12031343451993</c:v>
                </c:pt>
                <c:pt idx="1981">
                  <c:v>-0.119246997942242</c:v>
                </c:pt>
                <c:pt idx="1982">
                  <c:v>-0.118053586393239</c:v>
                </c:pt>
                <c:pt idx="1983">
                  <c:v>-0.116740545711912</c:v>
                </c:pt>
                <c:pt idx="1984">
                  <c:v>-0.115318753155705</c:v>
                </c:pt>
                <c:pt idx="1985">
                  <c:v>-0.11380108257154301</c:v>
                </c:pt>
                <c:pt idx="1986">
                  <c:v>-0.112199643648734</c:v>
                </c:pt>
                <c:pt idx="1987">
                  <c:v>-0.110520374731848</c:v>
                </c:pt>
                <c:pt idx="1988">
                  <c:v>-0.10875985027801501</c:v>
                </c:pt>
                <c:pt idx="1989">
                  <c:v>-0.10690924730154699</c:v>
                </c:pt>
                <c:pt idx="1990">
                  <c:v>-0.10496197066931</c:v>
                </c:pt>
                <c:pt idx="1991">
                  <c:v>-0.102915955303163</c:v>
                </c:pt>
                <c:pt idx="1992">
                  <c:v>-0.100769567763207</c:v>
                </c:pt>
                <c:pt idx="1993">
                  <c:v>-9.8520751107272403E-2</c:v>
                </c:pt>
                <c:pt idx="1994">
                  <c:v>-9.6174764940520296E-2</c:v>
                </c:pt>
                <c:pt idx="1995">
                  <c:v>-9.3750519968696794E-2</c:v>
                </c:pt>
                <c:pt idx="1996">
                  <c:v>-9.1273273811675507E-2</c:v>
                </c:pt>
                <c:pt idx="1997">
                  <c:v>-8.8760082576450697E-2</c:v>
                </c:pt>
                <c:pt idx="1998">
                  <c:v>-8.6216859447752994E-2</c:v>
                </c:pt>
                <c:pt idx="1999">
                  <c:v>-8.3649559152466496E-2</c:v>
                </c:pt>
                <c:pt idx="2000">
                  <c:v>-8.1069494242636805E-2</c:v>
                </c:pt>
                <c:pt idx="2001">
                  <c:v>-7.8481418934253699E-2</c:v>
                </c:pt>
                <c:pt idx="2002">
                  <c:v>-7.5872473098947096E-2</c:v>
                </c:pt>
                <c:pt idx="2003">
                  <c:v>-7.3222968581228703E-2</c:v>
                </c:pt>
                <c:pt idx="2004">
                  <c:v>-7.0528010581555597E-2</c:v>
                </c:pt>
                <c:pt idx="2005">
                  <c:v>-6.7801329735428295E-2</c:v>
                </c:pt>
                <c:pt idx="2006">
                  <c:v>-6.50576790815659E-2</c:v>
                </c:pt>
                <c:pt idx="2007">
                  <c:v>-6.2298894916525099E-2</c:v>
                </c:pt>
                <c:pt idx="2008">
                  <c:v>-5.9518560768318698E-2</c:v>
                </c:pt>
                <c:pt idx="2009">
                  <c:v>-5.6712019307801398E-2</c:v>
                </c:pt>
                <c:pt idx="2010">
                  <c:v>-5.3877280694254598E-2</c:v>
                </c:pt>
                <c:pt idx="2011">
                  <c:v>-5.1012477718096097E-2</c:v>
                </c:pt>
                <c:pt idx="2012">
                  <c:v>-4.8118927547616E-2</c:v>
                </c:pt>
                <c:pt idx="2013">
                  <c:v>-4.5204523392407901E-2</c:v>
                </c:pt>
                <c:pt idx="2014">
                  <c:v>-4.2280664363443E-2</c:v>
                </c:pt>
                <c:pt idx="2015">
                  <c:v>-3.93584472888115E-2</c:v>
                </c:pt>
                <c:pt idx="2016">
                  <c:v>-3.6449244507660197E-2</c:v>
                </c:pt>
                <c:pt idx="2017">
                  <c:v>-3.3562609838899297E-2</c:v>
                </c:pt>
                <c:pt idx="2018">
                  <c:v>-3.0698425140293199E-2</c:v>
                </c:pt>
                <c:pt idx="2019">
                  <c:v>-2.7846766405526399E-2</c:v>
                </c:pt>
                <c:pt idx="2020">
                  <c:v>-2.5003165087575299E-2</c:v>
                </c:pt>
                <c:pt idx="2021">
                  <c:v>-2.2180742945899199E-2</c:v>
                </c:pt>
                <c:pt idx="2022">
                  <c:v>-1.9399156365462501E-2</c:v>
                </c:pt>
                <c:pt idx="2023">
                  <c:v>-1.66634289138461E-2</c:v>
                </c:pt>
                <c:pt idx="2024">
                  <c:v>-1.39628250527872E-2</c:v>
                </c:pt>
                <c:pt idx="2025">
                  <c:v>-1.1291273992908701E-2</c:v>
                </c:pt>
                <c:pt idx="2026">
                  <c:v>-8.6598744235403691E-3</c:v>
                </c:pt>
                <c:pt idx="2027">
                  <c:v>-6.08592468318714E-3</c:v>
                </c:pt>
                <c:pt idx="2028">
                  <c:v>-3.5773055816759902E-3</c:v>
                </c:pt>
                <c:pt idx="2029">
                  <c:v>-1.13338007105066E-3</c:v>
                </c:pt>
                <c:pt idx="2030">
                  <c:v>1.2438632865789099E-3</c:v>
                </c:pt>
                <c:pt idx="2031">
                  <c:v>3.5462314894537201E-3</c:v>
                </c:pt>
                <c:pt idx="2032">
                  <c:v>5.7655729002905999E-3</c:v>
                </c:pt>
                <c:pt idx="2033">
                  <c:v>7.899334624966E-3</c:v>
                </c:pt>
                <c:pt idx="2034">
                  <c:v>9.9505799221372305E-3</c:v>
                </c:pt>
                <c:pt idx="2035">
                  <c:v>1.19248315782836E-2</c:v>
                </c:pt>
                <c:pt idx="2036">
                  <c:v>1.38248801433568E-2</c:v>
                </c:pt>
                <c:pt idx="2037">
                  <c:v>1.56462032137209E-2</c:v>
                </c:pt>
                <c:pt idx="2038">
                  <c:v>1.7379704117332102E-2</c:v>
                </c:pt>
                <c:pt idx="2039">
                  <c:v>1.9021593920491301E-2</c:v>
                </c:pt>
                <c:pt idx="2040">
                  <c:v>2.0577292833254102E-2</c:v>
                </c:pt>
                <c:pt idx="2041">
                  <c:v>2.2050962193748198E-2</c:v>
                </c:pt>
                <c:pt idx="2042">
                  <c:v>2.3433083083991901E-2</c:v>
                </c:pt>
                <c:pt idx="2043">
                  <c:v>2.4703791142288399E-2</c:v>
                </c:pt>
                <c:pt idx="2044">
                  <c:v>2.58483702327592E-2</c:v>
                </c:pt>
                <c:pt idx="2045">
                  <c:v>2.6865342333072299E-2</c:v>
                </c:pt>
                <c:pt idx="2046">
                  <c:v>2.7760069698638701E-2</c:v>
                </c:pt>
                <c:pt idx="2047">
                  <c:v>2.8535613087884999E-2</c:v>
                </c:pt>
                <c:pt idx="2048">
                  <c:v>2.9189450378895601E-2</c:v>
                </c:pt>
                <c:pt idx="2049">
                  <c:v>2.9712164625259701E-2</c:v>
                </c:pt>
                <c:pt idx="2050">
                  <c:v>3.0086970831815298E-2</c:v>
                </c:pt>
                <c:pt idx="2051">
                  <c:v>3.0297587125229099E-2</c:v>
                </c:pt>
                <c:pt idx="2052">
                  <c:v>3.0342138737774998E-2</c:v>
                </c:pt>
                <c:pt idx="2053">
                  <c:v>3.02351900600067E-2</c:v>
                </c:pt>
                <c:pt idx="2054">
                  <c:v>2.9990081851838601E-2</c:v>
                </c:pt>
                <c:pt idx="2055">
                  <c:v>2.9601585162612701E-2</c:v>
                </c:pt>
                <c:pt idx="2056">
                  <c:v>2.9051721548894401E-2</c:v>
                </c:pt>
                <c:pt idx="2057">
                  <c:v>2.8331619874002199E-2</c:v>
                </c:pt>
                <c:pt idx="2058">
                  <c:v>2.7451836912165899E-2</c:v>
                </c:pt>
                <c:pt idx="2059">
                  <c:v>2.6430578728114901E-2</c:v>
                </c:pt>
                <c:pt idx="2060">
                  <c:v>2.5276363603671199E-2</c:v>
                </c:pt>
                <c:pt idx="2061">
                  <c:v>2.39835181816766E-2</c:v>
                </c:pt>
                <c:pt idx="2062">
                  <c:v>2.2541120682185702E-2</c:v>
                </c:pt>
                <c:pt idx="2063">
                  <c:v>2.09450214070524E-2</c:v>
                </c:pt>
                <c:pt idx="2064">
                  <c:v>1.9203234211068301E-2</c:v>
                </c:pt>
                <c:pt idx="2065">
                  <c:v>1.7329466304417899E-2</c:v>
                </c:pt>
                <c:pt idx="2066">
                  <c:v>1.53286008544752E-2</c:v>
                </c:pt>
                <c:pt idx="2067">
                  <c:v>1.31895295719679E-2</c:v>
                </c:pt>
                <c:pt idx="2068">
                  <c:v>1.08967103196216E-2</c:v>
                </c:pt>
                <c:pt idx="2069">
                  <c:v>8.4489375444016992E-3</c:v>
                </c:pt>
                <c:pt idx="2070">
                  <c:v>5.8620976938507704E-3</c:v>
                </c:pt>
                <c:pt idx="2071">
                  <c:v>3.1526207415974801E-3</c:v>
                </c:pt>
                <c:pt idx="2072">
                  <c:v>3.2291224715622898E-4</c:v>
                </c:pt>
                <c:pt idx="2073">
                  <c:v>-2.6367235889111699E-3</c:v>
                </c:pt>
                <c:pt idx="2074">
                  <c:v>-5.7391517488990301E-3</c:v>
                </c:pt>
                <c:pt idx="2075">
                  <c:v>-8.9967252686501201E-3</c:v>
                </c:pt>
                <c:pt idx="2076">
                  <c:v>-1.24186526183896E-2</c:v>
                </c:pt>
                <c:pt idx="2077">
                  <c:v>-1.6003809543270801E-2</c:v>
                </c:pt>
                <c:pt idx="2078">
                  <c:v>-1.9738515578812399E-2</c:v>
                </c:pt>
                <c:pt idx="2079">
                  <c:v>-2.3607514519984999E-2</c:v>
                </c:pt>
                <c:pt idx="2080">
                  <c:v>-2.76050413021625E-2</c:v>
                </c:pt>
                <c:pt idx="2081">
                  <c:v>-3.1729158337234997E-2</c:v>
                </c:pt>
                <c:pt idx="2082">
                  <c:v>-3.5968004761019703E-2</c:v>
                </c:pt>
                <c:pt idx="2083">
                  <c:v>-4.0300895098409499E-2</c:v>
                </c:pt>
                <c:pt idx="2084">
                  <c:v>-4.4714918061374703E-2</c:v>
                </c:pt>
                <c:pt idx="2085">
                  <c:v>-4.9213280948450802E-2</c:v>
                </c:pt>
                <c:pt idx="2086">
                  <c:v>-5.3803814192306801E-2</c:v>
                </c:pt>
                <c:pt idx="2087">
                  <c:v>-5.84848835074709E-2</c:v>
                </c:pt>
                <c:pt idx="2088">
                  <c:v>-6.3247065790210694E-2</c:v>
                </c:pt>
                <c:pt idx="2089">
                  <c:v>-6.8083765637988805E-2</c:v>
                </c:pt>
                <c:pt idx="2090">
                  <c:v>-7.2992991320846204E-2</c:v>
                </c:pt>
                <c:pt idx="2091">
                  <c:v>-7.7969462751552907E-2</c:v>
                </c:pt>
                <c:pt idx="2092">
                  <c:v>-8.3001460767980401E-2</c:v>
                </c:pt>
                <c:pt idx="2093">
                  <c:v>-8.8077787647644207E-2</c:v>
                </c:pt>
                <c:pt idx="2094">
                  <c:v>-9.3193391189962199E-2</c:v>
                </c:pt>
                <c:pt idx="2095">
                  <c:v>-9.83435090109437E-2</c:v>
                </c:pt>
                <c:pt idx="2096">
                  <c:v>-0.10351343696769</c:v>
                </c:pt>
                <c:pt idx="2097">
                  <c:v>-0.10867943160108</c:v>
                </c:pt>
                <c:pt idx="2098">
                  <c:v>-0.113822985540253</c:v>
                </c:pt>
                <c:pt idx="2099">
                  <c:v>-0.118942038986905</c:v>
                </c:pt>
                <c:pt idx="2100">
                  <c:v>-0.124044129160198</c:v>
                </c:pt>
                <c:pt idx="2101">
                  <c:v>-0.12912872749374199</c:v>
                </c:pt>
                <c:pt idx="2102">
                  <c:v>-0.13418075921252601</c:v>
                </c:pt>
                <c:pt idx="2103">
                  <c:v>-0.13918295557001101</c:v>
                </c:pt>
                <c:pt idx="2104">
                  <c:v>-0.144129730039569</c:v>
                </c:pt>
                <c:pt idx="2105">
                  <c:v>-0.14902486273228999</c:v>
                </c:pt>
                <c:pt idx="2106">
                  <c:v>-0.153869297200279</c:v>
                </c:pt>
                <c:pt idx="2107">
                  <c:v>-0.15865759613205599</c:v>
                </c:pt>
                <c:pt idx="2108">
                  <c:v>-0.16338498305892801</c:v>
                </c:pt>
                <c:pt idx="2109">
                  <c:v>-0.16804994410535601</c:v>
                </c:pt>
                <c:pt idx="2110">
                  <c:v>-0.172646715488739</c:v>
                </c:pt>
                <c:pt idx="2111">
                  <c:v>-0.17716019059462601</c:v>
                </c:pt>
                <c:pt idx="2112">
                  <c:v>-0.18157222550463201</c:v>
                </c:pt>
                <c:pt idx="2113">
                  <c:v>-0.18587062805289101</c:v>
                </c:pt>
                <c:pt idx="2114">
                  <c:v>-0.19004982922430999</c:v>
                </c:pt>
                <c:pt idx="2115">
                  <c:v>-0.194106979882854</c:v>
                </c:pt>
                <c:pt idx="2116">
                  <c:v>-0.19804239536978999</c:v>
                </c:pt>
                <c:pt idx="2117">
                  <c:v>-0.20186179490615699</c:v>
                </c:pt>
                <c:pt idx="2118">
                  <c:v>-0.20557216105987799</c:v>
                </c:pt>
                <c:pt idx="2119">
                  <c:v>-0.20917329870404999</c:v>
                </c:pt>
                <c:pt idx="2120">
                  <c:v>-0.21265567285679099</c:v>
                </c:pt>
                <c:pt idx="2121">
                  <c:v>-0.216007149019845</c:v>
                </c:pt>
                <c:pt idx="2122">
                  <c:v>-0.21922003815305599</c:v>
                </c:pt>
                <c:pt idx="2123">
                  <c:v>-0.22229126557815199</c:v>
                </c:pt>
                <c:pt idx="2124">
                  <c:v>-0.22521819924299999</c:v>
                </c:pt>
                <c:pt idx="2125">
                  <c:v>-0.227996213857906</c:v>
                </c:pt>
                <c:pt idx="2126">
                  <c:v>-0.23061998675617401</c:v>
                </c:pt>
                <c:pt idx="2127">
                  <c:v>-0.23308591980822699</c:v>
                </c:pt>
                <c:pt idx="2128">
                  <c:v>-0.23539230808757999</c:v>
                </c:pt>
                <c:pt idx="2129">
                  <c:v>-0.23753708009225999</c:v>
                </c:pt>
                <c:pt idx="2130">
                  <c:v>-0.239517310804964</c:v>
                </c:pt>
                <c:pt idx="2131">
                  <c:v>-0.241333736438713</c:v>
                </c:pt>
                <c:pt idx="2132">
                  <c:v>-0.242994980890472</c:v>
                </c:pt>
                <c:pt idx="2133">
                  <c:v>-0.24451198458974899</c:v>
                </c:pt>
                <c:pt idx="2134">
                  <c:v>-0.24588459436420501</c:v>
                </c:pt>
                <c:pt idx="2135">
                  <c:v>-0.247096583271364</c:v>
                </c:pt>
                <c:pt idx="2136">
                  <c:v>-0.24812866635450401</c:v>
                </c:pt>
                <c:pt idx="2137">
                  <c:v>-0.24897576593398099</c:v>
                </c:pt>
                <c:pt idx="2138">
                  <c:v>-0.249647793883533</c:v>
                </c:pt>
                <c:pt idx="2139">
                  <c:v>-0.25015420215369499</c:v>
                </c:pt>
                <c:pt idx="2140">
                  <c:v>-0.25049238682979702</c:v>
                </c:pt>
                <c:pt idx="2141">
                  <c:v>-0.25065171376720602</c:v>
                </c:pt>
                <c:pt idx="2142">
                  <c:v>-0.25062387669328401</c:v>
                </c:pt>
                <c:pt idx="2143">
                  <c:v>-0.25040664326918899</c:v>
                </c:pt>
                <c:pt idx="2144">
                  <c:v>-0.25000100962991301</c:v>
                </c:pt>
                <c:pt idx="2145">
                  <c:v>-0.24940848062126</c:v>
                </c:pt>
                <c:pt idx="2146">
                  <c:v>-0.248630165355121</c:v>
                </c:pt>
                <c:pt idx="2147">
                  <c:v>-0.24766597295544501</c:v>
                </c:pt>
                <c:pt idx="2148">
                  <c:v>-0.24651479824773001</c:v>
                </c:pt>
                <c:pt idx="2149">
                  <c:v>-0.24517673645583299</c:v>
                </c:pt>
                <c:pt idx="2150">
                  <c:v>-0.24365473692431699</c:v>
                </c:pt>
                <c:pt idx="2151">
                  <c:v>-0.24195336664099501</c:v>
                </c:pt>
                <c:pt idx="2152">
                  <c:v>-0.24007648278120799</c:v>
                </c:pt>
                <c:pt idx="2153">
                  <c:v>-0.23802600366759499</c:v>
                </c:pt>
                <c:pt idx="2154">
                  <c:v>-0.23580149597551001</c:v>
                </c:pt>
                <c:pt idx="2155">
                  <c:v>-0.23340072540284801</c:v>
                </c:pt>
                <c:pt idx="2156">
                  <c:v>-0.23082260180075001</c:v>
                </c:pt>
                <c:pt idx="2157">
                  <c:v>-0.22807088670887801</c:v>
                </c:pt>
                <c:pt idx="2158">
                  <c:v>-0.22515406173292199</c:v>
                </c:pt>
                <c:pt idx="2159">
                  <c:v>-0.22208088486263</c:v>
                </c:pt>
                <c:pt idx="2160">
                  <c:v>-0.21885644391862399</c:v>
                </c:pt>
                <c:pt idx="2161">
                  <c:v>-0.21548124416019701</c:v>
                </c:pt>
                <c:pt idx="2162">
                  <c:v>-0.211951386729926</c:v>
                </c:pt>
                <c:pt idx="2163">
                  <c:v>-0.208259750475286</c:v>
                </c:pt>
                <c:pt idx="2164">
                  <c:v>-0.204401038596384</c:v>
                </c:pt>
                <c:pt idx="2165">
                  <c:v>-0.200377962900193</c:v>
                </c:pt>
                <c:pt idx="2166">
                  <c:v>-0.19620071501606101</c:v>
                </c:pt>
                <c:pt idx="2167">
                  <c:v>-0.191879346696328</c:v>
                </c:pt>
                <c:pt idx="2168">
                  <c:v>-0.18741959430746499</c:v>
                </c:pt>
                <c:pt idx="2169">
                  <c:v>-0.18282827155957601</c:v>
                </c:pt>
                <c:pt idx="2170">
                  <c:v>-0.17811985389622001</c:v>
                </c:pt>
                <c:pt idx="2171">
                  <c:v>-0.17331357287815799</c:v>
                </c:pt>
                <c:pt idx="2172">
                  <c:v>-0.168423398518003</c:v>
                </c:pt>
                <c:pt idx="2173">
                  <c:v>-0.16345147226844201</c:v>
                </c:pt>
                <c:pt idx="2174">
                  <c:v>-0.15838993262943499</c:v>
                </c:pt>
                <c:pt idx="2175">
                  <c:v>-0.153228234303799</c:v>
                </c:pt>
                <c:pt idx="2176">
                  <c:v>-0.14796140157957399</c:v>
                </c:pt>
                <c:pt idx="2177">
                  <c:v>-0.142594539729999</c:v>
                </c:pt>
                <c:pt idx="2178">
                  <c:v>-0.137139732363003</c:v>
                </c:pt>
                <c:pt idx="2179">
                  <c:v>-0.13160797024390899</c:v>
                </c:pt>
                <c:pt idx="2180">
                  <c:v>-0.12600514137954</c:v>
                </c:pt>
                <c:pt idx="2181">
                  <c:v>-0.120335230011725</c:v>
                </c:pt>
                <c:pt idx="2182">
                  <c:v>-0.114603097815108</c:v>
                </c:pt>
                <c:pt idx="2183">
                  <c:v>-0.108811546151733</c:v>
                </c:pt>
                <c:pt idx="2184">
                  <c:v>-0.102959374859107</c:v>
                </c:pt>
                <c:pt idx="2185">
                  <c:v>-9.7046849363982002E-2</c:v>
                </c:pt>
                <c:pt idx="2186">
                  <c:v>-9.1081579951758002E-2</c:v>
                </c:pt>
                <c:pt idx="2187">
                  <c:v>-8.5075348049118302E-2</c:v>
                </c:pt>
                <c:pt idx="2188">
                  <c:v>-7.9036750419192101E-2</c:v>
                </c:pt>
                <c:pt idx="2189">
                  <c:v>-7.2971310147282004E-2</c:v>
                </c:pt>
                <c:pt idx="2190">
                  <c:v>-6.6887721011086906E-2</c:v>
                </c:pt>
                <c:pt idx="2191">
                  <c:v>-6.0798652196344102E-2</c:v>
                </c:pt>
                <c:pt idx="2192">
                  <c:v>-5.4714551165062901E-2</c:v>
                </c:pt>
                <c:pt idx="2193">
                  <c:v>-4.8641039098610103E-2</c:v>
                </c:pt>
                <c:pt idx="2194">
                  <c:v>-4.2583843711020801E-2</c:v>
                </c:pt>
                <c:pt idx="2195">
                  <c:v>-3.6551837370053103E-2</c:v>
                </c:pt>
                <c:pt idx="2196">
                  <c:v>-3.0552022967533201E-2</c:v>
                </c:pt>
                <c:pt idx="2197">
                  <c:v>-2.4584053803912799E-2</c:v>
                </c:pt>
                <c:pt idx="2198">
                  <c:v>-1.8643154341977101E-2</c:v>
                </c:pt>
                <c:pt idx="2199">
                  <c:v>-1.2728075896163499E-2</c:v>
                </c:pt>
                <c:pt idx="2200">
                  <c:v>-6.8445653665799404E-3</c:v>
                </c:pt>
                <c:pt idx="2201">
                  <c:v>-1.0018779233592499E-3</c:v>
                </c:pt>
                <c:pt idx="2202">
                  <c:v>4.7923838655063999E-3</c:v>
                </c:pt>
                <c:pt idx="2203">
                  <c:v>1.0534380237093599E-2</c:v>
                </c:pt>
                <c:pt idx="2204">
                  <c:v>1.6222546933274198E-2</c:v>
                </c:pt>
                <c:pt idx="2205">
                  <c:v>2.1854361095037401E-2</c:v>
                </c:pt>
                <c:pt idx="2206">
                  <c:v>2.7424276751849601E-2</c:v>
                </c:pt>
                <c:pt idx="2207">
                  <c:v>3.2925245493041502E-2</c:v>
                </c:pt>
                <c:pt idx="2208">
                  <c:v>3.8352587123467501E-2</c:v>
                </c:pt>
                <c:pt idx="2209">
                  <c:v>4.3705542788597902E-2</c:v>
                </c:pt>
                <c:pt idx="2210">
                  <c:v>4.89839548030645E-2</c:v>
                </c:pt>
                <c:pt idx="2211">
                  <c:v>5.4183372064342802E-2</c:v>
                </c:pt>
                <c:pt idx="2212">
                  <c:v>5.9294102791062502E-2</c:v>
                </c:pt>
                <c:pt idx="2213">
                  <c:v>6.4305503272565998E-2</c:v>
                </c:pt>
                <c:pt idx="2214">
                  <c:v>6.9210966200866003E-2</c:v>
                </c:pt>
                <c:pt idx="2215">
                  <c:v>7.4008035943787506E-2</c:v>
                </c:pt>
                <c:pt idx="2216">
                  <c:v>7.8693438887677006E-2</c:v>
                </c:pt>
                <c:pt idx="2217">
                  <c:v>8.3259313761492801E-2</c:v>
                </c:pt>
                <c:pt idx="2218">
                  <c:v>8.7696215836540206E-2</c:v>
                </c:pt>
                <c:pt idx="2219">
                  <c:v>9.1999754646732698E-2</c:v>
                </c:pt>
                <c:pt idx="2220">
                  <c:v>9.6172133044970298E-2</c:v>
                </c:pt>
                <c:pt idx="2221">
                  <c:v>0.10021650268394799</c:v>
                </c:pt>
                <c:pt idx="2222">
                  <c:v>0.104132215100484</c:v>
                </c:pt>
                <c:pt idx="2223">
                  <c:v>0.107917076826272</c:v>
                </c:pt>
                <c:pt idx="2224">
                  <c:v>0.11157144044233901</c:v>
                </c:pt>
                <c:pt idx="2225">
                  <c:v>0.11509632744783201</c:v>
                </c:pt>
                <c:pt idx="2226">
                  <c:v>0.118488045640294</c:v>
                </c:pt>
                <c:pt idx="2227">
                  <c:v>0.121737876753787</c:v>
                </c:pt>
                <c:pt idx="2228">
                  <c:v>0.124837572216581</c:v>
                </c:pt>
                <c:pt idx="2229">
                  <c:v>0.12778329688433601</c:v>
                </c:pt>
                <c:pt idx="2230">
                  <c:v>0.130574700266123</c:v>
                </c:pt>
                <c:pt idx="2231">
                  <c:v>0.133213092032238</c:v>
                </c:pt>
                <c:pt idx="2232">
                  <c:v>0.13570081184959501</c:v>
                </c:pt>
                <c:pt idx="2233">
                  <c:v>0.138039234998732</c:v>
                </c:pt>
                <c:pt idx="2234">
                  <c:v>0.140226003385265</c:v>
                </c:pt>
                <c:pt idx="2235">
                  <c:v>0.14225641159017099</c:v>
                </c:pt>
                <c:pt idx="2236">
                  <c:v>0.144128468983898</c:v>
                </c:pt>
                <c:pt idx="2237">
                  <c:v>0.14584392520352299</c:v>
                </c:pt>
                <c:pt idx="2238">
                  <c:v>0.14740286015498699</c:v>
                </c:pt>
                <c:pt idx="2239">
                  <c:v>0.14880037771590801</c:v>
                </c:pt>
                <c:pt idx="2240">
                  <c:v>0.150031698775484</c:v>
                </c:pt>
                <c:pt idx="2241">
                  <c:v>0.151098676883932</c:v>
                </c:pt>
                <c:pt idx="2242">
                  <c:v>0.15200791079440901</c:v>
                </c:pt>
                <c:pt idx="2243">
                  <c:v>0.15276328571468101</c:v>
                </c:pt>
                <c:pt idx="2244">
                  <c:v>0.15336355501893401</c:v>
                </c:pt>
                <c:pt idx="2245">
                  <c:v>0.15380696997215201</c:v>
                </c:pt>
                <c:pt idx="2246">
                  <c:v>0.15409487124749999</c:v>
                </c:pt>
                <c:pt idx="2247">
                  <c:v>0.15423004983587801</c:v>
                </c:pt>
                <c:pt idx="2248">
                  <c:v>0.15421462629216601</c:v>
                </c:pt>
                <c:pt idx="2249">
                  <c:v>0.154051128921325</c:v>
                </c:pt>
                <c:pt idx="2250">
                  <c:v>0.15374372735724301</c:v>
                </c:pt>
                <c:pt idx="2251">
                  <c:v>0.15329682346578799</c:v>
                </c:pt>
                <c:pt idx="2252">
                  <c:v>0.152713715124279</c:v>
                </c:pt>
                <c:pt idx="2253">
                  <c:v>0.15199738115826</c:v>
                </c:pt>
                <c:pt idx="2254">
                  <c:v>0.151150338596373</c:v>
                </c:pt>
                <c:pt idx="2255">
                  <c:v>0.15017181288371301</c:v>
                </c:pt>
                <c:pt idx="2256">
                  <c:v>0.14905671166772799</c:v>
                </c:pt>
                <c:pt idx="2257">
                  <c:v>0.14780007010101701</c:v>
                </c:pt>
                <c:pt idx="2258">
                  <c:v>0.14640245411599201</c:v>
                </c:pt>
                <c:pt idx="2259">
                  <c:v>0.144869696405652</c:v>
                </c:pt>
                <c:pt idx="2260">
                  <c:v>0.14320827413783299</c:v>
                </c:pt>
                <c:pt idx="2261">
                  <c:v>0.14142281682580199</c:v>
                </c:pt>
                <c:pt idx="2262">
                  <c:v>0.139517119020928</c:v>
                </c:pt>
                <c:pt idx="2263">
                  <c:v>0.13749451022051901</c:v>
                </c:pt>
                <c:pt idx="2264">
                  <c:v>0.13535651807031401</c:v>
                </c:pt>
                <c:pt idx="2265">
                  <c:v>0.133103479027913</c:v>
                </c:pt>
                <c:pt idx="2266">
                  <c:v>0.13073761510280599</c:v>
                </c:pt>
                <c:pt idx="2267">
                  <c:v>0.12826389034986099</c:v>
                </c:pt>
                <c:pt idx="2268">
                  <c:v>0.12568679303427999</c:v>
                </c:pt>
                <c:pt idx="2269">
                  <c:v>0.12300786695524001</c:v>
                </c:pt>
                <c:pt idx="2270">
                  <c:v>0.12022783468621601</c:v>
                </c:pt>
                <c:pt idx="2271">
                  <c:v>0.117349686251675</c:v>
                </c:pt>
                <c:pt idx="2272">
                  <c:v>0.114377349609135</c:v>
                </c:pt>
                <c:pt idx="2273">
                  <c:v>0.111311412979897</c:v>
                </c:pt>
                <c:pt idx="2274">
                  <c:v>0.108148187229438</c:v>
                </c:pt>
                <c:pt idx="2275">
                  <c:v>0.104884251566981</c:v>
                </c:pt>
                <c:pt idx="2276">
                  <c:v>0.101521566744877</c:v>
                </c:pt>
                <c:pt idx="2277">
                  <c:v>9.8067526718942394E-2</c:v>
                </c:pt>
                <c:pt idx="2278">
                  <c:v>9.4530057673840096E-2</c:v>
                </c:pt>
                <c:pt idx="2279">
                  <c:v>9.0912996674840305E-2</c:v>
                </c:pt>
                <c:pt idx="2280">
                  <c:v>8.7216382832954006E-2</c:v>
                </c:pt>
                <c:pt idx="2281">
                  <c:v>8.34406448241264E-2</c:v>
                </c:pt>
                <c:pt idx="2282">
                  <c:v>7.9589459244118907E-2</c:v>
                </c:pt>
                <c:pt idx="2283">
                  <c:v>7.5668269178191902E-2</c:v>
                </c:pt>
                <c:pt idx="2284">
                  <c:v>7.1681598437863606E-2</c:v>
                </c:pt>
                <c:pt idx="2285">
                  <c:v>6.7633469547302094E-2</c:v>
                </c:pt>
                <c:pt idx="2286">
                  <c:v>6.3529562859165403E-2</c:v>
                </c:pt>
                <c:pt idx="2287">
                  <c:v>5.9376227832022399E-2</c:v>
                </c:pt>
                <c:pt idx="2288">
                  <c:v>5.51764859965439E-2</c:v>
                </c:pt>
                <c:pt idx="2289">
                  <c:v>5.09289351302065E-2</c:v>
                </c:pt>
                <c:pt idx="2290">
                  <c:v>4.66320511563761E-2</c:v>
                </c:pt>
                <c:pt idx="2291">
                  <c:v>4.2288448506317203E-2</c:v>
                </c:pt>
                <c:pt idx="2292">
                  <c:v>3.7903768066914097E-2</c:v>
                </c:pt>
                <c:pt idx="2293">
                  <c:v>3.3482800399606202E-2</c:v>
                </c:pt>
                <c:pt idx="2294">
                  <c:v>2.90287377380729E-2</c:v>
                </c:pt>
                <c:pt idx="2295">
                  <c:v>2.4545764255454201E-2</c:v>
                </c:pt>
                <c:pt idx="2296">
                  <c:v>2.0040417818062099E-2</c:v>
                </c:pt>
                <c:pt idx="2297">
                  <c:v>1.55199901594447E-2</c:v>
                </c:pt>
                <c:pt idx="2298">
                  <c:v>1.09906348383538E-2</c:v>
                </c:pt>
                <c:pt idx="2299">
                  <c:v>6.4569976257276597E-3</c:v>
                </c:pt>
                <c:pt idx="2300">
                  <c:v>1.9222402980691401E-3</c:v>
                </c:pt>
                <c:pt idx="2301">
                  <c:v>-2.61224825435635E-3</c:v>
                </c:pt>
                <c:pt idx="2302">
                  <c:v>-7.1464178192838399E-3</c:v>
                </c:pt>
                <c:pt idx="2303">
                  <c:v>-1.16800825897903E-2</c:v>
                </c:pt>
                <c:pt idx="2304">
                  <c:v>-1.6211494655704199E-2</c:v>
                </c:pt>
                <c:pt idx="2305">
                  <c:v>-2.0736504541591701E-2</c:v>
                </c:pt>
                <c:pt idx="2306">
                  <c:v>-2.52483093277125E-2</c:v>
                </c:pt>
                <c:pt idx="2307">
                  <c:v>-2.9739042176078801E-2</c:v>
                </c:pt>
                <c:pt idx="2308">
                  <c:v>-3.4203860484025801E-2</c:v>
                </c:pt>
                <c:pt idx="2309">
                  <c:v>-3.8644181608648201E-2</c:v>
                </c:pt>
                <c:pt idx="2310">
                  <c:v>-4.3065099848073198E-2</c:v>
                </c:pt>
                <c:pt idx="2311">
                  <c:v>-4.7467994982418799E-2</c:v>
                </c:pt>
                <c:pt idx="2312">
                  <c:v>-5.1846118844812702E-2</c:v>
                </c:pt>
                <c:pt idx="2313">
                  <c:v>-5.6188443091324598E-2</c:v>
                </c:pt>
                <c:pt idx="2314">
                  <c:v>-6.04872080695288E-2</c:v>
                </c:pt>
                <c:pt idx="2315">
                  <c:v>-6.4740393649858105E-2</c:v>
                </c:pt>
                <c:pt idx="2316">
                  <c:v>-6.8947332082540405E-2</c:v>
                </c:pt>
                <c:pt idx="2317">
                  <c:v>-7.3104284413599396E-2</c:v>
                </c:pt>
                <c:pt idx="2318">
                  <c:v>-7.7205746703483596E-2</c:v>
                </c:pt>
                <c:pt idx="2319">
                  <c:v>-8.1248985299539403E-2</c:v>
                </c:pt>
                <c:pt idx="2320">
                  <c:v>-8.5235200284564203E-2</c:v>
                </c:pt>
                <c:pt idx="2321">
                  <c:v>-8.9165507134010294E-2</c:v>
                </c:pt>
                <c:pt idx="2322">
                  <c:v>-9.3036557848127199E-2</c:v>
                </c:pt>
                <c:pt idx="2323">
                  <c:v>-9.6840676313692295E-2</c:v>
                </c:pt>
                <c:pt idx="2324">
                  <c:v>-0.10056981029827999</c:v>
                </c:pt>
                <c:pt idx="2325">
                  <c:v>-0.104218787843661</c:v>
                </c:pt>
                <c:pt idx="2326">
                  <c:v>-0.10778531589264601</c:v>
                </c:pt>
                <c:pt idx="2327">
                  <c:v>-0.111268215163665</c:v>
                </c:pt>
                <c:pt idx="2328">
                  <c:v>-0.114666452709413</c:v>
                </c:pt>
                <c:pt idx="2329">
                  <c:v>-0.117979367805569</c:v>
                </c:pt>
                <c:pt idx="2330">
                  <c:v>-0.1212067369361</c:v>
                </c:pt>
                <c:pt idx="2331">
                  <c:v>-0.124348127644396</c:v>
                </c:pt>
                <c:pt idx="2332">
                  <c:v>-0.12740236903320101</c:v>
                </c:pt>
                <c:pt idx="2333">
                  <c:v>-0.13036765078040399</c:v>
                </c:pt>
                <c:pt idx="2334">
                  <c:v>-0.13324159683964201</c:v>
                </c:pt>
                <c:pt idx="2335">
                  <c:v>-0.13602083125893999</c:v>
                </c:pt>
                <c:pt idx="2336">
                  <c:v>-0.13870104876665801</c:v>
                </c:pt>
                <c:pt idx="2337">
                  <c:v>-0.14127871592844601</c:v>
                </c:pt>
                <c:pt idx="2338">
                  <c:v>-0.14375330860412899</c:v>
                </c:pt>
                <c:pt idx="2339">
                  <c:v>-0.14612731603909099</c:v>
                </c:pt>
                <c:pt idx="2340">
                  <c:v>-0.14840328207348299</c:v>
                </c:pt>
                <c:pt idx="2341">
                  <c:v>-0.150580863254729</c:v>
                </c:pt>
                <c:pt idx="2342">
                  <c:v>-0.15265727553535199</c:v>
                </c:pt>
                <c:pt idx="2343">
                  <c:v>-0.154630378674528</c:v>
                </c:pt>
                <c:pt idx="2344">
                  <c:v>-0.15650036094185901</c:v>
                </c:pt>
                <c:pt idx="2345">
                  <c:v>-0.15826805336910399</c:v>
                </c:pt>
                <c:pt idx="2346">
                  <c:v>-0.15993254668066401</c:v>
                </c:pt>
                <c:pt idx="2347">
                  <c:v>-0.16149152599651601</c:v>
                </c:pt>
                <c:pt idx="2348">
                  <c:v>-0.16294372760121101</c:v>
                </c:pt>
                <c:pt idx="2349">
                  <c:v>-0.16429004803303701</c:v>
                </c:pt>
                <c:pt idx="2350">
                  <c:v>-0.16553197902216199</c:v>
                </c:pt>
                <c:pt idx="2351">
                  <c:v>-0.16666971991588</c:v>
                </c:pt>
                <c:pt idx="2352">
                  <c:v>-0.16770230810894299</c:v>
                </c:pt>
                <c:pt idx="2353">
                  <c:v>-0.16862891998163601</c:v>
                </c:pt>
                <c:pt idx="2354">
                  <c:v>-0.16944908936634501</c:v>
                </c:pt>
                <c:pt idx="2355">
                  <c:v>-0.17016169312795601</c:v>
                </c:pt>
                <c:pt idx="2356">
                  <c:v>-0.170764583739101</c:v>
                </c:pt>
                <c:pt idx="2357">
                  <c:v>-0.171255743415826</c:v>
                </c:pt>
                <c:pt idx="2358">
                  <c:v>-0.17163460210777401</c:v>
                </c:pt>
                <c:pt idx="2359">
                  <c:v>-0.171902051943433</c:v>
                </c:pt>
                <c:pt idx="2360">
                  <c:v>-0.17205952366703101</c:v>
                </c:pt>
                <c:pt idx="2361">
                  <c:v>-0.17210830580507699</c:v>
                </c:pt>
                <c:pt idx="2362">
                  <c:v>-0.17204930522623799</c:v>
                </c:pt>
                <c:pt idx="2363">
                  <c:v>-0.17188276997285201</c:v>
                </c:pt>
                <c:pt idx="2364">
                  <c:v>-0.171608179801398</c:v>
                </c:pt>
                <c:pt idx="2365">
                  <c:v>-0.17122494320126999</c:v>
                </c:pt>
                <c:pt idx="2366">
                  <c:v>-0.17073347167359501</c:v>
                </c:pt>
                <c:pt idx="2367">
                  <c:v>-0.17013525272746099</c:v>
                </c:pt>
                <c:pt idx="2368">
                  <c:v>-0.16943155840162699</c:v>
                </c:pt>
                <c:pt idx="2369">
                  <c:v>-0.168622219010162</c:v>
                </c:pt>
                <c:pt idx="2370">
                  <c:v>-0.16770590609072999</c:v>
                </c:pt>
                <c:pt idx="2371">
                  <c:v>-0.166681628426572</c:v>
                </c:pt>
                <c:pt idx="2372">
                  <c:v>-0.16554988989498801</c:v>
                </c:pt>
                <c:pt idx="2373">
                  <c:v>-0.16431249296216199</c:v>
                </c:pt>
                <c:pt idx="2374">
                  <c:v>-0.16297129908136099</c:v>
                </c:pt>
                <c:pt idx="2375">
                  <c:v>-0.161527060450741</c:v>
                </c:pt>
                <c:pt idx="2376">
                  <c:v>-0.15997932780456001</c:v>
                </c:pt>
                <c:pt idx="2377">
                  <c:v>-0.15832746846089299</c:v>
                </c:pt>
                <c:pt idx="2378">
                  <c:v>-0.15657174814004399</c:v>
                </c:pt>
                <c:pt idx="2379">
                  <c:v>-0.15471338813378499</c:v>
                </c:pt>
                <c:pt idx="2380">
                  <c:v>-0.15275378186670399</c:v>
                </c:pt>
                <c:pt idx="2381">
                  <c:v>-0.15069399211586601</c:v>
                </c:pt>
                <c:pt idx="2382">
                  <c:v>-0.14853497852750999</c:v>
                </c:pt>
                <c:pt idx="2383">
                  <c:v>-0.14627788537000699</c:v>
                </c:pt>
                <c:pt idx="2384">
                  <c:v>-0.14392389661730601</c:v>
                </c:pt>
                <c:pt idx="2385">
                  <c:v>-0.141474115493434</c:v>
                </c:pt>
                <c:pt idx="2386">
                  <c:v>-0.138929864119642</c:v>
                </c:pt>
                <c:pt idx="2387">
                  <c:v>-0.13629293525903799</c:v>
                </c:pt>
                <c:pt idx="2388">
                  <c:v>-0.13356531658037599</c:v>
                </c:pt>
                <c:pt idx="2389">
                  <c:v>-0.13074878432515799</c:v>
                </c:pt>
                <c:pt idx="2390">
                  <c:v>-0.12784493753248</c:v>
                </c:pt>
                <c:pt idx="2391">
                  <c:v>-0.12485546523504799</c:v>
                </c:pt>
                <c:pt idx="2392">
                  <c:v>-0.12178213449151699</c:v>
                </c:pt>
                <c:pt idx="2393">
                  <c:v>-0.11862660022412</c:v>
                </c:pt>
                <c:pt idx="2394">
                  <c:v>-0.11539047234817899</c:v>
                </c:pt>
                <c:pt idx="2395">
                  <c:v>-0.112075580895098</c:v>
                </c:pt>
                <c:pt idx="2396">
                  <c:v>-0.108684019658374</c:v>
                </c:pt>
                <c:pt idx="2397">
                  <c:v>-0.105217917741436</c:v>
                </c:pt>
                <c:pt idx="2398">
                  <c:v>-0.10167926788307199</c:v>
                </c:pt>
                <c:pt idx="2399">
                  <c:v>-9.8069975738228704E-2</c:v>
                </c:pt>
                <c:pt idx="2400">
                  <c:v>-9.4391990524432701E-2</c:v>
                </c:pt>
                <c:pt idx="2401">
                  <c:v>-9.0647371129250504E-2</c:v>
                </c:pt>
                <c:pt idx="2402">
                  <c:v>-8.68382688277958E-2</c:v>
                </c:pt>
                <c:pt idx="2403">
                  <c:v>-8.2966878575299094E-2</c:v>
                </c:pt>
                <c:pt idx="2404">
                  <c:v>-7.9035442458679897E-2</c:v>
                </c:pt>
                <c:pt idx="2405">
                  <c:v>-7.5046311587915596E-2</c:v>
                </c:pt>
                <c:pt idx="2406">
                  <c:v>-7.1001925740420205E-2</c:v>
                </c:pt>
                <c:pt idx="2407">
                  <c:v>-6.6904656772091606E-2</c:v>
                </c:pt>
                <c:pt idx="2408">
                  <c:v>-6.2756736479068806E-2</c:v>
                </c:pt>
                <c:pt idx="2409">
                  <c:v>-5.8560425532798902E-2</c:v>
                </c:pt>
                <c:pt idx="2410">
                  <c:v>-5.4318174818495199E-2</c:v>
                </c:pt>
                <c:pt idx="2411">
                  <c:v>-5.0032513713740297E-2</c:v>
                </c:pt>
                <c:pt idx="2412">
                  <c:v>-4.5705883025288802E-2</c:v>
                </c:pt>
                <c:pt idx="2413">
                  <c:v>-4.1340748146640398E-2</c:v>
                </c:pt>
                <c:pt idx="2414">
                  <c:v>-3.6939825121804597E-2</c:v>
                </c:pt>
                <c:pt idx="2415">
                  <c:v>-3.2506043283575099E-2</c:v>
                </c:pt>
                <c:pt idx="2416">
                  <c:v>-2.8042322189197801E-2</c:v>
                </c:pt>
                <c:pt idx="2417">
                  <c:v>-2.3551501435243399E-2</c:v>
                </c:pt>
                <c:pt idx="2418">
                  <c:v>-1.9036402942835699E-2</c:v>
                </c:pt>
                <c:pt idx="2419">
                  <c:v>-1.44998136145241E-2</c:v>
                </c:pt>
                <c:pt idx="2420">
                  <c:v>-9.9444699893645409E-3</c:v>
                </c:pt>
                <c:pt idx="2421">
                  <c:v>-5.3731752555511297E-3</c:v>
                </c:pt>
                <c:pt idx="2422">
                  <c:v>-7.8885376018230605E-4</c:v>
                </c:pt>
                <c:pt idx="2423">
                  <c:v>3.80555659059735E-3</c:v>
                </c:pt>
                <c:pt idx="2424">
                  <c:v>8.4070491061463606E-3</c:v>
                </c:pt>
                <c:pt idx="2425">
                  <c:v>1.30122978808311E-2</c:v>
                </c:pt>
                <c:pt idx="2426">
                  <c:v>1.7617816178113099E-2</c:v>
                </c:pt>
                <c:pt idx="2427">
                  <c:v>2.22206876138628E-2</c:v>
                </c:pt>
                <c:pt idx="2428">
                  <c:v>2.6818895112405899E-2</c:v>
                </c:pt>
                <c:pt idx="2429">
                  <c:v>3.1410545252269599E-2</c:v>
                </c:pt>
                <c:pt idx="2430">
                  <c:v>3.5992865775265601E-2</c:v>
                </c:pt>
                <c:pt idx="2431">
                  <c:v>4.0562193939120202E-2</c:v>
                </c:pt>
                <c:pt idx="2432">
                  <c:v>4.5114672844180199E-2</c:v>
                </c:pt>
                <c:pt idx="2433">
                  <c:v>4.96465487938876E-2</c:v>
                </c:pt>
                <c:pt idx="2434">
                  <c:v>5.4154011938297802E-2</c:v>
                </c:pt>
                <c:pt idx="2435">
                  <c:v>5.8633265127665403E-2</c:v>
                </c:pt>
                <c:pt idx="2436">
                  <c:v>6.3080742483374197E-2</c:v>
                </c:pt>
                <c:pt idx="2437">
                  <c:v>6.7492923942011895E-2</c:v>
                </c:pt>
                <c:pt idx="2438">
                  <c:v>7.1866131209640305E-2</c:v>
                </c:pt>
                <c:pt idx="2439">
                  <c:v>7.6197050494607094E-2</c:v>
                </c:pt>
                <c:pt idx="2440">
                  <c:v>8.0483454203847907E-2</c:v>
                </c:pt>
                <c:pt idx="2441">
                  <c:v>8.4723946467330294E-2</c:v>
                </c:pt>
                <c:pt idx="2442">
                  <c:v>8.89169353274257E-2</c:v>
                </c:pt>
                <c:pt idx="2443">
                  <c:v>9.3060160743406894E-2</c:v>
                </c:pt>
                <c:pt idx="2444">
                  <c:v>9.7151093115621895E-2</c:v>
                </c:pt>
                <c:pt idx="2445">
                  <c:v>0.10118728258710601</c:v>
                </c:pt>
                <c:pt idx="2446">
                  <c:v>0.105166341912681</c:v>
                </c:pt>
                <c:pt idx="2447">
                  <c:v>0.10908609916572699</c:v>
                </c:pt>
                <c:pt idx="2448">
                  <c:v>0.11294482134265101</c:v>
                </c:pt>
                <c:pt idx="2449">
                  <c:v>0.116740779166189</c:v>
                </c:pt>
                <c:pt idx="2450">
                  <c:v>0.12047147547247</c:v>
                </c:pt>
                <c:pt idx="2451">
                  <c:v>0.124133742955593</c:v>
                </c:pt>
                <c:pt idx="2452">
                  <c:v>0.12772469958369601</c:v>
                </c:pt>
                <c:pt idx="2453">
                  <c:v>0.13124215019807001</c:v>
                </c:pt>
                <c:pt idx="2454">
                  <c:v>0.13468393894109601</c:v>
                </c:pt>
                <c:pt idx="2455">
                  <c:v>0.13804731656158201</c:v>
                </c:pt>
                <c:pt idx="2456">
                  <c:v>0.141329062589375</c:v>
                </c:pt>
                <c:pt idx="2457">
                  <c:v>0.14452587725778099</c:v>
                </c:pt>
                <c:pt idx="2458">
                  <c:v>0.147634691890909</c:v>
                </c:pt>
                <c:pt idx="2459">
                  <c:v>0.150653130833445</c:v>
                </c:pt>
                <c:pt idx="2460">
                  <c:v>0.15357964760840301</c:v>
                </c:pt>
                <c:pt idx="2461">
                  <c:v>0.156412559367617</c:v>
                </c:pt>
                <c:pt idx="2462">
                  <c:v>0.15914889283750699</c:v>
                </c:pt>
                <c:pt idx="2463">
                  <c:v>0.16178495809979099</c:v>
                </c:pt>
                <c:pt idx="2464">
                  <c:v>0.164318231190828</c:v>
                </c:pt>
                <c:pt idx="2465">
                  <c:v>0.166747751562145</c:v>
                </c:pt>
                <c:pt idx="2466">
                  <c:v>0.169072327975689</c:v>
                </c:pt>
                <c:pt idx="2467">
                  <c:v>0.17128946884273</c:v>
                </c:pt>
                <c:pt idx="2468">
                  <c:v>0.17339684383503501</c:v>
                </c:pt>
                <c:pt idx="2469">
                  <c:v>0.175393798234106</c:v>
                </c:pt>
                <c:pt idx="2470">
                  <c:v>0.17728035688570301</c:v>
                </c:pt>
                <c:pt idx="2471">
                  <c:v>0.17905559411269001</c:v>
                </c:pt>
                <c:pt idx="2472">
                  <c:v>0.180718364845913</c:v>
                </c:pt>
                <c:pt idx="2473">
                  <c:v>0.182268992098371</c:v>
                </c:pt>
                <c:pt idx="2474">
                  <c:v>0.183708405859145</c:v>
                </c:pt>
                <c:pt idx="2475">
                  <c:v>0.185035542388505</c:v>
                </c:pt>
                <c:pt idx="2476">
                  <c:v>0.18624726534511701</c:v>
                </c:pt>
                <c:pt idx="2477">
                  <c:v>0.18734120784507799</c:v>
                </c:pt>
                <c:pt idx="2478">
                  <c:v>0.18831695118594799</c:v>
                </c:pt>
                <c:pt idx="2479">
                  <c:v>0.18917338044013601</c:v>
                </c:pt>
                <c:pt idx="2480">
                  <c:v>0.18990620711704601</c:v>
                </c:pt>
                <c:pt idx="2481">
                  <c:v>0.19050960258535601</c:v>
                </c:pt>
                <c:pt idx="2482">
                  <c:v>0.190980051940257</c:v>
                </c:pt>
                <c:pt idx="2483">
                  <c:v>0.191317935482056</c:v>
                </c:pt>
                <c:pt idx="2484">
                  <c:v>0.19152592871615701</c:v>
                </c:pt>
                <c:pt idx="2485">
                  <c:v>0.19160660214682301</c:v>
                </c:pt>
                <c:pt idx="2486">
                  <c:v>0.19156101855806501</c:v>
                </c:pt>
                <c:pt idx="2487">
                  <c:v>0.19138868753708399</c:v>
                </c:pt>
                <c:pt idx="2488">
                  <c:v>0.19108895743658399</c:v>
                </c:pt>
                <c:pt idx="2489">
                  <c:v>0.19066273312383999</c:v>
                </c:pt>
                <c:pt idx="2490">
                  <c:v>0.19011207876428399</c:v>
                </c:pt>
                <c:pt idx="2491">
                  <c:v>0.18943739552696101</c:v>
                </c:pt>
                <c:pt idx="2492">
                  <c:v>0.18863553236324401</c:v>
                </c:pt>
                <c:pt idx="2493">
                  <c:v>0.18770138839610001</c:v>
                </c:pt>
                <c:pt idx="2494">
                  <c:v>0.18663088922885199</c:v>
                </c:pt>
                <c:pt idx="2495">
                  <c:v>0.18542207418203399</c:v>
                </c:pt>
                <c:pt idx="2496">
                  <c:v>0.184074679648602</c:v>
                </c:pt>
                <c:pt idx="2497">
                  <c:v>0.18259025800836601</c:v>
                </c:pt>
                <c:pt idx="2498">
                  <c:v>0.180972111633635</c:v>
                </c:pt>
                <c:pt idx="2499">
                  <c:v>0.179223605993927</c:v>
                </c:pt>
                <c:pt idx="2500">
                  <c:v>0.17734662178097299</c:v>
                </c:pt>
                <c:pt idx="2501">
                  <c:v>0.17534239394547099</c:v>
                </c:pt>
                <c:pt idx="2502">
                  <c:v>0.17321283380354</c:v>
                </c:pt>
                <c:pt idx="2503">
                  <c:v>0.17095938909230601</c:v>
                </c:pt>
                <c:pt idx="2504">
                  <c:v>0.16858146905374999</c:v>
                </c:pt>
                <c:pt idx="2505">
                  <c:v>0.16607820497284201</c:v>
                </c:pt>
                <c:pt idx="2506">
                  <c:v>0.163451453931788</c:v>
                </c:pt>
                <c:pt idx="2507">
                  <c:v>0.16070481620650101</c:v>
                </c:pt>
                <c:pt idx="2508">
                  <c:v>0.15783994106810101</c:v>
                </c:pt>
                <c:pt idx="2509">
                  <c:v>0.154856903140491</c:v>
                </c:pt>
                <c:pt idx="2510">
                  <c:v>0.15175912770699901</c:v>
                </c:pt>
                <c:pt idx="2511">
                  <c:v>0.148554948960883</c:v>
                </c:pt>
                <c:pt idx="2512">
                  <c:v>0.14525224066623799</c:v>
                </c:pt>
                <c:pt idx="2513">
                  <c:v>0.14185339448429199</c:v>
                </c:pt>
                <c:pt idx="2514">
                  <c:v>0.13835756948492101</c:v>
                </c:pt>
                <c:pt idx="2515">
                  <c:v>0.13476593976581699</c:v>
                </c:pt>
                <c:pt idx="2516">
                  <c:v>0.13108182780657601</c:v>
                </c:pt>
                <c:pt idx="2517">
                  <c:v>0.12730648584851001</c:v>
                </c:pt>
                <c:pt idx="2518">
                  <c:v>0.12343810400892601</c:v>
                </c:pt>
                <c:pt idx="2519">
                  <c:v>0.119476091852004</c:v>
                </c:pt>
                <c:pt idx="2520">
                  <c:v>0.115424545190072</c:v>
                </c:pt>
                <c:pt idx="2521">
                  <c:v>0.111290124750955</c:v>
                </c:pt>
                <c:pt idx="2522">
                  <c:v>0.10707714435495901</c:v>
                </c:pt>
                <c:pt idx="2523">
                  <c:v>0.10278567968949701</c:v>
                </c:pt>
                <c:pt idx="2524">
                  <c:v>9.8414436982186895E-2</c:v>
                </c:pt>
                <c:pt idx="2525">
                  <c:v>9.3964945444036704E-2</c:v>
                </c:pt>
                <c:pt idx="2526">
                  <c:v>8.9442523158910506E-2</c:v>
                </c:pt>
                <c:pt idx="2527">
                  <c:v>8.4853346639044605E-2</c:v>
                </c:pt>
                <c:pt idx="2528">
                  <c:v>8.0201632959157096E-2</c:v>
                </c:pt>
                <c:pt idx="2529">
                  <c:v>7.5490772295927003E-2</c:v>
                </c:pt>
                <c:pt idx="2530">
                  <c:v>7.0726385243284201E-2</c:v>
                </c:pt>
                <c:pt idx="2531">
                  <c:v>6.5915942033997393E-2</c:v>
                </c:pt>
                <c:pt idx="2532">
                  <c:v>6.1064773308914397E-2</c:v>
                </c:pt>
                <c:pt idx="2533">
                  <c:v>5.61747001863084E-2</c:v>
                </c:pt>
                <c:pt idx="2534">
                  <c:v>5.1248303576742198E-2</c:v>
                </c:pt>
                <c:pt idx="2535">
                  <c:v>4.6293099237547299E-2</c:v>
                </c:pt>
                <c:pt idx="2536">
                  <c:v>4.13195837111398E-2</c:v>
                </c:pt>
                <c:pt idx="2537">
                  <c:v>3.6336176196954201E-2</c:v>
                </c:pt>
                <c:pt idx="2538">
                  <c:v>3.13480677705038E-2</c:v>
                </c:pt>
                <c:pt idx="2539">
                  <c:v>2.63598290345665E-2</c:v>
                </c:pt>
                <c:pt idx="2540">
                  <c:v>2.1375781140228901E-2</c:v>
                </c:pt>
                <c:pt idx="2541">
                  <c:v>1.6397104621399001E-2</c:v>
                </c:pt>
                <c:pt idx="2542">
                  <c:v>1.1421483439329401E-2</c:v>
                </c:pt>
                <c:pt idx="2543">
                  <c:v>6.4478767284007E-3</c:v>
                </c:pt>
                <c:pt idx="2544">
                  <c:v>1.48080101770914E-3</c:v>
                </c:pt>
                <c:pt idx="2545">
                  <c:v>-3.47148245374468E-3</c:v>
                </c:pt>
                <c:pt idx="2546">
                  <c:v>-8.4023777803463196E-3</c:v>
                </c:pt>
                <c:pt idx="2547">
                  <c:v>-1.33092125411434E-2</c:v>
                </c:pt>
                <c:pt idx="2548">
                  <c:v>-1.8190086707994799E-2</c:v>
                </c:pt>
                <c:pt idx="2549">
                  <c:v>-2.3039245860782299E-2</c:v>
                </c:pt>
                <c:pt idx="2550">
                  <c:v>-2.78458255233121E-2</c:v>
                </c:pt>
                <c:pt idx="2551">
                  <c:v>-3.2597524191414297E-2</c:v>
                </c:pt>
                <c:pt idx="2552">
                  <c:v>-3.7286768624668801E-2</c:v>
                </c:pt>
                <c:pt idx="2553">
                  <c:v>-4.1914172858303102E-2</c:v>
                </c:pt>
                <c:pt idx="2554">
                  <c:v>-4.64850580427583E-2</c:v>
                </c:pt>
                <c:pt idx="2555">
                  <c:v>-5.1000701433578599E-2</c:v>
                </c:pt>
                <c:pt idx="2556">
                  <c:v>-5.5452321986585298E-2</c:v>
                </c:pt>
                <c:pt idx="2557">
                  <c:v>-5.9824463898406899E-2</c:v>
                </c:pt>
                <c:pt idx="2558">
                  <c:v>-6.4104825277017302E-2</c:v>
                </c:pt>
                <c:pt idx="2559">
                  <c:v>-6.8290426064363197E-2</c:v>
                </c:pt>
                <c:pt idx="2560">
                  <c:v>-7.2384139069262901E-2</c:v>
                </c:pt>
                <c:pt idx="2561">
                  <c:v>-7.6386652803593302E-2</c:v>
                </c:pt>
                <c:pt idx="2562">
                  <c:v>-8.0293403783162395E-2</c:v>
                </c:pt>
                <c:pt idx="2563">
                  <c:v>-8.4098949908874801E-2</c:v>
                </c:pt>
                <c:pt idx="2564">
                  <c:v>-8.7802045769982601E-2</c:v>
                </c:pt>
                <c:pt idx="2565">
                  <c:v>-9.1404728004204294E-2</c:v>
                </c:pt>
                <c:pt idx="2566">
                  <c:v>-9.4907083143202994E-2</c:v>
                </c:pt>
                <c:pt idx="2567">
                  <c:v>-9.8304564595990004E-2</c:v>
                </c:pt>
                <c:pt idx="2568">
                  <c:v>-0.101590847708503</c:v>
                </c:pt>
                <c:pt idx="2569">
                  <c:v>-0.104761927668684</c:v>
                </c:pt>
                <c:pt idx="2570">
                  <c:v>-0.107816287140427</c:v>
                </c:pt>
                <c:pt idx="2571">
                  <c:v>-0.110751562591997</c:v>
                </c:pt>
                <c:pt idx="2572">
                  <c:v>-0.113562703706214</c:v>
                </c:pt>
                <c:pt idx="2573">
                  <c:v>-0.11624429277817699</c:v>
                </c:pt>
                <c:pt idx="2574">
                  <c:v>-0.118794025916702</c:v>
                </c:pt>
                <c:pt idx="2575">
                  <c:v>-0.12121248380071201</c:v>
                </c:pt>
                <c:pt idx="2576">
                  <c:v>-0.12349897180967501</c:v>
                </c:pt>
                <c:pt idx="2577">
                  <c:v>-0.12564857537110599</c:v>
                </c:pt>
                <c:pt idx="2578">
                  <c:v>-0.127654404757685</c:v>
                </c:pt>
                <c:pt idx="2579">
                  <c:v>-0.12951227647959199</c:v>
                </c:pt>
                <c:pt idx="2580">
                  <c:v>-0.13122179028266201</c:v>
                </c:pt>
                <c:pt idx="2581">
                  <c:v>-0.132782843154723</c:v>
                </c:pt>
                <c:pt idx="2582">
                  <c:v>-0.134193003327812</c:v>
                </c:pt>
                <c:pt idx="2583">
                  <c:v>-0.13544951097510799</c:v>
                </c:pt>
                <c:pt idx="2584">
                  <c:v>-0.136552463160618</c:v>
                </c:pt>
                <c:pt idx="2585">
                  <c:v>-0.137504073339695</c:v>
                </c:pt>
                <c:pt idx="2586">
                  <c:v>-0.13830513016436299</c:v>
                </c:pt>
                <c:pt idx="2587">
                  <c:v>-0.13895386363859899</c:v>
                </c:pt>
                <c:pt idx="2588">
                  <c:v>-0.13944823603537401</c:v>
                </c:pt>
                <c:pt idx="2589">
                  <c:v>-0.13978749606697899</c:v>
                </c:pt>
                <c:pt idx="2590">
                  <c:v>-0.13997090875438001</c:v>
                </c:pt>
                <c:pt idx="2591">
                  <c:v>-0.13999659670919901</c:v>
                </c:pt>
                <c:pt idx="2592">
                  <c:v>-0.13986288111714501</c:v>
                </c:pt>
                <c:pt idx="2593">
                  <c:v>-0.139569752113648</c:v>
                </c:pt>
                <c:pt idx="2594">
                  <c:v>-0.13911744790140301</c:v>
                </c:pt>
                <c:pt idx="2595">
                  <c:v>-0.13850379988515499</c:v>
                </c:pt>
                <c:pt idx="2596">
                  <c:v>-0.13772443677156601</c:v>
                </c:pt>
                <c:pt idx="2597">
                  <c:v>-0.13677633777831799</c:v>
                </c:pt>
                <c:pt idx="2598">
                  <c:v>-0.1356609163186</c:v>
                </c:pt>
                <c:pt idx="2599">
                  <c:v>-0.13438334459971599</c:v>
                </c:pt>
                <c:pt idx="2600">
                  <c:v>-0.132948965931737</c:v>
                </c:pt>
                <c:pt idx="2601">
                  <c:v>-0.131360162494328</c:v>
                </c:pt>
                <c:pt idx="2602">
                  <c:v>-0.12961593543827499</c:v>
                </c:pt>
                <c:pt idx="2603">
                  <c:v>-0.12771372964386399</c:v>
                </c:pt>
                <c:pt idx="2604">
                  <c:v>-0.125651588259869</c:v>
                </c:pt>
                <c:pt idx="2605">
                  <c:v>-0.12342912871280499</c:v>
                </c:pt>
                <c:pt idx="2606">
                  <c:v>-0.12104726696010901</c:v>
                </c:pt>
                <c:pt idx="2607">
                  <c:v>-0.118507622150654</c:v>
                </c:pt>
                <c:pt idx="2608">
                  <c:v>-0.115812953801679</c:v>
                </c:pt>
                <c:pt idx="2609">
                  <c:v>-0.112969104859084</c:v>
                </c:pt>
                <c:pt idx="2610">
                  <c:v>-0.109986470415289</c:v>
                </c:pt>
                <c:pt idx="2611">
                  <c:v>-0.10687733164027501</c:v>
                </c:pt>
                <c:pt idx="2612">
                  <c:v>-0.103648993315495</c:v>
                </c:pt>
                <c:pt idx="2613">
                  <c:v>-0.10029913938780601</c:v>
                </c:pt>
                <c:pt idx="2614">
                  <c:v>-9.6819894912357096E-2</c:v>
                </c:pt>
                <c:pt idx="2615">
                  <c:v>-9.3207046235679394E-2</c:v>
                </c:pt>
                <c:pt idx="2616">
                  <c:v>-8.9463519486807794E-2</c:v>
                </c:pt>
                <c:pt idx="2617">
                  <c:v>-8.55934760164338E-2</c:v>
                </c:pt>
                <c:pt idx="2618">
                  <c:v>-8.1596734643140406E-2</c:v>
                </c:pt>
                <c:pt idx="2619">
                  <c:v>-7.7472663732484306E-2</c:v>
                </c:pt>
                <c:pt idx="2620">
                  <c:v>-7.3228072877200401E-2</c:v>
                </c:pt>
                <c:pt idx="2621">
                  <c:v>-6.8876983847774201E-2</c:v>
                </c:pt>
                <c:pt idx="2622">
                  <c:v>-6.4431723760379297E-2</c:v>
                </c:pt>
                <c:pt idx="2623">
                  <c:v>-5.9896624410915103E-2</c:v>
                </c:pt>
                <c:pt idx="2624">
                  <c:v>-5.5270648311421998E-2</c:v>
                </c:pt>
                <c:pt idx="2625">
                  <c:v>-5.0552941808984501E-2</c:v>
                </c:pt>
                <c:pt idx="2626">
                  <c:v>-4.5744605370079398E-2</c:v>
                </c:pt>
                <c:pt idx="2627">
                  <c:v>-4.0848410952444202E-2</c:v>
                </c:pt>
                <c:pt idx="2628">
                  <c:v>-3.58700831146571E-2</c:v>
                </c:pt>
                <c:pt idx="2629">
                  <c:v>-3.0819216510906602E-2</c:v>
                </c:pt>
                <c:pt idx="2630">
                  <c:v>-2.5707022396962299E-2</c:v>
                </c:pt>
                <c:pt idx="2631">
                  <c:v>-2.0543377907001299E-2</c:v>
                </c:pt>
                <c:pt idx="2632">
                  <c:v>-1.5336488094736599E-2</c:v>
                </c:pt>
                <c:pt idx="2633">
                  <c:v>-1.00933388463171E-2</c:v>
                </c:pt>
                <c:pt idx="2634">
                  <c:v>-4.81846739759047E-3</c:v>
                </c:pt>
                <c:pt idx="2635">
                  <c:v>4.8640977363844002E-4</c:v>
                </c:pt>
                <c:pt idx="2636">
                  <c:v>5.8190571047829201E-3</c:v>
                </c:pt>
                <c:pt idx="2637">
                  <c:v>1.1173375739269799E-2</c:v>
                </c:pt>
                <c:pt idx="2638">
                  <c:v>1.6540858951009998E-2</c:v>
                </c:pt>
                <c:pt idx="2639">
                  <c:v>2.1913953946650199E-2</c:v>
                </c:pt>
                <c:pt idx="2640">
                  <c:v>2.7284896692248602E-2</c:v>
                </c:pt>
                <c:pt idx="2641">
                  <c:v>3.26421992459918E-2</c:v>
                </c:pt>
                <c:pt idx="2642">
                  <c:v>3.7973513702734801E-2</c:v>
                </c:pt>
                <c:pt idx="2643">
                  <c:v>4.3274874828640598E-2</c:v>
                </c:pt>
                <c:pt idx="2644">
                  <c:v>4.8554156720262899E-2</c:v>
                </c:pt>
                <c:pt idx="2645">
                  <c:v>5.3821004033439299E-2</c:v>
                </c:pt>
                <c:pt idx="2646">
                  <c:v>5.9073124857581302E-2</c:v>
                </c:pt>
                <c:pt idx="2647">
                  <c:v>6.4294898677898699E-2</c:v>
                </c:pt>
                <c:pt idx="2648">
                  <c:v>6.9469388311871397E-2</c:v>
                </c:pt>
                <c:pt idx="2649">
                  <c:v>7.4588998730028805E-2</c:v>
                </c:pt>
                <c:pt idx="2650">
                  <c:v>7.9653951224823202E-2</c:v>
                </c:pt>
                <c:pt idx="2651">
                  <c:v>8.4664121675881596E-2</c:v>
                </c:pt>
                <c:pt idx="2652">
                  <c:v>8.9615860589743607E-2</c:v>
                </c:pt>
                <c:pt idx="2653">
                  <c:v>9.4505319567643006E-2</c:v>
                </c:pt>
                <c:pt idx="2654">
                  <c:v>9.9330367668360897E-2</c:v>
                </c:pt>
                <c:pt idx="2655">
                  <c:v>0.104087320984485</c:v>
                </c:pt>
                <c:pt idx="2656">
                  <c:v>0.108767990847351</c:v>
                </c:pt>
                <c:pt idx="2657">
                  <c:v>0.113362317462802</c:v>
                </c:pt>
                <c:pt idx="2658">
                  <c:v>0.1178632901817</c:v>
                </c:pt>
                <c:pt idx="2659">
                  <c:v>0.122267370267907</c:v>
                </c:pt>
                <c:pt idx="2660">
                  <c:v>0.12657003135397599</c:v>
                </c:pt>
                <c:pt idx="2661">
                  <c:v>0.13076273799761801</c:v>
                </c:pt>
                <c:pt idx="2662">
                  <c:v>0.134835736614104</c:v>
                </c:pt>
                <c:pt idx="2663">
                  <c:v>0.13878376540264001</c:v>
                </c:pt>
                <c:pt idx="2664">
                  <c:v>0.142608322710809</c:v>
                </c:pt>
                <c:pt idx="2665">
                  <c:v>0.14631377044118099</c:v>
                </c:pt>
                <c:pt idx="2666">
                  <c:v>0.149900880649082</c:v>
                </c:pt>
                <c:pt idx="2667">
                  <c:v>0.15336392984726799</c:v>
                </c:pt>
                <c:pt idx="2668">
                  <c:v>0.156693750005617</c:v>
                </c:pt>
                <c:pt idx="2669">
                  <c:v>0.159883005235295</c:v>
                </c:pt>
                <c:pt idx="2670">
                  <c:v>0.16292826232819899</c:v>
                </c:pt>
                <c:pt idx="2671">
                  <c:v>0.16582764626955801</c:v>
                </c:pt>
                <c:pt idx="2672">
                  <c:v>0.16857750071742</c:v>
                </c:pt>
                <c:pt idx="2673">
                  <c:v>0.17117132595516299</c:v>
                </c:pt>
                <c:pt idx="2674">
                  <c:v>0.173601580029733</c:v>
                </c:pt>
                <c:pt idx="2675">
                  <c:v>0.17586340998743499</c:v>
                </c:pt>
                <c:pt idx="2676">
                  <c:v>0.177958228401142</c:v>
                </c:pt>
                <c:pt idx="2677">
                  <c:v>0.17989333460734799</c:v>
                </c:pt>
                <c:pt idx="2678">
                  <c:v>0.18167590545721801</c:v>
                </c:pt>
                <c:pt idx="2679">
                  <c:v>0.183306045951908</c:v>
                </c:pt>
                <c:pt idx="2680">
                  <c:v>0.18477595892072199</c:v>
                </c:pt>
                <c:pt idx="2681">
                  <c:v>0.186075757581707</c:v>
                </c:pt>
                <c:pt idx="2682">
                  <c:v>0.187199405838709</c:v>
                </c:pt>
                <c:pt idx="2683">
                  <c:v>0.188146285935164</c:v>
                </c:pt>
                <c:pt idx="2684">
                  <c:v>0.18891962621640701</c:v>
                </c:pt>
                <c:pt idx="2685">
                  <c:v>0.18952349589789799</c:v>
                </c:pt>
                <c:pt idx="2686">
                  <c:v>0.18995904146905801</c:v>
                </c:pt>
                <c:pt idx="2687">
                  <c:v>0.190223751068232</c:v>
                </c:pt>
                <c:pt idx="2688">
                  <c:v>0.19031740566324401</c:v>
                </c:pt>
                <c:pt idx="2689">
                  <c:v>0.19024858333400499</c:v>
                </c:pt>
                <c:pt idx="2690">
                  <c:v>0.19003068447302501</c:v>
                </c:pt>
                <c:pt idx="2691">
                  <c:v>0.1896698609511</c:v>
                </c:pt>
                <c:pt idx="2692">
                  <c:v>0.18916165985585301</c:v>
                </c:pt>
                <c:pt idx="2693">
                  <c:v>0.18850279028931299</c:v>
                </c:pt>
                <c:pt idx="2694">
                  <c:v>0.18770196140923401</c:v>
                </c:pt>
                <c:pt idx="2695">
                  <c:v>0.18677461397138501</c:v>
                </c:pt>
                <c:pt idx="2696">
                  <c:v>0.18573010263022799</c:v>
                </c:pt>
                <c:pt idx="2697">
                  <c:v>0.18456917780217</c:v>
                </c:pt>
                <c:pt idx="2698">
                  <c:v>0.18329123600602601</c:v>
                </c:pt>
                <c:pt idx="2699">
                  <c:v>0.18189739543578701</c:v>
                </c:pt>
                <c:pt idx="2700">
                  <c:v>0.18038721077061801</c:v>
                </c:pt>
                <c:pt idx="2701">
                  <c:v>0.178759710894309</c:v>
                </c:pt>
                <c:pt idx="2702">
                  <c:v>0.17702027268992501</c:v>
                </c:pt>
                <c:pt idx="2703">
                  <c:v>0.17518229190491799</c:v>
                </c:pt>
                <c:pt idx="2704">
                  <c:v>0.17326011046626999</c:v>
                </c:pt>
                <c:pt idx="2705">
                  <c:v>0.17126317403765701</c:v>
                </c:pt>
                <c:pt idx="2706">
                  <c:v>0.16919766753769799</c:v>
                </c:pt>
                <c:pt idx="2707">
                  <c:v>0.16706975579236</c:v>
                </c:pt>
                <c:pt idx="2708">
                  <c:v>0.164885325817028</c:v>
                </c:pt>
                <c:pt idx="2709">
                  <c:v>0.16264965067097001</c:v>
                </c:pt>
                <c:pt idx="2710">
                  <c:v>0.16036892918350301</c:v>
                </c:pt>
                <c:pt idx="2711">
                  <c:v>0.15804922243894601</c:v>
                </c:pt>
                <c:pt idx="2712">
                  <c:v>0.15569240554384101</c:v>
                </c:pt>
                <c:pt idx="2713">
                  <c:v>0.15329638915744501</c:v>
                </c:pt>
                <c:pt idx="2714">
                  <c:v>0.15086217188206899</c:v>
                </c:pt>
                <c:pt idx="2715">
                  <c:v>0.14839962539853799</c:v>
                </c:pt>
                <c:pt idx="2716">
                  <c:v>0.14592529044258801</c:v>
                </c:pt>
                <c:pt idx="2717">
                  <c:v>0.14345548754266199</c:v>
                </c:pt>
                <c:pt idx="2718">
                  <c:v>0.14100083646646799</c:v>
                </c:pt>
                <c:pt idx="2719">
                  <c:v>0.13856421481856801</c:v>
                </c:pt>
                <c:pt idx="2720">
                  <c:v>0.13614333056899799</c:v>
                </c:pt>
                <c:pt idx="2721">
                  <c:v>0.13373807546631</c:v>
                </c:pt>
                <c:pt idx="2722">
                  <c:v>0.131355339714993</c:v>
                </c:pt>
                <c:pt idx="2723">
                  <c:v>0.129002871010475</c:v>
                </c:pt>
                <c:pt idx="2724">
                  <c:v>0.12667871433150599</c:v>
                </c:pt>
                <c:pt idx="2725">
                  <c:v>0.12437364110174599</c:v>
                </c:pt>
                <c:pt idx="2726">
                  <c:v>0.12208765369892099</c:v>
                </c:pt>
                <c:pt idx="2727">
                  <c:v>0.119838230517539</c:v>
                </c:pt>
                <c:pt idx="2728">
                  <c:v>0.117645682400168</c:v>
                </c:pt>
                <c:pt idx="2729">
                  <c:v>0.11551359103372801</c:v>
                </c:pt>
                <c:pt idx="2730">
                  <c:v>0.113431118215345</c:v>
                </c:pt>
                <c:pt idx="2731">
                  <c:v>0.11139422978479301</c:v>
                </c:pt>
                <c:pt idx="2732">
                  <c:v>0.10941714546937201</c:v>
                </c:pt>
                <c:pt idx="2733">
                  <c:v>0.107520072001968</c:v>
                </c:pt>
                <c:pt idx="2734">
                  <c:v>0.105711093428348</c:v>
                </c:pt>
                <c:pt idx="2735">
                  <c:v>0.10398400843168699</c:v>
                </c:pt>
                <c:pt idx="2736">
                  <c:v>0.102329768411273</c:v>
                </c:pt>
                <c:pt idx="2737">
                  <c:v>0.100744517780595</c:v>
                </c:pt>
                <c:pt idx="2738">
                  <c:v>9.9228575985249298E-2</c:v>
                </c:pt>
                <c:pt idx="2739">
                  <c:v>9.7784916759290505E-2</c:v>
                </c:pt>
                <c:pt idx="2740">
                  <c:v>9.6420891529061997E-2</c:v>
                </c:pt>
                <c:pt idx="2741">
                  <c:v>9.5145657515995394E-2</c:v>
                </c:pt>
                <c:pt idx="2742">
                  <c:v>9.3960487558100894E-2</c:v>
                </c:pt>
                <c:pt idx="2743">
                  <c:v>9.2853396224034407E-2</c:v>
                </c:pt>
                <c:pt idx="2744">
                  <c:v>9.1808461129515601E-2</c:v>
                </c:pt>
                <c:pt idx="2745">
                  <c:v>9.0821299470634304E-2</c:v>
                </c:pt>
                <c:pt idx="2746">
                  <c:v>8.9902468262098606E-2</c:v>
                </c:pt>
                <c:pt idx="2747">
                  <c:v>8.9066019455959003E-2</c:v>
                </c:pt>
                <c:pt idx="2748">
                  <c:v>8.8318595914751705E-2</c:v>
                </c:pt>
                <c:pt idx="2749">
                  <c:v>8.7659851738843206E-2</c:v>
                </c:pt>
                <c:pt idx="2750">
                  <c:v>8.7087395775705401E-2</c:v>
                </c:pt>
                <c:pt idx="2751">
                  <c:v>8.6596985973158805E-2</c:v>
                </c:pt>
                <c:pt idx="2752">
                  <c:v>8.61814982283787E-2</c:v>
                </c:pt>
                <c:pt idx="2753">
                  <c:v>8.5836066248582296E-2</c:v>
                </c:pt>
                <c:pt idx="2754">
                  <c:v>8.5565090109710404E-2</c:v>
                </c:pt>
                <c:pt idx="2755">
                  <c:v>8.5380534944799094E-2</c:v>
                </c:pt>
                <c:pt idx="2756">
                  <c:v>8.5290856795371905E-2</c:v>
                </c:pt>
                <c:pt idx="2757">
                  <c:v>8.5291396187399601E-2</c:v>
                </c:pt>
                <c:pt idx="2758">
                  <c:v>8.5365631837104203E-2</c:v>
                </c:pt>
                <c:pt idx="2759">
                  <c:v>8.5497043745172599E-2</c:v>
                </c:pt>
                <c:pt idx="2760">
                  <c:v>8.5683260331347599E-2</c:v>
                </c:pt>
                <c:pt idx="2761">
                  <c:v>8.5940603201188806E-2</c:v>
                </c:pt>
                <c:pt idx="2762">
                  <c:v>8.6292343901102103E-2</c:v>
                </c:pt>
                <c:pt idx="2763">
                  <c:v>8.6749337115582095E-2</c:v>
                </c:pt>
                <c:pt idx="2764">
                  <c:v>8.7302150226457598E-2</c:v>
                </c:pt>
                <c:pt idx="2765">
                  <c:v>8.7932139339845602E-2</c:v>
                </c:pt>
                <c:pt idx="2766">
                  <c:v>8.8627036506159093E-2</c:v>
                </c:pt>
                <c:pt idx="2767">
                  <c:v>8.9383688000872999E-2</c:v>
                </c:pt>
                <c:pt idx="2768">
                  <c:v>9.0199052487975107E-2</c:v>
                </c:pt>
                <c:pt idx="2769">
                  <c:v>9.1063107303594501E-2</c:v>
                </c:pt>
                <c:pt idx="2770">
                  <c:v>9.1961118493268698E-2</c:v>
                </c:pt>
                <c:pt idx="2771">
                  <c:v>9.2882891245011798E-2</c:v>
                </c:pt>
                <c:pt idx="2772">
                  <c:v>9.38327741635092E-2</c:v>
                </c:pt>
                <c:pt idx="2773">
                  <c:v>9.4830920392078202E-2</c:v>
                </c:pt>
                <c:pt idx="2774">
                  <c:v>9.5897661418677699E-2</c:v>
                </c:pt>
                <c:pt idx="2775">
                  <c:v>9.7031053565405798E-2</c:v>
                </c:pt>
                <c:pt idx="2776">
                  <c:v>9.8204323432682095E-2</c:v>
                </c:pt>
                <c:pt idx="2777">
                  <c:v>9.9391998552399094E-2</c:v>
                </c:pt>
                <c:pt idx="2778">
                  <c:v>0.10059438298477601</c:v>
                </c:pt>
                <c:pt idx="2779">
                  <c:v>0.101827807531886</c:v>
                </c:pt>
                <c:pt idx="2780">
                  <c:v>0.10309414409547001</c:v>
                </c:pt>
                <c:pt idx="2781">
                  <c:v>0.10437287399258</c:v>
                </c:pt>
                <c:pt idx="2782">
                  <c:v>0.10564675733477601</c:v>
                </c:pt>
                <c:pt idx="2783">
                  <c:v>0.10692475959995899</c:v>
                </c:pt>
                <c:pt idx="2784">
                  <c:v>0.10823222836820499</c:v>
                </c:pt>
                <c:pt idx="2785">
                  <c:v>0.109584156744268</c:v>
                </c:pt>
                <c:pt idx="2786">
                  <c:v>0.11097522735170399</c:v>
                </c:pt>
                <c:pt idx="2787">
                  <c:v>0.112392333423838</c:v>
                </c:pt>
                <c:pt idx="2788">
                  <c:v>0.113828264530318</c:v>
                </c:pt>
                <c:pt idx="2789">
                  <c:v>0.11528178511157</c:v>
                </c:pt>
                <c:pt idx="2790">
                  <c:v>0.11674917986209001</c:v>
                </c:pt>
                <c:pt idx="2791">
                  <c:v>0.118218377637566</c:v>
                </c:pt>
                <c:pt idx="2792">
                  <c:v>0.11967076729673801</c:v>
                </c:pt>
                <c:pt idx="2793">
                  <c:v>0.12108958621565299</c:v>
                </c:pt>
                <c:pt idx="2794">
                  <c:v>0.122469050979973</c:v>
                </c:pt>
                <c:pt idx="2795">
                  <c:v>0.12381604396170701</c:v>
                </c:pt>
                <c:pt idx="2796">
                  <c:v>0.125141153491515</c:v>
                </c:pt>
                <c:pt idx="2797">
                  <c:v>0.12644553645262499</c:v>
                </c:pt>
                <c:pt idx="2798">
                  <c:v>0.12771416112110601</c:v>
                </c:pt>
                <c:pt idx="2799">
                  <c:v>0.128921171275302</c:v>
                </c:pt>
                <c:pt idx="2800">
                  <c:v>0.130044622901935</c:v>
                </c:pt>
                <c:pt idx="2801">
                  <c:v>0.131080299379943</c:v>
                </c:pt>
                <c:pt idx="2802">
                  <c:v>0.13204235788392901</c:v>
                </c:pt>
                <c:pt idx="2803">
                  <c:v>0.13294827265655901</c:v>
                </c:pt>
                <c:pt idx="2804">
                  <c:v>0.133801745938324</c:v>
                </c:pt>
                <c:pt idx="2805">
                  <c:v>0.134590431696542</c:v>
                </c:pt>
                <c:pt idx="2806">
                  <c:v>0.13529842420701599</c:v>
                </c:pt>
                <c:pt idx="2807">
                  <c:v>0.135917509980825</c:v>
                </c:pt>
                <c:pt idx="2808">
                  <c:v>0.13644694085245199</c:v>
                </c:pt>
                <c:pt idx="2809">
                  <c:v>0.13688799597962401</c:v>
                </c:pt>
                <c:pt idx="2810">
                  <c:v>0.13724257545715299</c:v>
                </c:pt>
                <c:pt idx="2811">
                  <c:v>0.13751454828941601</c:v>
                </c:pt>
                <c:pt idx="2812">
                  <c:v>0.13770811235765901</c:v>
                </c:pt>
                <c:pt idx="2813">
                  <c:v>0.13782392627301199</c:v>
                </c:pt>
                <c:pt idx="2814">
                  <c:v>0.13785781789439699</c:v>
                </c:pt>
                <c:pt idx="2815">
                  <c:v>0.13780269131629899</c:v>
                </c:pt>
                <c:pt idx="2816">
                  <c:v>0.13765055882191901</c:v>
                </c:pt>
                <c:pt idx="2817">
                  <c:v>0.137393328949524</c:v>
                </c:pt>
                <c:pt idx="2818">
                  <c:v>0.137023216674027</c:v>
                </c:pt>
                <c:pt idx="2819">
                  <c:v>0.13653351619422399</c:v>
                </c:pt>
                <c:pt idx="2820">
                  <c:v>0.13592018055892199</c:v>
                </c:pt>
                <c:pt idx="2821">
                  <c:v>0.13518392267288501</c:v>
                </c:pt>
                <c:pt idx="2822">
                  <c:v>0.13433053469699399</c:v>
                </c:pt>
                <c:pt idx="2823">
                  <c:v>0.13336775050404501</c:v>
                </c:pt>
                <c:pt idx="2824">
                  <c:v>0.13230155142001801</c:v>
                </c:pt>
                <c:pt idx="2825">
                  <c:v>0.13113609160755799</c:v>
                </c:pt>
                <c:pt idx="2826">
                  <c:v>0.12987576662999301</c:v>
                </c:pt>
                <c:pt idx="2827">
                  <c:v>0.128524384071034</c:v>
                </c:pt>
                <c:pt idx="2828">
                  <c:v>0.127081754084306</c:v>
                </c:pt>
                <c:pt idx="2829">
                  <c:v>0.12554334868294501</c:v>
                </c:pt>
                <c:pt idx="2830">
                  <c:v>0.12390453494331299</c:v>
                </c:pt>
                <c:pt idx="2831">
                  <c:v>0.122164040166776</c:v>
                </c:pt>
                <c:pt idx="2832">
                  <c:v>0.120322809215029</c:v>
                </c:pt>
                <c:pt idx="2833">
                  <c:v>0.118380726534886</c:v>
                </c:pt>
                <c:pt idx="2834">
                  <c:v>0.116334906451392</c:v>
                </c:pt>
                <c:pt idx="2835">
                  <c:v>0.11418082272887201</c:v>
                </c:pt>
                <c:pt idx="2836">
                  <c:v>0.111916538803377</c:v>
                </c:pt>
                <c:pt idx="2837">
                  <c:v>0.109547460673507</c:v>
                </c:pt>
                <c:pt idx="2838">
                  <c:v>0.107085086574087</c:v>
                </c:pt>
                <c:pt idx="2839">
                  <c:v>0.104537997199982</c:v>
                </c:pt>
                <c:pt idx="2840">
                  <c:v>0.101905710214997</c:v>
                </c:pt>
                <c:pt idx="2841">
                  <c:v>9.9185812436505302E-2</c:v>
                </c:pt>
                <c:pt idx="2842">
                  <c:v>9.6385274595554599E-2</c:v>
                </c:pt>
                <c:pt idx="2843">
                  <c:v>9.3517290978217496E-2</c:v>
                </c:pt>
                <c:pt idx="2844">
                  <c:v>9.0585410569613306E-2</c:v>
                </c:pt>
                <c:pt idx="2845">
                  <c:v>8.7578959559170902E-2</c:v>
                </c:pt>
                <c:pt idx="2846">
                  <c:v>8.4489448944241194E-2</c:v>
                </c:pt>
                <c:pt idx="2847">
                  <c:v>8.1325480255199395E-2</c:v>
                </c:pt>
                <c:pt idx="2848">
                  <c:v>7.8104332279286301E-2</c:v>
                </c:pt>
                <c:pt idx="2849">
                  <c:v>7.4833143238817804E-2</c:v>
                </c:pt>
                <c:pt idx="2850">
                  <c:v>7.1507404229577201E-2</c:v>
                </c:pt>
                <c:pt idx="2851">
                  <c:v>6.8126977563473107E-2</c:v>
                </c:pt>
                <c:pt idx="2852">
                  <c:v>6.4704572051035594E-2</c:v>
                </c:pt>
                <c:pt idx="2853">
                  <c:v>6.1256328957452998E-2</c:v>
                </c:pt>
                <c:pt idx="2854">
                  <c:v>5.7791482639725299E-2</c:v>
                </c:pt>
                <c:pt idx="2855">
                  <c:v>5.4314694904640297E-2</c:v>
                </c:pt>
                <c:pt idx="2856">
                  <c:v>5.0831550185628301E-2</c:v>
                </c:pt>
                <c:pt idx="2857">
                  <c:v>4.7345315754243E-2</c:v>
                </c:pt>
                <c:pt idx="2858">
                  <c:v>4.3851898682362001E-2</c:v>
                </c:pt>
                <c:pt idx="2859">
                  <c:v>4.0345326242119797E-2</c:v>
                </c:pt>
                <c:pt idx="2860">
                  <c:v>3.6828704532497397E-2</c:v>
                </c:pt>
                <c:pt idx="2861">
                  <c:v>3.3315117059232201E-2</c:v>
                </c:pt>
                <c:pt idx="2862">
                  <c:v>2.9816011327071099E-2</c:v>
                </c:pt>
                <c:pt idx="2863">
                  <c:v>2.6330995623238498E-2</c:v>
                </c:pt>
                <c:pt idx="2864">
                  <c:v>2.28506099264351E-2</c:v>
                </c:pt>
                <c:pt idx="2865">
                  <c:v>1.93691028141539E-2</c:v>
                </c:pt>
                <c:pt idx="2866">
                  <c:v>1.58952005765658E-2</c:v>
                </c:pt>
                <c:pt idx="2867">
                  <c:v>1.24518030498022E-2</c:v>
                </c:pt>
                <c:pt idx="2868">
                  <c:v>9.0644986763220494E-3</c:v>
                </c:pt>
                <c:pt idx="2869">
                  <c:v>5.7483916773075697E-3</c:v>
                </c:pt>
                <c:pt idx="2870">
                  <c:v>2.50470945312059E-3</c:v>
                </c:pt>
                <c:pt idx="2871">
                  <c:v>-6.7183060663090599E-4</c:v>
                </c:pt>
                <c:pt idx="2872">
                  <c:v>-3.7861505907233499E-3</c:v>
                </c:pt>
                <c:pt idx="2873">
                  <c:v>-6.8446283010498597E-3</c:v>
                </c:pt>
                <c:pt idx="2874">
                  <c:v>-9.8592714739292008E-3</c:v>
                </c:pt>
                <c:pt idx="2875">
                  <c:v>-1.28444837137143E-2</c:v>
                </c:pt>
                <c:pt idx="2876">
                  <c:v>-1.5809981326250701E-2</c:v>
                </c:pt>
                <c:pt idx="2877">
                  <c:v>-1.8760262345546602E-2</c:v>
                </c:pt>
                <c:pt idx="2878">
                  <c:v>-2.1698359522410698E-2</c:v>
                </c:pt>
                <c:pt idx="2879">
                  <c:v>-2.46215233694781E-2</c:v>
                </c:pt>
                <c:pt idx="2880">
                  <c:v>-2.75103188955667E-2</c:v>
                </c:pt>
                <c:pt idx="2881">
                  <c:v>-3.03298967675933E-2</c:v>
                </c:pt>
                <c:pt idx="2882">
                  <c:v>-3.3050543389262298E-2</c:v>
                </c:pt>
                <c:pt idx="2883">
                  <c:v>-3.5666295972584902E-2</c:v>
                </c:pt>
                <c:pt idx="2884">
                  <c:v>-3.81897123775638E-2</c:v>
                </c:pt>
                <c:pt idx="2885">
                  <c:v>-4.0631958977904198E-2</c:v>
                </c:pt>
                <c:pt idx="2886">
                  <c:v>-4.29945080568854E-2</c:v>
                </c:pt>
                <c:pt idx="2887">
                  <c:v>-4.5276916263869899E-2</c:v>
                </c:pt>
                <c:pt idx="2888">
                  <c:v>-4.7481409467224803E-2</c:v>
                </c:pt>
                <c:pt idx="2889">
                  <c:v>-4.9606530583402697E-2</c:v>
                </c:pt>
                <c:pt idx="2890">
                  <c:v>-5.1645459301374902E-2</c:v>
                </c:pt>
                <c:pt idx="2891">
                  <c:v>-5.3597161715741297E-2</c:v>
                </c:pt>
                <c:pt idx="2892">
                  <c:v>-5.54727579926887E-2</c:v>
                </c:pt>
                <c:pt idx="2893">
                  <c:v>-5.7282482501014399E-2</c:v>
                </c:pt>
                <c:pt idx="2894">
                  <c:v>-5.9019605050942697E-2</c:v>
                </c:pt>
                <c:pt idx="2895">
                  <c:v>-6.0665814322609597E-2</c:v>
                </c:pt>
                <c:pt idx="2896">
                  <c:v>-6.2212074232007503E-2</c:v>
                </c:pt>
                <c:pt idx="2897">
                  <c:v>-6.3667262445452705E-2</c:v>
                </c:pt>
                <c:pt idx="2898">
                  <c:v>-6.5046298747375497E-2</c:v>
                </c:pt>
                <c:pt idx="2899">
                  <c:v>-6.6356606405543195E-2</c:v>
                </c:pt>
                <c:pt idx="2900">
                  <c:v>-6.7596293940588997E-2</c:v>
                </c:pt>
                <c:pt idx="2901">
                  <c:v>-6.8756769712747801E-2</c:v>
                </c:pt>
                <c:pt idx="2902">
                  <c:v>-6.9823003056695296E-2</c:v>
                </c:pt>
                <c:pt idx="2903">
                  <c:v>-7.0778156126052094E-2</c:v>
                </c:pt>
                <c:pt idx="2904">
                  <c:v>-7.1614734822612797E-2</c:v>
                </c:pt>
                <c:pt idx="2905">
                  <c:v>-7.2339591166058106E-2</c:v>
                </c:pt>
                <c:pt idx="2906">
                  <c:v>-7.2964998096377895E-2</c:v>
                </c:pt>
                <c:pt idx="2907">
                  <c:v>-7.3497702470343096E-2</c:v>
                </c:pt>
                <c:pt idx="2908">
                  <c:v>-7.3938962330885399E-2</c:v>
                </c:pt>
                <c:pt idx="2909">
                  <c:v>-7.4290473770769194E-2</c:v>
                </c:pt>
                <c:pt idx="2910">
                  <c:v>-7.4554462850037195E-2</c:v>
                </c:pt>
                <c:pt idx="2911">
                  <c:v>-7.4729004200499299E-2</c:v>
                </c:pt>
                <c:pt idx="2912">
                  <c:v>-7.4807101169239901E-2</c:v>
                </c:pt>
                <c:pt idx="2913">
                  <c:v>-7.4779986869528595E-2</c:v>
                </c:pt>
                <c:pt idx="2914">
                  <c:v>-7.4640237824029301E-2</c:v>
                </c:pt>
                <c:pt idx="2915">
                  <c:v>-7.43851359892376E-2</c:v>
                </c:pt>
                <c:pt idx="2916">
                  <c:v>-7.4020266568688597E-2</c:v>
                </c:pt>
                <c:pt idx="2917">
                  <c:v>-7.3556551937781503E-2</c:v>
                </c:pt>
                <c:pt idx="2918">
                  <c:v>-7.2998656752459895E-2</c:v>
                </c:pt>
                <c:pt idx="2919">
                  <c:v>-7.2336712749680607E-2</c:v>
                </c:pt>
                <c:pt idx="2920">
                  <c:v>-7.1552370833197307E-2</c:v>
                </c:pt>
                <c:pt idx="2921">
                  <c:v>-7.0631999449763797E-2</c:v>
                </c:pt>
                <c:pt idx="2922">
                  <c:v>-6.9572244765643401E-2</c:v>
                </c:pt>
                <c:pt idx="2923">
                  <c:v>-6.8376130706476204E-2</c:v>
                </c:pt>
                <c:pt idx="2924">
                  <c:v>-6.7048264627972295E-2</c:v>
                </c:pt>
                <c:pt idx="2925">
                  <c:v>-6.5592346997273204E-2</c:v>
                </c:pt>
                <c:pt idx="2926">
                  <c:v>-6.4008799238686201E-2</c:v>
                </c:pt>
                <c:pt idx="2927">
                  <c:v>-6.2294097968138597E-2</c:v>
                </c:pt>
                <c:pt idx="2928">
                  <c:v>-6.0443911557330497E-2</c:v>
                </c:pt>
                <c:pt idx="2929">
                  <c:v>-5.8455891986052097E-2</c:v>
                </c:pt>
                <c:pt idx="2930">
                  <c:v>-5.63292409159592E-2</c:v>
                </c:pt>
                <c:pt idx="2931">
                  <c:v>-5.4066125305396603E-2</c:v>
                </c:pt>
                <c:pt idx="2932">
                  <c:v>-5.16763427228474E-2</c:v>
                </c:pt>
                <c:pt idx="2933">
                  <c:v>-4.9175523230881597E-2</c:v>
                </c:pt>
                <c:pt idx="2934">
                  <c:v>-4.6573301996104703E-2</c:v>
                </c:pt>
                <c:pt idx="2935">
                  <c:v>-4.3866213427819899E-2</c:v>
                </c:pt>
                <c:pt idx="2936">
                  <c:v>-4.1047064235656898E-2</c:v>
                </c:pt>
                <c:pt idx="2937">
                  <c:v>-3.8117689676744997E-2</c:v>
                </c:pt>
                <c:pt idx="2938">
                  <c:v>-3.50868453333689E-2</c:v>
                </c:pt>
                <c:pt idx="2939">
                  <c:v>-3.1959444146678999E-2</c:v>
                </c:pt>
                <c:pt idx="2940">
                  <c:v>-2.8735905051619201E-2</c:v>
                </c:pt>
                <c:pt idx="2941">
                  <c:v>-2.5420822495028601E-2</c:v>
                </c:pt>
                <c:pt idx="2942">
                  <c:v>-2.2024967980891898E-2</c:v>
                </c:pt>
                <c:pt idx="2943">
                  <c:v>-1.8558797776768901E-2</c:v>
                </c:pt>
                <c:pt idx="2944">
                  <c:v>-1.50289516884205E-2</c:v>
                </c:pt>
                <c:pt idx="2945">
                  <c:v>-1.14379999448117E-2</c:v>
                </c:pt>
                <c:pt idx="2946">
                  <c:v>-7.7800523433289798E-3</c:v>
                </c:pt>
                <c:pt idx="2947">
                  <c:v>-4.0401604427328201E-3</c:v>
                </c:pt>
                <c:pt idx="2948">
                  <c:v>-2.09711256163648E-4</c:v>
                </c:pt>
                <c:pt idx="2949">
                  <c:v>3.6969715511697599E-3</c:v>
                </c:pt>
                <c:pt idx="2950">
                  <c:v>7.6525271914548399E-3</c:v>
                </c:pt>
                <c:pt idx="2951">
                  <c:v>1.16456777327365E-2</c:v>
                </c:pt>
                <c:pt idx="2952">
                  <c:v>1.5690067014581501E-2</c:v>
                </c:pt>
                <c:pt idx="2953">
                  <c:v>1.9800899108559401E-2</c:v>
                </c:pt>
                <c:pt idx="2954">
                  <c:v>2.3975132536416501E-2</c:v>
                </c:pt>
                <c:pt idx="2955">
                  <c:v>2.8202241063535201E-2</c:v>
                </c:pt>
                <c:pt idx="2956">
                  <c:v>3.2482915112836602E-2</c:v>
                </c:pt>
                <c:pt idx="2957">
                  <c:v>3.6824401800376501E-2</c:v>
                </c:pt>
                <c:pt idx="2958">
                  <c:v>4.1224091626199597E-2</c:v>
                </c:pt>
                <c:pt idx="2959">
                  <c:v>4.5672638600682401E-2</c:v>
                </c:pt>
                <c:pt idx="2960">
                  <c:v>5.01727614578278E-2</c:v>
                </c:pt>
                <c:pt idx="2961">
                  <c:v>5.4741220904905102E-2</c:v>
                </c:pt>
                <c:pt idx="2962">
                  <c:v>5.9387074268403998E-2</c:v>
                </c:pt>
                <c:pt idx="2963">
                  <c:v>6.4096759265266604E-2</c:v>
                </c:pt>
                <c:pt idx="2964">
                  <c:v>6.8847044922433598E-2</c:v>
                </c:pt>
                <c:pt idx="2965">
                  <c:v>7.3627533686191501E-2</c:v>
                </c:pt>
                <c:pt idx="2966">
                  <c:v>7.8444203993874598E-2</c:v>
                </c:pt>
                <c:pt idx="2967">
                  <c:v>8.3304449556384594E-2</c:v>
                </c:pt>
                <c:pt idx="2968">
                  <c:v>8.8206376323722302E-2</c:v>
                </c:pt>
                <c:pt idx="2969">
                  <c:v>9.3143336295939697E-2</c:v>
                </c:pt>
                <c:pt idx="2970">
                  <c:v>9.8112035612940907E-2</c:v>
                </c:pt>
                <c:pt idx="2971">
                  <c:v>0.10311169658948501</c:v>
                </c:pt>
                <c:pt idx="2972">
                  <c:v>0.10813832046273</c:v>
                </c:pt>
                <c:pt idx="2973">
                  <c:v>0.113184310936118</c:v>
                </c:pt>
                <c:pt idx="2974">
                  <c:v>0.11824216604167199</c:v>
                </c:pt>
                <c:pt idx="2975">
                  <c:v>0.123303986317116</c:v>
                </c:pt>
                <c:pt idx="2976">
                  <c:v>0.128358456311855</c:v>
                </c:pt>
                <c:pt idx="2977">
                  <c:v>0.13339512381462401</c:v>
                </c:pt>
                <c:pt idx="2978">
                  <c:v>0.13841362189654099</c:v>
                </c:pt>
                <c:pt idx="2979">
                  <c:v>0.143422162036701</c:v>
                </c:pt>
                <c:pt idx="2980">
                  <c:v>0.14842255322045</c:v>
                </c:pt>
                <c:pt idx="2981">
                  <c:v>0.15340258107862401</c:v>
                </c:pt>
                <c:pt idx="2982">
                  <c:v>0.158350390700851</c:v>
                </c:pt>
                <c:pt idx="2983">
                  <c:v>0.16327327414462001</c:v>
                </c:pt>
                <c:pt idx="2984">
                  <c:v>0.16819373424168099</c:v>
                </c:pt>
                <c:pt idx="2985">
                  <c:v>0.17312595591636101</c:v>
                </c:pt>
                <c:pt idx="2986">
                  <c:v>0.178060671297257</c:v>
                </c:pt>
                <c:pt idx="2987">
                  <c:v>0.18297225608780901</c:v>
                </c:pt>
                <c:pt idx="2988">
                  <c:v>0.18783475398334101</c:v>
                </c:pt>
                <c:pt idx="2989">
                  <c:v>0.19263154289416201</c:v>
                </c:pt>
                <c:pt idx="2990">
                  <c:v>0.197357089801034</c:v>
                </c:pt>
                <c:pt idx="2991">
                  <c:v>0.202012876095998</c:v>
                </c:pt>
                <c:pt idx="2992">
                  <c:v>0.206597992858917</c:v>
                </c:pt>
                <c:pt idx="2993">
                  <c:v>0.21110192772609401</c:v>
                </c:pt>
                <c:pt idx="2994">
                  <c:v>0.21550914355297501</c:v>
                </c:pt>
                <c:pt idx="2995">
                  <c:v>0.219809791355948</c:v>
                </c:pt>
                <c:pt idx="2996">
                  <c:v>0.22400157655936301</c:v>
                </c:pt>
                <c:pt idx="2997">
                  <c:v>0.22808310677860599</c:v>
                </c:pt>
                <c:pt idx="2998">
                  <c:v>0.232053301366931</c:v>
                </c:pt>
                <c:pt idx="2999">
                  <c:v>0.235917614410393</c:v>
                </c:pt>
                <c:pt idx="3000">
                  <c:v>0.239685408581746</c:v>
                </c:pt>
                <c:pt idx="3001">
                  <c:v>0.24335751214961701</c:v>
                </c:pt>
                <c:pt idx="3002">
                  <c:v>0.24692452540555301</c:v>
                </c:pt>
                <c:pt idx="3003">
                  <c:v>0.25038190897220902</c:v>
                </c:pt>
                <c:pt idx="3004">
                  <c:v>0.25373757977769301</c:v>
                </c:pt>
                <c:pt idx="3005">
                  <c:v>0.25699618724873902</c:v>
                </c:pt>
                <c:pt idx="3006">
                  <c:v>0.260142679542468</c:v>
                </c:pt>
                <c:pt idx="3007">
                  <c:v>0.26315248860794099</c:v>
                </c:pt>
                <c:pt idx="3008">
                  <c:v>0.26601577356689798</c:v>
                </c:pt>
                <c:pt idx="3009">
                  <c:v>0.26874206577530702</c:v>
                </c:pt>
                <c:pt idx="3010">
                  <c:v>0.271342261908537</c:v>
                </c:pt>
                <c:pt idx="3011">
                  <c:v>0.27381655645169001</c:v>
                </c:pt>
                <c:pt idx="3012">
                  <c:v>0.27616159951346497</c:v>
                </c:pt>
                <c:pt idx="3013">
                  <c:v>0.27837848488660299</c:v>
                </c:pt>
                <c:pt idx="3014">
                  <c:v>0.28046693694439101</c:v>
                </c:pt>
                <c:pt idx="3015">
                  <c:v>0.28241816520370699</c:v>
                </c:pt>
                <c:pt idx="3016">
                  <c:v>0.28422107714935402</c:v>
                </c:pt>
                <c:pt idx="3017">
                  <c:v>0.28587253860204298</c:v>
                </c:pt>
                <c:pt idx="3018">
                  <c:v>0.287374808057974</c:v>
                </c:pt>
                <c:pt idx="3019">
                  <c:v>0.28872460547230699</c:v>
                </c:pt>
                <c:pt idx="3020">
                  <c:v>0.28991251452720201</c:v>
                </c:pt>
                <c:pt idx="3021">
                  <c:v>0.29093534660377102</c:v>
                </c:pt>
                <c:pt idx="3022">
                  <c:v>0.29180335356153803</c:v>
                </c:pt>
                <c:pt idx="3023">
                  <c:v>0.29253066750407802</c:v>
                </c:pt>
                <c:pt idx="3024">
                  <c:v>0.29312092128421902</c:v>
                </c:pt>
                <c:pt idx="3025">
                  <c:v>0.293566333187117</c:v>
                </c:pt>
                <c:pt idx="3026">
                  <c:v>0.29385989697752002</c:v>
                </c:pt>
                <c:pt idx="3027">
                  <c:v>0.29400417729369399</c:v>
                </c:pt>
                <c:pt idx="3028">
                  <c:v>0.29400712192258999</c:v>
                </c:pt>
                <c:pt idx="3029">
                  <c:v>0.293873027604314</c:v>
                </c:pt>
                <c:pt idx="3030">
                  <c:v>0.29360008142667199</c:v>
                </c:pt>
                <c:pt idx="3031">
                  <c:v>0.29318471684999597</c:v>
                </c:pt>
                <c:pt idx="3032">
                  <c:v>0.29262569750249801</c:v>
                </c:pt>
                <c:pt idx="3033">
                  <c:v>0.29192513709451301</c:v>
                </c:pt>
                <c:pt idx="3034">
                  <c:v>0.29108797925833702</c:v>
                </c:pt>
                <c:pt idx="3035">
                  <c:v>0.290119645541765</c:v>
                </c:pt>
                <c:pt idx="3036">
                  <c:v>0.28902215467583697</c:v>
                </c:pt>
                <c:pt idx="3037">
                  <c:v>0.28779409621746099</c:v>
                </c:pt>
                <c:pt idx="3038">
                  <c:v>0.28643696607954899</c:v>
                </c:pt>
                <c:pt idx="3039">
                  <c:v>0.28495860839078502</c:v>
                </c:pt>
                <c:pt idx="3040">
                  <c:v>0.28336457834078099</c:v>
                </c:pt>
                <c:pt idx="3041">
                  <c:v>0.28164723747526899</c:v>
                </c:pt>
                <c:pt idx="3042">
                  <c:v>0.27979180107249202</c:v>
                </c:pt>
                <c:pt idx="3043">
                  <c:v>0.27779666686494803</c:v>
                </c:pt>
                <c:pt idx="3044">
                  <c:v>0.27568080606408801</c:v>
                </c:pt>
                <c:pt idx="3045">
                  <c:v>0.27346491241417198</c:v>
                </c:pt>
                <c:pt idx="3046">
                  <c:v>0.27114998837357301</c:v>
                </c:pt>
                <c:pt idx="3047">
                  <c:v>0.26872204507429898</c:v>
                </c:pt>
                <c:pt idx="3048">
                  <c:v>0.26617495568981803</c:v>
                </c:pt>
                <c:pt idx="3049">
                  <c:v>0.263519004724307</c:v>
                </c:pt>
                <c:pt idx="3050">
                  <c:v>0.26076504228863701</c:v>
                </c:pt>
                <c:pt idx="3051">
                  <c:v>0.257907863683907</c:v>
                </c:pt>
                <c:pt idx="3052">
                  <c:v>0.25492997420536001</c:v>
                </c:pt>
                <c:pt idx="3053">
                  <c:v>0.25181834881276599</c:v>
                </c:pt>
                <c:pt idx="3054">
                  <c:v>0.24857456571827599</c:v>
                </c:pt>
                <c:pt idx="3055">
                  <c:v>0.24521183587915699</c:v>
                </c:pt>
                <c:pt idx="3056">
                  <c:v>0.24174603567685399</c:v>
                </c:pt>
                <c:pt idx="3057">
                  <c:v>0.238188590577604</c:v>
                </c:pt>
                <c:pt idx="3058">
                  <c:v>0.23454537106597501</c:v>
                </c:pt>
                <c:pt idx="3059">
                  <c:v>0.23082086408906199</c:v>
                </c:pt>
                <c:pt idx="3060">
                  <c:v>0.22702103595694501</c:v>
                </c:pt>
                <c:pt idx="3061">
                  <c:v>0.223149473939729</c:v>
                </c:pt>
                <c:pt idx="3062">
                  <c:v>0.21920365245479401</c:v>
                </c:pt>
                <c:pt idx="3063">
                  <c:v>0.215181849664527</c:v>
                </c:pt>
                <c:pt idx="3064">
                  <c:v>0.21109448179930099</c:v>
                </c:pt>
                <c:pt idx="3065">
                  <c:v>0.206961387319086</c:v>
                </c:pt>
                <c:pt idx="3066">
                  <c:v>0.202794535899194</c:v>
                </c:pt>
                <c:pt idx="3067">
                  <c:v>0.19858957058461299</c:v>
                </c:pt>
                <c:pt idx="3068">
                  <c:v>0.194338460854765</c:v>
                </c:pt>
                <c:pt idx="3069">
                  <c:v>0.190043106468158</c:v>
                </c:pt>
                <c:pt idx="3070">
                  <c:v>0.18570852889821701</c:v>
                </c:pt>
                <c:pt idx="3071">
                  <c:v>0.18132813550410201</c:v>
                </c:pt>
                <c:pt idx="3072">
                  <c:v>0.17688762218905801</c:v>
                </c:pt>
                <c:pt idx="3073">
                  <c:v>0.172384756535685</c:v>
                </c:pt>
                <c:pt idx="3074">
                  <c:v>0.167836573141527</c:v>
                </c:pt>
                <c:pt idx="3075">
                  <c:v>0.16326349049772701</c:v>
                </c:pt>
                <c:pt idx="3076">
                  <c:v>0.158671741155714</c:v>
                </c:pt>
                <c:pt idx="3077">
                  <c:v>0.15405436685361301</c:v>
                </c:pt>
                <c:pt idx="3078">
                  <c:v>0.14940515032912499</c:v>
                </c:pt>
                <c:pt idx="3079">
                  <c:v>0.14472876658018499</c:v>
                </c:pt>
                <c:pt idx="3080">
                  <c:v>0.140040670469887</c:v>
                </c:pt>
                <c:pt idx="3081">
                  <c:v>0.13535940113667899</c:v>
                </c:pt>
                <c:pt idx="3082">
                  <c:v>0.13069593218307199</c:v>
                </c:pt>
                <c:pt idx="3083">
                  <c:v>0.12604819055927299</c:v>
                </c:pt>
                <c:pt idx="3084">
                  <c:v>0.121408115637585</c:v>
                </c:pt>
                <c:pt idx="3085">
                  <c:v>0.11677486385429001</c:v>
                </c:pt>
                <c:pt idx="3086">
                  <c:v>0.11215736420852</c:v>
                </c:pt>
                <c:pt idx="3087">
                  <c:v>0.10756248430634199</c:v>
                </c:pt>
                <c:pt idx="3088">
                  <c:v>0.102985968064592</c:v>
                </c:pt>
                <c:pt idx="3089">
                  <c:v>9.84199327387211E-2</c:v>
                </c:pt>
                <c:pt idx="3090">
                  <c:v>9.3866927834060504E-2</c:v>
                </c:pt>
                <c:pt idx="3091">
                  <c:v>8.9341794437955702E-2</c:v>
                </c:pt>
                <c:pt idx="3092">
                  <c:v>8.48603910397982E-2</c:v>
                </c:pt>
                <c:pt idx="3093">
                  <c:v>8.0430545314159801E-2</c:v>
                </c:pt>
                <c:pt idx="3094">
                  <c:v>7.6053598506118397E-2</c:v>
                </c:pt>
                <c:pt idx="3095">
                  <c:v>7.1729342644377997E-2</c:v>
                </c:pt>
                <c:pt idx="3096">
                  <c:v>6.7456011808939897E-2</c:v>
                </c:pt>
                <c:pt idx="3097">
                  <c:v>6.3227990874950596E-2</c:v>
                </c:pt>
                <c:pt idx="3098">
                  <c:v>5.90382383557038E-2</c:v>
                </c:pt>
                <c:pt idx="3099">
                  <c:v>5.4884602208364303E-2</c:v>
                </c:pt>
                <c:pt idx="3100">
                  <c:v>5.0772070548776901E-2</c:v>
                </c:pt>
                <c:pt idx="3101">
                  <c:v>4.6707394213518202E-2</c:v>
                </c:pt>
                <c:pt idx="3102">
                  <c:v>4.2692309400899298E-2</c:v>
                </c:pt>
                <c:pt idx="3103">
                  <c:v>3.8722517050726601E-2</c:v>
                </c:pt>
                <c:pt idx="3104">
                  <c:v>3.4791029704778598E-2</c:v>
                </c:pt>
                <c:pt idx="3105">
                  <c:v>3.0889928264889101E-2</c:v>
                </c:pt>
                <c:pt idx="3106">
                  <c:v>2.70113627164787E-2</c:v>
                </c:pt>
                <c:pt idx="3107">
                  <c:v>2.3153230827929899E-2</c:v>
                </c:pt>
                <c:pt idx="3108">
                  <c:v>1.9326003097337799E-2</c:v>
                </c:pt>
                <c:pt idx="3109">
                  <c:v>1.5548919860788201E-2</c:v>
                </c:pt>
                <c:pt idx="3110">
                  <c:v>1.18350676548824E-2</c:v>
                </c:pt>
                <c:pt idx="3111">
                  <c:v>8.1828129786016505E-3</c:v>
                </c:pt>
                <c:pt idx="3112">
                  <c:v>4.5856835140059603E-3</c:v>
                </c:pt>
                <c:pt idx="3113">
                  <c:v>1.04746307298594E-3</c:v>
                </c:pt>
                <c:pt idx="3114">
                  <c:v>-2.41863509879179E-3</c:v>
                </c:pt>
                <c:pt idx="3115">
                  <c:v>-5.8050683640898E-3</c:v>
                </c:pt>
                <c:pt idx="3116">
                  <c:v>-9.1179525463971206E-3</c:v>
                </c:pt>
                <c:pt idx="3117">
                  <c:v>-1.23679993035366E-2</c:v>
                </c:pt>
                <c:pt idx="3118">
                  <c:v>-1.55577115910402E-2</c:v>
                </c:pt>
                <c:pt idx="3119">
                  <c:v>-1.86800516785058E-2</c:v>
                </c:pt>
                <c:pt idx="3120">
                  <c:v>-2.1726864221427201E-2</c:v>
                </c:pt>
                <c:pt idx="3121">
                  <c:v>-2.46957359364194E-2</c:v>
                </c:pt>
                <c:pt idx="3122">
                  <c:v>-2.7589967690534799E-2</c:v>
                </c:pt>
                <c:pt idx="3123">
                  <c:v>-3.0414582854046399E-2</c:v>
                </c:pt>
                <c:pt idx="3124">
                  <c:v>-3.3172808112283E-2</c:v>
                </c:pt>
                <c:pt idx="3125">
                  <c:v>-3.5864828213397502E-2</c:v>
                </c:pt>
                <c:pt idx="3126">
                  <c:v>-3.8487794255575199E-2</c:v>
                </c:pt>
                <c:pt idx="3127">
                  <c:v>-4.1035766426493502E-2</c:v>
                </c:pt>
                <c:pt idx="3128">
                  <c:v>-4.3501496463797203E-2</c:v>
                </c:pt>
                <c:pt idx="3129">
                  <c:v>-4.58826324747625E-2</c:v>
                </c:pt>
                <c:pt idx="3130">
                  <c:v>-4.8187594448809802E-2</c:v>
                </c:pt>
                <c:pt idx="3131">
                  <c:v>-5.0431271201396399E-2</c:v>
                </c:pt>
                <c:pt idx="3132">
                  <c:v>-5.2621567587804799E-2</c:v>
                </c:pt>
                <c:pt idx="3133">
                  <c:v>-5.4752661163983599E-2</c:v>
                </c:pt>
                <c:pt idx="3134">
                  <c:v>-5.6814080328998803E-2</c:v>
                </c:pt>
                <c:pt idx="3135">
                  <c:v>-5.8802241633447501E-2</c:v>
                </c:pt>
                <c:pt idx="3136">
                  <c:v>-6.07179314607788E-2</c:v>
                </c:pt>
                <c:pt idx="3137">
                  <c:v>-6.2555954259887803E-2</c:v>
                </c:pt>
                <c:pt idx="3138">
                  <c:v>-6.4305034695435498E-2</c:v>
                </c:pt>
                <c:pt idx="3139">
                  <c:v>-6.5957927645374601E-2</c:v>
                </c:pt>
                <c:pt idx="3140">
                  <c:v>-6.75152798262353E-2</c:v>
                </c:pt>
                <c:pt idx="3141">
                  <c:v>-6.8979419847509799E-2</c:v>
                </c:pt>
                <c:pt idx="3142">
                  <c:v>-7.0351501846457901E-2</c:v>
                </c:pt>
                <c:pt idx="3143">
                  <c:v>-7.1636290807582007E-2</c:v>
                </c:pt>
                <c:pt idx="3144">
                  <c:v>-7.2841459949734899E-2</c:v>
                </c:pt>
                <c:pt idx="3145">
                  <c:v>-7.3966272313927106E-2</c:v>
                </c:pt>
                <c:pt idx="3146">
                  <c:v>-7.4994969651049806E-2</c:v>
                </c:pt>
                <c:pt idx="3147">
                  <c:v>-7.5906725504989198E-2</c:v>
                </c:pt>
                <c:pt idx="3148">
                  <c:v>-7.6690512639785602E-2</c:v>
                </c:pt>
                <c:pt idx="3149">
                  <c:v>-7.7347774416471796E-2</c:v>
                </c:pt>
                <c:pt idx="3150">
                  <c:v>-7.7884570211261106E-2</c:v>
                </c:pt>
                <c:pt idx="3151">
                  <c:v>-7.8306433549728494E-2</c:v>
                </c:pt>
                <c:pt idx="3152">
                  <c:v>-7.8618731837623995E-2</c:v>
                </c:pt>
                <c:pt idx="3153">
                  <c:v>-7.8825668114111805E-2</c:v>
                </c:pt>
                <c:pt idx="3154">
                  <c:v>-7.8927382987542496E-2</c:v>
                </c:pt>
                <c:pt idx="3155">
                  <c:v>-7.8921503635010798E-2</c:v>
                </c:pt>
                <c:pt idx="3156">
                  <c:v>-7.8808900220128403E-2</c:v>
                </c:pt>
                <c:pt idx="3157">
                  <c:v>-7.8595591466995504E-2</c:v>
                </c:pt>
                <c:pt idx="3158">
                  <c:v>-7.8288264607543498E-2</c:v>
                </c:pt>
                <c:pt idx="3159">
                  <c:v>-7.7890719623061405E-2</c:v>
                </c:pt>
                <c:pt idx="3160">
                  <c:v>-7.7407020569114596E-2</c:v>
                </c:pt>
                <c:pt idx="3161">
                  <c:v>-7.6846445759254298E-2</c:v>
                </c:pt>
                <c:pt idx="3162">
                  <c:v>-7.6221434658263698E-2</c:v>
                </c:pt>
                <c:pt idx="3163">
                  <c:v>-7.5538498394017203E-2</c:v>
                </c:pt>
                <c:pt idx="3164">
                  <c:v>-7.4791972866388806E-2</c:v>
                </c:pt>
                <c:pt idx="3165">
                  <c:v>-7.3968396835006597E-2</c:v>
                </c:pt>
                <c:pt idx="3166">
                  <c:v>-7.3057023899761306E-2</c:v>
                </c:pt>
                <c:pt idx="3167">
                  <c:v>-7.2054927682084199E-2</c:v>
                </c:pt>
                <c:pt idx="3168">
                  <c:v>-7.0962780544346404E-2</c:v>
                </c:pt>
                <c:pt idx="3169">
                  <c:v>-6.9779169932266502E-2</c:v>
                </c:pt>
                <c:pt idx="3170">
                  <c:v>-6.8500744325766194E-2</c:v>
                </c:pt>
                <c:pt idx="3171">
                  <c:v>-6.7125443394324705E-2</c:v>
                </c:pt>
                <c:pt idx="3172">
                  <c:v>-6.5653412862871102E-2</c:v>
                </c:pt>
                <c:pt idx="3173">
                  <c:v>-6.4086846294793706E-2</c:v>
                </c:pt>
                <c:pt idx="3174">
                  <c:v>-6.2431110971101898E-2</c:v>
                </c:pt>
                <c:pt idx="3175">
                  <c:v>-6.0693070329748598E-2</c:v>
                </c:pt>
                <c:pt idx="3176">
                  <c:v>-5.8874345561173297E-2</c:v>
                </c:pt>
                <c:pt idx="3177">
                  <c:v>-5.6968557768123401E-2</c:v>
                </c:pt>
                <c:pt idx="3178">
                  <c:v>-5.4970829558839501E-2</c:v>
                </c:pt>
                <c:pt idx="3179">
                  <c:v>-5.2889416133803498E-2</c:v>
                </c:pt>
                <c:pt idx="3180">
                  <c:v>-5.07423591131188E-2</c:v>
                </c:pt>
                <c:pt idx="3181">
                  <c:v>-4.8541992944170602E-2</c:v>
                </c:pt>
                <c:pt idx="3182">
                  <c:v>-4.62887913511668E-2</c:v>
                </c:pt>
                <c:pt idx="3183">
                  <c:v>-4.3981939511227003E-2</c:v>
                </c:pt>
                <c:pt idx="3184">
                  <c:v>-4.16289982904171E-2</c:v>
                </c:pt>
                <c:pt idx="3185">
                  <c:v>-3.9239687646560099E-2</c:v>
                </c:pt>
                <c:pt idx="3186">
                  <c:v>-3.6813730486229997E-2</c:v>
                </c:pt>
                <c:pt idx="3187">
                  <c:v>-3.4339866325024303E-2</c:v>
                </c:pt>
                <c:pt idx="3188">
                  <c:v>-3.1805282117392197E-2</c:v>
                </c:pt>
                <c:pt idx="3189">
                  <c:v>-2.9202763150497298E-2</c:v>
                </c:pt>
                <c:pt idx="3190">
                  <c:v>-2.65307494882146E-2</c:v>
                </c:pt>
                <c:pt idx="3191">
                  <c:v>-2.37903238419984E-2</c:v>
                </c:pt>
                <c:pt idx="3192">
                  <c:v>-2.09816186708413E-2</c:v>
                </c:pt>
                <c:pt idx="3193">
                  <c:v>-1.8101937675411298E-2</c:v>
                </c:pt>
                <c:pt idx="3194">
                  <c:v>-1.5150627939272399E-2</c:v>
                </c:pt>
                <c:pt idx="3195">
                  <c:v>-1.2137937540473801E-2</c:v>
                </c:pt>
                <c:pt idx="3196">
                  <c:v>-9.0836719679538297E-3</c:v>
                </c:pt>
                <c:pt idx="3197">
                  <c:v>-6.0013515546082303E-3</c:v>
                </c:pt>
                <c:pt idx="3198">
                  <c:v>-2.8873895313279402E-3</c:v>
                </c:pt>
                <c:pt idx="3199">
                  <c:v>2.6739305337396399E-4</c:v>
                </c:pt>
                <c:pt idx="3200">
                  <c:v>3.4584150733673099E-3</c:v>
                </c:pt>
                <c:pt idx="3201">
                  <c:v>6.6678789273909404E-3</c:v>
                </c:pt>
                <c:pt idx="3202">
                  <c:v>9.8835253754225704E-3</c:v>
                </c:pt>
                <c:pt idx="3203">
                  <c:v>1.3107051499728E-2</c:v>
                </c:pt>
                <c:pt idx="3204">
                  <c:v>1.6341753495279599E-2</c:v>
                </c:pt>
                <c:pt idx="3205">
                  <c:v>1.9581080886050099E-2</c:v>
                </c:pt>
                <c:pt idx="3206">
                  <c:v>2.28146144810988E-2</c:v>
                </c:pt>
                <c:pt idx="3207">
                  <c:v>2.6038563417463401E-2</c:v>
                </c:pt>
                <c:pt idx="3208">
                  <c:v>2.9254706374977499E-2</c:v>
                </c:pt>
                <c:pt idx="3209">
                  <c:v>3.2465168558287801E-2</c:v>
                </c:pt>
                <c:pt idx="3210">
                  <c:v>3.5676475996685601E-2</c:v>
                </c:pt>
                <c:pt idx="3211">
                  <c:v>3.8906174661233001E-2</c:v>
                </c:pt>
                <c:pt idx="3212">
                  <c:v>4.2177433223259397E-2</c:v>
                </c:pt>
                <c:pt idx="3213">
                  <c:v>4.5505055783025702E-2</c:v>
                </c:pt>
                <c:pt idx="3214">
                  <c:v>4.8889102135027403E-2</c:v>
                </c:pt>
                <c:pt idx="3215">
                  <c:v>5.2320336347982499E-2</c:v>
                </c:pt>
                <c:pt idx="3216">
                  <c:v>5.5788338756707502E-2</c:v>
                </c:pt>
                <c:pt idx="3217">
                  <c:v>5.9285816353043398E-2</c:v>
                </c:pt>
                <c:pt idx="3218">
                  <c:v>6.2809249436195105E-2</c:v>
                </c:pt>
                <c:pt idx="3219">
                  <c:v>6.6355900356542999E-2</c:v>
                </c:pt>
                <c:pt idx="3220">
                  <c:v>6.9919254317169999E-2</c:v>
                </c:pt>
                <c:pt idx="3221">
                  <c:v>7.3489830359893898E-2</c:v>
                </c:pt>
                <c:pt idx="3222">
                  <c:v>7.7061809213333304E-2</c:v>
                </c:pt>
                <c:pt idx="3223">
                  <c:v>8.0634452004491902E-2</c:v>
                </c:pt>
                <c:pt idx="3224">
                  <c:v>8.4204088534624702E-2</c:v>
                </c:pt>
                <c:pt idx="3225">
                  <c:v>8.7760781123155995E-2</c:v>
                </c:pt>
                <c:pt idx="3226">
                  <c:v>9.1299057821636595E-2</c:v>
                </c:pt>
                <c:pt idx="3227">
                  <c:v>9.4826762501417805E-2</c:v>
                </c:pt>
                <c:pt idx="3228">
                  <c:v>9.8354614857292202E-2</c:v>
                </c:pt>
                <c:pt idx="3229">
                  <c:v>0.10188000971773201</c:v>
                </c:pt>
                <c:pt idx="3230">
                  <c:v>0.105391087419844</c:v>
                </c:pt>
                <c:pt idx="3231">
                  <c:v>0.108886203568467</c:v>
                </c:pt>
                <c:pt idx="3232">
                  <c:v>0.112378563397334</c:v>
                </c:pt>
                <c:pt idx="3233">
                  <c:v>0.115878524066073</c:v>
                </c:pt>
                <c:pt idx="3234">
                  <c:v>0.11937952031899</c:v>
                </c:pt>
                <c:pt idx="3235">
                  <c:v>0.12286455904432</c:v>
                </c:pt>
                <c:pt idx="3236">
                  <c:v>0.12631866217141999</c:v>
                </c:pt>
                <c:pt idx="3237">
                  <c:v>0.12973129299170599</c:v>
                </c:pt>
                <c:pt idx="3238">
                  <c:v>0.13309551301250899</c:v>
                </c:pt>
                <c:pt idx="3239">
                  <c:v>0.13641298756961201</c:v>
                </c:pt>
                <c:pt idx="3240">
                  <c:v>0.139695783838616</c:v>
                </c:pt>
                <c:pt idx="3241">
                  <c:v>0.1429563782155</c:v>
                </c:pt>
                <c:pt idx="3242">
                  <c:v>0.14619731053252499</c:v>
                </c:pt>
                <c:pt idx="3243">
                  <c:v>0.149413951194656</c:v>
                </c:pt>
                <c:pt idx="3244">
                  <c:v>0.1526035659569</c:v>
                </c:pt>
                <c:pt idx="3245">
                  <c:v>0.155766747449468</c:v>
                </c:pt>
                <c:pt idx="3246">
                  <c:v>0.15890286867994999</c:v>
                </c:pt>
                <c:pt idx="3247">
                  <c:v>0.16200897658045599</c:v>
                </c:pt>
                <c:pt idx="3248">
                  <c:v>0.165081179546504</c:v>
                </c:pt>
                <c:pt idx="3249">
                  <c:v>0.168113225196002</c:v>
                </c:pt>
                <c:pt idx="3250">
                  <c:v>0.171096349542259</c:v>
                </c:pt>
                <c:pt idx="3251">
                  <c:v>0.174025252564244</c:v>
                </c:pt>
                <c:pt idx="3252">
                  <c:v>0.17690221368060399</c:v>
                </c:pt>
                <c:pt idx="3253">
                  <c:v>0.17973103856985301</c:v>
                </c:pt>
                <c:pt idx="3254">
                  <c:v>0.18250911247138099</c:v>
                </c:pt>
                <c:pt idx="3255">
                  <c:v>0.18522978227977099</c:v>
                </c:pt>
                <c:pt idx="3256">
                  <c:v>0.18788978111820701</c:v>
                </c:pt>
                <c:pt idx="3257">
                  <c:v>0.19048809134393299</c:v>
                </c:pt>
                <c:pt idx="3258">
                  <c:v>0.19301856363197301</c:v>
                </c:pt>
                <c:pt idx="3259">
                  <c:v>0.19547015515494401</c:v>
                </c:pt>
                <c:pt idx="3260">
                  <c:v>0.197835595473912</c:v>
                </c:pt>
                <c:pt idx="3261">
                  <c:v>0.20011532137399299</c:v>
                </c:pt>
                <c:pt idx="3262">
                  <c:v>0.20231238665958801</c:v>
                </c:pt>
                <c:pt idx="3263">
                  <c:v>0.20442786870128499</c:v>
                </c:pt>
                <c:pt idx="3264">
                  <c:v>0.20646169630608299</c:v>
                </c:pt>
                <c:pt idx="3265">
                  <c:v>0.20841327590519401</c:v>
                </c:pt>
                <c:pt idx="3266">
                  <c:v>0.21028019026106701</c:v>
                </c:pt>
                <c:pt idx="3267">
                  <c:v>0.21206050345737301</c:v>
                </c:pt>
                <c:pt idx="3268">
                  <c:v>0.21375677320355599</c:v>
                </c:pt>
                <c:pt idx="3269">
                  <c:v>0.215371828432256</c:v>
                </c:pt>
                <c:pt idx="3270">
                  <c:v>0.216898139480661</c:v>
                </c:pt>
                <c:pt idx="3271">
                  <c:v>0.21831746145641101</c:v>
                </c:pt>
                <c:pt idx="3272">
                  <c:v>0.21961648378222301</c:v>
                </c:pt>
                <c:pt idx="3273">
                  <c:v>0.220799909029508</c:v>
                </c:pt>
                <c:pt idx="3274">
                  <c:v>0.22188302846751301</c:v>
                </c:pt>
                <c:pt idx="3275">
                  <c:v>0.22287331955197501</c:v>
                </c:pt>
                <c:pt idx="3276">
                  <c:v>0.22376448026586401</c:v>
                </c:pt>
                <c:pt idx="3277">
                  <c:v>0.22454715191140001</c:v>
                </c:pt>
                <c:pt idx="3278">
                  <c:v>0.22521864225309701</c:v>
                </c:pt>
                <c:pt idx="3279">
                  <c:v>0.22577994879131599</c:v>
                </c:pt>
                <c:pt idx="3280">
                  <c:v>0.22622900623428599</c:v>
                </c:pt>
                <c:pt idx="3281">
                  <c:v>0.22656233115320801</c:v>
                </c:pt>
                <c:pt idx="3282">
                  <c:v>0.226781562553933</c:v>
                </c:pt>
                <c:pt idx="3283">
                  <c:v>0.22689311993768299</c:v>
                </c:pt>
                <c:pt idx="3284">
                  <c:v>0.22690015798947699</c:v>
                </c:pt>
                <c:pt idx="3285">
                  <c:v>0.226798514583611</c:v>
                </c:pt>
                <c:pt idx="3286">
                  <c:v>0.22658335362420801</c:v>
                </c:pt>
                <c:pt idx="3287">
                  <c:v>0.22625776246318999</c:v>
                </c:pt>
                <c:pt idx="3288">
                  <c:v>0.225830942969175</c:v>
                </c:pt>
                <c:pt idx="3289">
                  <c:v>0.22530758569154599</c:v>
                </c:pt>
                <c:pt idx="3290">
                  <c:v>0.22468250386274299</c:v>
                </c:pt>
                <c:pt idx="3291">
                  <c:v>0.22394767305212601</c:v>
                </c:pt>
                <c:pt idx="3292">
                  <c:v>0.223101746127504</c:v>
                </c:pt>
                <c:pt idx="3293">
                  <c:v>0.22214914655979001</c:v>
                </c:pt>
                <c:pt idx="3294">
                  <c:v>0.22109112242342799</c:v>
                </c:pt>
                <c:pt idx="3295">
                  <c:v>0.21992186898027799</c:v>
                </c:pt>
                <c:pt idx="3296">
                  <c:v>0.218633827759868</c:v>
                </c:pt>
                <c:pt idx="3297">
                  <c:v>0.21722276164524301</c:v>
                </c:pt>
                <c:pt idx="3298">
                  <c:v>0.21568649384128799</c:v>
                </c:pt>
                <c:pt idx="3299">
                  <c:v>0.21402347550622</c:v>
                </c:pt>
                <c:pt idx="3300">
                  <c:v>0.21223664147098001</c:v>
                </c:pt>
                <c:pt idx="3301">
                  <c:v>0.210335552989692</c:v>
                </c:pt>
                <c:pt idx="3302">
                  <c:v>0.20832961980350201</c:v>
                </c:pt>
                <c:pt idx="3303">
                  <c:v>0.20621988668125299</c:v>
                </c:pt>
                <c:pt idx="3304">
                  <c:v>0.20400203758277599</c:v>
                </c:pt>
                <c:pt idx="3305">
                  <c:v>0.20167711787248599</c:v>
                </c:pt>
                <c:pt idx="3306">
                  <c:v>0.199253901925735</c:v>
                </c:pt>
                <c:pt idx="3307">
                  <c:v>0.19673887151281999</c:v>
                </c:pt>
                <c:pt idx="3308">
                  <c:v>0.19412851412552701</c:v>
                </c:pt>
                <c:pt idx="3309">
                  <c:v>0.19141526880545101</c:v>
                </c:pt>
                <c:pt idx="3310">
                  <c:v>0.18859864095509499</c:v>
                </c:pt>
                <c:pt idx="3311">
                  <c:v>0.18568705480721701</c:v>
                </c:pt>
                <c:pt idx="3312">
                  <c:v>0.182689893488789</c:v>
                </c:pt>
                <c:pt idx="3313">
                  <c:v>0.17961017131811299</c:v>
                </c:pt>
                <c:pt idx="3314">
                  <c:v>0.17644385829169201</c:v>
                </c:pt>
                <c:pt idx="3315">
                  <c:v>0.17318383406346399</c:v>
                </c:pt>
                <c:pt idx="3316">
                  <c:v>0.16982514265248899</c:v>
                </c:pt>
                <c:pt idx="3317">
                  <c:v>0.16636886474776699</c:v>
                </c:pt>
                <c:pt idx="3318">
                  <c:v>0.16282134697820899</c:v>
                </c:pt>
                <c:pt idx="3319">
                  <c:v>0.159189490442398</c:v>
                </c:pt>
                <c:pt idx="3320">
                  <c:v>0.15547867669263099</c:v>
                </c:pt>
                <c:pt idx="3321">
                  <c:v>0.151696158582279</c:v>
                </c:pt>
                <c:pt idx="3322">
                  <c:v>0.147852798997688</c:v>
                </c:pt>
                <c:pt idx="3323">
                  <c:v>0.14395720946100299</c:v>
                </c:pt>
                <c:pt idx="3324">
                  <c:v>0.14000966020515601</c:v>
                </c:pt>
                <c:pt idx="3325">
                  <c:v>0.13600620017461101</c:v>
                </c:pt>
                <c:pt idx="3326">
                  <c:v>0.13194868523433601</c:v>
                </c:pt>
                <c:pt idx="3327">
                  <c:v>0.12784630090205501</c:v>
                </c:pt>
                <c:pt idx="3328">
                  <c:v>0.123706321850981</c:v>
                </c:pt>
                <c:pt idx="3329">
                  <c:v>0.119527437183816</c:v>
                </c:pt>
                <c:pt idx="3330">
                  <c:v>0.11530382154746199</c:v>
                </c:pt>
                <c:pt idx="3331">
                  <c:v>0.111031930165301</c:v>
                </c:pt>
                <c:pt idx="3332">
                  <c:v>0.106710904990455</c:v>
                </c:pt>
                <c:pt idx="3333">
                  <c:v>0.102340611497899</c:v>
                </c:pt>
                <c:pt idx="3334">
                  <c:v>9.7924639234792804E-2</c:v>
                </c:pt>
                <c:pt idx="3335">
                  <c:v>9.3474033754427005E-2</c:v>
                </c:pt>
                <c:pt idx="3336">
                  <c:v>8.9002394072813795E-2</c:v>
                </c:pt>
                <c:pt idx="3337">
                  <c:v>8.4515169840739104E-2</c:v>
                </c:pt>
                <c:pt idx="3338">
                  <c:v>8.0007088528842807E-2</c:v>
                </c:pt>
                <c:pt idx="3339">
                  <c:v>7.5472774698297898E-2</c:v>
                </c:pt>
                <c:pt idx="3340">
                  <c:v>7.0917936263222695E-2</c:v>
                </c:pt>
                <c:pt idx="3341">
                  <c:v>6.6357393421887401E-2</c:v>
                </c:pt>
                <c:pt idx="3342">
                  <c:v>6.1803403557055998E-2</c:v>
                </c:pt>
                <c:pt idx="3343">
                  <c:v>5.7259470213001103E-2</c:v>
                </c:pt>
                <c:pt idx="3344">
                  <c:v>5.2725498197763898E-2</c:v>
                </c:pt>
                <c:pt idx="3345">
                  <c:v>4.82044239886898E-2</c:v>
                </c:pt>
                <c:pt idx="3346">
                  <c:v>4.3700942862083703E-2</c:v>
                </c:pt>
                <c:pt idx="3347">
                  <c:v>3.9216590824683803E-2</c:v>
                </c:pt>
                <c:pt idx="3348">
                  <c:v>3.4750143267832503E-2</c:v>
                </c:pt>
                <c:pt idx="3349">
                  <c:v>3.03020460266374E-2</c:v>
                </c:pt>
                <c:pt idx="3350">
                  <c:v>2.5875056806382701E-2</c:v>
                </c:pt>
                <c:pt idx="3351">
                  <c:v>2.1470824376852202E-2</c:v>
                </c:pt>
                <c:pt idx="3352">
                  <c:v>1.7088872814800399E-2</c:v>
                </c:pt>
                <c:pt idx="3353">
                  <c:v>1.27283404353742E-2</c:v>
                </c:pt>
                <c:pt idx="3354">
                  <c:v>8.3869656734571595E-3</c:v>
                </c:pt>
                <c:pt idx="3355">
                  <c:v>4.0590416264977298E-3</c:v>
                </c:pt>
                <c:pt idx="3356">
                  <c:v>-2.5988790906931103E-4</c:v>
                </c:pt>
                <c:pt idx="3357">
                  <c:v>-4.5647901470509599E-3</c:v>
                </c:pt>
                <c:pt idx="3358">
                  <c:v>-8.8433672582745506E-3</c:v>
                </c:pt>
                <c:pt idx="3359">
                  <c:v>-1.3090120779380999E-2</c:v>
                </c:pt>
                <c:pt idx="3360">
                  <c:v>-1.73133926369099E-2</c:v>
                </c:pt>
                <c:pt idx="3361">
                  <c:v>-2.1523602521457099E-2</c:v>
                </c:pt>
                <c:pt idx="3362">
                  <c:v>-2.5718237747078401E-2</c:v>
                </c:pt>
                <c:pt idx="3363">
                  <c:v>-2.9884521086575001E-2</c:v>
                </c:pt>
                <c:pt idx="3364">
                  <c:v>-3.4015012641563001E-2</c:v>
                </c:pt>
                <c:pt idx="3365">
                  <c:v>-3.8114400380456097E-2</c:v>
                </c:pt>
                <c:pt idx="3366">
                  <c:v>-4.2191112550628497E-2</c:v>
                </c:pt>
                <c:pt idx="3367">
                  <c:v>-4.6247593352369797E-2</c:v>
                </c:pt>
                <c:pt idx="3368">
                  <c:v>-5.0279132269718398E-2</c:v>
                </c:pt>
                <c:pt idx="3369">
                  <c:v>-5.4276294938365797E-2</c:v>
                </c:pt>
                <c:pt idx="3370">
                  <c:v>-5.8225791209642302E-2</c:v>
                </c:pt>
                <c:pt idx="3371">
                  <c:v>-6.21125207929853E-2</c:v>
                </c:pt>
                <c:pt idx="3372">
                  <c:v>-6.5924162726823304E-2</c:v>
                </c:pt>
                <c:pt idx="3373">
                  <c:v>-6.9653418598026595E-2</c:v>
                </c:pt>
                <c:pt idx="3374">
                  <c:v>-7.3296105460428002E-2</c:v>
                </c:pt>
                <c:pt idx="3375">
                  <c:v>-7.6849855950487406E-2</c:v>
                </c:pt>
                <c:pt idx="3376">
                  <c:v>-8.03155076279779E-2</c:v>
                </c:pt>
                <c:pt idx="3377">
                  <c:v>-8.3697003611033605E-2</c:v>
                </c:pt>
                <c:pt idx="3378">
                  <c:v>-8.6998100245216994E-2</c:v>
                </c:pt>
                <c:pt idx="3379">
                  <c:v>-9.0219950676999894E-2</c:v>
                </c:pt>
                <c:pt idx="3380">
                  <c:v>-9.3361698792647302E-2</c:v>
                </c:pt>
                <c:pt idx="3381">
                  <c:v>-9.6421244272185805E-2</c:v>
                </c:pt>
                <c:pt idx="3382">
                  <c:v>-9.9395079268457406E-2</c:v>
                </c:pt>
                <c:pt idx="3383">
                  <c:v>-0.102279872756089</c:v>
                </c:pt>
                <c:pt idx="3384">
                  <c:v>-0.105075263922896</c:v>
                </c:pt>
                <c:pt idx="3385">
                  <c:v>-0.107783707686367</c:v>
                </c:pt>
                <c:pt idx="3386">
                  <c:v>-0.110407174843864</c:v>
                </c:pt>
                <c:pt idx="3387">
                  <c:v>-0.112945057729083</c:v>
                </c:pt>
                <c:pt idx="3388">
                  <c:v>-0.115393905870238</c:v>
                </c:pt>
                <c:pt idx="3389">
                  <c:v>-0.117745869530301</c:v>
                </c:pt>
                <c:pt idx="3390">
                  <c:v>-0.119987893721149</c:v>
                </c:pt>
                <c:pt idx="3391">
                  <c:v>-0.12210764015004801</c:v>
                </c:pt>
                <c:pt idx="3392">
                  <c:v>-0.124103250599378</c:v>
                </c:pt>
                <c:pt idx="3393">
                  <c:v>-0.12598476380027401</c:v>
                </c:pt>
                <c:pt idx="3394">
                  <c:v>-0.12776307588053001</c:v>
                </c:pt>
                <c:pt idx="3395">
                  <c:v>-0.12943875628104001</c:v>
                </c:pt>
                <c:pt idx="3396">
                  <c:v>-0.13100314969706101</c:v>
                </c:pt>
                <c:pt idx="3397">
                  <c:v>-0.13244776072442099</c:v>
                </c:pt>
                <c:pt idx="3398">
                  <c:v>-0.13376918851615499</c:v>
                </c:pt>
                <c:pt idx="3399">
                  <c:v>-0.13496628442587899</c:v>
                </c:pt>
                <c:pt idx="3400">
                  <c:v>-0.13603692044710899</c:v>
                </c:pt>
                <c:pt idx="3401">
                  <c:v>-0.13697908923992899</c:v>
                </c:pt>
                <c:pt idx="3402">
                  <c:v>-0.137792716506829</c:v>
                </c:pt>
                <c:pt idx="3403">
                  <c:v>-0.13847816971756199</c:v>
                </c:pt>
                <c:pt idx="3404">
                  <c:v>-0.13903365283579999</c:v>
                </c:pt>
                <c:pt idx="3405">
                  <c:v>-0.139455881130891</c:v>
                </c:pt>
                <c:pt idx="3406">
                  <c:v>-0.13974390775773099</c:v>
                </c:pt>
                <c:pt idx="3407">
                  <c:v>-0.139901205150717</c:v>
                </c:pt>
                <c:pt idx="3408">
                  <c:v>-0.13993224855945299</c:v>
                </c:pt>
                <c:pt idx="3409">
                  <c:v>-0.13983652322022999</c:v>
                </c:pt>
                <c:pt idx="3410">
                  <c:v>-0.13960724461485999</c:v>
                </c:pt>
                <c:pt idx="3411">
                  <c:v>-0.13923783469700801</c:v>
                </c:pt>
                <c:pt idx="3412">
                  <c:v>-0.138729477993316</c:v>
                </c:pt>
                <c:pt idx="3413">
                  <c:v>-0.138090251355557</c:v>
                </c:pt>
                <c:pt idx="3414">
                  <c:v>-0.13732587316358399</c:v>
                </c:pt>
                <c:pt idx="3415">
                  <c:v>-0.13643294787183299</c:v>
                </c:pt>
                <c:pt idx="3416">
                  <c:v>-0.13540301483756001</c:v>
                </c:pt>
                <c:pt idx="3417">
                  <c:v>-0.13423227709018301</c:v>
                </c:pt>
                <c:pt idx="3418">
                  <c:v>-0.13292506525082901</c:v>
                </c:pt>
                <c:pt idx="3419">
                  <c:v>-0.13148779986866799</c:v>
                </c:pt>
                <c:pt idx="3420">
                  <c:v>-0.129922638234371</c:v>
                </c:pt>
                <c:pt idx="3421">
                  <c:v>-0.128229296603247</c:v>
                </c:pt>
                <c:pt idx="3422">
                  <c:v>-0.12641128940603399</c:v>
                </c:pt>
                <c:pt idx="3423">
                  <c:v>-0.12447638987675901</c:v>
                </c:pt>
                <c:pt idx="3424">
                  <c:v>-0.12242961345949301</c:v>
                </c:pt>
                <c:pt idx="3425">
                  <c:v>-0.12026843050876999</c:v>
                </c:pt>
                <c:pt idx="3426">
                  <c:v>-0.11798724586228999</c:v>
                </c:pt>
                <c:pt idx="3427">
                  <c:v>-0.115585314847437</c:v>
                </c:pt>
                <c:pt idx="3428">
                  <c:v>-0.113067970452378</c:v>
                </c:pt>
                <c:pt idx="3429">
                  <c:v>-0.110441087742877</c:v>
                </c:pt>
                <c:pt idx="3430">
                  <c:v>-0.10770725805367699</c:v>
                </c:pt>
                <c:pt idx="3431">
                  <c:v>-0.10486697291126899</c:v>
                </c:pt>
                <c:pt idx="3432">
                  <c:v>-0.10191990717733899</c:v>
                </c:pt>
                <c:pt idx="3433">
                  <c:v>-9.8864034855519603E-2</c:v>
                </c:pt>
                <c:pt idx="3434">
                  <c:v>-9.5697157707788597E-2</c:v>
                </c:pt>
                <c:pt idx="3435">
                  <c:v>-9.2422110961512996E-2</c:v>
                </c:pt>
                <c:pt idx="3436">
                  <c:v>-8.9048340195855905E-2</c:v>
                </c:pt>
                <c:pt idx="3437">
                  <c:v>-8.5585365308332204E-2</c:v>
                </c:pt>
                <c:pt idx="3438">
                  <c:v>-8.2035797123167498E-2</c:v>
                </c:pt>
                <c:pt idx="3439">
                  <c:v>-7.8397239076819197E-2</c:v>
                </c:pt>
                <c:pt idx="3440">
                  <c:v>-7.4669689196319403E-2</c:v>
                </c:pt>
                <c:pt idx="3441">
                  <c:v>-7.0857413249265602E-2</c:v>
                </c:pt>
                <c:pt idx="3442">
                  <c:v>-6.6963346483047206E-2</c:v>
                </c:pt>
                <c:pt idx="3443">
                  <c:v>-6.2985173643651401E-2</c:v>
                </c:pt>
                <c:pt idx="3444">
                  <c:v>-5.8918877616855103E-2</c:v>
                </c:pt>
                <c:pt idx="3445">
                  <c:v>-5.4764613350935E-2</c:v>
                </c:pt>
                <c:pt idx="3446">
                  <c:v>-5.0527968877395101E-2</c:v>
                </c:pt>
                <c:pt idx="3447">
                  <c:v>-4.6216936130344201E-2</c:v>
                </c:pt>
                <c:pt idx="3448">
                  <c:v>-4.1838867481060998E-2</c:v>
                </c:pt>
                <c:pt idx="3449">
                  <c:v>-3.7398908932525197E-2</c:v>
                </c:pt>
                <c:pt idx="3450">
                  <c:v>-3.2899119245568903E-2</c:v>
                </c:pt>
                <c:pt idx="3451">
                  <c:v>-2.8338876251092798E-2</c:v>
                </c:pt>
                <c:pt idx="3452">
                  <c:v>-2.3717464650510601E-2</c:v>
                </c:pt>
                <c:pt idx="3453">
                  <c:v>-1.903701569009E-2</c:v>
                </c:pt>
                <c:pt idx="3454">
                  <c:v>-1.43029540966296E-2</c:v>
                </c:pt>
                <c:pt idx="3455">
                  <c:v>-9.5217745696764902E-3</c:v>
                </c:pt>
                <c:pt idx="3456">
                  <c:v>-4.6984644685664403E-3</c:v>
                </c:pt>
                <c:pt idx="3457">
                  <c:v>1.64912855132023E-4</c:v>
                </c:pt>
                <c:pt idx="3458">
                  <c:v>5.0693441406702497E-3</c:v>
                </c:pt>
                <c:pt idx="3459">
                  <c:v>1.0017361612909099E-2</c:v>
                </c:pt>
                <c:pt idx="3460">
                  <c:v>1.5009794655490001E-2</c:v>
                </c:pt>
                <c:pt idx="3461">
                  <c:v>2.0043049858510301E-2</c:v>
                </c:pt>
                <c:pt idx="3462">
                  <c:v>2.51103056273486E-2</c:v>
                </c:pt>
                <c:pt idx="3463">
                  <c:v>3.0206060651141502E-2</c:v>
                </c:pt>
                <c:pt idx="3464">
                  <c:v>3.5328386801936403E-2</c:v>
                </c:pt>
                <c:pt idx="3465">
                  <c:v>4.0475304909594299E-2</c:v>
                </c:pt>
                <c:pt idx="3466">
                  <c:v>4.5639914847454402E-2</c:v>
                </c:pt>
                <c:pt idx="3467">
                  <c:v>5.0811755980573803E-2</c:v>
                </c:pt>
                <c:pt idx="3468">
                  <c:v>5.5983552050448797E-2</c:v>
                </c:pt>
                <c:pt idx="3469">
                  <c:v>6.1154441528890102E-2</c:v>
                </c:pt>
                <c:pt idx="3470">
                  <c:v>6.6325501255607697E-2</c:v>
                </c:pt>
                <c:pt idx="3471">
                  <c:v>7.1494437367268293E-2</c:v>
                </c:pt>
                <c:pt idx="3472">
                  <c:v>7.6656706179276501E-2</c:v>
                </c:pt>
                <c:pt idx="3473">
                  <c:v>8.1809783575689493E-2</c:v>
                </c:pt>
                <c:pt idx="3474">
                  <c:v>8.6953022034688701E-2</c:v>
                </c:pt>
                <c:pt idx="3475">
                  <c:v>9.2083877396420696E-2</c:v>
                </c:pt>
                <c:pt idx="3476">
                  <c:v>9.7197478020445996E-2</c:v>
                </c:pt>
                <c:pt idx="3477">
                  <c:v>0.102290108265953</c:v>
                </c:pt>
                <c:pt idx="3478">
                  <c:v>0.10735988215992601</c:v>
                </c:pt>
                <c:pt idx="3479">
                  <c:v>0.112402787802775</c:v>
                </c:pt>
                <c:pt idx="3480">
                  <c:v>0.11741060538911099</c:v>
                </c:pt>
                <c:pt idx="3481">
                  <c:v>0.12237440437569</c:v>
                </c:pt>
                <c:pt idx="3482">
                  <c:v>0.12728831411397901</c:v>
                </c:pt>
                <c:pt idx="3483">
                  <c:v>0.132148467619669</c:v>
                </c:pt>
                <c:pt idx="3484">
                  <c:v>0.13695025898985599</c:v>
                </c:pt>
                <c:pt idx="3485">
                  <c:v>0.14168887682478001</c:v>
                </c:pt>
                <c:pt idx="3486">
                  <c:v>0.146361437277583</c:v>
                </c:pt>
                <c:pt idx="3487">
                  <c:v>0.150966484438398</c:v>
                </c:pt>
                <c:pt idx="3488">
                  <c:v>0.155501788029654</c:v>
                </c:pt>
                <c:pt idx="3489">
                  <c:v>0.15996408306964899</c:v>
                </c:pt>
                <c:pt idx="3490">
                  <c:v>0.164350170074921</c:v>
                </c:pt>
                <c:pt idx="3491">
                  <c:v>0.168656171893383</c:v>
                </c:pt>
                <c:pt idx="3492">
                  <c:v>0.17287555338393201</c:v>
                </c:pt>
                <c:pt idx="3493">
                  <c:v>0.17699949276486099</c:v>
                </c:pt>
                <c:pt idx="3494">
                  <c:v>0.18102003859733801</c:v>
                </c:pt>
                <c:pt idx="3495">
                  <c:v>0.18493267883450401</c:v>
                </c:pt>
                <c:pt idx="3496">
                  <c:v>0.18873617878967899</c:v>
                </c:pt>
                <c:pt idx="3497">
                  <c:v>0.192430605331983</c:v>
                </c:pt>
                <c:pt idx="3498">
                  <c:v>0.19601518698314499</c:v>
                </c:pt>
                <c:pt idx="3499">
                  <c:v>0.19948731145995499</c:v>
                </c:pt>
                <c:pt idx="3500">
                  <c:v>0.20284360444831601</c:v>
                </c:pt>
                <c:pt idx="3501">
                  <c:v>0.20608208505296199</c:v>
                </c:pt>
                <c:pt idx="3502">
                  <c:v>0.209202326926032</c:v>
                </c:pt>
                <c:pt idx="3503">
                  <c:v>0.21220296674529501</c:v>
                </c:pt>
                <c:pt idx="3504">
                  <c:v>0.21508046260397801</c:v>
                </c:pt>
                <c:pt idx="3505">
                  <c:v>0.21783164332315899</c:v>
                </c:pt>
                <c:pt idx="3506">
                  <c:v>0.22045611743086699</c:v>
                </c:pt>
                <c:pt idx="3507">
                  <c:v>0.22295379887073</c:v>
                </c:pt>
                <c:pt idx="3508">
                  <c:v>0.22532055597144501</c:v>
                </c:pt>
                <c:pt idx="3509">
                  <c:v>0.22754910196589401</c:v>
                </c:pt>
                <c:pt idx="3510">
                  <c:v>0.22963490433898301</c:v>
                </c:pt>
                <c:pt idx="3511">
                  <c:v>0.23157889261529399</c:v>
                </c:pt>
                <c:pt idx="3512">
                  <c:v>0.23338301502394601</c:v>
                </c:pt>
                <c:pt idx="3513">
                  <c:v>0.23504508658482701</c:v>
                </c:pt>
                <c:pt idx="3514">
                  <c:v>0.236559994572907</c:v>
                </c:pt>
                <c:pt idx="3515">
                  <c:v>0.237924646273419</c:v>
                </c:pt>
                <c:pt idx="3516">
                  <c:v>0.23913910268609401</c:v>
                </c:pt>
                <c:pt idx="3517">
                  <c:v>0.24020293031509299</c:v>
                </c:pt>
                <c:pt idx="3518">
                  <c:v>0.24111297322660399</c:v>
                </c:pt>
                <c:pt idx="3519">
                  <c:v>0.24186596645924599</c:v>
                </c:pt>
                <c:pt idx="3520">
                  <c:v>0.24246198441458</c:v>
                </c:pt>
                <c:pt idx="3521">
                  <c:v>0.24290388304174201</c:v>
                </c:pt>
                <c:pt idx="3522">
                  <c:v>0.243193754309669</c:v>
                </c:pt>
                <c:pt idx="3523">
                  <c:v>0.24333082085771701</c:v>
                </c:pt>
                <c:pt idx="3524">
                  <c:v>0.24331237920134999</c:v>
                </c:pt>
                <c:pt idx="3525">
                  <c:v>0.243135785673574</c:v>
                </c:pt>
                <c:pt idx="3526">
                  <c:v>0.24279964002646701</c:v>
                </c:pt>
                <c:pt idx="3527">
                  <c:v>0.242304073020955</c:v>
                </c:pt>
                <c:pt idx="3528">
                  <c:v>0.24165028127076699</c:v>
                </c:pt>
                <c:pt idx="3529">
                  <c:v>0.24083933967334101</c:v>
                </c:pt>
                <c:pt idx="3530">
                  <c:v>0.239871381055237</c:v>
                </c:pt>
                <c:pt idx="3531">
                  <c:v>0.23874632865693499</c:v>
                </c:pt>
                <c:pt idx="3532">
                  <c:v>0.237465083503931</c:v>
                </c:pt>
                <c:pt idx="3533">
                  <c:v>0.23602880224775999</c:v>
                </c:pt>
                <c:pt idx="3534">
                  <c:v>0.234436688234301</c:v>
                </c:pt>
                <c:pt idx="3535">
                  <c:v>0.232685788855125</c:v>
                </c:pt>
                <c:pt idx="3536">
                  <c:v>0.230774231436119</c:v>
                </c:pt>
                <c:pt idx="3537">
                  <c:v>0.228704385572744</c:v>
                </c:pt>
                <c:pt idx="3538">
                  <c:v>0.22648204055878701</c:v>
                </c:pt>
                <c:pt idx="3539">
                  <c:v>0.22411263675676699</c:v>
                </c:pt>
                <c:pt idx="3540">
                  <c:v>0.22159872983815901</c:v>
                </c:pt>
                <c:pt idx="3541">
                  <c:v>0.21894030782851601</c:v>
                </c:pt>
                <c:pt idx="3542">
                  <c:v>0.21613612919568101</c:v>
                </c:pt>
                <c:pt idx="3543">
                  <c:v>0.21318469482364899</c:v>
                </c:pt>
                <c:pt idx="3544">
                  <c:v>0.21008538259979601</c:v>
                </c:pt>
                <c:pt idx="3545">
                  <c:v>0.20683975586431799</c:v>
                </c:pt>
                <c:pt idx="3546">
                  <c:v>0.203451706573538</c:v>
                </c:pt>
                <c:pt idx="3547">
                  <c:v>0.19992601552074199</c:v>
                </c:pt>
                <c:pt idx="3548">
                  <c:v>0.19626676168226101</c:v>
                </c:pt>
                <c:pt idx="3549">
                  <c:v>0.192476704398127</c:v>
                </c:pt>
                <c:pt idx="3550">
                  <c:v>0.18855730868874301</c:v>
                </c:pt>
                <c:pt idx="3551">
                  <c:v>0.184509144930251</c:v>
                </c:pt>
                <c:pt idx="3552">
                  <c:v>0.180333008976864</c:v>
                </c:pt>
                <c:pt idx="3553">
                  <c:v>0.17603125425184499</c:v>
                </c:pt>
                <c:pt idx="3554">
                  <c:v>0.17160781113436099</c:v>
                </c:pt>
                <c:pt idx="3555">
                  <c:v>0.16706668788183099</c:v>
                </c:pt>
                <c:pt idx="3556">
                  <c:v>0.16241073598248201</c:v>
                </c:pt>
                <c:pt idx="3557">
                  <c:v>0.15764189604223999</c:v>
                </c:pt>
                <c:pt idx="3558">
                  <c:v>0.15276202927527299</c:v>
                </c:pt>
                <c:pt idx="3559">
                  <c:v>0.14777324309350801</c:v>
                </c:pt>
                <c:pt idx="3560">
                  <c:v>0.14267816302561301</c:v>
                </c:pt>
                <c:pt idx="3561">
                  <c:v>0.137480705879819</c:v>
                </c:pt>
                <c:pt idx="3562">
                  <c:v>0.13218639535224999</c:v>
                </c:pt>
                <c:pt idx="3563">
                  <c:v>0.12680126225381499</c:v>
                </c:pt>
                <c:pt idx="3564">
                  <c:v>0.12133029391641501</c:v>
                </c:pt>
                <c:pt idx="3565">
                  <c:v>0.115777104505388</c:v>
                </c:pt>
                <c:pt idx="3566">
                  <c:v>0.110144761919996</c:v>
                </c:pt>
                <c:pt idx="3567">
                  <c:v>0.104436365938174</c:v>
                </c:pt>
                <c:pt idx="3568">
                  <c:v>9.8654952578290198E-2</c:v>
                </c:pt>
                <c:pt idx="3569">
                  <c:v>9.2803627435484107E-2</c:v>
                </c:pt>
                <c:pt idx="3570">
                  <c:v>8.6886240953798793E-2</c:v>
                </c:pt>
                <c:pt idx="3571">
                  <c:v>8.0907614840091194E-2</c:v>
                </c:pt>
                <c:pt idx="3572">
                  <c:v>7.4872660765080604E-2</c:v>
                </c:pt>
                <c:pt idx="3573">
                  <c:v>6.8785312318182398E-2</c:v>
                </c:pt>
                <c:pt idx="3574">
                  <c:v>6.2648599752893594E-2</c:v>
                </c:pt>
                <c:pt idx="3575">
                  <c:v>5.6465808403692502E-2</c:v>
                </c:pt>
                <c:pt idx="3576">
                  <c:v>5.0241316534366399E-2</c:v>
                </c:pt>
                <c:pt idx="3577">
                  <c:v>4.3980150181087099E-2</c:v>
                </c:pt>
                <c:pt idx="3578">
                  <c:v>3.76868895840103E-2</c:v>
                </c:pt>
                <c:pt idx="3579">
                  <c:v>3.1365297885257902E-2</c:v>
                </c:pt>
                <c:pt idx="3580">
                  <c:v>2.5019048762421101E-2</c:v>
                </c:pt>
                <c:pt idx="3581">
                  <c:v>1.8652551746513899E-2</c:v>
                </c:pt>
                <c:pt idx="3582">
                  <c:v>1.22708691841942E-2</c:v>
                </c:pt>
                <c:pt idx="3583">
                  <c:v>5.8789529041662998E-3</c:v>
                </c:pt>
                <c:pt idx="3584">
                  <c:v>-5.1881315182207598E-4</c:v>
                </c:pt>
                <c:pt idx="3585">
                  <c:v>-6.9183699459638096E-3</c:v>
                </c:pt>
                <c:pt idx="3586">
                  <c:v>-1.33155377226783E-2</c:v>
                </c:pt>
                <c:pt idx="3587">
                  <c:v>-1.9705874104567998E-2</c:v>
                </c:pt>
                <c:pt idx="3588">
                  <c:v>-2.6084770723383301E-2</c:v>
                </c:pt>
                <c:pt idx="3589">
                  <c:v>-3.2447555961104699E-2</c:v>
                </c:pt>
                <c:pt idx="3590">
                  <c:v>-3.8789641307096903E-2</c:v>
                </c:pt>
                <c:pt idx="3591">
                  <c:v>-4.51067676311597E-2</c:v>
                </c:pt>
                <c:pt idx="3592">
                  <c:v>-5.1395127283888301E-2</c:v>
                </c:pt>
                <c:pt idx="3593">
                  <c:v>-5.7651129215548602E-2</c:v>
                </c:pt>
                <c:pt idx="3594">
                  <c:v>-6.3870975541800504E-2</c:v>
                </c:pt>
                <c:pt idx="3595">
                  <c:v>-7.0050474821956102E-2</c:v>
                </c:pt>
                <c:pt idx="3596">
                  <c:v>-7.6185257967432404E-2</c:v>
                </c:pt>
                <c:pt idx="3597">
                  <c:v>-8.2271117914865299E-2</c:v>
                </c:pt>
                <c:pt idx="3598">
                  <c:v>-8.8304113011395305E-2</c:v>
                </c:pt>
                <c:pt idx="3599">
                  <c:v>-9.4280403590269402E-2</c:v>
                </c:pt>
                <c:pt idx="3600">
                  <c:v>-0.10019607775456001</c:v>
                </c:pt>
                <c:pt idx="3601">
                  <c:v>-0.106047141579973</c:v>
                </c:pt>
                <c:pt idx="3602">
                  <c:v>-0.111792661441076</c:v>
                </c:pt>
                <c:pt idx="3603">
                  <c:v>-0.11746168184258</c:v>
                </c:pt>
                <c:pt idx="3604">
                  <c:v>-0.123050323486941</c:v>
                </c:pt>
                <c:pt idx="3605">
                  <c:v>-0.12855476207961</c:v>
                </c:pt>
                <c:pt idx="3606">
                  <c:v>-0.133971230945991</c:v>
                </c:pt>
                <c:pt idx="3607">
                  <c:v>-0.139296023608972</c:v>
                </c:pt>
                <c:pt idx="3608">
                  <c:v>-0.14452549632525</c:v>
                </c:pt>
                <c:pt idx="3609">
                  <c:v>-0.149656070578744</c:v>
                </c:pt>
                <c:pt idx="3610">
                  <c:v>-0.154684235529363</c:v>
                </c:pt>
                <c:pt idx="3611">
                  <c:v>-0.15960655041546201</c:v>
                </c:pt>
                <c:pt idx="3612">
                  <c:v>-0.16441964690835201</c:v>
                </c:pt>
                <c:pt idx="3613">
                  <c:v>-0.169120231417239</c:v>
                </c:pt>
                <c:pt idx="3614">
                  <c:v>-0.17370508734301701</c:v>
                </c:pt>
                <c:pt idx="3615">
                  <c:v>-0.178171077279383</c:v>
                </c:pt>
                <c:pt idx="3616">
                  <c:v>-0.182515145159756</c:v>
                </c:pt>
                <c:pt idx="3617">
                  <c:v>-0.18673431834853499</c:v>
                </c:pt>
                <c:pt idx="3618">
                  <c:v>-0.19082570967526699</c:v>
                </c:pt>
                <c:pt idx="3619">
                  <c:v>-0.19478651941033201</c:v>
                </c:pt>
                <c:pt idx="3620">
                  <c:v>-0.19861403718079301</c:v>
                </c:pt>
                <c:pt idx="3621">
                  <c:v>-0.202305643825094</c:v>
                </c:pt>
                <c:pt idx="3622">
                  <c:v>-0.20585881318534799</c:v>
                </c:pt>
                <c:pt idx="3623">
                  <c:v>-0.20927111383598199</c:v>
                </c:pt>
                <c:pt idx="3624">
                  <c:v>-0.212540210747555</c:v>
                </c:pt>
                <c:pt idx="3625">
                  <c:v>-0.215663866884613</c:v>
                </c:pt>
                <c:pt idx="3626">
                  <c:v>-0.21863994473648801</c:v>
                </c:pt>
                <c:pt idx="3627">
                  <c:v>-0.22146640777999199</c:v>
                </c:pt>
                <c:pt idx="3628">
                  <c:v>-0.22414132187300101</c:v>
                </c:pt>
                <c:pt idx="3629">
                  <c:v>-0.22666285657799201</c:v>
                </c:pt>
                <c:pt idx="3630">
                  <c:v>-0.22902928641459799</c:v>
                </c:pt>
                <c:pt idx="3631">
                  <c:v>-0.231238992040357</c:v>
                </c:pt>
                <c:pt idx="3632">
                  <c:v>-0.23329046135882101</c:v>
                </c:pt>
                <c:pt idx="3633">
                  <c:v>-0.235182290554281</c:v>
                </c:pt>
                <c:pt idx="3634">
                  <c:v>-0.236913185052397</c:v>
                </c:pt>
                <c:pt idx="3635">
                  <c:v>-0.23848196040606601</c:v>
                </c:pt>
                <c:pt idx="3636">
                  <c:v>-0.23988754310594401</c:v>
                </c:pt>
                <c:pt idx="3637">
                  <c:v>-0.24112897131504099</c:v>
                </c:pt>
                <c:pt idx="3638">
                  <c:v>-0.24220539552690601</c:v>
                </c:pt>
                <c:pt idx="3639">
                  <c:v>-0.24311607914694</c:v>
                </c:pt>
                <c:pt idx="3640">
                  <c:v>-0.24386039899644901</c:v>
                </c:pt>
                <c:pt idx="3641">
                  <c:v>-0.244437845739083</c:v>
                </c:pt>
                <c:pt idx="3642">
                  <c:v>-0.24484802422936999</c:v>
                </c:pt>
                <c:pt idx="3643">
                  <c:v>-0.24509065378311901</c:v>
                </c:pt>
                <c:pt idx="3644">
                  <c:v>-0.245165568369489</c:v>
                </c:pt>
                <c:pt idx="3645">
                  <c:v>-0.24507271672459899</c:v>
                </c:pt>
                <c:pt idx="3646">
                  <c:v>-0.24481216238661699</c:v>
                </c:pt>
                <c:pt idx="3647">
                  <c:v>-0.24438408365227299</c:v>
                </c:pt>
                <c:pt idx="3648">
                  <c:v>-0.243788773454855</c:v>
                </c:pt>
                <c:pt idx="3649">
                  <c:v>-0.243026639163753</c:v>
                </c:pt>
                <c:pt idx="3650">
                  <c:v>-0.24209820230570001</c:v>
                </c:pt>
                <c:pt idx="3651">
                  <c:v>-0.24100409820789001</c:v>
                </c:pt>
                <c:pt idx="3652">
                  <c:v>-0.239745075563226</c:v>
                </c:pt>
                <c:pt idx="3653">
                  <c:v>-0.23832199591799</c:v>
                </c:pt>
                <c:pt idx="3654">
                  <c:v>-0.23673583308229201</c:v>
                </c:pt>
                <c:pt idx="3655">
                  <c:v>-0.23498767246369201</c:v>
                </c:pt>
                <c:pt idx="3656">
                  <c:v>-0.23307871032445501</c:v>
                </c:pt>
                <c:pt idx="3657">
                  <c:v>-0.23101025296295699</c:v>
                </c:pt>
                <c:pt idx="3658">
                  <c:v>-0.22878371581978699</c:v>
                </c:pt>
                <c:pt idx="3659">
                  <c:v>-0.22640062250915899</c:v>
                </c:pt>
                <c:pt idx="3660">
                  <c:v>-0.22386260377631301</c:v>
                </c:pt>
                <c:pt idx="3661">
                  <c:v>-0.221171396381597</c:v>
                </c:pt>
                <c:pt idx="3662">
                  <c:v>-0.218328841912004</c:v>
                </c:pt>
                <c:pt idx="3663">
                  <c:v>-0.21533688552098301</c:v>
                </c:pt>
                <c:pt idx="3664">
                  <c:v>-0.21219757459736899</c:v>
                </c:pt>
                <c:pt idx="3665">
                  <c:v>-0.20891305736436599</c:v>
                </c:pt>
                <c:pt idx="3666">
                  <c:v>-0.205485581409517</c:v>
                </c:pt>
                <c:pt idx="3667">
                  <c:v>-0.201917492146688</c:v>
                </c:pt>
                <c:pt idx="3668">
                  <c:v>-0.19821123121110901</c:v>
                </c:pt>
                <c:pt idx="3669">
                  <c:v>-0.194369334788562</c:v>
                </c:pt>
                <c:pt idx="3670">
                  <c:v>-0.190394431879882</c:v>
                </c:pt>
                <c:pt idx="3671">
                  <c:v>-0.18628924250193399</c:v>
                </c:pt>
                <c:pt idx="3672">
                  <c:v>-0.18205657582631099</c:v>
                </c:pt>
                <c:pt idx="3673">
                  <c:v>-0.177699328257027</c:v>
                </c:pt>
                <c:pt idx="3674">
                  <c:v>-0.17322048144851501</c:v>
                </c:pt>
                <c:pt idx="3675">
                  <c:v>-0.16862310026528399</c:v>
                </c:pt>
                <c:pt idx="3676">
                  <c:v>-0.163910330684641</c:v>
                </c:pt>
                <c:pt idx="3677">
                  <c:v>-0.159085397643908</c:v>
                </c:pt>
                <c:pt idx="3678">
                  <c:v>-0.15415160283360299</c:v>
                </c:pt>
                <c:pt idx="3679">
                  <c:v>-0.14911232243809899</c:v>
                </c:pt>
                <c:pt idx="3680">
                  <c:v>-0.143971004825315</c:v>
                </c:pt>
                <c:pt idx="3681">
                  <c:v>-0.13873116818699699</c:v>
                </c:pt>
                <c:pt idx="3682">
                  <c:v>-0.13339639813123499</c:v>
                </c:pt>
                <c:pt idx="3683">
                  <c:v>-0.12797034522883699</c:v>
                </c:pt>
                <c:pt idx="3684">
                  <c:v>-0.122456722515252</c:v>
                </c:pt>
                <c:pt idx="3685">
                  <c:v>-0.116859302949746</c:v>
                </c:pt>
                <c:pt idx="3686">
                  <c:v>-0.111181916833579</c:v>
                </c:pt>
                <c:pt idx="3687">
                  <c:v>-0.105428449188936</c:v>
                </c:pt>
                <c:pt idx="3688">
                  <c:v>-9.9602837100415301E-2</c:v>
                </c:pt>
                <c:pt idx="3689">
                  <c:v>-9.3709067020892794E-2</c:v>
                </c:pt>
                <c:pt idx="3690">
                  <c:v>-8.7751172043598502E-2</c:v>
                </c:pt>
                <c:pt idx="3691">
                  <c:v>-8.1733229142282204E-2</c:v>
                </c:pt>
                <c:pt idx="3692">
                  <c:v>-7.5659356381349102E-2</c:v>
                </c:pt>
                <c:pt idx="3693">
                  <c:v>-6.9533710097877899E-2</c:v>
                </c:pt>
                <c:pt idx="3694">
                  <c:v>-6.3360482057449097E-2</c:v>
                </c:pt>
                <c:pt idx="3695">
                  <c:v>-5.7143896585729298E-2</c:v>
                </c:pt>
                <c:pt idx="3696">
                  <c:v>-5.0888207677775001E-2</c:v>
                </c:pt>
                <c:pt idx="3697">
                  <c:v>-4.45976960870339E-2</c:v>
                </c:pt>
                <c:pt idx="3698">
                  <c:v>-3.8276666396034699E-2</c:v>
                </c:pt>
                <c:pt idx="3699">
                  <c:v>-3.1929444070771598E-2</c:v>
                </c:pt>
                <c:pt idx="3700">
                  <c:v>-2.5560372500797901E-2</c:v>
                </c:pt>
                <c:pt idx="3701">
                  <c:v>-1.9173810027054299E-2</c:v>
                </c:pt>
                <c:pt idx="3702">
                  <c:v>-1.27741269594668E-2</c:v>
                </c:pt>
                <c:pt idx="3703">
                  <c:v>-6.3657025863531301E-3</c:v>
                </c:pt>
                <c:pt idx="3704" formatCode="0.00E+00">
                  <c:v>4.7077822313687497E-5</c:v>
                </c:pt>
                <c:pt idx="3705">
                  <c:v>6.4598260157356004E-3</c:v>
                </c:pt>
                <c:pt idx="3706">
                  <c:v>1.28681537651594E-2</c:v>
                </c:pt>
                <c:pt idx="3707">
                  <c:v>1.92676758667314E-2</c:v>
                </c:pt>
                <c:pt idx="3708">
                  <c:v>2.5654013142282599E-2</c:v>
                </c:pt>
                <c:pt idx="3709">
                  <c:v>3.2022795435989598E-2</c:v>
                </c:pt>
                <c:pt idx="3710">
                  <c:v>3.8369664604862699E-2</c:v>
                </c:pt>
                <c:pt idx="3711">
                  <c:v>4.4690277501012697E-2</c:v>
                </c:pt>
                <c:pt idx="3712">
                  <c:v>5.09803089436573E-2</c:v>
                </c:pt>
                <c:pt idx="3713">
                  <c:v>5.7235454678831697E-2</c:v>
                </c:pt>
                <c:pt idx="3714">
                  <c:v>6.3451434324780495E-2</c:v>
                </c:pt>
                <c:pt idx="3715">
                  <c:v>6.9623994301012196E-2</c:v>
                </c:pt>
                <c:pt idx="3716">
                  <c:v>7.5748910739014894E-2</c:v>
                </c:pt>
                <c:pt idx="3717">
                  <c:v>8.1821992372639804E-2</c:v>
                </c:pt>
                <c:pt idx="3718">
                  <c:v>8.7839083406174606E-2</c:v>
                </c:pt>
                <c:pt idx="3719">
                  <c:v>9.37960663581454E-2</c:v>
                </c:pt>
                <c:pt idx="3720">
                  <c:v>9.9688864878899303E-2</c:v>
                </c:pt>
                <c:pt idx="3721">
                  <c:v>0.10551344654004099</c:v>
                </c:pt>
                <c:pt idx="3722">
                  <c:v>0.111265825593815</c:v>
                </c:pt>
                <c:pt idx="3723">
                  <c:v>0.116942065700542</c:v>
                </c:pt>
                <c:pt idx="3724">
                  <c:v>0.12253828262225</c:v>
                </c:pt>
                <c:pt idx="3725">
                  <c:v>0.12805064688064399</c:v>
                </c:pt>
                <c:pt idx="3726">
                  <c:v>0.133475386377616</c:v>
                </c:pt>
                <c:pt idx="3727">
                  <c:v>0.138808788976478</c:v>
                </c:pt>
                <c:pt idx="3728">
                  <c:v>0.144047205042169</c:v>
                </c:pt>
                <c:pt idx="3729">
                  <c:v>0.149187049938695</c:v>
                </c:pt>
                <c:pt idx="3730">
                  <c:v>0.154224806482084</c:v>
                </c:pt>
                <c:pt idx="3731">
                  <c:v>0.15915702734718801</c:v>
                </c:pt>
                <c:pt idx="3732">
                  <c:v>0.163980337426679</c:v>
                </c:pt>
                <c:pt idx="3733">
                  <c:v>0.16869143614062801</c:v>
                </c:pt>
                <c:pt idx="3734">
                  <c:v>0.17328709969508399</c:v>
                </c:pt>
                <c:pt idx="3735">
                  <c:v>0.177764183288109</c:v>
                </c:pt>
                <c:pt idx="3736">
                  <c:v>0.18211962326175701</c:v>
                </c:pt>
                <c:pt idx="3737">
                  <c:v>0.186350439198531</c:v>
                </c:pt>
                <c:pt idx="3738">
                  <c:v>0.19045373596087301</c:v>
                </c:pt>
                <c:pt idx="3739">
                  <c:v>0.1944267056723</c:v>
                </c:pt>
                <c:pt idx="3740">
                  <c:v>0.19826662963883199</c:v>
                </c:pt>
                <c:pt idx="3741">
                  <c:v>0.20197088020938</c:v>
                </c:pt>
                <c:pt idx="3742">
                  <c:v>0.20553692257384901</c:v>
                </c:pt>
                <c:pt idx="3743">
                  <c:v>0.208962316497699</c:v>
                </c:pt>
                <c:pt idx="3744">
                  <c:v>0.21224471799179201</c:v>
                </c:pt>
                <c:pt idx="3745">
                  <c:v>0.21538188091638</c:v>
                </c:pt>
                <c:pt idx="3746">
                  <c:v>0.21837165851813101</c:v>
                </c:pt>
                <c:pt idx="3747">
                  <c:v>0.221212004899148</c:v>
                </c:pt>
                <c:pt idx="3748">
                  <c:v>0.22390097641697401</c:v>
                </c:pt>
                <c:pt idx="3749">
                  <c:v>0.226436733014621</c:v>
                </c:pt>
                <c:pt idx="3750">
                  <c:v>0.228817539479714</c:v>
                </c:pt>
                <c:pt idx="3751">
                  <c:v>0.23104176663189799</c:v>
                </c:pt>
                <c:pt idx="3752">
                  <c:v>0.23310789243767799</c:v>
                </c:pt>
                <c:pt idx="3753">
                  <c:v>0.23501450305194499</c:v>
                </c:pt>
                <c:pt idx="3754">
                  <c:v>0.23676029378546601</c:v>
                </c:pt>
                <c:pt idx="3755">
                  <c:v>0.23834406999768201</c:v>
                </c:pt>
                <c:pt idx="3756">
                  <c:v>0.239764747914194</c:v>
                </c:pt>
                <c:pt idx="3757">
                  <c:v>0.24102135536839001</c:v>
                </c:pt>
                <c:pt idx="3758">
                  <c:v>0.24211303246669699</c:v>
                </c:pt>
                <c:pt idx="3759">
                  <c:v>0.24303903217700201</c:v>
                </c:pt>
                <c:pt idx="3760">
                  <c:v>0.24379872083984599</c:v>
                </c:pt>
                <c:pt idx="3761">
                  <c:v>0.244391578602033</c:v>
                </c:pt>
                <c:pt idx="3762">
                  <c:v>0.24481719977236999</c:v>
                </c:pt>
                <c:pt idx="3763">
                  <c:v>0.24507529309927301</c:v>
                </c:pt>
                <c:pt idx="3764">
                  <c:v>0.24516568197007599</c:v>
                </c:pt>
                <c:pt idx="3765">
                  <c:v>0.24508830453188399</c:v>
                </c:pt>
                <c:pt idx="3766">
                  <c:v>0.244843213733899</c:v>
                </c:pt>
                <c:pt idx="3767">
                  <c:v>0.244430577291187</c:v>
                </c:pt>
                <c:pt idx="3768">
                  <c:v>0.243850677569911</c:v>
                </c:pt>
                <c:pt idx="3769">
                  <c:v>0.243103911394109</c:v>
                </c:pt>
                <c:pt idx="3770">
                  <c:v>0.24219078977414699</c:v>
                </c:pt>
                <c:pt idx="3771">
                  <c:v>0.241111937557037</c:v>
                </c:pt>
                <c:pt idx="3772">
                  <c:v>0.239868092998856</c:v>
                </c:pt>
                <c:pt idx="3773">
                  <c:v>0.23846010725955799</c:v>
                </c:pt>
                <c:pt idx="3774">
                  <c:v>0.236888943820525</c:v>
                </c:pt>
                <c:pt idx="3775">
                  <c:v>0.235155677825266</c:v>
                </c:pt>
                <c:pt idx="3776">
                  <c:v>0.23326149534369001</c:v>
                </c:pt>
                <c:pt idx="3777">
                  <c:v>0.23120769256048801</c:v>
                </c:pt>
                <c:pt idx="3778">
                  <c:v>0.22899567488815301</c:v>
                </c:pt>
                <c:pt idx="3779">
                  <c:v>0.226626956005261</c:v>
                </c:pt>
                <c:pt idx="3780">
                  <c:v>0.22410315682066301</c:v>
                </c:pt>
                <c:pt idx="3781">
                  <c:v>0.22142600436430199</c:v>
                </c:pt>
                <c:pt idx="3782">
                  <c:v>0.218597330605412</c:v>
                </c:pt>
                <c:pt idx="3783">
                  <c:v>0.215619071198901</c:v>
                </c:pt>
                <c:pt idx="3784">
                  <c:v>0.21249326416079201</c:v>
                </c:pt>
                <c:pt idx="3785">
                  <c:v>0.20922204847360801</c:v>
                </c:pt>
                <c:pt idx="3786">
                  <c:v>0.205807662622677</c:v>
                </c:pt>
                <c:pt idx="3787">
                  <c:v>0.20225244306433901</c:v>
                </c:pt>
                <c:pt idx="3788">
                  <c:v>0.198558822627111</c:v>
                </c:pt>
                <c:pt idx="3789">
                  <c:v>0.19472932884691399</c:v>
                </c:pt>
                <c:pt idx="3790">
                  <c:v>0.190766582237482</c:v>
                </c:pt>
                <c:pt idx="3791">
                  <c:v>0.186673294497153</c:v>
                </c:pt>
                <c:pt idx="3792">
                  <c:v>0.18245226665325801</c:v>
                </c:pt>
                <c:pt idx="3793">
                  <c:v>0.17810638714538499</c:v>
                </c:pt>
                <c:pt idx="3794">
                  <c:v>0.173638629848828</c:v>
                </c:pt>
                <c:pt idx="3795">
                  <c:v>0.169052052039568</c:v>
                </c:pt>
                <c:pt idx="3796">
                  <c:v>0.16434979230218999</c:v>
                </c:pt>
                <c:pt idx="3797">
                  <c:v>0.159535068382154</c:v>
                </c:pt>
                <c:pt idx="3798">
                  <c:v>0.15461117498389901</c:v>
                </c:pt>
                <c:pt idx="3799">
                  <c:v>0.149581481516287</c:v>
                </c:pt>
                <c:pt idx="3800">
                  <c:v>0.14444942978692199</c:v>
                </c:pt>
                <c:pt idx="3801">
                  <c:v>0.13921853164692999</c:v>
                </c:pt>
                <c:pt idx="3802">
                  <c:v>0.13389236658780501</c:v>
                </c:pt>
                <c:pt idx="3803">
                  <c:v>0.128474579291977</c:v>
                </c:pt>
                <c:pt idx="3804">
                  <c:v>0.122968877138758</c:v>
                </c:pt>
                <c:pt idx="3805">
                  <c:v>0.117379027667395</c:v>
                </c:pt>
                <c:pt idx="3806">
                  <c:v>0.111708855998949</c:v>
                </c:pt>
                <c:pt idx="3807">
                  <c:v>0.105962242218775</c:v>
                </c:pt>
                <c:pt idx="3808">
                  <c:v>0.10014311872138799</c:v>
                </c:pt>
                <c:pt idx="3809">
                  <c:v>9.4255467519536201E-2</c:v>
                </c:pt>
                <c:pt idx="3810">
                  <c:v>8.8303317519315097E-2</c:v>
                </c:pt>
                <c:pt idx="3811">
                  <c:v>8.2290741763200295E-2</c:v>
                </c:pt>
                <c:pt idx="3812">
                  <c:v>7.62218546428719E-2</c:v>
                </c:pt>
                <c:pt idx="3813">
                  <c:v>7.0100809083746496E-2</c:v>
                </c:pt>
                <c:pt idx="3814">
                  <c:v>6.3931793703139297E-2</c:v>
                </c:pt>
                <c:pt idx="3815">
                  <c:v>5.77190299440037E-2</c:v>
                </c:pt>
                <c:pt idx="3816">
                  <c:v>5.1466769186207101E-2</c:v>
                </c:pt>
                <c:pt idx="3817">
                  <c:v>4.5179289837321897E-2</c:v>
                </c:pt>
                <c:pt idx="3818">
                  <c:v>3.8860894404920798E-2</c:v>
                </c:pt>
                <c:pt idx="3819">
                  <c:v>3.2515906552380902E-2</c:v>
                </c:pt>
                <c:pt idx="3820">
                  <c:v>2.6148668140210898E-2</c:v>
                </c:pt>
                <c:pt idx="3821">
                  <c:v>1.9763536254925999E-2</c:v>
                </c:pt>
                <c:pt idx="3822">
                  <c:v>1.33648802275038E-2</c:v>
                </c:pt>
                <c:pt idx="3823">
                  <c:v>6.9570786434607103E-3</c:v>
                </c:pt>
                <c:pt idx="3824">
                  <c:v>5.4451634659675595E-4</c:v>
                </c:pt>
                <c:pt idx="3825">
                  <c:v>-5.86841856154347E-3</c:v>
                </c:pt>
                <c:pt idx="3826">
                  <c:v>-1.22773377244383E-2</c:v>
                </c:pt>
                <c:pt idx="3827">
                  <c:v>-1.8677855533531199E-2</c:v>
                </c:pt>
                <c:pt idx="3828">
                  <c:v>-2.5065592129292699E-2</c:v>
                </c:pt>
                <c:pt idx="3829">
                  <c:v>-3.1436176398347997E-2</c:v>
                </c:pt>
                <c:pt idx="3830">
                  <c:v>-3.7785248964619697E-2</c:v>
                </c:pt>
                <c:pt idx="3831">
                  <c:v>-4.4108465172438903E-2</c:v>
                </c:pt>
                <c:pt idx="3832">
                  <c:v>-5.0401498059583202E-2</c:v>
                </c:pt>
                <c:pt idx="3833">
                  <c:v>-5.6660041318206303E-2</c:v>
                </c:pt>
                <c:pt idx="3834">
                  <c:v>-6.2879812241635205E-2</c:v>
                </c:pt>
                <c:pt idx="3835">
                  <c:v>-6.9056554655016006E-2</c:v>
                </c:pt>
                <c:pt idx="3836">
                  <c:v>-7.5186041827804903E-2</c:v>
                </c:pt>
                <c:pt idx="3837">
                  <c:v>-8.1264079366109701E-2</c:v>
                </c:pt>
                <c:pt idx="3838">
                  <c:v>-8.7286508082904196E-2</c:v>
                </c:pt>
                <c:pt idx="3839">
                  <c:v>-9.3249206844150001E-2</c:v>
                </c:pt>
                <c:pt idx="3840">
                  <c:v>-9.9148095388879198E-2</c:v>
                </c:pt>
                <c:pt idx="3841">
                  <c:v>-0.10497913712130701</c:v>
                </c:pt>
                <c:pt idx="3842">
                  <c:v>-0.110738341873067</c:v>
                </c:pt>
                <c:pt idx="3843">
                  <c:v>-0.116421768633669</c:v>
                </c:pt>
                <c:pt idx="3844">
                  <c:v>-0.122025528247331</c:v>
                </c:pt>
                <c:pt idx="3845">
                  <c:v>-0.127545786074312</c:v>
                </c:pt>
                <c:pt idx="3846">
                  <c:v>-0.132978764614953</c:v>
                </c:pt>
                <c:pt idx="3847">
                  <c:v>-0.13832074609460701</c:v>
                </c:pt>
                <c:pt idx="3848">
                  <c:v>-0.14356807500770499</c:v>
                </c:pt>
                <c:pt idx="3849">
                  <c:v>-0.148717160619212</c:v>
                </c:pt>
                <c:pt idx="3850">
                  <c:v>-0.153764479421757</c:v>
                </c:pt>
                <c:pt idx="3851">
                  <c:v>-0.15870657754675799</c:v>
                </c:pt>
                <c:pt idx="3852">
                  <c:v>-0.163540073127903</c:v>
                </c:pt>
                <c:pt idx="3853">
                  <c:v>-0.168261658615348</c:v>
                </c:pt>
                <c:pt idx="3854">
                  <c:v>-0.172868103039066</c:v>
                </c:pt>
                <c:pt idx="3855">
                  <c:v>-0.17735625421979501</c:v>
                </c:pt>
                <c:pt idx="3856">
                  <c:v>-0.181723040926065</c:v>
                </c:pt>
                <c:pt idx="3857">
                  <c:v>-0.18596547497583499</c:v>
                </c:pt>
                <c:pt idx="3858">
                  <c:v>-0.1900806532813</c:v>
                </c:pt>
                <c:pt idx="3859">
                  <c:v>-0.19406575983546601</c:v>
                </c:pt>
                <c:pt idx="3860">
                  <c:v>-0.197918067639136</c:v>
                </c:pt>
                <c:pt idx="3861">
                  <c:v>-0.20163494056699399</c:v>
                </c:pt>
                <c:pt idx="3862">
                  <c:v>-0.205213835171492</c:v>
                </c:pt>
                <c:pt idx="3863">
                  <c:v>-0.20865230242333399</c:v>
                </c:pt>
                <c:pt idx="3864">
                  <c:v>-0.211947989387332</c:v>
                </c:pt>
                <c:pt idx="3865">
                  <c:v>-0.215098640832523</c:v>
                </c:pt>
                <c:pt idx="3866">
                  <c:v>-0.21810210077541101</c:v>
                </c:pt>
                <c:pt idx="3867">
                  <c:v>-0.22095631395530399</c:v>
                </c:pt>
                <c:pt idx="3868">
                  <c:v>-0.22365932724072901</c:v>
                </c:pt>
                <c:pt idx="3869">
                  <c:v>-0.226209290965946</c:v>
                </c:pt>
                <c:pt idx="3870">
                  <c:v>-0.22860446019667699</c:v>
                </c:pt>
                <c:pt idx="3871">
                  <c:v>-0.230843195924159</c:v>
                </c:pt>
                <c:pt idx="3872">
                  <c:v>-0.23292396618671299</c:v>
                </c:pt>
                <c:pt idx="3873">
                  <c:v>-0.23484534711806301</c:v>
                </c:pt>
                <c:pt idx="3874">
                  <c:v>-0.23660602392168101</c:v>
                </c:pt>
                <c:pt idx="3875">
                  <c:v>-0.23820479177050399</c:v>
                </c:pt>
                <c:pt idx="3876">
                  <c:v>-0.239640556631391</c:v>
                </c:pt>
                <c:pt idx="3877">
                  <c:v>-0.24091233601377199</c:v>
                </c:pt>
                <c:pt idx="3878">
                  <c:v>-0.242019259641955</c:v>
                </c:pt>
                <c:pt idx="3879">
                  <c:v>-0.24296057005066299</c:v>
                </c:pt>
                <c:pt idx="3880">
                  <c:v>-0.24373562310336</c:v>
                </c:pt>
                <c:pt idx="3881">
                  <c:v>-0.244343888433038</c:v>
                </c:pt>
                <c:pt idx="3882">
                  <c:v>-0.24478494980513599</c:v>
                </c:pt>
                <c:pt idx="3883">
                  <c:v>-0.245058505402379</c:v>
                </c:pt>
                <c:pt idx="3884">
                  <c:v>-0.24516436803130401</c:v>
                </c:pt>
                <c:pt idx="3885">
                  <c:v>-0.245102465250359</c:v>
                </c:pt>
                <c:pt idx="3886">
                  <c:v>-0.24487283941947399</c:v>
                </c:pt>
                <c:pt idx="3887">
                  <c:v>-0.24447564767107399</c:v>
                </c:pt>
                <c:pt idx="3888">
                  <c:v>-0.24391116180255401</c:v>
                </c:pt>
                <c:pt idx="3889">
                  <c:v>-0.24317976809028699</c:v>
                </c:pt>
                <c:pt idx="3890">
                  <c:v>-0.242281967025298</c:v>
                </c:pt>
                <c:pt idx="3891">
                  <c:v>-0.24121837297078</c:v>
                </c:pt>
                <c:pt idx="3892">
                  <c:v>-0.23998971374168299</c:v>
                </c:pt>
                <c:pt idx="3893">
                  <c:v>-0.23859683010667501</c:v>
                </c:pt>
                <c:pt idx="3894">
                  <c:v>-0.237040675212806</c:v>
                </c:pt>
                <c:pt idx="3895">
                  <c:v>-0.235322313933269</c:v>
                </c:pt>
                <c:pt idx="3896">
                  <c:v>-0.23344292213871201</c:v>
                </c:pt>
                <c:pt idx="3897">
                  <c:v>-0.231403785892593</c:v>
                </c:pt>
                <c:pt idx="3898">
                  <c:v>-0.22920630057112701</c:v>
                </c:pt>
                <c:pt idx="3899">
                  <c:v>-0.22685196990843701</c:v>
                </c:pt>
                <c:pt idx="3900">
                  <c:v>-0.22434240496754701</c:v>
                </c:pt>
                <c:pt idx="3901">
                  <c:v>-0.22167932303794199</c:v>
                </c:pt>
                <c:pt idx="3902">
                  <c:v>-0.218864546460424</c:v>
                </c:pt>
                <c:pt idx="3903">
                  <c:v>-0.21590000138009499</c:v>
                </c:pt>
                <c:pt idx="3904">
                  <c:v>-0.212787716428293</c:v>
                </c:pt>
                <c:pt idx="3905">
                  <c:v>-0.209529821334412</c:v>
                </c:pt>
                <c:pt idx="3906">
                  <c:v>-0.20612854546852799</c:v>
                </c:pt>
                <c:pt idx="3907">
                  <c:v>-0.202586216315846</c:v>
                </c:pt>
                <c:pt idx="3908">
                  <c:v>-0.19890525788401101</c:v>
                </c:pt>
                <c:pt idx="3909">
                  <c:v>-0.19508818904436301</c:v>
                </c:pt>
                <c:pt idx="3910">
                  <c:v>-0.19113762180827701</c:v>
                </c:pt>
                <c:pt idx="3911">
                  <c:v>-0.18705625953977301</c:v>
                </c:pt>
                <c:pt idx="3912">
                  <c:v>-0.182846895105611</c:v>
                </c:pt>
                <c:pt idx="3913">
                  <c:v>-0.17851240896413401</c:v>
                </c:pt>
                <c:pt idx="3914">
                  <c:v>-0.174055767194181</c:v>
                </c:pt>
                <c:pt idx="3915">
                  <c:v>-0.169480019465406</c:v>
                </c:pt>
                <c:pt idx="3916">
                  <c:v>-0.16478829695139299</c:v>
                </c:pt>
                <c:pt idx="3917">
                  <c:v>-0.159983810187004</c:v>
                </c:pt>
                <c:pt idx="3918">
                  <c:v>-0.155069846871418</c:v>
                </c:pt>
                <c:pt idx="3919">
                  <c:v>-0.150049769618364</c:v>
                </c:pt>
                <c:pt idx="3920">
                  <c:v>-0.144927013655091</c:v>
                </c:pt>
                <c:pt idx="3921">
                  <c:v>-0.139705084471655</c:v>
                </c:pt>
                <c:pt idx="3922">
                  <c:v>-0.134387555422114</c:v>
                </c:pt>
                <c:pt idx="3923">
                  <c:v>-0.12897806527929701</c:v>
                </c:pt>
                <c:pt idx="3924">
                  <c:v>-0.123480315744792</c:v>
                </c:pt>
                <c:pt idx="3925">
                  <c:v>-0.117898068915888</c:v>
                </c:pt>
                <c:pt idx="3926">
                  <c:v>-0.112235144711175</c:v>
                </c:pt>
                <c:pt idx="3927">
                  <c:v>-0.106495418256586</c:v>
                </c:pt>
                <c:pt idx="3928">
                  <c:v>-0.10068281723365601</c:v>
                </c:pt>
                <c:pt idx="3929">
                  <c:v>-9.4801319191815905E-2</c:v>
                </c:pt>
                <c:pt idx="3930">
                  <c:v>-8.8854948826570898E-2</c:v>
                </c:pt>
                <c:pt idx="3931">
                  <c:v>-8.2847775225404804E-2</c:v>
                </c:pt>
                <c:pt idx="3932">
                  <c:v>-7.6783909083315602E-2</c:v>
                </c:pt>
                <c:pt idx="3933">
                  <c:v>-7.0667499889876001E-2</c:v>
                </c:pt>
                <c:pt idx="3934">
                  <c:v>-6.4502733089746994E-2</c:v>
                </c:pt>
                <c:pt idx="3935">
                  <c:v>-5.8293827218588203E-2</c:v>
                </c:pt>
                <c:pt idx="3936">
                  <c:v>-5.2045031016323198E-2</c:v>
                </c:pt>
                <c:pt idx="3937">
                  <c:v>-4.5760620519736998E-2</c:v>
                </c:pt>
                <c:pt idx="3938">
                  <c:v>-3.9444896136393799E-2</c:v>
                </c:pt>
                <c:pt idx="3939">
                  <c:v>-3.3102179701878003E-2</c:v>
                </c:pt>
                <c:pt idx="3940">
                  <c:v>-2.67368115223722E-2</c:v>
                </c:pt>
                <c:pt idx="3941">
                  <c:v>-2.03531474045958E-2</c:v>
                </c:pt>
                <c:pt idx="3942">
                  <c:v>-1.39555556751362E-2</c:v>
                </c:pt>
                <c:pt idx="3943">
                  <c:v>-7.5484141912136298E-3</c:v>
                </c:pt>
                <c:pt idx="3944">
                  <c:v>-1.1361073449228001E-3</c:v>
                </c:pt>
                <c:pt idx="3945">
                  <c:v>5.2769769369958404E-3</c:v>
                </c:pt>
                <c:pt idx="3946">
                  <c:v>1.16864501958045E-2</c:v>
                </c:pt>
                <c:pt idx="3947">
                  <c:v>1.80879264437801E-2</c:v>
                </c:pt>
                <c:pt idx="3948">
                  <c:v>2.4477025165535599E-2</c:v>
                </c:pt>
                <c:pt idx="3949">
                  <c:v>3.08493743155966E-2</c:v>
                </c:pt>
                <c:pt idx="3950">
                  <c:v>3.72006133101817E-2</c:v>
                </c:pt>
                <c:pt idx="3951">
                  <c:v>4.3526396011140202E-2</c:v>
                </c:pt>
                <c:pt idx="3952">
                  <c:v>4.98223937000042E-2</c:v>
                </c:pt>
                <c:pt idx="3953">
                  <c:v>5.6084298040120502E-2</c:v>
                </c:pt>
                <c:pt idx="3954">
                  <c:v>6.2307824024835902E-2</c:v>
                </c:pt>
                <c:pt idx="3955">
                  <c:v>6.8488712909716795E-2</c:v>
                </c:pt>
                <c:pt idx="3956">
                  <c:v>7.4622735126798304E-2</c:v>
                </c:pt>
                <c:pt idx="3957">
                  <c:v>8.0705693178867999E-2</c:v>
                </c:pt>
                <c:pt idx="3958">
                  <c:v>8.6733424511803603E-2</c:v>
                </c:pt>
                <c:pt idx="3959">
                  <c:v>9.2701804362998699E-2</c:v>
                </c:pt>
                <c:pt idx="3960">
                  <c:v>9.8606748583928497E-2</c:v>
                </c:pt>
                <c:pt idx="3961">
                  <c:v>0.10444421643492401</c:v>
                </c:pt>
                <c:pt idx="3962">
                  <c:v>0.11021021335023801</c:v>
                </c:pt>
                <c:pt idx="3963">
                  <c:v>0.11590079367152201</c:v>
                </c:pt>
                <c:pt idx="3964">
                  <c:v>0.12151206334782701</c:v>
                </c:pt>
                <c:pt idx="3965">
                  <c:v>0.12704018260029401</c:v>
                </c:pt>
                <c:pt idx="3966">
                  <c:v>0.13248136854970799</c:v>
                </c:pt>
                <c:pt idx="3967">
                  <c:v>0.13783189780511201</c:v>
                </c:pt>
                <c:pt idx="3968">
                  <c:v>0.14308810901171401</c:v>
                </c:pt>
                <c:pt idx="3969">
                  <c:v>0.14824640535634501</c:v>
                </c:pt>
                <c:pt idx="3970">
                  <c:v>0.153303257028751</c:v>
                </c:pt>
                <c:pt idx="3971">
                  <c:v>0.15825520363703099</c:v>
                </c:pt>
                <c:pt idx="3972">
                  <c:v>0.16309885657557699</c:v>
                </c:pt>
                <c:pt idx="3973">
                  <c:v>0.16783090134388701</c:v>
                </c:pt>
                <c:pt idx="3974">
                  <c:v>0.17244809981467599</c:v>
                </c:pt>
                <c:pt idx="3975">
                  <c:v>0.17694729244971</c:v>
                </c:pt>
                <c:pt idx="3976">
                  <c:v>0.181325400461879</c:v>
                </c:pt>
                <c:pt idx="3977">
                  <c:v>0.185579427921998</c:v>
                </c:pt>
                <c:pt idx="3978">
                  <c:v>0.18970646380891701</c:v>
                </c:pt>
                <c:pt idx="3979">
                  <c:v>0.19370368400152799</c:v>
                </c:pt>
                <c:pt idx="3980">
                  <c:v>0.19756835321129801</c:v>
                </c:pt>
                <c:pt idx="3981">
                  <c:v>0.20129782685403</c:v>
                </c:pt>
                <c:pt idx="3982">
                  <c:v>0.204889552859536</c:v>
                </c:pt>
                <c:pt idx="3983">
                  <c:v>0.20834107341802099</c:v>
                </c:pt>
                <c:pt idx="3984">
                  <c:v>0.21165002666195201</c:v>
                </c:pt>
                <c:pt idx="3985">
                  <c:v>0.21481414828227799</c:v>
                </c:pt>
                <c:pt idx="3986">
                  <c:v>0.21783127307789499</c:v>
                </c:pt>
                <c:pt idx="3987">
                  <c:v>0.22069933643728601</c:v>
                </c:pt>
                <c:pt idx="3988">
                  <c:v>0.223416375751328</c:v>
                </c:pt>
                <c:pt idx="3989">
                  <c:v>0.225980531756304</c:v>
                </c:pt>
                <c:pt idx="3990">
                  <c:v>0.22839004980619301</c:v>
                </c:pt>
                <c:pt idx="3991">
                  <c:v>0.23064328107336801</c:v>
                </c:pt>
                <c:pt idx="3992">
                  <c:v>0.232738683676884</c:v>
                </c:pt>
                <c:pt idx="3993">
                  <c:v>0.234674823737588</c:v>
                </c:pt>
                <c:pt idx="3994">
                  <c:v>0.23645037635931501</c:v>
                </c:pt>
                <c:pt idx="3995">
                  <c:v>0.23806412653551401</c:v>
                </c:pt>
                <c:pt idx="3996">
                  <c:v>0.23951496998067301</c:v>
                </c:pt>
                <c:pt idx="3997">
                  <c:v>0.24080191388597899</c:v>
                </c:pt>
                <c:pt idx="3998">
                  <c:v>0.241924077598694</c:v>
                </c:pt>
                <c:pt idx="3999">
                  <c:v>0.242880693224786</c:v>
                </c:pt>
                <c:pt idx="4000">
                  <c:v>0.24367110615439599</c:v>
                </c:pt>
                <c:pt idx="4001">
                  <c:v>0.24429477550978301</c:v>
                </c:pt>
                <c:pt idx="4002">
                  <c:v>0.24475127451545101</c:v>
                </c:pt>
                <c:pt idx="4003">
                  <c:v>0.24504029079018699</c:v>
                </c:pt>
                <c:pt idx="4004">
                  <c:v>0.24516162656082199</c:v>
                </c:pt>
                <c:pt idx="4005">
                  <c:v>0.24511519879756899</c:v>
                </c:pt>
                <c:pt idx="4006">
                  <c:v>0.244901039270839</c:v>
                </c:pt>
                <c:pt idx="4007">
                  <c:v>0.244519294529501</c:v>
                </c:pt>
                <c:pt idx="4008">
                  <c:v>0.24397022580059799</c:v>
                </c:pt>
                <c:pt idx="4009">
                  <c:v>0.24325420881059201</c:v>
                </c:pt>
                <c:pt idx="4010">
                  <c:v>0.242371733528251</c:v>
                </c:pt>
                <c:pt idx="4011">
                  <c:v>0.24132340382937001</c:v>
                </c:pt>
                <c:pt idx="4012">
                  <c:v>0.24010993708353701</c:v>
                </c:pt>
                <c:pt idx="4013">
                  <c:v>0.23873216366323799</c:v>
                </c:pt>
                <c:pt idx="4014">
                  <c:v>0.23719102637563799</c:v>
                </c:pt>
                <c:pt idx="4015">
                  <c:v>0.235487579817418</c:v>
                </c:pt>
                <c:pt idx="4016">
                  <c:v>0.23362298965311601</c:v>
                </c:pt>
                <c:pt idx="4017">
                  <c:v>0.23159853181746701</c:v>
                </c:pt>
                <c:pt idx="4018">
                  <c:v>0.229415591642287</c:v>
                </c:pt>
                <c:pt idx="4019">
                  <c:v>0.22707566290848499</c:v>
                </c:pt>
                <c:pt idx="4020">
                  <c:v>0.224580346823882</c:v>
                </c:pt>
                <c:pt idx="4021">
                  <c:v>0.22193135092750199</c:v>
                </c:pt>
                <c:pt idx="4022">
                  <c:v>0.21913048792110801</c:v>
                </c:pt>
                <c:pt idx="4023">
                  <c:v>0.216179674428775</c:v>
                </c:pt>
                <c:pt idx="4024">
                  <c:v>0.21308092968535</c:v>
                </c:pt>
                <c:pt idx="4025">
                  <c:v>0.209836374154693</c:v>
                </c:pt>
                <c:pt idx="4026">
                  <c:v>0.20644822807864599</c:v>
                </c:pt>
                <c:pt idx="4027">
                  <c:v>0.20291880995773101</c:v>
                </c:pt>
                <c:pt idx="4028">
                  <c:v>0.19925053496460299</c:v>
                </c:pt>
                <c:pt idx="4029">
                  <c:v>0.195445913291354</c:v>
                </c:pt>
                <c:pt idx="4030">
                  <c:v>0.19150754843179299</c:v>
                </c:pt>
                <c:pt idx="4031">
                  <c:v>0.18743813539988199</c:v>
                </c:pt>
                <c:pt idx="4032">
                  <c:v>0.18324045888554499</c:v>
                </c:pt>
                <c:pt idx="4033">
                  <c:v>0.178917391349109</c:v>
                </c:pt>
                <c:pt idx="4034">
                  <c:v>0.174471891055688</c:v>
                </c:pt>
                <c:pt idx="4035">
                  <c:v>0.16990700005084799</c:v>
                </c:pt>
                <c:pt idx="4036">
                  <c:v>0.165225842078944</c:v>
                </c:pt>
                <c:pt idx="4037">
                  <c:v>0.16043162044554601</c:v>
                </c:pt>
                <c:pt idx="4038">
                  <c:v>0.15552761582542701</c:v>
                </c:pt>
                <c:pt idx="4039">
                  <c:v>0.150517184017602</c:v>
                </c:pt>
                <c:pt idx="4040">
                  <c:v>0.14540375364896799</c:v>
                </c:pt>
                <c:pt idx="4041">
                  <c:v>0.140190823828095</c:v>
                </c:pt>
                <c:pt idx="4042">
                  <c:v>0.1348819617508</c:v>
                </c:pt>
                <c:pt idx="4043">
                  <c:v>0.12948080025912101</c:v>
                </c:pt>
                <c:pt idx="4044">
                  <c:v>0.123991035355371</c:v>
                </c:pt>
                <c:pt idx="4045">
                  <c:v>0.118416423672974</c:v>
                </c:pt>
                <c:pt idx="4046">
                  <c:v>0.112760779905807</c:v>
                </c:pt>
                <c:pt idx="4047">
                  <c:v>0.107027974197816</c:v>
                </c:pt>
                <c:pt idx="4048">
                  <c:v>0.101221929494685</c:v>
                </c:pt>
                <c:pt idx="4049">
                  <c:v>9.5346618859371804E-2</c:v>
                </c:pt>
                <c:pt idx="4050">
                  <c:v>8.9406062753352403E-2</c:v>
                </c:pt>
                <c:pt idx="4051">
                  <c:v>8.3404326285426697E-2</c:v>
                </c:pt>
                <c:pt idx="4052">
                  <c:v>7.7345516429975197E-2</c:v>
                </c:pt>
                <c:pt idx="4053">
                  <c:v>7.1233779216565096E-2</c:v>
                </c:pt>
                <c:pt idx="4054">
                  <c:v>6.5073296892832505E-2</c:v>
                </c:pt>
                <c:pt idx="4055">
                  <c:v>5.8868285062579601E-2</c:v>
                </c:pt>
                <c:pt idx="4056">
                  <c:v>5.26229898010468E-2</c:v>
                </c:pt>
                <c:pt idx="4057">
                  <c:v>4.6341684749333499E-2</c:v>
                </c:pt>
                <c:pt idx="4058">
                  <c:v>4.0028668189955097E-2</c:v>
                </c:pt>
                <c:pt idx="4059">
                  <c:v>3.3688260105538402E-2</c:v>
                </c:pt>
                <c:pt idx="4060">
                  <c:v>2.7324799222667399E-2</c:v>
                </c:pt>
                <c:pt idx="4061">
                  <c:v>2.0942640042902701E-2</c:v>
                </c:pt>
                <c:pt idx="4062">
                  <c:v>1.45461498630063E-2</c:v>
                </c:pt>
                <c:pt idx="4063">
                  <c:v>8.1397057864103194E-3</c:v>
                </c:pt>
                <c:pt idx="4064">
                  <c:v>1.7276917279754501E-3</c:v>
                </c:pt>
                <c:pt idx="4065">
                  <c:v>-4.6855045859119501E-3</c:v>
                </c:pt>
                <c:pt idx="4066">
                  <c:v>-1.1095494619850901E-2</c:v>
                </c:pt>
                <c:pt idx="4067">
                  <c:v>-1.7497892032490199E-2</c:v>
                </c:pt>
                <c:pt idx="4068">
                  <c:v>-2.3888315678092201E-2</c:v>
                </c:pt>
                <c:pt idx="4069">
                  <c:v>-3.0262392604539799E-2</c:v>
                </c:pt>
                <c:pt idx="4070">
                  <c:v>-3.6615761045738597E-2</c:v>
                </c:pt>
                <c:pt idx="4071">
                  <c:v>-4.29440734063622E-2</c:v>
                </c:pt>
                <c:pt idx="4072">
                  <c:v>-4.9242999236902597E-2</c:v>
                </c:pt>
                <c:pt idx="4073">
                  <c:v>-5.5508228196986101E-2</c:v>
                </c:pt>
                <c:pt idx="4074">
                  <c:v>-6.1735473004929597E-2</c:v>
                </c:pt>
                <c:pt idx="4075">
                  <c:v>-6.7920472371517299E-2</c:v>
                </c:pt>
                <c:pt idx="4076">
                  <c:v>-7.4058993915991397E-2</c:v>
                </c:pt>
                <c:pt idx="4077">
                  <c:v>-8.0146837062260196E-2</c:v>
                </c:pt>
                <c:pt idx="4078">
                  <c:v>-8.6179835913342398E-2</c:v>
                </c:pt>
                <c:pt idx="4079">
                  <c:v>-9.2153862102081402E-2</c:v>
                </c:pt>
                <c:pt idx="4080">
                  <c:v>-9.80648276161767E-2</c:v>
                </c:pt>
                <c:pt idx="4081">
                  <c:v>-0.103908687595602</c:v>
                </c:pt>
                <c:pt idx="4082">
                  <c:v>-0.10968144310049199</c:v>
                </c:pt>
                <c:pt idx="4083">
                  <c:v>-0.115379143847611</c:v>
                </c:pt>
                <c:pt idx="4084">
                  <c:v>-0.12099789091351699</c:v>
                </c:pt>
                <c:pt idx="4085">
                  <c:v>-0.12653383940259399</c:v>
                </c:pt>
                <c:pt idx="4086">
                  <c:v>-0.131983201078096</c:v>
                </c:pt>
                <c:pt idx="4087">
                  <c:v>-0.137342246954436</c:v>
                </c:pt>
                <c:pt idx="4088">
                  <c:v>-0.14260730984891901</c:v>
                </c:pt>
                <c:pt idx="4089">
                  <c:v>-0.14777478689118601</c:v>
                </c:pt>
                <c:pt idx="4090">
                  <c:v>-0.15284114198865301</c:v>
                </c:pt>
                <c:pt idx="4091">
                  <c:v>-0.15780290824624599</c:v>
                </c:pt>
                <c:pt idx="4092">
                  <c:v>-0.16265669033879401</c:v>
                </c:pt>
                <c:pt idx="4093">
                  <c:v>-0.16739916683444001</c:v>
                </c:pt>
                <c:pt idx="4094">
                  <c:v>-0.17202709246749101</c:v>
                </c:pt>
                <c:pt idx="4095">
                  <c:v>-0.17653730035914</c:v>
                </c:pt>
                <c:pt idx="4096">
                  <c:v>-0.180926704184564</c:v>
                </c:pt>
                <c:pt idx="4097">
                  <c:v>-0.18519230028487699</c:v>
                </c:pt>
                <c:pt idx="4098">
                  <c:v>-0.189331169722538</c:v>
                </c:pt>
                <c:pt idx="4099">
                  <c:v>-0.19334048027876399</c:v>
                </c:pt>
                <c:pt idx="4100">
                  <c:v>-0.19721748839161801</c:v>
                </c:pt>
                <c:pt idx="4101">
                  <c:v>-0.20095954103341701</c:v>
                </c:pt>
                <c:pt idx="4102">
                  <c:v>-0.20456407752619599</c:v>
                </c:pt>
                <c:pt idx="4103">
                  <c:v>-0.20802863129397101</c:v>
                </c:pt>
                <c:pt idx="4104">
                  <c:v>-0.21135083155061399</c:v>
                </c:pt>
                <c:pt idx="4105">
                  <c:v>-0.21452840492217601</c:v>
                </c:pt>
                <c:pt idx="4106">
                  <c:v>-0.21755917700254801</c:v>
                </c:pt>
                <c:pt idx="4107">
                  <c:v>-0.22044107384140901</c:v>
                </c:pt>
                <c:pt idx="4108">
                  <c:v>-0.22317212336341799</c:v>
                </c:pt>
                <c:pt idx="4109">
                  <c:v>-0.22575045671770599</c:v>
                </c:pt>
                <c:pt idx="4110">
                  <c:v>-0.22817430955672299</c:v>
                </c:pt>
                <c:pt idx="4111">
                  <c:v>-0.23044202324357899</c:v>
                </c:pt>
                <c:pt idx="4112">
                  <c:v>-0.23255204598704299</c:v>
                </c:pt>
                <c:pt idx="4113">
                  <c:v>-0.23450293390343499</c:v>
                </c:pt>
                <c:pt idx="4114">
                  <c:v>-0.236293352004666</c:v>
                </c:pt>
                <c:pt idx="4115">
                  <c:v>-0.23792207511177199</c:v>
                </c:pt>
                <c:pt idx="4116">
                  <c:v>-0.239387988693298</c:v>
                </c:pt>
                <c:pt idx="4117">
                  <c:v>-0.240690089627973</c:v>
                </c:pt>
                <c:pt idx="4118">
                  <c:v>-0.24182748689113701</c:v>
                </c:pt>
                <c:pt idx="4119">
                  <c:v>-0.24279940216447701</c:v>
                </c:pt>
                <c:pt idx="4120">
                  <c:v>-0.24360517036861801</c:v>
                </c:pt>
                <c:pt idx="4121">
                  <c:v>-0.244244240118242</c:v>
                </c:pt>
                <c:pt idx="4122">
                  <c:v>-0.2447161740994</c:v>
                </c:pt>
                <c:pt idx="4123">
                  <c:v>-0.245020649368758</c:v>
                </c:pt>
                <c:pt idx="4124">
                  <c:v>-0.24515745757459401</c:v>
                </c:pt>
                <c:pt idx="4125">
                  <c:v>-0.24512650509937101</c:v>
                </c:pt>
                <c:pt idx="4126">
                  <c:v>-0.244927813123794</c:v>
                </c:pt>
                <c:pt idx="4127">
                  <c:v>-0.244561517612323</c:v>
                </c:pt>
                <c:pt idx="4128">
                  <c:v>-0.24402786922013001</c:v>
                </c:pt>
                <c:pt idx="4129">
                  <c:v>-0.243327233121574</c:v>
                </c:pt>
                <c:pt idx="4130">
                  <c:v>-0.24246008876031699</c:v>
                </c:pt>
                <c:pt idx="4131">
                  <c:v>-0.24142702952123901</c:v>
                </c:pt>
                <c:pt idx="4132">
                  <c:v>-0.240228762324388</c:v>
                </c:pt>
                <c:pt idx="4133">
                  <c:v>-0.23886610714123399</c:v>
                </c:pt>
                <c:pt idx="4134">
                  <c:v>-0.23733999643356599</c:v>
                </c:pt>
                <c:pt idx="4135">
                  <c:v>-0.23565147451541199</c:v>
                </c:pt>
                <c:pt idx="4136">
                  <c:v>-0.23380169683841301</c:v>
                </c:pt>
                <c:pt idx="4137">
                  <c:v>-0.23179192920115499</c:v>
                </c:pt>
                <c:pt idx="4138">
                  <c:v>-0.229623546882982</c:v>
                </c:pt>
                <c:pt idx="4139">
                  <c:v>-0.227298033702898</c:v>
                </c:pt>
                <c:pt idx="4140">
                  <c:v>-0.22481698100419301</c:v>
                </c:pt>
                <c:pt idx="4141">
                  <c:v>-0.22218208656548799</c:v>
                </c:pt>
                <c:pt idx="4142">
                  <c:v>-0.219395153438952</c:v>
                </c:pt>
                <c:pt idx="4143">
                  <c:v>-0.21645808871647601</c:v>
                </c:pt>
                <c:pt idx="4144">
                  <c:v>-0.21337290222465499</c:v>
                </c:pt>
                <c:pt idx="4145">
                  <c:v>-0.21014170514946801</c:v>
                </c:pt>
                <c:pt idx="4146">
                  <c:v>-0.20676670859159799</c:v>
                </c:pt>
                <c:pt idx="4147">
                  <c:v>-0.203250222053383</c:v>
                </c:pt>
                <c:pt idx="4148">
                  <c:v>-0.19959465185842401</c:v>
                </c:pt>
                <c:pt idx="4149">
                  <c:v>-0.19580249950494899</c:v>
                </c:pt>
                <c:pt idx="4150">
                  <c:v>-0.19187635995404101</c:v>
                </c:pt>
                <c:pt idx="4151">
                  <c:v>-0.187818919853912</c:v>
                </c:pt>
                <c:pt idx="4152">
                  <c:v>-0.18363295570143601</c:v>
                </c:pt>
                <c:pt idx="4153">
                  <c:v>-0.17932133194219699</c:v>
                </c:pt>
                <c:pt idx="4154">
                  <c:v>-0.17488699901036101</c:v>
                </c:pt>
                <c:pt idx="4155">
                  <c:v>-0.17033299130969201</c:v>
                </c:pt>
                <c:pt idx="4156">
                  <c:v>-0.16566242513712701</c:v>
                </c:pt>
                <c:pt idx="4157">
                  <c:v>-0.16087849655029099</c:v>
                </c:pt>
                <c:pt idx="4158">
                  <c:v>-0.155984479180448</c:v>
                </c:pt>
                <c:pt idx="4159">
                  <c:v>-0.15098372199236401</c:v>
                </c:pt>
                <c:pt idx="4160">
                  <c:v>-0.14587964699261299</c:v>
                </c:pt>
                <c:pt idx="4161">
                  <c:v>-0.14067574688791001</c:v>
                </c:pt>
                <c:pt idx="4162">
                  <c:v>-0.13537558269505601</c:v>
                </c:pt>
                <c:pt idx="4163">
                  <c:v>-0.129982781304148</c:v>
                </c:pt>
                <c:pt idx="4164">
                  <c:v>-0.124501032996701</c:v>
                </c:pt>
                <c:pt idx="4165">
                  <c:v>-0.118934088920401</c:v>
                </c:pt>
                <c:pt idx="4166">
                  <c:v>-0.11328575852220001</c:v>
                </c:pt>
                <c:pt idx="4167">
                  <c:v>-0.107559906941523</c:v>
                </c:pt>
                <c:pt idx="4168">
                  <c:v>-0.10176045236535899</c:v>
                </c:pt>
                <c:pt idx="4169">
                  <c:v>-9.5891363347058695E-2</c:v>
                </c:pt>
                <c:pt idx="4170">
                  <c:v>-8.9956656090659406E-2</c:v>
                </c:pt>
                <c:pt idx="4171">
                  <c:v>-8.3960391702606899E-2</c:v>
                </c:pt>
                <c:pt idx="4172">
                  <c:v>-7.7906673412749899E-2</c:v>
                </c:pt>
                <c:pt idx="4173">
                  <c:v>-7.1799643766509394E-2</c:v>
                </c:pt>
                <c:pt idx="4174">
                  <c:v>-6.5643481790143801E-2</c:v>
                </c:pt>
                <c:pt idx="4175">
                  <c:v>-5.9442400131051801E-2</c:v>
                </c:pt>
                <c:pt idx="4176">
                  <c:v>-5.3200642175066801E-2</c:v>
                </c:pt>
                <c:pt idx="4177">
                  <c:v>-4.6922479142718E-2</c:v>
                </c:pt>
                <c:pt idx="4178">
                  <c:v>-4.0612207166444397E-2</c:v>
                </c:pt>
                <c:pt idx="4179">
                  <c:v>-3.4274144350760899E-2</c:v>
                </c:pt>
                <c:pt idx="4180">
                  <c:v>-2.7912627817389499E-2</c:v>
                </c:pt>
                <c:pt idx="4181">
                  <c:v>-2.1532010737377E-2</c:v>
                </c:pt>
                <c:pt idx="4182">
                  <c:v>-1.51366593522299E-2</c:v>
                </c:pt>
                <c:pt idx="4183">
                  <c:v>-8.73094998610594E-3</c:v>
                </c:pt>
                <c:pt idx="4184">
                  <c:v>-2.3192660511050399E-3</c:v>
                </c:pt>
                <c:pt idx="4185">
                  <c:v>4.09400495228914E-3</c:v>
                </c:pt>
                <c:pt idx="4186">
                  <c:v>1.05044744375657E-2</c:v>
                </c:pt>
                <c:pt idx="4187">
                  <c:v>1.69077557352862E-2</c:v>
                </c:pt>
                <c:pt idx="4188">
                  <c:v>2.3299467094872101E-2</c:v>
                </c:pt>
                <c:pt idx="4189">
                  <c:v>2.9675234683027098E-2</c:v>
                </c:pt>
                <c:pt idx="4190">
                  <c:v>3.60306955767404E-2</c:v>
                </c:pt>
                <c:pt idx="4191">
                  <c:v>4.2361500748825602E-2</c:v>
                </c:pt>
                <c:pt idx="4192">
                  <c:v>4.86633180439493E-2</c:v>
                </c:pt>
                <c:pt idx="4193">
                  <c:v>5.49318351431154E-2</c:v>
                </c:pt>
                <c:pt idx="4194">
                  <c:v>6.1162762514574802E-2</c:v>
                </c:pt>
                <c:pt idx="4195">
                  <c:v>6.7351836349142102E-2</c:v>
                </c:pt>
                <c:pt idx="4196">
                  <c:v>7.3494821477910297E-2</c:v>
                </c:pt>
                <c:pt idx="4197">
                  <c:v>7.9587514270367393E-2</c:v>
                </c:pt>
                <c:pt idx="4198">
                  <c:v>8.5625745510930495E-2</c:v>
                </c:pt>
                <c:pt idx="4199">
                  <c:v>9.1605383251930905E-2</c:v>
                </c:pt>
                <c:pt idx="4200">
                  <c:v>9.75223356410959E-2</c:v>
                </c:pt>
                <c:pt idx="4201">
                  <c:v>0.103372553721594</c:v>
                </c:pt>
                <c:pt idx="4202">
                  <c:v>0.109152034202727</c:v>
                </c:pt>
                <c:pt idx="4203">
                  <c:v>0.114856822199373</c:v>
                </c:pt>
                <c:pt idx="4204">
                  <c:v>0.12048301393830201</c:v>
                </c:pt>
                <c:pt idx="4205">
                  <c:v>0.12602675942952399</c:v>
                </c:pt>
                <c:pt idx="4206">
                  <c:v>0.131484265100824</c:v>
                </c:pt>
                <c:pt idx="4207">
                  <c:v>0.13685179639369699</c:v>
                </c:pt>
                <c:pt idx="4208">
                  <c:v>0.142125680318896</c:v>
                </c:pt>
                <c:pt idx="4209">
                  <c:v>0.147302307969854</c:v>
                </c:pt>
                <c:pt idx="4210">
                  <c:v>0.15237813699224301</c:v>
                </c:pt>
                <c:pt idx="4211">
                  <c:v>0.157349694008007</c:v>
                </c:pt>
                <c:pt idx="4212">
                  <c:v>0.16221357699218</c:v>
                </c:pt>
                <c:pt idx="4213">
                  <c:v>0.16696645760088999</c:v>
                </c:pt>
                <c:pt idx="4214">
                  <c:v>0.17160508344893199</c:v>
                </c:pt>
                <c:pt idx="4215">
                  <c:v>0.17612628033536801</c:v>
                </c:pt>
                <c:pt idx="4216">
                  <c:v>0.18052695441562799</c:v>
                </c:pt>
                <c:pt idx="4217">
                  <c:v>0.18480409431862099</c:v>
                </c:pt>
                <c:pt idx="4218">
                  <c:v>0.188954773207406</c:v>
                </c:pt>
                <c:pt idx="4219">
                  <c:v>0.19297615078202099</c:v>
                </c:pt>
                <c:pt idx="4220">
                  <c:v>0.196865475223096</c:v>
                </c:pt>
                <c:pt idx="4221">
                  <c:v>0.200620085074912</c:v>
                </c:pt>
                <c:pt idx="4222">
                  <c:v>0.20423741106663501</c:v>
                </c:pt>
                <c:pt idx="4223">
                  <c:v>0.20771497787045701</c:v>
                </c:pt>
                <c:pt idx="4224">
                  <c:v>0.21105040579546</c:v>
                </c:pt>
                <c:pt idx="4225">
                  <c:v>0.21424141241602901</c:v>
                </c:pt>
                <c:pt idx="4226">
                  <c:v>0.217285814133718</c:v>
                </c:pt>
                <c:pt idx="4227">
                  <c:v>0.220181527671474</c:v>
                </c:pt>
                <c:pt idx="4228">
                  <c:v>0.22292657149922199</c:v>
                </c:pt>
                <c:pt idx="4229">
                  <c:v>0.22551906718982101</c:v>
                </c:pt>
                <c:pt idx="4230">
                  <c:v>0.22795724070446799</c:v>
                </c:pt>
                <c:pt idx="4231">
                  <c:v>0.23023942360666699</c:v>
                </c:pt>
                <c:pt idx="4232">
                  <c:v>0.23236405420393799</c:v>
                </c:pt>
                <c:pt idx="4233">
                  <c:v>0.23432967861647799</c:v>
                </c:pt>
                <c:pt idx="4234">
                  <c:v>0.23613495177204999</c:v>
                </c:pt>
                <c:pt idx="4235">
                  <c:v>0.237778638326409</c:v>
                </c:pt>
                <c:pt idx="4236">
                  <c:v>0.23925961350864799</c:v>
                </c:pt>
                <c:pt idx="4237">
                  <c:v>0.24057686389087801</c:v>
                </c:pt>
                <c:pt idx="4238">
                  <c:v>0.24172948808170799</c:v>
                </c:pt>
                <c:pt idx="4239">
                  <c:v>0.242716697343072</c:v>
                </c:pt>
                <c:pt idx="4240">
                  <c:v>0.24353781612995501</c:v>
                </c:pt>
                <c:pt idx="4241">
                  <c:v>0.244192282552671</c:v>
                </c:pt>
                <c:pt idx="4242">
                  <c:v>0.244679648761362</c:v>
                </c:pt>
                <c:pt idx="4243">
                  <c:v>0.24499958125245799</c:v>
                </c:pt>
                <c:pt idx="4244">
                  <c:v>0.24515186109689599</c:v>
                </c:pt>
                <c:pt idx="4245">
                  <c:v>0.24513638408992999</c:v>
                </c:pt>
                <c:pt idx="4246">
                  <c:v>0.24495316082244101</c:v>
                </c:pt>
                <c:pt idx="4247">
                  <c:v>0.24460231667368601</c:v>
                </c:pt>
                <c:pt idx="4248">
                  <c:v>0.24408409172550499</c:v>
                </c:pt>
                <c:pt idx="4249">
                  <c:v>0.24339884059803199</c:v>
                </c:pt>
                <c:pt idx="4250">
                  <c:v>0.242547032207026</c:v>
                </c:pt>
                <c:pt idx="4251">
                  <c:v>0.241529249443001</c:v>
                </c:pt>
                <c:pt idx="4252">
                  <c:v>0.24034618877234601</c:v>
                </c:pt>
                <c:pt idx="4253">
                  <c:v>0.238998659760741</c:v>
                </c:pt>
                <c:pt idx="4254">
                  <c:v>0.23748758451917201</c:v>
                </c:pt>
                <c:pt idx="4255">
                  <c:v>0.23581399707293099</c:v>
                </c:pt>
                <c:pt idx="4256">
                  <c:v>0.23397904265403599</c:v>
                </c:pt>
                <c:pt idx="4257">
                  <c:v>0.23198397691754999</c:v>
                </c:pt>
                <c:pt idx="4258">
                  <c:v>0.22983016508234</c:v>
                </c:pt>
                <c:pt idx="4259">
                  <c:v>0.22751908099686499</c:v>
                </c:pt>
                <c:pt idx="4260">
                  <c:v>0.225052306130615</c:v>
                </c:pt>
                <c:pt idx="4261">
                  <c:v>0.22243152849192699</c:v>
                </c:pt>
                <c:pt idx="4262">
                  <c:v>0.219658541472874</c:v>
                </c:pt>
                <c:pt idx="4263">
                  <c:v>0.21673524262205901</c:v>
                </c:pt>
                <c:pt idx="4264">
                  <c:v>0.21366363234612301</c:v>
                </c:pt>
                <c:pt idx="4265">
                  <c:v>0.210445812540871</c:v>
                </c:pt>
                <c:pt idx="4266">
                  <c:v>0.20708398515295201</c:v>
                </c:pt>
                <c:pt idx="4267">
                  <c:v>0.20358045067307001</c:v>
                </c:pt>
                <c:pt idx="4268">
                  <c:v>0.19993760656176399</c:v>
                </c:pt>
                <c:pt idx="4269">
                  <c:v>0.19615794560883301</c:v>
                </c:pt>
                <c:pt idx="4270">
                  <c:v>0.192244054227522</c:v>
                </c:pt>
                <c:pt idx="4271">
                  <c:v>0.18819861068464799</c:v>
                </c:pt>
                <c:pt idx="4272">
                  <c:v>0.18402438326787099</c:v>
                </c:pt>
                <c:pt idx="4273">
                  <c:v>0.17972422839135299</c:v>
                </c:pt>
                <c:pt idx="4274">
                  <c:v>0.175301088641129</c:v>
                </c:pt>
                <c:pt idx="4275">
                  <c:v>0.170757990761497</c:v>
                </c:pt>
                <c:pt idx="4276">
                  <c:v>0.16609804358382599</c:v>
                </c:pt>
                <c:pt idx="4277">
                  <c:v>0.16132443589918899</c:v>
                </c:pt>
                <c:pt idx="4278">
                  <c:v>0.15644043427628099</c:v>
                </c:pt>
                <c:pt idx="4279">
                  <c:v>0.15144938082611401</c:v>
                </c:pt>
                <c:pt idx="4280">
                  <c:v>0.14635469091501699</c:v>
                </c:pt>
                <c:pt idx="4281">
                  <c:v>0.14115985082751101</c:v>
                </c:pt>
                <c:pt idx="4282">
                  <c:v>0.135868415380649</c:v>
                </c:pt>
                <c:pt idx="4283">
                  <c:v>0.13048400549146599</c:v>
                </c:pt>
                <c:pt idx="4284">
                  <c:v>0.125010305699192</c:v>
                </c:pt>
                <c:pt idx="4285">
                  <c:v>0.119451061643933</c:v>
                </c:pt>
                <c:pt idx="4286">
                  <c:v>0.113810077503534</c:v>
                </c:pt>
                <c:pt idx="4287">
                  <c:v>0.108091213390393</c:v>
                </c:pt>
                <c:pt idx="4288">
                  <c:v>0.102298382709992</c:v>
                </c:pt>
                <c:pt idx="4289">
                  <c:v>9.6435549482963401E-2</c:v>
                </c:pt>
                <c:pt idx="4290">
                  <c:v>9.0506725632522295E-2</c:v>
                </c:pt>
                <c:pt idx="4291">
                  <c:v>8.4515968239113101E-2</c:v>
                </c:pt>
                <c:pt idx="4292">
                  <c:v>7.8467376764160698E-2</c:v>
                </c:pt>
                <c:pt idx="4293">
                  <c:v>7.2365090244818603E-2</c:v>
                </c:pt>
                <c:pt idx="4294">
                  <c:v>6.6213284461634506E-2</c:v>
                </c:pt>
                <c:pt idx="4295">
                  <c:v>6.0016169081074003E-2</c:v>
                </c:pt>
                <c:pt idx="4296">
                  <c:v>5.3777984774855403E-2</c:v>
                </c:pt>
                <c:pt idx="4297">
                  <c:v>4.7503000318067701E-2</c:v>
                </c:pt>
                <c:pt idx="4298">
                  <c:v>4.1195509668057899E-2</c:v>
                </c:pt>
                <c:pt idx="4299">
                  <c:v>3.4859829026085698E-2</c:v>
                </c:pt>
                <c:pt idx="4300">
                  <c:v>2.8500293883757199E-2</c:v>
                </c:pt>
                <c:pt idx="4301">
                  <c:v>2.21212560562579E-2</c:v>
                </c:pt>
                <c:pt idx="4302">
                  <c:v>1.57270807044156E-2</c:v>
                </c:pt>
                <c:pt idx="4303">
                  <c:v>9.3221433476310192E-3</c:v>
                </c:pt>
                <c:pt idx="4304">
                  <c:v>2.9108268697198799E-3</c:v>
                </c:pt>
                <c:pt idx="4305">
                  <c:v>-3.50248148028418E-3</c:v>
                </c:pt>
                <c:pt idx="4306">
                  <c:v>-9.91339309031407E-3</c:v>
                </c:pt>
                <c:pt idx="4307">
                  <c:v>-1.6317520988386298E-2</c:v>
                </c:pt>
                <c:pt idx="4308">
                  <c:v>-2.2710482844595901E-2</c:v>
                </c:pt>
                <c:pt idx="4309">
                  <c:v>-2.9087903969934398E-2</c:v>
                </c:pt>
                <c:pt idx="4310">
                  <c:v>-3.5445420309879502E-2</c:v>
                </c:pt>
                <c:pt idx="4311">
                  <c:v>-4.1778681430707502E-2</c:v>
                </c:pt>
                <c:pt idx="4312">
                  <c:v>-4.8083353496485098E-2</c:v>
                </c:pt>
                <c:pt idx="4313">
                  <c:v>-5.43551222347032E-2</c:v>
                </c:pt>
                <c:pt idx="4314">
                  <c:v>-6.0589695888523601E-2</c:v>
                </c:pt>
                <c:pt idx="4315">
                  <c:v>-6.6782808153618395E-2</c:v>
                </c:pt>
                <c:pt idx="4316">
                  <c:v>-7.2930221097591993E-2</c:v>
                </c:pt>
                <c:pt idx="4317">
                  <c:v>-7.9027728059988395E-2</c:v>
                </c:pt>
                <c:pt idx="4318">
                  <c:v>-8.5071156530899597E-2</c:v>
                </c:pt>
                <c:pt idx="4319">
                  <c:v>-9.1056371006204104E-2</c:v>
                </c:pt>
                <c:pt idx="4320">
                  <c:v>-9.6979275817482793E-2</c:v>
                </c:pt>
                <c:pt idx="4321">
                  <c:v>-0.102835817934676</c:v>
                </c:pt>
                <c:pt idx="4322">
                  <c:v>-0.108621989739561</c:v>
                </c:pt>
                <c:pt idx="4323">
                  <c:v>-0.11433383176815801</c:v>
                </c:pt>
                <c:pt idx="4324">
                  <c:v>-0.119967435420181</c:v>
                </c:pt>
                <c:pt idx="4325">
                  <c:v>-0.12551894563368499</c:v>
                </c:pt>
                <c:pt idx="4326">
                  <c:v>-0.130984563523072</c:v>
                </c:pt>
                <c:pt idx="4327">
                  <c:v>-0.13636054897866501</c:v>
                </c:pt>
                <c:pt idx="4328">
                  <c:v>-0.14164322322605499</c:v>
                </c:pt>
                <c:pt idx="4329">
                  <c:v>-0.146828971343475</c:v>
                </c:pt>
                <c:pt idx="4330">
                  <c:v>-0.15191424473548601</c:v>
                </c:pt>
                <c:pt idx="4331">
                  <c:v>-0.15689556356126899</c:v>
                </c:pt>
                <c:pt idx="4332">
                  <c:v>-0.161769519115876</c:v>
                </c:pt>
                <c:pt idx="4333">
                  <c:v>-0.16653277616279599</c:v>
                </c:pt>
                <c:pt idx="4334">
                  <c:v>-0.171182075216253</c:v>
                </c:pt>
                <c:pt idx="4335">
                  <c:v>-0.17571423477166001</c:v>
                </c:pt>
                <c:pt idx="4336">
                  <c:v>-0.18012615348271699</c:v>
                </c:pt>
                <c:pt idx="4337">
                  <c:v>-0.184414812283658</c:v>
                </c:pt>
                <c:pt idx="4338">
                  <c:v>-0.18857727645518599</c:v>
                </c:pt>
                <c:pt idx="4339">
                  <c:v>-0.192610697632699</c:v>
                </c:pt>
                <c:pt idx="4340">
                  <c:v>-0.196512315755416</c:v>
                </c:pt>
                <c:pt idx="4341">
                  <c:v>-0.20027946095508201</c:v>
                </c:pt>
                <c:pt idx="4342">
                  <c:v>-0.203909555382952</c:v>
                </c:pt>
                <c:pt idx="4343">
                  <c:v>-0.207400114973806</c:v>
                </c:pt>
                <c:pt idx="4344">
                  <c:v>-0.210748751145792</c:v>
                </c:pt>
                <c:pt idx="4345">
                  <c:v>-0.21395317243492501</c:v>
                </c:pt>
                <c:pt idx="4346">
                  <c:v>-0.217011186063129</c:v>
                </c:pt>
                <c:pt idx="4347">
                  <c:v>-0.219920699438754</c:v>
                </c:pt>
                <c:pt idx="4348">
                  <c:v>-0.222679721588526</c:v>
                </c:pt>
                <c:pt idx="4349">
                  <c:v>-0.225286364519973</c:v>
                </c:pt>
                <c:pt idx="4350">
                  <c:v>-0.22773884451336601</c:v>
                </c:pt>
                <c:pt idx="4351">
                  <c:v>-0.23003548334231899</c:v>
                </c:pt>
                <c:pt idx="4352">
                  <c:v>-0.23217470942219601</c:v>
                </c:pt>
                <c:pt idx="4353">
                  <c:v>-0.234155058885538</c:v>
                </c:pt>
                <c:pt idx="4354">
                  <c:v>-0.23597517658379</c:v>
                </c:pt>
                <c:pt idx="4355">
                  <c:v>-0.23763381701462</c:v>
                </c:pt>
                <c:pt idx="4356">
                  <c:v>-0.23912984517422001</c:v>
                </c:pt>
                <c:pt idx="4357">
                  <c:v>-0.240462237333981</c:v>
                </c:pt>
                <c:pt idx="4358">
                  <c:v>-0.24163008174102901</c:v>
                </c:pt>
                <c:pt idx="4359">
                  <c:v>-0.24263257924214099</c:v>
                </c:pt>
                <c:pt idx="4360">
                  <c:v>-0.24346904383059301</c:v>
                </c:pt>
                <c:pt idx="4361">
                  <c:v>-0.24413890311560499</c:v>
                </c:pt>
                <c:pt idx="4362">
                  <c:v>-0.244641698714016</c:v>
                </c:pt>
                <c:pt idx="4363">
                  <c:v>-0.244977086563961</c:v>
                </c:pt>
                <c:pt idx="4364">
                  <c:v>-0.24514483716031199</c:v>
                </c:pt>
                <c:pt idx="4365">
                  <c:v>-0.24514483571172299</c:v>
                </c:pt>
                <c:pt idx="4366">
                  <c:v>-0.24497708221918499</c:v>
                </c:pt>
                <c:pt idx="4367">
                  <c:v>-0.24464169147602599</c:v>
                </c:pt>
                <c:pt idx="4368">
                  <c:v>-0.24413889298935401</c:v>
                </c:pt>
                <c:pt idx="4369">
                  <c:v>-0.243469030823011</c:v>
                </c:pt>
                <c:pt idx="4370">
                  <c:v>-0.24263256336212799</c:v>
                </c:pt>
                <c:pt idx="4371">
                  <c:v>-0.241630062999453</c:v>
                </c:pt>
                <c:pt idx="4372">
                  <c:v>-0.240462215743665</c:v>
                </c:pt>
                <c:pt idx="4373">
                  <c:v>-0.23912982074993999</c:v>
                </c:pt>
                <c:pt idx="4374">
                  <c:v>-0.23763378977308899</c:v>
                </c:pt>
                <c:pt idx="4375">
                  <c:v>-0.23597514654364801</c:v>
                </c:pt>
                <c:pt idx="4376">
                  <c:v>-0.23415502606734301</c:v>
                </c:pt>
                <c:pt idx="4377">
                  <c:v>-0.23217467384840501</c:v>
                </c:pt>
                <c:pt idx="4378">
                  <c:v>-0.23003544503727499</c:v>
                </c:pt>
                <c:pt idx="4379">
                  <c:v>-0.22773880350328099</c:v>
                </c:pt>
                <c:pt idx="4380">
                  <c:v>-0.22528632083291</c:v>
                </c:pt>
                <c:pt idx="4381">
                  <c:v>-0.22267967525438001</c:v>
                </c:pt>
                <c:pt idx="4382">
                  <c:v>-0.21992065048923101</c:v>
                </c:pt>
                <c:pt idx="4383">
                  <c:v>-0.21701113453172599</c:v>
                </c:pt>
                <c:pt idx="4384">
                  <c:v>-0.213953118356904</c:v>
                </c:pt>
                <c:pt idx="4385">
                  <c:v>-0.21074869455815901</c:v>
                </c:pt>
                <c:pt idx="4386">
                  <c:v>-0.20740005591528299</c:v>
                </c:pt>
                <c:pt idx="4387">
                  <c:v>-0.20390949389395299</c:v>
                </c:pt>
                <c:pt idx="4388">
                  <c:v>-0.200279397077684</c:v>
                </c:pt>
                <c:pt idx="4389">
                  <c:v>-0.19651224953333099</c:v>
                </c:pt>
                <c:pt idx="4390">
                  <c:v>-0.19261062911124099</c:v>
                </c:pt>
                <c:pt idx="4391">
                  <c:v>-0.188577205681245</c:v>
                </c:pt>
                <c:pt idx="4392">
                  <c:v>-0.18441473930566399</c:v>
                </c:pt>
                <c:pt idx="4393">
                  <c:v>-0.18012607835060901</c:v>
                </c:pt>
                <c:pt idx="4394">
                  <c:v>-0.17571415753684999</c:v>
                </c:pt>
                <c:pt idx="4395">
                  <c:v>-0.171181995931594</c:v>
                </c:pt>
                <c:pt idx="4396">
                  <c:v>-0.16653269488254099</c:v>
                </c:pt>
                <c:pt idx="4397">
                  <c:v>-0.16176943589564499</c:v>
                </c:pt>
                <c:pt idx="4398">
                  <c:v>-0.15689547845801</c:v>
                </c:pt>
                <c:pt idx="4399">
                  <c:v>-0.151914157807434</c:v>
                </c:pt>
                <c:pt idx="4400">
                  <c:v>-0.14682888265011601</c:v>
                </c:pt>
                <c:pt idx="4401">
                  <c:v>-0.141643132828081</c:v>
                </c:pt>
                <c:pt idx="4402">
                  <c:v>-0.136360456937936</c:v>
                </c:pt>
                <c:pt idx="4403">
                  <c:v>-0.13098446990256901</c:v>
                </c:pt>
                <c:pt idx="4404">
                  <c:v>-0.12551885049747399</c:v>
                </c:pt>
                <c:pt idx="4405">
                  <c:v>-0.119967338833364</c:v>
                </c:pt>
                <c:pt idx="4406">
                  <c:v>-0.114333733796828</c:v>
                </c:pt>
                <c:pt idx="4407">
                  <c:v>-0.10862189045076</c:v>
                </c:pt>
                <c:pt idx="4408">
                  <c:v>-0.102835717396347</c:v>
                </c:pt>
                <c:pt idx="4409">
                  <c:v>-9.6979174098424201E-2</c:v>
                </c:pt>
                <c:pt idx="4410">
                  <c:v>-9.1056268176021707E-2</c:v>
                </c:pt>
                <c:pt idx="4411">
                  <c:v>-8.5071052659959998E-2</c:v>
                </c:pt>
                <c:pt idx="4412">
                  <c:v>-7.9027623219370097E-2</c:v>
                </c:pt>
                <c:pt idx="4413">
                  <c:v>-7.2930115359037206E-2</c:v>
                </c:pt>
                <c:pt idx="4414">
                  <c:v>-6.6782701589483906E-2</c:v>
                </c:pt>
                <c:pt idx="4415">
                  <c:v>-6.0589588571730899E-2</c:v>
                </c:pt>
                <c:pt idx="4416">
                  <c:v>-5.4355014238688902E-2</c:v>
                </c:pt>
                <c:pt idx="4417">
                  <c:v>-4.8083244895150597E-2</c:v>
                </c:pt>
                <c:pt idx="4418">
                  <c:v>-4.1778572298368503E-2</c:v>
                </c:pt>
                <c:pt idx="4419">
                  <c:v>-3.5445310721214998E-2</c:v>
                </c:pt>
                <c:pt idx="4420">
                  <c:v>-2.9087793999935701E-2</c:v>
                </c:pt>
                <c:pt idx="4421">
                  <c:v>-2.27103725685152E-2</c:v>
                </c:pt>
                <c:pt idx="4422">
                  <c:v>-1.63174104816853E-2</c:v>
                </c:pt>
                <c:pt idx="4423">
                  <c:v>-9.9132824286121395E-3</c:v>
                </c:pt>
                <c:pt idx="4424">
                  <c:v>-3.5023707393069098E-3</c:v>
                </c:pt>
                <c:pt idx="4425">
                  <c:v>2.9109376141926799E-3</c:v>
                </c:pt>
                <c:pt idx="4426">
                  <c:v>9.3222540198171708E-3</c:v>
                </c:pt>
                <c:pt idx="4427">
                  <c:v>1.5727191228582401E-2</c:v>
                </c:pt>
                <c:pt idx="4428">
                  <c:v>2.2121366356773899E-2</c:v>
                </c:pt>
                <c:pt idx="4429">
                  <c:v>2.8500403885144E-2</c:v>
                </c:pt>
                <c:pt idx="4430">
                  <c:v>3.4859938653069598E-2</c:v>
                </c:pt>
                <c:pt idx="4431">
                  <c:v>4.1195618845621403E-2</c:v>
                </c:pt>
                <c:pt idx="4432">
                  <c:v>4.7503108971500903E-2</c:v>
                </c:pt>
                <c:pt idx="4433">
                  <c:v>5.3778092829807E-2</c:v>
                </c:pt>
                <c:pt idx="4434">
                  <c:v>6.0016276463602199E-2</c:v>
                </c:pt>
                <c:pt idx="4435">
                  <c:v>6.6213391098257704E-2</c:v>
                </c:pt>
                <c:pt idx="4436">
                  <c:v>7.2365196062565598E-2</c:v>
                </c:pt>
                <c:pt idx="4437">
                  <c:v>7.8467481690620802E-2</c:v>
                </c:pt>
                <c:pt idx="4438">
                  <c:v>8.4516072202485096E-2</c:v>
                </c:pt>
                <c:pt idx="4439">
                  <c:v>9.0506828561664504E-2</c:v>
                </c:pt>
                <c:pt idx="4440">
                  <c:v>9.6435651307441597E-2</c:v>
                </c:pt>
                <c:pt idx="4441">
                  <c:v>0.10229848336012801</c:v>
                </c:pt>
                <c:pt idx="4442">
                  <c:v>0.108091312797312</c:v>
                </c:pt>
                <c:pt idx="4443">
                  <c:v>0.113810175599212</c:v>
                </c:pt>
                <c:pt idx="4444">
                  <c:v>0.11945115836124399</c:v>
                </c:pt>
                <c:pt idx="4445">
                  <c:v>0.12501040097195201</c:v>
                </c:pt>
                <c:pt idx="4446">
                  <c:v>0.13048409925448001</c:v>
                </c:pt>
                <c:pt idx="4447">
                  <c:v>0.13586850756975499</c:v>
                </c:pt>
                <c:pt idx="4448">
                  <c:v>0.14115994137962501</c:v>
                </c:pt>
                <c:pt idx="4449">
                  <c:v>0.14635477976817399</c:v>
                </c:pt>
                <c:pt idx="4450">
                  <c:v>0.151449467919511</c:v>
                </c:pt>
                <c:pt idx="4451">
                  <c:v>0.15644051955032101</c:v>
                </c:pt>
                <c:pt idx="4452">
                  <c:v>0.16132451929552</c:v>
                </c:pt>
                <c:pt idx="4453">
                  <c:v>0.16609812504537899</c:v>
                </c:pt>
                <c:pt idx="4454">
                  <c:v>0.17075807023252801</c:v>
                </c:pt>
                <c:pt idx="4455">
                  <c:v>0.17530116606725701</c:v>
                </c:pt>
                <c:pt idx="4456">
                  <c:v>0.179724303719595</c:v>
                </c:pt>
                <c:pt idx="4457">
                  <c:v>0.18402445644668</c:v>
                </c:pt>
                <c:pt idx="4458">
                  <c:v>0.18819868166394901</c:v>
                </c:pt>
                <c:pt idx="4459">
                  <c:v>0.19224412295874199</c:v>
                </c:pt>
                <c:pt idx="4460">
                  <c:v>0.19615801204494099</c:v>
                </c:pt>
                <c:pt idx="4461">
                  <c:v>0.19993767065729801</c:v>
                </c:pt>
                <c:pt idx="4462">
                  <c:v>0.20358051238416799</c:v>
                </c:pt>
                <c:pt idx="4463">
                  <c:v>0.20708404443738701</c:v>
                </c:pt>
                <c:pt idx="4464">
                  <c:v>0.21044586935807399</c:v>
                </c:pt>
                <c:pt idx="4465">
                  <c:v>0.213663686657214</c:v>
                </c:pt>
                <c:pt idx="4466">
                  <c:v>0.21673529438987299</c:v>
                </c:pt>
                <c:pt idx="4467">
                  <c:v>0.21965859066198701</c:v>
                </c:pt>
                <c:pt idx="4468">
                  <c:v>0.222431575068678</c:v>
                </c:pt>
                <c:pt idx="4469">
                  <c:v>0.22505235006313301</c:v>
                </c:pt>
                <c:pt idx="4470">
                  <c:v>0.227519122255085</c:v>
                </c:pt>
                <c:pt idx="4471">
                  <c:v>0.229830203638031</c:v>
                </c:pt>
                <c:pt idx="4472">
                  <c:v>0.23198401274432701</c:v>
                </c:pt>
                <c:pt idx="4473">
                  <c:v>0.23397907572738399</c:v>
                </c:pt>
                <c:pt idx="4474">
                  <c:v>0.235814027370218</c:v>
                </c:pt>
                <c:pt idx="4475">
                  <c:v>0.23748761201966601</c:v>
                </c:pt>
                <c:pt idx="4476">
                  <c:v>0.238998684445622</c:v>
                </c:pt>
                <c:pt idx="4477">
                  <c:v>0.240346210624722</c:v>
                </c:pt>
                <c:pt idx="4478">
                  <c:v>0.24152926844792</c:v>
                </c:pt>
                <c:pt idx="4479">
                  <c:v>0.242547048351483</c:v>
                </c:pt>
                <c:pt idx="4480">
                  <c:v>0.24339885387097801</c:v>
                </c:pt>
                <c:pt idx="4481">
                  <c:v>0.244084102117858</c:v>
                </c:pt>
                <c:pt idx="4482">
                  <c:v>0.244602324178335</c:v>
                </c:pt>
                <c:pt idx="4483">
                  <c:v>0.24495316543425</c:v>
                </c:pt>
                <c:pt idx="4484">
                  <c:v>0.24513638580574301</c:v>
                </c:pt>
                <c:pt idx="4485">
                  <c:v>0.24515185991553901</c:v>
                </c:pt>
                <c:pt idx="4486">
                  <c:v>0.24499957717474</c:v>
                </c:pt>
                <c:pt idx="4487">
                  <c:v>0.24467964179007301</c:v>
                </c:pt>
                <c:pt idx="4488">
                  <c:v>0.24419227269258201</c:v>
                </c:pt>
                <c:pt idx="4489">
                  <c:v>0.243537803387812</c:v>
                </c:pt>
                <c:pt idx="4490">
                  <c:v>0.242716681727595</c:v>
                </c:pt>
                <c:pt idx="4491">
                  <c:v>0.24172946960358399</c:v>
                </c:pt>
                <c:pt idx="4492">
                  <c:v>0.24057684256275</c:v>
                </c:pt>
                <c:pt idx="4493">
                  <c:v>0.23925958934511099</c:v>
                </c:pt>
                <c:pt idx="4494">
                  <c:v>0.237778611343998</c:v>
                </c:pt>
                <c:pt idx="4495">
                  <c:v>0.236134921989229</c:v>
                </c:pt>
                <c:pt idx="4496">
                  <c:v>0.23432964605362699</c:v>
                </c:pt>
                <c:pt idx="4497">
                  <c:v>0.23236401888333999</c:v>
                </c:pt>
                <c:pt idx="4498">
                  <c:v>0.23023938555249199</c:v>
                </c:pt>
                <c:pt idx="4499">
                  <c:v>0.22795719994275601</c:v>
                </c:pt>
                <c:pt idx="4500">
                  <c:v>0.225519023748466</c:v>
                </c:pt>
                <c:pt idx="4501">
                  <c:v>0.22292652540795099</c:v>
                </c:pt>
                <c:pt idx="4502">
                  <c:v>0.22018147896182599</c:v>
                </c:pt>
                <c:pt idx="4503">
                  <c:v>0.21728576283902601</c:v>
                </c:pt>
                <c:pt idx="4504">
                  <c:v>0.21424135857139301</c:v>
                </c:pt>
                <c:pt idx="4505">
                  <c:v>0.21105034943772499</c:v>
                </c:pt>
                <c:pt idx="4506">
                  <c:v>0.20771491903819</c:v>
                </c:pt>
                <c:pt idx="4507">
                  <c:v>0.204237349800094</c:v>
                </c:pt>
                <c:pt idx="4508">
                  <c:v>0.200620021416022</c:v>
                </c:pt>
                <c:pt idx="4509">
                  <c:v>0.19686540921541801</c:v>
                </c:pt>
                <c:pt idx="4510">
                  <c:v>0.19297608247072401</c:v>
                </c:pt>
                <c:pt idx="4511">
                  <c:v>0.188954702639236</c:v>
                </c:pt>
                <c:pt idx="4512">
                  <c:v>0.18480402154186701</c:v>
                </c:pt>
                <c:pt idx="4513">
                  <c:v>0.180526879480091</c:v>
                </c:pt>
                <c:pt idx="4514">
                  <c:v>0.17612620329232601</c:v>
                </c:pt>
                <c:pt idx="4515">
                  <c:v>0.17160500435110601</c:v>
                </c:pt>
                <c:pt idx="4516">
                  <c:v>0.166966376502407</c:v>
                </c:pt>
                <c:pt idx="4517">
                  <c:v>0.16221349394853399</c:v>
                </c:pt>
                <c:pt idx="4518">
                  <c:v>0.15734960907602499</c:v>
                </c:pt>
                <c:pt idx="4519">
                  <c:v>0.152378050230044</c:v>
                </c:pt>
                <c:pt idx="4520">
                  <c:v>0.14730221943680899</c:v>
                </c:pt>
                <c:pt idx="4521">
                  <c:v>0.142125590075589</c:v>
                </c:pt>
                <c:pt idx="4522">
                  <c:v>0.136851704501879</c:v>
                </c:pt>
                <c:pt idx="4523">
                  <c:v>0.131484171623378</c:v>
                </c:pt>
                <c:pt idx="4524">
                  <c:v>0.12602666443041599</c:v>
                </c:pt>
                <c:pt idx="4525">
                  <c:v>0.12048291748254</c:v>
                </c:pt>
                <c:pt idx="4526">
                  <c:v>0.114856724352961</c:v>
                </c:pt>
                <c:pt idx="4527">
                  <c:v>0.10915193503262199</c:v>
                </c:pt>
                <c:pt idx="4528">
                  <c:v>0.103372453295658</c:v>
                </c:pt>
                <c:pt idx="4529">
                  <c:v>9.7522234028048702E-2</c:v>
                </c:pt>
                <c:pt idx="4530">
                  <c:v>9.1605280521306801E-2</c:v>
                </c:pt>
                <c:pt idx="4531">
                  <c:v>8.5625641733027794E-2</c:v>
                </c:pt>
                <c:pt idx="4532">
                  <c:v>7.9587409516201094E-2</c:v>
                </c:pt>
                <c:pt idx="4533">
                  <c:v>7.3494715819163406E-2</c:v>
                </c:pt>
                <c:pt idx="4534">
                  <c:v>6.7351729858116494E-2</c:v>
                </c:pt>
                <c:pt idx="4535">
                  <c:v>6.1162655264142197E-2</c:v>
                </c:pt>
                <c:pt idx="4536">
                  <c:v>5.4931727206667003E-2</c:v>
                </c:pt>
                <c:pt idx="4537">
                  <c:v>4.8663209495345798E-2</c:v>
                </c:pt>
                <c:pt idx="4538">
                  <c:v>4.2361391662346502E-2</c:v>
                </c:pt>
                <c:pt idx="4539">
                  <c:v>3.60305860270334E-2</c:v>
                </c:pt>
                <c:pt idx="4540">
                  <c:v>2.9675124745056701E-2</c:v>
                </c:pt>
                <c:pt idx="4541">
                  <c:v>2.3299356843868701E-2</c:v>
                </c:pt>
                <c:pt idx="4542">
                  <c:v>1.6907645246694199E-2</c:v>
                </c:pt>
                <c:pt idx="4543">
                  <c:v>1.05043637869922E-2</c:v>
                </c:pt>
                <c:pt idx="4544">
                  <c:v>4.0938942154521204E-3</c:v>
                </c:pt>
                <c:pt idx="4545">
                  <c:v>-2.3193767984286298E-3</c:v>
                </c:pt>
                <c:pt idx="4546">
                  <c:v>-8.73106066813196E-3</c:v>
                </c:pt>
                <c:pt idx="4547">
                  <c:v>-1.5136769893218899E-2</c:v>
                </c:pt>
                <c:pt idx="4548">
                  <c:v>-2.1532121061686001E-2</c:v>
                </c:pt>
                <c:pt idx="4549">
                  <c:v>-2.7912737849523899E-2</c:v>
                </c:pt>
                <c:pt idx="4550">
                  <c:v>-3.4274254015425998E-2</c:v>
                </c:pt>
                <c:pt idx="4551">
                  <c:v>-4.06123163885969E-2</c:v>
                </c:pt>
                <c:pt idx="4552">
                  <c:v>-4.6922587847617298E-2</c:v>
                </c:pt>
                <c:pt idx="4553">
                  <c:v>-5.32007502883265E-2</c:v>
                </c:pt>
                <c:pt idx="4554">
                  <c:v>-5.9442507578690199E-2</c:v>
                </c:pt>
                <c:pt idx="4555">
                  <c:v>-6.5643588498634803E-2</c:v>
                </c:pt>
                <c:pt idx="4556">
                  <c:v>-7.1799749662832604E-2</c:v>
                </c:pt>
                <c:pt idx="4557">
                  <c:v>-7.7906778424440701E-2</c:v>
                </c:pt>
                <c:pt idx="4558">
                  <c:v>-8.3960495757805995E-2</c:v>
                </c:pt>
                <c:pt idx="4559">
                  <c:v>-8.9956759118162102E-2</c:v>
                </c:pt>
                <c:pt idx="4560">
                  <c:v>-9.5891465276363497E-2</c:v>
                </c:pt>
                <c:pt idx="4561">
                  <c:v>-0.101760553126716</c:v>
                </c:pt>
                <c:pt idx="4562">
                  <c:v>-0.107560006465981</c:v>
                </c:pt>
                <c:pt idx="4563">
                  <c:v>-0.11328585674165501</c:v>
                </c:pt>
                <c:pt idx="4564">
                  <c:v>-0.118934185767642</c:v>
                </c:pt>
                <c:pt idx="4565">
                  <c:v>-0.124501128405456</c:v>
                </c:pt>
                <c:pt idx="4566">
                  <c:v>-0.12998287520912799</c:v>
                </c:pt>
                <c:pt idx="4567">
                  <c:v>-0.13537567503200201</c:v>
                </c:pt>
                <c:pt idx="4568">
                  <c:v>-0.140675837593636</c:v>
                </c:pt>
                <c:pt idx="4569">
                  <c:v>-0.14587973600505</c:v>
                </c:pt>
                <c:pt idx="4570">
                  <c:v>-0.15098380925060101</c:v>
                </c:pt>
                <c:pt idx="4571">
                  <c:v>-0.155984564624774</c:v>
                </c:pt>
                <c:pt idx="4572">
                  <c:v>-0.16087858012223599</c:v>
                </c:pt>
                <c:pt idx="4573">
                  <c:v>-0.165662506779504</c:v>
                </c:pt>
                <c:pt idx="4574">
                  <c:v>-0.170333070966634</c:v>
                </c:pt>
                <c:pt idx="4575">
                  <c:v>-0.174887076627357</c:v>
                </c:pt>
                <c:pt idx="4576">
                  <c:v>-0.17932140746613501</c:v>
                </c:pt>
                <c:pt idx="4577">
                  <c:v>-0.183633029080635</c:v>
                </c:pt>
                <c:pt idx="4578">
                  <c:v>-0.18781899103815899</c:v>
                </c:pt>
                <c:pt idx="4579">
                  <c:v>-0.191876428894624</c:v>
                </c:pt>
                <c:pt idx="4580">
                  <c:v>-0.19580256615469299</c:v>
                </c:pt>
                <c:pt idx="4581">
                  <c:v>-0.19959471617172</c:v>
                </c:pt>
                <c:pt idx="4582">
                  <c:v>-0.203250283986222</c:v>
                </c:pt>
                <c:pt idx="4583">
                  <c:v>-0.2067667681016</c:v>
                </c:pt>
                <c:pt idx="4584">
                  <c:v>-0.21014176219590899</c:v>
                </c:pt>
                <c:pt idx="4585">
                  <c:v>-0.21337295676849899</c:v>
                </c:pt>
                <c:pt idx="4586">
                  <c:v>-0.21645814072039901</c:v>
                </c:pt>
                <c:pt idx="4587">
                  <c:v>-0.21939520286736799</c:v>
                </c:pt>
                <c:pt idx="4588">
                  <c:v>-0.22218213338457299</c:v>
                </c:pt>
                <c:pt idx="4589">
                  <c:v>-0.22481702518190799</c:v>
                </c:pt>
                <c:pt idx="4590">
                  <c:v>-0.22729807520901399</c:v>
                </c:pt>
                <c:pt idx="4591">
                  <c:v>-0.22962358568909499</c:v>
                </c:pt>
                <c:pt idx="4592">
                  <c:v>-0.231791965280711</c:v>
                </c:pt>
                <c:pt idx="4593">
                  <c:v>-0.23380173016672201</c:v>
                </c:pt>
                <c:pt idx="4594">
                  <c:v>-0.235651505069668</c:v>
                </c:pt>
                <c:pt idx="4595">
                  <c:v>-0.23734002419286099</c:v>
                </c:pt>
                <c:pt idx="4596">
                  <c:v>-0.23886613208657201</c:v>
                </c:pt>
                <c:pt idx="4597">
                  <c:v>-0.24022878443869899</c:v>
                </c:pt>
                <c:pt idx="4598">
                  <c:v>-0.241427048789391</c:v>
                </c:pt>
                <c:pt idx="4599">
                  <c:v>-0.242460105169124</c:v>
                </c:pt>
                <c:pt idx="4600">
                  <c:v>-0.24332724665980701</c:v>
                </c:pt>
                <c:pt idx="4601">
                  <c:v>-0.24402787987852601</c:v>
                </c:pt>
                <c:pt idx="4602">
                  <c:v>-0.244561525383588</c:v>
                </c:pt>
                <c:pt idx="4603">
                  <c:v>-0.24492781800260999</c:v>
                </c:pt>
                <c:pt idx="4604">
                  <c:v>-0.245126507082399</c:v>
                </c:pt>
                <c:pt idx="4605">
                  <c:v>-0.245157456660478</c:v>
                </c:pt>
                <c:pt idx="4606">
                  <c:v>-0.245020645558123</c:v>
                </c:pt>
                <c:pt idx="4607">
                  <c:v>-0.244716167394853</c:v>
                </c:pt>
                <c:pt idx="4608">
                  <c:v>-0.244244230524373</c:v>
                </c:pt>
                <c:pt idx="4609">
                  <c:v>-0.24360515789199</c:v>
                </c:pt>
                <c:pt idx="4610">
                  <c:v>-0.242799386813628</c:v>
                </c:pt>
                <c:pt idx="4611">
                  <c:v>-0.24182746867657201</c:v>
                </c:pt>
                <c:pt idx="4612">
                  <c:v>-0.240690068562156</c:v>
                </c:pt>
                <c:pt idx="4613">
                  <c:v>-0.239387964790645</c:v>
                </c:pt>
                <c:pt idx="4614">
                  <c:v>-0.23792204838863901</c:v>
                </c:pt>
                <c:pt idx="4615">
                  <c:v>-0.23629332247934001</c:v>
                </c:pt>
                <c:pt idx="4616">
                  <c:v>-0.234502901596119</c:v>
                </c:pt>
                <c:pt idx="4617">
                  <c:v>-0.23255201091984601</c:v>
                </c:pt>
                <c:pt idx="4618">
                  <c:v>-0.23044198544049599</c:v>
                </c:pt>
                <c:pt idx="4619">
                  <c:v>-0.22817426904362301</c:v>
                </c:pt>
                <c:pt idx="4620">
                  <c:v>-0.22575041352231301</c:v>
                </c:pt>
                <c:pt idx="4621">
                  <c:v>-0.22317207751529</c:v>
                </c:pt>
                <c:pt idx="4622">
                  <c:v>-0.22044102537192001</c:v>
                </c:pt>
                <c:pt idx="4623">
                  <c:v>-0.21755912594486501</c:v>
                </c:pt>
                <c:pt idx="4624">
                  <c:v>-0.21452835131123801</c:v>
                </c:pt>
                <c:pt idx="4625">
                  <c:v>-0.21135077542310701</c:v>
                </c:pt>
                <c:pt idx="4626">
                  <c:v>-0.20802857268830299</c:v>
                </c:pt>
                <c:pt idx="4627">
                  <c:v>-0.20456401648247</c:v>
                </c:pt>
                <c:pt idx="4628">
                  <c:v>-0.20095947759340599</c:v>
                </c:pt>
                <c:pt idx="4629">
                  <c:v>-0.19721742259873301</c:v>
                </c:pt>
                <c:pt idx="4630">
                  <c:v>-0.193340412178027</c:v>
                </c:pt>
                <c:pt idx="4631">
                  <c:v>-0.18933109936055001</c:v>
                </c:pt>
                <c:pt idx="4632">
                  <c:v>-0.18519222770978699</c:v>
                </c:pt>
                <c:pt idx="4633">
                  <c:v>-0.18092662944603499</c:v>
                </c:pt>
                <c:pt idx="4634">
                  <c:v>-0.17653722350831599</c:v>
                </c:pt>
                <c:pt idx="4635">
                  <c:v>-0.17202701355695901</c:v>
                </c:pt>
                <c:pt idx="4636">
                  <c:v>-0.16739908591820099</c:v>
                </c:pt>
                <c:pt idx="4637">
                  <c:v>-0.162656607472216</c:v>
                </c:pt>
                <c:pt idx="4638">
                  <c:v>-0.157802823486036</c:v>
                </c:pt>
                <c:pt idx="4639">
                  <c:v>-0.15284105539281201</c:v>
                </c:pt>
                <c:pt idx="4640">
                  <c:v>-0.14777469851897199</c:v>
                </c:pt>
                <c:pt idx="4641">
                  <c:v>-0.14260721976080401</c:v>
                </c:pt>
                <c:pt idx="4642">
                  <c:v>-0.137342155212067</c:v>
                </c:pt>
                <c:pt idx="4643">
                  <c:v>-0.13198310774425201</c:v>
                </c:pt>
                <c:pt idx="4644">
                  <c:v>-0.126533744541143</c:v>
                </c:pt>
                <c:pt idx="4645">
                  <c:v>-0.120997794589374</c:v>
                </c:pt>
                <c:pt idx="4646">
                  <c:v>-0.11537904612668801</c:v>
                </c:pt>
                <c:pt idx="4647">
                  <c:v>-0.109681344049661</c:v>
                </c:pt>
                <c:pt idx="4648">
                  <c:v>-0.103908587282643</c:v>
                </c:pt>
                <c:pt idx="4649">
                  <c:v>-9.80647261097332E-2</c:v>
                </c:pt>
                <c:pt idx="4650">
                  <c:v>-9.2153759471614194E-2</c:v>
                </c:pt>
                <c:pt idx="4651">
                  <c:v>-8.6179732229081304E-2</c:v>
                </c:pt>
                <c:pt idx="4652">
                  <c:v>-8.0146732395156003E-2</c:v>
                </c:pt>
                <c:pt idx="4653">
                  <c:v>-7.4058888337667703E-2</c:v>
                </c:pt>
                <c:pt idx="4654">
                  <c:v>-6.7920365954221004E-2</c:v>
                </c:pt>
                <c:pt idx="4655">
                  <c:v>-6.17353658214818E-2</c:v>
                </c:pt>
                <c:pt idx="4656">
                  <c:v>-5.5508120320732303E-2</c:v>
                </c:pt>
                <c:pt idx="4657">
                  <c:v>-4.9242890741662201E-2</c:v>
                </c:pt>
                <c:pt idx="4658">
                  <c:v>-4.2943964366378297E-2</c:v>
                </c:pt>
                <c:pt idx="4659">
                  <c:v>-3.6615651535626903E-2</c:v>
                </c:pt>
                <c:pt idx="4660">
                  <c:v>-3.0262282699237902E-2</c:v>
                </c:pt>
                <c:pt idx="4661">
                  <c:v>-2.3888205452807999E-2</c:v>
                </c:pt>
                <c:pt idx="4662">
                  <c:v>-1.7497781562650701E-2</c:v>
                </c:pt>
                <c:pt idx="4663">
                  <c:v>-1.10953839810502E-2</c:v>
                </c:pt>
                <c:pt idx="4664">
                  <c:v>-4.68539385386001E-3</c:v>
                </c:pt>
                <c:pt idx="4665">
                  <c:v>1.7278024775049599E-3</c:v>
                </c:pt>
                <c:pt idx="4666">
                  <c:v>8.1398164776317408E-3</c:v>
                </c:pt>
                <c:pt idx="4667">
                  <c:v>1.4546260420173899E-2</c:v>
                </c:pt>
                <c:pt idx="4668">
                  <c:v>2.0942750390362499E-2</c:v>
                </c:pt>
                <c:pt idx="4669">
                  <c:v>2.7324909284908799E-2</c:v>
                </c:pt>
                <c:pt idx="4670">
                  <c:v>3.3688369807246099E-2</c:v>
                </c:pt>
                <c:pt idx="4671">
                  <c:v>4.0028777456060503E-2</c:v>
                </c:pt>
                <c:pt idx="4672">
                  <c:v>4.6341793505066099E-2</c:v>
                </c:pt>
                <c:pt idx="4673">
                  <c:v>5.2623097971985201E-2</c:v>
                </c:pt>
                <c:pt idx="4674">
                  <c:v>5.8868392574702701E-2</c:v>
                </c:pt>
                <c:pt idx="4675">
                  <c:v>6.5073403672570099E-2</c:v>
                </c:pt>
                <c:pt idx="4676">
                  <c:v>7.1233885190848001E-2</c:v>
                </c:pt>
                <c:pt idx="4677">
                  <c:v>7.7345621526285394E-2</c:v>
                </c:pt>
                <c:pt idx="4678">
                  <c:v>8.3404430431847101E-2</c:v>
                </c:pt>
                <c:pt idx="4679">
                  <c:v>8.9406165878615801E-2</c:v>
                </c:pt>
                <c:pt idx="4680">
                  <c:v>9.5346720892909895E-2</c:v>
                </c:pt>
                <c:pt idx="4681">
                  <c:v>0.101222030366676</c:v>
                </c:pt>
                <c:pt idx="4682">
                  <c:v>0.107028073839234</c:v>
                </c:pt>
                <c:pt idx="4683">
                  <c:v>0.11276087824846701</c:v>
                </c:pt>
                <c:pt idx="4684">
                  <c:v>0.118416520649581</c:v>
                </c:pt>
                <c:pt idx="4685">
                  <c:v>0.123991130899564</c:v>
                </c:pt>
                <c:pt idx="4686">
                  <c:v>0.12948089430552001</c:v>
                </c:pt>
                <c:pt idx="4687">
                  <c:v>0.13488205423504801</c:v>
                </c:pt>
                <c:pt idx="4688">
                  <c:v>0.140190914686906</c:v>
                </c:pt>
                <c:pt idx="4689">
                  <c:v>0.145403842820167</c:v>
                </c:pt>
                <c:pt idx="4690">
                  <c:v>0.15051727144017099</c:v>
                </c:pt>
                <c:pt idx="4691">
                  <c:v>0.15552770143954001</c:v>
                </c:pt>
                <c:pt idx="4692">
                  <c:v>0.16043170419262001</c:v>
                </c:pt>
                <c:pt idx="4693">
                  <c:v>0.16522592390167001</c:v>
                </c:pt>
                <c:pt idx="4694">
                  <c:v>0.169907079893235</c:v>
                </c:pt>
                <c:pt idx="4695">
                  <c:v>0.17447196886310001</c:v>
                </c:pt>
                <c:pt idx="4696">
                  <c:v>0.178917467068303</c:v>
                </c:pt>
                <c:pt idx="4697">
                  <c:v>0.18324053246470601</c:v>
                </c:pt>
                <c:pt idx="4698">
                  <c:v>0.18743820678866099</c:v>
                </c:pt>
                <c:pt idx="4699">
                  <c:v>0.191507617581338</c:v>
                </c:pt>
                <c:pt idx="4700">
                  <c:v>0.195445980154346</c:v>
                </c:pt>
                <c:pt idx="4701">
                  <c:v>0.19925059949528801</c:v>
                </c:pt>
                <c:pt idx="4702">
                  <c:v>0.20291887211195</c:v>
                </c:pt>
                <c:pt idx="4703">
                  <c:v>0.20644828781386801</c:v>
                </c:pt>
                <c:pt idx="4704">
                  <c:v>0.20983643143004099</c:v>
                </c:pt>
                <c:pt idx="4705">
                  <c:v>0.21308098446163101</c:v>
                </c:pt>
                <c:pt idx="4706">
                  <c:v>0.21617972666850499</c:v>
                </c:pt>
                <c:pt idx="4707">
                  <c:v>0.21913053758853901</c:v>
                </c:pt>
                <c:pt idx="4708">
                  <c:v>0.221931397988648</c:v>
                </c:pt>
                <c:pt idx="4709">
                  <c:v>0.224580391246539</c:v>
                </c:pt>
                <c:pt idx="4710">
                  <c:v>0.22707570466225499</c:v>
                </c:pt>
                <c:pt idx="4711">
                  <c:v>0.229415630698596</c:v>
                </c:pt>
                <c:pt idx="4712">
                  <c:v>0.23159856814959101</c:v>
                </c:pt>
                <c:pt idx="4713">
                  <c:v>0.233623023236192</c:v>
                </c:pt>
                <c:pt idx="4714">
                  <c:v>0.23548761062846599</c:v>
                </c:pt>
                <c:pt idx="4715">
                  <c:v>0.23719105439357399</c:v>
                </c:pt>
                <c:pt idx="4716">
                  <c:v>0.238732188868888</c:v>
                </c:pt>
                <c:pt idx="4717">
                  <c:v>0.24010995945965399</c:v>
                </c:pt>
                <c:pt idx="4718">
                  <c:v>0.241323423360642</c:v>
                </c:pt>
                <c:pt idx="4719">
                  <c:v>0.24237175020131199</c:v>
                </c:pt>
                <c:pt idx="4720">
                  <c:v>0.24325422261403301</c:v>
                </c:pt>
                <c:pt idx="4721">
                  <c:v>0.243970236724975</c:v>
                </c:pt>
                <c:pt idx="4722">
                  <c:v>0.244519302567337</c:v>
                </c:pt>
                <c:pt idx="4723">
                  <c:v>0.24490104441663299</c:v>
                </c:pt>
                <c:pt idx="4724">
                  <c:v>0.24511520104780099</c:v>
                </c:pt>
                <c:pt idx="4725">
                  <c:v>0.24516162591395099</c:v>
                </c:pt>
                <c:pt idx="4726">
                  <c:v>0.245040287246657</c:v>
                </c:pt>
                <c:pt idx="4727">
                  <c:v>0.24475126807768599</c:v>
                </c:pt>
                <c:pt idx="4728">
                  <c:v>0.24429476618218801</c:v>
                </c:pt>
                <c:pt idx="4729">
                  <c:v>0.24367109394335501</c:v>
                </c:pt>
                <c:pt idx="4730">
                  <c:v>0.24288067813865499</c:v>
                </c:pt>
                <c:pt idx="4731">
                  <c:v>0.24192405964779501</c:v>
                </c:pt>
                <c:pt idx="4732">
                  <c:v>0.240801893082596</c:v>
                </c:pt>
                <c:pt idx="4733">
                  <c:v>0.23951494633904299</c:v>
                </c:pt>
                <c:pt idx="4734">
                  <c:v>0.238064100071814</c:v>
                </c:pt>
                <c:pt idx="4735">
                  <c:v>0.236450347091654</c:v>
                </c:pt>
                <c:pt idx="4736">
                  <c:v>0.23467479168599401</c:v>
                </c:pt>
                <c:pt idx="4737">
                  <c:v>0.23273864886328999</c:v>
                </c:pt>
                <c:pt idx="4738">
                  <c:v>0.23064324352159599</c:v>
                </c:pt>
                <c:pt idx="4739">
                  <c:v>0.228390009541942</c:v>
                </c:pt>
                <c:pt idx="4740">
                  <c:v>0.22598048880712501</c:v>
                </c:pt>
                <c:pt idx="4741">
                  <c:v>0.22341633014661</c:v>
                </c:pt>
                <c:pt idx="4742">
                  <c:v>0.220699288208237</c:v>
                </c:pt>
                <c:pt idx="4743">
                  <c:v>0.217831222257519</c:v>
                </c:pt>
                <c:pt idx="4744">
                  <c:v>0.21481409490535</c:v>
                </c:pt>
                <c:pt idx="4745">
                  <c:v>0.211649970764998</c:v>
                </c:pt>
                <c:pt idx="4746">
                  <c:v>0.208341015039292</c:v>
                </c:pt>
                <c:pt idx="4747">
                  <c:v>0.20488949203897999</c:v>
                </c:pt>
                <c:pt idx="4748">
                  <c:v>0.20129776363326601</c:v>
                </c:pt>
                <c:pt idx="4749">
                  <c:v>0.197568287633588</c:v>
                </c:pt>
                <c:pt idx="4750">
                  <c:v>0.193703616111746</c:v>
                </c:pt>
                <c:pt idx="4751">
                  <c:v>0.18970639365352199</c:v>
                </c:pt>
                <c:pt idx="4752">
                  <c:v>0.18557935554899499</c:v>
                </c:pt>
                <c:pt idx="4753">
                  <c:v>0.18132532592079401</c:v>
                </c:pt>
                <c:pt idx="4754">
                  <c:v>0.17694721579155001</c:v>
                </c:pt>
                <c:pt idx="4755">
                  <c:v>0.172448021091899</c:v>
                </c:pt>
                <c:pt idx="4756">
                  <c:v>0.167830820610363</c:v>
                </c:pt>
                <c:pt idx="4757">
                  <c:v>0.16309877388655</c:v>
                </c:pt>
                <c:pt idx="4758">
                  <c:v>0.15825511904908701</c:v>
                </c:pt>
                <c:pt idx="4759">
                  <c:v>0.153303170599772</c:v>
                </c:pt>
                <c:pt idx="4760">
                  <c:v>0.14824631714547501</c:v>
                </c:pt>
                <c:pt idx="4761">
                  <c:v>0.14308801907931501</c:v>
                </c:pt>
                <c:pt idx="4762">
                  <c:v>0.13783180621272401</c:v>
                </c:pt>
                <c:pt idx="4763">
                  <c:v>0.132481275360009</c:v>
                </c:pt>
                <c:pt idx="4764">
                  <c:v>0.12704008787705201</c:v>
                </c:pt>
                <c:pt idx="4765">
                  <c:v>0.121511967155862</c:v>
                </c:pt>
                <c:pt idx="4766">
                  <c:v>0.115900696076657</c:v>
                </c:pt>
                <c:pt idx="4767">
                  <c:v>0.110210114419258</c:v>
                </c:pt>
                <c:pt idx="4768">
                  <c:v>0.104444116235526</c:v>
                </c:pt>
                <c:pt idx="4769">
                  <c:v>9.8606647184679597E-2</c:v>
                </c:pt>
                <c:pt idx="4770">
                  <c:v>9.2701701833285799E-2</c:v>
                </c:pt>
                <c:pt idx="4771">
                  <c:v>8.6733320921787704E-2</c:v>
                </c:pt>
                <c:pt idx="4772">
                  <c:v>8.0705588599435496E-2</c:v>
                </c:pt>
                <c:pt idx="4773">
                  <c:v>7.4622629629512605E-2</c:v>
                </c:pt>
                <c:pt idx="4774">
                  <c:v>6.8488606566769403E-2</c:v>
                </c:pt>
                <c:pt idx="4775">
                  <c:v>6.2307716908997203E-2</c:v>
                </c:pt>
                <c:pt idx="4776">
                  <c:v>5.6084190224689502E-2</c:v>
                </c:pt>
                <c:pt idx="4777">
                  <c:v>4.9822285258758703E-2</c:v>
                </c:pt>
                <c:pt idx="4778">
                  <c:v>4.3526287018286501E-2</c:v>
                </c:pt>
                <c:pt idx="4779">
                  <c:v>3.7200503840303198E-2</c:v>
                </c:pt>
                <c:pt idx="4780">
                  <c:v>3.0849264443603301E-2</c:v>
                </c:pt>
                <c:pt idx="4781">
                  <c:v>2.4476914966612601E-2</c:v>
                </c:pt>
                <c:pt idx="4782">
                  <c:v>1.8087815993336299E-2</c:v>
                </c:pt>
                <c:pt idx="4783">
                  <c:v>1.16863395694209E-2</c:v>
                </c:pt>
                <c:pt idx="4784">
                  <c:v>5.2768662103738397E-3</c:v>
                </c:pt>
                <c:pt idx="4785">
                  <c:v>-1.1362180960132499E-3</c:v>
                </c:pt>
                <c:pt idx="4786">
                  <c:v>-7.5485248909858199E-3</c:v>
                </c:pt>
                <c:pt idx="4787">
                  <c:v>-1.3955666247838601E-2</c:v>
                </c:pt>
                <c:pt idx="4788">
                  <c:v>-2.03532577745636E-2</c:v>
                </c:pt>
                <c:pt idx="4789">
                  <c:v>-2.67369216140796E-2</c:v>
                </c:pt>
                <c:pt idx="4790">
                  <c:v>-3.3102289439989503E-2</c:v>
                </c:pt>
                <c:pt idx="4791">
                  <c:v>-3.9445005445815799E-2</c:v>
                </c:pt>
                <c:pt idx="4792">
                  <c:v>-4.5760729325669401E-2</c:v>
                </c:pt>
                <c:pt idx="4793">
                  <c:v>-5.2045139244310402E-2</c:v>
                </c:pt>
                <c:pt idx="4794">
                  <c:v>-5.8293934794569902E-2</c:v>
                </c:pt>
                <c:pt idx="4795">
                  <c:v>-6.4502839940109302E-2</c:v>
                </c:pt>
                <c:pt idx="4796">
                  <c:v>-7.0667605941501399E-2</c:v>
                </c:pt>
                <c:pt idx="4797">
                  <c:v>-7.6784014263633196E-2</c:v>
                </c:pt>
                <c:pt idx="4798">
                  <c:v>-8.2847879462440002E-2</c:v>
                </c:pt>
                <c:pt idx="4799">
                  <c:v>-8.8855052048994507E-2</c:v>
                </c:pt>
                <c:pt idx="4800">
                  <c:v>-9.4801421328993093E-2</c:v>
                </c:pt>
                <c:pt idx="4801">
                  <c:v>-0.100682918215694</c:v>
                </c:pt>
                <c:pt idx="4802">
                  <c:v>-0.10649551801438401</c:v>
                </c:pt>
                <c:pt idx="4803">
                  <c:v>-0.112235243176469</c:v>
                </c:pt>
                <c:pt idx="4804">
                  <c:v>-0.117898166021297</c:v>
                </c:pt>
                <c:pt idx="4805">
                  <c:v>-0.12348041142386799</c:v>
                </c:pt>
                <c:pt idx="4806">
                  <c:v>-0.12897815946656699</c:v>
                </c:pt>
                <c:pt idx="4807">
                  <c:v>-0.134387648053127</c:v>
                </c:pt>
                <c:pt idx="4808">
                  <c:v>-0.139705175483022</c:v>
                </c:pt>
                <c:pt idx="4809">
                  <c:v>-0.14492710298453401</c:v>
                </c:pt>
                <c:pt idx="4810">
                  <c:v>-0.150049857204754</c:v>
                </c:pt>
                <c:pt idx="4811">
                  <c:v>-0.155069932654822</c:v>
                </c:pt>
                <c:pt idx="4812">
                  <c:v>-0.15998389410871899</c:v>
                </c:pt>
                <c:pt idx="4813">
                  <c:v>-0.16478837895399101</c:v>
                </c:pt>
                <c:pt idx="4814">
                  <c:v>-0.16948009949277401</c:v>
                </c:pt>
                <c:pt idx="4815">
                  <c:v>-0.17405584519155601</c:v>
                </c:pt>
                <c:pt idx="4816">
                  <c:v>-0.178512484878143</c:v>
                </c:pt>
                <c:pt idx="4817">
                  <c:v>-0.18284696888430599</c:v>
                </c:pt>
                <c:pt idx="4818">
                  <c:v>-0.18705633113266701</c:v>
                </c:pt>
                <c:pt idx="4819">
                  <c:v>-0.19113769116637899</c:v>
                </c:pt>
                <c:pt idx="4820">
                  <c:v>-0.19508825612021199</c:v>
                </c:pt>
                <c:pt idx="4821">
                  <c:v>-0.19890532263170799</c:v>
                </c:pt>
                <c:pt idx="4822">
                  <c:v>-0.202586278691083</c:v>
                </c:pt>
                <c:pt idx="4823">
                  <c:v>-0.20612860542862199</c:v>
                </c:pt>
                <c:pt idx="4824">
                  <c:v>-0.20952987883833299</c:v>
                </c:pt>
                <c:pt idx="4825">
                  <c:v>-0.212787771436691</c:v>
                </c:pt>
                <c:pt idx="4826">
                  <c:v>-0.21590005385532701</c:v>
                </c:pt>
                <c:pt idx="4827">
                  <c:v>-0.21886459636658201</c:v>
                </c:pt>
                <c:pt idx="4828">
                  <c:v>-0.22167937034087501</c:v>
                </c:pt>
                <c:pt idx="4829">
                  <c:v>-0.224342449634887</c:v>
                </c:pt>
                <c:pt idx="4830">
                  <c:v>-0.22685201190961701</c:v>
                </c:pt>
                <c:pt idx="4831">
                  <c:v>-0.22920633987740599</c:v>
                </c:pt>
                <c:pt idx="4832">
                  <c:v>-0.231403822477074</c:v>
                </c:pt>
                <c:pt idx="4833">
                  <c:v>-0.23344295597636</c:v>
                </c:pt>
                <c:pt idx="4834">
                  <c:v>-0.235322345000928</c:v>
                </c:pt>
                <c:pt idx="4835">
                  <c:v>-0.23704070348921799</c:v>
                </c:pt>
                <c:pt idx="4836">
                  <c:v>-0.23859685557249</c:v>
                </c:pt>
                <c:pt idx="4837">
                  <c:v>-0.23998973637947499</c:v>
                </c:pt>
                <c:pt idx="4838">
                  <c:v>-0.24121839276505799</c:v>
                </c:pt>
                <c:pt idx="4839">
                  <c:v>-0.24228198396251699</c:v>
                </c:pt>
                <c:pt idx="4840">
                  <c:v>-0.24317978215885599</c:v>
                </c:pt>
                <c:pt idx="4841">
                  <c:v>-0.24391117299284701</c:v>
                </c:pt>
                <c:pt idx="4842">
                  <c:v>-0.244475655975433</c:v>
                </c:pt>
                <c:pt idx="4843">
                  <c:v>-0.244872844832217</c:v>
                </c:pt>
                <c:pt idx="4844">
                  <c:v>-0.245102467767781</c:v>
                </c:pt>
                <c:pt idx="4845">
                  <c:v>-0.24516436765168201</c:v>
                </c:pt>
                <c:pt idx="4846">
                  <c:v>-0.24505850212597399</c:v>
                </c:pt>
                <c:pt idx="4847">
                  <c:v>-0.24478494363418901</c:v>
                </c:pt>
                <c:pt idx="4848">
                  <c:v>-0.24434387937177299</c:v>
                </c:pt>
                <c:pt idx="4849">
                  <c:v>-0.24373561115797701</c:v>
                </c:pt>
                <c:pt idx="4850">
                  <c:v>-0.24296055522933599</c:v>
                </c:pt>
                <c:pt idx="4851">
                  <c:v>-0.24201924195482599</c:v>
                </c:pt>
                <c:pt idx="4852">
                  <c:v>-0.240912315472945</c:v>
                </c:pt>
                <c:pt idx="4853">
                  <c:v>-0.23964053325092199</c:v>
                </c:pt>
                <c:pt idx="4854">
                  <c:v>-0.238204765566391</c:v>
                </c:pt>
                <c:pt idx="4855">
                  <c:v>-0.23660599491185599</c:v>
                </c:pt>
                <c:pt idx="4856">
                  <c:v>-0.23484531532237801</c:v>
                </c:pt>
                <c:pt idx="4857">
                  <c:v>-0.23292393162692601</c:v>
                </c:pt>
                <c:pt idx="4858">
                  <c:v>-0.23084315862391899</c:v>
                </c:pt>
                <c:pt idx="4859">
                  <c:v>-0.22860442018150701</c:v>
                </c:pt>
                <c:pt idx="4860">
                  <c:v>-0.226209248263229</c:v>
                </c:pt>
                <c:pt idx="4861">
                  <c:v>-0.22365928187968701</c:v>
                </c:pt>
                <c:pt idx="4862">
                  <c:v>-0.22095626596697801</c:v>
                </c:pt>
                <c:pt idx="4863">
                  <c:v>-0.21810205019263701</c:v>
                </c:pt>
                <c:pt idx="4864">
                  <c:v>-0.21509858768991699</c:v>
                </c:pt>
                <c:pt idx="4865">
                  <c:v>-0.211947933721259</c:v>
                </c:pt>
                <c:pt idx="4866">
                  <c:v>-0.208652244271885</c:v>
                </c:pt>
                <c:pt idx="4867">
                  <c:v>-0.20521377457446099</c:v>
                </c:pt>
                <c:pt idx="4868">
                  <c:v>-0.201634877565846</c:v>
                </c:pt>
                <c:pt idx="4869">
                  <c:v>-0.197918002276984</c:v>
                </c:pt>
                <c:pt idx="4870">
                  <c:v>-0.19406569215703601</c:v>
                </c:pt>
                <c:pt idx="4871">
                  <c:v>-0.19008058333290501</c:v>
                </c:pt>
                <c:pt idx="4872">
                  <c:v>-0.18596540280533999</c:v>
                </c:pt>
                <c:pt idx="4873">
                  <c:v>-0.181722966582856</c:v>
                </c:pt>
                <c:pt idx="4874">
                  <c:v>-0.17735617775474499</c:v>
                </c:pt>
                <c:pt idx="4875">
                  <c:v>-0.17286802450450101</c:v>
                </c:pt>
                <c:pt idx="4876">
                  <c:v>-0.16826157806500799</c:v>
                </c:pt>
                <c:pt idx="4877">
                  <c:v>-0.16353999061690899</c:v>
                </c:pt>
                <c:pt idx="4878">
                  <c:v>-0.15870649313157201</c:v>
                </c:pt>
                <c:pt idx="4879">
                  <c:v>-0.15376439316014301</c:v>
                </c:pt>
                <c:pt idx="4880">
                  <c:v>-0.1487170725702</c:v>
                </c:pt>
                <c:pt idx="4881">
                  <c:v>-0.14356798523154601</c:v>
                </c:pt>
                <c:pt idx="4882">
                  <c:v>-0.13832065465273399</c:v>
                </c:pt>
                <c:pt idx="4883">
                  <c:v>-0.132978671569941</c:v>
                </c:pt>
                <c:pt idx="4884">
                  <c:v>-0.127545691489831</c:v>
                </c:pt>
                <c:pt idx="4885">
                  <c:v>-0.12202543218810399</c:v>
                </c:pt>
                <c:pt idx="4886">
                  <c:v>-0.11642167116542999</c:v>
                </c:pt>
                <c:pt idx="4887">
                  <c:v>-0.11073824306251299</c:v>
                </c:pt>
                <c:pt idx="4888">
                  <c:v>-0.104979037036054</c:v>
                </c:pt>
                <c:pt idx="4889">
                  <c:v>-9.9147994097415093E-2</c:v>
                </c:pt>
                <c:pt idx="4890">
                  <c:v>-9.32491044157885E-2</c:v>
                </c:pt>
                <c:pt idx="4891">
                  <c:v>-8.7286404587736705E-2</c:v>
                </c:pt>
                <c:pt idx="4892">
                  <c:v>-8.1263974874957706E-2</c:v>
                </c:pt>
                <c:pt idx="4893">
                  <c:v>-7.5185936412171403E-2</c:v>
                </c:pt>
                <c:pt idx="4894">
                  <c:v>-6.9056448387036701E-2</c:v>
                </c:pt>
                <c:pt idx="4895">
                  <c:v>-6.2879705194028995E-2</c:v>
                </c:pt>
                <c:pt idx="4896">
                  <c:v>-5.6659933564225697E-2</c:v>
                </c:pt>
                <c:pt idx="4897">
                  <c:v>-5.0401389672964002E-2</c:v>
                </c:pt>
                <c:pt idx="4898">
                  <c:v>-4.41083562273498E-2</c:v>
                </c:pt>
                <c:pt idx="4899">
                  <c:v>-3.7785139535611502E-2</c:v>
                </c:pt>
                <c:pt idx="4900">
                  <c:v>-3.1436066560302803E-2</c:v>
                </c:pt>
                <c:pt idx="4901">
                  <c:v>-2.5065481957372401E-2</c:v>
                </c:pt>
                <c:pt idx="4902">
                  <c:v>-1.8677745103126201E-2</c:v>
                </c:pt>
                <c:pt idx="4903">
                  <c:v>-1.2277227111115801E-2</c:v>
                </c:pt>
                <c:pt idx="4904">
                  <c:v>-5.86830784099598E-3</c:v>
                </c:pt>
                <c:pt idx="4905">
                  <c:v>5.44627098603439E-4</c:v>
                </c:pt>
                <c:pt idx="4906">
                  <c:v>6.9571893511392504E-3</c:v>
                </c:pt>
                <c:pt idx="4907">
                  <c:v>1.3364990815097099E-2</c:v>
                </c:pt>
                <c:pt idx="4908">
                  <c:v>1.9763646646759399E-2</c:v>
                </c:pt>
                <c:pt idx="4909">
                  <c:v>2.61487782607434E-2</c:v>
                </c:pt>
                <c:pt idx="4910">
                  <c:v>3.2516016326257301E-2</c:v>
                </c:pt>
                <c:pt idx="4911">
                  <c:v>3.8861003757023102E-2</c:v>
                </c:pt>
                <c:pt idx="4912">
                  <c:v>4.5179398692820803E-2</c:v>
                </c:pt>
                <c:pt idx="4913">
                  <c:v>5.1466877470612897E-2</c:v>
                </c:pt>
                <c:pt idx="4914">
                  <c:v>5.77191375832177E-2</c:v>
                </c:pt>
                <c:pt idx="4915">
                  <c:v>6.3931900623504206E-2</c:v>
                </c:pt>
                <c:pt idx="4916">
                  <c:v>7.0100915212097006E-2</c:v>
                </c:pt>
                <c:pt idx="4917">
                  <c:v>7.6221959906584605E-2</c:v>
                </c:pt>
                <c:pt idx="4918">
                  <c:v>8.2290846090243397E-2</c:v>
                </c:pt>
                <c:pt idx="4919">
                  <c:v>8.8303420838297897E-2</c:v>
                </c:pt>
                <c:pt idx="4920">
                  <c:v>9.4255569759757796E-2</c:v>
                </c:pt>
                <c:pt idx="4921">
                  <c:v>0.100143219812886</c:v>
                </c:pt>
                <c:pt idx="4922">
                  <c:v>0.105962342092372</c:v>
                </c:pt>
                <c:pt idx="4923">
                  <c:v>0.11170895458630201</c:v>
                </c:pt>
                <c:pt idx="4924">
                  <c:v>0.11737912490104099</c:v>
                </c:pt>
                <c:pt idx="4925">
                  <c:v>0.122968972952161</c:v>
                </c:pt>
                <c:pt idx="4926">
                  <c:v>0.12847467361957099</c:v>
                </c:pt>
                <c:pt idx="4927">
                  <c:v>0.13389245936504199</c:v>
                </c:pt>
                <c:pt idx="4928">
                  <c:v>0.13921862281032199</c:v>
                </c:pt>
                <c:pt idx="4929">
                  <c:v>0.144449519274088</c:v>
                </c:pt>
                <c:pt idx="4930">
                  <c:v>0.14958156926599001</c:v>
                </c:pt>
                <c:pt idx="4931">
                  <c:v>0.15461126093609201</c:v>
                </c:pt>
                <c:pt idx="4932">
                  <c:v>0.159535152478021</c:v>
                </c:pt>
                <c:pt idx="4933">
                  <c:v>0.16434987448418401</c:v>
                </c:pt>
                <c:pt idx="4934">
                  <c:v>0.16905213225145099</c:v>
                </c:pt>
                <c:pt idx="4935">
                  <c:v>0.17363870803571199</c:v>
                </c:pt>
                <c:pt idx="4936">
                  <c:v>0.178106463253767</c:v>
                </c:pt>
                <c:pt idx="4937">
                  <c:v>0.182452340631057</c:v>
                </c:pt>
                <c:pt idx="4938">
                  <c:v>0.18667336629374701</c:v>
                </c:pt>
                <c:pt idx="4939">
                  <c:v>0.19076665180374</c:v>
                </c:pt>
                <c:pt idx="4940">
                  <c:v>0.19472939613523099</c:v>
                </c:pt>
                <c:pt idx="4941">
                  <c:v>0.198558887591443</c:v>
                </c:pt>
                <c:pt idx="4942">
                  <c:v>0.20225250566023101</c:v>
                </c:pt>
                <c:pt idx="4943">
                  <c:v>0.20580772280729501</c:v>
                </c:pt>
                <c:pt idx="4944">
                  <c:v>0.20922210620576701</c:v>
                </c:pt>
                <c:pt idx="4945">
                  <c:v>0.21249331940098601</c:v>
                </c:pt>
                <c:pt idx="4946">
                  <c:v>0.215619123909331</c:v>
                </c:pt>
                <c:pt idx="4947">
                  <c:v>0.21859738075000601</c:v>
                </c:pt>
                <c:pt idx="4948">
                  <c:v>0.22142605190874801</c:v>
                </c:pt>
                <c:pt idx="4949">
                  <c:v>0.22410320173242501</c:v>
                </c:pt>
                <c:pt idx="4950">
                  <c:v>0.22662699825360699</c:v>
                </c:pt>
                <c:pt idx="4951">
                  <c:v>0.22899571444417199</c:v>
                </c:pt>
                <c:pt idx="4952">
                  <c:v>0.23120772939711301</c:v>
                </c:pt>
                <c:pt idx="4953">
                  <c:v>0.23326152943571299</c:v>
                </c:pt>
                <c:pt idx="4954">
                  <c:v>0.23515570914935699</c:v>
                </c:pt>
                <c:pt idx="4955">
                  <c:v>0.23688897235525</c:v>
                </c:pt>
                <c:pt idx="4956">
                  <c:v>0.23846013298539001</c:v>
                </c:pt>
                <c:pt idx="4957">
                  <c:v>0.23986811589819201</c:v>
                </c:pt>
                <c:pt idx="4958">
                  <c:v>0.24111195761420701</c:v>
                </c:pt>
                <c:pt idx="4959">
                  <c:v>0.242190806975425</c:v>
                </c:pt>
                <c:pt idx="4960">
                  <c:v>0.24310392572772399</c:v>
                </c:pt>
                <c:pt idx="4961">
                  <c:v>0.243850689026056</c:v>
                </c:pt>
                <c:pt idx="4962">
                  <c:v>0.24443058586202099</c:v>
                </c:pt>
                <c:pt idx="4963">
                  <c:v>0.24484321941355799</c:v>
                </c:pt>
                <c:pt idx="4964">
                  <c:v>0.24508830731648101</c:v>
                </c:pt>
                <c:pt idx="4965">
                  <c:v>0.24516568185770601</c:v>
                </c:pt>
                <c:pt idx="4966">
                  <c:v>0.245075290090012</c:v>
                </c:pt>
                <c:pt idx="4967">
                  <c:v>0.24481719386827799</c:v>
                </c:pt>
                <c:pt idx="4968">
                  <c:v>0.24439156980715099</c:v>
                </c:pt>
                <c:pt idx="4969">
                  <c:v>0.24379870916019</c:v>
                </c:pt>
                <c:pt idx="4970">
                  <c:v>0.24303901762056701</c:v>
                </c:pt>
                <c:pt idx="4971">
                  <c:v>0.24211301504344199</c:v>
                </c:pt>
                <c:pt idx="4972">
                  <c:v>0.24102133509023799</c:v>
                </c:pt>
                <c:pt idx="4973">
                  <c:v>0.23976472479502101</c:v>
                </c:pt>
                <c:pt idx="4974">
                  <c:v>0.238344044053309</c:v>
                </c:pt>
                <c:pt idx="4975">
                  <c:v>0.236760265033648</c:v>
                </c:pt>
                <c:pt idx="4976">
                  <c:v>0.23501447151235499</c:v>
                </c:pt>
                <c:pt idx="4977">
                  <c:v>0.23310785813189899</c:v>
                </c:pt>
                <c:pt idx="4978">
                  <c:v>0.23104172958340499</c:v>
                </c:pt>
                <c:pt idx="4979">
                  <c:v>0.22881749971386001</c:v>
                </c:pt>
                <c:pt idx="4980">
                  <c:v>0.22643669055861601</c:v>
                </c:pt>
                <c:pt idx="4981">
                  <c:v>0.22390093129987301</c:v>
                </c:pt>
                <c:pt idx="4982">
                  <c:v>0.22121195715182199</c:v>
                </c:pt>
                <c:pt idx="4983">
                  <c:v>0.21837160817325499</c:v>
                </c:pt>
                <c:pt idx="4984">
                  <c:v>0.215381828008405</c:v>
                </c:pt>
                <c:pt idx="4985">
                  <c:v>0.21224466255692201</c:v>
                </c:pt>
                <c:pt idx="4986">
                  <c:v>0.20896225857386799</c:v>
                </c:pt>
                <c:pt idx="4987">
                  <c:v>0.205536862200694</c:v>
                </c:pt>
                <c:pt idx="4988">
                  <c:v>0.20197081742821499</c:v>
                </c:pt>
                <c:pt idx="4989">
                  <c:v>0.19826656449261701</c:v>
                </c:pt>
                <c:pt idx="4990">
                  <c:v>0.19442663820561601</c:v>
                </c:pt>
                <c:pt idx="4991">
                  <c:v>0.19045366621988499</c:v>
                </c:pt>
                <c:pt idx="4992">
                  <c:v>0.18635036723096499</c:v>
                </c:pt>
                <c:pt idx="4993">
                  <c:v>0.18211954911685899</c:v>
                </c:pt>
                <c:pt idx="4994">
                  <c:v>0.17776410701661599</c:v>
                </c:pt>
                <c:pt idx="4995">
                  <c:v>0.173287021349189</c:v>
                </c:pt>
                <c:pt idx="4996">
                  <c:v>0.16869135577394201</c:v>
                </c:pt>
                <c:pt idx="4997">
                  <c:v>0.163980255094197</c:v>
                </c:pt>
                <c:pt idx="4998">
                  <c:v>0.159156943105251</c:v>
                </c:pt>
                <c:pt idx="4999">
                  <c:v>0.15422472038833801</c:v>
                </c:pt>
                <c:pt idx="5000">
                  <c:v>0.14918696205205401</c:v>
                </c:pt>
                <c:pt idx="5001">
                  <c:v>0.14404711542277299</c:v>
                </c:pt>
                <c:pt idx="5002">
                  <c:v>0.13880869768565299</c:v>
                </c:pt>
                <c:pt idx="5003">
                  <c:v>0.13347529347783299</c:v>
                </c:pt>
                <c:pt idx="5004">
                  <c:v>0.128050552435474</c:v>
                </c:pt>
                <c:pt idx="5005">
                  <c:v>0.12253818669632099</c:v>
                </c:pt>
                <c:pt idx="5006">
                  <c:v>0.11694196835949699</c:v>
                </c:pt>
                <c:pt idx="5007">
                  <c:v>0.11126572690426299</c:v>
                </c:pt>
                <c:pt idx="5008">
                  <c:v>0.105513346569516</c:v>
                </c:pt>
                <c:pt idx="5009">
                  <c:v>9.9688763695810007E-2</c:v>
                </c:pt>
                <c:pt idx="5010">
                  <c:v>9.3795964031731696E-2</c:v>
                </c:pt>
                <c:pt idx="5011">
                  <c:v>8.7838980006458095E-2</c:v>
                </c:pt>
                <c:pt idx="5012">
                  <c:v>8.1821887970376705E-2</c:v>
                </c:pt>
                <c:pt idx="5013">
                  <c:v>7.5748805405647504E-2</c:v>
                </c:pt>
                <c:pt idx="5014">
                  <c:v>6.9623888108619802E-2</c:v>
                </c:pt>
                <c:pt idx="5015">
                  <c:v>6.3451327346030401E-2</c:v>
                </c:pt>
                <c:pt idx="5016">
                  <c:v>5.72353469869291E-2</c:v>
                </c:pt>
                <c:pt idx="5017">
                  <c:v>5.0980200612295502E-2</c:v>
                </c:pt>
                <c:pt idx="5018">
                  <c:v>4.4690168604322698E-2</c:v>
                </c:pt>
                <c:pt idx="5019">
                  <c:v>3.8369555217362197E-2</c:v>
                </c:pt>
                <c:pt idx="5020">
                  <c:v>3.2022685632532202E-2</c:v>
                </c:pt>
                <c:pt idx="5021">
                  <c:v>2.56539029980066E-2</c:v>
                </c:pt>
                <c:pt idx="5022">
                  <c:v>1.92675654570083E-2</c:v>
                </c:pt>
                <c:pt idx="5023">
                  <c:v>1.28680431655423E-2</c:v>
                </c:pt>
                <c:pt idx="5024">
                  <c:v>6.4597153019074899E-3</c:v>
                </c:pt>
                <c:pt idx="5025" formatCode="0.00E+00">
                  <c:v>4.69670700358152E-5</c:v>
                </c:pt>
                <c:pt idx="5026">
                  <c:v>-6.3658133012932296E-3</c:v>
                </c:pt>
                <c:pt idx="5027">
                  <c:v>-1.2774237561307199E-2</c:v>
                </c:pt>
                <c:pt idx="5028">
                  <c:v>-1.91739204401104E-2</c:v>
                </c:pt>
                <c:pt idx="5029">
                  <c:v>-2.5560482649514198E-2</c:v>
                </c:pt>
                <c:pt idx="5030">
                  <c:v>-3.1929553879773698E-2</c:v>
                </c:pt>
                <c:pt idx="5031">
                  <c:v>-3.8276775790180503E-2</c:v>
                </c:pt>
                <c:pt idx="5032">
                  <c:v>-4.4597804991465297E-2</c:v>
                </c:pt>
                <c:pt idx="5033">
                  <c:v>-5.08883160179689E-2</c:v>
                </c:pt>
                <c:pt idx="5034">
                  <c:v>-5.7144004287548698E-2</c:v>
                </c:pt>
                <c:pt idx="5035">
                  <c:v>-6.3360589047193994E-2</c:v>
                </c:pt>
                <c:pt idx="5036">
                  <c:v>-6.9533816302335405E-2</c:v>
                </c:pt>
                <c:pt idx="5037">
                  <c:v>-7.5659461727843796E-2</c:v>
                </c:pt>
                <c:pt idx="5038">
                  <c:v>-8.1733333558725696E-2</c:v>
                </c:pt>
                <c:pt idx="5039">
                  <c:v>-8.7751275458538794E-2</c:v>
                </c:pt>
                <c:pt idx="5040">
                  <c:v>-9.3709169363563397E-2</c:v>
                </c:pt>
                <c:pt idx="5041">
                  <c:v>-9.9602938300783303E-2</c:v>
                </c:pt>
                <c:pt idx="5042">
                  <c:v>-0.10542854917775001</c:v>
                </c:pt>
                <c:pt idx="5043">
                  <c:v>-0.111182015542417</c:v>
                </c:pt>
                <c:pt idx="5044">
                  <c:v>-0.116859400311062</c:v>
                </c:pt>
                <c:pt idx="5045">
                  <c:v>-0.122456818462422</c:v>
                </c:pt>
                <c:pt idx="5046">
                  <c:v>-0.127970439696205</c:v>
                </c:pt>
                <c:pt idx="5047">
                  <c:v>-0.13339649105415599</c:v>
                </c:pt>
                <c:pt idx="5048">
                  <c:v>-0.138731259501884</c:v>
                </c:pt>
                <c:pt idx="5049">
                  <c:v>-0.14397109446968201</c:v>
                </c:pt>
                <c:pt idx="5050">
                  <c:v>-0.14911241035060399</c:v>
                </c:pt>
                <c:pt idx="5051">
                  <c:v>-0.15415168895408499</c:v>
                </c:pt>
                <c:pt idx="5052">
                  <c:v>-0.15908548191343699</c:v>
                </c:pt>
                <c:pt idx="5053">
                  <c:v>-0.16391041304555101</c:v>
                </c:pt>
                <c:pt idx="5054">
                  <c:v>-0.16862318066121501</c:v>
                </c:pt>
                <c:pt idx="5055">
                  <c:v>-0.173220559824453</c:v>
                </c:pt>
                <c:pt idx="5056">
                  <c:v>-0.177699404559339</c:v>
                </c:pt>
                <c:pt idx="5057">
                  <c:v>-0.18205665000278301</c:v>
                </c:pt>
                <c:pt idx="5058">
                  <c:v>-0.186289314501808</c:v>
                </c:pt>
                <c:pt idx="5059">
                  <c:v>-0.19039450165388899</c:v>
                </c:pt>
                <c:pt idx="5060">
                  <c:v>-0.194369402288955</c:v>
                </c:pt>
                <c:pt idx="5061">
                  <c:v>-0.19821129639169799</c:v>
                </c:pt>
                <c:pt idx="5062">
                  <c:v>-0.201917554962871</c:v>
                </c:pt>
                <c:pt idx="5063">
                  <c:v>-0.205485641818307</c:v>
                </c:pt>
                <c:pt idx="5064">
                  <c:v>-0.208913115324427</c:v>
                </c:pt>
                <c:pt idx="5065">
                  <c:v>-0.21219763006903899</c:v>
                </c:pt>
                <c:pt idx="5066">
                  <c:v>-0.215336938466302</c:v>
                </c:pt>
                <c:pt idx="5067">
                  <c:v>-0.218328892294743</c:v>
                </c:pt>
                <c:pt idx="5068">
                  <c:v>-0.22117144416727699</c:v>
                </c:pt>
                <c:pt idx="5069">
                  <c:v>-0.22386264893223601</c:v>
                </c:pt>
                <c:pt idx="5070">
                  <c:v>-0.22640066500442499</c:v>
                </c:pt>
                <c:pt idx="5071">
                  <c:v>-0.228783755625316</c:v>
                </c:pt>
                <c:pt idx="5072">
                  <c:v>-0.231010290051511</c:v>
                </c:pt>
                <c:pt idx="5073">
                  <c:v>-0.23307874467065301</c:v>
                </c:pt>
                <c:pt idx="5074">
                  <c:v>-0.23498770404403099</c:v>
                </c:pt>
                <c:pt idx="5075">
                  <c:v>-0.23673586187516399</c:v>
                </c:pt>
                <c:pt idx="5076">
                  <c:v>-0.23832202190369001</c:v>
                </c:pt>
                <c:pt idx="5077">
                  <c:v>-0.23974509872397201</c:v>
                </c:pt>
                <c:pt idx="5078">
                  <c:v>-0.24100411852783399</c:v>
                </c:pt>
                <c:pt idx="5079">
                  <c:v>-0.24209821977093701</c:v>
                </c:pt>
                <c:pt idx="5080">
                  <c:v>-0.24302665376233101</c:v>
                </c:pt>
                <c:pt idx="5081">
                  <c:v>-0.24378878517678501</c:v>
                </c:pt>
                <c:pt idx="5082">
                  <c:v>-0.24438409248953299</c:v>
                </c:pt>
                <c:pt idx="5083">
                  <c:v>-0.24481216833316</c:v>
                </c:pt>
                <c:pt idx="5084">
                  <c:v>-0.245072719776356</c:v>
                </c:pt>
                <c:pt idx="5085">
                  <c:v>-0.24516556852437099</c:v>
                </c:pt>
                <c:pt idx="5086">
                  <c:v>-0.24509065104102101</c:v>
                </c:pt>
                <c:pt idx="5087">
                  <c:v>-0.24484801859216701</c:v>
                </c:pt>
                <c:pt idx="5088">
                  <c:v>-0.244437837210633</c:v>
                </c:pt>
                <c:pt idx="5089">
                  <c:v>-0.24386038758258999</c:v>
                </c:pt>
                <c:pt idx="5090">
                  <c:v>-0.24311606485548001</c:v>
                </c:pt>
                <c:pt idx="5091">
                  <c:v>-0.24220537836762501</c:v>
                </c:pt>
                <c:pt idx="5092">
                  <c:v>-0.24112895129968201</c:v>
                </c:pt>
                <c:pt idx="5093">
                  <c:v>-0.23988752024820301</c:v>
                </c:pt>
                <c:pt idx="5094">
                  <c:v>-0.23848193472158499</c:v>
                </c:pt>
                <c:pt idx="5095">
                  <c:v>-0.236913156558751</c:v>
                </c:pt>
                <c:pt idx="5096">
                  <c:v>-0.235182259270969</c:v>
                </c:pt>
                <c:pt idx="5097">
                  <c:v>-0.233290427307249</c:v>
                </c:pt>
                <c:pt idx="5098">
                  <c:v>-0.23123895524382701</c:v>
                </c:pt>
                <c:pt idx="5099">
                  <c:v>-0.22902924689828999</c:v>
                </c:pt>
                <c:pt idx="5100">
                  <c:v>-0.226662814368946</c:v>
                </c:pt>
                <c:pt idx="5101">
                  <c:v>-0.224141277000102</c:v>
                </c:pt>
                <c:pt idx="5102">
                  <c:v>-0.22146636027394501</c:v>
                </c:pt>
                <c:pt idx="5103">
                  <c:v>-0.21863989462980299</c:v>
                </c:pt>
                <c:pt idx="5104">
                  <c:v>-0.21566381421157599</c:v>
                </c:pt>
                <c:pt idx="5105">
                  <c:v>-0.21254015554421099</c:v>
                </c:pt>
                <c:pt idx="5106">
                  <c:v>-0.20927105614010599</c:v>
                </c:pt>
                <c:pt idx="5107">
                  <c:v>-0.20585875303642201</c:v>
                </c:pt>
                <c:pt idx="5108">
                  <c:v>-0.202305581264277</c:v>
                </c:pt>
                <c:pt idx="5109">
                  <c:v>-0.198613972250896</c:v>
                </c:pt>
                <c:pt idx="5110">
                  <c:v>-0.19478645215578599</c:v>
                </c:pt>
                <c:pt idx="5111">
                  <c:v>-0.19082564014209299</c:v>
                </c:pt>
                <c:pt idx="5112">
                  <c:v>-0.186734246584316</c:v>
                </c:pt>
                <c:pt idx="5113">
                  <c:v>-0.1825150712136</c:v>
                </c:pt>
                <c:pt idx="5114">
                  <c:v>-0.178171001201891</c:v>
                </c:pt>
                <c:pt idx="5115">
                  <c:v>-0.17370500918624801</c:v>
                </c:pt>
                <c:pt idx="5116">
                  <c:v>-0.169120151234676</c:v>
                </c:pt>
                <c:pt idx="5117">
                  <c:v>-0.164419564754863</c:v>
                </c:pt>
                <c:pt idx="5118">
                  <c:v>-0.159606466347265</c:v>
                </c:pt>
                <c:pt idx="5119">
                  <c:v>-0.15468414960398599</c:v>
                </c:pt>
                <c:pt idx="5120">
                  <c:v>-0.14965598285498599</c:v>
                </c:pt>
                <c:pt idx="5121">
                  <c:v>-0.144525406863138</c:v>
                </c:pt>
                <c:pt idx="5122">
                  <c:v>-0.13929593246972599</c:v>
                </c:pt>
                <c:pt idx="5123">
                  <c:v>-0.13397113819197901</c:v>
                </c:pt>
                <c:pt idx="5124">
                  <c:v>-0.128554667774301</c:v>
                </c:pt>
                <c:pt idx="5125">
                  <c:v>-0.12305022769486899</c:v>
                </c:pt>
                <c:pt idx="5126">
                  <c:v>-0.117461584629295</c:v>
                </c:pt>
                <c:pt idx="5127">
                  <c:v>-0.11179256287309999</c:v>
                </c:pt>
                <c:pt idx="5128">
                  <c:v>-0.106047041724758</c:v>
                </c:pt>
                <c:pt idx="5129">
                  <c:v>-0.10022895283109599</c:v>
                </c:pt>
                <c:pt idx="5130">
                  <c:v>-9.4342277496886798E-2</c:v>
                </c:pt>
                <c:pt idx="5131">
                  <c:v>-8.8391043960441701E-2</c:v>
                </c:pt>
                <c:pt idx="5132">
                  <c:v>-8.2379324637102305E-2</c:v>
                </c:pt>
                <c:pt idx="5133">
                  <c:v>-7.6311233332493594E-2</c:v>
                </c:pt>
                <c:pt idx="5134">
                  <c:v>-7.0190922427457197E-2</c:v>
                </c:pt>
                <c:pt idx="5135">
                  <c:v>-6.4022580036586493E-2</c:v>
                </c:pt>
                <c:pt idx="5136">
                  <c:v>-5.7810427142309398E-2</c:v>
                </c:pt>
                <c:pt idx="5137">
                  <c:v>-5.1558714706479998E-2</c:v>
                </c:pt>
                <c:pt idx="5138">
                  <c:v>-4.5271720761455102E-2</c:v>
                </c:pt>
                <c:pt idx="5139">
                  <c:v>-3.8953747482646801E-2</c:v>
                </c:pt>
                <c:pt idx="5140">
                  <c:v>-3.2609118244553398E-2</c:v>
                </c:pt>
                <c:pt idx="5141">
                  <c:v>-2.6242174662284599E-2</c:v>
                </c:pt>
                <c:pt idx="5142">
                  <c:v>-1.9857273620604202E-2</c:v>
                </c:pt>
                <c:pt idx="5143">
                  <c:v>-1.3458784292523999E-2</c:v>
                </c:pt>
                <c:pt idx="5144">
                  <c:v>-7.0510851494884801E-3</c:v>
                </c:pt>
                <c:pt idx="5145">
                  <c:v>-6.3856096519747797E-4</c:v>
                </c:pt>
                <c:pt idx="5146">
                  <c:v>5.7744001848847402E-3</c:v>
                </c:pt>
                <c:pt idx="5147">
                  <c:v>1.21834099262792E-2</c:v>
                </c:pt>
                <c:pt idx="5148">
                  <c:v>1.8584082588446699E-2</c:v>
                </c:pt>
                <c:pt idx="5149">
                  <c:v>2.4972038205892201E-2</c:v>
                </c:pt>
                <c:pt idx="5150">
                  <c:v>3.1342905515364797E-2</c:v>
                </c:pt>
                <c:pt idx="5151">
                  <c:v>3.7692324947103298E-2</c:v>
                </c:pt>
                <c:pt idx="5152">
                  <c:v>4.4015951608079598E-2</c:v>
                </c:pt>
                <c:pt idx="5153">
                  <c:v>5.0309458255198898E-2</c:v>
                </c:pt>
                <c:pt idx="5154">
                  <c:v>5.6568538256422302E-2</c:v>
                </c:pt>
                <c:pt idx="5155">
                  <c:v>6.2788908537785001E-2</c:v>
                </c:pt>
                <c:pt idx="5156">
                  <c:v>6.8966312514293804E-2</c:v>
                </c:pt>
                <c:pt idx="5157">
                  <c:v>7.5096523002698895E-2</c:v>
                </c:pt>
                <c:pt idx="5158">
                  <c:v>8.1175345114144801E-2</c:v>
                </c:pt>
                <c:pt idx="5159">
                  <c:v>8.7198619124723695E-2</c:v>
                </c:pt>
                <c:pt idx="5160">
                  <c:v>9.3162223321964596E-2</c:v>
                </c:pt>
                <c:pt idx="5161">
                  <c:v>9.9062076825311901E-2</c:v>
                </c:pt>
                <c:pt idx="5162">
                  <c:v>0.104894142378662</c:v>
                </c:pt>
                <c:pt idx="5163">
                  <c:v>0.11065442911305</c:v>
                </c:pt>
                <c:pt idx="5164">
                  <c:v>0.11633899527758799</c:v>
                </c:pt>
                <c:pt idx="5165">
                  <c:v>0.12194395093680099</c:v>
                </c:pt>
                <c:pt idx="5166">
                  <c:v>0.127465460632499</c:v>
                </c:pt>
                <c:pt idx="5167">
                  <c:v>0.13289974600837001</c:v>
                </c:pt>
                <c:pt idx="5168">
                  <c:v>0.138243088395504</c:v>
                </c:pt>
                <c:pt idx="5169">
                  <c:v>0.143491831357066</c:v>
                </c:pt>
                <c:pt idx="5170">
                  <c:v>0.148642383190391</c:v>
                </c:pt>
                <c:pt idx="5171">
                  <c:v>0.15369121938477501</c:v>
                </c:pt>
                <c:pt idx="5172">
                  <c:v>0.15863488503329001</c:v>
                </c:pt>
                <c:pt idx="5173">
                  <c:v>0.163469997196969</c:v>
                </c:pt>
                <c:pt idx="5174">
                  <c:v>0.16819324721974499</c:v>
                </c:pt>
                <c:pt idx="5175">
                  <c:v>0.172801402992554</c:v>
                </c:pt>
                <c:pt idx="5176">
                  <c:v>0.177291311165062</c:v>
                </c:pt>
                <c:pt idx="5177">
                  <c:v>0.18165989930349299</c:v>
                </c:pt>
                <c:pt idx="5178">
                  <c:v>0.185904177993091</c:v>
                </c:pt>
                <c:pt idx="5179">
                  <c:v>0.19002124288376701</c:v>
                </c:pt>
                <c:pt idx="5180">
                  <c:v>0.194008276677541</c:v>
                </c:pt>
                <c:pt idx="5181">
                  <c:v>0.19786255105641201</c:v>
                </c:pt>
                <c:pt idx="5182">
                  <c:v>0.201581428549339</c:v>
                </c:pt>
                <c:pt idx="5183">
                  <c:v>0.20516236433705701</c:v>
                </c:pt>
                <c:pt idx="5184">
                  <c:v>0.20860290799348999</c:v>
                </c:pt>
                <c:pt idx="5185">
                  <c:v>0.211900705162575</c:v>
                </c:pt>
                <c:pt idx="5186">
                  <c:v>0.215053499169338</c:v>
                </c:pt>
                <c:pt idx="5187">
                  <c:v>0.21805913256413301</c:v>
                </c:pt>
                <c:pt idx="5188">
                  <c:v>0.22091554859898199</c:v>
                </c:pt>
                <c:pt idx="5189">
                  <c:v>0.22362079263500101</c:v>
                </c:pt>
                <c:pt idx="5190">
                  <c:v>0.226173013479953</c:v>
                </c:pt>
                <c:pt idx="5191">
                  <c:v>0.22857046465502001</c:v>
                </c:pt>
                <c:pt idx="5192">
                  <c:v>0.23081150558990801</c:v>
                </c:pt>
                <c:pt idx="5193">
                  <c:v>0.23289460274549101</c:v>
                </c:pt>
                <c:pt idx="5194">
                  <c:v>0.23481833066320401</c:v>
                </c:pt>
                <c:pt idx="5195">
                  <c:v>0.23658137294048301</c:v>
                </c:pt>
                <c:pt idx="5196">
                  <c:v>0.23818252313157601</c:v>
                </c:pt>
                <c:pt idx="5197">
                  <c:v>0.239620685573112</c:v>
                </c:pt>
                <c:pt idx="5198">
                  <c:v>0.24089487613385999</c:v>
                </c:pt>
                <c:pt idx="5199">
                  <c:v>0.242004222888166</c:v>
                </c:pt>
                <c:pt idx="5200">
                  <c:v>0.24294796671261301</c:v>
                </c:pt>
                <c:pt idx="5201">
                  <c:v>0.24372546180548499</c:v>
                </c:pt>
                <c:pt idx="5202">
                  <c:v>0.24433617612868799</c:v>
                </c:pt>
                <c:pt idx="5203">
                  <c:v>0.24477969177182499</c:v>
                </c:pt>
                <c:pt idx="5204">
                  <c:v>0.245055705238167</c:v>
                </c:pt>
                <c:pt idx="5205">
                  <c:v>0.245164027652336</c:v>
                </c:pt>
                <c:pt idx="5206">
                  <c:v>0.245104584889557</c:v>
                </c:pt>
                <c:pt idx="5207">
                  <c:v>0.244877417626373</c:v>
                </c:pt>
                <c:pt idx="5208">
                  <c:v>0.244482681312817</c:v>
                </c:pt>
                <c:pt idx="5209">
                  <c:v>0.243920646066036</c:v>
                </c:pt>
                <c:pt idx="5210">
                  <c:v>0.243191696485449</c:v>
                </c:pt>
                <c:pt idx="5211">
                  <c:v>0.24229633138956799</c:v>
                </c:pt>
                <c:pt idx="5212">
                  <c:v>0.24123516347465501</c:v>
                </c:pt>
                <c:pt idx="5213">
                  <c:v>0.240008918895461</c:v>
                </c:pt>
                <c:pt idx="5214">
                  <c:v>0.23861843676831401</c:v>
                </c:pt>
                <c:pt idx="5215">
                  <c:v>0.237064668596916</c:v>
                </c:pt>
                <c:pt idx="5216">
                  <c:v>0.23534867762123399</c:v>
                </c:pt>
                <c:pt idx="5217">
                  <c:v>0.233471638089921</c:v>
                </c:pt>
                <c:pt idx="5218">
                  <c:v>0.231434834456787</c:v>
                </c:pt>
                <c:pt idx="5219">
                  <c:v>0.22923966050184599</c:v>
                </c:pt>
                <c:pt idx="5220">
                  <c:v>0.226887618377556</c:v>
                </c:pt>
                <c:pt idx="5221">
                  <c:v>0.22438031758090199</c:v>
                </c:pt>
                <c:pt idx="5222">
                  <c:v>0.22171947385201901</c:v>
                </c:pt>
                <c:pt idx="5223">
                  <c:v>0.218906908000115</c:v>
                </c:pt>
                <c:pt idx="5224">
                  <c:v>0.21594454465749499</c:v>
                </c:pt>
                <c:pt idx="5225">
                  <c:v>0.21283441096254099</c:v>
                </c:pt>
                <c:pt idx="5226">
                  <c:v>0.20957863517254699</c:v>
                </c:pt>
                <c:pt idx="5227">
                  <c:v>0.20617944520735201</c:v>
                </c:pt>
                <c:pt idx="5228">
                  <c:v>0.202639167124786</c:v>
                </c:pt>
                <c:pt idx="5229">
                  <c:v>0.19896022352895101</c:v>
                </c:pt>
                <c:pt idx="5230">
                  <c:v>0.19514513191243901</c:v>
                </c:pt>
                <c:pt idx="5231">
                  <c:v>0.19119650293361601</c:v>
                </c:pt>
                <c:pt idx="5232">
                  <c:v>0.18711703863015899</c:v>
                </c:pt>
                <c:pt idx="5233">
                  <c:v>0.18290953057005099</c:v>
                </c:pt>
                <c:pt idx="5234">
                  <c:v>0.178576857941325</c:v>
                </c:pt>
                <c:pt idx="5235">
                  <c:v>0.174121985581838</c:v>
                </c:pt>
                <c:pt idx="5236">
                  <c:v>0.169547961950438</c:v>
                </c:pt>
                <c:pt idx="5237">
                  <c:v>0.16485791704091499</c:v>
                </c:pt>
                <c:pt idx="5238">
                  <c:v>0.16005506024015101</c:v>
                </c:pt>
                <c:pt idx="5239">
                  <c:v>0.15514267813194299</c:v>
                </c:pt>
                <c:pt idx="5240">
                  <c:v>0.150124132248003</c:v>
                </c:pt>
                <c:pt idx="5241">
                  <c:v>0.14500285676767</c:v>
                </c:pt>
                <c:pt idx="5242">
                  <c:v>0.13978235616790599</c:v>
                </c:pt>
                <c:pt idx="5243">
                  <c:v>0.134466202825195</c:v>
                </c:pt>
                <c:pt idx="5244">
                  <c:v>0.12905803457097201</c:v>
                </c:pt>
                <c:pt idx="5245">
                  <c:v>0.12356155220225901</c:v>
                </c:pt>
                <c:pt idx="5246">
                  <c:v>0.117980516949228</c:v>
                </c:pt>
                <c:pt idx="5247">
                  <c:v>0.112318747901389</c:v>
                </c:pt>
                <c:pt idx="5248">
                  <c:v>0.106580119394205</c:v>
                </c:pt>
                <c:pt idx="5249">
                  <c:v>0.10076855835788601</c:v>
                </c:pt>
                <c:pt idx="5250">
                  <c:v>9.48880416302052E-2</c:v>
                </c:pt>
                <c:pt idx="5251">
                  <c:v>8.8942593235155201E-2</c:v>
                </c:pt>
                <c:pt idx="5252">
                  <c:v>8.2936281629318001E-2</c:v>
                </c:pt>
                <c:pt idx="5253">
                  <c:v>7.6873216917830403E-2</c:v>
                </c:pt>
                <c:pt idx="5254">
                  <c:v>7.0757548041847695E-2</c:v>
                </c:pt>
                <c:pt idx="5255">
                  <c:v>6.4593459939433606E-2</c:v>
                </c:pt>
                <c:pt idx="5256">
                  <c:v>5.8385170681816402E-2</c:v>
                </c:pt>
                <c:pt idx="5257">
                  <c:v>5.21369285869724E-2</c:v>
                </c:pt>
                <c:pt idx="5258">
                  <c:v>4.58530093125121E-2</c:v>
                </c:pt>
                <c:pt idx="5259">
                  <c:v>3.95377129298577E-2</c:v>
                </c:pt>
                <c:pt idx="5260">
                  <c:v>3.3195360981713697E-2</c:v>
                </c:pt>
                <c:pt idx="5261">
                  <c:v>2.6830293524845499E-2</c:v>
                </c:pt>
                <c:pt idx="5262">
                  <c:v>2.04468661601886E-2</c:v>
                </c:pt>
                <c:pt idx="5263">
                  <c:v>1.4049447052321E-2</c:v>
                </c:pt>
                <c:pt idx="5264">
                  <c:v>7.6424139403380503E-3</c:v>
                </c:pt>
                <c:pt idx="5265">
                  <c:v>1.2301511421760501E-3</c:v>
                </c:pt>
                <c:pt idx="5266">
                  <c:v>-5.1829534455666501E-3</c:v>
                </c:pt>
                <c:pt idx="5267">
                  <c:v>-1.1592511350257E-2</c:v>
                </c:pt>
                <c:pt idx="5268">
                  <c:v>-1.7994136526249101E-2</c:v>
                </c:pt>
                <c:pt idx="5269">
                  <c:v>-2.4383448356244598E-2</c:v>
                </c:pt>
                <c:pt idx="5270">
                  <c:v>-3.0756074648939698E-2</c:v>
                </c:pt>
                <c:pt idx="5271">
                  <c:v>-3.7107654630904999E-2</c:v>
                </c:pt>
                <c:pt idx="5272">
                  <c:v>-4.3433841930652799E-2</c:v>
                </c:pt>
                <c:pt idx="5273">
                  <c:v>-4.9730307552849198E-2</c:v>
                </c:pt>
                <c:pt idx="5274">
                  <c:v>-5.5992742840635601E-2</c:v>
                </c:pt>
                <c:pt idx="5275">
                  <c:v>-6.2216862424032099E-2</c:v>
                </c:pt>
                <c:pt idx="5276">
                  <c:v>-6.8398407152407095E-2</c:v>
                </c:pt>
                <c:pt idx="5277">
                  <c:v>-7.4533147009003597E-2</c:v>
                </c:pt>
                <c:pt idx="5278">
                  <c:v>-8.0616884005530104E-2</c:v>
                </c:pt>
                <c:pt idx="5279">
                  <c:v>-8.6645455054834203E-2</c:v>
                </c:pt>
                <c:pt idx="5280">
                  <c:v>-9.2614734819693706E-2</c:v>
                </c:pt>
                <c:pt idx="5281">
                  <c:v>-9.8520638535775099E-2</c:v>
                </c:pt>
                <c:pt idx="5282">
                  <c:v>-0.104359124806828</c:v>
                </c:pt>
                <c:pt idx="5283">
                  <c:v>-0.110126198370205</c:v>
                </c:pt>
                <c:pt idx="5284">
                  <c:v>-0.115817912830809</c:v>
                </c:pt>
                <c:pt idx="5285">
                  <c:v>-0.12143037336159999</c:v>
                </c:pt>
                <c:pt idx="5286">
                  <c:v>-0.12695973936882199</c:v>
                </c:pt>
                <c:pt idx="5287">
                  <c:v>-0.13240222712010799</c:v>
                </c:pt>
                <c:pt idx="5288">
                  <c:v>-0.13775411233368101</c:v>
                </c:pt>
                <c:pt idx="5289">
                  <c:v>-0.14301173272687101</c:v>
                </c:pt>
                <c:pt idx="5290">
                  <c:v>-0.14817149052220599</c:v>
                </c:pt>
                <c:pt idx="5291">
                  <c:v>-0.153229854909362</c:v>
                </c:pt>
                <c:pt idx="5292">
                  <c:v>-0.158183364461293</c:v>
                </c:pt>
                <c:pt idx="5293">
                  <c:v>-0.163028629502871</c:v>
                </c:pt>
                <c:pt idx="5294">
                  <c:v>-0.167762334430437</c:v>
                </c:pt>
                <c:pt idx="5295">
                  <c:v>-0.17238123998066199</c:v>
                </c:pt>
                <c:pt idx="5296">
                  <c:v>-0.176882185447163</c:v>
                </c:pt>
                <c:pt idx="5297">
                  <c:v>-0.181262090843369</c:v>
                </c:pt>
                <c:pt idx="5298">
                  <c:v>-0.18551795901015</c:v>
                </c:pt>
                <c:pt idx="5299">
                  <c:v>-0.18964687766676699</c:v>
                </c:pt>
                <c:pt idx="5300">
                  <c:v>-0.19364602140373299</c:v>
                </c:pt>
                <c:pt idx="5301">
                  <c:v>-0.19751265361624201</c:v>
                </c:pt>
                <c:pt idx="5302">
                  <c:v>-0.20124412837681599</c:v>
                </c:pt>
                <c:pt idx="5303">
                  <c:v>-0.20483789224590801</c:v>
                </c:pt>
                <c:pt idx="5304">
                  <c:v>-0.20829148601921799</c:v>
                </c:pt>
                <c:pt idx="5305">
                  <c:v>-0.21160254641051501</c:v>
                </c:pt>
                <c:pt idx="5306">
                  <c:v>-0.21476880766883499</c:v>
                </c:pt>
                <c:pt idx="5307">
                  <c:v>-0.21778810312892199</c:v>
                </c:pt>
                <c:pt idx="5308">
                  <c:v>-0.22065836669387801</c:v>
                </c:pt>
                <c:pt idx="5309">
                  <c:v>-0.22337763424898699</c:v>
                </c:pt>
                <c:pt idx="5310">
                  <c:v>-0.22594404500575099</c:v>
                </c:pt>
                <c:pt idx="5311">
                  <c:v>-0.228355842775226</c:v>
                </c:pt>
                <c:pt idx="5312">
                  <c:v>-0.230611377169779</c:v>
                </c:pt>
                <c:pt idx="5313">
                  <c:v>-0.232709104732441</c:v>
                </c:pt>
                <c:pt idx="5314">
                  <c:v>-0.23464758999309299</c:v>
                </c:pt>
                <c:pt idx="5315">
                  <c:v>-0.23642550645075799</c:v>
                </c:pt>
                <c:pt idx="5316">
                  <c:v>-0.23804163748131599</c:v>
                </c:pt>
                <c:pt idx="5317">
                  <c:v>-0.239494877170041</c:v>
                </c:pt>
                <c:pt idx="5318">
                  <c:v>-0.24078423106837599</c:v>
                </c:pt>
                <c:pt idx="5319">
                  <c:v>-0.241908816874432</c:v>
                </c:pt>
                <c:pt idx="5320">
                  <c:v>-0.24286786503674401</c:v>
                </c:pt>
                <c:pt idx="5321">
                  <c:v>-0.24366071928087199</c:v>
                </c:pt>
                <c:pt idx="5322">
                  <c:v>-0.244286837058492</c:v>
                </c:pt>
                <c:pt idx="5323">
                  <c:v>-0.244745789918656</c:v>
                </c:pt>
                <c:pt idx="5324">
                  <c:v>-0.24503726380098501</c:v>
                </c:pt>
                <c:pt idx="5325">
                  <c:v>-0.24516105925057499</c:v>
                </c:pt>
                <c:pt idx="5326">
                  <c:v>-0.24511709155448499</c:v>
                </c:pt>
                <c:pt idx="5327">
                  <c:v>-0.24490539079970999</c:v>
                </c:pt>
                <c:pt idx="5328">
                  <c:v>-0.244526101852586</c:v>
                </c:pt>
                <c:pt idx="5329">
                  <c:v>-0.24397948425966101</c:v>
                </c:pt>
                <c:pt idx="5330">
                  <c:v>-0.24326591207008999</c:v>
                </c:pt>
                <c:pt idx="5331">
                  <c:v>-0.24238587357967201</c:v>
                </c:pt>
                <c:pt idx="5332">
                  <c:v>-0.24133997099670901</c:v>
                </c:pt>
                <c:pt idx="5333">
                  <c:v>-0.24012892002991901</c:v>
                </c:pt>
                <c:pt idx="5334">
                  <c:v>-0.23875354939867799</c:v>
                </c:pt>
                <c:pt idx="5335">
                  <c:v>-0.23721480026592701</c:v>
                </c:pt>
                <c:pt idx="5336">
                  <c:v>-0.235513725594136</c:v>
                </c:pt>
                <c:pt idx="5337">
                  <c:v>-0.23365148942476999</c:v>
                </c:pt>
                <c:pt idx="5338">
                  <c:v>-0.23162936608172899</c:v>
                </c:pt>
                <c:pt idx="5339">
                  <c:v>-0.22944873929934001</c:v>
                </c:pt>
                <c:pt idx="5340">
                  <c:v>-0.22711110127546599</c:v>
                </c:pt>
                <c:pt idx="5341">
                  <c:v>-0.224618051650398</c:v>
                </c:pt>
                <c:pt idx="5342">
                  <c:v>-0.22197129641222599</c:v>
                </c:pt>
                <c:pt idx="5343">
                  <c:v>-0.21917264672943801</c:v>
                </c:pt>
                <c:pt idx="5344">
                  <c:v>-0.21622401771153599</c:v>
                </c:pt>
                <c:pt idx="5345">
                  <c:v>-0.21312742709853699</c:v>
                </c:pt>
                <c:pt idx="5346">
                  <c:v>-0.20988499388023199</c:v>
                </c:pt>
                <c:pt idx="5347">
                  <c:v>-0.20649893684617299</c:v>
                </c:pt>
                <c:pt idx="5348">
                  <c:v>-0.202971573067353</c:v>
                </c:pt>
                <c:pt idx="5349">
                  <c:v>-0.19930531631064699</c:v>
                </c:pt>
                <c:pt idx="5350">
                  <c:v>-0.19550267538707</c:v>
                </c:pt>
                <c:pt idx="5351">
                  <c:v>-0.19156625243501099</c:v>
                </c:pt>
                <c:pt idx="5352">
                  <c:v>-0.187498741139589</c:v>
                </c:pt>
                <c:pt idx="5353">
                  <c:v>-0.183302924889372</c:v>
                </c:pt>
                <c:pt idx="5354">
                  <c:v>-0.17898167487171501</c:v>
                </c:pt>
                <c:pt idx="5355">
                  <c:v>-0.17453794810800699</c:v>
                </c:pt>
                <c:pt idx="5356">
                  <c:v>-0.16997478543019301</c:v>
                </c:pt>
                <c:pt idx="5357">
                  <c:v>-0.165295309399936</c:v>
                </c:pt>
                <c:pt idx="5358">
                  <c:v>-0.16050272217185699</c:v>
                </c:pt>
                <c:pt idx="5359">
                  <c:v>-0.155600303302311</c:v>
                </c:pt>
                <c:pt idx="5360">
                  <c:v>-0.15059140750518801</c:v>
                </c:pt>
                <c:pt idx="5361">
                  <c:v>-0.145479462356293</c:v>
                </c:pt>
                <c:pt idx="5362">
                  <c:v>-0.140267965947867</c:v>
                </c:pt>
                <c:pt idx="5363">
                  <c:v>-0.13496048449484399</c:v>
                </c:pt>
                <c:pt idx="5364">
                  <c:v>-0.129560649894506</c:v>
                </c:pt>
                <c:pt idx="5365">
                  <c:v>-0.124072157241175</c:v>
                </c:pt>
                <c:pt idx="5366">
                  <c:v>-0.118498762297679</c:v>
                </c:pt>
                <c:pt idx="5367">
                  <c:v>-0.112844278925283</c:v>
                </c:pt>
                <c:pt idx="5368">
                  <c:v>-0.107112576473876</c:v>
                </c:pt>
                <c:pt idx="5369">
                  <c:v>-0.101307577134188</c:v>
                </c:pt>
                <c:pt idx="5370">
                  <c:v>-9.5433253253836503E-2</c:v>
                </c:pt>
                <c:pt idx="5371">
                  <c:v>-8.9493624619062601E-2</c:v>
                </c:pt>
                <c:pt idx="5372">
                  <c:v>-8.3492755704000401E-2</c:v>
                </c:pt>
                <c:pt idx="5373">
                  <c:v>-7.7434752889365702E-2</c:v>
                </c:pt>
                <c:pt idx="5374">
                  <c:v>-7.13237616524698E-2</c:v>
                </c:pt>
                <c:pt idx="5375">
                  <c:v>-6.51639637304786E-2</c:v>
                </c:pt>
                <c:pt idx="5376">
                  <c:v>-5.8959574258859899E-2</c:v>
                </c:pt>
                <c:pt idx="5377">
                  <c:v>-5.27148388869755E-2</c:v>
                </c:pt>
                <c:pt idx="5378">
                  <c:v>-4.6434030872793498E-2</c:v>
                </c:pt>
                <c:pt idx="5379">
                  <c:v>-4.0121448158707801E-2</c:v>
                </c:pt>
                <c:pt idx="5380">
                  <c:v>-3.3781410430465897E-2</c:v>
                </c:pt>
                <c:pt idx="5381">
                  <c:v>-2.7418256161217801E-2</c:v>
                </c:pt>
                <c:pt idx="5382">
                  <c:v>-2.1036339642709099E-2</c:v>
                </c:pt>
                <c:pt idx="5383">
                  <c:v>-1.46400280056493E-2</c:v>
                </c:pt>
                <c:pt idx="5384">
                  <c:v>-8.2336982312941794E-3</c:v>
                </c:pt>
                <c:pt idx="5385">
                  <c:v>-1.8217341562875499E-3</c:v>
                </c:pt>
                <c:pt idx="5386">
                  <c:v>4.5914765271877402E-3</c:v>
                </c:pt>
                <c:pt idx="5387">
                  <c:v>1.1001545273897601E-2</c:v>
                </c:pt>
                <c:pt idx="5388">
                  <c:v>1.7404085688628002E-2</c:v>
                </c:pt>
                <c:pt idx="5389">
                  <c:v>2.3794716527785E-2</c:v>
                </c:pt>
                <c:pt idx="5390">
                  <c:v>3.01690646974699E-2</c:v>
                </c:pt>
                <c:pt idx="5391">
                  <c:v>3.6522768245976701E-2</c:v>
                </c:pt>
                <c:pt idx="5392">
                  <c:v>4.2851479348666101E-2</c:v>
                </c:pt>
                <c:pt idx="5393">
                  <c:v>4.9150867283171702E-2</c:v>
                </c:pt>
                <c:pt idx="5394">
                  <c:v>5.5416621392903299E-2</c:v>
                </c:pt>
                <c:pt idx="5395">
                  <c:v>6.1644454036818903E-2</c:v>
                </c:pt>
                <c:pt idx="5396">
                  <c:v>6.7830103523448204E-2</c:v>
                </c:pt>
                <c:pt idx="5397">
                  <c:v>7.3969337027157397E-2</c:v>
                </c:pt>
                <c:pt idx="5398">
                  <c:v>8.0057953484662894E-2</c:v>
                </c:pt>
                <c:pt idx="5399">
                  <c:v>8.6091786469808501E-2</c:v>
                </c:pt>
                <c:pt idx="5400">
                  <c:v>9.2066707044641302E-2</c:v>
                </c:pt>
                <c:pt idx="5401">
                  <c:v>9.7978626584834499E-2</c:v>
                </c:pt>
                <c:pt idx="5402">
                  <c:v>0.103823499577524</c:v>
                </c:pt>
                <c:pt idx="5403">
                  <c:v>0.10959732638964199</c:v>
                </c:pt>
                <c:pt idx="5404">
                  <c:v>0.115296156004859</c:v>
                </c:pt>
                <c:pt idx="5405">
                  <c:v>0.120916088727253</c:v>
                </c:pt>
                <c:pt idx="5406">
                  <c:v>0.12645327884986399</c:v>
                </c:pt>
                <c:pt idx="5407">
                  <c:v>0.13190393728630101</c:v>
                </c:pt>
                <c:pt idx="5408">
                  <c:v>0.13726433416360401</c:v>
                </c:pt>
                <c:pt idx="5409">
                  <c:v>0.14253080137459301</c:v>
                </c:pt>
                <c:pt idx="5410">
                  <c:v>0.14769973508793799</c:v>
                </c:pt>
                <c:pt idx="5411">
                  <c:v>0.152767598214258</c:v>
                </c:pt>
                <c:pt idx="5412">
                  <c:v>0.157730922826539</c:v>
                </c:pt>
                <c:pt idx="5413">
                  <c:v>0.162586312533231</c:v>
                </c:pt>
                <c:pt idx="5414">
                  <c:v>0.16733044480239101</c:v>
                </c:pt>
                <c:pt idx="5415">
                  <c:v>0.17196007323528301</c:v>
                </c:pt>
                <c:pt idx="5416">
                  <c:v>0.17647202978787899</c:v>
                </c:pt>
                <c:pt idx="5417">
                  <c:v>0.18086322693875001</c:v>
                </c:pt>
                <c:pt idx="5418">
                  <c:v>0.18513065980184401</c:v>
                </c:pt>
                <c:pt idx="5419">
                  <c:v>0.189271408182725</c:v>
                </c:pt>
                <c:pt idx="5420">
                  <c:v>0.19328263857685499</c:v>
                </c:pt>
                <c:pt idx="5421">
                  <c:v>0.19716160610855499</c:v>
                </c:pt>
                <c:pt idx="5422">
                  <c:v>0.20090565640931801</c:v>
                </c:pt>
                <c:pt idx="5423">
                  <c:v>0.20451222743418301</c:v>
                </c:pt>
                <c:pt idx="5424">
                  <c:v>0.207978851214943</c:v>
                </c:pt>
                <c:pt idx="5425">
                  <c:v>0.21130315554896401</c:v>
                </c:pt>
                <c:pt idx="5426">
                  <c:v>0.21448286562248101</c:v>
                </c:pt>
                <c:pt idx="5427">
                  <c:v>0.21751580556724701</c:v>
                </c:pt>
                <c:pt idx="5428">
                  <c:v>0.22039989994947301</c:v>
                </c:pt>
                <c:pt idx="5429">
                  <c:v>0.223133175190047</c:v>
                </c:pt>
                <c:pt idx="5430">
                  <c:v>0.225713760915045</c:v>
                </c:pt>
                <c:pt idx="5431">
                  <c:v>0.228139891235624</c:v>
                </c:pt>
                <c:pt idx="5432">
                  <c:v>0.23040990595642</c:v>
                </c:pt>
                <c:pt idx="5433">
                  <c:v>0.23252225171161001</c:v>
                </c:pt>
                <c:pt idx="5434">
                  <c:v>0.23447548302788099</c:v>
                </c:pt>
                <c:pt idx="5435">
                  <c:v>0.23626826331356199</c:v>
                </c:pt>
                <c:pt idx="5436">
                  <c:v>0.23789936577325099</c:v>
                </c:pt>
                <c:pt idx="5437">
                  <c:v>0.23936767424730801</c:v>
                </c:pt>
                <c:pt idx="5438">
                  <c:v>0.240672183975642</c:v>
                </c:pt>
                <c:pt idx="5439">
                  <c:v>0.24181200228526201</c:v>
                </c:pt>
                <c:pt idx="5440">
                  <c:v>0.24278634920113701</c:v>
                </c:pt>
                <c:pt idx="5441">
                  <c:v>0.24359455797992699</c:v>
                </c:pt>
                <c:pt idx="5442">
                  <c:v>0.244236075566233</c:v>
                </c:pt>
                <c:pt idx="5443">
                  <c:v>0.244710462971055</c:v>
                </c:pt>
                <c:pt idx="5444">
                  <c:v>0.24501739557219099</c:v>
                </c:pt>
                <c:pt idx="5445">
                  <c:v>0.24515666333637001</c:v>
                </c:pt>
                <c:pt idx="5446">
                  <c:v>0.245128170962985</c:v>
                </c:pt>
                <c:pt idx="5447">
                  <c:v>0.24493193794929899</c:v>
                </c:pt>
                <c:pt idx="5448">
                  <c:v>0.24456809857711201</c:v>
                </c:pt>
                <c:pt idx="5449">
                  <c:v>0.24403690182086299</c:v>
                </c:pt>
                <c:pt idx="5450">
                  <c:v>0.243338711177263</c:v>
                </c:pt>
                <c:pt idx="5451">
                  <c:v>0.24247400441655501</c:v>
                </c:pt>
                <c:pt idx="5452">
                  <c:v>0.24144337325557499</c:v>
                </c:pt>
                <c:pt idx="5453">
                  <c:v>0.24024752295284199</c:v>
                </c:pt>
                <c:pt idx="5454">
                  <c:v>0.23888727182595099</c:v>
                </c:pt>
                <c:pt idx="5455">
                  <c:v>0.237363550691603</c:v>
                </c:pt>
                <c:pt idx="5456">
                  <c:v>0.235677402228643</c:v>
                </c:pt>
                <c:pt idx="5457">
                  <c:v>0.233829980264565</c:v>
                </c:pt>
                <c:pt idx="5458">
                  <c:v>0.23182254898594401</c:v>
                </c:pt>
                <c:pt idx="5459">
                  <c:v>0.22965648207336001</c:v>
                </c:pt>
                <c:pt idx="5460">
                  <c:v>0.22733326176139201</c:v>
                </c:pt>
                <c:pt idx="5461">
                  <c:v>0.224854477824322</c:v>
                </c:pt>
                <c:pt idx="5462">
                  <c:v>0.22222182648826599</c:v>
                </c:pt>
                <c:pt idx="5463">
                  <c:v>0.21943710927044099</c:v>
                </c:pt>
                <c:pt idx="5464">
                  <c:v>0.21650223174639799</c:v>
                </c:pt>
                <c:pt idx="5465">
                  <c:v>0.213419202246037</c:v>
                </c:pt>
                <c:pt idx="5466">
                  <c:v>0.21019013047931201</c:v>
                </c:pt>
                <c:pt idx="5467">
                  <c:v>0.206817226092564</c:v>
                </c:pt>
                <c:pt idx="5468">
                  <c:v>0.20330279715645999</c:v>
                </c:pt>
                <c:pt idx="5469">
                  <c:v>0.199649248586592</c:v>
                </c:pt>
                <c:pt idx="5470">
                  <c:v>0.19585908049779299</c:v>
                </c:pt>
                <c:pt idx="5471">
                  <c:v>0.191934886493319</c:v>
                </c:pt>
                <c:pt idx="5472">
                  <c:v>0.18787935189004701</c:v>
                </c:pt>
                <c:pt idx="5473">
                  <c:v>0.183695251880926</c:v>
                </c:pt>
                <c:pt idx="5474">
                  <c:v>0.17938544963591199</c:v>
                </c:pt>
                <c:pt idx="5475">
                  <c:v>0.174952894342709</c:v>
                </c:pt>
                <c:pt idx="5476">
                  <c:v>0.17040061918865201</c:v>
                </c:pt>
                <c:pt idx="5477">
                  <c:v>0.16573173928509599</c:v>
                </c:pt>
                <c:pt idx="5478">
                  <c:v>0.16094944953575899</c:v>
                </c:pt>
                <c:pt idx="5479">
                  <c:v>0.156057022450451</c:v>
                </c:pt>
                <c:pt idx="5480">
                  <c:v>0.15105780590571</c:v>
                </c:pt>
                <c:pt idx="5481">
                  <c:v>0.14595522085385201</c:v>
                </c:pt>
                <c:pt idx="5482">
                  <c:v>0.140752758982022</c:v>
                </c:pt>
                <c:pt idx="5483">
                  <c:v>0.135453980322845</c:v>
                </c:pt>
                <c:pt idx="5484">
                  <c:v>0.130062510818298</c:v>
                </c:pt>
                <c:pt idx="5485">
                  <c:v>0.12458203983849001</c:v>
                </c:pt>
                <c:pt idx="5486">
                  <c:v>0.11901631765703399</c:v>
                </c:pt>
                <c:pt idx="5487">
                  <c:v>0.113369152884744</c:v>
                </c:pt>
                <c:pt idx="5488">
                  <c:v>0.107644409863407</c:v>
                </c:pt>
                <c:pt idx="5489">
                  <c:v>0.10184600602143</c:v>
                </c:pt>
                <c:pt idx="5490">
                  <c:v>9.5977909193147803E-2</c:v>
                </c:pt>
                <c:pt idx="5491">
                  <c:v>9.0044134903644102E-2</c:v>
                </c:pt>
                <c:pt idx="5492">
                  <c:v>8.4048743620938005E-2</c:v>
                </c:pt>
                <c:pt idx="5493">
                  <c:v>7.7995837977414106E-2</c:v>
                </c:pt>
                <c:pt idx="5494">
                  <c:v>7.1889559962401206E-2</c:v>
                </c:pt>
                <c:pt idx="5495">
                  <c:v>6.5734088087818499E-2</c:v>
                </c:pt>
                <c:pt idx="5496">
                  <c:v>5.9533634528829503E-2</c:v>
                </c:pt>
                <c:pt idx="5497">
                  <c:v>5.3292442241460097E-2</c:v>
                </c:pt>
                <c:pt idx="5498">
                  <c:v>4.7014782059153999E-2</c:v>
                </c:pt>
                <c:pt idx="5499">
                  <c:v>4.0704949770250798E-2</c:v>
                </c:pt>
                <c:pt idx="5500">
                  <c:v>3.43672631783885E-2</c:v>
                </c:pt>
                <c:pt idx="5501">
                  <c:v>2.800605914784E-2</c:v>
                </c:pt>
                <c:pt idx="5502">
                  <c:v>2.1625690635807E-2</c:v>
                </c:pt>
                <c:pt idx="5503">
                  <c:v>1.5230523713701699E-2</c:v>
                </c:pt>
                <c:pt idx="5504">
                  <c:v>8.8249345794541908E-3</c:v>
                </c:pt>
                <c:pt idx="5505">
                  <c:v>2.4133065628899001E-3</c:v>
                </c:pt>
                <c:pt idx="5506">
                  <c:v>-3.9999728737723202E-3</c:v>
                </c:pt>
                <c:pt idx="5507">
                  <c:v>-1.0410515138250699E-2</c:v>
                </c:pt>
                <c:pt idx="5508">
                  <c:v>-1.68139335113042E-2</c:v>
                </c:pt>
                <c:pt idx="5509">
                  <c:v>-2.3205846148554001E-2</c:v>
                </c:pt>
                <c:pt idx="5510">
                  <c:v>-2.9581879078969701E-2</c:v>
                </c:pt>
                <c:pt idx="5511">
                  <c:v>-3.5937669197967703E-2</c:v>
                </c:pt>
                <c:pt idx="5512">
                  <c:v>-4.22688672530733E-2</c:v>
                </c:pt>
                <c:pt idx="5513">
                  <c:v>-4.8571140820104303E-2</c:v>
                </c:pt>
                <c:pt idx="5514">
                  <c:v>-5.48401772678387E-2</c:v>
                </c:pt>
                <c:pt idx="5515">
                  <c:v>-6.1071686709138498E-2</c:v>
                </c:pt>
                <c:pt idx="5516">
                  <c:v>-6.7261404936509006E-2</c:v>
                </c:pt>
                <c:pt idx="5517">
                  <c:v>-7.3405096340087003E-2</c:v>
                </c:pt>
                <c:pt idx="5518">
                  <c:v>-7.9498556806058093E-2</c:v>
                </c:pt>
                <c:pt idx="5519">
                  <c:v>-8.55376165935222E-2</c:v>
                </c:pt>
                <c:pt idx="5520">
                  <c:v>-9.1518143187837894E-2</c:v>
                </c:pt>
                <c:pt idx="5521">
                  <c:v>-9.7436044128492202E-2</c:v>
                </c:pt>
                <c:pt idx="5522">
                  <c:v>-0.103287269809562</c:v>
                </c:pt>
                <c:pt idx="5523">
                  <c:v>-0.109067816250851</c:v>
                </c:pt>
                <c:pt idx="5524">
                  <c:v>-0.114773727837801</c:v>
                </c:pt>
                <c:pt idx="5525">
                  <c:v>-0.120401100028315</c:v>
                </c:pt>
                <c:pt idx="5526">
                  <c:v>-0.12594608202461999</c:v>
                </c:pt>
                <c:pt idx="5527">
                  <c:v>-0.13140487940836601</c:v>
                </c:pt>
                <c:pt idx="5528">
                  <c:v>-0.13677375673712999</c:v>
                </c:pt>
                <c:pt idx="5529">
                  <c:v>-0.14204904010057701</c:v>
                </c:pt>
                <c:pt idx="5530">
                  <c:v>-0.14722711963450499</c:v>
                </c:pt>
                <c:pt idx="5531">
                  <c:v>-0.15230445199107001</c:v>
                </c:pt>
                <c:pt idx="5532">
                  <c:v>-0.15727756276348501</c:v>
                </c:pt>
                <c:pt idx="5533">
                  <c:v>-0.16214304886355399</c:v>
                </c:pt>
                <c:pt idx="5534">
                  <c:v>-0.166897580850394</c:v>
                </c:pt>
                <c:pt idx="5535">
                  <c:v>-0.171537905208766</c:v>
                </c:pt>
                <c:pt idx="5536">
                  <c:v>-0.17606084657544799</c:v>
                </c:pt>
                <c:pt idx="5537">
                  <c:v>-0.180463309912124</c:v>
                </c:pt>
                <c:pt idx="5538">
                  <c:v>-0.18474228262331999</c:v>
                </c:pt>
                <c:pt idx="5539">
                  <c:v>-0.18889483661790701</c:v>
                </c:pt>
                <c:pt idx="5540">
                  <c:v>-0.19291813031279501</c:v>
                </c:pt>
                <c:pt idx="5541">
                  <c:v>-0.196809410577414</c:v>
                </c:pt>
                <c:pt idx="5542">
                  <c:v>-0.200566014617683</c:v>
                </c:pt>
                <c:pt idx="5543">
                  <c:v>-0.204185371798148</c:v>
                </c:pt>
                <c:pt idx="5544">
                  <c:v>-0.207665005401062</c:v>
                </c:pt>
                <c:pt idx="5545">
                  <c:v>-0.211002534321202</c:v>
                </c:pt>
                <c:pt idx="5546">
                  <c:v>-0.214195674695248</c:v>
                </c:pt>
                <c:pt idx="5547">
                  <c:v>-0.21724224146463</c:v>
                </c:pt>
                <c:pt idx="5548">
                  <c:v>-0.220140149870755</c:v>
                </c:pt>
                <c:pt idx="5549">
                  <c:v>-0.22288741688160599</c:v>
                </c:pt>
                <c:pt idx="5550">
                  <c:v>-0.225482162548722</c:v>
                </c:pt>
                <c:pt idx="5551">
                  <c:v>-0.22792261129364699</c:v>
                </c:pt>
                <c:pt idx="5552">
                  <c:v>-0.23020709312294901</c:v>
                </c:pt>
                <c:pt idx="5553">
                  <c:v>-0.232334044770999</c:v>
                </c:pt>
                <c:pt idx="5554">
                  <c:v>-0.234302010769704</c:v>
                </c:pt>
                <c:pt idx="5555">
                  <c:v>-0.23610964444448301</c:v>
                </c:pt>
                <c:pt idx="5556">
                  <c:v>-0.237755708835796</c:v>
                </c:pt>
                <c:pt idx="5557">
                  <c:v>-0.23923907754558599</c:v>
                </c:pt>
                <c:pt idx="5558">
                  <c:v>-0.24055873550807899</c:v>
                </c:pt>
                <c:pt idx="5559">
                  <c:v>-0.24171377968438201</c:v>
                </c:pt>
                <c:pt idx="5560">
                  <c:v>-0.24270341968043899</c:v>
                </c:pt>
                <c:pt idx="5561">
                  <c:v>-0.243526978287889</c:v>
                </c:pt>
                <c:pt idx="5562">
                  <c:v>-0.24418389194748299</c:v>
                </c:pt>
                <c:pt idx="5563">
                  <c:v>-0.244673711134722</c:v>
                </c:pt>
                <c:pt idx="5564">
                  <c:v>-0.24499610066747199</c:v>
                </c:pt>
                <c:pt idx="5565">
                  <c:v>-0.245150839935319</c:v>
                </c:pt>
                <c:pt idx="5566">
                  <c:v>-0.24513782305054099</c:v>
                </c:pt>
                <c:pt idx="5567">
                  <c:v>-0.24495705892056199</c:v>
                </c:pt>
                <c:pt idx="5568">
                  <c:v>-0.244608671241859</c:v>
                </c:pt>
                <c:pt idx="5569">
                  <c:v>-0.24409289841531301</c:v>
                </c:pt>
                <c:pt idx="5570">
                  <c:v>-0.24341009338307701</c:v>
                </c:pt>
                <c:pt idx="5571">
                  <c:v>-0.24256072338705401</c:v>
                </c:pt>
                <c:pt idx="5572">
                  <c:v>-0.24154536964916801</c:v>
                </c:pt>
                <c:pt idx="5573">
                  <c:v>-0.24036472697363301</c:v>
                </c:pt>
                <c:pt idx="5574">
                  <c:v>-0.23901960327149999</c:v>
                </c:pt>
                <c:pt idx="5575">
                  <c:v>-0.23751091900780699</c:v>
                </c:pt>
                <c:pt idx="5576">
                  <c:v>-0.235839706571705</c:v>
                </c:pt>
                <c:pt idx="5577">
                  <c:v>-0.23400710956999801</c:v>
                </c:pt>
                <c:pt idx="5578">
                  <c:v>-0.232014382044574</c:v>
                </c:pt>
                <c:pt idx="5579">
                  <c:v>-0.22986288761427001</c:v>
                </c:pt>
                <c:pt idx="5580">
                  <c:v>-0.22755409854174599</c:v>
                </c:pt>
                <c:pt idx="5581">
                  <c:v>-0.22508959472602399</c:v>
                </c:pt>
                <c:pt idx="5582">
                  <c:v>-0.22247106262136301</c:v>
                </c:pt>
                <c:pt idx="5583">
                  <c:v>-0.219700294083224</c:v>
                </c:pt>
                <c:pt idx="5584">
                  <c:v>-0.216779185142109</c:v>
                </c:pt>
                <c:pt idx="5585">
                  <c:v>-0.21370973470610699</c:v>
                </c:pt>
                <c:pt idx="5586">
                  <c:v>-0.21049404319305101</c:v>
                </c:pt>
                <c:pt idx="5587">
                  <c:v>-0.20713431109320499</c:v>
                </c:pt>
                <c:pt idx="5588">
                  <c:v>-0.20363283746347099</c:v>
                </c:pt>
                <c:pt idx="5589">
                  <c:v>-0.19999201835415401</c:v>
                </c:pt>
                <c:pt idx="5590">
                  <c:v>-0.19621434516934699</c:v>
                </c:pt>
                <c:pt idx="5591">
                  <c:v>-0.19230240296207199</c:v>
                </c:pt>
                <c:pt idx="5592">
                  <c:v>-0.18825886866533101</c:v>
                </c:pt>
                <c:pt idx="5593">
                  <c:v>-0.18408650926028899</c:v>
                </c:pt>
                <c:pt idx="5594">
                  <c:v>-0.17978817988283299</c:v>
                </c:pt>
                <c:pt idx="5595">
                  <c:v>-0.175366821869814</c:v>
                </c:pt>
                <c:pt idx="5596">
                  <c:v>-0.17082546074629101</c:v>
                </c:pt>
                <c:pt idx="5597">
                  <c:v>-0.166167204155173</c:v>
                </c:pt>
                <c:pt idx="5598">
                  <c:v>-0.16139523973067099</c:v>
                </c:pt>
                <c:pt idx="5599">
                  <c:v>-0.15651283291700099</c:v>
                </c:pt>
                <c:pt idx="5600">
                  <c:v>-0.151523324733848</c:v>
                </c:pt>
                <c:pt idx="5601">
                  <c:v>-0.14643012949012099</c:v>
                </c:pt>
                <c:pt idx="5602">
                  <c:v>-0.14123673244754201</c:v>
                </c:pt>
                <c:pt idx="5603">
                  <c:v>-0.13594668743569199</c:v>
                </c:pt>
                <c:pt idx="5604">
                  <c:v>-0.130563614420135</c:v>
                </c:pt>
                <c:pt idx="5605">
                  <c:v>-0.12509119702528201</c:v>
                </c:pt>
                <c:pt idx="5606">
                  <c:v>-0.11953318001369601</c:v>
                </c:pt>
                <c:pt idx="5607">
                  <c:v>-0.11389336672356</c:v>
                </c:pt>
                <c:pt idx="5608">
                  <c:v>-0.108175616466061</c:v>
                </c:pt>
                <c:pt idx="5609">
                  <c:v>-0.102383841884473</c:v>
                </c:pt>
                <c:pt idx="5610">
                  <c:v>-9.6522006276741804E-2</c:v>
                </c:pt>
                <c:pt idx="5611">
                  <c:v>-9.0594120883414106E-2</c:v>
                </c:pt>
                <c:pt idx="5612">
                  <c:v>-8.4604242142750197E-2</c:v>
                </c:pt>
                <c:pt idx="5613">
                  <c:v>-7.8556468914915301E-2</c:v>
                </c:pt>
                <c:pt idx="5614">
                  <c:v>-7.24549396771378E-2</c:v>
                </c:pt>
                <c:pt idx="5615">
                  <c:v>-6.63038296917597E-2</c:v>
                </c:pt>
                <c:pt idx="5616">
                  <c:v>-6.0107348149113698E-2</c:v>
                </c:pt>
                <c:pt idx="5617">
                  <c:v>-5.3869735287184299E-2</c:v>
                </c:pt>
                <c:pt idx="5618">
                  <c:v>-4.7595259490022503E-2</c:v>
                </c:pt>
                <c:pt idx="5619">
                  <c:v>-4.1288214366900597E-2</c:v>
                </c:pt>
                <c:pt idx="5620">
                  <c:v>-3.4952915814205399E-2</c:v>
                </c:pt>
                <c:pt idx="5621">
                  <c:v>-2.8593699062080102E-2</c:v>
                </c:pt>
                <c:pt idx="5622">
                  <c:v>-2.22149157078366E-2</c:v>
                </c:pt>
                <c:pt idx="5623">
                  <c:v>-1.5820930738167201E-2</c:v>
                </c:pt>
                <c:pt idx="5624">
                  <c:v>-9.4161195421944895E-3</c:v>
                </c:pt>
                <c:pt idx="5625">
                  <c:v>-3.0048649174027201E-3</c:v>
                </c:pt>
                <c:pt idx="5626">
                  <c:v>3.4084459295004401E-3</c:v>
                </c:pt>
                <c:pt idx="5627">
                  <c:v>9.8194243847392997E-3</c:v>
                </c:pt>
                <c:pt idx="5628">
                  <c:v>1.6223683430588401E-2</c:v>
                </c:pt>
                <c:pt idx="5629">
                  <c:v>2.2616840647398499E-2</c:v>
                </c:pt>
                <c:pt idx="5630">
                  <c:v>2.8994521212476299E-2</c:v>
                </c:pt>
                <c:pt idx="5631">
                  <c:v>3.53523608937657E-2</c:v>
                </c:pt>
                <c:pt idx="5632">
                  <c:v>4.1686009036281203E-2</c:v>
                </c:pt>
                <c:pt idx="5633">
                  <c:v>4.79911315392514E-2</c:v>
                </c:pt>
                <c:pt idx="5634">
                  <c:v>5.4263413821934101E-2</c:v>
                </c:pt>
                <c:pt idx="5635">
                  <c:v>6.0498563776073801E-2</c:v>
                </c:pt>
                <c:pt idx="5636">
                  <c:v>6.6692314702981606E-2</c:v>
                </c:pt>
                <c:pt idx="5637">
                  <c:v>7.2840428233227006E-2</c:v>
                </c:pt>
                <c:pt idx="5638">
                  <c:v>7.8938697226944701E-2</c:v>
                </c:pt>
                <c:pt idx="5639">
                  <c:v>8.4982948652770202E-2</c:v>
                </c:pt>
                <c:pt idx="5640">
                  <c:v>9.0969046443435994E-2</c:v>
                </c:pt>
                <c:pt idx="5641">
                  <c:v>9.6892894326072301E-2</c:v>
                </c:pt>
                <c:pt idx="5642">
                  <c:v>0.102750438625278</c:v>
                </c:pt>
                <c:pt idx="5643">
                  <c:v>0.108537671037039</c:v>
                </c:pt>
                <c:pt idx="5644">
                  <c:v>0.114250631371605</c:v>
                </c:pt>
                <c:pt idx="5645">
                  <c:v>0.11988541026343701</c:v>
                </c:pt>
                <c:pt idx="5646">
                  <c:v>0.125438151846373</c:v>
                </c:pt>
                <c:pt idx="5647">
                  <c:v>0.13090505639219499</c:v>
                </c:pt>
                <c:pt idx="5648">
                  <c:v>0.136282382910769</c:v>
                </c:pt>
                <c:pt idx="5649">
                  <c:v>0.14156645170999901</c:v>
                </c:pt>
                <c:pt idx="5650">
                  <c:v>0.14675364691383</c:v>
                </c:pt>
                <c:pt idx="5651">
                  <c:v>0.15184041893658401</c:v>
                </c:pt>
                <c:pt idx="5652">
                  <c:v>0.15682328691193501</c:v>
                </c:pt>
                <c:pt idx="5653">
                  <c:v>0.16169884107485299</c:v>
                </c:pt>
                <c:pt idx="5654">
                  <c:v>0.166463745094905</c:v>
                </c:pt>
                <c:pt idx="5655">
                  <c:v>0.171114738359293</c:v>
                </c:pt>
                <c:pt idx="5656">
                  <c:v>0.17564863820408599</c:v>
                </c:pt>
                <c:pt idx="5657">
                  <c:v>0.180062342092109</c:v>
                </c:pt>
                <c:pt idx="5658">
                  <c:v>0.184352829736003</c:v>
                </c:pt>
                <c:pt idx="5659">
                  <c:v>0.188517165164998</c:v>
                </c:pt>
                <c:pt idx="5660">
                  <c:v>0.19255249873399499</c:v>
                </c:pt>
                <c:pt idx="5661">
                  <c:v>0.196456069073568</c:v>
                </c:pt>
                <c:pt idx="5662">
                  <c:v>0.200225204979563</c:v>
                </c:pt>
                <c:pt idx="5663">
                  <c:v>0.203857327241001</c:v>
                </c:pt>
                <c:pt idx="5664">
                  <c:v>0.20734995040502099</c:v>
                </c:pt>
                <c:pt idx="5665">
                  <c:v>0.21070068447767001</c:v>
                </c:pt>
                <c:pt idx="5666">
                  <c:v>0.21390723655937599</c:v>
                </c:pt>
                <c:pt idx="5667">
                  <c:v>0.216967412413967</c:v>
                </c:pt>
                <c:pt idx="5668">
                  <c:v>0.219879117970185</c:v>
                </c:pt>
                <c:pt idx="5669">
                  <c:v>0.22264036075465399</c:v>
                </c:pt>
                <c:pt idx="5670">
                  <c:v>0.225249251255324</c:v>
                </c:pt>
                <c:pt idx="5671">
                  <c:v>0.22770400421446199</c:v>
                </c:pt>
                <c:pt idx="5672">
                  <c:v>0.23000293985029599</c:v>
                </c:pt>
                <c:pt idx="5673">
                  <c:v>0.23214448500648999</c:v>
                </c:pt>
                <c:pt idx="5674">
                  <c:v>0.23412717422864701</c:v>
                </c:pt>
                <c:pt idx="5675">
                  <c:v>0.23594965076711899</c:v>
                </c:pt>
                <c:pt idx="5676">
                  <c:v>0.237610667505428</c:v>
                </c:pt>
                <c:pt idx="5677">
                  <c:v>0.239109087813662</c:v>
                </c:pt>
                <c:pt idx="5678">
                  <c:v>0.24044388632627001</c:v>
                </c:pt>
                <c:pt idx="5679">
                  <c:v>0.241614149643719</c:v>
                </c:pt>
                <c:pt idx="5680">
                  <c:v>0.24261907695752699</c:v>
                </c:pt>
                <c:pt idx="5681">
                  <c:v>0.24345798059825899</c:v>
                </c:pt>
                <c:pt idx="5682">
                  <c:v>0.244130286506094</c:v>
                </c:pt>
                <c:pt idx="5683">
                  <c:v>0.244635534623655</c:v>
                </c:pt>
                <c:pt idx="5684">
                  <c:v>0.24497337921082299</c:v>
                </c:pt>
                <c:pt idx="5685">
                  <c:v>0.24514358908132899</c:v>
                </c:pt>
                <c:pt idx="5686">
                  <c:v>0.245146047760953</c:v>
                </c:pt>
                <c:pt idx="5687">
                  <c:v>0.24498075356722601</c:v>
                </c:pt>
                <c:pt idx="5688">
                  <c:v>0.24464781961058199</c:v>
                </c:pt>
                <c:pt idx="5689">
                  <c:v>0.244147473716958</c:v>
                </c:pt>
                <c:pt idx="5690">
                  <c:v>0.24348005827189001</c:v>
                </c:pt>
                <c:pt idx="5691">
                  <c:v>0.242646029986225</c:v>
                </c:pt>
                <c:pt idx="5692">
                  <c:v>0.241645959583588</c:v>
                </c:pt>
                <c:pt idx="5693">
                  <c:v>0.24048053140984199</c:v>
                </c:pt>
                <c:pt idx="5694">
                  <c:v>0.23915054296478999</c:v>
                </c:pt>
                <c:pt idx="5695">
                  <c:v>0.23765690435645001</c:v>
                </c:pt>
                <c:pt idx="5696">
                  <c:v>0.23600063767826401</c:v>
                </c:pt>
                <c:pt idx="5697">
                  <c:v>0.23418287630968901</c:v>
                </c:pt>
                <c:pt idx="5698">
                  <c:v>0.232204864140624</c:v>
                </c:pt>
                <c:pt idx="5699">
                  <c:v>0.23006795472022101</c:v>
                </c:pt>
                <c:pt idx="5700">
                  <c:v>0.22777361033065199</c:v>
                </c:pt>
                <c:pt idx="5701">
                  <c:v>0.22532340098647499</c:v>
                </c:pt>
                <c:pt idx="5702">
                  <c:v>0.222719003360277</c:v>
                </c:pt>
                <c:pt idx="5703">
                  <c:v>0.21996219963532601</c:v>
                </c:pt>
                <c:pt idx="5704">
                  <c:v>0.21705487628603601</c:v>
                </c:pt>
                <c:pt idx="5705">
                  <c:v>0.21399902278704699</c:v>
                </c:pt>
                <c:pt idx="5706">
                  <c:v>0.21079673025184001</c:v>
                </c:pt>
                <c:pt idx="5707">
                  <c:v>0.20745019000178799</c:v>
                </c:pt>
                <c:pt idx="5708">
                  <c:v>0.203961692066642</c:v>
                </c:pt>
                <c:pt idx="5709">
                  <c:v>0.20033362361746901</c:v>
                </c:pt>
                <c:pt idx="5710">
                  <c:v>0.196568467333115</c:v>
                </c:pt>
                <c:pt idx="5711">
                  <c:v>0.19266879970131501</c:v>
                </c:pt>
                <c:pt idx="5712">
                  <c:v>0.18863728925560799</c:v>
                </c:pt>
                <c:pt idx="5713">
                  <c:v>0.18447669474926501</c:v>
                </c:pt>
                <c:pt idx="5714">
                  <c:v>0.18018986326748199</c:v>
                </c:pt>
                <c:pt idx="5715">
                  <c:v>0.175779728279124</c:v>
                </c:pt>
                <c:pt idx="5716">
                  <c:v>0.171249307629361</c:v>
                </c:pt>
                <c:pt idx="5717">
                  <c:v>0.16660170147456299</c:v>
                </c:pt>
                <c:pt idx="5718">
                  <c:v>0.161840090160869</c:v>
                </c:pt>
                <c:pt idx="5719">
                  <c:v>0.156967732047887</c:v>
                </c:pt>
                <c:pt idx="5720">
                  <c:v>0.15198796127899999</c:v>
                </c:pt>
                <c:pt idx="5721">
                  <c:v>0.14690418549982601</c:v>
                </c:pt>
                <c:pt idx="5722">
                  <c:v>0.141719883526368</c:v>
                </c:pt>
                <c:pt idx="5723">
                  <c:v>0.13643860296447499</c:v>
                </c:pt>
                <c:pt idx="5724">
                  <c:v>0.131063957782216</c:v>
                </c:pt>
                <c:pt idx="5725">
                  <c:v>0.12559962583685599</c:v>
                </c:pt>
                <c:pt idx="5726">
                  <c:v>0.12004934635810301</c:v>
                </c:pt>
                <c:pt idx="5727">
                  <c:v>0.11441691738936501</c:v>
                </c:pt>
                <c:pt idx="5728">
                  <c:v>0.10870619318875401</c:v>
                </c:pt>
                <c:pt idx="5729">
                  <c:v>0.10292108159163001</c:v>
                </c:pt>
                <c:pt idx="5730">
                  <c:v>9.7065541336475394E-2</c:v>
                </c:pt>
                <c:pt idx="5731">
                  <c:v>9.11435793559396E-2</c:v>
                </c:pt>
                <c:pt idx="5732">
                  <c:v>8.5159248034906099E-2</c:v>
                </c:pt>
                <c:pt idx="5733">
                  <c:v>7.9116642437453505E-2</c:v>
                </c:pt>
                <c:pt idx="5734">
                  <c:v>7.3019897504612796E-2</c:v>
                </c:pt>
                <c:pt idx="5735">
                  <c:v>6.6873185224837206E-2</c:v>
                </c:pt>
                <c:pt idx="5736">
                  <c:v>6.06807117791196E-2</c:v>
                </c:pt>
                <c:pt idx="5737">
                  <c:v>5.4446714662712899E-2</c:v>
                </c:pt>
                <c:pt idx="5738">
                  <c:v>4.8175459785422002E-2</c:v>
                </c:pt>
                <c:pt idx="5739">
                  <c:v>4.1871238552451097E-2</c:v>
                </c:pt>
                <c:pt idx="5740">
                  <c:v>3.5538364927805599E-2</c:v>
                </c:pt>
                <c:pt idx="5741">
                  <c:v>2.91811724822559E-2</c:v>
                </c:pt>
                <c:pt idx="5742">
                  <c:v>2.2804011427885702E-2</c:v>
                </c:pt>
                <c:pt idx="5743">
                  <c:v>1.6411245641251199E-2</c:v>
                </c:pt>
                <c:pt idx="5744">
                  <c:v>1.0007249677190799E-2</c:v>
                </c:pt>
                <c:pt idx="5745">
                  <c:v>3.59640577532756E-3</c:v>
                </c:pt>
                <c:pt idx="5746">
                  <c:v>-2.8168991386876602E-3</c:v>
                </c:pt>
                <c:pt idx="5747">
                  <c:v>-9.2282764551390103E-3</c:v>
                </c:pt>
                <c:pt idx="5748">
                  <c:v>-1.56333388833612E-2</c:v>
                </c:pt>
                <c:pt idx="5749">
                  <c:v>-2.2027703453952399E-2</c:v>
                </c:pt>
                <c:pt idx="5750">
                  <c:v>-2.8406994518029902E-2</c:v>
                </c:pt>
                <c:pt idx="5751">
                  <c:v>-3.4766846741476697E-2</c:v>
                </c:pt>
                <c:pt idx="5752">
                  <c:v>-4.1102908092129402E-2</c:v>
                </c:pt>
                <c:pt idx="5753">
                  <c:v>-4.7410842817864E-2</c:v>
                </c:pt>
                <c:pt idx="5754">
                  <c:v>-5.36863344135406E-2</c:v>
                </c:pt>
                <c:pt idx="5755">
                  <c:v>-5.99250885747784E-2</c:v>
                </c:pt>
                <c:pt idx="5756">
                  <c:v>-6.6122836136537799E-2</c:v>
                </c:pt>
                <c:pt idx="5757">
                  <c:v>-7.2275335994500395E-2</c:v>
                </c:pt>
                <c:pt idx="5758">
                  <c:v>-7.8378378007246993E-2</c:v>
                </c:pt>
                <c:pt idx="5759">
                  <c:v>-8.44277858772471E-2</c:v>
                </c:pt>
                <c:pt idx="5760">
                  <c:v>-9.0419420008690396E-2</c:v>
                </c:pt>
                <c:pt idx="5761">
                  <c:v>-9.6349180340201998E-2</c:v>
                </c:pt>
                <c:pt idx="5762">
                  <c:v>-0.102213009150505</c:v>
                </c:pt>
                <c:pt idx="5763">
                  <c:v>-0.108006893835111</c:v>
                </c:pt>
                <c:pt idx="5764">
                  <c:v>-0.11372686965213299</c:v>
                </c:pt>
                <c:pt idx="5765">
                  <c:v>-0.11936902243535299</c:v>
                </c:pt>
                <c:pt idx="5766">
                  <c:v>-0.124929491272674</c:v>
                </c:pt>
                <c:pt idx="5767">
                  <c:v>-0.130404471148134</c:v>
                </c:pt>
                <c:pt idx="5768">
                  <c:v>-0.135790215545672</c:v>
                </c:pt>
                <c:pt idx="5769">
                  <c:v>-0.14108303901285399</c:v>
                </c:pt>
                <c:pt idx="5770">
                  <c:v>-0.14627931968282801</c:v>
                </c:pt>
                <c:pt idx="5771">
                  <c:v>-0.151375501752751</c:v>
                </c:pt>
                <c:pt idx="5772">
                  <c:v>-0.156368097917024</c:v>
                </c:pt>
                <c:pt idx="5773">
                  <c:v>-0.16125369175364099</c:v>
                </c:pt>
                <c:pt idx="5774">
                  <c:v>-0.166028940062043</c:v>
                </c:pt>
                <c:pt idx="5775">
                  <c:v>-0.170690575150858</c:v>
                </c:pt>
                <c:pt idx="5776">
                  <c:v>-0.175235407073982</c:v>
                </c:pt>
                <c:pt idx="5777">
                  <c:v>-0.17966032581344099</c:v>
                </c:pt>
                <c:pt idx="5778">
                  <c:v>-0.18396230340758099</c:v>
                </c:pt>
                <c:pt idx="5779">
                  <c:v>-0.18813839602308499</c:v>
                </c:pt>
                <c:pt idx="5780">
                  <c:v>-0.19218574596943799</c:v>
                </c:pt>
                <c:pt idx="5781">
                  <c:v>-0.196101583654435</c:v>
                </c:pt>
                <c:pt idx="5782">
                  <c:v>-0.19988322947940801</c:v>
                </c:pt>
                <c:pt idx="5783">
                  <c:v>-0.203528095672867</c:v>
                </c:pt>
                <c:pt idx="5784">
                  <c:v>-0.20703368806130701</c:v>
                </c:pt>
                <c:pt idx="5785">
                  <c:v>-0.210397607775968</c:v>
                </c:pt>
                <c:pt idx="5786">
                  <c:v>-0.21361755289437101</c:v>
                </c:pt>
                <c:pt idx="5787">
                  <c:v>-0.21669132001551999</c:v>
                </c:pt>
                <c:pt idx="5788">
                  <c:v>-0.219616805767686</c:v>
                </c:pt>
                <c:pt idx="5789">
                  <c:v>-0.222392008247737</c:v>
                </c:pt>
                <c:pt idx="5790">
                  <c:v>-0.22501502839103499</c:v>
                </c:pt>
                <c:pt idx="5791">
                  <c:v>-0.22748407127096401</c:v>
                </c:pt>
                <c:pt idx="5792">
                  <c:v>-0.22979744732719501</c:v>
                </c:pt>
                <c:pt idx="5793">
                  <c:v>-0.23195357352184301</c:v>
                </c:pt>
                <c:pt idx="5794">
                  <c:v>-0.23395097442274099</c:v>
                </c:pt>
                <c:pt idx="5795">
                  <c:v>-0.23578828321307499</c:v>
                </c:pt>
                <c:pt idx="5796">
                  <c:v>-0.237464242626689</c:v>
                </c:pt>
                <c:pt idx="5797">
                  <c:v>-0.238977705808433</c:v>
                </c:pt>
                <c:pt idx="5798">
                  <c:v>-0.24032763709895499</c:v>
                </c:pt>
                <c:pt idx="5799">
                  <c:v>-0.24151311274339399</c:v>
                </c:pt>
                <c:pt idx="5800">
                  <c:v>-0.24253332152351001</c:v>
                </c:pt>
                <c:pt idx="5801">
                  <c:v>-0.24338756531279401</c:v>
                </c:pt>
                <c:pt idx="5802">
                  <c:v>-0.24407525955419901</c:v>
                </c:pt>
                <c:pt idx="5803">
                  <c:v>-0.24459593366014501</c:v>
                </c:pt>
                <c:pt idx="5804">
                  <c:v>-0.24494923133454599</c:v>
                </c:pt>
                <c:pt idx="5805">
                  <c:v>-0.245134910816622</c:v>
                </c:pt>
                <c:pt idx="5806">
                  <c:v>-0.245152845046331</c:v>
                </c:pt>
                <c:pt idx="5807">
                  <c:v>-0.24500302175132299</c:v>
                </c:pt>
                <c:pt idx="5808">
                  <c:v>-0.244685543455331</c:v>
                </c:pt>
                <c:pt idx="5809">
                  <c:v>-0.24420062740801901</c:v>
                </c:pt>
                <c:pt idx="5810">
                  <c:v>-0.24354860543631601</c:v>
                </c:pt>
                <c:pt idx="5811">
                  <c:v>-0.242729923717349</c:v>
                </c:pt>
                <c:pt idx="5812">
                  <c:v>-0.24174514247312401</c:v>
                </c:pt>
                <c:pt idx="5813">
                  <c:v>-0.24059493558716799</c:v>
                </c:pt>
                <c:pt idx="5814">
                  <c:v>-0.23928009014339399</c:v>
                </c:pt>
                <c:pt idx="5815">
                  <c:v>-0.23780150588749499</c:v>
                </c:pt>
                <c:pt idx="5816">
                  <c:v>-0.23616019461125801</c:v>
                </c:pt>
                <c:pt idx="5817">
                  <c:v>-0.234357279460192</c:v>
                </c:pt>
                <c:pt idx="5818">
                  <c:v>-0.23239399416496301</c:v>
                </c:pt>
                <c:pt idx="5819">
                  <c:v>-0.23027168219715799</c:v>
                </c:pt>
                <c:pt idx="5820">
                  <c:v>-0.227991795849946</c:v>
                </c:pt>
                <c:pt idx="5821">
                  <c:v>-0.22555589524427999</c:v>
                </c:pt>
                <c:pt idx="5822">
                  <c:v>-0.22296564726130999</c:v>
                </c:pt>
                <c:pt idx="5823">
                  <c:v>-0.22022282440173699</c:v>
                </c:pt>
                <c:pt idx="5824">
                  <c:v>-0.21732930357289901</c:v>
                </c:pt>
                <c:pt idx="5825">
                  <c:v>-0.21428706480440499</c:v>
                </c:pt>
                <c:pt idx="5826">
                  <c:v>-0.211098189893207</c:v>
                </c:pt>
                <c:pt idx="5827">
                  <c:v>-0.20776486097902899</c:v>
                </c:pt>
                <c:pt idx="5828">
                  <c:v>-0.20428935905113499</c:v>
                </c:pt>
                <c:pt idx="5829">
                  <c:v>-0.200674062387454</c:v>
                </c:pt>
                <c:pt idx="5830">
                  <c:v>-0.19692144492713001</c:v>
                </c:pt>
                <c:pt idx="5831">
                  <c:v>-0.19303407457760899</c:v>
                </c:pt>
                <c:pt idx="5832">
                  <c:v>-0.18901461145742801</c:v>
                </c:pt>
                <c:pt idx="5833">
                  <c:v>-0.184865806075901</c:v>
                </c:pt>
                <c:pt idx="5834">
                  <c:v>-0.18059049745095301</c:v>
                </c:pt>
                <c:pt idx="5835">
                  <c:v>-0.17619161116638599</c:v>
                </c:pt>
                <c:pt idx="5836">
                  <c:v>-0.17167215736990701</c:v>
                </c:pt>
                <c:pt idx="5837">
                  <c:v>-0.16703522871329399</c:v>
                </c:pt>
                <c:pt idx="5838">
                  <c:v>-0.16228399823609799</c:v>
                </c:pt>
                <c:pt idx="5839">
                  <c:v>-0.157421717194345</c:v>
                </c:pt>
                <c:pt idx="5840">
                  <c:v>-0.152451712835702</c:v>
                </c:pt>
                <c:pt idx="5841">
                  <c:v>-0.147377386122654</c:v>
                </c:pt>
                <c:pt idx="5842">
                  <c:v>-0.14220220940523101</c:v>
                </c:pt>
                <c:pt idx="5843">
                  <c:v>-0.13692972404488901</c:v>
                </c:pt>
                <c:pt idx="5844">
                  <c:v>-0.13156353799116299</c:v>
                </c:pt>
                <c:pt idx="5845">
                  <c:v>-0.12610732331275401</c:v>
                </c:pt>
                <c:pt idx="5846">
                  <c:v>-0.120564813684745</c:v>
                </c:pt>
                <c:pt idx="5847">
                  <c:v>-0.11493980183365</c:v>
                </c:pt>
                <c:pt idx="5848">
                  <c:v>-0.109236136942068</c:v>
                </c:pt>
                <c:pt idx="5849">
                  <c:v>-0.103457722014689</c:v>
                </c:pt>
                <c:pt idx="5850">
                  <c:v>-9.7608511207477794E-2</c:v>
                </c:pt>
                <c:pt idx="5851">
                  <c:v>-9.1692507121859501E-2</c:v>
                </c:pt>
                <c:pt idx="5852">
                  <c:v>-8.5713758065743106E-2</c:v>
                </c:pt>
                <c:pt idx="5853">
                  <c:v>-7.9676355283276407E-2</c:v>
                </c:pt>
                <c:pt idx="5854">
                  <c:v>-7.3584430155216096E-2</c:v>
                </c:pt>
                <c:pt idx="5855">
                  <c:v>-6.7442151371834E-2</c:v>
                </c:pt>
                <c:pt idx="5856">
                  <c:v>-6.1253722080291798E-2</c:v>
                </c:pt>
                <c:pt idx="5857">
                  <c:v>-5.5023377008437097E-2</c:v>
                </c:pt>
                <c:pt idx="5858">
                  <c:v>-4.8755379566989103E-2</c:v>
                </c:pt>
                <c:pt idx="5859">
                  <c:v>-4.2454018932096202E-2</c:v>
                </c:pt>
                <c:pt idx="5860">
                  <c:v>-3.6123607110263099E-2</c:v>
                </c:pt>
                <c:pt idx="5861">
                  <c:v>-2.9768475987654301E-2</c:v>
                </c:pt>
                <c:pt idx="5862">
                  <c:v>-2.3392974365794902E-2</c:v>
                </c:pt>
                <c:pt idx="5863">
                  <c:v>-1.7001464985695301E-2</c:v>
                </c:pt>
                <c:pt idx="5864">
                  <c:v>-1.0598321542437899E-2</c:v>
                </c:pt>
                <c:pt idx="5865">
                  <c:v>-4.18792569226772E-3</c:v>
                </c:pt>
                <c:pt idx="5866">
                  <c:v>2.2253359457651998E-3</c:v>
                </c:pt>
                <c:pt idx="5867">
                  <c:v>8.6370747915586292E-3</c:v>
                </c:pt>
                <c:pt idx="5868">
                  <c:v>1.5042903307053599E-2</c:v>
                </c:pt>
                <c:pt idx="5869">
                  <c:v>2.1438437998616399E-2</c:v>
                </c:pt>
                <c:pt idx="5870">
                  <c:v>2.78193024166534E-2</c:v>
                </c:pt>
                <c:pt idx="5871">
                  <c:v>3.4181130150405102E-2</c:v>
                </c:pt>
                <c:pt idx="5872">
                  <c:v>4.0519567815871002E-2</c:v>
                </c:pt>
                <c:pt idx="5873">
                  <c:v>4.6830278034820302E-2</c:v>
                </c:pt>
                <c:pt idx="5874">
                  <c:v>5.3108942402849503E-2</c:v>
                </c:pt>
                <c:pt idx="5875">
                  <c:v>5.9351264444457097E-2</c:v>
                </c:pt>
                <c:pt idx="5876">
                  <c:v>6.55529725531111E-2</c:v>
                </c:pt>
                <c:pt idx="5877">
                  <c:v>7.1709822914300198E-2</c:v>
                </c:pt>
                <c:pt idx="5878">
                  <c:v>7.7817602409565603E-2</c:v>
                </c:pt>
                <c:pt idx="5879">
                  <c:v>8.3872131499528907E-2</c:v>
                </c:pt>
                <c:pt idx="5880">
                  <c:v>8.9869267083940399E-2</c:v>
                </c:pt>
                <c:pt idx="5881">
                  <c:v>9.5804905336794005E-2</c:v>
                </c:pt>
                <c:pt idx="5882">
                  <c:v>0.101674984514565</c:v>
                </c:pt>
                <c:pt idx="5883">
                  <c:v>0.10747548773565201</c:v>
                </c:pt>
                <c:pt idx="5884">
                  <c:v>0.11320244572912</c:v>
                </c:pt>
                <c:pt idx="5885">
                  <c:v>0.118851939550863</c:v>
                </c:pt>
                <c:pt idx="5886">
                  <c:v>0.124420103265328</c:v>
                </c:pt>
                <c:pt idx="5887">
                  <c:v>0.129903126590969</c:v>
                </c:pt>
                <c:pt idx="5888">
                  <c:v>0.13529725750760599</c:v>
                </c:pt>
                <c:pt idx="5889">
                  <c:v>0.140598804823934</c:v>
                </c:pt>
                <c:pt idx="5890">
                  <c:v>0.14580414070338801</c:v>
                </c:pt>
                <c:pt idx="5891">
                  <c:v>0.15090970314666799</c:v>
                </c:pt>
                <c:pt idx="5892">
                  <c:v>0.155911998429207</c:v>
                </c:pt>
                <c:pt idx="5893">
                  <c:v>0.160807603491914</c:v>
                </c:pt>
                <c:pt idx="5894">
                  <c:v>0.16559316828357101</c:v>
                </c:pt>
                <c:pt idx="5895">
                  <c:v>0.17026541805326101</c:v>
                </c:pt>
                <c:pt idx="5896">
                  <c:v>0.174821155591278</c:v>
                </c:pt>
                <c:pt idx="5897">
                  <c:v>0.17925726341696199</c:v>
                </c:pt>
                <c:pt idx="5898">
                  <c:v>0.18357070591199201</c:v>
                </c:pt>
                <c:pt idx="5899">
                  <c:v>0.187758531397647</c:v>
                </c:pt>
                <c:pt idx="5900">
                  <c:v>0.191817874154635</c:v>
                </c:pt>
                <c:pt idx="5901">
                  <c:v>0.195745956384099</c:v>
                </c:pt>
                <c:pt idx="5902">
                  <c:v>0.199540090108457</c:v>
                </c:pt>
                <c:pt idx="5903">
                  <c:v>0.20319767901077801</c:v>
                </c:pt>
                <c:pt idx="5904">
                  <c:v>0.20671622021143801</c:v>
                </c:pt>
                <c:pt idx="5905">
                  <c:v>0.210093305980835</c:v>
                </c:pt>
                <c:pt idx="5906">
                  <c:v>0.21332662538698799</c:v>
                </c:pt>
                <c:pt idx="5907">
                  <c:v>0.21641396587690701</c:v>
                </c:pt>
                <c:pt idx="5908">
                  <c:v>0.21935321479063899</c:v>
                </c:pt>
                <c:pt idx="5909">
                  <c:v>0.22214236080694999</c:v>
                </c:pt>
                <c:pt idx="5910">
                  <c:v>0.224779495319676</c:v>
                </c:pt>
                <c:pt idx="5911">
                  <c:v>0.227262813743769</c:v>
                </c:pt>
                <c:pt idx="5912">
                  <c:v>0.229590616750177</c:v>
                </c:pt>
                <c:pt idx="5913">
                  <c:v>0.231761311428687</c:v>
                </c:pt>
                <c:pt idx="5914">
                  <c:v>0.23377341237795399</c:v>
                </c:pt>
                <c:pt idx="5915">
                  <c:v>0.23562554272195299</c:v>
                </c:pt>
                <c:pt idx="5916">
                  <c:v>0.23731643505217301</c:v>
                </c:pt>
                <c:pt idx="5917">
                  <c:v>0.238844932294905</c:v>
                </c:pt>
                <c:pt idx="5918">
                  <c:v>0.240209988503022</c:v>
                </c:pt>
                <c:pt idx="5919">
                  <c:v>0.241410669571719</c:v>
                </c:pt>
                <c:pt idx="5920">
                  <c:v>0.24244615387771801</c:v>
                </c:pt>
                <c:pt idx="5921">
                  <c:v>0.24331573284150401</c:v>
                </c:pt>
                <c:pt idx="5922">
                  <c:v>0.244018811412204</c:v>
                </c:pt>
                <c:pt idx="5923">
                  <c:v>0.24455490847477901</c:v>
                </c:pt>
                <c:pt idx="5924">
                  <c:v>0.24492365717924799</c:v>
                </c:pt>
                <c:pt idx="5925">
                  <c:v>0.245124805191727</c:v>
                </c:pt>
                <c:pt idx="5926">
                  <c:v>0.24515821486709499</c:v>
                </c:pt>
                <c:pt idx="5927">
                  <c:v>0.24502386334319001</c:v>
                </c:pt>
                <c:pt idx="5928">
                  <c:v>0.24472184255644799</c:v>
                </c:pt>
                <c:pt idx="5929">
                  <c:v>0.24425235917899399</c:v>
                </c:pt>
                <c:pt idx="5930">
                  <c:v>0.24361573447721899</c:v>
                </c:pt>
                <c:pt idx="5931">
                  <c:v>0.242812404091932</c:v>
                </c:pt>
                <c:pt idx="5932">
                  <c:v>0.24184291774025801</c:v>
                </c:pt>
                <c:pt idx="5933">
                  <c:v>0.24070793883946501</c:v>
                </c:pt>
                <c:pt idx="5934">
                  <c:v>0.239408244052988</c:v>
                </c:pt>
                <c:pt idx="5935">
                  <c:v>0.237944722758963</c:v>
                </c:pt>
                <c:pt idx="5936">
                  <c:v>0.23631837644162601</c:v>
                </c:pt>
                <c:pt idx="5937">
                  <c:v>0.23453031800599899</c:v>
                </c:pt>
                <c:pt idx="5938">
                  <c:v>0.23258177101633301</c:v>
                </c:pt>
                <c:pt idx="5939">
                  <c:v>0.23047406885882599</c:v>
                </c:pt>
                <c:pt idx="5940">
                  <c:v>0.22820865382918701</c:v>
                </c:pt>
                <c:pt idx="5941">
                  <c:v>0.225787076145682</c:v>
                </c:pt>
                <c:pt idx="5942">
                  <c:v>0.223210992888315</c:v>
                </c:pt>
                <c:pt idx="5943">
                  <c:v>0.22048216686490099</c:v>
                </c:pt>
                <c:pt idx="5944">
                  <c:v>0.21760246540477399</c:v>
                </c:pt>
                <c:pt idx="5945">
                  <c:v>0.214573859080983</c:v>
                </c:pt>
                <c:pt idx="5946">
                  <c:v>0.21139842036182599</c:v>
                </c:pt>
                <c:pt idx="5947">
                  <c:v>0.208078322192675</c:v>
                </c:pt>
                <c:pt idx="5948">
                  <c:v>0.20461583650902401</c:v>
                </c:pt>
                <c:pt idx="5949">
                  <c:v>0.20101333268181801</c:v>
                </c:pt>
                <c:pt idx="5950">
                  <c:v>0.19727327589609001</c:v>
                </c:pt>
                <c:pt idx="5951">
                  <c:v>0.193398225464048</c:v>
                </c:pt>
                <c:pt idx="5952">
                  <c:v>0.189390833073736</c:v>
                </c:pt>
                <c:pt idx="5953">
                  <c:v>0.18525384097449701</c:v>
                </c:pt>
                <c:pt idx="5954">
                  <c:v>0.180990080100454</c:v>
                </c:pt>
                <c:pt idx="5955">
                  <c:v>0.17660246813330799</c:v>
                </c:pt>
                <c:pt idx="5956">
                  <c:v>0.172094007505779</c:v>
                </c:pt>
                <c:pt idx="5957">
                  <c:v>0.16746778334704299</c:v>
                </c:pt>
                <c:pt idx="5958">
                  <c:v>0.16272696137159001</c:v>
                </c:pt>
                <c:pt idx="5959">
                  <c:v>0.15787478571293001</c:v>
                </c:pt>
                <c:pt idx="5960">
                  <c:v>0.152914576703642</c:v>
                </c:pt>
                <c:pt idx="5961">
                  <c:v>0.147849728603274</c:v>
                </c:pt>
                <c:pt idx="5962">
                  <c:v>0.14268370727566501</c:v>
                </c:pt>
                <c:pt idx="5963">
                  <c:v>0.137420047817259</c:v>
                </c:pt>
                <c:pt idx="5964">
                  <c:v>0.13206235213804399</c:v>
                </c:pt>
                <c:pt idx="5965">
                  <c:v>0.12661428649678</c:v>
                </c:pt>
                <c:pt idx="5966">
                  <c:v>0.121079578992182</c:v>
                </c:pt>
                <c:pt idx="5967">
                  <c:v>0.11546201701179</c:v>
                </c:pt>
                <c:pt idx="5968">
                  <c:v>0.10976544464027201</c:v>
                </c:pt>
                <c:pt idx="5969">
                  <c:v>0.10399376002892199</c:v>
                </c:pt>
                <c:pt idx="5970">
                  <c:v>9.8150912728168796E-2</c:v>
                </c:pt>
                <c:pt idx="5971">
                  <c:v>9.2240900984902202E-2</c:v>
                </c:pt>
                <c:pt idx="5972">
                  <c:v>8.6267769006485598E-2</c:v>
                </c:pt>
                <c:pt idx="5973">
                  <c:v>8.0235604193313603E-2</c:v>
                </c:pt>
                <c:pt idx="5974">
                  <c:v>7.4148534341812705E-2</c:v>
                </c:pt>
                <c:pt idx="5975">
                  <c:v>6.8010724819800195E-2</c:v>
                </c:pt>
                <c:pt idx="5976">
                  <c:v>6.1826375716132503E-2</c:v>
                </c:pt>
                <c:pt idx="5977">
                  <c:v>5.5599718966594103E-2</c:v>
                </c:pt>
                <c:pt idx="5978">
                  <c:v>4.9335015457993597E-2</c:v>
                </c:pt>
                <c:pt idx="5979">
                  <c:v>4.3036552112449097E-2</c:v>
                </c:pt>
                <c:pt idx="5980">
                  <c:v>3.67086389538566E-2</c:v>
                </c:pt>
                <c:pt idx="5981">
                  <c:v>3.0355606158551401E-2</c:v>
                </c:pt>
                <c:pt idx="5982">
                  <c:v>2.3981801092177998E-2</c:v>
                </c:pt>
                <c:pt idx="5983">
                  <c:v>1.7591585334797599E-2</c:v>
                </c:pt>
                <c:pt idx="5984">
                  <c:v>1.11893316962699E-2</c:v>
                </c:pt>
                <c:pt idx="5985">
                  <c:v>4.7794212239482201E-3</c:v>
                </c:pt>
                <c:pt idx="5986">
                  <c:v>-1.6337597952600499E-3</c:v>
                </c:pt>
                <c:pt idx="5987">
                  <c:v>-8.0458228364200298E-3</c:v>
                </c:pt>
                <c:pt idx="5988">
                  <c:v>-1.4452380139626599E-2</c:v>
                </c:pt>
                <c:pt idx="5989">
                  <c:v>-2.0849047712538399E-2</c:v>
                </c:pt>
                <c:pt idx="5990">
                  <c:v>-2.7231448330333599E-2</c:v>
                </c:pt>
                <c:pt idx="5991">
                  <c:v>-3.3595214531034798E-2</c:v>
                </c:pt>
                <c:pt idx="5992">
                  <c:v>-3.99359916041531E-2</c:v>
                </c:pt>
                <c:pt idx="5993">
                  <c:v>-4.6249440570606301E-2</c:v>
                </c:pt>
                <c:pt idx="5994">
                  <c:v>-5.25312411518725E-2</c:v>
                </c:pt>
                <c:pt idx="5995">
                  <c:v>-5.8777094726346603E-2</c:v>
                </c:pt>
                <c:pt idx="5996">
                  <c:v>-6.4982727270877005E-2</c:v>
                </c:pt>
                <c:pt idx="5997">
                  <c:v>-7.1143892285469801E-2</c:v>
                </c:pt>
                <c:pt idx="5998">
                  <c:v>-7.7256373699159095E-2</c:v>
                </c:pt>
                <c:pt idx="5999">
                  <c:v>-8.3315988755054304E-2</c:v>
                </c:pt>
                <c:pt idx="6000">
                  <c:v>-8.9318590872591294E-2</c:v>
                </c:pt>
                <c:pt idx="6001">
                  <c:v>-9.52600724850277E-2</c:v>
                </c:pt>
                <c:pt idx="6002">
                  <c:v>-0.10113636785024099</c:v>
                </c:pt>
                <c:pt idx="6003">
                  <c:v>-0.106943455832909</c:v>
                </c:pt>
                <c:pt idx="6004">
                  <c:v>-0.11267736265615701</c:v>
                </c:pt>
                <c:pt idx="6005">
                  <c:v>-0.118334164620813</c:v>
                </c:pt>
                <c:pt idx="6006">
                  <c:v>-0.123909990790378</c:v>
                </c:pt>
                <c:pt idx="6007">
                  <c:v>-0.12940102563990399</c:v>
                </c:pt>
                <c:pt idx="6008">
                  <c:v>-0.13480351166694601</c:v>
                </c:pt>
                <c:pt idx="6009">
                  <c:v>-0.140113751962815</c:v>
                </c:pt>
                <c:pt idx="6010">
                  <c:v>-0.14532811274236199</c:v>
                </c:pt>
                <c:pt idx="6011">
                  <c:v>-0.15044302583056701</c:v>
                </c:pt>
                <c:pt idx="6012">
                  <c:v>-0.15545499110423799</c:v>
                </c:pt>
                <c:pt idx="6013">
                  <c:v>-0.16036057888713301</c:v>
                </c:pt>
                <c:pt idx="6014">
                  <c:v>-0.16515643229688001</c:v>
                </c:pt>
                <c:pt idx="6015">
                  <c:v>-0.169839269542087</c:v>
                </c:pt>
                <c:pt idx="6016">
                  <c:v>-0.17440588616805999</c:v>
                </c:pt>
                <c:pt idx="6017">
                  <c:v>-0.17885315724960599</c:v>
                </c:pt>
                <c:pt idx="6018">
                  <c:v>-0.183178039529413</c:v>
                </c:pt>
                <c:pt idx="6019">
                  <c:v>-0.18737757350054199</c:v>
                </c:pt>
                <c:pt idx="6020">
                  <c:v>-0.19144888543161301</c:v>
                </c:pt>
                <c:pt idx="6021">
                  <c:v>-0.195389189333288</c:v>
                </c:pt>
                <c:pt idx="6022">
                  <c:v>-0.199195788864725</c:v>
                </c:pt>
                <c:pt idx="6023">
                  <c:v>-0.20286607917867</c:v>
                </c:pt>
                <c:pt idx="6024">
                  <c:v>-0.20639754870395299</c:v>
                </c:pt>
                <c:pt idx="6025">
                  <c:v>-0.20978778086414601</c:v>
                </c:pt>
                <c:pt idx="6026">
                  <c:v>-0.21303445573122601</c:v>
                </c:pt>
                <c:pt idx="6027">
                  <c:v>-0.216135351613093</c:v>
                </c:pt>
                <c:pt idx="6028">
                  <c:v>-0.219088346573868</c:v>
                </c:pt>
                <c:pt idx="6029">
                  <c:v>-0.221891419885931</c:v>
                </c:pt>
                <c:pt idx="6030">
                  <c:v>-0.22454265341269999</c:v>
                </c:pt>
                <c:pt idx="6031">
                  <c:v>-0.22704023292120501</c:v>
                </c:pt>
                <c:pt idx="6032">
                  <c:v>-0.229382449323566</c:v>
                </c:pt>
                <c:pt idx="6033">
                  <c:v>-0.23156769984652001</c:v>
                </c:pt>
                <c:pt idx="6034">
                  <c:v>-0.23359448912818701</c:v>
                </c:pt>
                <c:pt idx="6035">
                  <c:v>-0.23546143024135099</c:v>
                </c:pt>
                <c:pt idx="6036">
                  <c:v>-0.237167245642528</c:v>
                </c:pt>
                <c:pt idx="6037">
                  <c:v>-0.23871076804618499</c:v>
                </c:pt>
                <c:pt idx="6038">
                  <c:v>-0.24009094122351199</c:v>
                </c:pt>
                <c:pt idx="6039">
                  <c:v>-0.24130682072519699</c:v>
                </c:pt>
                <c:pt idx="6040">
                  <c:v>-0.24235757452770901</c:v>
                </c:pt>
                <c:pt idx="6041">
                  <c:v>-0.24324248360265299</c:v>
                </c:pt>
                <c:pt idx="6042">
                  <c:v>-0.24396094240879501</c:v>
                </c:pt>
                <c:pt idx="6043">
                  <c:v>-0.244512459306437</c:v>
                </c:pt>
                <c:pt idx="6044">
                  <c:v>-0.24489665689384099</c:v>
                </c:pt>
                <c:pt idx="6045">
                  <c:v>-0.24511327226548801</c:v>
                </c:pt>
                <c:pt idx="6046">
                  <c:v>-0.24516215719197901</c:v>
                </c:pt>
                <c:pt idx="6047">
                  <c:v>-0.24504327822147201</c:v>
                </c:pt>
                <c:pt idx="6048">
                  <c:v>-0.24475671670257201</c:v>
                </c:pt>
                <c:pt idx="6049">
                  <c:v>-0.24430266872866399</c:v>
                </c:pt>
                <c:pt idx="6050">
                  <c:v>-0.24368144500372499</c:v>
                </c:pt>
                <c:pt idx="6051">
                  <c:v>-0.242893470629714</c:v>
                </c:pt>
                <c:pt idx="6052">
                  <c:v>-0.24193928481567101</c:v>
                </c:pt>
                <c:pt idx="6053">
                  <c:v>-0.24081954050874199</c:v>
                </c:pt>
                <c:pt idx="6054">
                  <c:v>-0.23953500394736499</c:v>
                </c:pt>
                <c:pt idx="6055">
                  <c:v>-0.238086554136937</c:v>
                </c:pt>
                <c:pt idx="6056">
                  <c:v>-0.23647518224831399</c:v>
                </c:pt>
                <c:pt idx="6057">
                  <c:v>-0.23470199093954999</c:v>
                </c:pt>
                <c:pt idx="6058">
                  <c:v>-0.232768193601357</c:v>
                </c:pt>
                <c:pt idx="6059">
                  <c:v>-0.230675113526777</c:v>
                </c:pt>
                <c:pt idx="6060">
                  <c:v>-0.228424183005666</c:v>
                </c:pt>
                <c:pt idx="6061">
                  <c:v>-0.22601694234457001</c:v>
                </c:pt>
                <c:pt idx="6062">
                  <c:v>-0.22345503881270601</c:v>
                </c:pt>
                <c:pt idx="6063">
                  <c:v>-0.22074022551473199</c:v>
                </c:pt>
                <c:pt idx="6064">
                  <c:v>-0.21787436019110901</c:v>
                </c:pt>
                <c:pt idx="6065">
                  <c:v>-0.21485940394684799</c:v>
                </c:pt>
                <c:pt idx="6066">
                  <c:v>-0.21169741990953</c:v>
                </c:pt>
                <c:pt idx="6067">
                  <c:v>-0.20839057181751899</c:v>
                </c:pt>
                <c:pt idx="6068">
                  <c:v>-0.20494112253931299</c:v>
                </c:pt>
                <c:pt idx="6069">
                  <c:v>-0.20135143252507301</c:v>
                </c:pt>
                <c:pt idx="6070">
                  <c:v>-0.19762395819137099</c:v>
                </c:pt>
                <c:pt idx="6071">
                  <c:v>-0.19376125024027099</c:v>
                </c:pt>
                <c:pt idx="6072">
                  <c:v>-0.18976595191388701</c:v>
                </c:pt>
                <c:pt idx="6073">
                  <c:v>-0.18564079718562199</c:v>
                </c:pt>
                <c:pt idx="6074">
                  <c:v>-0.18138860888931199</c:v>
                </c:pt>
                <c:pt idx="6075">
                  <c:v>-0.17701229678757099</c:v>
                </c:pt>
                <c:pt idx="6076">
                  <c:v>-0.172514855580647</c:v>
                </c:pt>
                <c:pt idx="6077">
                  <c:v>-0.16789936285715201</c:v>
                </c:pt>
                <c:pt idx="6078">
                  <c:v>-0.16316897698808</c:v>
                </c:pt>
                <c:pt idx="6079">
                  <c:v>-0.15832693496553801</c:v>
                </c:pt>
                <c:pt idx="6080">
                  <c:v>-0.15337655018767801</c:v>
                </c:pt>
                <c:pt idx="6081">
                  <c:v>-0.148321210191354</c:v>
                </c:pt>
                <c:pt idx="6082">
                  <c:v>-0.14316437433402801</c:v>
                </c:pt>
                <c:pt idx="6083">
                  <c:v>-0.137909571426548</c:v>
                </c:pt>
                <c:pt idx="6084">
                  <c:v>-0.13256039731838801</c:v>
                </c:pt>
                <c:pt idx="6085">
                  <c:v>-0.127120512437013</c:v>
                </c:pt>
                <c:pt idx="6086">
                  <c:v>-0.12159363928306401</c:v>
                </c:pt>
                <c:pt idx="6087">
                  <c:v>-0.11598355988305301</c:v>
                </c:pt>
                <c:pt idx="6088">
                  <c:v>-0.110294113201336</c:v>
                </c:pt>
                <c:pt idx="6089">
                  <c:v>-0.104529192513115</c:v>
                </c:pt>
                <c:pt idx="6090">
                  <c:v>-9.8692742740278699E-2</c:v>
                </c:pt>
                <c:pt idx="6091">
                  <c:v>-9.2788757751905898E-2</c:v>
                </c:pt>
                <c:pt idx="6092">
                  <c:v>-8.6821277631265001E-2</c:v>
                </c:pt>
                <c:pt idx="6093">
                  <c:v>-8.0794385911197197E-2</c:v>
                </c:pt>
                <c:pt idx="6094">
                  <c:v>-7.4712206779763604E-2</c:v>
                </c:pt>
                <c:pt idx="6095">
                  <c:v>-6.8578902258073199E-2</c:v>
                </c:pt>
                <c:pt idx="6096">
                  <c:v>-6.2398669352220999E-2</c:v>
                </c:pt>
                <c:pt idx="6097">
                  <c:v>-5.6175737181286899E-2</c:v>
                </c:pt>
                <c:pt idx="6098">
                  <c:v>-4.9914364083359003E-2</c:v>
                </c:pt>
                <c:pt idx="6099">
                  <c:v>-4.3618834701562997E-2</c:v>
                </c:pt>
                <c:pt idx="6100">
                  <c:v>-3.7293457052090501E-2</c:v>
                </c:pt>
                <c:pt idx="6101">
                  <c:v>-3.09425595762335E-2</c:v>
                </c:pt>
                <c:pt idx="6102">
                  <c:v>-2.4570488178442401E-2</c:v>
                </c:pt>
                <c:pt idx="6103">
                  <c:v>-1.81816032524332E-2</c:v>
                </c:pt>
                <c:pt idx="6104">
                  <c:v>-1.17802766973805E-2</c:v>
                </c:pt>
                <c:pt idx="6105">
                  <c:v>-5.3708889262367799E-3</c:v>
                </c:pt>
                <c:pt idx="6106">
                  <c:v>1.0421741317739E-3</c:v>
                </c:pt>
                <c:pt idx="6107">
                  <c:v>7.4545240324372297E-3</c:v>
                </c:pt>
                <c:pt idx="6108">
                  <c:v>1.38617728195508E-2</c:v>
                </c:pt>
                <c:pt idx="6109">
                  <c:v>2.0259536027592302E-2</c:v>
                </c:pt>
                <c:pt idx="6110">
                  <c:v>2.6643435681999499E-2</c:v>
                </c:pt>
                <c:pt idx="6111">
                  <c:v>3.30091032950076E-2</c:v>
                </c:pt>
                <c:pt idx="6112">
                  <c:v>3.9352182854995699E-2</c:v>
                </c:pt>
                <c:pt idx="6113">
                  <c:v>4.5668333807295097E-2</c:v>
                </c:pt>
                <c:pt idx="6114">
                  <c:v>5.1953234024421299E-2</c:v>
                </c:pt>
                <c:pt idx="6115">
                  <c:v>5.8202582763695498E-2</c:v>
                </c:pt>
                <c:pt idx="6116">
                  <c:v>6.4412103610232904E-2</c:v>
                </c:pt>
                <c:pt idx="6117">
                  <c:v>7.0577547403283702E-2</c:v>
                </c:pt>
                <c:pt idx="6118">
                  <c:v>7.6694695143923505E-2</c:v>
                </c:pt>
                <c:pt idx="6119">
                  <c:v>8.2759360882105296E-2</c:v>
                </c:pt>
                <c:pt idx="6120">
                  <c:v>8.8767394581094505E-2</c:v>
                </c:pt>
                <c:pt idx="6121">
                  <c:v>9.4714684957330403E-2</c:v>
                </c:pt>
                <c:pt idx="6122">
                  <c:v>0.100597162293767</c:v>
                </c:pt>
                <c:pt idx="6123">
                  <c:v>0.10641080122477201</c:v>
                </c:pt>
                <c:pt idx="6124">
                  <c:v>0.11215162349067399</c:v>
                </c:pt>
                <c:pt idx="6125">
                  <c:v>0.117815700660078</c:v>
                </c:pt>
                <c:pt idx="6126">
                  <c:v>0.12339915681808</c:v>
                </c:pt>
                <c:pt idx="6127">
                  <c:v>0.12889817121854899</c:v>
                </c:pt>
                <c:pt idx="6128">
                  <c:v>0.13430898089865201</c:v>
                </c:pt>
                <c:pt idx="6129">
                  <c:v>0.13962788325384201</c:v>
                </c:pt>
                <c:pt idx="6130">
                  <c:v>0.144851238571543</c:v>
                </c:pt>
                <c:pt idx="6131">
                  <c:v>0.149975472521794</c:v>
                </c:pt>
                <c:pt idx="6132">
                  <c:v>0.15499707860315801</c:v>
                </c:pt>
                <c:pt idx="6133">
                  <c:v>0.159912620542212</c:v>
                </c:pt>
                <c:pt idx="6134">
                  <c:v>0.16471873464497699</c:v>
                </c:pt>
                <c:pt idx="6135">
                  <c:v>0.16941213209869299</c:v>
                </c:pt>
                <c:pt idx="6136">
                  <c:v>0.173989601222338</c:v>
                </c:pt>
                <c:pt idx="6137">
                  <c:v>0.17844800966438301</c:v>
                </c:pt>
                <c:pt idx="6138">
                  <c:v>0.182784306546243</c:v>
                </c:pt>
                <c:pt idx="6139">
                  <c:v>0.18699552454999499</c:v>
                </c:pt>
                <c:pt idx="6140">
                  <c:v>0.19107878194890099</c:v>
                </c:pt>
                <c:pt idx="6141">
                  <c:v>0.19503128457937</c:v>
                </c:pt>
                <c:pt idx="6142">
                  <c:v>0.19885032775299499</c:v>
                </c:pt>
                <c:pt idx="6143">
                  <c:v>0.202533298107368</c:v>
                </c:pt>
                <c:pt idx="6144">
                  <c:v>0.206077675394395</c:v>
                </c:pt>
                <c:pt idx="6145">
                  <c:v>0.209481034204899</c:v>
                </c:pt>
                <c:pt idx="6146">
                  <c:v>0.212741045628319</c:v>
                </c:pt>
                <c:pt idx="6147">
                  <c:v>0.21585547884638001</c:v>
                </c:pt>
                <c:pt idx="6148">
                  <c:v>0.21882220265963701</c:v>
                </c:pt>
                <c:pt idx="6149">
                  <c:v>0.221639186945846</c:v>
                </c:pt>
                <c:pt idx="6150">
                  <c:v>0.22430450404917801</c:v>
                </c:pt>
                <c:pt idx="6151">
                  <c:v>0.22681633009930499</c:v>
                </c:pt>
                <c:pt idx="6152">
                  <c:v>0.22917294625947099</c:v>
                </c:pt>
                <c:pt idx="6153">
                  <c:v>0.231372739902692</c:v>
                </c:pt>
                <c:pt idx="6154">
                  <c:v>0.233414205715264</c:v>
                </c:pt>
                <c:pt idx="6155">
                  <c:v>0.235295946726857</c:v>
                </c:pt>
                <c:pt idx="6156">
                  <c:v>0.23701667526644801</c:v>
                </c:pt>
                <c:pt idx="6157">
                  <c:v>0.23857521384347899</c:v>
                </c:pt>
                <c:pt idx="6158">
                  <c:v>0.239970495953608</c:v>
                </c:pt>
                <c:pt idx="6159">
                  <c:v>0.24120156680851301</c:v>
                </c:pt>
                <c:pt idx="6160">
                  <c:v>0.24226758398925799</c:v>
                </c:pt>
                <c:pt idx="6161">
                  <c:v>0.243167818022752</c:v>
                </c:pt>
                <c:pt idx="6162">
                  <c:v>0.24390165288092799</c:v>
                </c:pt>
                <c:pt idx="6163">
                  <c:v>0.24446858640228999</c:v>
                </c:pt>
                <c:pt idx="6164">
                  <c:v>0.244868230635541</c:v>
                </c:pt>
                <c:pt idx="6165">
                  <c:v>0.24510031210505701</c:v>
                </c:pt>
                <c:pt idx="6166">
                  <c:v>0.245164671998026</c:v>
                </c:pt>
                <c:pt idx="6167">
                  <c:v>0.245061266273121</c:v>
                </c:pt>
                <c:pt idx="6168">
                  <c:v>0.24479016569064099</c:v>
                </c:pt>
                <c:pt idx="6169">
                  <c:v>0.24435155576408801</c:v>
                </c:pt>
                <c:pt idx="6170">
                  <c:v>0.243745736633218</c:v>
                </c:pt>
                <c:pt idx="6171">
                  <c:v>0.24297312285866299</c:v>
                </c:pt>
                <c:pt idx="6172">
                  <c:v>0.24203424313824001</c:v>
                </c:pt>
                <c:pt idx="6173">
                  <c:v>0.24092973994517</c:v>
                </c:pt>
                <c:pt idx="6174">
                  <c:v>0.239660369088433</c:v>
                </c:pt>
                <c:pt idx="6175">
                  <c:v>0.23822699919557</c:v>
                </c:pt>
                <c:pt idx="6176">
                  <c:v>0.23663061111828201</c:v>
                </c:pt>
                <c:pt idx="6177">
                  <c:v>0.23487229726123701</c:v>
                </c:pt>
                <c:pt idx="6178">
                  <c:v>0.23295326083453999</c:v>
                </c:pt>
                <c:pt idx="6179">
                  <c:v>0.23087481503037899</c:v>
                </c:pt>
                <c:pt idx="6180">
                  <c:v>0.22863838212440801</c:v>
                </c:pt>
                <c:pt idx="6181">
                  <c:v>0.22624549250249201</c:v>
                </c:pt>
                <c:pt idx="6182">
                  <c:v>0.22369778361346301</c:v>
                </c:pt>
                <c:pt idx="6183">
                  <c:v>0.22099699884861901</c:v>
                </c:pt>
                <c:pt idx="6184">
                  <c:v>0.218144986348727</c:v>
                </c:pt>
                <c:pt idx="6185">
                  <c:v>0.215143697739343</c:v>
                </c:pt>
                <c:pt idx="6186">
                  <c:v>0.21199518679531801</c:v>
                </c:pt>
                <c:pt idx="6187">
                  <c:v>0.20870160803540899</c:v>
                </c:pt>
                <c:pt idx="6188">
                  <c:v>0.20526521524794</c:v>
                </c:pt>
                <c:pt idx="6189">
                  <c:v>0.201688359948547</c:v>
                </c:pt>
                <c:pt idx="6190">
                  <c:v>0.19797348977103599</c:v>
                </c:pt>
                <c:pt idx="6191">
                  <c:v>0.194123146792475</c:v>
                </c:pt>
                <c:pt idx="6192">
                  <c:v>0.190139965793657</c:v>
                </c:pt>
                <c:pt idx="6193">
                  <c:v>0.186026672456125</c:v>
                </c:pt>
                <c:pt idx="6194">
                  <c:v>0.18178608149699299</c:v>
                </c:pt>
                <c:pt idx="6195">
                  <c:v>0.17742109474284501</c:v>
                </c:pt>
                <c:pt idx="6196">
                  <c:v>0.17293469914401699</c:v>
                </c:pt>
                <c:pt idx="6197">
                  <c:v>0.16832996473064099</c:v>
                </c:pt>
                <c:pt idx="6198">
                  <c:v>0.16361004251182101</c:v>
                </c:pt>
                <c:pt idx="6199">
                  <c:v>0.158778162319413</c:v>
                </c:pt>
                <c:pt idx="6200">
                  <c:v>0.15383763059785399</c:v>
                </c:pt>
                <c:pt idx="6201">
                  <c:v>0.14879182814157199</c:v>
                </c:pt>
                <c:pt idx="6202">
                  <c:v>0.14364420778151399</c:v>
                </c:pt>
                <c:pt idx="6203">
                  <c:v>0.13839829202238399</c:v>
                </c:pt>
                <c:pt idx="6204">
                  <c:v>0.133057670632199</c:v>
                </c:pt>
                <c:pt idx="6205">
                  <c:v>0.12762599818582299</c:v>
                </c:pt>
                <c:pt idx="6206">
                  <c:v>0.12210699156414299</c:v>
                </c:pt>
                <c:pt idx="6207">
                  <c:v>0.116504427410624</c:v>
                </c:pt>
                <c:pt idx="6208">
                  <c:v>0.110822139546955</c:v>
                </c:pt>
                <c:pt idx="6209">
                  <c:v>0.105064016349574</c:v>
                </c:pt>
                <c:pt idx="6210">
                  <c:v>9.9233998088864503E-2</c:v>
                </c:pt>
                <c:pt idx="6211">
                  <c:v>9.3336074232835395E-2</c:v>
                </c:pt>
                <c:pt idx="6212">
                  <c:v>8.7374280717136502E-2</c:v>
                </c:pt>
                <c:pt idx="6213">
                  <c:v>8.1352697183278394E-2</c:v>
                </c:pt>
                <c:pt idx="6214">
                  <c:v>7.5275444186942694E-2</c:v>
                </c:pt>
                <c:pt idx="6215">
                  <c:v>6.9146680378295397E-2</c:v>
                </c:pt>
                <c:pt idx="6216">
                  <c:v>6.2970599656232196E-2</c:v>
                </c:pt>
                <c:pt idx="6217">
                  <c:v>5.6751428298503201E-2</c:v>
                </c:pt>
                <c:pt idx="6218">
                  <c:v>5.0493422069680702E-2</c:v>
                </c:pt>
                <c:pt idx="6219">
                  <c:v>4.4200863308949699E-2</c:v>
                </c:pt>
                <c:pt idx="6220">
                  <c:v>3.7878057999712597E-2</c:v>
                </c:pt>
                <c:pt idx="6221">
                  <c:v>3.1529332823014997E-2</c:v>
                </c:pt>
                <c:pt idx="6222">
                  <c:v>2.5159032196807998E-2</c:v>
                </c:pt>
                <c:pt idx="6223">
                  <c:v>1.8771515303072701E-2</c:v>
                </c:pt>
                <c:pt idx="6224">
                  <c:v>1.23711531048424E-2</c:v>
                </c:pt>
                <c:pt idx="6225">
                  <c:v>5.9623253551623796E-3</c:v>
                </c:pt>
                <c:pt idx="6226">
                  <c:v>-4.5058239996465199E-4</c:v>
                </c:pt>
                <c:pt idx="6227">
                  <c:v>-6.8631818225977801E-3</c:v>
                </c:pt>
                <c:pt idx="6228">
                  <c:v>-1.3271084785787301E-2</c:v>
                </c:pt>
                <c:pt idx="6229">
                  <c:v>-1.9669906376359798E-2</c:v>
                </c:pt>
                <c:pt idx="6230">
                  <c:v>-2.6055267895504199E-2</c:v>
                </c:pt>
                <c:pt idx="6231">
                  <c:v>-3.24227998551051E-2</c:v>
                </c:pt>
                <c:pt idx="6232">
                  <c:v>-3.8768144967773498E-2</c:v>
                </c:pt>
                <c:pt idx="6233">
                  <c:v>-4.5086961128528398E-2</c:v>
                </c:pt>
                <c:pt idx="6234">
                  <c:v>-5.1374924386089101E-2</c:v>
                </c:pt>
                <c:pt idx="6235">
                  <c:v>-5.7627731901745499E-2</c:v>
                </c:pt>
                <c:pt idx="6236">
                  <c:v>-6.3841104893780101E-2</c:v>
                </c:pt>
                <c:pt idx="6237">
                  <c:v>-7.0010791565428596E-2</c:v>
                </c:pt>
                <c:pt idx="6238">
                  <c:v>-7.6132570014374998E-2</c:v>
                </c:pt>
                <c:pt idx="6239">
                  <c:v>-8.2202251121788902E-2</c:v>
                </c:pt>
                <c:pt idx="6240">
                  <c:v>-8.8215681418930506E-2</c:v>
                </c:pt>
                <c:pt idx="6241">
                  <c:v>-9.4168745929359199E-2</c:v>
                </c:pt>
                <c:pt idx="6242">
                  <c:v>-0.100057370984803</c:v>
                </c:pt>
                <c:pt idx="6243">
                  <c:v>-0.105877527012758</c:v>
                </c:pt>
                <c:pt idx="6244">
                  <c:v>-0.111625231293921</c:v>
                </c:pt>
                <c:pt idx="6245">
                  <c:v>-0.117296550687547</c:v>
                </c:pt>
                <c:pt idx="6246">
                  <c:v>-0.122887604322898</c:v>
                </c:pt>
                <c:pt idx="6247">
                  <c:v>-0.128394566254903</c:v>
                </c:pt>
                <c:pt idx="6248">
                  <c:v>-0.13381366808225401</c:v>
                </c:pt>
                <c:pt idx="6249">
                  <c:v>-0.13914120152610701</c:v>
                </c:pt>
                <c:pt idx="6250">
                  <c:v>-0.14437352096765099</c:v>
                </c:pt>
                <c:pt idx="6251">
                  <c:v>-0.14950704594279701</c:v>
                </c:pt>
                <c:pt idx="6252">
                  <c:v>-0.15453826359228001</c:v>
                </c:pt>
                <c:pt idx="6253">
                  <c:v>-0.15946373106550299</c:v>
                </c:pt>
                <c:pt idx="6254">
                  <c:v>-0.16428007787646701</c:v>
                </c:pt>
                <c:pt idx="6255">
                  <c:v>-0.16898400821019399</c:v>
                </c:pt>
                <c:pt idx="6256">
                  <c:v>-0.17357230317803801</c:v>
                </c:pt>
                <c:pt idx="6257">
                  <c:v>-0.178041823020367</c:v>
                </c:pt>
                <c:pt idx="6258">
                  <c:v>-0.18238950925509201</c:v>
                </c:pt>
                <c:pt idx="6259">
                  <c:v>-0.18661238677058201</c:v>
                </c:pt>
                <c:pt idx="6260">
                  <c:v>-0.19070756586152299</c:v>
                </c:pt>
                <c:pt idx="6261">
                  <c:v>-0.194672244206336</c:v>
                </c:pt>
                <c:pt idx="6262">
                  <c:v>-0.198503708784801</c:v>
                </c:pt>
                <c:pt idx="6263">
                  <c:v>-0.20219933773457199</c:v>
                </c:pt>
                <c:pt idx="6264">
                  <c:v>-0.205756602145309</c:v>
                </c:pt>
                <c:pt idx="6265">
                  <c:v>-0.209173067789204</c:v>
                </c:pt>
                <c:pt idx="6266">
                  <c:v>-0.21244639678672</c:v>
                </c:pt>
                <c:pt idx="6267">
                  <c:v>-0.21557434920639901</c:v>
                </c:pt>
                <c:pt idx="6268">
                  <c:v>-0.218554784597634</c:v>
                </c:pt>
                <c:pt idx="6269">
                  <c:v>-0.22138566345538399</c:v>
                </c:pt>
                <c:pt idx="6270">
                  <c:v>-0.22406504861579499</c:v>
                </c:pt>
                <c:pt idx="6271">
                  <c:v>-0.22659110658179901</c:v>
                </c:pt>
                <c:pt idx="6272">
                  <c:v>-0.22896210877777601</c:v>
                </c:pt>
                <c:pt idx="6273">
                  <c:v>-0.23117643273240701</c:v>
                </c:pt>
                <c:pt idx="6274">
                  <c:v>-0.23323256318893301</c:v>
                </c:pt>
                <c:pt idx="6275">
                  <c:v>-0.235129093142039</c:v>
                </c:pt>
                <c:pt idx="6276">
                  <c:v>-0.236864724800666</c:v>
                </c:pt>
                <c:pt idx="6277">
                  <c:v>-0.23843827047608501</c:v>
                </c:pt>
                <c:pt idx="6278">
                  <c:v>-0.23984865339463099</c:v>
                </c:pt>
                <c:pt idx="6279">
                  <c:v>-0.24109490843453599</c:v>
                </c:pt>
                <c:pt idx="6280">
                  <c:v>-0.242176182786358</c:v>
                </c:pt>
                <c:pt idx="6281">
                  <c:v>-0.24309173653655999</c:v>
                </c:pt>
                <c:pt idx="6282">
                  <c:v>-0.24384094317383001</c:v>
                </c:pt>
                <c:pt idx="6283">
                  <c:v>-0.244423290017798</c:v>
                </c:pt>
                <c:pt idx="6284">
                  <c:v>-0.24483837856986701</c:v>
                </c:pt>
                <c:pt idx="6285">
                  <c:v>-0.24508592478589999</c:v>
                </c:pt>
                <c:pt idx="6286">
                  <c:v>-0.245165759270595</c:v>
                </c:pt>
                <c:pt idx="6287">
                  <c:v>-0.24507782739339801</c:v>
                </c:pt>
                <c:pt idx="6288">
                  <c:v>-0.24482218932588901</c:v>
                </c:pt>
                <c:pt idx="6289">
                  <c:v>-0.24439902000060801</c:v>
                </c:pt>
                <c:pt idx="6290">
                  <c:v>-0.24380860899134299</c:v>
                </c:pt>
                <c:pt idx="6291">
                  <c:v>-0.24305136031498301</c:v>
                </c:pt>
                <c:pt idx="6292">
                  <c:v>-0.24212779215504501</c:v>
                </c:pt>
                <c:pt idx="6293">
                  <c:v>-0.24103853650708501</c:v>
                </c:pt>
                <c:pt idx="6294">
                  <c:v>-0.23978433874622099</c:v>
                </c:pt>
                <c:pt idx="6295">
                  <c:v>-0.238366057117082</c:v>
                </c:pt>
                <c:pt idx="6296">
                  <c:v>-0.23678466214650401</c:v>
                </c:pt>
                <c:pt idx="6297">
                  <c:v>-0.23504123597940699</c:v>
                </c:pt>
                <c:pt idx="6298">
                  <c:v>-0.23313697163828401</c:v>
                </c:pt>
                <c:pt idx="6299">
                  <c:v>-0.231073172206818</c:v>
                </c:pt>
                <c:pt idx="6300">
                  <c:v>-0.22885124993818601</c:v>
                </c:pt>
                <c:pt idx="6301">
                  <c:v>-0.226472725288655</c:v>
                </c:pt>
                <c:pt idx="6302">
                  <c:v>-0.22393922587714199</c:v>
                </c:pt>
                <c:pt idx="6303">
                  <c:v>-0.221252485371432</c:v>
                </c:pt>
                <c:pt idx="6304">
                  <c:v>-0.21841434230183701</c:v>
                </c:pt>
                <c:pt idx="6305">
                  <c:v>-0.21542673880309501</c:v>
                </c:pt>
                <c:pt idx="6306">
                  <c:v>-0.212291719285367</c:v>
                </c:pt>
                <c:pt idx="6307">
                  <c:v>-0.20901142903525699</c:v>
                </c:pt>
                <c:pt idx="6308">
                  <c:v>-0.20558811274779501</c:v>
                </c:pt>
                <c:pt idx="6309">
                  <c:v>-0.20202411299039599</c:v>
                </c:pt>
                <c:pt idx="6310">
                  <c:v>-0.19832186859984899</c:v>
                </c:pt>
                <c:pt idx="6311">
                  <c:v>-0.19448391301342599</c:v>
                </c:pt>
                <c:pt idx="6312">
                  <c:v>-0.19051287253525501</c:v>
                </c:pt>
                <c:pt idx="6313">
                  <c:v>-0.186411464539149</c:v>
                </c:pt>
                <c:pt idx="6314">
                  <c:v>-0.18218249560911201</c:v>
                </c:pt>
                <c:pt idx="6315">
                  <c:v>-0.17782885961879799</c:v>
                </c:pt>
                <c:pt idx="6316">
                  <c:v>-0.17335353575124399</c:v>
                </c:pt>
                <c:pt idx="6317">
                  <c:v>-0.16875958646021899</c:v>
                </c:pt>
                <c:pt idx="6318">
                  <c:v>-0.164050155374596</c:v>
                </c:pt>
                <c:pt idx="6319">
                  <c:v>-0.15922846514717001</c:v>
                </c:pt>
                <c:pt idx="6320">
                  <c:v>-0.15429781524941</c:v>
                </c:pt>
                <c:pt idx="6321">
                  <c:v>-0.14926157971363499</c:v>
                </c:pt>
                <c:pt idx="6322">
                  <c:v>-0.14412320482416899</c:v>
                </c:pt>
                <c:pt idx="6323">
                  <c:v>-0.13888620675906399</c:v>
                </c:pt>
                <c:pt idx="6324">
                  <c:v>-0.133554169183979</c:v>
                </c:pt>
                <c:pt idx="6325">
                  <c:v>-0.12813074079989101</c:v>
                </c:pt>
                <c:pt idx="6326">
                  <c:v>-0.122619632846297</c:v>
                </c:pt>
                <c:pt idx="6327">
                  <c:v>-0.11702461656162</c:v>
                </c:pt>
                <c:pt idx="6328">
                  <c:v>-0.11134952060256</c:v>
                </c:pt>
                <c:pt idx="6329">
                  <c:v>-0.10559822842415199</c:v>
                </c:pt>
                <c:pt idx="6330">
                  <c:v>-9.9774675622329501E-2</c:v>
                </c:pt>
                <c:pt idx="6331">
                  <c:v>-9.3882847240801606E-2</c:v>
                </c:pt>
                <c:pt idx="6332">
                  <c:v>-8.7926775044099501E-2</c:v>
                </c:pt>
                <c:pt idx="6333">
                  <c:v>-8.1910534758648401E-2</c:v>
                </c:pt>
                <c:pt idx="6334">
                  <c:v>-7.5838243283757295E-2</c:v>
                </c:pt>
                <c:pt idx="6335">
                  <c:v>-6.9714055874434702E-2</c:v>
                </c:pt>
                <c:pt idx="6336">
                  <c:v>-6.3542163297956797E-2</c:v>
                </c:pt>
                <c:pt idx="6337">
                  <c:v>-5.73267889661353E-2</c:v>
                </c:pt>
                <c:pt idx="6338">
                  <c:v>-5.1072186045246597E-2</c:v>
                </c:pt>
                <c:pt idx="6339">
                  <c:v>-4.4782634545599803E-2</c:v>
                </c:pt>
                <c:pt idx="6340">
                  <c:v>-3.8462438392735603E-2</c:v>
                </c:pt>
                <c:pt idx="6341">
                  <c:v>-3.2115922482259897E-2</c:v>
                </c:pt>
                <c:pt idx="6342">
                  <c:v>-2.57474297203279E-2</c:v>
                </c:pt>
                <c:pt idx="6343">
                  <c:v>-1.9361318051803598E-2</c:v>
                </c:pt>
                <c:pt idx="6344">
                  <c:v>-1.2961957478127799E-2</c:v>
                </c:pt>
                <c:pt idx="6345">
                  <c:v>-6.5537270669363996E-3</c:v>
                </c:pt>
                <c:pt idx="6346">
                  <c:v>-1.4101195547480599E-4</c:v>
                </c:pt>
                <c:pt idx="6347">
                  <c:v>6.2717996501416903E-3</c:v>
                </c:pt>
                <c:pt idx="6348">
                  <c:v>1.2680319477767101E-2</c:v>
                </c:pt>
                <c:pt idx="6349">
                  <c:v>1.9080162192109E-2</c:v>
                </c:pt>
                <c:pt idx="6350">
                  <c:v>2.5466948395603799E-2</c:v>
                </c:pt>
                <c:pt idx="6351">
                  <c:v>3.1836307625227801E-2</c:v>
                </c:pt>
                <c:pt idx="6352">
                  <c:v>3.8183881343195399E-2</c:v>
                </c:pt>
                <c:pt idx="6353">
                  <c:v>4.4505325919496103E-2</c:v>
                </c:pt>
                <c:pt idx="6354">
                  <c:v>5.0796315604230598E-2</c:v>
                </c:pt>
                <c:pt idx="6355">
                  <c:v>5.7052545487711603E-2</c:v>
                </c:pt>
                <c:pt idx="6356">
                  <c:v>6.3269734446303294E-2</c:v>
                </c:pt>
                <c:pt idx="6357">
                  <c:v>6.9443628071984301E-2</c:v>
                </c:pt>
                <c:pt idx="6358">
                  <c:v>7.5570001583629601E-2</c:v>
                </c:pt>
                <c:pt idx="6359">
                  <c:v>8.1644662718018193E-2</c:v>
                </c:pt>
                <c:pt idx="6360">
                  <c:v>8.7663454598589194E-2</c:v>
                </c:pt>
                <c:pt idx="6361">
                  <c:v>9.3622258579982895E-2</c:v>
                </c:pt>
                <c:pt idx="6362">
                  <c:v>9.9516997066420101E-2</c:v>
                </c:pt>
                <c:pt idx="6363">
                  <c:v>0.10534363630199201</c:v>
                </c:pt>
                <c:pt idx="6364">
                  <c:v>0.111098189130949</c:v>
                </c:pt>
                <c:pt idx="6365">
                  <c:v>0.116776717726103</c:v>
                </c:pt>
                <c:pt idx="6366">
                  <c:v>0.122375336283473</c:v>
                </c:pt>
                <c:pt idx="6367">
                  <c:v>0.12789021368133299</c:v>
                </c:pt>
                <c:pt idx="6368">
                  <c:v>0.133317576101838</c:v>
                </c:pt>
                <c:pt idx="6369">
                  <c:v>0.13865370961343901</c:v>
                </c:pt>
                <c:pt idx="6370">
                  <c:v>0.143894962712319</c:v>
                </c:pt>
                <c:pt idx="6371">
                  <c:v>0.14903774882110801</c:v>
                </c:pt>
                <c:pt idx="6372">
                  <c:v>0.15407854874316901</c:v>
                </c:pt>
                <c:pt idx="6373">
                  <c:v>0.159013913070778</c:v>
                </c:pt>
                <c:pt idx="6374">
                  <c:v>0.16384046454554099</c:v>
                </c:pt>
                <c:pt idx="6375">
                  <c:v>0.168554900369452</c:v>
                </c:pt>
                <c:pt idx="6376">
                  <c:v>0.173153994464983</c:v>
                </c:pt>
                <c:pt idx="6377">
                  <c:v>0.177634599682683</c:v>
                </c:pt>
                <c:pt idx="6378">
                  <c:v>0.18199364995476799</c:v>
                </c:pt>
                <c:pt idx="6379">
                  <c:v>0.18622816239322099</c:v>
                </c:pt>
                <c:pt idx="6380">
                  <c:v>0.19033523933097701</c:v>
                </c:pt>
                <c:pt idx="6381">
                  <c:v>0.194312070304788</c:v>
                </c:pt>
                <c:pt idx="6382">
                  <c:v>0.19815593397841999</c:v>
                </c:pt>
                <c:pt idx="6383">
                  <c:v>0.201864200004854</c:v>
                </c:pt>
                <c:pt idx="6384">
                  <c:v>0.205434330826225</c:v>
                </c:pt>
                <c:pt idx="6385">
                  <c:v>0.20886388341027301</c:v>
                </c:pt>
                <c:pt idx="6386">
                  <c:v>0.212150510922098</c:v>
                </c:pt>
                <c:pt idx="6387">
                  <c:v>0.21529196433009701</c:v>
                </c:pt>
                <c:pt idx="6388">
                  <c:v>0.218286093944971</c:v>
                </c:pt>
                <c:pt idx="6389">
                  <c:v>0.22113085089075199</c:v>
                </c:pt>
                <c:pt idx="6390">
                  <c:v>0.223824288506841</c:v>
                </c:pt>
                <c:pt idx="6391">
                  <c:v>0.22636456368011099</c:v>
                </c:pt>
                <c:pt idx="6392">
                  <c:v>0.228749938106135</c:v>
                </c:pt>
                <c:pt idx="6393">
                  <c:v>0.23097877947871401</c:v>
                </c:pt>
                <c:pt idx="6394">
                  <c:v>0.233049562606852</c:v>
                </c:pt>
                <c:pt idx="6395">
                  <c:v>0.23496087045844499</c:v>
                </c:pt>
                <c:pt idx="6396">
                  <c:v>0.23671139512995301</c:v>
                </c:pt>
                <c:pt idx="6397">
                  <c:v>0.23829993874139099</c:v>
                </c:pt>
                <c:pt idx="6398">
                  <c:v>0.23972541425604299</c:v>
                </c:pt>
                <c:pt idx="6399">
                  <c:v>0.24098684622430999</c:v>
                </c:pt>
                <c:pt idx="6400">
                  <c:v>0.242083371451215</c:v>
                </c:pt>
                <c:pt idx="6401">
                  <c:v>0.24301423958708299</c:v>
                </c:pt>
                <c:pt idx="6402">
                  <c:v>0.24377881364100101</c:v>
                </c:pt>
                <c:pt idx="6403">
                  <c:v>0.24437657041671301</c:v>
                </c:pt>
                <c:pt idx="6404">
                  <c:v>0.24480710087064</c:v>
                </c:pt>
                <c:pt idx="6405">
                  <c:v>0.24507011039179</c:v>
                </c:pt>
                <c:pt idx="6406">
                  <c:v>0.24516541900335401</c:v>
                </c:pt>
                <c:pt idx="6407">
                  <c:v>0.24509296148587001</c:v>
                </c:pt>
                <c:pt idx="6408">
                  <c:v>0.24485278742185099</c:v>
                </c:pt>
                <c:pt idx="6409">
                  <c:v>0.244445061161852</c:v>
                </c:pt>
                <c:pt idx="6410">
                  <c:v>0.24387006171200901</c:v>
                </c:pt>
                <c:pt idx="6411">
                  <c:v>0.24312818254311699</c:v>
                </c:pt>
                <c:pt idx="6412">
                  <c:v>0.24221993132137501</c:v>
                </c:pt>
                <c:pt idx="6413">
                  <c:v>0.24114592956099101</c:v>
                </c:pt>
                <c:pt idx="6414">
                  <c:v>0.23990691219888599</c:v>
                </c:pt>
                <c:pt idx="6415">
                  <c:v>0.238503727091775</c:v>
                </c:pt>
                <c:pt idx="6416">
                  <c:v>0.23693733443598</c:v>
                </c:pt>
                <c:pt idx="6417">
                  <c:v>0.23520880611037101</c:v>
                </c:pt>
                <c:pt idx="6418">
                  <c:v>0.23331932494288399</c:v>
                </c:pt>
                <c:pt idx="6419">
                  <c:v>0.23127018390110901</c:v>
                </c:pt>
                <c:pt idx="6420">
                  <c:v>0.22906278520752099</c:v>
                </c:pt>
                <c:pt idx="6421">
                  <c:v>0.22669863937994</c:v>
                </c:pt>
                <c:pt idx="6422">
                  <c:v>0.22417936419788601</c:v>
                </c:pt>
                <c:pt idx="6423">
                  <c:v>0.22150668359553699</c:v>
                </c:pt>
                <c:pt idx="6424">
                  <c:v>0.218682426482048</c:v>
                </c:pt>
                <c:pt idx="6425">
                  <c:v>0.215708525490026</c:v>
                </c:pt>
                <c:pt idx="6426">
                  <c:v>0.212587015653041</c:v>
                </c:pt>
                <c:pt idx="6427">
                  <c:v>0.20932003301305299</c:v>
                </c:pt>
                <c:pt idx="6428">
                  <c:v>0.205909813158724</c:v>
                </c:pt>
                <c:pt idx="6429">
                  <c:v>0.20235868969561099</c:v>
                </c:pt>
                <c:pt idx="6430">
                  <c:v>0.19866909264928501</c:v>
                </c:pt>
                <c:pt idx="6431">
                  <c:v>0.19484354680246899</c:v>
                </c:pt>
                <c:pt idx="6432">
                  <c:v>0.190884669967336</c:v>
                </c:pt>
                <c:pt idx="6433">
                  <c:v>0.18679517119414499</c:v>
                </c:pt>
                <c:pt idx="6434">
                  <c:v>0.182577848917446</c:v>
                </c:pt>
                <c:pt idx="6435">
                  <c:v>0.178235589041117</c:v>
                </c:pt>
                <c:pt idx="6436">
                  <c:v>0.17377136296354401</c:v>
                </c:pt>
                <c:pt idx="6437">
                  <c:v>0.16918822554430599</c:v>
                </c:pt>
                <c:pt idx="6438">
                  <c:v>0.16448931301373601</c:v>
                </c:pt>
                <c:pt idx="6439">
                  <c:v>0.159677840826807</c:v>
                </c:pt>
                <c:pt idx="6440">
                  <c:v>0.154757101462806</c:v>
                </c:pt>
                <c:pt idx="6441">
                  <c:v>0.14973046217229599</c:v>
                </c:pt>
                <c:pt idx="6442">
                  <c:v>0.14460136267291401</c:v>
                </c:pt>
                <c:pt idx="6443">
                  <c:v>0.13937331279558299</c:v>
                </c:pt>
                <c:pt idx="6444">
                  <c:v>0.13404989008273699</c:v>
                </c:pt>
                <c:pt idx="6445">
                  <c:v>0.12863473734022501</c:v>
                </c:pt>
                <c:pt idx="6446">
                  <c:v>0.12313156014454101</c:v>
                </c:pt>
                <c:pt idx="6447">
                  <c:v>0.11754412430710701</c:v>
                </c:pt>
                <c:pt idx="6448">
                  <c:v>0.11187625329734199</c:v>
                </c:pt>
                <c:pt idx="6449">
                  <c:v>0.106131825626265</c:v>
                </c:pt>
                <c:pt idx="6450">
                  <c:v>0.100314772192442</c:v>
                </c:pt>
                <c:pt idx="6451">
                  <c:v>9.4429073592080207E-2</c:v>
                </c:pt>
                <c:pt idx="6452">
                  <c:v>8.8478757395115695E-2</c:v>
                </c:pt>
                <c:pt idx="6453">
                  <c:v>8.2467895389156401E-2</c:v>
                </c:pt>
                <c:pt idx="6454">
                  <c:v>7.6400600793167101E-2</c:v>
                </c:pt>
                <c:pt idx="6455">
                  <c:v>7.0281025442803596E-2</c:v>
                </c:pt>
                <c:pt idx="6456">
                  <c:v>6.4113356949320702E-2</c:v>
                </c:pt>
                <c:pt idx="6457">
                  <c:v>5.79018158340001E-2</c:v>
                </c:pt>
                <c:pt idx="6458">
                  <c:v>5.1650652640056902E-2</c:v>
                </c:pt>
                <c:pt idx="6459">
                  <c:v>4.5364145024003003E-2</c:v>
                </c:pt>
                <c:pt idx="6460">
                  <c:v>3.9046594828456599E-2</c:v>
                </c:pt>
                <c:pt idx="6461">
                  <c:v>3.2702325138401198E-2</c:v>
                </c:pt>
                <c:pt idx="6462">
                  <c:v>2.6335677322908601E-2</c:v>
                </c:pt>
                <c:pt idx="6463">
                  <c:v>1.995100806435E-2</c:v>
                </c:pt>
                <c:pt idx="6464">
                  <c:v>1.35526863771285E-2</c:v>
                </c:pt>
                <c:pt idx="6465">
                  <c:v>7.1450906179725202E-3</c:v>
                </c:pt>
                <c:pt idx="6466">
                  <c:v>7.3260548983643996E-4</c:v>
                </c:pt>
                <c:pt idx="6467">
                  <c:v>-5.6803809585415001E-3</c:v>
                </c:pt>
                <c:pt idx="6468">
                  <c:v>-1.20894803353708E-2</c:v>
                </c:pt>
                <c:pt idx="6469">
                  <c:v>-1.8490306908774901E-2</c:v>
                </c:pt>
                <c:pt idx="6470">
                  <c:v>-2.4878480607937601E-2</c:v>
                </c:pt>
                <c:pt idx="6471">
                  <c:v>-3.1249630020375199E-2</c:v>
                </c:pt>
                <c:pt idx="6472">
                  <c:v>-3.7599395383284197E-2</c:v>
                </c:pt>
                <c:pt idx="6473">
                  <c:v>-4.3923431566916499E-2</c:v>
                </c:pt>
                <c:pt idx="6474">
                  <c:v>-5.0217411047942001E-2</c:v>
                </c:pt>
                <c:pt idx="6475">
                  <c:v>-5.6477026870762503E-2</c:v>
                </c:pt>
                <c:pt idx="6476">
                  <c:v>-6.2697995594751796E-2</c:v>
                </c:pt>
                <c:pt idx="6477">
                  <c:v>-6.8876060225403907E-2</c:v>
                </c:pt>
                <c:pt idx="6478">
                  <c:v>-7.5006993127384597E-2</c:v>
                </c:pt>
                <c:pt idx="6479">
                  <c:v>-8.10865989174928E-2</c:v>
                </c:pt>
                <c:pt idx="6480">
                  <c:v>-8.7110717335550994E-2</c:v>
                </c:pt>
                <c:pt idx="6481">
                  <c:v>-9.30752260912623E-2</c:v>
                </c:pt>
                <c:pt idx="6482">
                  <c:v>-9.8976043685083601E-2</c:v>
                </c:pt>
                <c:pt idx="6483">
                  <c:v>-0.104809132201187</c:v>
                </c:pt>
                <c:pt idx="6484">
                  <c:v>-0.110570500070595</c:v>
                </c:pt>
                <c:pt idx="6485">
                  <c:v>-0.116256204802603</c:v>
                </c:pt>
                <c:pt idx="6486">
                  <c:v>-0.121862355682617</c:v>
                </c:pt>
                <c:pt idx="6487">
                  <c:v>-0.12738511643455899</c:v>
                </c:pt>
                <c:pt idx="6488">
                  <c:v>-0.13282070784602401</c:v>
                </c:pt>
                <c:pt idx="6489">
                  <c:v>-0.13816541035438201</c:v>
                </c:pt>
                <c:pt idx="6490">
                  <c:v>-0.143415566592073</c:v>
                </c:pt>
                <c:pt idx="6491">
                  <c:v>-0.148567583889329</c:v>
                </c:pt>
                <c:pt idx="6492">
                  <c:v>-0.15361793673263199</c:v>
                </c:pt>
                <c:pt idx="6493">
                  <c:v>-0.158563169177216</c:v>
                </c:pt>
                <c:pt idx="6494">
                  <c:v>-0.16339989721195899</c:v>
                </c:pt>
                <c:pt idx="6495">
                  <c:v>-0.168124811075056</c:v>
                </c:pt>
                <c:pt idx="6496">
                  <c:v>-0.172734677518881</c:v>
                </c:pt>
                <c:pt idx="6497">
                  <c:v>-0.17722634202249299</c:v>
                </c:pt>
                <c:pt idx="6498">
                  <c:v>-0.18159673095026099</c:v>
                </c:pt>
                <c:pt idx="6499">
                  <c:v>-0.18584285365515499</c:v>
                </c:pt>
                <c:pt idx="6500">
                  <c:v>-0.18996180452522901</c:v>
                </c:pt>
                <c:pt idx="6501">
                  <c:v>-0.193950764971932</c:v>
                </c:pt>
                <c:pt idx="6502">
                  <c:v>-0.19780700535885901</c:v>
                </c:pt>
                <c:pt idx="6503">
                  <c:v>-0.20152788686963499</c:v>
                </c:pt>
                <c:pt idx="6504">
                  <c:v>-0.205110863313649</c:v>
                </c:pt>
                <c:pt idx="6505">
                  <c:v>-0.20855348286841099</c:v>
                </c:pt>
                <c:pt idx="6506">
                  <c:v>-0.21185338975732201</c:v>
                </c:pt>
                <c:pt idx="6507">
                  <c:v>-0.21500832586173299</c:v>
                </c:pt>
                <c:pt idx="6508">
                  <c:v>-0.21801613226616701</c:v>
                </c:pt>
                <c:pt idx="6509">
                  <c:v>-0.22087475073565899</c:v>
                </c:pt>
                <c:pt idx="6510">
                  <c:v>-0.223582225124204</c:v>
                </c:pt>
                <c:pt idx="6511">
                  <c:v>-0.22613670271334099</c:v>
                </c:pt>
                <c:pt idx="6512">
                  <c:v>-0.22853643547996599</c:v>
                </c:pt>
                <c:pt idx="6513">
                  <c:v>-0.23077978129249899</c:v>
                </c:pt>
                <c:pt idx="6514">
                  <c:v>-0.23286520503458899</c:v>
                </c:pt>
                <c:pt idx="6515">
                  <c:v>-0.23479127965559499</c:v>
                </c:pt>
                <c:pt idx="6516">
                  <c:v>-0.23655668714710901</c:v>
                </c:pt>
                <c:pt idx="6517">
                  <c:v>-0.23816021944486801</c:v>
                </c:pt>
                <c:pt idx="6518">
                  <c:v>-0.23960077925543199</c:v>
                </c:pt>
                <c:pt idx="6519">
                  <c:v>-0.24087738080705401</c:v>
                </c:pt>
                <c:pt idx="6520">
                  <c:v>-0.24198915052424699</c:v>
                </c:pt>
                <c:pt idx="6521">
                  <c:v>-0.242935327625564</c:v>
                </c:pt>
                <c:pt idx="6522">
                  <c:v>-0.24371526464420401</c:v>
                </c:pt>
                <c:pt idx="6523">
                  <c:v>-0.24432842787106901</c:v>
                </c:pt>
                <c:pt idx="6524">
                  <c:v>-0.24477439771998299</c:v>
                </c:pt>
                <c:pt idx="6525">
                  <c:v>-0.24505286901480899</c:v>
                </c:pt>
                <c:pt idx="6526">
                  <c:v>-0.24516365119828301</c:v>
                </c:pt>
                <c:pt idx="6527">
                  <c:v>-0.24510666846241599</c:v>
                </c:pt>
                <c:pt idx="6528">
                  <c:v>-0.24488195980036001</c:v>
                </c:pt>
                <c:pt idx="6529">
                  <c:v>-0.24448967897973301</c:v>
                </c:pt>
                <c:pt idx="6530">
                  <c:v>-0.243930094437393</c:v>
                </c:pt>
                <c:pt idx="6531">
                  <c:v>-0.24320358909574899</c:v>
                </c:pt>
                <c:pt idx="6532">
                  <c:v>-0.242310660100724</c:v>
                </c:pt>
                <c:pt idx="6533">
                  <c:v>-0.24125191848156499</c:v>
                </c:pt>
                <c:pt idx="6534">
                  <c:v>-0.240028088732711</c:v>
                </c:pt>
                <c:pt idx="6535">
                  <c:v>-0.23864000831802901</c:v>
                </c:pt>
                <c:pt idx="6536">
                  <c:v>-0.23708862709773601</c:v>
                </c:pt>
                <c:pt idx="6537">
                  <c:v>-0.23537500667840999</c:v>
                </c:pt>
                <c:pt idx="6538">
                  <c:v>-0.233500319686542</c:v>
                </c:pt>
                <c:pt idx="6539">
                  <c:v>-0.23146584896610201</c:v>
                </c:pt>
                <c:pt idx="6540">
                  <c:v>-0.22927298670069701</c:v>
                </c:pt>
                <c:pt idx="6541">
                  <c:v>-0.22692323346090401</c:v>
                </c:pt>
                <c:pt idx="6542">
                  <c:v>-0.224418197177427</c:v>
                </c:pt>
                <c:pt idx="6543">
                  <c:v>-0.22175959204080101</c:v>
                </c:pt>
                <c:pt idx="6544">
                  <c:v>-0.21894923732836999</c:v>
                </c:pt>
                <c:pt idx="6545">
                  <c:v>-0.21598905615936101</c:v>
                </c:pt>
                <c:pt idx="6546">
                  <c:v>-0.21288107417890201</c:v>
                </c:pt>
                <c:pt idx="6547">
                  <c:v>-0.20962741817187</c:v>
                </c:pt>
                <c:pt idx="6548">
                  <c:v>-0.20623031460754401</c:v>
                </c:pt>
                <c:pt idx="6549">
                  <c:v>-0.20269208811603501</c:v>
                </c:pt>
                <c:pt idx="6550">
                  <c:v>-0.19901515989754501</c:v>
                </c:pt>
                <c:pt idx="6551">
                  <c:v>-0.195202046065547</c:v>
                </c:pt>
                <c:pt idx="6552">
                  <c:v>-0.191255355925016</c:v>
                </c:pt>
                <c:pt idx="6553">
                  <c:v>-0.18717779018688299</c:v>
                </c:pt>
                <c:pt idx="6554">
                  <c:v>-0.182972139119952</c:v>
                </c:pt>
                <c:pt idx="6555">
                  <c:v>-0.17864128064151599</c:v>
                </c:pt>
                <c:pt idx="6556">
                  <c:v>-0.17418817834801301</c:v>
                </c:pt>
                <c:pt idx="6557">
                  <c:v>-0.16961587948704199</c:v>
                </c:pt>
                <c:pt idx="6558">
                  <c:v>-0.164927512872135</c:v>
                </c:pt>
                <c:pt idx="6559">
                  <c:v>-0.16012628674172</c:v>
                </c:pt>
                <c:pt idx="6560">
                  <c:v>-0.15521548656372999</c:v>
                </c:pt>
                <c:pt idx="6561">
                  <c:v>-0.150198472787367</c:v>
                </c:pt>
                <c:pt idx="6562">
                  <c:v>-0.145078678543552</c:v>
                </c:pt>
                <c:pt idx="6563">
                  <c:v>-0.13985960729564101</c:v>
                </c:pt>
                <c:pt idx="6564">
                  <c:v>-0.13454483044201501</c:v>
                </c:pt>
                <c:pt idx="6565">
                  <c:v>-0.12913798487217901</c:v>
                </c:pt>
                <c:pt idx="6566">
                  <c:v>-0.123642770478048</c:v>
                </c:pt>
                <c:pt idx="6567">
                  <c:v>-0.11806294762212</c:v>
                </c:pt>
                <c:pt idx="6568">
                  <c:v>-0.112402334564267</c:v>
                </c:pt>
                <c:pt idx="6569">
                  <c:v>-0.106664804848907</c:v>
                </c:pt>
                <c:pt idx="6570">
                  <c:v>-0.10085428465435201</c:v>
                </c:pt>
                <c:pt idx="6571">
                  <c:v>-9.4974750106129505E-2</c:v>
                </c:pt>
                <c:pt idx="6572">
                  <c:v>-8.9030224556127704E-2</c:v>
                </c:pt>
                <c:pt idx="6573">
                  <c:v>-8.3024775829428701E-2</c:v>
                </c:pt>
                <c:pt idx="6574">
                  <c:v>-7.6962513440702707E-2</c:v>
                </c:pt>
                <c:pt idx="6575">
                  <c:v>-7.0847585782077699E-2</c:v>
                </c:pt>
                <c:pt idx="6576">
                  <c:v>-6.4684177284403996E-2</c:v>
                </c:pt>
                <c:pt idx="6577">
                  <c:v>-5.8476505553857701E-2</c:v>
                </c:pt>
                <c:pt idx="6578">
                  <c:v>-5.2228818485843098E-2</c:v>
                </c:pt>
                <c:pt idx="6579">
                  <c:v>-4.5945391358166998E-2</c:v>
                </c:pt>
                <c:pt idx="6580">
                  <c:v>-3.9630523905476597E-2</c:v>
                </c:pt>
                <c:pt idx="6581">
                  <c:v>-3.3288537376960803E-2</c:v>
                </c:pt>
                <c:pt idx="6582">
                  <c:v>-2.6923771579329001E-2</c:v>
                </c:pt>
                <c:pt idx="6583">
                  <c:v>-2.0540581907092102E-2</c:v>
                </c:pt>
                <c:pt idx="6584">
                  <c:v>-1.41433363621757E-2</c:v>
                </c:pt>
                <c:pt idx="6585">
                  <c:v>-7.7364125649064704E-3</c:v>
                </c:pt>
                <c:pt idx="6586">
                  <c:v>-1.3241947584168301E-3</c:v>
                </c:pt>
                <c:pt idx="6587">
                  <c:v>5.0889291914825502E-3</c:v>
                </c:pt>
                <c:pt idx="6588">
                  <c:v>1.1498570798909201E-2</c:v>
                </c:pt>
                <c:pt idx="6589">
                  <c:v>1.79003439609394E-2</c:v>
                </c:pt>
                <c:pt idx="6590">
                  <c:v>2.4289867959008501E-2</c:v>
                </c:pt>
                <c:pt idx="6591">
                  <c:v>3.06627704566266E-2</c:v>
                </c:pt>
                <c:pt idx="6592">
                  <c:v>3.7014690491357798E-2</c:v>
                </c:pt>
                <c:pt idx="6593">
                  <c:v>4.3341281459017202E-2</c:v>
                </c:pt>
                <c:pt idx="6594">
                  <c:v>4.9638214088041803E-2</c:v>
                </c:pt>
                <c:pt idx="6595">
                  <c:v>5.5901179402001198E-2</c:v>
                </c:pt>
                <c:pt idx="6596">
                  <c:v>6.2125891668220003E-2</c:v>
                </c:pt>
                <c:pt idx="6597">
                  <c:v>6.8308091330495105E-2</c:v>
                </c:pt>
                <c:pt idx="6598">
                  <c:v>7.4443547923899595E-2</c:v>
                </c:pt>
                <c:pt idx="6599">
                  <c:v>8.0528062969680805E-2</c:v>
                </c:pt>
                <c:pt idx="6600">
                  <c:v>8.6557472848268896E-2</c:v>
                </c:pt>
                <c:pt idx="6601">
                  <c:v>9.2527651648432893E-2</c:v>
                </c:pt>
                <c:pt idx="6602">
                  <c:v>9.8434513990631398E-2</c:v>
                </c:pt>
                <c:pt idx="6603">
                  <c:v>0.104274017822629</c:v>
                </c:pt>
                <c:pt idx="6604">
                  <c:v>0.110042167185462</c:v>
                </c:pt>
                <c:pt idx="6605">
                  <c:v>0.115735014947867</c:v>
                </c:pt>
                <c:pt idx="6606">
                  <c:v>0.12134866550729</c:v>
                </c:pt>
                <c:pt idx="6607">
                  <c:v>0.12687927745563901</c:v>
                </c:pt>
                <c:pt idx="6608">
                  <c:v>0.13232306620795301</c:v>
                </c:pt>
                <c:pt idx="6609">
                  <c:v>0.13767630659218399</c:v>
                </c:pt>
                <c:pt idx="6610">
                  <c:v>0.14293533539831901</c:v>
                </c:pt>
                <c:pt idx="6611">
                  <c:v>0.148096553885115</c:v>
                </c:pt>
                <c:pt idx="6612">
                  <c:v>0.15315643024270001</c:v>
                </c:pt>
                <c:pt idx="6613">
                  <c:v>0.15811150200938801</c:v>
                </c:pt>
                <c:pt idx="6614">
                  <c:v>0.162958378441034</c:v>
                </c:pt>
                <c:pt idx="6615">
                  <c:v>0.167693742831308</c:v>
                </c:pt>
                <c:pt idx="6616">
                  <c:v>0.17231435478131199</c:v>
                </c:pt>
                <c:pt idx="6617">
                  <c:v>0.17681705241697901</c:v>
                </c:pt>
                <c:pt idx="6618">
                  <c:v>0.18119875455273399</c:v>
                </c:pt>
                <c:pt idx="6619">
                  <c:v>0.18545646279994099</c:v>
                </c:pt>
                <c:pt idx="6620">
                  <c:v>0.18958726361869699</c:v>
                </c:pt>
                <c:pt idx="6621">
                  <c:v>0.193588330311559</c:v>
                </c:pt>
                <c:pt idx="6622">
                  <c:v>0.197456924957844</c:v>
                </c:pt>
                <c:pt idx="6623">
                  <c:v>0.20119040028718599</c:v>
                </c:pt>
                <c:pt idx="6624">
                  <c:v>0.204786201491054</c:v>
                </c:pt>
                <c:pt idx="6625">
                  <c:v>0.208241867971003</c:v>
                </c:pt>
                <c:pt idx="6626">
                  <c:v>0.21155503502245501</c:v>
                </c:pt>
                <c:pt idx="6627">
                  <c:v>0.21472343545286299</c:v>
                </c:pt>
                <c:pt idx="6628">
                  <c:v>0.21774490113313999</c:v>
                </c:pt>
                <c:pt idx="6629">
                  <c:v>0.220617364481313</c:v>
                </c:pt>
                <c:pt idx="6630">
                  <c:v>0.22333885987735699</c:v>
                </c:pt>
                <c:pt idx="6631">
                  <c:v>0.22590752500826899</c:v>
                </c:pt>
                <c:pt idx="6632">
                  <c:v>0.22832160214244299</c:v>
                </c:pt>
                <c:pt idx="6633">
                  <c:v>0.23057943933247901</c:v>
                </c:pt>
                <c:pt idx="6634">
                  <c:v>0.23267949154561299</c:v>
                </c:pt>
                <c:pt idx="6635">
                  <c:v>0.234620321720973</c:v>
                </c:pt>
                <c:pt idx="6636">
                  <c:v>0.23640060175295999</c:v>
                </c:pt>
                <c:pt idx="6637">
                  <c:v>0.23801911340006801</c:v>
                </c:pt>
                <c:pt idx="6638">
                  <c:v>0.23947474911851899</c:v>
                </c:pt>
                <c:pt idx="6639">
                  <c:v>0.24076651282016001</c:v>
                </c:pt>
                <c:pt idx="6640">
                  <c:v>0.24189352055407901</c:v>
                </c:pt>
                <c:pt idx="6641">
                  <c:v>0.242855001111489</c:v>
                </c:pt>
                <c:pt idx="6642">
                  <c:v>0.24365029655347001</c:v>
                </c:pt>
                <c:pt idx="6643">
                  <c:v>0.24427886266119</c:v>
                </c:pt>
                <c:pt idx="6644">
                  <c:v>0.24474026930831799</c:v>
                </c:pt>
                <c:pt idx="6645">
                  <c:v>0.24503420075535001</c:v>
                </c:pt>
                <c:pt idx="6646">
                  <c:v>0.245160455865678</c:v>
                </c:pt>
                <c:pt idx="6647">
                  <c:v>0.245118948243223</c:v>
                </c:pt>
                <c:pt idx="6648">
                  <c:v>0.24490970629155301</c:v>
                </c:pt>
                <c:pt idx="6649">
                  <c:v>0.24453287319445299</c:v>
                </c:pt>
                <c:pt idx="6650">
                  <c:v>0.24398870681793899</c:v>
                </c:pt>
                <c:pt idx="6651">
                  <c:v>0.24327757953380399</c:v>
                </c:pt>
                <c:pt idx="6652">
                  <c:v>0.242399977964803</c:v>
                </c:pt>
                <c:pt idx="6653">
                  <c:v>0.24135650265166</c:v>
                </c:pt>
                <c:pt idx="6654">
                  <c:v>0.24014786764211599</c:v>
                </c:pt>
                <c:pt idx="6655">
                  <c:v>0.23877490000231399</c:v>
                </c:pt>
                <c:pt idx="6656">
                  <c:v>0.23723853925083199</c:v>
                </c:pt>
                <c:pt idx="6657">
                  <c:v>0.23553983671577999</c:v>
                </c:pt>
                <c:pt idx="6658">
                  <c:v>0.23367995481536999</c:v>
                </c:pt>
                <c:pt idx="6659">
                  <c:v>0.23166016626248701</c:v>
                </c:pt>
                <c:pt idx="6660">
                  <c:v>0.22948185319376199</c:v>
                </c:pt>
                <c:pt idx="6661">
                  <c:v>0.22714650622379001</c:v>
                </c:pt>
                <c:pt idx="6662">
                  <c:v>0.22465572342510101</c:v>
                </c:pt>
                <c:pt idx="6663">
                  <c:v>0.22201120923459899</c:v>
                </c:pt>
                <c:pt idx="6664">
                  <c:v>0.21921477328722999</c:v>
                </c:pt>
                <c:pt idx="6665">
                  <c:v>0.21626832917764</c:v>
                </c:pt>
                <c:pt idx="6666">
                  <c:v>0.213173893150719</c:v>
                </c:pt>
                <c:pt idx="6667">
                  <c:v>0.20993358272188101</c:v>
                </c:pt>
                <c:pt idx="6668">
                  <c:v>0.20654961522805601</c:v>
                </c:pt>
                <c:pt idx="6669">
                  <c:v>0.20302430631037099</c:v>
                </c:pt>
                <c:pt idx="6670">
                  <c:v>0.19936006832956399</c:v>
                </c:pt>
                <c:pt idx="6671">
                  <c:v>0.19555940871520699</c:v>
                </c:pt>
                <c:pt idx="6672">
                  <c:v>0.191624928249881</c:v>
                </c:pt>
                <c:pt idx="6673">
                  <c:v>0.18755931928946801</c:v>
                </c:pt>
                <c:pt idx="6674">
                  <c:v>0.18336536392077399</c:v>
                </c:pt>
                <c:pt idx="6675">
                  <c:v>0.17904593205775299</c:v>
                </c:pt>
                <c:pt idx="6676">
                  <c:v>0.174603979477638</c:v>
                </c:pt>
                <c:pt idx="6677">
                  <c:v>0.170042545798303</c:v>
                </c:pt>
                <c:pt idx="6678">
                  <c:v>0.16536475239826301</c:v>
                </c:pt>
                <c:pt idx="6679">
                  <c:v>0.16057380028071799</c:v>
                </c:pt>
                <c:pt idx="6680">
                  <c:v>0.15567296788311999</c:v>
                </c:pt>
                <c:pt idx="6681">
                  <c:v>0.15066560883374</c:v>
                </c:pt>
                <c:pt idx="6682">
                  <c:v>0.14555514965679101</c:v>
                </c:pt>
                <c:pt idx="6683">
                  <c:v>0.14034508742766599</c:v>
                </c:pt>
                <c:pt idx="6684">
                  <c:v>0.135038987379895</c:v>
                </c:pt>
                <c:pt idx="6685">
                  <c:v>0.129640480465464</c:v>
                </c:pt>
                <c:pt idx="6686">
                  <c:v>0.124153260870167</c:v>
                </c:pt>
                <c:pt idx="6687">
                  <c:v>0.118581083485679</c:v>
                </c:pt>
                <c:pt idx="6688">
                  <c:v>0.112927761340092</c:v>
                </c:pt>
                <c:pt idx="6689">
                  <c:v>0.107197162988671</c:v>
                </c:pt>
                <c:pt idx="6690">
                  <c:v>0.101393209866613</c:v>
                </c:pt>
                <c:pt idx="6691">
                  <c:v>9.5519873605609804E-2</c:v>
                </c:pt>
                <c:pt idx="6692">
                  <c:v>8.95811733160784E-2</c:v>
                </c:pt>
                <c:pt idx="6693">
                  <c:v>8.3581172836887901E-2</c:v>
                </c:pt>
                <c:pt idx="6694">
                  <c:v>7.7523977954485401E-2</c:v>
                </c:pt>
                <c:pt idx="6695">
                  <c:v>7.1413733593316098E-2</c:v>
                </c:pt>
                <c:pt idx="6696">
                  <c:v>6.5254620979460498E-2</c:v>
                </c:pt>
                <c:pt idx="6697">
                  <c:v>5.9050854779431602E-2</c:v>
                </c:pt>
                <c:pt idx="6698">
                  <c:v>5.2806680216087899E-2</c:v>
                </c:pt>
                <c:pt idx="6699">
                  <c:v>4.6526370163637698E-2</c:v>
                </c:pt>
                <c:pt idx="6700">
                  <c:v>4.0214222223720703E-2</c:v>
                </c:pt>
                <c:pt idx="6701">
                  <c:v>3.3874555784569299E-2</c:v>
                </c:pt>
                <c:pt idx="6702">
                  <c:v>2.7511709065261399E-2</c:v>
                </c:pt>
                <c:pt idx="6703">
                  <c:v>2.11300361470869E-2</c:v>
                </c:pt>
                <c:pt idx="6704">
                  <c:v>1.47339039940602E-2</c:v>
                </c:pt>
                <c:pt idx="6705">
                  <c:v>8.3276894646163706E-3</c:v>
                </c:pt>
                <c:pt idx="6706">
                  <c:v>1.91577631653755E-3</c:v>
                </c:pt>
                <c:pt idx="6707">
                  <c:v>-4.49744779284263E-3</c:v>
                </c:pt>
                <c:pt idx="6708">
                  <c:v>-1.09075943091028E-2</c:v>
                </c:pt>
                <c:pt idx="6709">
                  <c:v>-1.73102767838113E-2</c:v>
                </c:pt>
                <c:pt idx="6710">
                  <c:v>-2.3701113876162999E-2</c:v>
                </c:pt>
                <c:pt idx="6711">
                  <c:v>-3.0075732351120502E-2</c:v>
                </c:pt>
                <c:pt idx="6712">
                  <c:v>-3.6429770072008601E-2</c:v>
                </c:pt>
                <c:pt idx="6713">
                  <c:v>-4.2758878985514601E-2</c:v>
                </c:pt>
                <c:pt idx="6714">
                  <c:v>-4.9058728097051203E-2</c:v>
                </c:pt>
                <c:pt idx="6715">
                  <c:v>-5.5325006434445503E-2</c:v>
                </c:pt>
                <c:pt idx="6716">
                  <c:v>-6.1553425997928103E-2</c:v>
                </c:pt>
                <c:pt idx="6717">
                  <c:v>-6.7739724694400705E-2</c:v>
                </c:pt>
                <c:pt idx="6718">
                  <c:v>-7.3879669253977001E-2</c:v>
                </c:pt>
                <c:pt idx="6719">
                  <c:v>-7.9969058126799206E-2</c:v>
                </c:pt>
                <c:pt idx="6720">
                  <c:v>-8.6003724358149194E-2</c:v>
                </c:pt>
                <c:pt idx="6721">
                  <c:v>-9.1979538439885697E-2</c:v>
                </c:pt>
                <c:pt idx="6722">
                  <c:v>-9.7892411136257296E-2</c:v>
                </c:pt>
                <c:pt idx="6723">
                  <c:v>-0.103738296282157</c:v>
                </c:pt>
                <c:pt idx="6724">
                  <c:v>-0.109513193551903</c:v>
                </c:pt>
                <c:pt idx="6725">
                  <c:v>-0.115213151196655</c:v>
                </c:pt>
                <c:pt idx="6726">
                  <c:v>-0.120834268748582</c:v>
                </c:pt>
                <c:pt idx="6727">
                  <c:v>-0.12637269968994799</c:v>
                </c:pt>
                <c:pt idx="6728">
                  <c:v>-0.131824654085271</c:v>
                </c:pt>
                <c:pt idx="6729">
                  <c:v>-0.13718640117477399</c:v>
                </c:pt>
                <c:pt idx="6730">
                  <c:v>-0.14245427192732499</c:v>
                </c:pt>
                <c:pt idx="6731">
                  <c:v>-0.147624661551157</c:v>
                </c:pt>
                <c:pt idx="6732">
                  <c:v>-0.15269403196060999</c:v>
                </c:pt>
                <c:pt idx="6733">
                  <c:v>-0.15765891419724201</c:v>
                </c:pt>
                <c:pt idx="6734">
                  <c:v>-0.16251591080362399</c:v>
                </c:pt>
                <c:pt idx="6735">
                  <c:v>-0.16726169814821401</c:v>
                </c:pt>
                <c:pt idx="6736">
                  <c:v>-0.17189302869971201</c:v>
                </c:pt>
                <c:pt idx="6737">
                  <c:v>-0.17640673324933601</c:v>
                </c:pt>
                <c:pt idx="6738">
                  <c:v>-0.18079972307950401</c:v>
                </c:pt>
                <c:pt idx="6739">
                  <c:v>-0.18506899207743899</c:v>
                </c:pt>
                <c:pt idx="6740">
                  <c:v>-0.18921161879224199</c:v>
                </c:pt>
                <c:pt idx="6741">
                  <c:v>-0.19322476843403599</c:v>
                </c:pt>
                <c:pt idx="6742">
                  <c:v>-0.19710569481380499</c:v>
                </c:pt>
                <c:pt idx="6743">
                  <c:v>-0.20085174222260699</c:v>
                </c:pt>
                <c:pt idx="6744">
                  <c:v>-0.204460347248864</c:v>
                </c:pt>
                <c:pt idx="6745">
                  <c:v>-0.20792904053250699</c:v>
                </c:pt>
                <c:pt idx="6746">
                  <c:v>-0.211255448454745</c:v>
                </c:pt>
                <c:pt idx="6747">
                  <c:v>-0.214437294762334</c:v>
                </c:pt>
                <c:pt idx="6748">
                  <c:v>-0.21747240212520499</c:v>
                </c:pt>
                <c:pt idx="6749">
                  <c:v>-0.220358693626412</c:v>
                </c:pt>
                <c:pt idx="6750">
                  <c:v>-0.22309419418335899</c:v>
                </c:pt>
                <c:pt idx="6751">
                  <c:v>-0.22567703189934099</c:v>
                </c:pt>
                <c:pt idx="6752">
                  <c:v>-0.22810543934448599</c:v>
                </c:pt>
                <c:pt idx="6753">
                  <c:v>-0.23037775476519601</c:v>
                </c:pt>
                <c:pt idx="6754">
                  <c:v>-0.23249242322128699</c:v>
                </c:pt>
                <c:pt idx="6755">
                  <c:v>-0.234447997650026</c:v>
                </c:pt>
                <c:pt idx="6756">
                  <c:v>-0.23624313985635501</c:v>
                </c:pt>
                <c:pt idx="6757">
                  <c:v>-0.23787662142861499</c:v>
                </c:pt>
                <c:pt idx="6758">
                  <c:v>-0.23934732457914701</c:v>
                </c:pt>
                <c:pt idx="6759">
                  <c:v>-0.240654242909185</c:v>
                </c:pt>
                <c:pt idx="6760">
                  <c:v>-0.24179648209754001</c:v>
                </c:pt>
                <c:pt idx="6761">
                  <c:v>-0.242773260512579</c:v>
                </c:pt>
                <c:pt idx="6762">
                  <c:v>-0.24358390974709199</c:v>
                </c:pt>
                <c:pt idx="6763">
                  <c:v>-0.244227875075682</c:v>
                </c:pt>
                <c:pt idx="6764">
                  <c:v>-0.24470471583436601</c:v>
                </c:pt>
                <c:pt idx="6765">
                  <c:v>-0.24501410572211399</c:v>
                </c:pt>
                <c:pt idx="6766">
                  <c:v>-0.24515583302414401</c:v>
                </c:pt>
                <c:pt idx="6767">
                  <c:v>-0.245129800756789</c:v>
                </c:pt>
                <c:pt idx="6768">
                  <c:v>-0.24493602673386999</c:v>
                </c:pt>
                <c:pt idx="6769">
                  <c:v>-0.24457464355450301</c:v>
                </c:pt>
                <c:pt idx="6770">
                  <c:v>-0.244045898512362</c:v>
                </c:pt>
                <c:pt idx="6771">
                  <c:v>-0.243350153426455</c:v>
                </c:pt>
                <c:pt idx="6772">
                  <c:v>-0.242487884393535</c:v>
                </c:pt>
                <c:pt idx="6773">
                  <c:v>-0.24145968146230701</c:v>
                </c:pt>
                <c:pt idx="6774">
                  <c:v>-0.240266248229658</c:v>
                </c:pt>
                <c:pt idx="6775">
                  <c:v>-0.23890840135918801</c:v>
                </c:pt>
                <c:pt idx="6776">
                  <c:v>-0.237387070022368</c:v>
                </c:pt>
                <c:pt idx="6777">
                  <c:v>-0.235703295262715</c:v>
                </c:pt>
                <c:pt idx="6778">
                  <c:v>-0.233858229283399</c:v>
                </c:pt>
                <c:pt idx="6779">
                  <c:v>-0.231853134658802</c:v>
                </c:pt>
                <c:pt idx="6780">
                  <c:v>-0.22968938347053799</c:v>
                </c:pt>
                <c:pt idx="6781">
                  <c:v>-0.227368456368538</c:v>
                </c:pt>
                <c:pt idx="6782">
                  <c:v>-0.22489194155785</c:v>
                </c:pt>
                <c:pt idx="6783">
                  <c:v>-0.222261533711828</c:v>
                </c:pt>
                <c:pt idx="6784">
                  <c:v>-0.21947903281247699</c:v>
                </c:pt>
                <c:pt idx="6785">
                  <c:v>-0.21654634291872499</c:v>
                </c:pt>
                <c:pt idx="6786">
                  <c:v>-0.213465470863481</c:v>
                </c:pt>
                <c:pt idx="6787">
                  <c:v>-0.21023852488036601</c:v>
                </c:pt>
                <c:pt idx="6788">
                  <c:v>-0.20686771316104999</c:v>
                </c:pt>
                <c:pt idx="6789">
                  <c:v>-0.203355342344195</c:v>
                </c:pt>
                <c:pt idx="6790">
                  <c:v>-0.19970381593702499</c:v>
                </c:pt>
                <c:pt idx="6791">
                  <c:v>-0.19591563267061299</c:v>
                </c:pt>
                <c:pt idx="6792">
                  <c:v>-0.191993384790005</c:v>
                </c:pt>
                <c:pt idx="6793">
                  <c:v>-0.18793975628035001</c:v>
                </c:pt>
                <c:pt idx="6794">
                  <c:v>-0.183757521030261</c:v>
                </c:pt>
                <c:pt idx="6795">
                  <c:v>-0.17944954093364299</c:v>
                </c:pt>
                <c:pt idx="6796">
                  <c:v>-0.17501876393131099</c:v>
                </c:pt>
                <c:pt idx="6797">
                  <c:v>-0.170468221993717</c:v>
                </c:pt>
                <c:pt idx="6798">
                  <c:v>-0.16580102904618199</c:v>
                </c:pt>
                <c:pt idx="6799">
                  <c:v>-0.16102037883804099</c:v>
                </c:pt>
                <c:pt idx="6800">
                  <c:v>-0.156129542757173</c:v>
                </c:pt>
                <c:pt idx="6801">
                  <c:v>-0.15113186759139399</c:v>
                </c:pt>
                <c:pt idx="6802">
                  <c:v>-0.146030773238257</c:v>
                </c:pt>
                <c:pt idx="6803">
                  <c:v>-0.14082975036482601</c:v>
                </c:pt>
                <c:pt idx="6804">
                  <c:v>-0.135532358019023</c:v>
                </c:pt>
                <c:pt idx="6805">
                  <c:v>-0.13014222119417401</c:v>
                </c:pt>
                <c:pt idx="6806">
                  <c:v>-0.124663028348439</c:v>
                </c:pt>
                <c:pt idx="6807">
                  <c:v>-0.11909852888080499</c:v>
                </c:pt>
                <c:pt idx="6808">
                  <c:v>-0.113452530565387</c:v>
                </c:pt>
                <c:pt idx="6809">
                  <c:v>-0.107728896945768</c:v>
                </c:pt>
                <c:pt idx="6810">
                  <c:v>-0.101931544691194</c:v>
                </c:pt>
                <c:pt idx="6811">
                  <c:v>-9.6064440916401303E-2</c:v>
                </c:pt>
                <c:pt idx="6812">
                  <c:v>-9.0131600466928904E-2</c:v>
                </c:pt>
                <c:pt idx="6813">
                  <c:v>-8.4137083171771307E-2</c:v>
                </c:pt>
                <c:pt idx="6814">
                  <c:v>-7.8084991065245704E-2</c:v>
                </c:pt>
                <c:pt idx="6815">
                  <c:v>-7.1979465579979404E-2</c:v>
                </c:pt>
                <c:pt idx="6816">
                  <c:v>-6.5824684712937204E-2</c:v>
                </c:pt>
                <c:pt idx="6817">
                  <c:v>-5.9624860166427603E-2</c:v>
                </c:pt>
                <c:pt idx="6818">
                  <c:v>-5.33842344660449E-2</c:v>
                </c:pt>
                <c:pt idx="6819">
                  <c:v>-4.7107078057518598E-2</c:v>
                </c:pt>
                <c:pt idx="6820">
                  <c:v>-4.0797686384457098E-2</c:v>
                </c:pt>
                <c:pt idx="6821">
                  <c:v>-3.4460376948985801E-2</c:v>
                </c:pt>
                <c:pt idx="6822">
                  <c:v>-2.8099486357290499E-2</c:v>
                </c:pt>
                <c:pt idx="6823">
                  <c:v>-2.1719367352087501E-2</c:v>
                </c:pt>
                <c:pt idx="6824">
                  <c:v>-1.5324385834052E-2</c:v>
                </c:pt>
                <c:pt idx="6825">
                  <c:v>-8.9189178742423297E-3</c:v>
                </c:pt>
                <c:pt idx="6826">
                  <c:v>-2.5073467195647599E-3</c:v>
                </c:pt>
                <c:pt idx="6827">
                  <c:v>3.9059402066724102E-3</c:v>
                </c:pt>
                <c:pt idx="6828">
                  <c:v>1.03165543070623E-2</c:v>
                </c:pt>
                <c:pt idx="6829">
                  <c:v>1.6720108813206701E-2</c:v>
                </c:pt>
                <c:pt idx="6830">
                  <c:v>2.3112221787571201E-2</c:v>
                </c:pt>
                <c:pt idx="6831">
                  <c:v>2.94885191220353E-2</c:v>
                </c:pt>
                <c:pt idx="6832">
                  <c:v>3.5844637531084203E-2</c:v>
                </c:pt>
                <c:pt idx="6833">
                  <c:v>4.2176227537595201E-2</c:v>
                </c:pt>
                <c:pt idx="6834">
                  <c:v>4.8478956449174597E-2</c:v>
                </c:pt>
                <c:pt idx="6835">
                  <c:v>5.4748511323009098E-2</c:v>
                </c:pt>
                <c:pt idx="6836">
                  <c:v>6.0980601917202899E-2</c:v>
                </c:pt>
                <c:pt idx="6837">
                  <c:v>6.7170963626579899E-2</c:v>
                </c:pt>
                <c:pt idx="6838">
                  <c:v>7.3315360400943594E-2</c:v>
                </c:pt>
                <c:pt idx="6839">
                  <c:v>7.9409587643795798E-2</c:v>
                </c:pt>
                <c:pt idx="6840">
                  <c:v>8.54494750895331E-2</c:v>
                </c:pt>
                <c:pt idx="6841">
                  <c:v>9.14308896571491E-2</c:v>
                </c:pt>
                <c:pt idx="6842">
                  <c:v>9.7349738278492998E-2</c:v>
                </c:pt>
                <c:pt idx="6843">
                  <c:v>0.103201970699146</c:v>
                </c:pt>
                <c:pt idx="6844">
                  <c:v>0.108983582250002</c:v>
                </c:pt>
                <c:pt idx="6845">
                  <c:v>0.11469061658765101</c:v>
                </c:pt>
                <c:pt idx="6846">
                  <c:v>0.1203191684017</c:v>
                </c:pt>
                <c:pt idx="6847">
                  <c:v>0.12586538608716299</c:v>
                </c:pt>
                <c:pt idx="6848">
                  <c:v>0.131325474380109</c:v>
                </c:pt>
                <c:pt idx="6849">
                  <c:v>0.13669569695475101</c:v>
                </c:pt>
                <c:pt idx="6850">
                  <c:v>0.14197237898020501</c:v>
                </c:pt>
                <c:pt idx="6851">
                  <c:v>0.147151909635167</c:v>
                </c:pt>
                <c:pt idx="6852">
                  <c:v>0.15223074457879399</c:v>
                </c:pt>
                <c:pt idx="6853">
                  <c:v>0.15720540837608399</c:v>
                </c:pt>
                <c:pt idx="6854">
                  <c:v>0.162072496876107</c:v>
                </c:pt>
                <c:pt idx="6855">
                  <c:v>0.16682867954146299</c:v>
                </c:pt>
                <c:pt idx="6856">
                  <c:v>0.17147070172735801</c:v>
                </c:pt>
                <c:pt idx="6857">
                  <c:v>0.175995386908749</c:v>
                </c:pt>
                <c:pt idx="6858">
                  <c:v>0.18039963885403401</c:v>
                </c:pt>
                <c:pt idx="6859">
                  <c:v>0.184680443743795</c:v>
                </c:pt>
                <c:pt idx="6860">
                  <c:v>0.18883487223315101</c:v>
                </c:pt>
                <c:pt idx="6861">
                  <c:v>0.19286008145629599</c:v>
                </c:pt>
                <c:pt idx="6862">
                  <c:v>0.19675331697187101</c:v>
                </c:pt>
                <c:pt idx="6863">
                  <c:v>0.20051191464782001</c:v>
                </c:pt>
                <c:pt idx="6864">
                  <c:v>0.204133302484449</c:v>
                </c:pt>
                <c:pt idx="6865">
                  <c:v>0.207615002374439</c:v>
                </c:pt>
                <c:pt idx="6866">
                  <c:v>0.21095463179860999</c:v>
                </c:pt>
                <c:pt idx="6867">
                  <c:v>0.21414990545627299</c:v>
                </c:pt>
                <c:pt idx="6868">
                  <c:v>0.21719863682905499</c:v>
                </c:pt>
                <c:pt idx="6869">
                  <c:v>0.220098739677133</c:v>
                </c:pt>
                <c:pt idx="6870">
                  <c:v>0.222848229466835</c:v>
                </c:pt>
                <c:pt idx="6871">
                  <c:v>0.22544522472865999</c:v>
                </c:pt>
                <c:pt idx="6872">
                  <c:v>0.22788794834475801</c:v>
                </c:pt>
                <c:pt idx="6873">
                  <c:v>0.23017472876500999</c:v>
                </c:pt>
                <c:pt idx="6874">
                  <c:v>0.232304001150865</c:v>
                </c:pt>
                <c:pt idx="6875">
                  <c:v>0.23427430844615399</c:v>
                </c:pt>
                <c:pt idx="6876">
                  <c:v>0.23608430237415401</c:v>
                </c:pt>
                <c:pt idx="6877">
                  <c:v>0.237732744360207</c:v>
                </c:pt>
                <c:pt idx="6878">
                  <c:v>0.239218506379275</c:v>
                </c:pt>
                <c:pt idx="6879">
                  <c:v>0.24054057172784701</c:v>
                </c:pt>
                <c:pt idx="6880">
                  <c:v>0.241698035719663</c:v>
                </c:pt>
                <c:pt idx="6881">
                  <c:v>0.24269010630479099</c:v>
                </c:pt>
                <c:pt idx="6882">
                  <c:v>0.24351610461162401</c:v>
                </c:pt>
                <c:pt idx="6883">
                  <c:v>0.24417546541143201</c:v>
                </c:pt>
                <c:pt idx="6884">
                  <c:v>0.244667737505146</c:v>
                </c:pt>
                <c:pt idx="6885">
                  <c:v>0.24499258403210999</c:v>
                </c:pt>
                <c:pt idx="6886">
                  <c:v>0.24514978270059701</c:v>
                </c:pt>
                <c:pt idx="6887">
                  <c:v>0.24513922593992299</c:v>
                </c:pt>
                <c:pt idx="6888">
                  <c:v>0.244960920974053</c:v>
                </c:pt>
                <c:pt idx="6889">
                  <c:v>0.24461498981666499</c:v>
                </c:pt>
                <c:pt idx="6890">
                  <c:v>0.244101669187648</c:v>
                </c:pt>
                <c:pt idx="6891">
                  <c:v>0.243421310351121</c:v>
                </c:pt>
                <c:pt idx="6892">
                  <c:v>0.242574378875063</c:v>
                </c:pt>
                <c:pt idx="6893">
                  <c:v>0.241561454312723</c:v>
                </c:pt>
                <c:pt idx="6894">
                  <c:v>0.24038322980603499</c:v>
                </c:pt>
                <c:pt idx="6895">
                  <c:v>0.23904051161130499</c:v>
                </c:pt>
                <c:pt idx="6896">
                  <c:v>0.23753421854748499</c:v>
                </c:pt>
                <c:pt idx="6897">
                  <c:v>0.23586538136743601</c:v>
                </c:pt>
                <c:pt idx="6898">
                  <c:v>0.234035142052578</c:v>
                </c:pt>
                <c:pt idx="6899">
                  <c:v>0.23204475303144101</c:v>
                </c:pt>
                <c:pt idx="6900">
                  <c:v>0.229895576322627</c:v>
                </c:pt>
                <c:pt idx="6901">
                  <c:v>0.22758908260278601</c:v>
                </c:pt>
                <c:pt idx="6902">
                  <c:v>0.22512685020023401</c:v>
                </c:pt>
                <c:pt idx="6903">
                  <c:v>0.22251056401490901</c:v>
                </c:pt>
                <c:pt idx="6904">
                  <c:v>0.21974201436539401</c:v>
                </c:pt>
                <c:pt idx="6905">
                  <c:v>0.21682309576380901</c:v>
                </c:pt>
                <c:pt idx="6906">
                  <c:v>0.213755805619402</c:v>
                </c:pt>
                <c:pt idx="6907">
                  <c:v>0.21054224287172099</c:v>
                </c:pt>
                <c:pt idx="6908">
                  <c:v>0.207184606554321</c:v>
                </c:pt>
                <c:pt idx="6909">
                  <c:v>0.20368519428996501</c:v>
                </c:pt>
                <c:pt idx="6910">
                  <c:v>0.20004640071837099</c:v>
                </c:pt>
                <c:pt idx="6911">
                  <c:v>0.19627071585756201</c:v>
                </c:pt>
                <c:pt idx="6912">
                  <c:v>0.192360723399953</c:v>
                </c:pt>
                <c:pt idx="6913">
                  <c:v>0.18831909894433699</c:v>
                </c:pt>
                <c:pt idx="6914">
                  <c:v>0.18414860816497899</c:v>
                </c:pt>
                <c:pt idx="6915">
                  <c:v>0.179852104919071</c:v>
                </c:pt>
                <c:pt idx="6916">
                  <c:v>0.17543252929384501</c:v>
                </c:pt>
                <c:pt idx="6917">
                  <c:v>0.17089290559467599</c:v>
                </c:pt>
                <c:pt idx="6918">
                  <c:v>0.16623634027556</c:v>
                </c:pt>
                <c:pt idx="6919">
                  <c:v>0.161466019813372</c:v>
                </c:pt>
                <c:pt idx="6920">
                  <c:v>0.15658520852736801</c:v>
                </c:pt>
                <c:pt idx="6921">
                  <c:v>0.15159724634542099</c:v>
                </c:pt>
                <c:pt idx="6922">
                  <c:v>0.14650554651851</c:v>
                </c:pt>
                <c:pt idx="6923">
                  <c:v>0.14131359328505</c:v>
                </c:pt>
                <c:pt idx="6924">
                  <c:v>0.136024939486625</c:v>
                </c:pt>
                <c:pt idx="6925">
                  <c:v>0.130643204136796</c:v>
                </c:pt>
                <c:pt idx="6926">
                  <c:v>0.125172069944612</c:v>
                </c:pt>
                <c:pt idx="6927">
                  <c:v>0.11961528079454301</c:v>
                </c:pt>
                <c:pt idx="6928">
                  <c:v>0.11397663918455</c:v>
                </c:pt>
                <c:pt idx="6929">
                  <c:v>0.10826000362404101</c:v>
                </c:pt>
                <c:pt idx="6930">
                  <c:v>0.10246928599350601</c:v>
                </c:pt>
                <c:pt idx="6931">
                  <c:v>9.6608448867622598E-2</c:v>
                </c:pt>
                <c:pt idx="6932">
                  <c:v>9.0681502803677205E-2</c:v>
                </c:pt>
                <c:pt idx="6933">
                  <c:v>8.4692503597149804E-2</c:v>
                </c:pt>
                <c:pt idx="6934">
                  <c:v>7.8645549506342199E-2</c:v>
                </c:pt>
                <c:pt idx="6935">
                  <c:v>7.2544778447949501E-2</c:v>
                </c:pt>
                <c:pt idx="6936">
                  <c:v>6.6394365165493199E-2</c:v>
                </c:pt>
                <c:pt idx="6937">
                  <c:v>6.01985183725538E-2</c:v>
                </c:pt>
                <c:pt idx="6938">
                  <c:v>5.3961477872757901E-2</c:v>
                </c:pt>
                <c:pt idx="6939">
                  <c:v>4.76875116584905E-2</c:v>
                </c:pt>
                <c:pt idx="6940">
                  <c:v>4.1380912990317702E-2</c:v>
                </c:pt>
                <c:pt idx="6941">
                  <c:v>3.5045997459117899E-2</c:v>
                </c:pt>
                <c:pt idx="6942">
                  <c:v>2.8687100032933899E-2</c:v>
                </c:pt>
                <c:pt idx="6943">
                  <c:v>2.2308572090563299E-2</c:v>
                </c:pt>
                <c:pt idx="6944">
                  <c:v>1.59147784439207E-2</c:v>
                </c:pt>
                <c:pt idx="6945">
                  <c:v>9.5100943512069804E-3</c:v>
                </c:pt>
                <c:pt idx="6946">
                  <c:v>3.09890252292975E-3</c:v>
                </c:pt>
                <c:pt idx="6947">
                  <c:v>-3.3144098771747798E-3</c:v>
                </c:pt>
                <c:pt idx="6948">
                  <c:v>-9.7254542342680595E-3</c:v>
                </c:pt>
                <c:pt idx="6949">
                  <c:v>-1.6129843485528102E-2</c:v>
                </c:pt>
                <c:pt idx="6950">
                  <c:v>-2.2523195122206501E-2</c:v>
                </c:pt>
                <c:pt idx="6951">
                  <c:v>-2.8901134188568999E-2</c:v>
                </c:pt>
                <c:pt idx="6952">
                  <c:v>-3.5259296275667297E-2</c:v>
                </c:pt>
                <c:pt idx="6953">
                  <c:v>-4.1593330507894599E-2</c:v>
                </c:pt>
                <c:pt idx="6954">
                  <c:v>-4.7898902520279202E-2</c:v>
                </c:pt>
                <c:pt idx="6955">
                  <c:v>-5.4171697424480601E-2</c:v>
                </c:pt>
                <c:pt idx="6956">
                  <c:v>-6.0407422761457698E-2</c:v>
                </c:pt>
                <c:pt idx="6957">
                  <c:v>-6.6601811438788197E-2</c:v>
                </c:pt>
                <c:pt idx="6958">
                  <c:v>-7.2750624650630702E-2</c:v>
                </c:pt>
                <c:pt idx="6959">
                  <c:v>-7.8849654778329295E-2</c:v>
                </c:pt>
                <c:pt idx="6960">
                  <c:v>-8.4894728269677394E-2</c:v>
                </c:pt>
                <c:pt idx="6961">
                  <c:v>-9.0881708494869706E-2</c:v>
                </c:pt>
                <c:pt idx="6962">
                  <c:v>-9.6806498577188704E-2</c:v>
                </c:pt>
                <c:pt idx="6963">
                  <c:v>-0.102665044196488</c:v>
                </c:pt>
                <c:pt idx="6964">
                  <c:v>-0.108453336363553</c:v>
                </c:pt>
                <c:pt idx="6965">
                  <c:v>-0.114167414163445</c:v>
                </c:pt>
                <c:pt idx="6966">
                  <c:v>-0.119803367465945</c:v>
                </c:pt>
                <c:pt idx="6967">
                  <c:v>-0.12535733960124701</c:v>
                </c:pt>
                <c:pt idx="6968">
                  <c:v>-0.13082552999906699</c:v>
                </c:pt>
                <c:pt idx="6969">
                  <c:v>-0.13620419678936599</c:v>
                </c:pt>
                <c:pt idx="6970">
                  <c:v>-0.141489659362902</c:v>
                </c:pt>
                <c:pt idx="6971">
                  <c:v>-0.146678300889865</c:v>
                </c:pt>
                <c:pt idx="6972">
                  <c:v>-0.151766570794861</c:v>
                </c:pt>
                <c:pt idx="6973">
                  <c:v>-0.15675098718656599</c:v>
                </c:pt>
                <c:pt idx="6974">
                  <c:v>-0.161628139240373</c:v>
                </c:pt>
                <c:pt idx="6975">
                  <c:v>-0.16639468953241601</c:v>
                </c:pt>
                <c:pt idx="6976">
                  <c:v>-0.17104737632335701</c:v>
                </c:pt>
                <c:pt idx="6977">
                  <c:v>-0.17558301579038799</c:v>
                </c:pt>
                <c:pt idx="6978">
                  <c:v>-0.17999850420591501</c:v>
                </c:pt>
                <c:pt idx="6979">
                  <c:v>-0.18429082006143099</c:v>
                </c:pt>
                <c:pt idx="6980">
                  <c:v>-0.18845702613512499</c:v>
                </c:pt>
                <c:pt idx="6981">
                  <c:v>-0.19249427150182</c:v>
                </c:pt>
                <c:pt idx="6982">
                  <c:v>-0.19639979348385</c:v>
                </c:pt>
                <c:pt idx="6983">
                  <c:v>-0.20017091954155999</c:v>
                </c:pt>
                <c:pt idx="6984">
                  <c:v>-0.20380506910211099</c:v>
                </c:pt>
                <c:pt idx="6985">
                  <c:v>-0.20729975532536701</c:v>
                </c:pt>
                <c:pt idx="6986">
                  <c:v>-0.21065258680563101</c:v>
                </c:pt>
                <c:pt idx="6987">
                  <c:v>-0.21386126920807599</c:v>
                </c:pt>
                <c:pt idx="6988">
                  <c:v>-0.216923606838759</c:v>
                </c:pt>
                <c:pt idx="6989">
                  <c:v>-0.219837504147122</c:v>
                </c:pt>
                <c:pt idx="6990">
                  <c:v>-0.22260096715997901</c:v>
                </c:pt>
                <c:pt idx="6991">
                  <c:v>-0.225212104845984</c:v>
                </c:pt>
                <c:pt idx="6992">
                  <c:v>-0.227669130409657</c:v>
                </c:pt>
                <c:pt idx="6993">
                  <c:v>-0.229970362514092</c:v>
                </c:pt>
                <c:pt idx="6994">
                  <c:v>-0.232114226431481</c:v>
                </c:pt>
                <c:pt idx="6995">
                  <c:v>-0.23409925512070701</c:v>
                </c:pt>
                <c:pt idx="6996">
                  <c:v>-0.23592409023122901</c:v>
                </c:pt>
                <c:pt idx="6997">
                  <c:v>-0.23758748303260299</c:v>
                </c:pt>
                <c:pt idx="6998">
                  <c:v>-0.23908829526898301</c:v>
                </c:pt>
                <c:pt idx="6999">
                  <c:v>-0.240425499938028</c:v>
                </c:pt>
                <c:pt idx="7000">
                  <c:v>-0.241598181993676</c:v>
                </c:pt>
                <c:pt idx="7001">
                  <c:v>-0.24260553897230999</c:v>
                </c:pt>
                <c:pt idx="7002">
                  <c:v>-0.24344688154187899</c:v>
                </c:pt>
                <c:pt idx="7003">
                  <c:v>-0.24412163397361</c:v>
                </c:pt>
                <c:pt idx="7004">
                  <c:v>-0.24462933453597499</c:v>
                </c:pt>
                <c:pt idx="7005">
                  <c:v>-0.24496963581065201</c:v>
                </c:pt>
                <c:pt idx="7006">
                  <c:v>-0.24514230493026901</c:v>
                </c:pt>
                <c:pt idx="7007">
                  <c:v>-0.245147223737744</c:v>
                </c:pt>
                <c:pt idx="7008">
                  <c:v>-0.24498438886714999</c:v>
                </c:pt>
                <c:pt idx="7009">
                  <c:v>-0.244653911746012</c:v>
                </c:pt>
                <c:pt idx="7010">
                  <c:v>-0.24415601851905899</c:v>
                </c:pt>
                <c:pt idx="7011">
                  <c:v>-0.243491049893474</c:v>
                </c:pt>
                <c:pt idx="7012">
                  <c:v>-0.242659460905751</c:v>
                </c:pt>
                <c:pt idx="7013">
                  <c:v>-0.241661820610309</c:v>
                </c:pt>
                <c:pt idx="7014">
                  <c:v>-0.24049881169009399</c:v>
                </c:pt>
                <c:pt idx="7015">
                  <c:v>-0.23917122998942</c:v>
                </c:pt>
                <c:pt idx="7016">
                  <c:v>-0.23767998396937401</c:v>
                </c:pt>
                <c:pt idx="7017">
                  <c:v>-0.23602609408615699</c:v>
                </c:pt>
                <c:pt idx="7018">
                  <c:v>-0.234210692092789</c:v>
                </c:pt>
                <c:pt idx="7019">
                  <c:v>-0.23223502026465601</c:v>
                </c:pt>
                <c:pt idx="7020">
                  <c:v>-0.230100430549419</c:v>
                </c:pt>
                <c:pt idx="7021">
                  <c:v>-0.227808383641881</c:v>
                </c:pt>
                <c:pt idx="7022">
                  <c:v>-0.22536044798443899</c:v>
                </c:pt>
                <c:pt idx="7023">
                  <c:v>-0.22275829869379901</c:v>
                </c:pt>
                <c:pt idx="7024">
                  <c:v>-0.22000371641470301</c:v>
                </c:pt>
                <c:pt idx="7025">
                  <c:v>-0.21709858610143001</c:v>
                </c:pt>
                <c:pt idx="7026">
                  <c:v>-0.214044895727933</c:v>
                </c:pt>
                <c:pt idx="7027">
                  <c:v>-0.21084473492747099</c:v>
                </c:pt>
                <c:pt idx="7028">
                  <c:v>-0.20750029356267499</c:v>
                </c:pt>
                <c:pt idx="7029">
                  <c:v>-0.20401386022703499</c:v>
                </c:pt>
                <c:pt idx="7030">
                  <c:v>-0.200387820678816</c:v>
                </c:pt>
                <c:pt idx="7031">
                  <c:v>-0.19662465620849201</c:v>
                </c:pt>
                <c:pt idx="7032">
                  <c:v>-0.192726941940805</c:v>
                </c:pt>
                <c:pt idx="7033">
                  <c:v>-0.18869734507261099</c:v>
                </c:pt>
                <c:pt idx="7034">
                  <c:v>-0.184538623047724</c:v>
                </c:pt>
                <c:pt idx="7035">
                  <c:v>-0.180253621670006</c:v>
                </c:pt>
                <c:pt idx="7036">
                  <c:v>-0.175845273155985</c:v>
                </c:pt>
                <c:pt idx="7037">
                  <c:v>-0.17131659412835201</c:v>
                </c:pt>
                <c:pt idx="7038">
                  <c:v>-0.16667068355168799</c:v>
                </c:pt>
                <c:pt idx="7039">
                  <c:v>-0.16191072061185399</c:v>
                </c:pt>
                <c:pt idx="7040">
                  <c:v>-0.157039962540475</c:v>
                </c:pt>
                <c:pt idx="7041">
                  <c:v>-0.15206174238603401</c:v>
                </c:pt>
                <c:pt idx="7042">
                  <c:v>-0.146979466733064</c:v>
                </c:pt>
                <c:pt idx="7043">
                  <c:v>-0.14179661337103699</c:v>
                </c:pt>
                <c:pt idx="7044">
                  <c:v>-0.13651672891451999</c:v>
                </c:pt>
                <c:pt idx="7045">
                  <c:v>-0.131143426376229</c:v>
                </c:pt>
                <c:pt idx="7046">
                  <c:v>-0.125680382694663</c:v>
                </c:pt>
                <c:pt idx="7047">
                  <c:v>-0.12013133621797301</c:v>
                </c:pt>
                <c:pt idx="7048">
                  <c:v>-0.11450008414582601</c:v>
                </c:pt>
                <c:pt idx="7049">
                  <c:v>-0.10879047993098701</c:v>
                </c:pt>
                <c:pt idx="7050">
                  <c:v>-0.10300643064241299</c:v>
                </c:pt>
                <c:pt idx="7051">
                  <c:v>-9.7151894291649596E-2</c:v>
                </c:pt>
                <c:pt idx="7052">
                  <c:v>-9.1230877124377802E-2</c:v>
                </c:pt>
                <c:pt idx="7053">
                  <c:v>-8.52474308789474E-2</c:v>
                </c:pt>
                <c:pt idx="7054">
                  <c:v>-7.9205650013781603E-2</c:v>
                </c:pt>
                <c:pt idx="7055">
                  <c:v>-7.3109668905549305E-2</c:v>
                </c:pt>
                <c:pt idx="7056">
                  <c:v>-6.6963659020019897E-2</c:v>
                </c:pt>
                <c:pt idx="7057">
                  <c:v>-6.0771826057539897E-2</c:v>
                </c:pt>
                <c:pt idx="7058">
                  <c:v>-5.4538407075080897E-2</c:v>
                </c:pt>
                <c:pt idx="7059">
                  <c:v>-4.8267667586832E-2</c:v>
                </c:pt>
                <c:pt idx="7060">
                  <c:v>-4.1963898645317903E-2</c:v>
                </c:pt>
                <c:pt idx="7061">
                  <c:v>-3.5631413905042E-2</c:v>
                </c:pt>
                <c:pt idx="7062">
                  <c:v>-2.9274546670662101E-2</c:v>
                </c:pt>
                <c:pt idx="7063">
                  <c:v>-2.2897646931720601E-2</c:v>
                </c:pt>
                <c:pt idx="7064">
                  <c:v>-1.6505078385955999E-2</c:v>
                </c:pt>
                <c:pt idx="7065">
                  <c:v>-1.01012154532356E-2</c:v>
                </c:pt>
                <c:pt idx="7066">
                  <c:v>-3.69044028214903E-3</c:v>
                </c:pt>
                <c:pt idx="7067">
                  <c:v>2.72286024868494E-3</c:v>
                </c:pt>
                <c:pt idx="7068">
                  <c:v>9.1342975325499204E-3</c:v>
                </c:pt>
                <c:pt idx="7069">
                  <c:v>1.5539484237745101E-2</c:v>
                </c:pt>
                <c:pt idx="7070">
                  <c:v>2.1934037309826002E-2</c:v>
                </c:pt>
                <c:pt idx="7071">
                  <c:v>2.83135809709191E-2</c:v>
                </c:pt>
                <c:pt idx="7072">
                  <c:v>3.4673749714055603E-2</c:v>
                </c:pt>
                <c:pt idx="7073">
                  <c:v>4.1010191290478497E-2</c:v>
                </c:pt>
                <c:pt idx="7074">
                  <c:v>4.7318569687876198E-2</c:v>
                </c:pt>
                <c:pt idx="7075">
                  <c:v>5.3594568097505298E-2</c:v>
                </c:pt>
                <c:pt idx="7076">
                  <c:v>5.9833891868173297E-2</c:v>
                </c:pt>
                <c:pt idx="7077">
                  <c:v>6.6032271445058299E-2</c:v>
                </c:pt>
                <c:pt idx="7078">
                  <c:v>7.2185465291355402E-2</c:v>
                </c:pt>
                <c:pt idx="7079">
                  <c:v>7.8289262790750699E-2</c:v>
                </c:pt>
                <c:pt idx="7080">
                  <c:v>8.4339487128735999E-2</c:v>
                </c:pt>
                <c:pt idx="7081">
                  <c:v>9.0331998150793902E-2</c:v>
                </c:pt>
                <c:pt idx="7082">
                  <c:v>9.6262695195495102E-2</c:v>
                </c:pt>
                <c:pt idx="7083">
                  <c:v>0.10212751990057201</c:v>
                </c:pt>
                <c:pt idx="7084">
                  <c:v>0.107922458980048</c:v>
                </c:pt>
                <c:pt idx="7085">
                  <c:v>0.113643546970516</c:v>
                </c:pt>
                <c:pt idx="7086">
                  <c:v>0.1192868689447</c:v>
                </c:pt>
                <c:pt idx="7087">
                  <c:v>0.124848563190429</c:v>
                </c:pt>
                <c:pt idx="7088">
                  <c:v>0.13032482385319699</c:v>
                </c:pt>
                <c:pt idx="7089">
                  <c:v>0.135711903540501</c:v>
                </c:pt>
                <c:pt idx="7090">
                  <c:v>0.14100611588617501</c:v>
                </c:pt>
                <c:pt idx="7091">
                  <c:v>0.146203838072957</c:v>
                </c:pt>
                <c:pt idx="7092">
                  <c:v>0.15130151331158001</c:v>
                </c:pt>
                <c:pt idx="7093">
                  <c:v>0.15629565327467199</c:v>
                </c:pt>
                <c:pt idx="7094">
                  <c:v>0.16118284048380899</c:v>
                </c:pt>
                <c:pt idx="7095">
                  <c:v>0.16595973064809</c:v>
                </c:pt>
                <c:pt idx="7096">
                  <c:v>0.170623054952628</c:v>
                </c:pt>
                <c:pt idx="7097">
                  <c:v>0.17516962229538799</c:v>
                </c:pt>
                <c:pt idx="7098">
                  <c:v>0.179596321470857</c:v>
                </c:pt>
                <c:pt idx="7099">
                  <c:v>0.18390012329902899</c:v>
                </c:pt>
                <c:pt idx="7100">
                  <c:v>0.18807808269827</c:v>
                </c:pt>
                <c:pt idx="7101">
                  <c:v>0.19212734070062901</c:v>
                </c:pt>
                <c:pt idx="7102">
                  <c:v>0.196045126408222</c:v>
                </c:pt>
                <c:pt idx="7103">
                  <c:v>0.199828758889354</c:v>
                </c:pt>
                <c:pt idx="7104">
                  <c:v>0.20347564901307</c:v>
                </c:pt>
                <c:pt idx="7105">
                  <c:v>0.206983301220896</c:v>
                </c:pt>
                <c:pt idx="7106">
                  <c:v>0.21034931523454101</c:v>
                </c:pt>
                <c:pt idx="7107">
                  <c:v>0.213571387698402</c:v>
                </c:pt>
                <c:pt idx="7108">
                  <c:v>0.216647313755747</c:v>
                </c:pt>
                <c:pt idx="7109">
                  <c:v>0.21957498855749</c:v>
                </c:pt>
                <c:pt idx="7110">
                  <c:v>0.222352408702538</c:v>
                </c:pt>
                <c:pt idx="7111">
                  <c:v>0.22497767360870999</c:v>
                </c:pt>
                <c:pt idx="7112">
                  <c:v>0.227448986813305</c:v>
                </c:pt>
                <c:pt idx="7113">
                  <c:v>0.22976465720241401</c:v>
                </c:pt>
                <c:pt idx="7114">
                  <c:v>0.23192310016814699</c:v>
                </c:pt>
                <c:pt idx="7115">
                  <c:v>0.233922838692977</c:v>
                </c:pt>
                <c:pt idx="7116">
                  <c:v>0.23576250436045601</c:v>
                </c:pt>
                <c:pt idx="7117">
                  <c:v>0.23744083829162399</c:v>
                </c:pt>
                <c:pt idx="7118">
                  <c:v>0.238956692006456</c:v>
                </c:pt>
                <c:pt idx="7119">
                  <c:v>0.24030902820976</c:v>
                </c:pt>
                <c:pt idx="7120">
                  <c:v>0.24149692150100199</c:v>
                </c:pt>
                <c:pt idx="7121">
                  <c:v>0.24251955900755101</c:v>
                </c:pt>
                <c:pt idx="7122">
                  <c:v>0.243376240940926</c:v>
                </c:pt>
                <c:pt idx="7123">
                  <c:v>0.244066381075662</c:v>
                </c:pt>
                <c:pt idx="7124">
                  <c:v>0.24458950715046199</c:v>
                </c:pt>
                <c:pt idx="7125">
                  <c:v>0.24494526119136401</c:v>
                </c:pt>
                <c:pt idx="7126">
                  <c:v>0.24513339975669901</c:v>
                </c:pt>
                <c:pt idx="7127">
                  <c:v>0.24515379410368299</c:v>
                </c:pt>
                <c:pt idx="7128">
                  <c:v>0.24500643027651101</c:v>
                </c:pt>
                <c:pt idx="7129">
                  <c:v>0.24469140911591</c:v>
                </c:pt>
                <c:pt idx="7130">
                  <c:v>0.244208946190131</c:v>
                </c:pt>
                <c:pt idx="7131">
                  <c:v>0.24355937164743699</c:v>
                </c:pt>
                <c:pt idx="7132">
                  <c:v>0.24274312999018599</c:v>
                </c:pt>
                <c:pt idx="7133">
                  <c:v>0.24176077977065599</c:v>
                </c:pt>
                <c:pt idx="7134">
                  <c:v>0.24061299320882801</c:v>
                </c:pt>
                <c:pt idx="7135">
                  <c:v>0.23930055573239201</c:v>
                </c:pt>
                <c:pt idx="7136">
                  <c:v>0.23782436543927701</c:v>
                </c:pt>
                <c:pt idx="7137">
                  <c:v>0.23618543248308599</c:v>
                </c:pt>
                <c:pt idx="7138">
                  <c:v>0.23438487838184699</c:v>
                </c:pt>
                <c:pt idx="7139">
                  <c:v>0.23242393525056901</c:v>
                </c:pt>
                <c:pt idx="7140">
                  <c:v>0.230303944958098</c:v>
                </c:pt>
                <c:pt idx="7141">
                  <c:v>0.228026358208888</c:v>
                </c:pt>
                <c:pt idx="7142">
                  <c:v>0.225592733550281</c:v>
                </c:pt>
                <c:pt idx="7143">
                  <c:v>0.22300473630600201</c:v>
                </c:pt>
                <c:pt idx="7144">
                  <c:v>0.22026413743657799</c:v>
                </c:pt>
                <c:pt idx="7145">
                  <c:v>0.21737281232747499</c:v>
                </c:pt>
                <c:pt idx="7146">
                  <c:v>0.214332739505776</c:v>
                </c:pt>
                <c:pt idx="7147">
                  <c:v>0.21114599928628</c:v>
                </c:pt>
                <c:pt idx="7148">
                  <c:v>0.20781477234794599</c:v>
                </c:pt>
                <c:pt idx="7149">
                  <c:v>0.20434133824166301</c:v>
                </c:pt>
                <c:pt idx="7150">
                  <c:v>0.20072807383035399</c:v>
                </c:pt>
                <c:pt idx="7151">
                  <c:v>0.196977451662495</c:v>
                </c:pt>
                <c:pt idx="7152">
                  <c:v>0.19309203828016</c:v>
                </c:pt>
                <c:pt idx="7153">
                  <c:v>0.189074492462737</c:v>
                </c:pt>
                <c:pt idx="7154">
                  <c:v>0.18492756340753599</c:v>
                </c:pt>
                <c:pt idx="7155">
                  <c:v>0.180654088848514</c:v>
                </c:pt>
                <c:pt idx="7156">
                  <c:v>0.176256993114426</c:v>
                </c:pt>
                <c:pt idx="7157">
                  <c:v>0.171739285127711</c:v>
                </c:pt>
                <c:pt idx="7158">
                  <c:v>0.167104056345492</c:v>
                </c:pt>
                <c:pt idx="7159">
                  <c:v>0.16235447864410199</c:v>
                </c:pt>
                <c:pt idx="7160">
                  <c:v>0.157493802148573</c:v>
                </c:pt>
                <c:pt idx="7161">
                  <c:v>0.15252535300858799</c:v>
                </c:pt>
                <c:pt idx="7162">
                  <c:v>0.14745253112239701</c:v>
                </c:pt>
                <c:pt idx="7163">
                  <c:v>0.14227880781028299</c:v>
                </c:pt>
                <c:pt idx="7164">
                  <c:v>0.137007723439138</c:v>
                </c:pt>
                <c:pt idx="7165">
                  <c:v>0.13164288499980301</c:v>
                </c:pt>
                <c:pt idx="7166">
                  <c:v>0.12618796363881099</c:v>
                </c:pt>
                <c:pt idx="7167">
                  <c:v>0.12064669214623</c:v>
                </c:pt>
                <c:pt idx="7168">
                  <c:v>0.11502286240132301</c:v>
                </c:pt>
                <c:pt idx="7169">
                  <c:v>0.109320322777774</c:v>
                </c:pt>
                <c:pt idx="7170">
                  <c:v>0.103542975510254</c:v>
                </c:pt>
                <c:pt idx="7171">
                  <c:v>9.7694774024133096E-2</c:v>
                </c:pt>
                <c:pt idx="7172">
                  <c:v>9.1779720230159095E-2</c:v>
                </c:pt>
                <c:pt idx="7173">
                  <c:v>8.5801861785958805E-2</c:v>
                </c:pt>
                <c:pt idx="7174">
                  <c:v>7.9765289326236194E-2</c:v>
                </c:pt>
                <c:pt idx="7175">
                  <c:v>7.3674133663560196E-2</c:v>
                </c:pt>
                <c:pt idx="7176">
                  <c:v>6.7532562961659201E-2</c:v>
                </c:pt>
                <c:pt idx="7177">
                  <c:v>6.13447798831563E-2</c:v>
                </c:pt>
                <c:pt idx="7178">
                  <c:v>5.5115018713697103E-2</c:v>
                </c:pt>
                <c:pt idx="7179">
                  <c:v>4.8847542464437503E-2</c:v>
                </c:pt>
                <c:pt idx="7180">
                  <c:v>4.2546639954875697E-2</c:v>
                </c:pt>
                <c:pt idx="7181">
                  <c:v>3.6216622878021902E-2</c:v>
                </c:pt>
                <c:pt idx="7182">
                  <c:v>2.98618228499179E-2</c:v>
                </c:pt>
                <c:pt idx="7183">
                  <c:v>2.34865884455213E-2</c:v>
                </c:pt>
                <c:pt idx="7184">
                  <c:v>1.70952822229864E-2</c:v>
                </c:pt>
                <c:pt idx="7185">
                  <c:v>1.06922777383752E-2</c:v>
                </c:pt>
                <c:pt idx="7186">
                  <c:v>4.2819565528436701E-3</c:v>
                </c:pt>
                <c:pt idx="7187">
                  <c:v>-2.13129476565092E-3</c:v>
                </c:pt>
                <c:pt idx="7188">
                  <c:v>-8.5430876440679999E-3</c:v>
                </c:pt>
                <c:pt idx="7189">
                  <c:v>-1.49490345073742E-2</c:v>
                </c:pt>
                <c:pt idx="7190">
                  <c:v>-2.1344751780950799E-2</c:v>
                </c:pt>
                <c:pt idx="7191">
                  <c:v>-2.7725862890263499E-2</c:v>
                </c:pt>
                <c:pt idx="7192">
                  <c:v>-3.4088001255742698E-2</c:v>
                </c:pt>
                <c:pt idx="7193">
                  <c:v>-4.0426813280823197E-2</c:v>
                </c:pt>
                <c:pt idx="7194">
                  <c:v>-4.6737961331100898E-2</c:v>
                </c:pt>
                <c:pt idx="7195">
                  <c:v>-5.3017126702565302E-2</c:v>
                </c:pt>
                <c:pt idx="7196">
                  <c:v>-5.9260012576879302E-2</c:v>
                </c:pt>
                <c:pt idx="7197">
                  <c:v>-6.5462346961681697E-2</c:v>
                </c:pt>
                <c:pt idx="7198">
                  <c:v>-7.1619885613901701E-2</c:v>
                </c:pt>
                <c:pt idx="7199">
                  <c:v>-7.7728414944084598E-2</c:v>
                </c:pt>
                <c:pt idx="7200">
                  <c:v>-8.3783754899741603E-2</c:v>
                </c:pt>
                <c:pt idx="7201">
                  <c:v>-8.9781761825749803E-2</c:v>
                </c:pt>
                <c:pt idx="7202">
                  <c:v>-9.5718331299845694E-2</c:v>
                </c:pt>
                <c:pt idx="7203">
                  <c:v>-0.101589400941272</c:v>
                </c:pt>
                <c:pt idx="7204">
                  <c:v>-0.107390953190656</c:v>
                </c:pt>
                <c:pt idx="7205">
                  <c:v>-0.113119018059214</c:v>
                </c:pt>
                <c:pt idx="7206">
                  <c:v>-0.118769675845409</c:v>
                </c:pt>
                <c:pt idx="7207">
                  <c:v>-0.12433905981719</c:v>
                </c:pt>
                <c:pt idx="7208">
                  <c:v>-0.12982335885798901</c:v>
                </c:pt>
                <c:pt idx="7209">
                  <c:v>-0.13521882007466099</c:v>
                </c:pt>
                <c:pt idx="7210">
                  <c:v>-0.14052175136557701</c:v>
                </c:pt>
                <c:pt idx="7211">
                  <c:v>-0.14572852394712299</c:v>
                </c:pt>
                <c:pt idx="7212">
                  <c:v>-0.15083557483686599</c:v>
                </c:pt>
                <c:pt idx="7213">
                  <c:v>-0.15583940929169801</c:v>
                </c:pt>
                <c:pt idx="7214">
                  <c:v>-0.16073660319927799</c:v>
                </c:pt>
                <c:pt idx="7215">
                  <c:v>-0.16552380542114301</c:v>
                </c:pt>
                <c:pt idx="7216">
                  <c:v>-0.170197740085889</c:v>
                </c:pt>
                <c:pt idx="7217">
                  <c:v>-0.17475520883083701</c:v>
                </c:pt>
                <c:pt idx="7218">
                  <c:v>-0.17919309299066899</c:v>
                </c:pt>
                <c:pt idx="7219">
                  <c:v>-0.18350835573152</c:v>
                </c:pt>
                <c:pt idx="7220">
                  <c:v>-0.18769804412908001</c:v>
                </c:pt>
                <c:pt idx="7221">
                  <c:v>-0.19175929118927201</c:v>
                </c:pt>
                <c:pt idx="7222">
                  <c:v>-0.19568931781012699</c:v>
                </c:pt>
                <c:pt idx="7223">
                  <c:v>-0.19948543468352101</c:v>
                </c:pt>
                <c:pt idx="7224">
                  <c:v>-0.20314504413546</c:v>
                </c:pt>
                <c:pt idx="7225">
                  <c:v>-0.20666564190366099</c:v>
                </c:pt>
                <c:pt idx="7226">
                  <c:v>-0.21004481885121701</c:v>
                </c:pt>
                <c:pt idx="7227">
                  <c:v>-0.21328026261516</c:v>
                </c:pt>
                <c:pt idx="7228">
                  <c:v>-0.21636975918880699</c:v>
                </c:pt>
                <c:pt idx="7229">
                  <c:v>-0.219311194436801</c:v>
                </c:pt>
                <c:pt idx="7230">
                  <c:v>-0.222102555541806</c:v>
                </c:pt>
                <c:pt idx="7231">
                  <c:v>-0.22474193238187501</c:v>
                </c:pt>
                <c:pt idx="7232">
                  <c:v>-0.227227518837544</c:v>
                </c:pt>
                <c:pt idx="7233">
                  <c:v>-0.22955761402774999</c:v>
                </c:pt>
                <c:pt idx="7234">
                  <c:v>-0.23173062347374501</c:v>
                </c:pt>
                <c:pt idx="7235">
                  <c:v>-0.233745060190193</c:v>
                </c:pt>
                <c:pt idx="7236">
                  <c:v>-0.235599545702709</c:v>
                </c:pt>
                <c:pt idx="7237">
                  <c:v>-0.23729281099114699</c:v>
                </c:pt>
                <c:pt idx="7238">
                  <c:v>-0.238823697357988</c:v>
                </c:pt>
                <c:pt idx="7239">
                  <c:v>-0.24019115722123099</c:v>
                </c:pt>
                <c:pt idx="7240">
                  <c:v>-0.24139425483125701</c:v>
                </c:pt>
                <c:pt idx="7241">
                  <c:v>-0.24243216691115399</c:v>
                </c:pt>
                <c:pt idx="7242">
                  <c:v>-0.24330418322008701</c:v>
                </c:pt>
                <c:pt idx="7243">
                  <c:v>-0.24400970703931299</c:v>
                </c:pt>
                <c:pt idx="7244">
                  <c:v>-0.24454825558051399</c:v>
                </c:pt>
                <c:pt idx="7245">
                  <c:v>-0.24491946031617101</c:v>
                </c:pt>
                <c:pt idx="7246">
                  <c:v>-0.24512306723174099</c:v>
                </c:pt>
                <c:pt idx="7247">
                  <c:v>-0.24515893699948199</c:v>
                </c:pt>
                <c:pt idx="7248">
                  <c:v>-0.245027045073796</c:v>
                </c:pt>
                <c:pt idx="7249">
                  <c:v>-0.244727481708023</c:v>
                </c:pt>
                <c:pt idx="7250">
                  <c:v>-0.24426045189268</c:v>
                </c:pt>
                <c:pt idx="7251">
                  <c:v>-0.24362627521519001</c:v>
                </c:pt>
                <c:pt idx="7252">
                  <c:v>-0.242825385641185</c:v>
                </c:pt>
                <c:pt idx="7253">
                  <c:v>-0.24185833121754999</c:v>
                </c:pt>
                <c:pt idx="7254">
                  <c:v>-0.24072577369738701</c:v>
                </c:pt>
                <c:pt idx="7255">
                  <c:v>-0.23942848808719</c:v>
                </c:pt>
                <c:pt idx="7256">
                  <c:v>-0.23796736211649899</c:v>
                </c:pt>
                <c:pt idx="7257">
                  <c:v>-0.23634339563043499</c:v>
                </c:pt>
                <c:pt idx="7258">
                  <c:v>-0.23455769990550901</c:v>
                </c:pt>
                <c:pt idx="7259">
                  <c:v>-0.23261149688917299</c:v>
                </c:pt>
                <c:pt idx="7260">
                  <c:v>-0.23050611836365001</c:v>
                </c:pt>
                <c:pt idx="7261">
                  <c:v>-0.22824300503459399</c:v>
                </c:pt>
                <c:pt idx="7262">
                  <c:v>-0.22582370554521999</c:v>
                </c:pt>
                <c:pt idx="7263">
                  <c:v>-0.22324987541657201</c:v>
                </c:pt>
                <c:pt idx="7264">
                  <c:v>-0.22052327591465201</c:v>
                </c:pt>
                <c:pt idx="7265">
                  <c:v>-0.21764577284519199</c:v>
                </c:pt>
                <c:pt idx="7266">
                  <c:v>-0.21461933527688501</c:v>
                </c:pt>
                <c:pt idx="7267">
                  <c:v>-0.21144603419395899</c:v>
                </c:pt>
                <c:pt idx="7268">
                  <c:v>-0.20812804107900201</c:v>
                </c:pt>
                <c:pt idx="7269">
                  <c:v>-0.20466762642702699</c:v>
                </c:pt>
                <c:pt idx="7270">
                  <c:v>-0.20106715819177501</c:v>
                </c:pt>
                <c:pt idx="7271">
                  <c:v>-0.19732910016533001</c:v>
                </c:pt>
                <c:pt idx="7272">
                  <c:v>-0.19345601029215201</c:v>
                </c:pt>
                <c:pt idx="7273">
                  <c:v>-0.18945053891867999</c:v>
                </c:pt>
                <c:pt idx="7274">
                  <c:v>-0.18531542697971001</c:v>
                </c:pt>
                <c:pt idx="7275">
                  <c:v>-0.18105350412277399</c:v>
                </c:pt>
                <c:pt idx="7276">
                  <c:v>-0.17666768677182401</c:v>
                </c:pt>
                <c:pt idx="7277">
                  <c:v>-0.172160976131527</c:v>
                </c:pt>
                <c:pt idx="7278">
                  <c:v>-0.16753645613354801</c:v>
                </c:pt>
                <c:pt idx="7279">
                  <c:v>-0.162797291326223</c:v>
                </c:pt>
                <c:pt idx="7280">
                  <c:v>-0.15794672470906601</c:v>
                </c:pt>
                <c:pt idx="7281">
                  <c:v>-0.152988075513592</c:v>
                </c:pt>
                <c:pt idx="7282">
                  <c:v>-0.147924736931972</c:v>
                </c:pt>
                <c:pt idx="7283">
                  <c:v>-0.14276017379508599</c:v>
                </c:pt>
                <c:pt idx="7284">
                  <c:v>-0.13749792020154</c:v>
                </c:pt>
                <c:pt idx="7285">
                  <c:v>-0.132141577099293</c:v>
                </c:pt>
                <c:pt idx="7286">
                  <c:v>-0.126694809821539</c:v>
                </c:pt>
                <c:pt idx="7287">
                  <c:v>-0.12116134557852599</c:v>
                </c:pt>
                <c:pt idx="7288">
                  <c:v>-0.115544970907033</c:v>
                </c:pt>
                <c:pt idx="7289">
                  <c:v>-0.10984952907925601</c:v>
                </c:pt>
                <c:pt idx="7290">
                  <c:v>-0.10407891747285999</c:v>
                </c:pt>
                <c:pt idx="7291">
                  <c:v>-9.8237084904018696E-2</c:v>
                </c:pt>
                <c:pt idx="7292">
                  <c:v>-9.2328028925243194E-2</c:v>
                </c:pt>
                <c:pt idx="7293">
                  <c:v>-8.635579308987E-2</c:v>
                </c:pt>
                <c:pt idx="7294">
                  <c:v>-8.0324464185064601E-2</c:v>
                </c:pt>
                <c:pt idx="7295">
                  <c:v>-7.4238169435243501E-2</c:v>
                </c:pt>
                <c:pt idx="7296">
                  <c:v>-6.8101073677823698E-2</c:v>
                </c:pt>
                <c:pt idx="7297">
                  <c:v>-6.1917376513234201E-2</c:v>
                </c:pt>
                <c:pt idx="7298">
                  <c:v>-5.5691309431139098E-2</c:v>
                </c:pt>
                <c:pt idx="7299">
                  <c:v>-4.9427132914839002E-2</c:v>
                </c:pt>
                <c:pt idx="7300">
                  <c:v>-4.31291335258321E-2</c:v>
                </c:pt>
                <c:pt idx="7301">
                  <c:v>-3.6801620970530399E-2</c:v>
                </c:pt>
                <c:pt idx="7302">
                  <c:v>-3.0448925151137E-2</c:v>
                </c:pt>
                <c:pt idx="7303">
                  <c:v>-2.40753932027045E-2</c:v>
                </c:pt>
                <c:pt idx="7304">
                  <c:v>-1.7685386518400601E-2</c:v>
                </c:pt>
                <c:pt idx="7305">
                  <c:v>-1.1283277765016199E-2</c:v>
                </c:pt>
                <c:pt idx="7306">
                  <c:v>-4.8734478907604597E-3</c:v>
                </c:pt>
                <c:pt idx="7307">
                  <c:v>1.5397168726124801E-3</c:v>
                </c:pt>
                <c:pt idx="7308">
                  <c:v>7.9518280112915399E-3</c:v>
                </c:pt>
                <c:pt idx="7309">
                  <c:v>1.43584977324586E-2</c:v>
                </c:pt>
                <c:pt idx="7310">
                  <c:v>2.0755341966844899E-2</c:v>
                </c:pt>
                <c:pt idx="7311">
                  <c:v>2.7137983368739599E-2</c:v>
                </c:pt>
                <c:pt idx="7312">
                  <c:v>3.35020543113973E-2</c:v>
                </c:pt>
                <c:pt idx="7313">
                  <c:v>3.9843199875794801E-2</c:v>
                </c:pt>
                <c:pt idx="7314">
                  <c:v>4.6157080830692303E-2</c:v>
                </c:pt>
                <c:pt idx="7315">
                  <c:v>5.2439376601959201E-2</c:v>
                </c:pt>
                <c:pt idx="7316">
                  <c:v>5.8685788229133E-2</c:v>
                </c:pt>
                <c:pt idx="7317">
                  <c:v>6.4892041307187801E-2</c:v>
                </c:pt>
                <c:pt idx="7318">
                  <c:v>7.1053888911500204E-2</c:v>
                </c:pt>
                <c:pt idx="7319">
                  <c:v>7.7167114504009704E-2</c:v>
                </c:pt>
                <c:pt idx="7320">
                  <c:v>8.3227534818585802E-2</c:v>
                </c:pt>
                <c:pt idx="7321">
                  <c:v>8.9231002723627897E-2</c:v>
                </c:pt>
                <c:pt idx="7322">
                  <c:v>9.5173410059937E-2</c:v>
                </c:pt>
                <c:pt idx="7323">
                  <c:v>0.101050690451921</c:v>
                </c:pt>
                <c:pt idx="7324">
                  <c:v>0.106858822090203</c:v>
                </c:pt>
                <c:pt idx="7325">
                  <c:v>0.112593830483741</c:v>
                </c:pt>
                <c:pt idx="7326">
                  <c:v>0.118251791179558</c:v>
                </c:pt>
                <c:pt idx="7327">
                  <c:v>0.12382883244824</c:v>
                </c:pt>
                <c:pt idx="7328">
                  <c:v>0.12932113793334901</c:v>
                </c:pt>
                <c:pt idx="7329">
                  <c:v>0.13472494926294801</c:v>
                </c:pt>
                <c:pt idx="7330">
                  <c:v>0.14003656862144401</c:v>
                </c:pt>
                <c:pt idx="7331">
                  <c:v>0.14525236127999899</c:v>
                </c:pt>
                <c:pt idx="7332">
                  <c:v>0.15036875808376399</c:v>
                </c:pt>
                <c:pt idx="7333">
                  <c:v>0.15538225789424201</c:v>
                </c:pt>
                <c:pt idx="7334">
                  <c:v>0.16028942998511</c:v>
                </c:pt>
                <c:pt idx="7335">
                  <c:v>0.165086916389861</c:v>
                </c:pt>
                <c:pt idx="7336">
                  <c:v>0.16977143419964499</c:v>
                </c:pt>
                <c:pt idx="7337">
                  <c:v>0.17433977780976301</c:v>
                </c:pt>
                <c:pt idx="7338">
                  <c:v>0.17878882111325201</c:v>
                </c:pt>
                <c:pt idx="7339">
                  <c:v>0.18311551964007</c:v>
                </c:pt>
                <c:pt idx="7340">
                  <c:v>0.18731691264042599</c:v>
                </c:pt>
                <c:pt idx="7341">
                  <c:v>0.19139012511080999</c:v>
                </c:pt>
                <c:pt idx="7342">
                  <c:v>0.19533236976134999</c:v>
                </c:pt>
                <c:pt idx="7343">
                  <c:v>0.19914094892315301</c:v>
                </c:pt>
                <c:pt idx="7344">
                  <c:v>0.20281325639431</c:v>
                </c:pt>
                <c:pt idx="7345">
                  <c:v>0.20634677922331299</c:v>
                </c:pt>
                <c:pt idx="7346">
                  <c:v>0.209739099428665</c:v>
                </c:pt>
                <c:pt idx="7347">
                  <c:v>0.21298789565349799</c:v>
                </c:pt>
                <c:pt idx="7348">
                  <c:v>0.21609094475407101</c:v>
                </c:pt>
                <c:pt idx="7349">
                  <c:v>0.21904612332106299</c:v>
                </c:pt>
                <c:pt idx="7350">
                  <c:v>0.221851409132617</c:v>
                </c:pt>
                <c:pt idx="7351">
                  <c:v>0.22450488253814199</c:v>
                </c:pt>
                <c:pt idx="7352">
                  <c:v>0.22700472777192601</c:v>
                </c:pt>
                <c:pt idx="7353">
                  <c:v>0.229349234195659</c:v>
                </c:pt>
                <c:pt idx="7354">
                  <c:v>0.23153679746901801</c:v>
                </c:pt>
                <c:pt idx="7355">
                  <c:v>0.233565920647516</c:v>
                </c:pt>
                <c:pt idx="7356">
                  <c:v>0.23543521520685701</c:v>
                </c:pt>
                <c:pt idx="7357">
                  <c:v>0.237143401993098</c:v>
                </c:pt>
                <c:pt idx="7358">
                  <c:v>0.23868931209797301</c:v>
                </c:pt>
                <c:pt idx="7359">
                  <c:v>0.24007188765877399</c:v>
                </c:pt>
                <c:pt idx="7360">
                  <c:v>0.241290182582243</c:v>
                </c:pt>
                <c:pt idx="7361">
                  <c:v>0.24234336319198199</c:v>
                </c:pt>
                <c:pt idx="7362">
                  <c:v>0.24323070879893599</c:v>
                </c:pt>
                <c:pt idx="7363">
                  <c:v>0.24395161219455999</c:v>
                </c:pt>
                <c:pt idx="7364">
                  <c:v>0.244505580066328</c:v>
                </c:pt>
                <c:pt idx="7365">
                  <c:v>0.24489223333530599</c:v>
                </c:pt>
                <c:pt idx="7366">
                  <c:v>0.24511130741555801</c:v>
                </c:pt>
                <c:pt idx="7367">
                  <c:v>0.245162652395196</c:v>
                </c:pt>
                <c:pt idx="7368">
                  <c:v>0.24504623313897</c:v>
                </c:pt>
                <c:pt idx="7369">
                  <c:v>0.24476212931230801</c:v>
                </c:pt>
                <c:pt idx="7370">
                  <c:v>0.244310535326801</c:v>
                </c:pt>
                <c:pt idx="7371">
                  <c:v>0.24369176020716801</c:v>
                </c:pt>
                <c:pt idx="7372">
                  <c:v>0.242906227379793</c:v>
                </c:pt>
                <c:pt idx="7373">
                  <c:v>0.24195447438297199</c:v>
                </c:pt>
                <c:pt idx="7374">
                  <c:v>0.240837152499079</c:v>
                </c:pt>
                <c:pt idx="7375">
                  <c:v>0.239555026308894</c:v>
                </c:pt>
                <c:pt idx="7376">
                  <c:v>0.23810897316840299</c:v>
                </c:pt>
                <c:pt idx="7377">
                  <c:v>0.236499982608424</c:v>
                </c:pt>
                <c:pt idx="7378">
                  <c:v>0.23472915565747601</c:v>
                </c:pt>
                <c:pt idx="7379">
                  <c:v>0.23279770408834499</c:v>
                </c:pt>
                <c:pt idx="7380">
                  <c:v>0.23070694958887</c:v>
                </c:pt>
                <c:pt idx="7381">
                  <c:v>0.22845832285751899</c:v>
                </c:pt>
                <c:pt idx="7382">
                  <c:v>0.22605336262436199</c:v>
                </c:pt>
                <c:pt idx="7383">
                  <c:v>0.22349371459812301</c:v>
                </c:pt>
                <c:pt idx="7384">
                  <c:v>0.220781130340025</c:v>
                </c:pt>
                <c:pt idx="7385">
                  <c:v>0.21791746606519899</c:v>
                </c:pt>
                <c:pt idx="7386">
                  <c:v>0.214904681372486</c:v>
                </c:pt>
                <c:pt idx="7387">
                  <c:v>0.21174483790347901</c:v>
                </c:pt>
                <c:pt idx="7388">
                  <c:v>0.208440097931754</c:v>
                </c:pt>
                <c:pt idx="7389">
                  <c:v>0.20499272288322901</c:v>
                </c:pt>
                <c:pt idx="7390">
                  <c:v>0.20140507178867501</c:v>
                </c:pt>
                <c:pt idx="7391">
                  <c:v>0.19767959966943499</c:v>
                </c:pt>
                <c:pt idx="7392">
                  <c:v>0.193818855857461</c:v>
                </c:pt>
                <c:pt idx="7393">
                  <c:v>0.189825482250814</c:v>
                </c:pt>
                <c:pt idx="7394">
                  <c:v>0.18570221150581301</c:v>
                </c:pt>
                <c:pt idx="7395">
                  <c:v>0.18145186516709</c:v>
                </c:pt>
                <c:pt idx="7396">
                  <c:v>0.17707735173681199</c:v>
                </c:pt>
                <c:pt idx="7397">
                  <c:v>0.17258166468439801</c:v>
                </c:pt>
                <c:pt idx="7398">
                  <c:v>0.16796788039810001</c:v>
                </c:pt>
                <c:pt idx="7399">
                  <c:v>0.163239156079829</c:v>
                </c:pt>
                <c:pt idx="7400">
                  <c:v>0.158398727584698</c:v>
                </c:pt>
                <c:pt idx="7401">
                  <c:v>0.15344990720672699</c:v>
                </c:pt>
                <c:pt idx="7402">
                  <c:v>0.148396081412252</c:v>
                </c:pt>
                <c:pt idx="7403">
                  <c:v>0.14324070852257201</c:v>
                </c:pt>
                <c:pt idx="7404">
                  <c:v>0.13798731634743</c:v>
                </c:pt>
                <c:pt idx="7405">
                  <c:v>0.132639499770938</c:v>
                </c:pt>
                <c:pt idx="7406">
                  <c:v>0.12720091829160601</c:v>
                </c:pt>
                <c:pt idx="7407">
                  <c:v>0.12167529351815901</c:v>
                </c:pt>
                <c:pt idx="7408">
                  <c:v>0.11606640662284699</c:v>
                </c:pt>
                <c:pt idx="7409">
                  <c:v>0.110378095753996</c:v>
                </c:pt>
                <c:pt idx="7410">
                  <c:v>0.104614253409574</c:v>
                </c:pt>
                <c:pt idx="7411">
                  <c:v>9.8778823773563396E-2</c:v>
                </c:pt>
                <c:pt idx="7412">
                  <c:v>9.2875800016963606E-2</c:v>
                </c:pt>
                <c:pt idx="7413">
                  <c:v>8.6909221565275099E-2</c:v>
                </c:pt>
                <c:pt idx="7414">
                  <c:v>8.0883171334329096E-2</c:v>
                </c:pt>
                <c:pt idx="7415">
                  <c:v>7.4801772936357702E-2</c:v>
                </c:pt>
                <c:pt idx="7416">
                  <c:v>6.8669187858215602E-2</c:v>
                </c:pt>
                <c:pt idx="7417">
                  <c:v>6.2489612613684499E-2</c:v>
                </c:pt>
                <c:pt idx="7418">
                  <c:v>5.6267275871808103E-2</c:v>
                </c:pt>
                <c:pt idx="7419">
                  <c:v>5.0006435563223803E-2</c:v>
                </c:pt>
                <c:pt idx="7420">
                  <c:v>4.3711375966470602E-2</c:v>
                </c:pt>
                <c:pt idx="7421">
                  <c:v>3.7386404776267403E-2</c:v>
                </c:pt>
                <c:pt idx="7422">
                  <c:v>3.1035850155767201E-2</c:v>
                </c:pt>
                <c:pt idx="7423">
                  <c:v>2.4664057774805102E-2</c:v>
                </c:pt>
                <c:pt idx="7424">
                  <c:v>1.8275387836166501E-2</c:v>
                </c:pt>
                <c:pt idx="7425">
                  <c:v>1.18742120919108E-2</c:v>
                </c:pt>
                <c:pt idx="7426">
                  <c:v>5.4649108517909302E-3</c:v>
                </c:pt>
                <c:pt idx="7427">
                  <c:v>-9.4813001418207797E-4</c:v>
                </c:pt>
                <c:pt idx="7428">
                  <c:v>-7.36052207697983E-3</c:v>
                </c:pt>
                <c:pt idx="7429">
                  <c:v>-1.37678773515485E-2</c:v>
                </c:pt>
                <c:pt idx="7430">
                  <c:v>-2.01658112994966E-2</c:v>
                </c:pt>
                <c:pt idx="7431">
                  <c:v>-2.6549945829424999E-2</c:v>
                </c:pt>
                <c:pt idx="7432">
                  <c:v>-3.2915912292844199E-2</c:v>
                </c:pt>
                <c:pt idx="7433">
                  <c:v>-3.9259354473630499E-2</c:v>
                </c:pt>
                <c:pt idx="7434">
                  <c:v>-4.5575931568974701E-2</c:v>
                </c:pt>
                <c:pt idx="7435">
                  <c:v>-5.1861321159783702E-2</c:v>
                </c:pt>
                <c:pt idx="7436">
                  <c:v>-5.81112221685013E-2</c:v>
                </c:pt>
                <c:pt idx="7437">
                  <c:v>-6.4321357802326104E-2</c:v>
                </c:pt>
                <c:pt idx="7438">
                  <c:v>-7.04874784798106E-2</c:v>
                </c:pt>
                <c:pt idx="7439">
                  <c:v>-7.6605364738840206E-2</c:v>
                </c:pt>
                <c:pt idx="7440">
                  <c:v>-8.2670830124001199E-2</c:v>
                </c:pt>
                <c:pt idx="7441">
                  <c:v>-8.8679724051362596E-2</c:v>
                </c:pt>
                <c:pt idx="7442">
                  <c:v>-9.4627934648711401E-2</c:v>
                </c:pt>
                <c:pt idx="7443">
                  <c:v>-0.100511391569296</c:v>
                </c:pt>
                <c:pt idx="7444">
                  <c:v>-0.106326068777158</c:v>
                </c:pt>
                <c:pt idx="7445">
                  <c:v>-0.11206798730213501</c:v>
                </c:pt>
                <c:pt idx="7446">
                  <c:v>-0.11773321796266401</c:v>
                </c:pt>
                <c:pt idx="7447">
                  <c:v>-0.12331788405451</c:v>
                </c:pt>
                <c:pt idx="7448">
                  <c:v>-0.128818164003587</c:v>
                </c:pt>
                <c:pt idx="7449">
                  <c:v>-0.13423029398104999</c:v>
                </c:pt>
                <c:pt idx="7450">
                  <c:v>-0.13955057047887501</c:v>
                </c:pt>
                <c:pt idx="7451">
                  <c:v>-0.14477535284416501</c:v>
                </c:pt>
                <c:pt idx="7452">
                  <c:v>-0.149901065770433</c:v>
                </c:pt>
                <c:pt idx="7453">
                  <c:v>-0.15492420174418201</c:v>
                </c:pt>
                <c:pt idx="7454">
                  <c:v>-0.159841323445086</c:v>
                </c:pt>
                <c:pt idx="7455">
                  <c:v>-0.16464906609814001</c:v>
                </c:pt>
                <c:pt idx="7456">
                  <c:v>-0.16934413977616999</c:v>
                </c:pt>
                <c:pt idx="7457">
                  <c:v>-0.17392333165111901</c:v>
                </c:pt>
                <c:pt idx="7458">
                  <c:v>-0.178383508192581</c:v>
                </c:pt>
                <c:pt idx="7459">
                  <c:v>-0.18272161731206699</c:v>
                </c:pt>
                <c:pt idx="7460">
                  <c:v>-0.18693469045154301</c:v>
                </c:pt>
                <c:pt idx="7461">
                  <c:v>-0.19101984461480501</c:v>
                </c:pt>
                <c:pt idx="7462">
                  <c:v>-0.194974284340312</c:v>
                </c:pt>
                <c:pt idx="7463">
                  <c:v>-0.19879530361410599</c:v>
                </c:pt>
                <c:pt idx="7464">
                  <c:v>-0.202480287721539</c:v>
                </c:pt>
                <c:pt idx="7465">
                  <c:v>-0.20602671503651099</c:v>
                </c:pt>
                <c:pt idx="7466">
                  <c:v>-0.20943215874701501</c:v>
                </c:pt>
                <c:pt idx="7467">
                  <c:v>-0.212694288515798</c:v>
                </c:pt>
                <c:pt idx="7468">
                  <c:v>-0.21581087207500599</c:v>
                </c:pt>
                <c:pt idx="7469">
                  <c:v>-0.21877977675371901</c:v>
                </c:pt>
                <c:pt idx="7470">
                  <c:v>-0.22159897093733399</c:v>
                </c:pt>
                <c:pt idx="7471">
                  <c:v>-0.22426652545779399</c:v>
                </c:pt>
                <c:pt idx="7472">
                  <c:v>-0.22678061491371099</c:v>
                </c:pt>
                <c:pt idx="7473">
                  <c:v>-0.229139518919487</c:v>
                </c:pt>
                <c:pt idx="7474">
                  <c:v>-0.23134162328256699</c:v>
                </c:pt>
                <c:pt idx="7475">
                  <c:v>-0.23338542110803201</c:v>
                </c:pt>
                <c:pt idx="7476">
                  <c:v>-0.235269513829756</c:v>
                </c:pt>
                <c:pt idx="7477">
                  <c:v>-0.23699261216744899</c:v>
                </c:pt>
                <c:pt idx="7478">
                  <c:v>-0.238553537008905</c:v>
                </c:pt>
                <c:pt idx="7479">
                  <c:v>-0.23995122021686599</c:v>
                </c:pt>
                <c:pt idx="7480">
                  <c:v>-0.24118470535994699</c:v>
                </c:pt>
                <c:pt idx="7481">
                  <c:v>-0.242253148367117</c:v>
                </c:pt>
                <c:pt idx="7482">
                  <c:v>-0.24315581810529799</c:v>
                </c:pt>
                <c:pt idx="7483">
                  <c:v>-0.243892096879677</c:v>
                </c:pt>
                <c:pt idx="7484">
                  <c:v>-0.24446148085639299</c:v>
                </c:pt>
                <c:pt idx="7485">
                  <c:v>-0.24486358040730599</c:v>
                </c:pt>
                <c:pt idx="7486">
                  <c:v>-0.24509812037662401</c:v>
                </c:pt>
                <c:pt idx="7487">
                  <c:v>-0.24516494026919</c:v>
                </c:pt>
                <c:pt idx="7488">
                  <c:v>-0.24506399436030499</c:v>
                </c:pt>
                <c:pt idx="7489">
                  <c:v>-0.24479535172701999</c:v>
                </c:pt>
                <c:pt idx="7490">
                  <c:v>-0.24435919620086999</c:v>
                </c:pt>
                <c:pt idx="7491">
                  <c:v>-0.24375582624207001</c:v>
                </c:pt>
                <c:pt idx="7492">
                  <c:v>-0.24298565473528899</c:v>
                </c:pt>
                <c:pt idx="7493">
                  <c:v>-0.242049208707105</c:v>
                </c:pt>
                <c:pt idx="7494">
                  <c:v>-0.24094712896537099</c:v>
                </c:pt>
                <c:pt idx="7495">
                  <c:v>-0.23968016966070299</c:v>
                </c:pt>
                <c:pt idx="7496">
                  <c:v>-0.238249197770424</c:v>
                </c:pt>
                <c:pt idx="7497">
                  <c:v>-0.23665519250528599</c:v>
                </c:pt>
                <c:pt idx="7498">
                  <c:v>-0.23489924463940501</c:v>
                </c:pt>
                <c:pt idx="7499">
                  <c:v>-0.232982555763843</c:v>
                </c:pt>
                <c:pt idx="7500">
                  <c:v>-0.23090643746436501</c:v>
                </c:pt>
                <c:pt idx="7501">
                  <c:v>-0.228672310423919</c:v>
                </c:pt>
                <c:pt idx="7502">
                  <c:v>-0.22628170345047</c:v>
                </c:pt>
                <c:pt idx="7503">
                  <c:v>-0.22373625243084</c:v>
                </c:pt>
                <c:pt idx="7504">
                  <c:v>-0.221037699211273</c:v>
                </c:pt>
                <c:pt idx="7505">
                  <c:v>-0.21818789040549399</c:v>
                </c:pt>
                <c:pt idx="7506">
                  <c:v>-0.21518877613107601</c:v>
                </c:pt>
                <c:pt idx="7507">
                  <c:v>-0.212042408674979</c:v>
                </c:pt>
                <c:pt idx="7508">
                  <c:v>-0.208750941089174</c:v>
                </c:pt>
                <c:pt idx="7509">
                  <c:v>-0.20531662571731499</c:v>
                </c:pt>
                <c:pt idx="7510">
                  <c:v>-0.201741812653466</c:v>
                </c:pt>
                <c:pt idx="7511">
                  <c:v>-0.19802894813393601</c:v>
                </c:pt>
                <c:pt idx="7512">
                  <c:v>-0.19418057286332799</c:v>
                </c:pt>
                <c:pt idx="7513">
                  <c:v>-0.190199320275935</c:v>
                </c:pt>
                <c:pt idx="7514">
                  <c:v>-0.18608791473369199</c:v>
                </c:pt>
                <c:pt idx="7515">
                  <c:v>-0.18184916966190201</c:v>
                </c:pt>
                <c:pt idx="7516">
                  <c:v>-0.177485985624009</c:v>
                </c:pt>
                <c:pt idx="7517">
                  <c:v>-0.17300134833675801</c:v>
                </c:pt>
                <c:pt idx="7518">
                  <c:v>-0.16839832662706899</c:v>
                </c:pt>
                <c:pt idx="7519">
                  <c:v>-0.16368007033204901</c:v>
                </c:pt>
                <c:pt idx="7520">
                  <c:v>-0.158849808143566</c:v>
                </c:pt>
                <c:pt idx="7521">
                  <c:v>-0.15391084539885999</c:v>
                </c:pt>
                <c:pt idx="7522">
                  <c:v>-0.148866561818712</c:v>
                </c:pt>
                <c:pt idx="7523">
                  <c:v>-0.143720409194705</c:v>
                </c:pt>
                <c:pt idx="7524">
                  <c:v>-0.13847590902717599</c:v>
                </c:pt>
                <c:pt idx="7525">
                  <c:v>-0.133136650115456</c:v>
                </c:pt>
                <c:pt idx="7526">
                  <c:v>-0.127706286102066</c:v>
                </c:pt>
                <c:pt idx="7527">
                  <c:v>-0.122188532972538</c:v>
                </c:pt>
                <c:pt idx="7528">
                  <c:v>-0.116587166512572</c:v>
                </c:pt>
                <c:pt idx="7529">
                  <c:v>-0.110906019724281</c:v>
                </c:pt>
                <c:pt idx="7530">
                  <c:v>-0.105148980203266</c:v>
                </c:pt>
                <c:pt idx="7531">
                  <c:v>-9.9319987478355201E-2</c:v>
                </c:pt>
                <c:pt idx="7532">
                  <c:v>-9.3423030315783903E-2</c:v>
                </c:pt>
                <c:pt idx="7533">
                  <c:v>-8.74621439896964E-2</c:v>
                </c:pt>
                <c:pt idx="7534">
                  <c:v>-8.1441407520815495E-2</c:v>
                </c:pt>
                <c:pt idx="7535">
                  <c:v>-7.5364940885178297E-2</c:v>
                </c:pt>
                <c:pt idx="7536">
                  <c:v>-6.9236902194845906E-2</c:v>
                </c:pt>
                <c:pt idx="7537">
                  <c:v>-6.3061484852517294E-2</c:v>
                </c:pt>
                <c:pt idx="7538">
                  <c:v>-5.6842914681993199E-2</c:v>
                </c:pt>
                <c:pt idx="7539">
                  <c:v>-5.0585447036455199E-2</c:v>
                </c:pt>
                <c:pt idx="7540">
                  <c:v>-4.4293363886536798E-2</c:v>
                </c:pt>
                <c:pt idx="7541">
                  <c:v>-3.7970970890180998E-2</c:v>
                </c:pt>
                <c:pt idx="7542">
                  <c:v>-3.1622594446288801E-2</c:v>
                </c:pt>
                <c:pt idx="7543">
                  <c:v>-2.5252578734174001E-2</c:v>
                </c:pt>
                <c:pt idx="7544">
                  <c:v>-1.8865282740851901E-2</c:v>
                </c:pt>
                <c:pt idx="7545">
                  <c:v>-1.2465077278194001E-2</c:v>
                </c:pt>
                <c:pt idx="7546">
                  <c:v>-6.0563419919919198E-3</c:v>
                </c:pt>
                <c:pt idx="7547">
                  <c:v>3.5653763502430298E-4</c:v>
                </c:pt>
                <c:pt idx="7548">
                  <c:v>6.7691732841617096E-3</c:v>
                </c:pt>
                <c:pt idx="7549">
                  <c:v>1.31771768036809E-2</c:v>
                </c:pt>
                <c:pt idx="7550">
                  <c:v>1.95761632115979E-2</c:v>
                </c:pt>
                <c:pt idx="7551">
                  <c:v>2.5961753696317601E-2</c:v>
                </c:pt>
                <c:pt idx="7552">
                  <c:v>3.2329578613044002E-2</c:v>
                </c:pt>
                <c:pt idx="7553">
                  <c:v>3.8675280473918203E-2</c:v>
                </c:pt>
                <c:pt idx="7554">
                  <c:v>4.4994516929837101E-2</c:v>
                </c:pt>
                <c:pt idx="7555">
                  <c:v>5.1282963741913302E-2</c:v>
                </c:pt>
                <c:pt idx="7556">
                  <c:v>5.7536317740541097E-2</c:v>
                </c:pt>
                <c:pt idx="7557">
                  <c:v>6.3750299770046107E-2</c:v>
                </c:pt>
                <c:pt idx="7558">
                  <c:v>6.9920657616901194E-2</c:v>
                </c:pt>
                <c:pt idx="7559">
                  <c:v>7.6043168919506604E-2</c:v>
                </c:pt>
                <c:pt idx="7560">
                  <c:v>8.2113644057541998E-2</c:v>
                </c:pt>
                <c:pt idx="7561">
                  <c:v>8.81279290189141E-2</c:v>
                </c:pt>
                <c:pt idx="7562">
                  <c:v>9.40819082423376E-2</c:v>
                </c:pt>
                <c:pt idx="7563">
                  <c:v>9.9971507433604098E-2</c:v>
                </c:pt>
                <c:pt idx="7564">
                  <c:v>0.10579269635361201</c:v>
                </c:pt>
                <c:pt idx="7565">
                  <c:v>0.111541491576251</c:v>
                </c:pt>
                <c:pt idx="7566">
                  <c:v>0.117213959214249</c:v>
                </c:pt>
                <c:pt idx="7567">
                  <c:v>0.12280621761112499</c:v>
                </c:pt>
                <c:pt idx="7568">
                  <c:v>0.128314439997395</c:v>
                </c:pt>
                <c:pt idx="7569">
                  <c:v>0.133734857109223</c:v>
                </c:pt>
                <c:pt idx="7570">
                  <c:v>0.13906375976771901</c:v>
                </c:pt>
                <c:pt idx="7571">
                  <c:v>0.144297501417122</c:v>
                </c:pt>
                <c:pt idx="7572">
                  <c:v>0.14943250062013</c:v>
                </c:pt>
                <c:pt idx="7573">
                  <c:v>0.154465243508667</c:v>
                </c:pt>
                <c:pt idx="7574">
                  <c:v>0.159392286188418</c:v>
                </c:pt>
                <c:pt idx="7575">
                  <c:v>0.16421025709547499</c:v>
                </c:pt>
                <c:pt idx="7576">
                  <c:v>0.16891585930349301</c:v>
                </c:pt>
                <c:pt idx="7577">
                  <c:v>0.17350587277976701</c:v>
                </c:pt>
                <c:pt idx="7578">
                  <c:v>0.17797715658869401</c:v>
                </c:pt>
                <c:pt idx="7579">
                  <c:v>0.18232665104110701</c:v>
                </c:pt>
                <c:pt idx="7580">
                  <c:v>0.186551379788016</c:v>
                </c:pt>
                <c:pt idx="7581">
                  <c:v>0.190648451857311</c:v>
                </c:pt>
                <c:pt idx="7582">
                  <c:v>0.194615063632055</c:v>
                </c:pt>
                <c:pt idx="7583">
                  <c:v>0.19844850076898701</c:v>
                </c:pt>
                <c:pt idx="7584">
                  <c:v>0.202146140055942</c:v>
                </c:pt>
                <c:pt idx="7585">
                  <c:v>0.205705451206911</c:v>
                </c:pt>
                <c:pt idx="7586">
                  <c:v>0.209123998593507</c:v>
                </c:pt>
                <c:pt idx="7587">
                  <c:v>0.21239944291166199</c:v>
                </c:pt>
                <c:pt idx="7588">
                  <c:v>0.21552954278240599</c:v>
                </c:pt>
                <c:pt idx="7589">
                  <c:v>0.21851215628564</c:v>
                </c:pt>
                <c:pt idx="7590">
                  <c:v>0.221345242425844</c:v>
                </c:pt>
                <c:pt idx="7591">
                  <c:v>0.224026862528725</c:v>
                </c:pt>
                <c:pt idx="7592">
                  <c:v>0.22655518156785101</c:v>
                </c:pt>
                <c:pt idx="7593">
                  <c:v>0.228928469420354</c:v>
                </c:pt>
                <c:pt idx="7594">
                  <c:v>0.23114510205084501</c:v>
                </c:pt>
                <c:pt idx="7595">
                  <c:v>0.233203562622744</c:v>
                </c:pt>
                <c:pt idx="7596">
                  <c:v>0.23510244253624299</c:v>
                </c:pt>
                <c:pt idx="7597">
                  <c:v>0.236840442392212</c:v>
                </c:pt>
                <c:pt idx="7598">
                  <c:v>0.23841637288136799</c:v>
                </c:pt>
                <c:pt idx="7599">
                  <c:v>0.23982915559812501</c:v>
                </c:pt>
                <c:pt idx="7600">
                  <c:v>0.24107782377853701</c:v>
                </c:pt>
                <c:pt idx="7601">
                  <c:v>0.242161522961857</c:v>
                </c:pt>
                <c:pt idx="7602">
                  <c:v>0.24307951157524199</c:v>
                </c:pt>
                <c:pt idx="7603">
                  <c:v>0.24383116144120701</c:v>
                </c:pt>
                <c:pt idx="7604">
                  <c:v>0.24441595820748699</c:v>
                </c:pt>
                <c:pt idx="7605">
                  <c:v>0.244833501699009</c:v>
                </c:pt>
                <c:pt idx="7606">
                  <c:v>0.245083506191726</c:v>
                </c:pt>
                <c:pt idx="7607">
                  <c:v>0.245165800608143</c:v>
                </c:pt>
                <c:pt idx="7608">
                  <c:v>0.24508032863438201</c:v>
                </c:pt>
                <c:pt idx="7609">
                  <c:v>0.244827148758715</c:v>
                </c:pt>
                <c:pt idx="7610">
                  <c:v>0.24440643423154701</c:v>
                </c:pt>
                <c:pt idx="7611">
                  <c:v>0.24381847294685499</c:v>
                </c:pt>
                <c:pt idx="7612">
                  <c:v>0.24306366724518599</c:v>
                </c:pt>
                <c:pt idx="7613">
                  <c:v>0.24214253363833499</c:v>
                </c:pt>
                <c:pt idx="7614">
                  <c:v>0.241055702455898</c:v>
                </c:pt>
                <c:pt idx="7615">
                  <c:v>0.23980391741394</c:v>
                </c:pt>
                <c:pt idx="7616">
                  <c:v>0.23838803510606801</c:v>
                </c:pt>
                <c:pt idx="7617">
                  <c:v>0.236809024417271</c:v>
                </c:pt>
                <c:pt idx="7618">
                  <c:v>0.235067965860909</c:v>
                </c:pt>
                <c:pt idx="7619">
                  <c:v>0.23316605083932501</c:v>
                </c:pt>
                <c:pt idx="7620">
                  <c:v>0.231104580828568</c:v>
                </c:pt>
                <c:pt idx="7621">
                  <c:v>0.22888496648779799</c:v>
                </c:pt>
                <c:pt idx="7622">
                  <c:v>0.22650872669397301</c:v>
                </c:pt>
                <c:pt idx="7623">
                  <c:v>0.223977487502486</c:v>
                </c:pt>
                <c:pt idx="7624">
                  <c:v>0.22129298103446099</c:v>
                </c:pt>
                <c:pt idx="7625">
                  <c:v>0.21845704429146301</c:v>
                </c:pt>
                <c:pt idx="7626">
                  <c:v>0.21547161789844399</c:v>
                </c:pt>
                <c:pt idx="7627">
                  <c:v>0.21233874477577899</c:v>
                </c:pt>
                <c:pt idx="7628">
                  <c:v>0.209060568741298</c:v>
                </c:pt>
                <c:pt idx="7629">
                  <c:v>0.205639333043276</c:v>
                </c:pt>
                <c:pt idx="7630">
                  <c:v>0.20207737882538901</c:v>
                </c:pt>
                <c:pt idx="7631">
                  <c:v>0.19837714352466601</c:v>
                </c:pt>
                <c:pt idx="7632">
                  <c:v>0.19454115920356299</c:v>
                </c:pt>
                <c:pt idx="7633">
                  <c:v>0.19057205081727699</c:v>
                </c:pt>
                <c:pt idx="7634">
                  <c:v>0.18647253441749501</c:v>
                </c:pt>
                <c:pt idx="7635">
                  <c:v>0.182245415293805</c:v>
                </c:pt>
                <c:pt idx="7636">
                  <c:v>0.17789358605404401</c:v>
                </c:pt>
                <c:pt idx="7637">
                  <c:v>0.17342002464489301</c:v>
                </c:pt>
                <c:pt idx="7638">
                  <c:v>0.16882779231407399</c:v>
                </c:pt>
                <c:pt idx="7639">
                  <c:v>0.16412003151554899</c:v>
                </c:pt>
                <c:pt idx="7640">
                  <c:v>0.15929996375914099</c:v>
                </c:pt>
                <c:pt idx="7641">
                  <c:v>0.154370887406063</c:v>
                </c:pt>
                <c:pt idx="7642">
                  <c:v>0.149336175411862</c:v>
                </c:pt>
                <c:pt idx="7643">
                  <c:v>0.14419927301830701</c:v>
                </c:pt>
                <c:pt idx="7644">
                  <c:v>0.13896369539582301</c:v>
                </c:pt>
                <c:pt idx="7645">
                  <c:v>0.133633025238065</c:v>
                </c:pt>
                <c:pt idx="7646">
                  <c:v>0.128210910310288</c:v>
                </c:pt>
                <c:pt idx="7647">
                  <c:v>0.122701060953195</c:v>
                </c:pt>
                <c:pt idx="7648">
                  <c:v>0.11710724754395301</c:v>
                </c:pt>
                <c:pt idx="7649">
                  <c:v>0.111433297916139</c:v>
                </c:pt>
                <c:pt idx="7650">
                  <c:v>0.10568309474035401</c:v>
                </c:pt>
                <c:pt idx="7651">
                  <c:v>9.9860572867331507E-2</c:v>
                </c:pt>
                <c:pt idx="7652">
                  <c:v>9.3969716635317294E-2</c:v>
                </c:pt>
                <c:pt idx="7653">
                  <c:v>8.8014557143603206E-2</c:v>
                </c:pt>
                <c:pt idx="7654">
                  <c:v>8.1999169494052407E-2</c:v>
                </c:pt>
                <c:pt idx="7655">
                  <c:v>7.5927670002517406E-2</c:v>
                </c:pt>
                <c:pt idx="7656">
                  <c:v>6.9804213382054003E-2</c:v>
                </c:pt>
                <c:pt idx="7657">
                  <c:v>6.3632989899861506E-2</c:v>
                </c:pt>
                <c:pt idx="7658">
                  <c:v>5.74182225098918E-2</c:v>
                </c:pt>
                <c:pt idx="7659">
                  <c:v>5.1164163963092403E-2</c:v>
                </c:pt>
                <c:pt idx="7660">
                  <c:v>4.4875093897258599E-2</c:v>
                </c:pt>
                <c:pt idx="7661">
                  <c:v>3.8555315908486799E-2</c:v>
                </c:pt>
                <c:pt idx="7662">
                  <c:v>3.22091546062344E-2</c:v>
                </c:pt>
                <c:pt idx="7663">
                  <c:v>2.5840952653999098E-2</c:v>
                </c:pt>
                <c:pt idx="7664">
                  <c:v>1.94550677976442E-2</c:v>
                </c:pt>
                <c:pt idx="7665">
                  <c:v>1.30558698834036E-2</c:v>
                </c:pt>
                <c:pt idx="7666">
                  <c:v>6.6477378676057996E-3</c:v>
                </c:pt>
                <c:pt idx="7667">
                  <c:v>2.3505682016436999E-4</c:v>
                </c:pt>
                <c:pt idx="7668">
                  <c:v>-6.1777850761153101E-3</c:v>
                </c:pt>
                <c:pt idx="7669">
                  <c:v>-1.2586399528359399E-2</c:v>
                </c:pt>
                <c:pt idx="7670">
                  <c:v>-1.8986401136524101E-2</c:v>
                </c:pt>
                <c:pt idx="7671">
                  <c:v>-2.53734103943151E-2</c:v>
                </c:pt>
                <c:pt idx="7672">
                  <c:v>-3.1743056686073197E-2</c:v>
                </c:pt>
                <c:pt idx="7673">
                  <c:v>-3.8090981277576798E-2</c:v>
                </c:pt>
                <c:pt idx="7674">
                  <c:v>-4.44128402987135E-2</c:v>
                </c:pt>
                <c:pt idx="7675">
                  <c:v>-5.0704307715980397E-2</c:v>
                </c:pt>
                <c:pt idx="7676">
                  <c:v>-5.6961078292778897E-2</c:v>
                </c:pt>
                <c:pt idx="7677">
                  <c:v>-6.3178870535477799E-2</c:v>
                </c:pt>
                <c:pt idx="7678">
                  <c:v>-6.9353429623230198E-2</c:v>
                </c:pt>
                <c:pt idx="7679">
                  <c:v>-7.5480530319536596E-2</c:v>
                </c:pt>
                <c:pt idx="7680">
                  <c:v>-8.1555979863565303E-2</c:v>
                </c:pt>
                <c:pt idx="7681">
                  <c:v>-8.7575620839248594E-2</c:v>
                </c:pt>
                <c:pt idx="7682">
                  <c:v>-9.3535334020192804E-2</c:v>
                </c:pt>
                <c:pt idx="7683">
                  <c:v>-9.9431041188455804E-2</c:v>
                </c:pt>
                <c:pt idx="7684">
                  <c:v>-0.105258707925262</c:v>
                </c:pt>
                <c:pt idx="7685">
                  <c:v>-0.111014346371744</c:v>
                </c:pt>
                <c:pt idx="7686">
                  <c:v>-0.11669401795783001</c:v>
                </c:pt>
                <c:pt idx="7687">
                  <c:v>-0.122293836097393</c:v>
                </c:pt>
                <c:pt idx="7688">
                  <c:v>-0.12780996884783399</c:v>
                </c:pt>
                <c:pt idx="7689">
                  <c:v>-0.13323864153227399</c:v>
                </c:pt>
                <c:pt idx="7690">
                  <c:v>-0.138576139322553</c:v>
                </c:pt>
                <c:pt idx="7691">
                  <c:v>-0.143818809781282</c:v>
                </c:pt>
                <c:pt idx="7692">
                  <c:v>-0.148963065361194</c:v>
                </c:pt>
                <c:pt idx="7693">
                  <c:v>-0.15400538586009799</c:v>
                </c:pt>
                <c:pt idx="7694">
                  <c:v>-0.15894232082974</c:v>
                </c:pt>
                <c:pt idx="7695">
                  <c:v>-0.16377049193694199</c:v>
                </c:pt>
                <c:pt idx="7696">
                  <c:v>-0.16848659527538601</c:v>
                </c:pt>
                <c:pt idx="7697">
                  <c:v>-0.17308740362646799</c:v>
                </c:pt>
                <c:pt idx="7698">
                  <c:v>-0.17756976866767499</c:v>
                </c:pt>
                <c:pt idx="7699">
                  <c:v>-0.18193062312698199</c:v>
                </c:pt>
                <c:pt idx="7700">
                  <c:v>-0.186166982881768</c:v>
                </c:pt>
                <c:pt idx="7701">
                  <c:v>-0.19027594900085601</c:v>
                </c:pt>
                <c:pt idx="7702">
                  <c:v>-0.194254709728235</c:v>
                </c:pt>
                <c:pt idx="7703">
                  <c:v>-0.198100542407144</c:v>
                </c:pt>
                <c:pt idx="7704">
                  <c:v>-0.20181081534317899</c:v>
                </c:pt>
                <c:pt idx="7705">
                  <c:v>-0.205382989605152</c:v>
                </c:pt>
                <c:pt idx="7706">
                  <c:v>-0.20881462076248</c:v>
                </c:pt>
                <c:pt idx="7707">
                  <c:v>-0.21210336055790199</c:v>
                </c:pt>
                <c:pt idx="7708">
                  <c:v>-0.215246958514383</c:v>
                </c:pt>
                <c:pt idx="7709">
                  <c:v>-0.218243263475115</c:v>
                </c:pt>
                <c:pt idx="7710">
                  <c:v>-0.22109022507554399</c:v>
                </c:pt>
                <c:pt idx="7711">
                  <c:v>-0.22378589514643299</c:v>
                </c:pt>
                <c:pt idx="7712">
                  <c:v>-0.22632842904698999</c:v>
                </c:pt>
                <c:pt idx="7713">
                  <c:v>-0.22871608692714901</c:v>
                </c:pt>
                <c:pt idx="7714">
                  <c:v>-0.23094723491814501</c:v>
                </c:pt>
                <c:pt idx="7715">
                  <c:v>-0.23302034625057</c:v>
                </c:pt>
                <c:pt idx="7716">
                  <c:v>-0.234934002299135</c:v>
                </c:pt>
                <c:pt idx="7717">
                  <c:v>-0.236686893553433</c:v>
                </c:pt>
                <c:pt idx="7718">
                  <c:v>-0.23827782051403501</c:v>
                </c:pt>
                <c:pt idx="7719">
                  <c:v>-0.23970569451330101</c:v>
                </c:pt>
                <c:pt idx="7720">
                  <c:v>-0.24096953846035801</c:v>
                </c:pt>
                <c:pt idx="7721">
                  <c:v>-0.24206848750971599</c:v>
                </c:pt>
                <c:pt idx="7722">
                  <c:v>-0.243001789653082</c:v>
                </c:pt>
                <c:pt idx="7723">
                  <c:v>-0.24376880623396099</c:v>
                </c:pt>
                <c:pt idx="7724">
                  <c:v>-0.24436901238467801</c:v>
                </c:pt>
                <c:pt idx="7725">
                  <c:v>-0.244801997385555</c:v>
                </c:pt>
                <c:pt idx="7726">
                  <c:v>-0.24506746494595699</c:v>
                </c:pt>
                <c:pt idx="7727">
                  <c:v>-0.24516523340704599</c:v>
                </c:pt>
                <c:pt idx="7728">
                  <c:v>-0.24509523586609</c:v>
                </c:pt>
                <c:pt idx="7729">
                  <c:v>-0.24485752022224599</c:v>
                </c:pt>
                <c:pt idx="7730">
                  <c:v>-0.244452249143777</c:v>
                </c:pt>
                <c:pt idx="7731">
                  <c:v>-0.24387969995674599</c:v>
                </c:pt>
                <c:pt idx="7732">
                  <c:v>-0.24314026445523701</c:v>
                </c:pt>
                <c:pt idx="7733">
                  <c:v>-0.242234448633252</c:v>
                </c:pt>
                <c:pt idx="7734">
                  <c:v>-0.24116287233846301</c:v>
                </c:pt>
                <c:pt idx="7735">
                  <c:v>-0.23992626884804999</c:v>
                </c:pt>
                <c:pt idx="7736">
                  <c:v>-0.23852548436692</c:v>
                </c:pt>
                <c:pt idx="7737">
                  <c:v>-0.23696147744865401</c:v>
                </c:pt>
                <c:pt idx="7738">
                  <c:v>-0.23523531833956601</c:v>
                </c:pt>
                <c:pt idx="7739">
                  <c:v>-0.23334818824634199</c:v>
                </c:pt>
                <c:pt idx="7740">
                  <c:v>-0.23130137852773899</c:v>
                </c:pt>
                <c:pt idx="7741">
                  <c:v>-0.22909628981091201</c:v>
                </c:pt>
                <c:pt idx="7742">
                  <c:v>-0.22673443103297</c:v>
                </c:pt>
                <c:pt idx="7743">
                  <c:v>-0.224217418408408</c:v>
                </c:pt>
                <c:pt idx="7744">
                  <c:v>-0.22154697432314499</c:v>
                </c:pt>
                <c:pt idx="7745">
                  <c:v>-0.21872492615588801</c:v>
                </c:pt>
                <c:pt idx="7746">
                  <c:v>-0.21575320502767101</c:v>
                </c:pt>
                <c:pt idx="7747">
                  <c:v>-0.212633844480386</c:v>
                </c:pt>
                <c:pt idx="7748">
                  <c:v>-0.20936897908523999</c:v>
                </c:pt>
                <c:pt idx="7749">
                  <c:v>-0.20596084298206899</c:v>
                </c:pt>
                <c:pt idx="7750">
                  <c:v>-0.20241176835052499</c:v>
                </c:pt>
                <c:pt idx="7751">
                  <c:v>-0.19872418381416601</c:v>
                </c:pt>
                <c:pt idx="7752">
                  <c:v>-0.19490061277856099</c:v>
                </c:pt>
                <c:pt idx="7753">
                  <c:v>-0.190943671704523</c:v>
                </c:pt>
                <c:pt idx="7754">
                  <c:v>-0.18685606831767501</c:v>
                </c:pt>
                <c:pt idx="7755">
                  <c:v>-0.18264059975555799</c:v>
                </c:pt>
                <c:pt idx="7756">
                  <c:v>-0.178300150653558</c:v>
                </c:pt>
                <c:pt idx="7757">
                  <c:v>-0.17383769117095199</c:v>
                </c:pt>
                <c:pt idx="7758">
                  <c:v>-0.169256274958442</c:v>
                </c:pt>
                <c:pt idx="7759">
                  <c:v>-0.164559037068543</c:v>
                </c:pt>
                <c:pt idx="7760">
                  <c:v>-0.159749191810276</c:v>
                </c:pt>
                <c:pt idx="7761">
                  <c:v>-0.15483003054962399</c:v>
                </c:pt>
                <c:pt idx="7762">
                  <c:v>-0.14980491945725699</c:v>
                </c:pt>
                <c:pt idx="7763">
                  <c:v>-0.144677297205072</c:v>
                </c:pt>
                <c:pt idx="7764">
                  <c:v>-0.139450672613111</c:v>
                </c:pt>
                <c:pt idx="7765">
                  <c:v>-0.13412862224849301</c:v>
                </c:pt>
                <c:pt idx="7766">
                  <c:v>-0.12871478797796901</c:v>
                </c:pt>
                <c:pt idx="7767">
                  <c:v>-0.12321287447580601</c:v>
                </c:pt>
                <c:pt idx="7768">
                  <c:v>-0.117626646688686</c:v>
                </c:pt>
                <c:pt idx="7769">
                  <c:v>-0.11195992725935899</c:v>
                </c:pt>
                <c:pt idx="7770">
                  <c:v>-0.106216593910821</c:v>
                </c:pt>
                <c:pt idx="7771">
                  <c:v>-0.100400576792797</c:v>
                </c:pt>
                <c:pt idx="7772">
                  <c:v>-9.4515855792343895E-2</c:v>
                </c:pt>
                <c:pt idx="7773">
                  <c:v>-8.85664578104296E-2</c:v>
                </c:pt>
                <c:pt idx="7774">
                  <c:v>-8.2556454006329202E-2</c:v>
                </c:pt>
                <c:pt idx="7775">
                  <c:v>-7.6489957011741896E-2</c:v>
                </c:pt>
                <c:pt idx="7776">
                  <c:v>-7.0371118116526798E-2</c:v>
                </c:pt>
                <c:pt idx="7777">
                  <c:v>-6.4204124427984094E-2</c:v>
                </c:pt>
                <c:pt idx="7778">
                  <c:v>-5.7993196005628002E-2</c:v>
                </c:pt>
                <c:pt idx="7779">
                  <c:v>-5.17425829734093E-2</c:v>
                </c:pt>
                <c:pt idx="7780">
                  <c:v>-4.5456562611365402E-2</c:v>
                </c:pt>
                <c:pt idx="7781">
                  <c:v>-3.91394364286878E-2</c:v>
                </c:pt>
                <c:pt idx="7782">
                  <c:v>-3.2795527220208898E-2</c:v>
                </c:pt>
                <c:pt idx="7783">
                  <c:v>-2.6429176108323901E-2</c:v>
                </c:pt>
                <c:pt idx="7784">
                  <c:v>-2.0044739572370299E-2</c:v>
                </c:pt>
                <c:pt idx="7785">
                  <c:v>-1.3646586467499699E-2</c:v>
                </c:pt>
                <c:pt idx="7786">
                  <c:v>-7.23909503508007E-3</c:v>
                </c:pt>
                <c:pt idx="7787">
                  <c:v>-8.2664990667515004E-4</c:v>
                </c:pt>
                <c:pt idx="7788">
                  <c:v>5.5863608963485E-3</c:v>
                </c:pt>
                <c:pt idx="7789">
                  <c:v>1.19955489655345E-2</c:v>
                </c:pt>
                <c:pt idx="7790">
                  <c:v>1.83965285083144E-2</c:v>
                </c:pt>
                <c:pt idx="7791">
                  <c:v>2.4784919349195501E-2</c:v>
                </c:pt>
                <c:pt idx="7792">
                  <c:v>3.11563499271044E-2</c:v>
                </c:pt>
                <c:pt idx="7793">
                  <c:v>3.7506460286836601E-2</c:v>
                </c:pt>
                <c:pt idx="7794">
                  <c:v>4.3830905062563701E-2</c:v>
                </c:pt>
                <c:pt idx="7795">
                  <c:v>5.0125356451356698E-2</c:v>
                </c:pt>
                <c:pt idx="7796">
                  <c:v>5.6385507174692401E-2</c:v>
                </c:pt>
                <c:pt idx="7797">
                  <c:v>6.2607073425913096E-2</c:v>
                </c:pt>
                <c:pt idx="7798">
                  <c:v>6.87857978016264E-2</c:v>
                </c:pt>
                <c:pt idx="7799">
                  <c:v>7.4917452215036096E-2</c:v>
                </c:pt>
                <c:pt idx="7800">
                  <c:v>8.0997840789212405E-2</c:v>
                </c:pt>
                <c:pt idx="7801">
                  <c:v>8.7022802728320595E-2</c:v>
                </c:pt>
                <c:pt idx="7802">
                  <c:v>9.2988215164844207E-2</c:v>
                </c:pt>
                <c:pt idx="7803">
                  <c:v>9.8889995980853504E-2</c:v>
                </c:pt>
                <c:pt idx="7804">
                  <c:v>0.10472410660139</c:v>
                </c:pt>
                <c:pt idx="7805">
                  <c:v>0.110486554758052</c:v>
                </c:pt>
                <c:pt idx="7806">
                  <c:v>0.11617339722089701</c:v>
                </c:pt>
                <c:pt idx="7807">
                  <c:v>0.121780742496785</c:v>
                </c:pt>
                <c:pt idx="7808">
                  <c:v>0.12730475349231599</c:v>
                </c:pt>
                <c:pt idx="7809">
                  <c:v>0.132741650139544</c:v>
                </c:pt>
                <c:pt idx="7810">
                  <c:v>0.138087711982672</c:v>
                </c:pt>
                <c:pt idx="7811">
                  <c:v>0.143339280723948</c:v>
                </c:pt>
                <c:pt idx="7812">
                  <c:v>0.14849276272703199</c:v>
                </c:pt>
                <c:pt idx="7813">
                  <c:v>0.153544631476112</c:v>
                </c:pt>
                <c:pt idx="7814">
                  <c:v>0.15849142998908999</c:v>
                </c:pt>
                <c:pt idx="7815">
                  <c:v>0.163329773183187</c:v>
                </c:pt>
                <c:pt idx="7816">
                  <c:v>0.16805635019134901</c:v>
                </c:pt>
                <c:pt idx="7817">
                  <c:v>0.17266792662786401</c:v>
                </c:pt>
                <c:pt idx="7818">
                  <c:v>0.177161346801645</c:v>
                </c:pt>
                <c:pt idx="7819">
                  <c:v>0.18153353587566301</c:v>
                </c:pt>
                <c:pt idx="7820">
                  <c:v>0.18578150197104901</c:v>
                </c:pt>
                <c:pt idx="7821">
                  <c:v>0.189902338214431</c:v>
                </c:pt>
                <c:pt idx="7822">
                  <c:v>0.19389322472710099</c:v>
                </c:pt>
                <c:pt idx="7823">
                  <c:v>0.197751430554652</c:v>
                </c:pt>
                <c:pt idx="7824">
                  <c:v>0.20147431553576101</c:v>
                </c:pt>
                <c:pt idx="7825">
                  <c:v>0.205059332108848</c:v>
                </c:pt>
                <c:pt idx="7826">
                  <c:v>0.208504027055367</c:v>
                </c:pt>
                <c:pt idx="7827">
                  <c:v>0.21180604317853399</c:v>
                </c:pt>
                <c:pt idx="7828">
                  <c:v>0.214963120916355</c:v>
                </c:pt>
                <c:pt idx="7829">
                  <c:v>0.217973099887838</c:v>
                </c:pt>
                <c:pt idx="7830">
                  <c:v>0.22083392037133701</c:v>
                </c:pt>
                <c:pt idx="7831">
                  <c:v>0.22354362471401201</c:v>
                </c:pt>
                <c:pt idx="7832">
                  <c:v>0.22610035867145201</c:v>
                </c:pt>
                <c:pt idx="7833">
                  <c:v>0.22850237267652301</c:v>
                </c:pt>
                <c:pt idx="7834">
                  <c:v>0.230748023036598</c:v>
                </c:pt>
                <c:pt idx="7835">
                  <c:v>0.232835773058333</c:v>
                </c:pt>
                <c:pt idx="7836">
                  <c:v>0.23476419409921601</c:v>
                </c:pt>
                <c:pt idx="7837">
                  <c:v>0.23653196654519101</c:v>
                </c:pt>
                <c:pt idx="7838">
                  <c:v>0.23813788071366199</c:v>
                </c:pt>
                <c:pt idx="7839">
                  <c:v>0.23958083768128</c:v>
                </c:pt>
                <c:pt idx="7840">
                  <c:v>0.240859850035929</c:v>
                </c:pt>
                <c:pt idx="7841">
                  <c:v>0.241974042552415</c:v>
                </c:pt>
                <c:pt idx="7842">
                  <c:v>0.24292265279137501</c:v>
                </c:pt>
                <c:pt idx="7843">
                  <c:v>0.243705031621018</c:v>
                </c:pt>
                <c:pt idx="7844">
                  <c:v>0.24432064366132</c:v>
                </c:pt>
                <c:pt idx="7845">
                  <c:v>0.244769067650388</c:v>
                </c:pt>
                <c:pt idx="7846">
                  <c:v>0.24504999673272099</c:v>
                </c:pt>
                <c:pt idx="7847">
                  <c:v>0.24516323866920001</c:v>
                </c:pt>
                <c:pt idx="7848">
                  <c:v>0.24510871596862899</c:v>
                </c:pt>
                <c:pt idx="7849">
                  <c:v>0.24488646594076599</c:v>
                </c:pt>
                <c:pt idx="7850">
                  <c:v>0.24449664067079099</c:v>
                </c:pt>
                <c:pt idx="7851">
                  <c:v>0.243939506915234</c:v>
                </c:pt>
                <c:pt idx="7852">
                  <c:v>0.243215445919435</c:v>
                </c:pt>
                <c:pt idx="7853">
                  <c:v>0.242324953156659</c:v>
                </c:pt>
                <c:pt idx="7854">
                  <c:v>0.24126863798904299</c:v>
                </c:pt>
                <c:pt idx="7855">
                  <c:v>0.24004722325061201</c:v>
                </c:pt>
                <c:pt idx="7856">
                  <c:v>0.238661544752647</c:v>
                </c:pt>
                <c:pt idx="7857">
                  <c:v>0.23711255071173801</c:v>
                </c:pt>
                <c:pt idx="7858">
                  <c:v>0.235401301100924</c:v>
                </c:pt>
                <c:pt idx="7859">
                  <c:v>0.23352896692435299</c:v>
                </c:pt>
                <c:pt idx="7860">
                  <c:v>0.23149682941597299</c:v>
                </c:pt>
                <c:pt idx="7861">
                  <c:v>0.22930627916277799</c:v>
                </c:pt>
                <c:pt idx="7862">
                  <c:v>0.22695881515323901</c:v>
                </c:pt>
                <c:pt idx="7863">
                  <c:v>0.22445604375154801</c:v>
                </c:pt>
                <c:pt idx="7864">
                  <c:v>0.22179967759838301</c:v>
                </c:pt>
                <c:pt idx="7865">
                  <c:v>0.21899153443895999</c:v>
                </c:pt>
                <c:pt idx="7866">
                  <c:v>0.21603353587914401</c:v>
                </c:pt>
                <c:pt idx="7867">
                  <c:v>0.21292770607050801</c:v>
                </c:pt>
                <c:pt idx="7868">
                  <c:v>0.209676170325203</c:v>
                </c:pt>
                <c:pt idx="7869">
                  <c:v>0.20628115366162</c:v>
                </c:pt>
                <c:pt idx="7870">
                  <c:v>0.20274497928180599</c:v>
                </c:pt>
                <c:pt idx="7871">
                  <c:v>0.19907006698170801</c:v>
                </c:pt>
                <c:pt idx="7872">
                  <c:v>0.19525893149531201</c:v>
                </c:pt>
                <c:pt idx="7873">
                  <c:v>0.19131418077381501</c:v>
                </c:pt>
                <c:pt idx="7874">
                  <c:v>0.18723851420100801</c:v>
                </c:pt>
              </c:numCache>
            </c:numRef>
          </c:yVal>
          <c:smooth val="1"/>
          <c:extLst>
            <c:ext xmlns:c16="http://schemas.microsoft.com/office/drawing/2014/chart" uri="{C3380CC4-5D6E-409C-BE32-E72D297353CC}">
              <c16:uniqueId val="{00000000-C12D-40EE-B3B6-696719DB9182}"/>
            </c:ext>
          </c:extLst>
        </c:ser>
        <c:ser>
          <c:idx val="1"/>
          <c:order val="1"/>
          <c:tx>
            <c:v>FEM</c:v>
          </c:tx>
          <c:spPr>
            <a:ln w="19050"/>
          </c:spPr>
          <c:marker>
            <c:symbol val="none"/>
          </c:marker>
          <c:xVal>
            <c:numRef>
              <c:f>'double-span'!$A$9:$A$3342</c:f>
              <c:numCache>
                <c:formatCode>0.00E+00</c:formatCode>
                <c:ptCount val="3334"/>
                <c:pt idx="0" formatCode="General">
                  <c:v>0</c:v>
                </c:pt>
                <c:pt idx="1">
                  <c:v>1.5E-3</c:v>
                </c:pt>
                <c:pt idx="2">
                  <c:v>3.0000000000000001E-3</c:v>
                </c:pt>
                <c:pt idx="3">
                  <c:v>4.4999999999999997E-3</c:v>
                </c:pt>
                <c:pt idx="4">
                  <c:v>6.0000000000000001E-3</c:v>
                </c:pt>
                <c:pt idx="5">
                  <c:v>7.4999999999999997E-3</c:v>
                </c:pt>
                <c:pt idx="6">
                  <c:v>8.9999999999999993E-3</c:v>
                </c:pt>
                <c:pt idx="7" formatCode="General">
                  <c:v>1.0500000000000001E-2</c:v>
                </c:pt>
                <c:pt idx="8" formatCode="General">
                  <c:v>1.2E-2</c:v>
                </c:pt>
                <c:pt idx="9" formatCode="General">
                  <c:v>1.35E-2</c:v>
                </c:pt>
                <c:pt idx="10" formatCode="General">
                  <c:v>1.4999999999999999E-2</c:v>
                </c:pt>
                <c:pt idx="11" formatCode="General">
                  <c:v>1.6500000000000001E-2</c:v>
                </c:pt>
                <c:pt idx="12" formatCode="General">
                  <c:v>1.7999999999999999E-2</c:v>
                </c:pt>
                <c:pt idx="13" formatCode="General">
                  <c:v>1.95E-2</c:v>
                </c:pt>
                <c:pt idx="14" formatCode="General">
                  <c:v>2.1000000000000001E-2</c:v>
                </c:pt>
                <c:pt idx="15" formatCode="General">
                  <c:v>2.2499999999999999E-2</c:v>
                </c:pt>
                <c:pt idx="16" formatCode="General">
                  <c:v>2.4E-2</c:v>
                </c:pt>
                <c:pt idx="17" formatCode="General">
                  <c:v>2.5499999999999998E-2</c:v>
                </c:pt>
                <c:pt idx="18" formatCode="General">
                  <c:v>2.7E-2</c:v>
                </c:pt>
                <c:pt idx="19" formatCode="General">
                  <c:v>2.8500000000000001E-2</c:v>
                </c:pt>
                <c:pt idx="20" formatCode="General">
                  <c:v>0.03</c:v>
                </c:pt>
                <c:pt idx="21" formatCode="General">
                  <c:v>3.15E-2</c:v>
                </c:pt>
                <c:pt idx="22" formatCode="General">
                  <c:v>3.3000000000000002E-2</c:v>
                </c:pt>
                <c:pt idx="23" formatCode="General">
                  <c:v>3.4500000000000003E-2</c:v>
                </c:pt>
                <c:pt idx="24" formatCode="General">
                  <c:v>3.5999999999999997E-2</c:v>
                </c:pt>
                <c:pt idx="25" formatCode="General">
                  <c:v>3.7499999999999999E-2</c:v>
                </c:pt>
                <c:pt idx="26" formatCode="General">
                  <c:v>3.9E-2</c:v>
                </c:pt>
                <c:pt idx="27" formatCode="General">
                  <c:v>4.0500000000000001E-2</c:v>
                </c:pt>
                <c:pt idx="28" formatCode="General">
                  <c:v>4.2000000000000003E-2</c:v>
                </c:pt>
                <c:pt idx="29" formatCode="General">
                  <c:v>4.3499999999999997E-2</c:v>
                </c:pt>
                <c:pt idx="30" formatCode="General">
                  <c:v>4.4999999999999998E-2</c:v>
                </c:pt>
                <c:pt idx="31" formatCode="General">
                  <c:v>4.65E-2</c:v>
                </c:pt>
                <c:pt idx="32" formatCode="General">
                  <c:v>4.8000000000000001E-2</c:v>
                </c:pt>
                <c:pt idx="33" formatCode="General">
                  <c:v>4.9500000000000002E-2</c:v>
                </c:pt>
                <c:pt idx="34" formatCode="General">
                  <c:v>5.0999999999999997E-2</c:v>
                </c:pt>
                <c:pt idx="35" formatCode="General">
                  <c:v>5.2499999999999998E-2</c:v>
                </c:pt>
                <c:pt idx="36" formatCode="General">
                  <c:v>5.3999999999999999E-2</c:v>
                </c:pt>
                <c:pt idx="37" formatCode="General">
                  <c:v>5.5500000000000001E-2</c:v>
                </c:pt>
                <c:pt idx="38" formatCode="General">
                  <c:v>5.7000000000000002E-2</c:v>
                </c:pt>
                <c:pt idx="39" formatCode="General">
                  <c:v>5.8500000000000003E-2</c:v>
                </c:pt>
                <c:pt idx="40" formatCode="General">
                  <c:v>0.06</c:v>
                </c:pt>
                <c:pt idx="41" formatCode="General">
                  <c:v>6.1499999999999999E-2</c:v>
                </c:pt>
                <c:pt idx="42" formatCode="General">
                  <c:v>6.3E-2</c:v>
                </c:pt>
                <c:pt idx="43" formatCode="General">
                  <c:v>6.4500000000000002E-2</c:v>
                </c:pt>
                <c:pt idx="44" formatCode="General">
                  <c:v>6.6000000000000003E-2</c:v>
                </c:pt>
                <c:pt idx="45" formatCode="General">
                  <c:v>6.7500000000000004E-2</c:v>
                </c:pt>
                <c:pt idx="46" formatCode="General">
                  <c:v>6.9000000000000006E-2</c:v>
                </c:pt>
                <c:pt idx="47" formatCode="General">
                  <c:v>7.0499999999999993E-2</c:v>
                </c:pt>
                <c:pt idx="48" formatCode="General">
                  <c:v>7.1999999999999995E-2</c:v>
                </c:pt>
                <c:pt idx="49" formatCode="General">
                  <c:v>7.3499999999999996E-2</c:v>
                </c:pt>
                <c:pt idx="50" formatCode="General">
                  <c:v>7.4999999999999997E-2</c:v>
                </c:pt>
                <c:pt idx="51" formatCode="General">
                  <c:v>7.6499999999999999E-2</c:v>
                </c:pt>
                <c:pt idx="52" formatCode="General">
                  <c:v>7.8E-2</c:v>
                </c:pt>
                <c:pt idx="53" formatCode="General">
                  <c:v>7.9500000000000001E-2</c:v>
                </c:pt>
                <c:pt idx="54" formatCode="General">
                  <c:v>8.1000000000000003E-2</c:v>
                </c:pt>
                <c:pt idx="55" formatCode="General">
                  <c:v>8.2500000000000004E-2</c:v>
                </c:pt>
                <c:pt idx="56" formatCode="General">
                  <c:v>8.4000000000000005E-2</c:v>
                </c:pt>
                <c:pt idx="57" formatCode="General">
                  <c:v>8.5500000000000007E-2</c:v>
                </c:pt>
                <c:pt idx="58" formatCode="General">
                  <c:v>8.6999999999999994E-2</c:v>
                </c:pt>
                <c:pt idx="59" formatCode="General">
                  <c:v>8.8499999999999995E-2</c:v>
                </c:pt>
                <c:pt idx="60" formatCode="General">
                  <c:v>0.09</c:v>
                </c:pt>
                <c:pt idx="61" formatCode="General">
                  <c:v>9.1499999999999998E-2</c:v>
                </c:pt>
                <c:pt idx="62" formatCode="General">
                  <c:v>9.2999999999999999E-2</c:v>
                </c:pt>
                <c:pt idx="63" formatCode="General">
                  <c:v>9.4500000000000001E-2</c:v>
                </c:pt>
                <c:pt idx="64" formatCode="General">
                  <c:v>9.6000000000000002E-2</c:v>
                </c:pt>
                <c:pt idx="65" formatCode="General">
                  <c:v>9.7500000000000003E-2</c:v>
                </c:pt>
                <c:pt idx="66" formatCode="General">
                  <c:v>9.9000000000000005E-2</c:v>
                </c:pt>
                <c:pt idx="67" formatCode="General">
                  <c:v>0.10050000000000001</c:v>
                </c:pt>
                <c:pt idx="68" formatCode="General">
                  <c:v>0.10199999999999999</c:v>
                </c:pt>
                <c:pt idx="69" formatCode="General">
                  <c:v>0.10349999999999999</c:v>
                </c:pt>
                <c:pt idx="70" formatCode="General">
                  <c:v>0.105</c:v>
                </c:pt>
                <c:pt idx="71" formatCode="General">
                  <c:v>0.1065</c:v>
                </c:pt>
                <c:pt idx="72" formatCode="General">
                  <c:v>0.108</c:v>
                </c:pt>
                <c:pt idx="73" formatCode="General">
                  <c:v>0.1095</c:v>
                </c:pt>
                <c:pt idx="74" formatCode="General">
                  <c:v>0.111</c:v>
                </c:pt>
                <c:pt idx="75" formatCode="General">
                  <c:v>0.1125</c:v>
                </c:pt>
                <c:pt idx="76" formatCode="General">
                  <c:v>0.114</c:v>
                </c:pt>
                <c:pt idx="77" formatCode="General">
                  <c:v>0.11550000000000001</c:v>
                </c:pt>
                <c:pt idx="78" formatCode="General">
                  <c:v>0.11700000000000001</c:v>
                </c:pt>
                <c:pt idx="79" formatCode="General">
                  <c:v>0.11849999999999999</c:v>
                </c:pt>
                <c:pt idx="80" formatCode="General">
                  <c:v>0.12</c:v>
                </c:pt>
                <c:pt idx="81" formatCode="General">
                  <c:v>0.1215</c:v>
                </c:pt>
                <c:pt idx="82" formatCode="General">
                  <c:v>0.123</c:v>
                </c:pt>
                <c:pt idx="83" formatCode="General">
                  <c:v>0.1245</c:v>
                </c:pt>
                <c:pt idx="84" formatCode="General">
                  <c:v>0.126</c:v>
                </c:pt>
                <c:pt idx="85" formatCode="General">
                  <c:v>0.1275</c:v>
                </c:pt>
                <c:pt idx="86" formatCode="General">
                  <c:v>0.129</c:v>
                </c:pt>
                <c:pt idx="87" formatCode="General">
                  <c:v>0.1305</c:v>
                </c:pt>
                <c:pt idx="88" formatCode="General">
                  <c:v>0.13200000000000001</c:v>
                </c:pt>
                <c:pt idx="89" formatCode="General">
                  <c:v>0.13350000000000001</c:v>
                </c:pt>
                <c:pt idx="90" formatCode="General">
                  <c:v>0.13500000000000001</c:v>
                </c:pt>
                <c:pt idx="91" formatCode="General">
                  <c:v>0.13650000000000001</c:v>
                </c:pt>
                <c:pt idx="92" formatCode="General">
                  <c:v>0.13800000000000001</c:v>
                </c:pt>
                <c:pt idx="93" formatCode="General">
                  <c:v>0.13950000000000001</c:v>
                </c:pt>
                <c:pt idx="94" formatCode="General">
                  <c:v>0.14099999999999999</c:v>
                </c:pt>
                <c:pt idx="95" formatCode="General">
                  <c:v>0.14249999999999999</c:v>
                </c:pt>
                <c:pt idx="96" formatCode="General">
                  <c:v>0.14399999999999999</c:v>
                </c:pt>
                <c:pt idx="97" formatCode="General">
                  <c:v>0.14549999999999999</c:v>
                </c:pt>
                <c:pt idx="98" formatCode="General">
                  <c:v>0.14699999999999999</c:v>
                </c:pt>
                <c:pt idx="99" formatCode="General">
                  <c:v>0.14849999999999999</c:v>
                </c:pt>
                <c:pt idx="100" formatCode="General">
                  <c:v>0.15</c:v>
                </c:pt>
                <c:pt idx="101" formatCode="General">
                  <c:v>0.1515</c:v>
                </c:pt>
                <c:pt idx="102" formatCode="General">
                  <c:v>0.153</c:v>
                </c:pt>
                <c:pt idx="103" formatCode="General">
                  <c:v>0.1545</c:v>
                </c:pt>
                <c:pt idx="104" formatCode="General">
                  <c:v>0.156</c:v>
                </c:pt>
                <c:pt idx="105" formatCode="General">
                  <c:v>0.1575</c:v>
                </c:pt>
                <c:pt idx="106" formatCode="General">
                  <c:v>0.159</c:v>
                </c:pt>
                <c:pt idx="107" formatCode="General">
                  <c:v>0.1605</c:v>
                </c:pt>
                <c:pt idx="108" formatCode="General">
                  <c:v>0.16200000000000001</c:v>
                </c:pt>
                <c:pt idx="109" formatCode="General">
                  <c:v>0.16350000000000001</c:v>
                </c:pt>
                <c:pt idx="110" formatCode="General">
                  <c:v>0.16500000000000001</c:v>
                </c:pt>
                <c:pt idx="111" formatCode="General">
                  <c:v>0.16650000000000001</c:v>
                </c:pt>
                <c:pt idx="112" formatCode="General">
                  <c:v>0.16800000000000001</c:v>
                </c:pt>
                <c:pt idx="113" formatCode="General">
                  <c:v>0.16950000000000001</c:v>
                </c:pt>
                <c:pt idx="114" formatCode="General">
                  <c:v>0.17100000000000001</c:v>
                </c:pt>
                <c:pt idx="115" formatCode="General">
                  <c:v>0.17249999999999999</c:v>
                </c:pt>
                <c:pt idx="116" formatCode="General">
                  <c:v>0.17399999999999999</c:v>
                </c:pt>
                <c:pt idx="117" formatCode="General">
                  <c:v>0.17549999999999999</c:v>
                </c:pt>
                <c:pt idx="118" formatCode="General">
                  <c:v>0.17699999999999999</c:v>
                </c:pt>
                <c:pt idx="119" formatCode="General">
                  <c:v>0.17849999999999999</c:v>
                </c:pt>
                <c:pt idx="120" formatCode="General">
                  <c:v>0.18</c:v>
                </c:pt>
                <c:pt idx="121" formatCode="General">
                  <c:v>0.18149999999999999</c:v>
                </c:pt>
                <c:pt idx="122" formatCode="General">
                  <c:v>0.183</c:v>
                </c:pt>
                <c:pt idx="123" formatCode="General">
                  <c:v>0.1845</c:v>
                </c:pt>
                <c:pt idx="124" formatCode="General">
                  <c:v>0.186</c:v>
                </c:pt>
                <c:pt idx="125" formatCode="General">
                  <c:v>0.1875</c:v>
                </c:pt>
                <c:pt idx="126" formatCode="General">
                  <c:v>0.189</c:v>
                </c:pt>
                <c:pt idx="127" formatCode="General">
                  <c:v>0.1905</c:v>
                </c:pt>
                <c:pt idx="128" formatCode="General">
                  <c:v>0.192</c:v>
                </c:pt>
                <c:pt idx="129" formatCode="General">
                  <c:v>0.19350000000000001</c:v>
                </c:pt>
                <c:pt idx="130" formatCode="General">
                  <c:v>0.19500000000000001</c:v>
                </c:pt>
                <c:pt idx="131" formatCode="General">
                  <c:v>0.19650000000000001</c:v>
                </c:pt>
                <c:pt idx="132" formatCode="General">
                  <c:v>0.19800000000000001</c:v>
                </c:pt>
                <c:pt idx="133" formatCode="General">
                  <c:v>0.19950000000000001</c:v>
                </c:pt>
                <c:pt idx="134" formatCode="General">
                  <c:v>0.20100000000000001</c:v>
                </c:pt>
                <c:pt idx="135" formatCode="General">
                  <c:v>0.20250000000000001</c:v>
                </c:pt>
                <c:pt idx="136" formatCode="General">
                  <c:v>0.20399999999999999</c:v>
                </c:pt>
                <c:pt idx="137" formatCode="General">
                  <c:v>0.20549999999999999</c:v>
                </c:pt>
                <c:pt idx="138" formatCode="General">
                  <c:v>0.20699999999999999</c:v>
                </c:pt>
                <c:pt idx="139" formatCode="General">
                  <c:v>0.20849999999999999</c:v>
                </c:pt>
                <c:pt idx="140" formatCode="General">
                  <c:v>0.21</c:v>
                </c:pt>
                <c:pt idx="141" formatCode="General">
                  <c:v>0.21149999999999999</c:v>
                </c:pt>
                <c:pt idx="142" formatCode="General">
                  <c:v>0.21299999999999999</c:v>
                </c:pt>
                <c:pt idx="143" formatCode="General">
                  <c:v>0.2145</c:v>
                </c:pt>
                <c:pt idx="144" formatCode="General">
                  <c:v>0.216</c:v>
                </c:pt>
                <c:pt idx="145" formatCode="General">
                  <c:v>0.2175</c:v>
                </c:pt>
                <c:pt idx="146" formatCode="General">
                  <c:v>0.219</c:v>
                </c:pt>
                <c:pt idx="147" formatCode="General">
                  <c:v>0.2205</c:v>
                </c:pt>
                <c:pt idx="148" formatCode="General">
                  <c:v>0.222</c:v>
                </c:pt>
                <c:pt idx="149" formatCode="General">
                  <c:v>0.2235</c:v>
                </c:pt>
                <c:pt idx="150" formatCode="General">
                  <c:v>0.22500000000000001</c:v>
                </c:pt>
                <c:pt idx="151" formatCode="General">
                  <c:v>0.22650000000000001</c:v>
                </c:pt>
                <c:pt idx="152" formatCode="General">
                  <c:v>0.22800000000000001</c:v>
                </c:pt>
                <c:pt idx="153" formatCode="General">
                  <c:v>0.22950000000000001</c:v>
                </c:pt>
                <c:pt idx="154" formatCode="General">
                  <c:v>0.23100000000000001</c:v>
                </c:pt>
                <c:pt idx="155" formatCode="General">
                  <c:v>0.23250000000000001</c:v>
                </c:pt>
                <c:pt idx="156" formatCode="General">
                  <c:v>0.23400000000000001</c:v>
                </c:pt>
                <c:pt idx="157" formatCode="General">
                  <c:v>0.23549999999999999</c:v>
                </c:pt>
                <c:pt idx="158" formatCode="General">
                  <c:v>0.23699999999999999</c:v>
                </c:pt>
                <c:pt idx="159" formatCode="General">
                  <c:v>0.23849999999999999</c:v>
                </c:pt>
                <c:pt idx="160" formatCode="General">
                  <c:v>0.24</c:v>
                </c:pt>
                <c:pt idx="161" formatCode="General">
                  <c:v>0.24149999999999999</c:v>
                </c:pt>
                <c:pt idx="162" formatCode="General">
                  <c:v>0.24299999999999999</c:v>
                </c:pt>
                <c:pt idx="163" formatCode="General">
                  <c:v>0.2445</c:v>
                </c:pt>
                <c:pt idx="164" formatCode="General">
                  <c:v>0.246</c:v>
                </c:pt>
                <c:pt idx="165" formatCode="General">
                  <c:v>0.2475</c:v>
                </c:pt>
                <c:pt idx="166" formatCode="General">
                  <c:v>0.249</c:v>
                </c:pt>
                <c:pt idx="167" formatCode="General">
                  <c:v>0.2505</c:v>
                </c:pt>
                <c:pt idx="168" formatCode="General">
                  <c:v>0.252</c:v>
                </c:pt>
                <c:pt idx="169" formatCode="General">
                  <c:v>0.2535</c:v>
                </c:pt>
                <c:pt idx="170" formatCode="General">
                  <c:v>0.255</c:v>
                </c:pt>
                <c:pt idx="171" formatCode="General">
                  <c:v>0.25650000000000001</c:v>
                </c:pt>
                <c:pt idx="172" formatCode="General">
                  <c:v>0.25800000000000001</c:v>
                </c:pt>
                <c:pt idx="173" formatCode="General">
                  <c:v>0.25950000000000001</c:v>
                </c:pt>
                <c:pt idx="174" formatCode="General">
                  <c:v>0.26100000000000001</c:v>
                </c:pt>
                <c:pt idx="175" formatCode="General">
                  <c:v>0.26250000000000001</c:v>
                </c:pt>
                <c:pt idx="176" formatCode="General">
                  <c:v>0.26400000000000001</c:v>
                </c:pt>
                <c:pt idx="177" formatCode="General">
                  <c:v>0.26550000000000001</c:v>
                </c:pt>
                <c:pt idx="178" formatCode="General">
                  <c:v>0.26700000000000002</c:v>
                </c:pt>
                <c:pt idx="179" formatCode="General">
                  <c:v>0.26850000000000002</c:v>
                </c:pt>
                <c:pt idx="180" formatCode="General">
                  <c:v>0.27</c:v>
                </c:pt>
                <c:pt idx="181" formatCode="General">
                  <c:v>0.27150000000000002</c:v>
                </c:pt>
                <c:pt idx="182" formatCode="General">
                  <c:v>0.27300000000000002</c:v>
                </c:pt>
                <c:pt idx="183" formatCode="General">
                  <c:v>0.27450000000000002</c:v>
                </c:pt>
                <c:pt idx="184" formatCode="General">
                  <c:v>0.27600000000000002</c:v>
                </c:pt>
                <c:pt idx="185" formatCode="General">
                  <c:v>0.27750000000000002</c:v>
                </c:pt>
                <c:pt idx="186" formatCode="General">
                  <c:v>0.27900000000000003</c:v>
                </c:pt>
                <c:pt idx="187" formatCode="General">
                  <c:v>0.28050000000000003</c:v>
                </c:pt>
                <c:pt idx="188" formatCode="General">
                  <c:v>0.28199999999999997</c:v>
                </c:pt>
                <c:pt idx="189" formatCode="General">
                  <c:v>0.28349999999999997</c:v>
                </c:pt>
                <c:pt idx="190" formatCode="General">
                  <c:v>0.28499999999999998</c:v>
                </c:pt>
                <c:pt idx="191" formatCode="General">
                  <c:v>0.28649999999999998</c:v>
                </c:pt>
                <c:pt idx="192" formatCode="General">
                  <c:v>0.28799999999999998</c:v>
                </c:pt>
                <c:pt idx="193" formatCode="General">
                  <c:v>0.28949999999999998</c:v>
                </c:pt>
                <c:pt idx="194" formatCode="General">
                  <c:v>0.29099999999999998</c:v>
                </c:pt>
                <c:pt idx="195" formatCode="General">
                  <c:v>0.29249999999999998</c:v>
                </c:pt>
                <c:pt idx="196" formatCode="General">
                  <c:v>0.29399999999999998</c:v>
                </c:pt>
                <c:pt idx="197" formatCode="General">
                  <c:v>0.29549999999999998</c:v>
                </c:pt>
                <c:pt idx="198" formatCode="General">
                  <c:v>0.29699999999999999</c:v>
                </c:pt>
                <c:pt idx="199" formatCode="General">
                  <c:v>0.29849999999999999</c:v>
                </c:pt>
                <c:pt idx="200" formatCode="General">
                  <c:v>0.3</c:v>
                </c:pt>
                <c:pt idx="201" formatCode="General">
                  <c:v>0.30149999999999999</c:v>
                </c:pt>
                <c:pt idx="202" formatCode="General">
                  <c:v>0.30299999999999999</c:v>
                </c:pt>
                <c:pt idx="203" formatCode="General">
                  <c:v>0.30449999999999999</c:v>
                </c:pt>
                <c:pt idx="204" formatCode="General">
                  <c:v>0.30599999999999999</c:v>
                </c:pt>
                <c:pt idx="205" formatCode="General">
                  <c:v>0.3075</c:v>
                </c:pt>
                <c:pt idx="206" formatCode="General">
                  <c:v>0.309</c:v>
                </c:pt>
                <c:pt idx="207" formatCode="General">
                  <c:v>0.3105</c:v>
                </c:pt>
                <c:pt idx="208" formatCode="General">
                  <c:v>0.312</c:v>
                </c:pt>
                <c:pt idx="209" formatCode="General">
                  <c:v>0.3135</c:v>
                </c:pt>
                <c:pt idx="210" formatCode="General">
                  <c:v>0.315</c:v>
                </c:pt>
                <c:pt idx="211" formatCode="General">
                  <c:v>0.3165</c:v>
                </c:pt>
                <c:pt idx="212" formatCode="General">
                  <c:v>0.318</c:v>
                </c:pt>
                <c:pt idx="213" formatCode="General">
                  <c:v>0.31950000000000001</c:v>
                </c:pt>
                <c:pt idx="214" formatCode="General">
                  <c:v>0.32100000000000001</c:v>
                </c:pt>
                <c:pt idx="215" formatCode="General">
                  <c:v>0.32250000000000001</c:v>
                </c:pt>
                <c:pt idx="216" formatCode="General">
                  <c:v>0.32400000000000001</c:v>
                </c:pt>
                <c:pt idx="217" formatCode="General">
                  <c:v>0.32550000000000001</c:v>
                </c:pt>
                <c:pt idx="218" formatCode="General">
                  <c:v>0.32700000000000001</c:v>
                </c:pt>
                <c:pt idx="219" formatCode="General">
                  <c:v>0.32850000000000001</c:v>
                </c:pt>
                <c:pt idx="220" formatCode="General">
                  <c:v>0.33</c:v>
                </c:pt>
                <c:pt idx="221" formatCode="General">
                  <c:v>0.33150000000000002</c:v>
                </c:pt>
                <c:pt idx="222" formatCode="General">
                  <c:v>0.33300000000000002</c:v>
                </c:pt>
                <c:pt idx="223" formatCode="General">
                  <c:v>0.33450000000000002</c:v>
                </c:pt>
                <c:pt idx="224" formatCode="General">
                  <c:v>0.33600000000000002</c:v>
                </c:pt>
                <c:pt idx="225" formatCode="General">
                  <c:v>0.33750000000000002</c:v>
                </c:pt>
                <c:pt idx="226" formatCode="General">
                  <c:v>0.33900000000000002</c:v>
                </c:pt>
                <c:pt idx="227" formatCode="General">
                  <c:v>0.34050000000000002</c:v>
                </c:pt>
                <c:pt idx="228" formatCode="General">
                  <c:v>0.34200000000000003</c:v>
                </c:pt>
                <c:pt idx="229" formatCode="General">
                  <c:v>0.34350000000000003</c:v>
                </c:pt>
                <c:pt idx="230" formatCode="General">
                  <c:v>0.34499999999999997</c:v>
                </c:pt>
                <c:pt idx="231" formatCode="General">
                  <c:v>0.34649999999999997</c:v>
                </c:pt>
                <c:pt idx="232" formatCode="General">
                  <c:v>0.34799999999999998</c:v>
                </c:pt>
                <c:pt idx="233" formatCode="General">
                  <c:v>0.34949999999999998</c:v>
                </c:pt>
                <c:pt idx="234" formatCode="General">
                  <c:v>0.35099999999999998</c:v>
                </c:pt>
                <c:pt idx="235" formatCode="General">
                  <c:v>0.35249999999999998</c:v>
                </c:pt>
                <c:pt idx="236" formatCode="General">
                  <c:v>0.35399999999999998</c:v>
                </c:pt>
                <c:pt idx="237" formatCode="General">
                  <c:v>0.35549999999999998</c:v>
                </c:pt>
                <c:pt idx="238" formatCode="General">
                  <c:v>0.35699999999999998</c:v>
                </c:pt>
                <c:pt idx="239" formatCode="General">
                  <c:v>0.35849999999999999</c:v>
                </c:pt>
                <c:pt idx="240" formatCode="General">
                  <c:v>0.36</c:v>
                </c:pt>
                <c:pt idx="241" formatCode="General">
                  <c:v>0.36149999999999999</c:v>
                </c:pt>
                <c:pt idx="242" formatCode="General">
                  <c:v>0.36299999999999999</c:v>
                </c:pt>
                <c:pt idx="243" formatCode="General">
                  <c:v>0.36449999999999999</c:v>
                </c:pt>
                <c:pt idx="244" formatCode="General">
                  <c:v>0.36599999999999999</c:v>
                </c:pt>
                <c:pt idx="245" formatCode="General">
                  <c:v>0.36749999999999999</c:v>
                </c:pt>
                <c:pt idx="246" formatCode="General">
                  <c:v>0.36899999999999999</c:v>
                </c:pt>
                <c:pt idx="247" formatCode="General">
                  <c:v>0.3705</c:v>
                </c:pt>
                <c:pt idx="248" formatCode="General">
                  <c:v>0.372</c:v>
                </c:pt>
                <c:pt idx="249" formatCode="General">
                  <c:v>0.3735</c:v>
                </c:pt>
                <c:pt idx="250" formatCode="General">
                  <c:v>0.375</c:v>
                </c:pt>
                <c:pt idx="251" formatCode="General">
                  <c:v>0.3765</c:v>
                </c:pt>
                <c:pt idx="252" formatCode="General">
                  <c:v>0.378</c:v>
                </c:pt>
                <c:pt idx="253" formatCode="General">
                  <c:v>0.3795</c:v>
                </c:pt>
                <c:pt idx="254" formatCode="General">
                  <c:v>0.38100000000000001</c:v>
                </c:pt>
                <c:pt idx="255" formatCode="General">
                  <c:v>0.38250000000000001</c:v>
                </c:pt>
                <c:pt idx="256" formatCode="General">
                  <c:v>0.38400000000000001</c:v>
                </c:pt>
                <c:pt idx="257" formatCode="General">
                  <c:v>0.38550000000000001</c:v>
                </c:pt>
                <c:pt idx="258" formatCode="General">
                  <c:v>0.38700000000000001</c:v>
                </c:pt>
                <c:pt idx="259" formatCode="General">
                  <c:v>0.38850000000000001</c:v>
                </c:pt>
                <c:pt idx="260" formatCode="General">
                  <c:v>0.39</c:v>
                </c:pt>
                <c:pt idx="261" formatCode="General">
                  <c:v>0.39150000000000001</c:v>
                </c:pt>
                <c:pt idx="262" formatCode="General">
                  <c:v>0.39300000000000002</c:v>
                </c:pt>
                <c:pt idx="263" formatCode="General">
                  <c:v>0.39450000000000002</c:v>
                </c:pt>
                <c:pt idx="264" formatCode="General">
                  <c:v>0.39600000000000002</c:v>
                </c:pt>
                <c:pt idx="265" formatCode="General">
                  <c:v>0.39750000000000002</c:v>
                </c:pt>
                <c:pt idx="266" formatCode="General">
                  <c:v>0.39900000000000002</c:v>
                </c:pt>
                <c:pt idx="267" formatCode="General">
                  <c:v>0.40050000000000002</c:v>
                </c:pt>
                <c:pt idx="268" formatCode="General">
                  <c:v>0.40200000000000002</c:v>
                </c:pt>
                <c:pt idx="269" formatCode="General">
                  <c:v>0.40350000000000003</c:v>
                </c:pt>
                <c:pt idx="270" formatCode="General">
                  <c:v>0.40500000000000003</c:v>
                </c:pt>
                <c:pt idx="271" formatCode="General">
                  <c:v>0.40649999999999997</c:v>
                </c:pt>
                <c:pt idx="272" formatCode="General">
                  <c:v>0.40799999999999997</c:v>
                </c:pt>
                <c:pt idx="273" formatCode="General">
                  <c:v>0.40949999999999998</c:v>
                </c:pt>
                <c:pt idx="274" formatCode="General">
                  <c:v>0.41099999999999998</c:v>
                </c:pt>
                <c:pt idx="275" formatCode="General">
                  <c:v>0.41249999999999998</c:v>
                </c:pt>
                <c:pt idx="276" formatCode="General">
                  <c:v>0.41399999999999998</c:v>
                </c:pt>
                <c:pt idx="277" formatCode="General">
                  <c:v>0.41549999999999998</c:v>
                </c:pt>
                <c:pt idx="278" formatCode="General">
                  <c:v>0.41699999999999998</c:v>
                </c:pt>
                <c:pt idx="279" formatCode="General">
                  <c:v>0.41849999999999998</c:v>
                </c:pt>
                <c:pt idx="280" formatCode="General">
                  <c:v>0.42</c:v>
                </c:pt>
                <c:pt idx="281" formatCode="General">
                  <c:v>0.42149999999999999</c:v>
                </c:pt>
                <c:pt idx="282" formatCode="General">
                  <c:v>0.42299999999999999</c:v>
                </c:pt>
                <c:pt idx="283" formatCode="General">
                  <c:v>0.42449999999999999</c:v>
                </c:pt>
                <c:pt idx="284" formatCode="General">
                  <c:v>0.42599999999999999</c:v>
                </c:pt>
                <c:pt idx="285" formatCode="General">
                  <c:v>0.42749999999999999</c:v>
                </c:pt>
                <c:pt idx="286" formatCode="General">
                  <c:v>0.42899999999999999</c:v>
                </c:pt>
                <c:pt idx="287" formatCode="General">
                  <c:v>0.43049999999999999</c:v>
                </c:pt>
                <c:pt idx="288" formatCode="General">
                  <c:v>0.432</c:v>
                </c:pt>
                <c:pt idx="289" formatCode="General">
                  <c:v>0.4335</c:v>
                </c:pt>
                <c:pt idx="290" formatCode="General">
                  <c:v>0.435</c:v>
                </c:pt>
                <c:pt idx="291" formatCode="General">
                  <c:v>0.4365</c:v>
                </c:pt>
                <c:pt idx="292" formatCode="General">
                  <c:v>0.438</c:v>
                </c:pt>
                <c:pt idx="293" formatCode="General">
                  <c:v>0.4395</c:v>
                </c:pt>
                <c:pt idx="294" formatCode="General">
                  <c:v>0.441</c:v>
                </c:pt>
                <c:pt idx="295" formatCode="General">
                  <c:v>0.4425</c:v>
                </c:pt>
                <c:pt idx="296" formatCode="General">
                  <c:v>0.44400000000000001</c:v>
                </c:pt>
                <c:pt idx="297" formatCode="General">
                  <c:v>0.44550000000000001</c:v>
                </c:pt>
                <c:pt idx="298" formatCode="General">
                  <c:v>0.44700000000000001</c:v>
                </c:pt>
                <c:pt idx="299" formatCode="General">
                  <c:v>0.44850000000000001</c:v>
                </c:pt>
                <c:pt idx="300" formatCode="General">
                  <c:v>0.45</c:v>
                </c:pt>
                <c:pt idx="301" formatCode="General">
                  <c:v>0.45150000000000001</c:v>
                </c:pt>
                <c:pt idx="302" formatCode="General">
                  <c:v>0.45300000000000001</c:v>
                </c:pt>
                <c:pt idx="303" formatCode="General">
                  <c:v>0.45450000000000002</c:v>
                </c:pt>
                <c:pt idx="304" formatCode="General">
                  <c:v>0.45600000000000002</c:v>
                </c:pt>
                <c:pt idx="305" formatCode="General">
                  <c:v>0.45750000000000002</c:v>
                </c:pt>
                <c:pt idx="306" formatCode="General">
                  <c:v>0.45900000000000002</c:v>
                </c:pt>
                <c:pt idx="307" formatCode="General">
                  <c:v>0.46050000000000002</c:v>
                </c:pt>
                <c:pt idx="308" formatCode="General">
                  <c:v>0.46200000000000002</c:v>
                </c:pt>
                <c:pt idx="309" formatCode="General">
                  <c:v>0.46350000000000002</c:v>
                </c:pt>
                <c:pt idx="310" formatCode="General">
                  <c:v>0.46500000000000002</c:v>
                </c:pt>
                <c:pt idx="311" formatCode="General">
                  <c:v>0.46650000000000003</c:v>
                </c:pt>
                <c:pt idx="312" formatCode="General">
                  <c:v>0.46800000000000003</c:v>
                </c:pt>
                <c:pt idx="313" formatCode="General">
                  <c:v>0.46949999999999997</c:v>
                </c:pt>
                <c:pt idx="314" formatCode="General">
                  <c:v>0.47099999999999997</c:v>
                </c:pt>
                <c:pt idx="315" formatCode="General">
                  <c:v>0.47249999999999998</c:v>
                </c:pt>
                <c:pt idx="316" formatCode="General">
                  <c:v>0.47399999999999998</c:v>
                </c:pt>
                <c:pt idx="317" formatCode="General">
                  <c:v>0.47549999999999998</c:v>
                </c:pt>
                <c:pt idx="318" formatCode="General">
                  <c:v>0.47699999999999998</c:v>
                </c:pt>
                <c:pt idx="319" formatCode="General">
                  <c:v>0.47849999999999998</c:v>
                </c:pt>
                <c:pt idx="320" formatCode="General">
                  <c:v>0.48</c:v>
                </c:pt>
                <c:pt idx="321" formatCode="General">
                  <c:v>0.48149999999999998</c:v>
                </c:pt>
                <c:pt idx="322" formatCode="General">
                  <c:v>0.48299999999999998</c:v>
                </c:pt>
                <c:pt idx="323" formatCode="General">
                  <c:v>0.48449999999999999</c:v>
                </c:pt>
                <c:pt idx="324" formatCode="General">
                  <c:v>0.48599999999999999</c:v>
                </c:pt>
                <c:pt idx="325" formatCode="General">
                  <c:v>0.48749999999999999</c:v>
                </c:pt>
                <c:pt idx="326" formatCode="General">
                  <c:v>0.48899999999999999</c:v>
                </c:pt>
                <c:pt idx="327" formatCode="General">
                  <c:v>0.49049999999999999</c:v>
                </c:pt>
                <c:pt idx="328" formatCode="General">
                  <c:v>0.49199999999999999</c:v>
                </c:pt>
                <c:pt idx="329" formatCode="General">
                  <c:v>0.49349999999999999</c:v>
                </c:pt>
                <c:pt idx="330" formatCode="General">
                  <c:v>0.495</c:v>
                </c:pt>
                <c:pt idx="331" formatCode="General">
                  <c:v>0.4965</c:v>
                </c:pt>
                <c:pt idx="332" formatCode="General">
                  <c:v>0.498</c:v>
                </c:pt>
                <c:pt idx="333" formatCode="General">
                  <c:v>0.4995</c:v>
                </c:pt>
                <c:pt idx="334" formatCode="General">
                  <c:v>0.501</c:v>
                </c:pt>
                <c:pt idx="335" formatCode="General">
                  <c:v>0.50249999999999995</c:v>
                </c:pt>
                <c:pt idx="336" formatCode="General">
                  <c:v>0.504</c:v>
                </c:pt>
                <c:pt idx="337" formatCode="General">
                  <c:v>0.50549999999999995</c:v>
                </c:pt>
                <c:pt idx="338" formatCode="General">
                  <c:v>0.50700000000000001</c:v>
                </c:pt>
                <c:pt idx="339" formatCode="General">
                  <c:v>0.50849999999999995</c:v>
                </c:pt>
                <c:pt idx="340" formatCode="General">
                  <c:v>0.51</c:v>
                </c:pt>
                <c:pt idx="341" formatCode="General">
                  <c:v>0.51149999999999995</c:v>
                </c:pt>
                <c:pt idx="342" formatCode="General">
                  <c:v>0.51300000000000001</c:v>
                </c:pt>
                <c:pt idx="343" formatCode="General">
                  <c:v>0.51449999999999996</c:v>
                </c:pt>
                <c:pt idx="344" formatCode="General">
                  <c:v>0.51600000000000001</c:v>
                </c:pt>
                <c:pt idx="345" formatCode="General">
                  <c:v>0.51749999999999996</c:v>
                </c:pt>
                <c:pt idx="346" formatCode="General">
                  <c:v>0.51900000000000002</c:v>
                </c:pt>
                <c:pt idx="347" formatCode="General">
                  <c:v>0.52049999999999996</c:v>
                </c:pt>
                <c:pt idx="348" formatCode="General">
                  <c:v>0.52200000000000002</c:v>
                </c:pt>
                <c:pt idx="349" formatCode="General">
                  <c:v>0.52349999999999997</c:v>
                </c:pt>
                <c:pt idx="350" formatCode="General">
                  <c:v>0.52500000000000002</c:v>
                </c:pt>
                <c:pt idx="351" formatCode="General">
                  <c:v>0.52649999999999997</c:v>
                </c:pt>
                <c:pt idx="352" formatCode="General">
                  <c:v>0.52800000000000002</c:v>
                </c:pt>
                <c:pt idx="353" formatCode="General">
                  <c:v>0.52949999999999997</c:v>
                </c:pt>
                <c:pt idx="354" formatCode="General">
                  <c:v>0.53100000000000003</c:v>
                </c:pt>
                <c:pt idx="355" formatCode="General">
                  <c:v>0.53249999999999997</c:v>
                </c:pt>
                <c:pt idx="356" formatCode="General">
                  <c:v>0.53400000000000003</c:v>
                </c:pt>
                <c:pt idx="357" formatCode="General">
                  <c:v>0.53549999999999998</c:v>
                </c:pt>
                <c:pt idx="358" formatCode="General">
                  <c:v>0.53700000000000003</c:v>
                </c:pt>
                <c:pt idx="359" formatCode="General">
                  <c:v>0.53849999999999998</c:v>
                </c:pt>
                <c:pt idx="360" formatCode="General">
                  <c:v>0.54</c:v>
                </c:pt>
                <c:pt idx="361" formatCode="General">
                  <c:v>0.54149999999999998</c:v>
                </c:pt>
                <c:pt idx="362" formatCode="General">
                  <c:v>0.54300000000000004</c:v>
                </c:pt>
                <c:pt idx="363" formatCode="General">
                  <c:v>0.54449999999999998</c:v>
                </c:pt>
                <c:pt idx="364" formatCode="General">
                  <c:v>0.54600000000000004</c:v>
                </c:pt>
                <c:pt idx="365" formatCode="General">
                  <c:v>0.54749999999999999</c:v>
                </c:pt>
                <c:pt idx="366" formatCode="General">
                  <c:v>0.54900000000000004</c:v>
                </c:pt>
                <c:pt idx="367" formatCode="General">
                  <c:v>0.55049999999999999</c:v>
                </c:pt>
                <c:pt idx="368" formatCode="General">
                  <c:v>0.55200000000000005</c:v>
                </c:pt>
                <c:pt idx="369" formatCode="General">
                  <c:v>0.55349999999999999</c:v>
                </c:pt>
                <c:pt idx="370" formatCode="General">
                  <c:v>0.55500000000000005</c:v>
                </c:pt>
                <c:pt idx="371" formatCode="General">
                  <c:v>0.55649999999999999</c:v>
                </c:pt>
                <c:pt idx="372" formatCode="General">
                  <c:v>0.55800000000000005</c:v>
                </c:pt>
                <c:pt idx="373" formatCode="General">
                  <c:v>0.5595</c:v>
                </c:pt>
                <c:pt idx="374" formatCode="General">
                  <c:v>0.56100000000000005</c:v>
                </c:pt>
                <c:pt idx="375" formatCode="General">
                  <c:v>0.5625</c:v>
                </c:pt>
                <c:pt idx="376" formatCode="General">
                  <c:v>0.56399999999999995</c:v>
                </c:pt>
                <c:pt idx="377" formatCode="General">
                  <c:v>0.5655</c:v>
                </c:pt>
                <c:pt idx="378" formatCode="General">
                  <c:v>0.56699999999999995</c:v>
                </c:pt>
                <c:pt idx="379" formatCode="General">
                  <c:v>0.56850000000000001</c:v>
                </c:pt>
                <c:pt idx="380" formatCode="General">
                  <c:v>0.56999999999999995</c:v>
                </c:pt>
                <c:pt idx="381" formatCode="General">
                  <c:v>0.57150000000000001</c:v>
                </c:pt>
                <c:pt idx="382" formatCode="General">
                  <c:v>0.57299999999999995</c:v>
                </c:pt>
                <c:pt idx="383" formatCode="General">
                  <c:v>0.57450000000000001</c:v>
                </c:pt>
                <c:pt idx="384" formatCode="General">
                  <c:v>0.57599999999999996</c:v>
                </c:pt>
                <c:pt idx="385" formatCode="General">
                  <c:v>0.57750000000000001</c:v>
                </c:pt>
                <c:pt idx="386" formatCode="General">
                  <c:v>0.57899999999999996</c:v>
                </c:pt>
                <c:pt idx="387" formatCode="General">
                  <c:v>0.58050000000000002</c:v>
                </c:pt>
                <c:pt idx="388" formatCode="General">
                  <c:v>0.58199999999999996</c:v>
                </c:pt>
                <c:pt idx="389" formatCode="General">
                  <c:v>0.58350000000000002</c:v>
                </c:pt>
                <c:pt idx="390" formatCode="General">
                  <c:v>0.58499999999999996</c:v>
                </c:pt>
                <c:pt idx="391" formatCode="General">
                  <c:v>0.58650000000000002</c:v>
                </c:pt>
                <c:pt idx="392" formatCode="General">
                  <c:v>0.58799999999999997</c:v>
                </c:pt>
                <c:pt idx="393" formatCode="General">
                  <c:v>0.58950000000000002</c:v>
                </c:pt>
                <c:pt idx="394" formatCode="General">
                  <c:v>0.59099999999999997</c:v>
                </c:pt>
                <c:pt idx="395" formatCode="General">
                  <c:v>0.59250000000000003</c:v>
                </c:pt>
                <c:pt idx="396" formatCode="General">
                  <c:v>0.59399999999999997</c:v>
                </c:pt>
                <c:pt idx="397" formatCode="General">
                  <c:v>0.59550000000000003</c:v>
                </c:pt>
                <c:pt idx="398" formatCode="General">
                  <c:v>0.59699999999999998</c:v>
                </c:pt>
                <c:pt idx="399" formatCode="General">
                  <c:v>0.59850000000000003</c:v>
                </c:pt>
                <c:pt idx="400" formatCode="General">
                  <c:v>0.6</c:v>
                </c:pt>
                <c:pt idx="401" formatCode="General">
                  <c:v>0.60150000000000003</c:v>
                </c:pt>
                <c:pt idx="402" formatCode="General">
                  <c:v>0.60299999999999998</c:v>
                </c:pt>
                <c:pt idx="403" formatCode="General">
                  <c:v>0.60450000000000004</c:v>
                </c:pt>
                <c:pt idx="404" formatCode="General">
                  <c:v>0.60599999999999998</c:v>
                </c:pt>
                <c:pt idx="405" formatCode="General">
                  <c:v>0.60750000000000004</c:v>
                </c:pt>
                <c:pt idx="406" formatCode="General">
                  <c:v>0.60899999999999999</c:v>
                </c:pt>
                <c:pt idx="407" formatCode="General">
                  <c:v>0.61050000000000004</c:v>
                </c:pt>
                <c:pt idx="408" formatCode="General">
                  <c:v>0.61199999999999999</c:v>
                </c:pt>
                <c:pt idx="409" formatCode="General">
                  <c:v>0.61350000000000005</c:v>
                </c:pt>
                <c:pt idx="410" formatCode="General">
                  <c:v>0.61499999999999999</c:v>
                </c:pt>
                <c:pt idx="411" formatCode="General">
                  <c:v>0.61650000000000005</c:v>
                </c:pt>
                <c:pt idx="412" formatCode="General">
                  <c:v>0.61799999999999999</c:v>
                </c:pt>
                <c:pt idx="413" formatCode="General">
                  <c:v>0.61950000000000005</c:v>
                </c:pt>
                <c:pt idx="414" formatCode="General">
                  <c:v>0.621</c:v>
                </c:pt>
                <c:pt idx="415" formatCode="General">
                  <c:v>0.62250000000000005</c:v>
                </c:pt>
                <c:pt idx="416" formatCode="General">
                  <c:v>0.624</c:v>
                </c:pt>
                <c:pt idx="417" formatCode="General">
                  <c:v>0.62549999999999994</c:v>
                </c:pt>
                <c:pt idx="418" formatCode="General">
                  <c:v>0.627</c:v>
                </c:pt>
                <c:pt idx="419" formatCode="General">
                  <c:v>0.62849999999999995</c:v>
                </c:pt>
                <c:pt idx="420" formatCode="General">
                  <c:v>0.63</c:v>
                </c:pt>
                <c:pt idx="421" formatCode="General">
                  <c:v>0.63149999999999995</c:v>
                </c:pt>
                <c:pt idx="422" formatCode="General">
                  <c:v>0.63300000000000001</c:v>
                </c:pt>
                <c:pt idx="423" formatCode="General">
                  <c:v>0.63449999999999995</c:v>
                </c:pt>
                <c:pt idx="424" formatCode="General">
                  <c:v>0.63600000000000001</c:v>
                </c:pt>
                <c:pt idx="425" formatCode="General">
                  <c:v>0.63749999999999996</c:v>
                </c:pt>
                <c:pt idx="426" formatCode="General">
                  <c:v>0.63900000000000001</c:v>
                </c:pt>
                <c:pt idx="427" formatCode="General">
                  <c:v>0.64049999999999996</c:v>
                </c:pt>
                <c:pt idx="428" formatCode="General">
                  <c:v>0.64200000000000002</c:v>
                </c:pt>
                <c:pt idx="429" formatCode="General">
                  <c:v>0.64349999999999996</c:v>
                </c:pt>
                <c:pt idx="430" formatCode="General">
                  <c:v>0.64500000000000002</c:v>
                </c:pt>
                <c:pt idx="431" formatCode="General">
                  <c:v>0.64649999999999996</c:v>
                </c:pt>
                <c:pt idx="432" formatCode="General">
                  <c:v>0.64800000000000002</c:v>
                </c:pt>
                <c:pt idx="433" formatCode="General">
                  <c:v>0.64949999999999997</c:v>
                </c:pt>
                <c:pt idx="434" formatCode="General">
                  <c:v>0.65100000000000002</c:v>
                </c:pt>
                <c:pt idx="435" formatCode="General">
                  <c:v>0.65249999999999997</c:v>
                </c:pt>
                <c:pt idx="436" formatCode="General">
                  <c:v>0.65400000000000003</c:v>
                </c:pt>
                <c:pt idx="437" formatCode="General">
                  <c:v>0.65549999999999997</c:v>
                </c:pt>
                <c:pt idx="438" formatCode="General">
                  <c:v>0.65700000000000003</c:v>
                </c:pt>
                <c:pt idx="439" formatCode="General">
                  <c:v>0.65849999999999997</c:v>
                </c:pt>
                <c:pt idx="440" formatCode="General">
                  <c:v>0.66</c:v>
                </c:pt>
                <c:pt idx="441" formatCode="General">
                  <c:v>0.66149999999999998</c:v>
                </c:pt>
                <c:pt idx="442" formatCode="General">
                  <c:v>0.66300000000000003</c:v>
                </c:pt>
                <c:pt idx="443" formatCode="General">
                  <c:v>0.66449999999999998</c:v>
                </c:pt>
                <c:pt idx="444" formatCode="General">
                  <c:v>0.66600000000000004</c:v>
                </c:pt>
                <c:pt idx="445" formatCode="General">
                  <c:v>0.66749999999999998</c:v>
                </c:pt>
                <c:pt idx="446" formatCode="General">
                  <c:v>0.66900000000000004</c:v>
                </c:pt>
                <c:pt idx="447" formatCode="General">
                  <c:v>0.67049999999999998</c:v>
                </c:pt>
                <c:pt idx="448" formatCode="General">
                  <c:v>0.67200000000000004</c:v>
                </c:pt>
                <c:pt idx="449" formatCode="General">
                  <c:v>0.67349999999999999</c:v>
                </c:pt>
                <c:pt idx="450" formatCode="General">
                  <c:v>0.67500000000000004</c:v>
                </c:pt>
                <c:pt idx="451" formatCode="General">
                  <c:v>0.67649999999999999</c:v>
                </c:pt>
                <c:pt idx="452" formatCode="General">
                  <c:v>0.67800000000000005</c:v>
                </c:pt>
                <c:pt idx="453" formatCode="General">
                  <c:v>0.67949999999999999</c:v>
                </c:pt>
                <c:pt idx="454" formatCode="General">
                  <c:v>0.68100000000000005</c:v>
                </c:pt>
                <c:pt idx="455" formatCode="General">
                  <c:v>0.6825</c:v>
                </c:pt>
                <c:pt idx="456" formatCode="General">
                  <c:v>0.68400000000000005</c:v>
                </c:pt>
                <c:pt idx="457" formatCode="General">
                  <c:v>0.6855</c:v>
                </c:pt>
                <c:pt idx="458" formatCode="General">
                  <c:v>0.68700000000000006</c:v>
                </c:pt>
                <c:pt idx="459" formatCode="General">
                  <c:v>0.6885</c:v>
                </c:pt>
                <c:pt idx="460" formatCode="General">
                  <c:v>0.69</c:v>
                </c:pt>
                <c:pt idx="461" formatCode="General">
                  <c:v>0.6915</c:v>
                </c:pt>
                <c:pt idx="462" formatCode="General">
                  <c:v>0.69299999999999995</c:v>
                </c:pt>
                <c:pt idx="463" formatCode="General">
                  <c:v>0.69450000000000001</c:v>
                </c:pt>
                <c:pt idx="464" formatCode="General">
                  <c:v>0.69599999999999995</c:v>
                </c:pt>
                <c:pt idx="465" formatCode="General">
                  <c:v>0.69750000000000001</c:v>
                </c:pt>
                <c:pt idx="466" formatCode="General">
                  <c:v>0.69899999999999995</c:v>
                </c:pt>
                <c:pt idx="467" formatCode="General">
                  <c:v>0.70050000000000001</c:v>
                </c:pt>
                <c:pt idx="468" formatCode="General">
                  <c:v>0.70199999999999996</c:v>
                </c:pt>
                <c:pt idx="469" formatCode="General">
                  <c:v>0.70350000000000001</c:v>
                </c:pt>
                <c:pt idx="470" formatCode="General">
                  <c:v>0.70499999999999996</c:v>
                </c:pt>
                <c:pt idx="471" formatCode="General">
                  <c:v>0.70650000000000002</c:v>
                </c:pt>
                <c:pt idx="472" formatCode="General">
                  <c:v>0.70799999999999996</c:v>
                </c:pt>
                <c:pt idx="473" formatCode="General">
                  <c:v>0.70950000000000002</c:v>
                </c:pt>
                <c:pt idx="474" formatCode="General">
                  <c:v>0.71099999999999997</c:v>
                </c:pt>
                <c:pt idx="475" formatCode="General">
                  <c:v>0.71250000000000002</c:v>
                </c:pt>
                <c:pt idx="476" formatCode="General">
                  <c:v>0.71399999999999997</c:v>
                </c:pt>
                <c:pt idx="477" formatCode="General">
                  <c:v>0.71550000000000002</c:v>
                </c:pt>
                <c:pt idx="478" formatCode="General">
                  <c:v>0.71699999999999997</c:v>
                </c:pt>
                <c:pt idx="479" formatCode="General">
                  <c:v>0.71850000000000003</c:v>
                </c:pt>
                <c:pt idx="480" formatCode="General">
                  <c:v>0.72</c:v>
                </c:pt>
                <c:pt idx="481" formatCode="General">
                  <c:v>0.72150000000000003</c:v>
                </c:pt>
                <c:pt idx="482" formatCode="General">
                  <c:v>0.72299999999999998</c:v>
                </c:pt>
                <c:pt idx="483" formatCode="General">
                  <c:v>0.72450000000000003</c:v>
                </c:pt>
                <c:pt idx="484" formatCode="General">
                  <c:v>0.72599999999999998</c:v>
                </c:pt>
                <c:pt idx="485" formatCode="General">
                  <c:v>0.72750000000000004</c:v>
                </c:pt>
                <c:pt idx="486" formatCode="General">
                  <c:v>0.72899999999999998</c:v>
                </c:pt>
                <c:pt idx="487" formatCode="General">
                  <c:v>0.73050000000000004</c:v>
                </c:pt>
                <c:pt idx="488" formatCode="General">
                  <c:v>0.73199999999999998</c:v>
                </c:pt>
                <c:pt idx="489" formatCode="General">
                  <c:v>0.73350000000000004</c:v>
                </c:pt>
                <c:pt idx="490" formatCode="General">
                  <c:v>0.73499999999999999</c:v>
                </c:pt>
                <c:pt idx="491" formatCode="General">
                  <c:v>0.73650000000000004</c:v>
                </c:pt>
                <c:pt idx="492" formatCode="General">
                  <c:v>0.73799999999999999</c:v>
                </c:pt>
                <c:pt idx="493" formatCode="General">
                  <c:v>0.73950000000000005</c:v>
                </c:pt>
                <c:pt idx="494" formatCode="General">
                  <c:v>0.74099999999999999</c:v>
                </c:pt>
                <c:pt idx="495" formatCode="General">
                  <c:v>0.74250000000000005</c:v>
                </c:pt>
                <c:pt idx="496" formatCode="General">
                  <c:v>0.74399999999999999</c:v>
                </c:pt>
                <c:pt idx="497" formatCode="General">
                  <c:v>0.74550000000000005</c:v>
                </c:pt>
                <c:pt idx="498" formatCode="General">
                  <c:v>0.747</c:v>
                </c:pt>
                <c:pt idx="499" formatCode="General">
                  <c:v>0.74850000000000005</c:v>
                </c:pt>
                <c:pt idx="500" formatCode="General">
                  <c:v>0.75</c:v>
                </c:pt>
                <c:pt idx="501" formatCode="General">
                  <c:v>0.75149999999999995</c:v>
                </c:pt>
                <c:pt idx="502" formatCode="General">
                  <c:v>0.753</c:v>
                </c:pt>
                <c:pt idx="503" formatCode="General">
                  <c:v>0.75449999999999995</c:v>
                </c:pt>
                <c:pt idx="504" formatCode="General">
                  <c:v>0.75600000000000001</c:v>
                </c:pt>
                <c:pt idx="505" formatCode="General">
                  <c:v>0.75749999999999995</c:v>
                </c:pt>
                <c:pt idx="506" formatCode="General">
                  <c:v>0.75900000000000001</c:v>
                </c:pt>
                <c:pt idx="507" formatCode="General">
                  <c:v>0.76049999999999995</c:v>
                </c:pt>
                <c:pt idx="508" formatCode="General">
                  <c:v>0.76200000000000001</c:v>
                </c:pt>
                <c:pt idx="509" formatCode="General">
                  <c:v>0.76349999999999996</c:v>
                </c:pt>
                <c:pt idx="510" formatCode="General">
                  <c:v>0.76500000000000001</c:v>
                </c:pt>
                <c:pt idx="511" formatCode="General">
                  <c:v>0.76649999999999996</c:v>
                </c:pt>
                <c:pt idx="512" formatCode="General">
                  <c:v>0.76800000000000002</c:v>
                </c:pt>
                <c:pt idx="513" formatCode="General">
                  <c:v>0.76949999999999996</c:v>
                </c:pt>
                <c:pt idx="514" formatCode="General">
                  <c:v>0.77100000000000002</c:v>
                </c:pt>
                <c:pt idx="515" formatCode="General">
                  <c:v>0.77249999999999996</c:v>
                </c:pt>
                <c:pt idx="516" formatCode="General">
                  <c:v>0.77400000000000002</c:v>
                </c:pt>
                <c:pt idx="517" formatCode="General">
                  <c:v>0.77549999999999997</c:v>
                </c:pt>
                <c:pt idx="518" formatCode="General">
                  <c:v>0.77700000000000002</c:v>
                </c:pt>
                <c:pt idx="519" formatCode="General">
                  <c:v>0.77849999999999997</c:v>
                </c:pt>
                <c:pt idx="520" formatCode="General">
                  <c:v>0.78</c:v>
                </c:pt>
                <c:pt idx="521" formatCode="General">
                  <c:v>0.78149999999999997</c:v>
                </c:pt>
                <c:pt idx="522" formatCode="General">
                  <c:v>0.78300000000000003</c:v>
                </c:pt>
                <c:pt idx="523" formatCode="General">
                  <c:v>0.78449999999999998</c:v>
                </c:pt>
                <c:pt idx="524" formatCode="General">
                  <c:v>0.78600000000000003</c:v>
                </c:pt>
                <c:pt idx="525" formatCode="General">
                  <c:v>0.78749999999999998</c:v>
                </c:pt>
                <c:pt idx="526" formatCode="General">
                  <c:v>0.78900000000000003</c:v>
                </c:pt>
                <c:pt idx="527" formatCode="General">
                  <c:v>0.79049999999999998</c:v>
                </c:pt>
                <c:pt idx="528" formatCode="General">
                  <c:v>0.79200000000000004</c:v>
                </c:pt>
                <c:pt idx="529" formatCode="General">
                  <c:v>0.79349999999999998</c:v>
                </c:pt>
                <c:pt idx="530" formatCode="General">
                  <c:v>0.79500000000000004</c:v>
                </c:pt>
                <c:pt idx="531" formatCode="General">
                  <c:v>0.79649999999999999</c:v>
                </c:pt>
                <c:pt idx="532" formatCode="General">
                  <c:v>0.79800000000000004</c:v>
                </c:pt>
                <c:pt idx="533" formatCode="General">
                  <c:v>0.79949999999999999</c:v>
                </c:pt>
                <c:pt idx="534" formatCode="General">
                  <c:v>0.80100000000000005</c:v>
                </c:pt>
                <c:pt idx="535" formatCode="General">
                  <c:v>0.80249999999999999</c:v>
                </c:pt>
                <c:pt idx="536" formatCode="General">
                  <c:v>0.80400000000000005</c:v>
                </c:pt>
                <c:pt idx="537" formatCode="General">
                  <c:v>0.80549999999999999</c:v>
                </c:pt>
                <c:pt idx="538" formatCode="General">
                  <c:v>0.80700000000000005</c:v>
                </c:pt>
                <c:pt idx="539" formatCode="General">
                  <c:v>0.8085</c:v>
                </c:pt>
                <c:pt idx="540" formatCode="General">
                  <c:v>0.81</c:v>
                </c:pt>
                <c:pt idx="541" formatCode="General">
                  <c:v>0.8115</c:v>
                </c:pt>
                <c:pt idx="542" formatCode="General">
                  <c:v>0.81299999999999994</c:v>
                </c:pt>
                <c:pt idx="543" formatCode="General">
                  <c:v>0.8145</c:v>
                </c:pt>
                <c:pt idx="544" formatCode="General">
                  <c:v>0.81599999999999995</c:v>
                </c:pt>
                <c:pt idx="545" formatCode="General">
                  <c:v>0.8175</c:v>
                </c:pt>
                <c:pt idx="546" formatCode="General">
                  <c:v>0.81899999999999995</c:v>
                </c:pt>
                <c:pt idx="547" formatCode="General">
                  <c:v>0.82050000000000001</c:v>
                </c:pt>
                <c:pt idx="548" formatCode="General">
                  <c:v>0.82199999999999995</c:v>
                </c:pt>
                <c:pt idx="549" formatCode="General">
                  <c:v>0.82350000000000001</c:v>
                </c:pt>
                <c:pt idx="550" formatCode="General">
                  <c:v>0.82499999999999996</c:v>
                </c:pt>
                <c:pt idx="551" formatCode="General">
                  <c:v>0.82650000000000001</c:v>
                </c:pt>
                <c:pt idx="552" formatCode="General">
                  <c:v>0.82799999999999996</c:v>
                </c:pt>
                <c:pt idx="553" formatCode="General">
                  <c:v>0.82950000000000002</c:v>
                </c:pt>
                <c:pt idx="554" formatCode="General">
                  <c:v>0.83099999999999996</c:v>
                </c:pt>
                <c:pt idx="555" formatCode="General">
                  <c:v>0.83250000000000002</c:v>
                </c:pt>
                <c:pt idx="556" formatCode="General">
                  <c:v>0.83399999999999996</c:v>
                </c:pt>
                <c:pt idx="557" formatCode="General">
                  <c:v>0.83550000000000002</c:v>
                </c:pt>
                <c:pt idx="558" formatCode="General">
                  <c:v>0.83699999999999997</c:v>
                </c:pt>
                <c:pt idx="559" formatCode="General">
                  <c:v>0.83850000000000002</c:v>
                </c:pt>
                <c:pt idx="560" formatCode="General">
                  <c:v>0.84</c:v>
                </c:pt>
                <c:pt idx="561" formatCode="General">
                  <c:v>0.84150000000000003</c:v>
                </c:pt>
                <c:pt idx="562" formatCode="General">
                  <c:v>0.84299999999999997</c:v>
                </c:pt>
                <c:pt idx="563" formatCode="General">
                  <c:v>0.84450000000000003</c:v>
                </c:pt>
                <c:pt idx="564" formatCode="General">
                  <c:v>0.84599999999999997</c:v>
                </c:pt>
                <c:pt idx="565" formatCode="General">
                  <c:v>0.84750000000000003</c:v>
                </c:pt>
                <c:pt idx="566" formatCode="General">
                  <c:v>0.84899999999999998</c:v>
                </c:pt>
                <c:pt idx="567" formatCode="General">
                  <c:v>0.85050000000000003</c:v>
                </c:pt>
                <c:pt idx="568" formatCode="General">
                  <c:v>0.85199999999999998</c:v>
                </c:pt>
                <c:pt idx="569" formatCode="General">
                  <c:v>0.85350000000000004</c:v>
                </c:pt>
                <c:pt idx="570" formatCode="General">
                  <c:v>0.85499999999999998</c:v>
                </c:pt>
                <c:pt idx="571" formatCode="General">
                  <c:v>0.85650000000000004</c:v>
                </c:pt>
                <c:pt idx="572" formatCode="General">
                  <c:v>0.85799999999999998</c:v>
                </c:pt>
                <c:pt idx="573" formatCode="General">
                  <c:v>0.85950000000000004</c:v>
                </c:pt>
                <c:pt idx="574" formatCode="General">
                  <c:v>0.86099999999999999</c:v>
                </c:pt>
                <c:pt idx="575" formatCode="General">
                  <c:v>0.86250000000000004</c:v>
                </c:pt>
                <c:pt idx="576" formatCode="General">
                  <c:v>0.86399999999999999</c:v>
                </c:pt>
                <c:pt idx="577" formatCode="General">
                  <c:v>0.86550000000000005</c:v>
                </c:pt>
                <c:pt idx="578" formatCode="General">
                  <c:v>0.86699999999999999</c:v>
                </c:pt>
                <c:pt idx="579" formatCode="General">
                  <c:v>0.86850000000000005</c:v>
                </c:pt>
                <c:pt idx="580" formatCode="General">
                  <c:v>0.87</c:v>
                </c:pt>
                <c:pt idx="581" formatCode="General">
                  <c:v>0.87150000000000005</c:v>
                </c:pt>
                <c:pt idx="582" formatCode="General">
                  <c:v>0.873</c:v>
                </c:pt>
                <c:pt idx="583" formatCode="General">
                  <c:v>0.87450000000000006</c:v>
                </c:pt>
                <c:pt idx="584" formatCode="General">
                  <c:v>0.876</c:v>
                </c:pt>
                <c:pt idx="585" formatCode="General">
                  <c:v>0.87749999999999995</c:v>
                </c:pt>
                <c:pt idx="586" formatCode="General">
                  <c:v>0.879</c:v>
                </c:pt>
                <c:pt idx="587" formatCode="General">
                  <c:v>0.88049999999999995</c:v>
                </c:pt>
                <c:pt idx="588" formatCode="General">
                  <c:v>0.88200000000000001</c:v>
                </c:pt>
                <c:pt idx="589" formatCode="General">
                  <c:v>0.88349999999999995</c:v>
                </c:pt>
                <c:pt idx="590" formatCode="General">
                  <c:v>0.88500000000000001</c:v>
                </c:pt>
                <c:pt idx="591" formatCode="General">
                  <c:v>0.88649999999999995</c:v>
                </c:pt>
                <c:pt idx="592" formatCode="General">
                  <c:v>0.88800000000000001</c:v>
                </c:pt>
                <c:pt idx="593" formatCode="General">
                  <c:v>0.88949999999999996</c:v>
                </c:pt>
                <c:pt idx="594" formatCode="General">
                  <c:v>0.89100000000000001</c:v>
                </c:pt>
                <c:pt idx="595" formatCode="General">
                  <c:v>0.89249999999999996</c:v>
                </c:pt>
                <c:pt idx="596" formatCode="General">
                  <c:v>0.89400000000000002</c:v>
                </c:pt>
                <c:pt idx="597" formatCode="General">
                  <c:v>0.89549999999999996</c:v>
                </c:pt>
                <c:pt idx="598" formatCode="General">
                  <c:v>0.89700000000000002</c:v>
                </c:pt>
                <c:pt idx="599" formatCode="General">
                  <c:v>0.89849999999999997</c:v>
                </c:pt>
                <c:pt idx="600" formatCode="General">
                  <c:v>0.9</c:v>
                </c:pt>
                <c:pt idx="601" formatCode="General">
                  <c:v>0.90149999999999997</c:v>
                </c:pt>
                <c:pt idx="602" formatCode="General">
                  <c:v>0.90300000000000002</c:v>
                </c:pt>
                <c:pt idx="603" formatCode="General">
                  <c:v>0.90449999999999997</c:v>
                </c:pt>
                <c:pt idx="604" formatCode="General">
                  <c:v>0.90600000000000003</c:v>
                </c:pt>
                <c:pt idx="605" formatCode="General">
                  <c:v>0.90749999999999997</c:v>
                </c:pt>
                <c:pt idx="606" formatCode="General">
                  <c:v>0.90900000000000003</c:v>
                </c:pt>
                <c:pt idx="607" formatCode="General">
                  <c:v>0.91049999999999998</c:v>
                </c:pt>
                <c:pt idx="608" formatCode="General">
                  <c:v>0.91200000000000003</c:v>
                </c:pt>
                <c:pt idx="609" formatCode="General">
                  <c:v>0.91349999999999998</c:v>
                </c:pt>
                <c:pt idx="610" formatCode="General">
                  <c:v>0.91500000000000004</c:v>
                </c:pt>
                <c:pt idx="611" formatCode="General">
                  <c:v>0.91649999999999998</c:v>
                </c:pt>
                <c:pt idx="612" formatCode="General">
                  <c:v>0.91800000000000004</c:v>
                </c:pt>
                <c:pt idx="613" formatCode="General">
                  <c:v>0.91949999999999998</c:v>
                </c:pt>
                <c:pt idx="614" formatCode="General">
                  <c:v>0.92100000000000004</c:v>
                </c:pt>
                <c:pt idx="615" formatCode="General">
                  <c:v>0.92249999999999999</c:v>
                </c:pt>
                <c:pt idx="616" formatCode="General">
                  <c:v>0.92400000000000004</c:v>
                </c:pt>
                <c:pt idx="617" formatCode="General">
                  <c:v>0.92549999999999999</c:v>
                </c:pt>
                <c:pt idx="618" formatCode="General">
                  <c:v>0.92700000000000005</c:v>
                </c:pt>
                <c:pt idx="619" formatCode="General">
                  <c:v>0.92849999999999999</c:v>
                </c:pt>
                <c:pt idx="620" formatCode="General">
                  <c:v>0.93</c:v>
                </c:pt>
                <c:pt idx="621" formatCode="General">
                  <c:v>0.93149999999999999</c:v>
                </c:pt>
                <c:pt idx="622" formatCode="General">
                  <c:v>0.93300000000000005</c:v>
                </c:pt>
                <c:pt idx="623" formatCode="General">
                  <c:v>0.9345</c:v>
                </c:pt>
                <c:pt idx="624" formatCode="General">
                  <c:v>0.93600000000000005</c:v>
                </c:pt>
                <c:pt idx="625" formatCode="General">
                  <c:v>0.9375</c:v>
                </c:pt>
                <c:pt idx="626" formatCode="General">
                  <c:v>0.93899999999999995</c:v>
                </c:pt>
                <c:pt idx="627" formatCode="General">
                  <c:v>0.9405</c:v>
                </c:pt>
                <c:pt idx="628" formatCode="General">
                  <c:v>0.94199999999999995</c:v>
                </c:pt>
                <c:pt idx="629" formatCode="General">
                  <c:v>0.94350000000000001</c:v>
                </c:pt>
                <c:pt idx="630" formatCode="General">
                  <c:v>0.94499999999999995</c:v>
                </c:pt>
                <c:pt idx="631" formatCode="General">
                  <c:v>0.94650000000000001</c:v>
                </c:pt>
                <c:pt idx="632" formatCode="General">
                  <c:v>0.94799999999999995</c:v>
                </c:pt>
                <c:pt idx="633" formatCode="General">
                  <c:v>0.94950000000000001</c:v>
                </c:pt>
                <c:pt idx="634" formatCode="General">
                  <c:v>0.95099999999999996</c:v>
                </c:pt>
                <c:pt idx="635" formatCode="General">
                  <c:v>0.95250000000000001</c:v>
                </c:pt>
                <c:pt idx="636" formatCode="General">
                  <c:v>0.95399999999999996</c:v>
                </c:pt>
                <c:pt idx="637" formatCode="General">
                  <c:v>0.95550000000000002</c:v>
                </c:pt>
                <c:pt idx="638" formatCode="General">
                  <c:v>0.95699999999999996</c:v>
                </c:pt>
                <c:pt idx="639" formatCode="General">
                  <c:v>0.95850000000000002</c:v>
                </c:pt>
                <c:pt idx="640" formatCode="General">
                  <c:v>0.96</c:v>
                </c:pt>
                <c:pt idx="641" formatCode="General">
                  <c:v>0.96150000000000002</c:v>
                </c:pt>
                <c:pt idx="642" formatCode="General">
                  <c:v>0.96299999999999997</c:v>
                </c:pt>
                <c:pt idx="643" formatCode="General">
                  <c:v>0.96450000000000002</c:v>
                </c:pt>
                <c:pt idx="644" formatCode="General">
                  <c:v>0.96599999999999997</c:v>
                </c:pt>
                <c:pt idx="645" formatCode="General">
                  <c:v>0.96750000000000003</c:v>
                </c:pt>
                <c:pt idx="646" formatCode="General">
                  <c:v>0.96899999999999997</c:v>
                </c:pt>
                <c:pt idx="647" formatCode="General">
                  <c:v>0.97050000000000003</c:v>
                </c:pt>
                <c:pt idx="648" formatCode="General">
                  <c:v>0.97199999999999998</c:v>
                </c:pt>
                <c:pt idx="649" formatCode="General">
                  <c:v>0.97350000000000003</c:v>
                </c:pt>
                <c:pt idx="650" formatCode="General">
                  <c:v>0.97499999999999998</c:v>
                </c:pt>
                <c:pt idx="651" formatCode="General">
                  <c:v>0.97650000000000003</c:v>
                </c:pt>
                <c:pt idx="652" formatCode="General">
                  <c:v>0.97799999999999998</c:v>
                </c:pt>
                <c:pt idx="653" formatCode="General">
                  <c:v>0.97950000000000004</c:v>
                </c:pt>
                <c:pt idx="654" formatCode="General">
                  <c:v>0.98099999999999998</c:v>
                </c:pt>
                <c:pt idx="655" formatCode="General">
                  <c:v>0.98250000000000004</c:v>
                </c:pt>
                <c:pt idx="656" formatCode="General">
                  <c:v>0.98399999999999999</c:v>
                </c:pt>
                <c:pt idx="657" formatCode="General">
                  <c:v>0.98550000000000004</c:v>
                </c:pt>
                <c:pt idx="658" formatCode="General">
                  <c:v>0.98699999999999999</c:v>
                </c:pt>
                <c:pt idx="659" formatCode="General">
                  <c:v>0.98850000000000005</c:v>
                </c:pt>
                <c:pt idx="660" formatCode="General">
                  <c:v>0.99</c:v>
                </c:pt>
                <c:pt idx="661" formatCode="General">
                  <c:v>0.99150000000000005</c:v>
                </c:pt>
                <c:pt idx="662" formatCode="General">
                  <c:v>0.99299999999999999</c:v>
                </c:pt>
                <c:pt idx="663" formatCode="General">
                  <c:v>0.99450000000000005</c:v>
                </c:pt>
                <c:pt idx="664" formatCode="General">
                  <c:v>0.996</c:v>
                </c:pt>
                <c:pt idx="665" formatCode="General">
                  <c:v>0.99750000000000005</c:v>
                </c:pt>
                <c:pt idx="666" formatCode="General">
                  <c:v>0.999</c:v>
                </c:pt>
                <c:pt idx="667" formatCode="General">
                  <c:v>1.0004999999999999</c:v>
                </c:pt>
                <c:pt idx="668" formatCode="General">
                  <c:v>1.002</c:v>
                </c:pt>
                <c:pt idx="669" formatCode="General">
                  <c:v>1.0035000000000001</c:v>
                </c:pt>
                <c:pt idx="670" formatCode="General">
                  <c:v>1.0049999999999999</c:v>
                </c:pt>
                <c:pt idx="671" formatCode="General">
                  <c:v>1.0065</c:v>
                </c:pt>
                <c:pt idx="672" formatCode="General">
                  <c:v>1.008</c:v>
                </c:pt>
                <c:pt idx="673" formatCode="General">
                  <c:v>1.0095000000000001</c:v>
                </c:pt>
                <c:pt idx="674" formatCode="General">
                  <c:v>1.0109999999999999</c:v>
                </c:pt>
                <c:pt idx="675" formatCode="General">
                  <c:v>1.0125</c:v>
                </c:pt>
                <c:pt idx="676" formatCode="General">
                  <c:v>1.014</c:v>
                </c:pt>
                <c:pt idx="677" formatCode="General">
                  <c:v>1.0155000000000001</c:v>
                </c:pt>
                <c:pt idx="678" formatCode="General">
                  <c:v>1.0169999999999999</c:v>
                </c:pt>
                <c:pt idx="679" formatCode="General">
                  <c:v>1.0185</c:v>
                </c:pt>
                <c:pt idx="680" formatCode="General">
                  <c:v>1.02</c:v>
                </c:pt>
                <c:pt idx="681" formatCode="General">
                  <c:v>1.0215000000000001</c:v>
                </c:pt>
                <c:pt idx="682" formatCode="General">
                  <c:v>1.0229999999999999</c:v>
                </c:pt>
                <c:pt idx="683" formatCode="General">
                  <c:v>1.0245</c:v>
                </c:pt>
                <c:pt idx="684" formatCode="General">
                  <c:v>1.026</c:v>
                </c:pt>
                <c:pt idx="685" formatCode="General">
                  <c:v>1.0275000000000001</c:v>
                </c:pt>
                <c:pt idx="686" formatCode="General">
                  <c:v>1.0289999999999999</c:v>
                </c:pt>
                <c:pt idx="687" formatCode="General">
                  <c:v>1.0305</c:v>
                </c:pt>
                <c:pt idx="688" formatCode="General">
                  <c:v>1.032</c:v>
                </c:pt>
                <c:pt idx="689" formatCode="General">
                  <c:v>1.0335000000000001</c:v>
                </c:pt>
                <c:pt idx="690" formatCode="General">
                  <c:v>1.0349999999999999</c:v>
                </c:pt>
                <c:pt idx="691" formatCode="General">
                  <c:v>1.0365</c:v>
                </c:pt>
                <c:pt idx="692" formatCode="General">
                  <c:v>1.038</c:v>
                </c:pt>
                <c:pt idx="693" formatCode="General">
                  <c:v>1.0395000000000001</c:v>
                </c:pt>
                <c:pt idx="694" formatCode="General">
                  <c:v>1.0409999999999999</c:v>
                </c:pt>
                <c:pt idx="695" formatCode="General">
                  <c:v>1.0425</c:v>
                </c:pt>
                <c:pt idx="696" formatCode="General">
                  <c:v>1.044</c:v>
                </c:pt>
                <c:pt idx="697" formatCode="General">
                  <c:v>1.0455000000000001</c:v>
                </c:pt>
                <c:pt idx="698" formatCode="General">
                  <c:v>1.0469999999999999</c:v>
                </c:pt>
                <c:pt idx="699" formatCode="General">
                  <c:v>1.0485</c:v>
                </c:pt>
                <c:pt idx="700" formatCode="General">
                  <c:v>1.05</c:v>
                </c:pt>
                <c:pt idx="701" formatCode="General">
                  <c:v>1.0515000000000001</c:v>
                </c:pt>
                <c:pt idx="702" formatCode="General">
                  <c:v>1.0529999999999999</c:v>
                </c:pt>
                <c:pt idx="703" formatCode="General">
                  <c:v>1.0545</c:v>
                </c:pt>
                <c:pt idx="704" formatCode="General">
                  <c:v>1.056</c:v>
                </c:pt>
                <c:pt idx="705" formatCode="General">
                  <c:v>1.0575000000000001</c:v>
                </c:pt>
                <c:pt idx="706" formatCode="General">
                  <c:v>1.0589999999999999</c:v>
                </c:pt>
                <c:pt idx="707" formatCode="General">
                  <c:v>1.0605</c:v>
                </c:pt>
                <c:pt idx="708" formatCode="General">
                  <c:v>1.0620000000000001</c:v>
                </c:pt>
                <c:pt idx="709" formatCode="General">
                  <c:v>1.0634999999999999</c:v>
                </c:pt>
                <c:pt idx="710" formatCode="General">
                  <c:v>1.0649999999999999</c:v>
                </c:pt>
                <c:pt idx="711" formatCode="General">
                  <c:v>1.0665</c:v>
                </c:pt>
                <c:pt idx="712" formatCode="General">
                  <c:v>1.0680000000000001</c:v>
                </c:pt>
                <c:pt idx="713" formatCode="General">
                  <c:v>1.0694999999999999</c:v>
                </c:pt>
                <c:pt idx="714" formatCode="General">
                  <c:v>1.071</c:v>
                </c:pt>
                <c:pt idx="715" formatCode="General">
                  <c:v>1.0725</c:v>
                </c:pt>
                <c:pt idx="716" formatCode="General">
                  <c:v>1.0740000000000001</c:v>
                </c:pt>
                <c:pt idx="717" formatCode="General">
                  <c:v>1.0754999999999999</c:v>
                </c:pt>
                <c:pt idx="718" formatCode="General">
                  <c:v>1.077</c:v>
                </c:pt>
                <c:pt idx="719" formatCode="General">
                  <c:v>1.0785</c:v>
                </c:pt>
                <c:pt idx="720" formatCode="General">
                  <c:v>1.08</c:v>
                </c:pt>
                <c:pt idx="721" formatCode="General">
                  <c:v>1.0814999999999999</c:v>
                </c:pt>
                <c:pt idx="722" formatCode="General">
                  <c:v>1.083</c:v>
                </c:pt>
                <c:pt idx="723" formatCode="General">
                  <c:v>1.0845</c:v>
                </c:pt>
                <c:pt idx="724" formatCode="General">
                  <c:v>1.0860000000000001</c:v>
                </c:pt>
                <c:pt idx="725" formatCode="General">
                  <c:v>1.0874999999999999</c:v>
                </c:pt>
                <c:pt idx="726" formatCode="General">
                  <c:v>1.089</c:v>
                </c:pt>
                <c:pt idx="727" formatCode="General">
                  <c:v>1.0905</c:v>
                </c:pt>
                <c:pt idx="728" formatCode="General">
                  <c:v>1.0920000000000001</c:v>
                </c:pt>
                <c:pt idx="729" formatCode="General">
                  <c:v>1.0934999999999999</c:v>
                </c:pt>
                <c:pt idx="730" formatCode="General">
                  <c:v>1.095</c:v>
                </c:pt>
                <c:pt idx="731" formatCode="General">
                  <c:v>1.0965</c:v>
                </c:pt>
                <c:pt idx="732" formatCode="General">
                  <c:v>1.0980000000000001</c:v>
                </c:pt>
                <c:pt idx="733" formatCode="General">
                  <c:v>1.0994999999999999</c:v>
                </c:pt>
                <c:pt idx="734" formatCode="General">
                  <c:v>1.101</c:v>
                </c:pt>
                <c:pt idx="735" formatCode="General">
                  <c:v>1.1025</c:v>
                </c:pt>
                <c:pt idx="736" formatCode="General">
                  <c:v>1.1040000000000001</c:v>
                </c:pt>
                <c:pt idx="737" formatCode="General">
                  <c:v>1.1054999999999999</c:v>
                </c:pt>
                <c:pt idx="738" formatCode="General">
                  <c:v>1.107</c:v>
                </c:pt>
                <c:pt idx="739" formatCode="General">
                  <c:v>1.1085</c:v>
                </c:pt>
                <c:pt idx="740" formatCode="General">
                  <c:v>1.1100000000000001</c:v>
                </c:pt>
                <c:pt idx="741" formatCode="General">
                  <c:v>1.1114999999999999</c:v>
                </c:pt>
                <c:pt idx="742" formatCode="General">
                  <c:v>1.113</c:v>
                </c:pt>
                <c:pt idx="743" formatCode="General">
                  <c:v>1.1145</c:v>
                </c:pt>
                <c:pt idx="744" formatCode="General">
                  <c:v>1.1160000000000001</c:v>
                </c:pt>
                <c:pt idx="745" formatCode="General">
                  <c:v>1.1174999999999999</c:v>
                </c:pt>
                <c:pt idx="746" formatCode="General">
                  <c:v>1.119</c:v>
                </c:pt>
                <c:pt idx="747" formatCode="General">
                  <c:v>1.1205000000000001</c:v>
                </c:pt>
                <c:pt idx="748" formatCode="General">
                  <c:v>1.1220000000000001</c:v>
                </c:pt>
                <c:pt idx="749" formatCode="General">
                  <c:v>1.1234999999999999</c:v>
                </c:pt>
                <c:pt idx="750" formatCode="General">
                  <c:v>1.125</c:v>
                </c:pt>
                <c:pt idx="751" formatCode="General">
                  <c:v>1.1265000000000001</c:v>
                </c:pt>
                <c:pt idx="752" formatCode="General">
                  <c:v>1.1279999999999999</c:v>
                </c:pt>
                <c:pt idx="753" formatCode="General">
                  <c:v>1.1294999999999999</c:v>
                </c:pt>
                <c:pt idx="754" formatCode="General">
                  <c:v>1.131</c:v>
                </c:pt>
                <c:pt idx="755" formatCode="General">
                  <c:v>1.1325000000000001</c:v>
                </c:pt>
                <c:pt idx="756" formatCode="General">
                  <c:v>1.1339999999999999</c:v>
                </c:pt>
                <c:pt idx="757" formatCode="General">
                  <c:v>1.1355</c:v>
                </c:pt>
                <c:pt idx="758" formatCode="General">
                  <c:v>1.137</c:v>
                </c:pt>
                <c:pt idx="759" formatCode="General">
                  <c:v>1.1385000000000001</c:v>
                </c:pt>
                <c:pt idx="760" formatCode="General">
                  <c:v>1.1399999999999999</c:v>
                </c:pt>
                <c:pt idx="761" formatCode="General">
                  <c:v>1.1415</c:v>
                </c:pt>
                <c:pt idx="762" formatCode="General">
                  <c:v>1.143</c:v>
                </c:pt>
                <c:pt idx="763" formatCode="General">
                  <c:v>1.1445000000000001</c:v>
                </c:pt>
                <c:pt idx="764" formatCode="General">
                  <c:v>1.1459999999999999</c:v>
                </c:pt>
                <c:pt idx="765" formatCode="General">
                  <c:v>1.1475</c:v>
                </c:pt>
                <c:pt idx="766" formatCode="General">
                  <c:v>1.149</c:v>
                </c:pt>
                <c:pt idx="767" formatCode="General">
                  <c:v>1.1505000000000001</c:v>
                </c:pt>
                <c:pt idx="768" formatCode="General">
                  <c:v>1.1519999999999999</c:v>
                </c:pt>
                <c:pt idx="769" formatCode="General">
                  <c:v>1.1535</c:v>
                </c:pt>
                <c:pt idx="770" formatCode="General">
                  <c:v>1.155</c:v>
                </c:pt>
                <c:pt idx="771" formatCode="General">
                  <c:v>1.1565000000000001</c:v>
                </c:pt>
                <c:pt idx="772" formatCode="General">
                  <c:v>1.1579999999999999</c:v>
                </c:pt>
                <c:pt idx="773" formatCode="General">
                  <c:v>1.1595</c:v>
                </c:pt>
                <c:pt idx="774" formatCode="General">
                  <c:v>1.161</c:v>
                </c:pt>
                <c:pt idx="775" formatCode="General">
                  <c:v>1.1625000000000001</c:v>
                </c:pt>
                <c:pt idx="776" formatCode="General">
                  <c:v>1.1639999999999999</c:v>
                </c:pt>
                <c:pt idx="777" formatCode="General">
                  <c:v>1.1655</c:v>
                </c:pt>
                <c:pt idx="778" formatCode="General">
                  <c:v>1.167</c:v>
                </c:pt>
                <c:pt idx="779" formatCode="General">
                  <c:v>1.1685000000000001</c:v>
                </c:pt>
                <c:pt idx="780" formatCode="General">
                  <c:v>1.17</c:v>
                </c:pt>
                <c:pt idx="781" formatCode="General">
                  <c:v>1.1715</c:v>
                </c:pt>
                <c:pt idx="782" formatCode="General">
                  <c:v>1.173</c:v>
                </c:pt>
                <c:pt idx="783" formatCode="General">
                  <c:v>1.1745000000000001</c:v>
                </c:pt>
                <c:pt idx="784" formatCode="General">
                  <c:v>1.1759999999999999</c:v>
                </c:pt>
                <c:pt idx="785" formatCode="General">
                  <c:v>1.1775</c:v>
                </c:pt>
                <c:pt idx="786" formatCode="General">
                  <c:v>1.179</c:v>
                </c:pt>
                <c:pt idx="787" formatCode="General">
                  <c:v>1.1805000000000001</c:v>
                </c:pt>
                <c:pt idx="788" formatCode="General">
                  <c:v>1.1819999999999999</c:v>
                </c:pt>
                <c:pt idx="789" formatCode="General">
                  <c:v>1.1835</c:v>
                </c:pt>
                <c:pt idx="790" formatCode="General">
                  <c:v>1.1850000000000001</c:v>
                </c:pt>
                <c:pt idx="791" formatCode="General">
                  <c:v>1.1865000000000001</c:v>
                </c:pt>
                <c:pt idx="792" formatCode="General">
                  <c:v>1.1879999999999999</c:v>
                </c:pt>
                <c:pt idx="793" formatCode="General">
                  <c:v>1.1895</c:v>
                </c:pt>
                <c:pt idx="794" formatCode="General">
                  <c:v>1.1910000000000001</c:v>
                </c:pt>
                <c:pt idx="795" formatCode="General">
                  <c:v>1.1924999999999999</c:v>
                </c:pt>
                <c:pt idx="796" formatCode="General">
                  <c:v>1.194</c:v>
                </c:pt>
                <c:pt idx="797" formatCode="General">
                  <c:v>1.1955</c:v>
                </c:pt>
                <c:pt idx="798" formatCode="General">
                  <c:v>1.1970000000000001</c:v>
                </c:pt>
                <c:pt idx="799" formatCode="General">
                  <c:v>1.1984999999999999</c:v>
                </c:pt>
                <c:pt idx="800" formatCode="General">
                  <c:v>1.2</c:v>
                </c:pt>
                <c:pt idx="801" formatCode="General">
                  <c:v>1.2015</c:v>
                </c:pt>
                <c:pt idx="802" formatCode="General">
                  <c:v>1.2030000000000001</c:v>
                </c:pt>
                <c:pt idx="803" formatCode="General">
                  <c:v>1.2044999999999999</c:v>
                </c:pt>
                <c:pt idx="804" formatCode="General">
                  <c:v>1.206</c:v>
                </c:pt>
                <c:pt idx="805" formatCode="General">
                  <c:v>1.2075</c:v>
                </c:pt>
                <c:pt idx="806" formatCode="General">
                  <c:v>1.2090000000000001</c:v>
                </c:pt>
                <c:pt idx="807" formatCode="General">
                  <c:v>1.2104999999999999</c:v>
                </c:pt>
                <c:pt idx="808" formatCode="General">
                  <c:v>1.212</c:v>
                </c:pt>
                <c:pt idx="809" formatCode="General">
                  <c:v>1.2135</c:v>
                </c:pt>
                <c:pt idx="810" formatCode="General">
                  <c:v>1.2150000000000001</c:v>
                </c:pt>
                <c:pt idx="811" formatCode="General">
                  <c:v>1.2164999999999999</c:v>
                </c:pt>
                <c:pt idx="812" formatCode="General">
                  <c:v>1.218</c:v>
                </c:pt>
                <c:pt idx="813" formatCode="General">
                  <c:v>1.2195</c:v>
                </c:pt>
                <c:pt idx="814" formatCode="General">
                  <c:v>1.2210000000000001</c:v>
                </c:pt>
                <c:pt idx="815" formatCode="General">
                  <c:v>1.2224999999999999</c:v>
                </c:pt>
                <c:pt idx="816" formatCode="General">
                  <c:v>1.224</c:v>
                </c:pt>
                <c:pt idx="817" formatCode="General">
                  <c:v>1.2255</c:v>
                </c:pt>
                <c:pt idx="818" formatCode="General">
                  <c:v>1.2270000000000001</c:v>
                </c:pt>
                <c:pt idx="819" formatCode="General">
                  <c:v>1.2284999999999999</c:v>
                </c:pt>
                <c:pt idx="820" formatCode="General">
                  <c:v>1.23</c:v>
                </c:pt>
                <c:pt idx="821" formatCode="General">
                  <c:v>1.2315</c:v>
                </c:pt>
                <c:pt idx="822" formatCode="General">
                  <c:v>1.2330000000000001</c:v>
                </c:pt>
                <c:pt idx="823" formatCode="General">
                  <c:v>1.2344999999999999</c:v>
                </c:pt>
                <c:pt idx="824" formatCode="General">
                  <c:v>1.236</c:v>
                </c:pt>
                <c:pt idx="825" formatCode="General">
                  <c:v>1.2375</c:v>
                </c:pt>
                <c:pt idx="826" formatCode="General">
                  <c:v>1.2390000000000001</c:v>
                </c:pt>
                <c:pt idx="827" formatCode="General">
                  <c:v>1.2404999999999999</c:v>
                </c:pt>
                <c:pt idx="828" formatCode="General">
                  <c:v>1.242</c:v>
                </c:pt>
                <c:pt idx="829" formatCode="General">
                  <c:v>1.2435</c:v>
                </c:pt>
                <c:pt idx="830" formatCode="General">
                  <c:v>1.2450000000000001</c:v>
                </c:pt>
                <c:pt idx="831" formatCode="General">
                  <c:v>1.2464999999999999</c:v>
                </c:pt>
                <c:pt idx="832" formatCode="General">
                  <c:v>1.248</c:v>
                </c:pt>
                <c:pt idx="833" formatCode="General">
                  <c:v>1.2495000000000001</c:v>
                </c:pt>
                <c:pt idx="834" formatCode="General">
                  <c:v>1.2509999999999999</c:v>
                </c:pt>
                <c:pt idx="835" formatCode="General">
                  <c:v>1.2524999999999999</c:v>
                </c:pt>
                <c:pt idx="836" formatCode="General">
                  <c:v>1.254</c:v>
                </c:pt>
                <c:pt idx="837" formatCode="General">
                  <c:v>1.2555000000000001</c:v>
                </c:pt>
                <c:pt idx="838" formatCode="General">
                  <c:v>1.2569999999999999</c:v>
                </c:pt>
                <c:pt idx="839" formatCode="General">
                  <c:v>1.2585</c:v>
                </c:pt>
                <c:pt idx="840" formatCode="General">
                  <c:v>1.26</c:v>
                </c:pt>
                <c:pt idx="841" formatCode="General">
                  <c:v>1.2615000000000001</c:v>
                </c:pt>
                <c:pt idx="842" formatCode="General">
                  <c:v>1.2629999999999999</c:v>
                </c:pt>
                <c:pt idx="843" formatCode="General">
                  <c:v>1.2645</c:v>
                </c:pt>
                <c:pt idx="844" formatCode="General">
                  <c:v>1.266</c:v>
                </c:pt>
                <c:pt idx="845" formatCode="General">
                  <c:v>1.2675000000000001</c:v>
                </c:pt>
                <c:pt idx="846" formatCode="General">
                  <c:v>1.2689999999999999</c:v>
                </c:pt>
                <c:pt idx="847" formatCode="General">
                  <c:v>1.2705</c:v>
                </c:pt>
                <c:pt idx="848" formatCode="General">
                  <c:v>1.272</c:v>
                </c:pt>
                <c:pt idx="849" formatCode="General">
                  <c:v>1.2735000000000001</c:v>
                </c:pt>
                <c:pt idx="850" formatCode="General">
                  <c:v>1.2749999999999999</c:v>
                </c:pt>
                <c:pt idx="851" formatCode="General">
                  <c:v>1.2765</c:v>
                </c:pt>
                <c:pt idx="852" formatCode="General">
                  <c:v>1.278</c:v>
                </c:pt>
                <c:pt idx="853" formatCode="General">
                  <c:v>1.2795000000000001</c:v>
                </c:pt>
                <c:pt idx="854" formatCode="General">
                  <c:v>1.2809999999999999</c:v>
                </c:pt>
                <c:pt idx="855" formatCode="General">
                  <c:v>1.2825</c:v>
                </c:pt>
                <c:pt idx="856" formatCode="General">
                  <c:v>1.284</c:v>
                </c:pt>
                <c:pt idx="857" formatCode="General">
                  <c:v>1.2855000000000001</c:v>
                </c:pt>
                <c:pt idx="858" formatCode="General">
                  <c:v>1.2869999999999999</c:v>
                </c:pt>
                <c:pt idx="859" formatCode="General">
                  <c:v>1.2885</c:v>
                </c:pt>
                <c:pt idx="860" formatCode="General">
                  <c:v>1.29</c:v>
                </c:pt>
                <c:pt idx="861" formatCode="General">
                  <c:v>1.2915000000000001</c:v>
                </c:pt>
                <c:pt idx="862" formatCode="General">
                  <c:v>1.2929999999999999</c:v>
                </c:pt>
                <c:pt idx="863" formatCode="General">
                  <c:v>1.2945</c:v>
                </c:pt>
                <c:pt idx="864" formatCode="General">
                  <c:v>1.296</c:v>
                </c:pt>
                <c:pt idx="865" formatCode="General">
                  <c:v>1.2975000000000001</c:v>
                </c:pt>
                <c:pt idx="866" formatCode="General">
                  <c:v>1.2989999999999999</c:v>
                </c:pt>
                <c:pt idx="867" formatCode="General">
                  <c:v>1.3005</c:v>
                </c:pt>
                <c:pt idx="868" formatCode="General">
                  <c:v>1.302</c:v>
                </c:pt>
                <c:pt idx="869" formatCode="General">
                  <c:v>1.3035000000000001</c:v>
                </c:pt>
                <c:pt idx="870" formatCode="General">
                  <c:v>1.3049999999999999</c:v>
                </c:pt>
                <c:pt idx="871" formatCode="General">
                  <c:v>1.3065</c:v>
                </c:pt>
                <c:pt idx="872" formatCode="General">
                  <c:v>1.3080000000000001</c:v>
                </c:pt>
                <c:pt idx="873" formatCode="General">
                  <c:v>1.3095000000000001</c:v>
                </c:pt>
                <c:pt idx="874" formatCode="General">
                  <c:v>1.3109999999999999</c:v>
                </c:pt>
                <c:pt idx="875" formatCode="General">
                  <c:v>1.3125</c:v>
                </c:pt>
                <c:pt idx="876" formatCode="General">
                  <c:v>1.3140000000000001</c:v>
                </c:pt>
                <c:pt idx="877" formatCode="General">
                  <c:v>1.3154999999999999</c:v>
                </c:pt>
                <c:pt idx="878" formatCode="General">
                  <c:v>1.3169999999999999</c:v>
                </c:pt>
                <c:pt idx="879" formatCode="General">
                  <c:v>1.3185</c:v>
                </c:pt>
                <c:pt idx="880" formatCode="General">
                  <c:v>1.32</c:v>
                </c:pt>
                <c:pt idx="881" formatCode="General">
                  <c:v>1.3214999999999999</c:v>
                </c:pt>
                <c:pt idx="882" formatCode="General">
                  <c:v>1.323</c:v>
                </c:pt>
                <c:pt idx="883" formatCode="General">
                  <c:v>1.3245</c:v>
                </c:pt>
                <c:pt idx="884" formatCode="General">
                  <c:v>1.3260000000000001</c:v>
                </c:pt>
                <c:pt idx="885" formatCode="General">
                  <c:v>1.3274999999999999</c:v>
                </c:pt>
                <c:pt idx="886" formatCode="General">
                  <c:v>1.329</c:v>
                </c:pt>
                <c:pt idx="887" formatCode="General">
                  <c:v>1.3305</c:v>
                </c:pt>
                <c:pt idx="888" formatCode="General">
                  <c:v>1.3320000000000001</c:v>
                </c:pt>
                <c:pt idx="889" formatCode="General">
                  <c:v>1.3334999999999999</c:v>
                </c:pt>
                <c:pt idx="890" formatCode="General">
                  <c:v>1.335</c:v>
                </c:pt>
                <c:pt idx="891" formatCode="General">
                  <c:v>1.3365</c:v>
                </c:pt>
                <c:pt idx="892" formatCode="General">
                  <c:v>1.3380000000000001</c:v>
                </c:pt>
                <c:pt idx="893" formatCode="General">
                  <c:v>1.3394999999999999</c:v>
                </c:pt>
                <c:pt idx="894" formatCode="General">
                  <c:v>1.341</c:v>
                </c:pt>
                <c:pt idx="895" formatCode="General">
                  <c:v>1.3425</c:v>
                </c:pt>
                <c:pt idx="896" formatCode="General">
                  <c:v>1.3440000000000001</c:v>
                </c:pt>
                <c:pt idx="897" formatCode="General">
                  <c:v>1.3454999999999999</c:v>
                </c:pt>
                <c:pt idx="898" formatCode="General">
                  <c:v>1.347</c:v>
                </c:pt>
                <c:pt idx="899" formatCode="General">
                  <c:v>1.3485</c:v>
                </c:pt>
                <c:pt idx="900" formatCode="General">
                  <c:v>1.35</c:v>
                </c:pt>
                <c:pt idx="901" formatCode="General">
                  <c:v>1.3514999999999999</c:v>
                </c:pt>
                <c:pt idx="902" formatCode="General">
                  <c:v>1.353</c:v>
                </c:pt>
                <c:pt idx="903" formatCode="General">
                  <c:v>1.3545</c:v>
                </c:pt>
                <c:pt idx="904" formatCode="General">
                  <c:v>1.3560000000000001</c:v>
                </c:pt>
                <c:pt idx="905" formatCode="General">
                  <c:v>1.3574999999999999</c:v>
                </c:pt>
                <c:pt idx="906" formatCode="General">
                  <c:v>1.359</c:v>
                </c:pt>
                <c:pt idx="907" formatCode="General">
                  <c:v>1.3605</c:v>
                </c:pt>
                <c:pt idx="908" formatCode="General">
                  <c:v>1.3620000000000001</c:v>
                </c:pt>
                <c:pt idx="909" formatCode="General">
                  <c:v>1.3634999999999999</c:v>
                </c:pt>
                <c:pt idx="910" formatCode="General">
                  <c:v>1.365</c:v>
                </c:pt>
                <c:pt idx="911" formatCode="General">
                  <c:v>1.3665</c:v>
                </c:pt>
                <c:pt idx="912" formatCode="General">
                  <c:v>1.3680000000000001</c:v>
                </c:pt>
                <c:pt idx="913" formatCode="General">
                  <c:v>1.3694999999999999</c:v>
                </c:pt>
                <c:pt idx="914" formatCode="General">
                  <c:v>1.371</c:v>
                </c:pt>
                <c:pt idx="915" formatCode="General">
                  <c:v>1.3725000000000001</c:v>
                </c:pt>
                <c:pt idx="916" formatCode="General">
                  <c:v>1.3740000000000001</c:v>
                </c:pt>
                <c:pt idx="917" formatCode="General">
                  <c:v>1.3754999999999999</c:v>
                </c:pt>
                <c:pt idx="918" formatCode="General">
                  <c:v>1.377</c:v>
                </c:pt>
                <c:pt idx="919" formatCode="General">
                  <c:v>1.3785000000000001</c:v>
                </c:pt>
                <c:pt idx="920" formatCode="General">
                  <c:v>1.38</c:v>
                </c:pt>
                <c:pt idx="921" formatCode="General">
                  <c:v>1.3815</c:v>
                </c:pt>
                <c:pt idx="922" formatCode="General">
                  <c:v>1.383</c:v>
                </c:pt>
                <c:pt idx="923" formatCode="General">
                  <c:v>1.3845000000000001</c:v>
                </c:pt>
                <c:pt idx="924" formatCode="General">
                  <c:v>1.3859999999999999</c:v>
                </c:pt>
                <c:pt idx="925" formatCode="General">
                  <c:v>1.3875</c:v>
                </c:pt>
                <c:pt idx="926" formatCode="General">
                  <c:v>1.389</c:v>
                </c:pt>
                <c:pt idx="927" formatCode="General">
                  <c:v>1.3905000000000001</c:v>
                </c:pt>
                <c:pt idx="928" formatCode="General">
                  <c:v>1.3919999999999999</c:v>
                </c:pt>
                <c:pt idx="929" formatCode="General">
                  <c:v>1.3935</c:v>
                </c:pt>
                <c:pt idx="930" formatCode="General">
                  <c:v>1.395</c:v>
                </c:pt>
                <c:pt idx="931" formatCode="General">
                  <c:v>1.3965000000000001</c:v>
                </c:pt>
                <c:pt idx="932" formatCode="General">
                  <c:v>1.3979999999999999</c:v>
                </c:pt>
                <c:pt idx="933" formatCode="General">
                  <c:v>1.3995</c:v>
                </c:pt>
                <c:pt idx="934" formatCode="General">
                  <c:v>1.401</c:v>
                </c:pt>
                <c:pt idx="935" formatCode="General">
                  <c:v>1.4025000000000001</c:v>
                </c:pt>
                <c:pt idx="936" formatCode="General">
                  <c:v>1.4039999999999999</c:v>
                </c:pt>
                <c:pt idx="937" formatCode="General">
                  <c:v>1.4055</c:v>
                </c:pt>
                <c:pt idx="938" formatCode="General">
                  <c:v>1.407</c:v>
                </c:pt>
                <c:pt idx="939" formatCode="General">
                  <c:v>1.4085000000000001</c:v>
                </c:pt>
                <c:pt idx="940" formatCode="General">
                  <c:v>1.41</c:v>
                </c:pt>
                <c:pt idx="941" formatCode="General">
                  <c:v>1.4115</c:v>
                </c:pt>
                <c:pt idx="942" formatCode="General">
                  <c:v>1.413</c:v>
                </c:pt>
                <c:pt idx="943" formatCode="General">
                  <c:v>1.4145000000000001</c:v>
                </c:pt>
                <c:pt idx="944" formatCode="General">
                  <c:v>1.4159999999999999</c:v>
                </c:pt>
                <c:pt idx="945" formatCode="General">
                  <c:v>1.4175</c:v>
                </c:pt>
                <c:pt idx="946" formatCode="General">
                  <c:v>1.419</c:v>
                </c:pt>
                <c:pt idx="947" formatCode="General">
                  <c:v>1.4205000000000001</c:v>
                </c:pt>
                <c:pt idx="948" formatCode="General">
                  <c:v>1.4219999999999999</c:v>
                </c:pt>
                <c:pt idx="949" formatCode="General">
                  <c:v>1.4235</c:v>
                </c:pt>
                <c:pt idx="950" formatCode="General">
                  <c:v>1.425</c:v>
                </c:pt>
                <c:pt idx="951" formatCode="General">
                  <c:v>1.4265000000000001</c:v>
                </c:pt>
                <c:pt idx="952" formatCode="General">
                  <c:v>1.4279999999999999</c:v>
                </c:pt>
                <c:pt idx="953" formatCode="General">
                  <c:v>1.4295</c:v>
                </c:pt>
                <c:pt idx="954" formatCode="General">
                  <c:v>1.431</c:v>
                </c:pt>
                <c:pt idx="955" formatCode="General">
                  <c:v>1.4325000000000001</c:v>
                </c:pt>
                <c:pt idx="956" formatCode="General">
                  <c:v>1.4339999999999999</c:v>
                </c:pt>
                <c:pt idx="957" formatCode="General">
                  <c:v>1.4355</c:v>
                </c:pt>
                <c:pt idx="958" formatCode="General">
                  <c:v>1.4370000000000001</c:v>
                </c:pt>
                <c:pt idx="959" formatCode="General">
                  <c:v>1.4384999999999999</c:v>
                </c:pt>
                <c:pt idx="960" formatCode="General">
                  <c:v>1.44</c:v>
                </c:pt>
                <c:pt idx="961" formatCode="General">
                  <c:v>1.4415</c:v>
                </c:pt>
                <c:pt idx="962" formatCode="General">
                  <c:v>1.4430000000000001</c:v>
                </c:pt>
                <c:pt idx="963" formatCode="General">
                  <c:v>1.4444999999999999</c:v>
                </c:pt>
                <c:pt idx="964" formatCode="General">
                  <c:v>1.446</c:v>
                </c:pt>
                <c:pt idx="965" formatCode="General">
                  <c:v>1.4475</c:v>
                </c:pt>
                <c:pt idx="966" formatCode="General">
                  <c:v>1.4490000000000001</c:v>
                </c:pt>
                <c:pt idx="967" formatCode="General">
                  <c:v>1.4504999999999999</c:v>
                </c:pt>
                <c:pt idx="968" formatCode="General">
                  <c:v>1.452</c:v>
                </c:pt>
                <c:pt idx="969" formatCode="General">
                  <c:v>1.4535</c:v>
                </c:pt>
                <c:pt idx="970" formatCode="General">
                  <c:v>1.4550000000000001</c:v>
                </c:pt>
                <c:pt idx="971" formatCode="General">
                  <c:v>1.4564999999999999</c:v>
                </c:pt>
                <c:pt idx="972" formatCode="General">
                  <c:v>1.458</c:v>
                </c:pt>
                <c:pt idx="973" formatCode="General">
                  <c:v>1.4595</c:v>
                </c:pt>
                <c:pt idx="974" formatCode="General">
                  <c:v>1.4610000000000001</c:v>
                </c:pt>
                <c:pt idx="975" formatCode="General">
                  <c:v>1.4624999999999999</c:v>
                </c:pt>
                <c:pt idx="976" formatCode="General">
                  <c:v>1.464</c:v>
                </c:pt>
                <c:pt idx="977" formatCode="General">
                  <c:v>1.4655</c:v>
                </c:pt>
                <c:pt idx="978" formatCode="General">
                  <c:v>1.4670000000000001</c:v>
                </c:pt>
                <c:pt idx="979" formatCode="General">
                  <c:v>1.4684999999999999</c:v>
                </c:pt>
                <c:pt idx="980" formatCode="General">
                  <c:v>1.47</c:v>
                </c:pt>
                <c:pt idx="981" formatCode="General">
                  <c:v>1.4715</c:v>
                </c:pt>
                <c:pt idx="982" formatCode="General">
                  <c:v>1.4730000000000001</c:v>
                </c:pt>
                <c:pt idx="983" formatCode="General">
                  <c:v>1.4744999999999999</c:v>
                </c:pt>
                <c:pt idx="984" formatCode="General">
                  <c:v>1.476</c:v>
                </c:pt>
                <c:pt idx="985" formatCode="General">
                  <c:v>1.4775</c:v>
                </c:pt>
                <c:pt idx="986" formatCode="General">
                  <c:v>1.4790000000000001</c:v>
                </c:pt>
                <c:pt idx="987" formatCode="General">
                  <c:v>1.4804999999999999</c:v>
                </c:pt>
                <c:pt idx="988" formatCode="General">
                  <c:v>1.482</c:v>
                </c:pt>
                <c:pt idx="989" formatCode="General">
                  <c:v>1.4835</c:v>
                </c:pt>
                <c:pt idx="990" formatCode="General">
                  <c:v>1.4850000000000001</c:v>
                </c:pt>
                <c:pt idx="991" formatCode="General">
                  <c:v>1.4864999999999999</c:v>
                </c:pt>
                <c:pt idx="992" formatCode="General">
                  <c:v>1.488</c:v>
                </c:pt>
                <c:pt idx="993" formatCode="General">
                  <c:v>1.4895</c:v>
                </c:pt>
                <c:pt idx="994" formatCode="General">
                  <c:v>1.4910000000000001</c:v>
                </c:pt>
                <c:pt idx="995" formatCode="General">
                  <c:v>1.4924999999999999</c:v>
                </c:pt>
                <c:pt idx="996" formatCode="General">
                  <c:v>1.494</c:v>
                </c:pt>
                <c:pt idx="997" formatCode="General">
                  <c:v>1.4955000000000001</c:v>
                </c:pt>
                <c:pt idx="998" formatCode="General">
                  <c:v>1.4970000000000001</c:v>
                </c:pt>
                <c:pt idx="999" formatCode="General">
                  <c:v>1.4984999999999999</c:v>
                </c:pt>
                <c:pt idx="1000" formatCode="General">
                  <c:v>1.5</c:v>
                </c:pt>
                <c:pt idx="1001" formatCode="General">
                  <c:v>1.5015000000000001</c:v>
                </c:pt>
                <c:pt idx="1002" formatCode="General">
                  <c:v>1.5029999999999999</c:v>
                </c:pt>
                <c:pt idx="1003" formatCode="General">
                  <c:v>1.5044999999999999</c:v>
                </c:pt>
                <c:pt idx="1004" formatCode="General">
                  <c:v>1.506</c:v>
                </c:pt>
                <c:pt idx="1005" formatCode="General">
                  <c:v>1.5075000000000001</c:v>
                </c:pt>
                <c:pt idx="1006" formatCode="General">
                  <c:v>1.5089999999999999</c:v>
                </c:pt>
                <c:pt idx="1007" formatCode="General">
                  <c:v>1.5105</c:v>
                </c:pt>
                <c:pt idx="1008" formatCode="General">
                  <c:v>1.512</c:v>
                </c:pt>
                <c:pt idx="1009" formatCode="General">
                  <c:v>1.5135000000000001</c:v>
                </c:pt>
                <c:pt idx="1010" formatCode="General">
                  <c:v>1.5149999999999999</c:v>
                </c:pt>
                <c:pt idx="1011" formatCode="General">
                  <c:v>1.5165</c:v>
                </c:pt>
                <c:pt idx="1012" formatCode="General">
                  <c:v>1.518</c:v>
                </c:pt>
                <c:pt idx="1013" formatCode="General">
                  <c:v>1.5195000000000001</c:v>
                </c:pt>
                <c:pt idx="1014" formatCode="General">
                  <c:v>1.5209999999999999</c:v>
                </c:pt>
                <c:pt idx="1015" formatCode="General">
                  <c:v>1.5225</c:v>
                </c:pt>
                <c:pt idx="1016" formatCode="General">
                  <c:v>1.524</c:v>
                </c:pt>
                <c:pt idx="1017" formatCode="General">
                  <c:v>1.5255000000000001</c:v>
                </c:pt>
                <c:pt idx="1018" formatCode="General">
                  <c:v>1.5269999999999999</c:v>
                </c:pt>
                <c:pt idx="1019" formatCode="General">
                  <c:v>1.5285</c:v>
                </c:pt>
                <c:pt idx="1020" formatCode="General">
                  <c:v>1.53</c:v>
                </c:pt>
                <c:pt idx="1021" formatCode="General">
                  <c:v>1.5315000000000001</c:v>
                </c:pt>
                <c:pt idx="1022" formatCode="General">
                  <c:v>1.5329999999999999</c:v>
                </c:pt>
                <c:pt idx="1023" formatCode="General">
                  <c:v>1.5345</c:v>
                </c:pt>
                <c:pt idx="1024" formatCode="General">
                  <c:v>1.536</c:v>
                </c:pt>
                <c:pt idx="1025" formatCode="General">
                  <c:v>1.5375000000000001</c:v>
                </c:pt>
                <c:pt idx="1026" formatCode="General">
                  <c:v>1.5389999999999999</c:v>
                </c:pt>
                <c:pt idx="1027" formatCode="General">
                  <c:v>1.5405</c:v>
                </c:pt>
                <c:pt idx="1028" formatCode="General">
                  <c:v>1.542</c:v>
                </c:pt>
                <c:pt idx="1029" formatCode="General">
                  <c:v>1.5435000000000001</c:v>
                </c:pt>
                <c:pt idx="1030" formatCode="General">
                  <c:v>1.5449999999999999</c:v>
                </c:pt>
                <c:pt idx="1031" formatCode="General">
                  <c:v>1.5465</c:v>
                </c:pt>
                <c:pt idx="1032" formatCode="General">
                  <c:v>1.548</c:v>
                </c:pt>
                <c:pt idx="1033" formatCode="General">
                  <c:v>1.5495000000000001</c:v>
                </c:pt>
                <c:pt idx="1034" formatCode="General">
                  <c:v>1.5509999999999999</c:v>
                </c:pt>
                <c:pt idx="1035" formatCode="General">
                  <c:v>1.5525</c:v>
                </c:pt>
                <c:pt idx="1036" formatCode="General">
                  <c:v>1.554</c:v>
                </c:pt>
                <c:pt idx="1037" formatCode="General">
                  <c:v>1.5555000000000001</c:v>
                </c:pt>
                <c:pt idx="1038" formatCode="General">
                  <c:v>1.5569999999999999</c:v>
                </c:pt>
                <c:pt idx="1039" formatCode="General">
                  <c:v>1.5585</c:v>
                </c:pt>
                <c:pt idx="1040" formatCode="General">
                  <c:v>1.56</c:v>
                </c:pt>
                <c:pt idx="1041" formatCode="General">
                  <c:v>1.5615000000000001</c:v>
                </c:pt>
                <c:pt idx="1042" formatCode="General">
                  <c:v>1.5629999999999999</c:v>
                </c:pt>
                <c:pt idx="1043" formatCode="General">
                  <c:v>1.5645</c:v>
                </c:pt>
                <c:pt idx="1044" formatCode="General">
                  <c:v>1.5660000000000001</c:v>
                </c:pt>
                <c:pt idx="1045" formatCode="General">
                  <c:v>1.5674999999999999</c:v>
                </c:pt>
                <c:pt idx="1046" formatCode="General">
                  <c:v>1.569</c:v>
                </c:pt>
                <c:pt idx="1047" formatCode="General">
                  <c:v>1.5705</c:v>
                </c:pt>
                <c:pt idx="1048" formatCode="General">
                  <c:v>1.5720000000000001</c:v>
                </c:pt>
                <c:pt idx="1049" formatCode="General">
                  <c:v>1.5734999999999999</c:v>
                </c:pt>
                <c:pt idx="1050" formatCode="General">
                  <c:v>1.575</c:v>
                </c:pt>
                <c:pt idx="1051" formatCode="General">
                  <c:v>1.5765</c:v>
                </c:pt>
                <c:pt idx="1052" formatCode="General">
                  <c:v>1.5780000000000001</c:v>
                </c:pt>
                <c:pt idx="1053" formatCode="General">
                  <c:v>1.5794999999999999</c:v>
                </c:pt>
                <c:pt idx="1054" formatCode="General">
                  <c:v>1.581</c:v>
                </c:pt>
                <c:pt idx="1055" formatCode="General">
                  <c:v>1.5825</c:v>
                </c:pt>
                <c:pt idx="1056" formatCode="General">
                  <c:v>1.5840000000000001</c:v>
                </c:pt>
                <c:pt idx="1057" formatCode="General">
                  <c:v>1.5854999999999999</c:v>
                </c:pt>
                <c:pt idx="1058" formatCode="General">
                  <c:v>1.587</c:v>
                </c:pt>
                <c:pt idx="1059" formatCode="General">
                  <c:v>1.5885</c:v>
                </c:pt>
                <c:pt idx="1060" formatCode="General">
                  <c:v>1.59</c:v>
                </c:pt>
                <c:pt idx="1061" formatCode="General">
                  <c:v>1.5914999999999999</c:v>
                </c:pt>
                <c:pt idx="1062" formatCode="General">
                  <c:v>1.593</c:v>
                </c:pt>
                <c:pt idx="1063" formatCode="General">
                  <c:v>1.5945</c:v>
                </c:pt>
                <c:pt idx="1064" formatCode="General">
                  <c:v>1.5960000000000001</c:v>
                </c:pt>
                <c:pt idx="1065" formatCode="General">
                  <c:v>1.5974999999999999</c:v>
                </c:pt>
                <c:pt idx="1066" formatCode="General">
                  <c:v>1.599</c:v>
                </c:pt>
                <c:pt idx="1067" formatCode="General">
                  <c:v>1.6005</c:v>
                </c:pt>
                <c:pt idx="1068" formatCode="General">
                  <c:v>1.6020000000000001</c:v>
                </c:pt>
                <c:pt idx="1069" formatCode="General">
                  <c:v>1.6034999999999999</c:v>
                </c:pt>
                <c:pt idx="1070" formatCode="General">
                  <c:v>1.605</c:v>
                </c:pt>
                <c:pt idx="1071" formatCode="General">
                  <c:v>1.6065</c:v>
                </c:pt>
                <c:pt idx="1072" formatCode="General">
                  <c:v>1.6080000000000001</c:v>
                </c:pt>
                <c:pt idx="1073" formatCode="General">
                  <c:v>1.6094999999999999</c:v>
                </c:pt>
                <c:pt idx="1074" formatCode="General">
                  <c:v>1.611</c:v>
                </c:pt>
                <c:pt idx="1075" formatCode="General">
                  <c:v>1.6125</c:v>
                </c:pt>
                <c:pt idx="1076" formatCode="General">
                  <c:v>1.6140000000000001</c:v>
                </c:pt>
                <c:pt idx="1077" formatCode="General">
                  <c:v>1.6154999999999999</c:v>
                </c:pt>
                <c:pt idx="1078" formatCode="General">
                  <c:v>1.617</c:v>
                </c:pt>
                <c:pt idx="1079" formatCode="General">
                  <c:v>1.6185</c:v>
                </c:pt>
                <c:pt idx="1080" formatCode="General">
                  <c:v>1.62</c:v>
                </c:pt>
                <c:pt idx="1081" formatCode="General">
                  <c:v>1.6214999999999999</c:v>
                </c:pt>
                <c:pt idx="1082" formatCode="General">
                  <c:v>1.623</c:v>
                </c:pt>
                <c:pt idx="1083" formatCode="General">
                  <c:v>1.6245000000000001</c:v>
                </c:pt>
                <c:pt idx="1084" formatCode="General">
                  <c:v>1.6259999999999999</c:v>
                </c:pt>
                <c:pt idx="1085" formatCode="General">
                  <c:v>1.6274999999999999</c:v>
                </c:pt>
                <c:pt idx="1086" formatCode="General">
                  <c:v>1.629</c:v>
                </c:pt>
                <c:pt idx="1087" formatCode="General">
                  <c:v>1.6305000000000001</c:v>
                </c:pt>
                <c:pt idx="1088" formatCode="General">
                  <c:v>1.6319999999999999</c:v>
                </c:pt>
                <c:pt idx="1089" formatCode="General">
                  <c:v>1.6335</c:v>
                </c:pt>
                <c:pt idx="1090" formatCode="General">
                  <c:v>1.635</c:v>
                </c:pt>
                <c:pt idx="1091" formatCode="General">
                  <c:v>1.6365000000000001</c:v>
                </c:pt>
                <c:pt idx="1092" formatCode="General">
                  <c:v>1.6379999999999999</c:v>
                </c:pt>
                <c:pt idx="1093" formatCode="General">
                  <c:v>1.6395</c:v>
                </c:pt>
                <c:pt idx="1094" formatCode="General">
                  <c:v>1.641</c:v>
                </c:pt>
                <c:pt idx="1095" formatCode="General">
                  <c:v>1.6425000000000001</c:v>
                </c:pt>
                <c:pt idx="1096" formatCode="General">
                  <c:v>1.6439999999999999</c:v>
                </c:pt>
                <c:pt idx="1097" formatCode="General">
                  <c:v>1.6455</c:v>
                </c:pt>
                <c:pt idx="1098" formatCode="General">
                  <c:v>1.647</c:v>
                </c:pt>
                <c:pt idx="1099" formatCode="General">
                  <c:v>1.6485000000000001</c:v>
                </c:pt>
                <c:pt idx="1100" formatCode="General">
                  <c:v>1.65</c:v>
                </c:pt>
                <c:pt idx="1101" formatCode="General">
                  <c:v>1.6515</c:v>
                </c:pt>
                <c:pt idx="1102" formatCode="General">
                  <c:v>1.653</c:v>
                </c:pt>
                <c:pt idx="1103" formatCode="General">
                  <c:v>1.6545000000000001</c:v>
                </c:pt>
                <c:pt idx="1104" formatCode="General">
                  <c:v>1.6559999999999999</c:v>
                </c:pt>
                <c:pt idx="1105" formatCode="General">
                  <c:v>1.6575</c:v>
                </c:pt>
                <c:pt idx="1106" formatCode="General">
                  <c:v>1.659</c:v>
                </c:pt>
                <c:pt idx="1107" formatCode="General">
                  <c:v>1.6605000000000001</c:v>
                </c:pt>
                <c:pt idx="1108" formatCode="General">
                  <c:v>1.6619999999999999</c:v>
                </c:pt>
                <c:pt idx="1109" formatCode="General">
                  <c:v>1.6635</c:v>
                </c:pt>
                <c:pt idx="1110" formatCode="General">
                  <c:v>1.665</c:v>
                </c:pt>
                <c:pt idx="1111" formatCode="General">
                  <c:v>1.6665000000000001</c:v>
                </c:pt>
                <c:pt idx="1112" formatCode="General">
                  <c:v>1.6679999999999999</c:v>
                </c:pt>
                <c:pt idx="1113" formatCode="General">
                  <c:v>1.6695</c:v>
                </c:pt>
                <c:pt idx="1114" formatCode="General">
                  <c:v>1.671</c:v>
                </c:pt>
                <c:pt idx="1115" formatCode="General">
                  <c:v>1.6725000000000001</c:v>
                </c:pt>
                <c:pt idx="1116" formatCode="General">
                  <c:v>1.6739999999999999</c:v>
                </c:pt>
                <c:pt idx="1117" formatCode="General">
                  <c:v>1.6755</c:v>
                </c:pt>
                <c:pt idx="1118" formatCode="General">
                  <c:v>1.677</c:v>
                </c:pt>
                <c:pt idx="1119" formatCode="General">
                  <c:v>1.6785000000000001</c:v>
                </c:pt>
                <c:pt idx="1120" formatCode="General">
                  <c:v>1.68</c:v>
                </c:pt>
                <c:pt idx="1121" formatCode="General">
                  <c:v>1.6815</c:v>
                </c:pt>
                <c:pt idx="1122" formatCode="General">
                  <c:v>1.6830000000000001</c:v>
                </c:pt>
                <c:pt idx="1123" formatCode="General">
                  <c:v>1.6845000000000001</c:v>
                </c:pt>
                <c:pt idx="1124" formatCode="General">
                  <c:v>1.6859999999999999</c:v>
                </c:pt>
                <c:pt idx="1125" formatCode="General">
                  <c:v>1.6875</c:v>
                </c:pt>
                <c:pt idx="1126" formatCode="General">
                  <c:v>1.6890000000000001</c:v>
                </c:pt>
                <c:pt idx="1127" formatCode="General">
                  <c:v>1.6904999999999999</c:v>
                </c:pt>
                <c:pt idx="1128" formatCode="General">
                  <c:v>1.6919999999999999</c:v>
                </c:pt>
                <c:pt idx="1129" formatCode="General">
                  <c:v>1.6935</c:v>
                </c:pt>
                <c:pt idx="1130" formatCode="General">
                  <c:v>1.6950000000000001</c:v>
                </c:pt>
                <c:pt idx="1131" formatCode="General">
                  <c:v>1.6964999999999999</c:v>
                </c:pt>
                <c:pt idx="1132" formatCode="General">
                  <c:v>1.698</c:v>
                </c:pt>
                <c:pt idx="1133" formatCode="General">
                  <c:v>1.6995</c:v>
                </c:pt>
                <c:pt idx="1134" formatCode="General">
                  <c:v>1.7010000000000001</c:v>
                </c:pt>
                <c:pt idx="1135" formatCode="General">
                  <c:v>1.7024999999999999</c:v>
                </c:pt>
                <c:pt idx="1136" formatCode="General">
                  <c:v>1.704</c:v>
                </c:pt>
                <c:pt idx="1137" formatCode="General">
                  <c:v>1.7055</c:v>
                </c:pt>
                <c:pt idx="1138" formatCode="General">
                  <c:v>1.7070000000000001</c:v>
                </c:pt>
                <c:pt idx="1139" formatCode="General">
                  <c:v>1.7084999999999999</c:v>
                </c:pt>
                <c:pt idx="1140" formatCode="General">
                  <c:v>1.71</c:v>
                </c:pt>
                <c:pt idx="1141" formatCode="General">
                  <c:v>1.7115</c:v>
                </c:pt>
                <c:pt idx="1142" formatCode="General">
                  <c:v>1.7130000000000001</c:v>
                </c:pt>
                <c:pt idx="1143" formatCode="General">
                  <c:v>1.7144999999999999</c:v>
                </c:pt>
                <c:pt idx="1144" formatCode="General">
                  <c:v>1.716</c:v>
                </c:pt>
                <c:pt idx="1145" formatCode="General">
                  <c:v>1.7175</c:v>
                </c:pt>
                <c:pt idx="1146" formatCode="General">
                  <c:v>1.7190000000000001</c:v>
                </c:pt>
                <c:pt idx="1147" formatCode="General">
                  <c:v>1.7204999999999999</c:v>
                </c:pt>
                <c:pt idx="1148" formatCode="General">
                  <c:v>1.722</c:v>
                </c:pt>
                <c:pt idx="1149" formatCode="General">
                  <c:v>1.7235</c:v>
                </c:pt>
                <c:pt idx="1150" formatCode="General">
                  <c:v>1.7250000000000001</c:v>
                </c:pt>
                <c:pt idx="1151" formatCode="General">
                  <c:v>1.7264999999999999</c:v>
                </c:pt>
                <c:pt idx="1152" formatCode="General">
                  <c:v>1.728</c:v>
                </c:pt>
                <c:pt idx="1153" formatCode="General">
                  <c:v>1.7295</c:v>
                </c:pt>
                <c:pt idx="1154" formatCode="General">
                  <c:v>1.7310000000000001</c:v>
                </c:pt>
                <c:pt idx="1155" formatCode="General">
                  <c:v>1.7324999999999999</c:v>
                </c:pt>
                <c:pt idx="1156" formatCode="General">
                  <c:v>1.734</c:v>
                </c:pt>
                <c:pt idx="1157" formatCode="General">
                  <c:v>1.7355</c:v>
                </c:pt>
                <c:pt idx="1158" formatCode="General">
                  <c:v>1.7370000000000001</c:v>
                </c:pt>
                <c:pt idx="1159" formatCode="General">
                  <c:v>1.7384999999999999</c:v>
                </c:pt>
                <c:pt idx="1160" formatCode="General">
                  <c:v>1.74</c:v>
                </c:pt>
                <c:pt idx="1161" formatCode="General">
                  <c:v>1.7415</c:v>
                </c:pt>
                <c:pt idx="1162" formatCode="General">
                  <c:v>1.7430000000000001</c:v>
                </c:pt>
                <c:pt idx="1163" formatCode="General">
                  <c:v>1.7444999999999999</c:v>
                </c:pt>
                <c:pt idx="1164" formatCode="General">
                  <c:v>1.746</c:v>
                </c:pt>
                <c:pt idx="1165" formatCode="General">
                  <c:v>1.7475000000000001</c:v>
                </c:pt>
                <c:pt idx="1166" formatCode="General">
                  <c:v>1.7490000000000001</c:v>
                </c:pt>
                <c:pt idx="1167" formatCode="General">
                  <c:v>1.7504999999999999</c:v>
                </c:pt>
                <c:pt idx="1168" formatCode="General">
                  <c:v>1.752</c:v>
                </c:pt>
                <c:pt idx="1169" formatCode="General">
                  <c:v>1.7535000000000001</c:v>
                </c:pt>
                <c:pt idx="1170" formatCode="General">
                  <c:v>1.7549999999999999</c:v>
                </c:pt>
                <c:pt idx="1171" formatCode="General">
                  <c:v>1.7565</c:v>
                </c:pt>
                <c:pt idx="1172" formatCode="General">
                  <c:v>1.758</c:v>
                </c:pt>
                <c:pt idx="1173" formatCode="General">
                  <c:v>1.7595000000000001</c:v>
                </c:pt>
                <c:pt idx="1174" formatCode="General">
                  <c:v>1.7609999999999999</c:v>
                </c:pt>
                <c:pt idx="1175" formatCode="General">
                  <c:v>1.7625</c:v>
                </c:pt>
                <c:pt idx="1176" formatCode="General">
                  <c:v>1.764</c:v>
                </c:pt>
                <c:pt idx="1177" formatCode="General">
                  <c:v>1.7655000000000001</c:v>
                </c:pt>
                <c:pt idx="1178" formatCode="General">
                  <c:v>1.7669999999999999</c:v>
                </c:pt>
                <c:pt idx="1179" formatCode="General">
                  <c:v>1.7685</c:v>
                </c:pt>
                <c:pt idx="1180" formatCode="General">
                  <c:v>1.77</c:v>
                </c:pt>
                <c:pt idx="1181" formatCode="General">
                  <c:v>1.7715000000000001</c:v>
                </c:pt>
                <c:pt idx="1182" formatCode="General">
                  <c:v>1.7729999999999999</c:v>
                </c:pt>
                <c:pt idx="1183" formatCode="General">
                  <c:v>1.7745</c:v>
                </c:pt>
                <c:pt idx="1184" formatCode="General">
                  <c:v>1.776</c:v>
                </c:pt>
                <c:pt idx="1185" formatCode="General">
                  <c:v>1.7775000000000001</c:v>
                </c:pt>
                <c:pt idx="1186" formatCode="General">
                  <c:v>1.7789999999999999</c:v>
                </c:pt>
                <c:pt idx="1187" formatCode="General">
                  <c:v>1.7805</c:v>
                </c:pt>
                <c:pt idx="1188" formatCode="General">
                  <c:v>1.782</c:v>
                </c:pt>
                <c:pt idx="1189" formatCode="General">
                  <c:v>1.7835000000000001</c:v>
                </c:pt>
                <c:pt idx="1190" formatCode="General">
                  <c:v>1.7849999999999999</c:v>
                </c:pt>
                <c:pt idx="1191" formatCode="General">
                  <c:v>1.7865</c:v>
                </c:pt>
                <c:pt idx="1192" formatCode="General">
                  <c:v>1.788</c:v>
                </c:pt>
                <c:pt idx="1193" formatCode="General">
                  <c:v>1.7895000000000001</c:v>
                </c:pt>
                <c:pt idx="1194" formatCode="General">
                  <c:v>1.7909999999999999</c:v>
                </c:pt>
                <c:pt idx="1195" formatCode="General">
                  <c:v>1.7925</c:v>
                </c:pt>
                <c:pt idx="1196" formatCode="General">
                  <c:v>1.794</c:v>
                </c:pt>
                <c:pt idx="1197" formatCode="General">
                  <c:v>1.7955000000000001</c:v>
                </c:pt>
                <c:pt idx="1198" formatCode="General">
                  <c:v>1.7969999999999999</c:v>
                </c:pt>
                <c:pt idx="1199" formatCode="General">
                  <c:v>1.7985</c:v>
                </c:pt>
                <c:pt idx="1200" formatCode="General">
                  <c:v>1.8</c:v>
                </c:pt>
                <c:pt idx="1201" formatCode="General">
                  <c:v>1.8015000000000001</c:v>
                </c:pt>
                <c:pt idx="1202" formatCode="General">
                  <c:v>1.8029999999999999</c:v>
                </c:pt>
                <c:pt idx="1203" formatCode="General">
                  <c:v>1.8045</c:v>
                </c:pt>
                <c:pt idx="1204" formatCode="General">
                  <c:v>1.806</c:v>
                </c:pt>
                <c:pt idx="1205" formatCode="General">
                  <c:v>1.8075000000000001</c:v>
                </c:pt>
                <c:pt idx="1206" formatCode="General">
                  <c:v>1.8089999999999999</c:v>
                </c:pt>
                <c:pt idx="1207" formatCode="General">
                  <c:v>1.8105</c:v>
                </c:pt>
                <c:pt idx="1208" formatCode="General">
                  <c:v>1.8120000000000001</c:v>
                </c:pt>
                <c:pt idx="1209" formatCode="General">
                  <c:v>1.8134999999999999</c:v>
                </c:pt>
                <c:pt idx="1210" formatCode="General">
                  <c:v>1.8149999999999999</c:v>
                </c:pt>
                <c:pt idx="1211" formatCode="General">
                  <c:v>1.8165</c:v>
                </c:pt>
                <c:pt idx="1212" formatCode="General">
                  <c:v>1.8180000000000001</c:v>
                </c:pt>
                <c:pt idx="1213" formatCode="General">
                  <c:v>1.8194999999999999</c:v>
                </c:pt>
                <c:pt idx="1214" formatCode="General">
                  <c:v>1.821</c:v>
                </c:pt>
                <c:pt idx="1215" formatCode="General">
                  <c:v>1.8225</c:v>
                </c:pt>
                <c:pt idx="1216" formatCode="General">
                  <c:v>1.8240000000000001</c:v>
                </c:pt>
                <c:pt idx="1217" formatCode="General">
                  <c:v>1.8254999999999999</c:v>
                </c:pt>
                <c:pt idx="1218" formatCode="General">
                  <c:v>1.827</c:v>
                </c:pt>
                <c:pt idx="1219" formatCode="General">
                  <c:v>1.8285</c:v>
                </c:pt>
                <c:pt idx="1220" formatCode="General">
                  <c:v>1.83</c:v>
                </c:pt>
                <c:pt idx="1221" formatCode="General">
                  <c:v>1.8314999999999999</c:v>
                </c:pt>
                <c:pt idx="1222" formatCode="General">
                  <c:v>1.833</c:v>
                </c:pt>
                <c:pt idx="1223" formatCode="General">
                  <c:v>1.8345</c:v>
                </c:pt>
                <c:pt idx="1224" formatCode="General">
                  <c:v>1.8360000000000001</c:v>
                </c:pt>
                <c:pt idx="1225" formatCode="General">
                  <c:v>1.8374999999999999</c:v>
                </c:pt>
                <c:pt idx="1226" formatCode="General">
                  <c:v>1.839</c:v>
                </c:pt>
                <c:pt idx="1227" formatCode="General">
                  <c:v>1.8405</c:v>
                </c:pt>
                <c:pt idx="1228" formatCode="General">
                  <c:v>1.8420000000000001</c:v>
                </c:pt>
                <c:pt idx="1229" formatCode="General">
                  <c:v>1.8434999999999999</c:v>
                </c:pt>
                <c:pt idx="1230" formatCode="General">
                  <c:v>1.845</c:v>
                </c:pt>
                <c:pt idx="1231" formatCode="General">
                  <c:v>1.8465</c:v>
                </c:pt>
                <c:pt idx="1232" formatCode="General">
                  <c:v>1.8480000000000001</c:v>
                </c:pt>
                <c:pt idx="1233" formatCode="General">
                  <c:v>1.8494999999999999</c:v>
                </c:pt>
                <c:pt idx="1234" formatCode="General">
                  <c:v>1.851</c:v>
                </c:pt>
                <c:pt idx="1235" formatCode="General">
                  <c:v>1.8525</c:v>
                </c:pt>
                <c:pt idx="1236" formatCode="General">
                  <c:v>1.8540000000000001</c:v>
                </c:pt>
                <c:pt idx="1237" formatCode="General">
                  <c:v>1.8554999999999999</c:v>
                </c:pt>
                <c:pt idx="1238" formatCode="General">
                  <c:v>1.857</c:v>
                </c:pt>
                <c:pt idx="1239" formatCode="General">
                  <c:v>1.8585</c:v>
                </c:pt>
                <c:pt idx="1240" formatCode="General">
                  <c:v>1.86</c:v>
                </c:pt>
                <c:pt idx="1241" formatCode="General">
                  <c:v>1.8614999999999999</c:v>
                </c:pt>
                <c:pt idx="1242" formatCode="General">
                  <c:v>1.863</c:v>
                </c:pt>
                <c:pt idx="1243" formatCode="General">
                  <c:v>1.8645</c:v>
                </c:pt>
                <c:pt idx="1244" formatCode="General">
                  <c:v>1.8660000000000001</c:v>
                </c:pt>
                <c:pt idx="1245" formatCode="General">
                  <c:v>1.8674999999999999</c:v>
                </c:pt>
                <c:pt idx="1246" formatCode="General">
                  <c:v>1.869</c:v>
                </c:pt>
                <c:pt idx="1247" formatCode="General">
                  <c:v>1.8705000000000001</c:v>
                </c:pt>
                <c:pt idx="1248" formatCode="General">
                  <c:v>1.8720000000000001</c:v>
                </c:pt>
                <c:pt idx="1249" formatCode="General">
                  <c:v>1.8734999999999999</c:v>
                </c:pt>
                <c:pt idx="1250" formatCode="General">
                  <c:v>1.875</c:v>
                </c:pt>
                <c:pt idx="1251" formatCode="General">
                  <c:v>1.8765000000000001</c:v>
                </c:pt>
                <c:pt idx="1252" formatCode="General">
                  <c:v>1.8779999999999999</c:v>
                </c:pt>
                <c:pt idx="1253" formatCode="General">
                  <c:v>1.8794999999999999</c:v>
                </c:pt>
                <c:pt idx="1254" formatCode="General">
                  <c:v>1.881</c:v>
                </c:pt>
                <c:pt idx="1255" formatCode="General">
                  <c:v>1.8825000000000001</c:v>
                </c:pt>
                <c:pt idx="1256" formatCode="General">
                  <c:v>1.8839999999999999</c:v>
                </c:pt>
                <c:pt idx="1257" formatCode="General">
                  <c:v>1.8855</c:v>
                </c:pt>
                <c:pt idx="1258" formatCode="General">
                  <c:v>1.887</c:v>
                </c:pt>
                <c:pt idx="1259" formatCode="General">
                  <c:v>1.8885000000000001</c:v>
                </c:pt>
                <c:pt idx="1260" formatCode="General">
                  <c:v>1.89</c:v>
                </c:pt>
                <c:pt idx="1261" formatCode="General">
                  <c:v>1.8915</c:v>
                </c:pt>
                <c:pt idx="1262" formatCode="General">
                  <c:v>1.893</c:v>
                </c:pt>
                <c:pt idx="1263" formatCode="General">
                  <c:v>1.8945000000000001</c:v>
                </c:pt>
                <c:pt idx="1264" formatCode="General">
                  <c:v>1.8959999999999999</c:v>
                </c:pt>
                <c:pt idx="1265" formatCode="General">
                  <c:v>1.8975</c:v>
                </c:pt>
                <c:pt idx="1266" formatCode="General">
                  <c:v>1.899</c:v>
                </c:pt>
                <c:pt idx="1267" formatCode="General">
                  <c:v>1.9005000000000001</c:v>
                </c:pt>
                <c:pt idx="1268" formatCode="General">
                  <c:v>1.9019999999999999</c:v>
                </c:pt>
                <c:pt idx="1269" formatCode="General">
                  <c:v>1.9035</c:v>
                </c:pt>
                <c:pt idx="1270" formatCode="General">
                  <c:v>1.905</c:v>
                </c:pt>
                <c:pt idx="1271" formatCode="General">
                  <c:v>1.9065000000000001</c:v>
                </c:pt>
                <c:pt idx="1272" formatCode="General">
                  <c:v>1.9079999999999999</c:v>
                </c:pt>
                <c:pt idx="1273" formatCode="General">
                  <c:v>1.9095</c:v>
                </c:pt>
                <c:pt idx="1274" formatCode="General">
                  <c:v>1.911</c:v>
                </c:pt>
                <c:pt idx="1275" formatCode="General">
                  <c:v>1.9125000000000001</c:v>
                </c:pt>
                <c:pt idx="1276" formatCode="General">
                  <c:v>1.9139999999999999</c:v>
                </c:pt>
                <c:pt idx="1277" formatCode="General">
                  <c:v>1.9155</c:v>
                </c:pt>
                <c:pt idx="1278" formatCode="General">
                  <c:v>1.917</c:v>
                </c:pt>
                <c:pt idx="1279" formatCode="General">
                  <c:v>1.9185000000000001</c:v>
                </c:pt>
                <c:pt idx="1280" formatCode="General">
                  <c:v>1.92</c:v>
                </c:pt>
                <c:pt idx="1281" formatCode="General">
                  <c:v>1.9215</c:v>
                </c:pt>
                <c:pt idx="1282" formatCode="General">
                  <c:v>1.923</c:v>
                </c:pt>
                <c:pt idx="1283" formatCode="General">
                  <c:v>1.9245000000000001</c:v>
                </c:pt>
                <c:pt idx="1284" formatCode="General">
                  <c:v>1.9259999999999999</c:v>
                </c:pt>
                <c:pt idx="1285" formatCode="General">
                  <c:v>1.9275</c:v>
                </c:pt>
                <c:pt idx="1286" formatCode="General">
                  <c:v>1.929</c:v>
                </c:pt>
                <c:pt idx="1287" formatCode="General">
                  <c:v>1.9305000000000001</c:v>
                </c:pt>
                <c:pt idx="1288" formatCode="General">
                  <c:v>1.9319999999999999</c:v>
                </c:pt>
                <c:pt idx="1289" formatCode="General">
                  <c:v>1.9335</c:v>
                </c:pt>
                <c:pt idx="1290" formatCode="General">
                  <c:v>1.9350000000000001</c:v>
                </c:pt>
                <c:pt idx="1291" formatCode="General">
                  <c:v>1.9365000000000001</c:v>
                </c:pt>
                <c:pt idx="1292" formatCode="General">
                  <c:v>1.9379999999999999</c:v>
                </c:pt>
                <c:pt idx="1293" formatCode="General">
                  <c:v>1.9395</c:v>
                </c:pt>
                <c:pt idx="1294" formatCode="General">
                  <c:v>1.9410000000000001</c:v>
                </c:pt>
                <c:pt idx="1295" formatCode="General">
                  <c:v>1.9424999999999999</c:v>
                </c:pt>
                <c:pt idx="1296" formatCode="General">
                  <c:v>1.944</c:v>
                </c:pt>
                <c:pt idx="1297" formatCode="General">
                  <c:v>1.9455</c:v>
                </c:pt>
                <c:pt idx="1298" formatCode="General">
                  <c:v>1.9470000000000001</c:v>
                </c:pt>
                <c:pt idx="1299" formatCode="General">
                  <c:v>1.9484999999999999</c:v>
                </c:pt>
                <c:pt idx="1300" formatCode="General">
                  <c:v>1.95</c:v>
                </c:pt>
                <c:pt idx="1301" formatCode="General">
                  <c:v>1.9515</c:v>
                </c:pt>
                <c:pt idx="1302" formatCode="General">
                  <c:v>1.9530000000000001</c:v>
                </c:pt>
                <c:pt idx="1303" formatCode="General">
                  <c:v>1.9544999999999999</c:v>
                </c:pt>
                <c:pt idx="1304" formatCode="General">
                  <c:v>1.956</c:v>
                </c:pt>
                <c:pt idx="1305" formatCode="General">
                  <c:v>1.9575</c:v>
                </c:pt>
                <c:pt idx="1306" formatCode="General">
                  <c:v>1.9590000000000001</c:v>
                </c:pt>
                <c:pt idx="1307" formatCode="General">
                  <c:v>1.9604999999999999</c:v>
                </c:pt>
                <c:pt idx="1308" formatCode="General">
                  <c:v>1.962</c:v>
                </c:pt>
                <c:pt idx="1309" formatCode="General">
                  <c:v>1.9635</c:v>
                </c:pt>
                <c:pt idx="1310" formatCode="General">
                  <c:v>1.9650000000000001</c:v>
                </c:pt>
                <c:pt idx="1311" formatCode="General">
                  <c:v>1.9664999999999999</c:v>
                </c:pt>
                <c:pt idx="1312" formatCode="General">
                  <c:v>1.968</c:v>
                </c:pt>
                <c:pt idx="1313" formatCode="General">
                  <c:v>1.9695</c:v>
                </c:pt>
                <c:pt idx="1314" formatCode="General">
                  <c:v>1.9710000000000001</c:v>
                </c:pt>
                <c:pt idx="1315" formatCode="General">
                  <c:v>1.9724999999999999</c:v>
                </c:pt>
                <c:pt idx="1316" formatCode="General">
                  <c:v>1.974</c:v>
                </c:pt>
                <c:pt idx="1317" formatCode="General">
                  <c:v>1.9755</c:v>
                </c:pt>
                <c:pt idx="1318" formatCode="General">
                  <c:v>1.9770000000000001</c:v>
                </c:pt>
                <c:pt idx="1319" formatCode="General">
                  <c:v>1.9784999999999999</c:v>
                </c:pt>
                <c:pt idx="1320" formatCode="General">
                  <c:v>1.98</c:v>
                </c:pt>
                <c:pt idx="1321" formatCode="General">
                  <c:v>1.9815</c:v>
                </c:pt>
                <c:pt idx="1322" formatCode="General">
                  <c:v>1.9830000000000001</c:v>
                </c:pt>
                <c:pt idx="1323" formatCode="General">
                  <c:v>1.9844999999999999</c:v>
                </c:pt>
                <c:pt idx="1324" formatCode="General">
                  <c:v>1.986</c:v>
                </c:pt>
                <c:pt idx="1325" formatCode="General">
                  <c:v>1.9875</c:v>
                </c:pt>
                <c:pt idx="1326" formatCode="General">
                  <c:v>1.9890000000000001</c:v>
                </c:pt>
                <c:pt idx="1327" formatCode="General">
                  <c:v>1.9904999999999999</c:v>
                </c:pt>
                <c:pt idx="1328" formatCode="General">
                  <c:v>1.992</c:v>
                </c:pt>
                <c:pt idx="1329" formatCode="General">
                  <c:v>1.9935</c:v>
                </c:pt>
                <c:pt idx="1330" formatCode="General">
                  <c:v>1.9950000000000001</c:v>
                </c:pt>
                <c:pt idx="1331" formatCode="General">
                  <c:v>1.9964999999999999</c:v>
                </c:pt>
                <c:pt idx="1332" formatCode="General">
                  <c:v>1.998</c:v>
                </c:pt>
                <c:pt idx="1333" formatCode="General">
                  <c:v>1.9995000000000001</c:v>
                </c:pt>
                <c:pt idx="1334" formatCode="General">
                  <c:v>2.0009999999999999</c:v>
                </c:pt>
                <c:pt idx="1335" formatCode="General">
                  <c:v>2.0024999999999999</c:v>
                </c:pt>
                <c:pt idx="1336" formatCode="General">
                  <c:v>2.004</c:v>
                </c:pt>
                <c:pt idx="1337" formatCode="General">
                  <c:v>2.0055000000000001</c:v>
                </c:pt>
                <c:pt idx="1338" formatCode="General">
                  <c:v>2.0070000000000001</c:v>
                </c:pt>
                <c:pt idx="1339" formatCode="General">
                  <c:v>2.0085000000000002</c:v>
                </c:pt>
                <c:pt idx="1340" formatCode="General">
                  <c:v>2.0099999999999998</c:v>
                </c:pt>
                <c:pt idx="1341" formatCode="General">
                  <c:v>2.0114999999999998</c:v>
                </c:pt>
                <c:pt idx="1342" formatCode="General">
                  <c:v>2.0129999999999999</c:v>
                </c:pt>
                <c:pt idx="1343" formatCode="General">
                  <c:v>2.0145</c:v>
                </c:pt>
                <c:pt idx="1344" formatCode="General">
                  <c:v>2.016</c:v>
                </c:pt>
                <c:pt idx="1345" formatCode="General">
                  <c:v>2.0175000000000001</c:v>
                </c:pt>
                <c:pt idx="1346" formatCode="General">
                  <c:v>2.0190000000000001</c:v>
                </c:pt>
                <c:pt idx="1347" formatCode="General">
                  <c:v>2.0205000000000002</c:v>
                </c:pt>
                <c:pt idx="1348" formatCode="General">
                  <c:v>2.0219999999999998</c:v>
                </c:pt>
                <c:pt idx="1349" formatCode="General">
                  <c:v>2.0234999999999999</c:v>
                </c:pt>
                <c:pt idx="1350" formatCode="General">
                  <c:v>2.0249999999999999</c:v>
                </c:pt>
                <c:pt idx="1351" formatCode="General">
                  <c:v>2.0265</c:v>
                </c:pt>
                <c:pt idx="1352" formatCode="General">
                  <c:v>2.028</c:v>
                </c:pt>
                <c:pt idx="1353" formatCode="General">
                  <c:v>2.0295000000000001</c:v>
                </c:pt>
                <c:pt idx="1354" formatCode="General">
                  <c:v>2.0310000000000001</c:v>
                </c:pt>
                <c:pt idx="1355" formatCode="General">
                  <c:v>2.0325000000000002</c:v>
                </c:pt>
                <c:pt idx="1356" formatCode="General">
                  <c:v>2.0339999999999998</c:v>
                </c:pt>
                <c:pt idx="1357" formatCode="General">
                  <c:v>2.0354999999999999</c:v>
                </c:pt>
                <c:pt idx="1358" formatCode="General">
                  <c:v>2.0369999999999999</c:v>
                </c:pt>
                <c:pt idx="1359" formatCode="General">
                  <c:v>2.0385</c:v>
                </c:pt>
                <c:pt idx="1360" formatCode="General">
                  <c:v>2.04</c:v>
                </c:pt>
                <c:pt idx="1361" formatCode="General">
                  <c:v>2.0415000000000001</c:v>
                </c:pt>
                <c:pt idx="1362" formatCode="General">
                  <c:v>2.0430000000000001</c:v>
                </c:pt>
                <c:pt idx="1363" formatCode="General">
                  <c:v>2.0445000000000002</c:v>
                </c:pt>
                <c:pt idx="1364" formatCode="General">
                  <c:v>2.0459999999999998</c:v>
                </c:pt>
                <c:pt idx="1365" formatCode="General">
                  <c:v>2.0474999999999999</c:v>
                </c:pt>
                <c:pt idx="1366" formatCode="General">
                  <c:v>2.0489999999999999</c:v>
                </c:pt>
                <c:pt idx="1367" formatCode="General">
                  <c:v>2.0505</c:v>
                </c:pt>
                <c:pt idx="1368" formatCode="General">
                  <c:v>2.052</c:v>
                </c:pt>
                <c:pt idx="1369" formatCode="General">
                  <c:v>2.0535000000000001</c:v>
                </c:pt>
                <c:pt idx="1370" formatCode="General">
                  <c:v>2.0550000000000002</c:v>
                </c:pt>
                <c:pt idx="1371" formatCode="General">
                  <c:v>2.0565000000000002</c:v>
                </c:pt>
                <c:pt idx="1372" formatCode="General">
                  <c:v>2.0579999999999998</c:v>
                </c:pt>
                <c:pt idx="1373" formatCode="General">
                  <c:v>2.0594999999999999</c:v>
                </c:pt>
                <c:pt idx="1374" formatCode="General">
                  <c:v>2.0609999999999999</c:v>
                </c:pt>
                <c:pt idx="1375" formatCode="General">
                  <c:v>2.0625</c:v>
                </c:pt>
                <c:pt idx="1376" formatCode="General">
                  <c:v>2.0640000000000001</c:v>
                </c:pt>
                <c:pt idx="1377" formatCode="General">
                  <c:v>2.0655000000000001</c:v>
                </c:pt>
                <c:pt idx="1378" formatCode="General">
                  <c:v>2.0670000000000002</c:v>
                </c:pt>
                <c:pt idx="1379" formatCode="General">
                  <c:v>2.0684999999999998</c:v>
                </c:pt>
                <c:pt idx="1380" formatCode="General">
                  <c:v>2.0699999999999998</c:v>
                </c:pt>
                <c:pt idx="1381" formatCode="General">
                  <c:v>2.0714999999999999</c:v>
                </c:pt>
                <c:pt idx="1382" formatCode="General">
                  <c:v>2.073</c:v>
                </c:pt>
                <c:pt idx="1383" formatCode="General">
                  <c:v>2.0745</c:v>
                </c:pt>
                <c:pt idx="1384" formatCode="General">
                  <c:v>2.0760000000000001</c:v>
                </c:pt>
                <c:pt idx="1385" formatCode="General">
                  <c:v>2.0775000000000001</c:v>
                </c:pt>
                <c:pt idx="1386" formatCode="General">
                  <c:v>2.0790000000000002</c:v>
                </c:pt>
                <c:pt idx="1387" formatCode="General">
                  <c:v>2.0804999999999998</c:v>
                </c:pt>
                <c:pt idx="1388" formatCode="General">
                  <c:v>2.0819999999999999</c:v>
                </c:pt>
                <c:pt idx="1389" formatCode="General">
                  <c:v>2.0834999999999999</c:v>
                </c:pt>
                <c:pt idx="1390" formatCode="General">
                  <c:v>2.085</c:v>
                </c:pt>
                <c:pt idx="1391" formatCode="General">
                  <c:v>2.0865</c:v>
                </c:pt>
                <c:pt idx="1392" formatCode="General">
                  <c:v>2.0880000000000001</c:v>
                </c:pt>
                <c:pt idx="1393" formatCode="General">
                  <c:v>2.0895000000000001</c:v>
                </c:pt>
                <c:pt idx="1394" formatCode="General">
                  <c:v>2.0910000000000002</c:v>
                </c:pt>
                <c:pt idx="1395" formatCode="General">
                  <c:v>2.0924999999999998</c:v>
                </c:pt>
                <c:pt idx="1396" formatCode="General">
                  <c:v>2.0939999999999999</c:v>
                </c:pt>
                <c:pt idx="1397" formatCode="General">
                  <c:v>2.0954999999999999</c:v>
                </c:pt>
                <c:pt idx="1398" formatCode="General">
                  <c:v>2.097</c:v>
                </c:pt>
                <c:pt idx="1399" formatCode="General">
                  <c:v>2.0985</c:v>
                </c:pt>
                <c:pt idx="1400" formatCode="General">
                  <c:v>2.1</c:v>
                </c:pt>
                <c:pt idx="1401" formatCode="General">
                  <c:v>2.1015000000000001</c:v>
                </c:pt>
                <c:pt idx="1402" formatCode="General">
                  <c:v>2.1030000000000002</c:v>
                </c:pt>
                <c:pt idx="1403" formatCode="General">
                  <c:v>2.1044999999999998</c:v>
                </c:pt>
                <c:pt idx="1404" formatCode="General">
                  <c:v>2.1059999999999999</c:v>
                </c:pt>
                <c:pt idx="1405" formatCode="General">
                  <c:v>2.1074999999999999</c:v>
                </c:pt>
                <c:pt idx="1406" formatCode="General">
                  <c:v>2.109</c:v>
                </c:pt>
                <c:pt idx="1407" formatCode="General">
                  <c:v>2.1105</c:v>
                </c:pt>
                <c:pt idx="1408" formatCode="General">
                  <c:v>2.1120000000000001</c:v>
                </c:pt>
                <c:pt idx="1409" formatCode="General">
                  <c:v>2.1135000000000002</c:v>
                </c:pt>
                <c:pt idx="1410" formatCode="General">
                  <c:v>2.1150000000000002</c:v>
                </c:pt>
                <c:pt idx="1411" formatCode="General">
                  <c:v>2.1164999999999998</c:v>
                </c:pt>
                <c:pt idx="1412" formatCode="General">
                  <c:v>2.1179999999999999</c:v>
                </c:pt>
                <c:pt idx="1413" formatCode="General">
                  <c:v>2.1194999999999999</c:v>
                </c:pt>
                <c:pt idx="1414" formatCode="General">
                  <c:v>2.121</c:v>
                </c:pt>
                <c:pt idx="1415" formatCode="General">
                  <c:v>2.1225000000000001</c:v>
                </c:pt>
                <c:pt idx="1416" formatCode="General">
                  <c:v>2.1240000000000001</c:v>
                </c:pt>
                <c:pt idx="1417" formatCode="General">
                  <c:v>2.1255000000000002</c:v>
                </c:pt>
                <c:pt idx="1418" formatCode="General">
                  <c:v>2.1269999999999998</c:v>
                </c:pt>
                <c:pt idx="1419" formatCode="General">
                  <c:v>2.1284999999999998</c:v>
                </c:pt>
                <c:pt idx="1420" formatCode="General">
                  <c:v>2.13</c:v>
                </c:pt>
                <c:pt idx="1421" formatCode="General">
                  <c:v>2.1315</c:v>
                </c:pt>
                <c:pt idx="1422" formatCode="General">
                  <c:v>2.133</c:v>
                </c:pt>
                <c:pt idx="1423" formatCode="General">
                  <c:v>2.1345000000000001</c:v>
                </c:pt>
                <c:pt idx="1424" formatCode="General">
                  <c:v>2.1360000000000001</c:v>
                </c:pt>
                <c:pt idx="1425" formatCode="General">
                  <c:v>2.1375000000000002</c:v>
                </c:pt>
                <c:pt idx="1426" formatCode="General">
                  <c:v>2.1389999999999998</c:v>
                </c:pt>
                <c:pt idx="1427" formatCode="General">
                  <c:v>2.1404999999999998</c:v>
                </c:pt>
                <c:pt idx="1428" formatCode="General">
                  <c:v>2.1419999999999999</c:v>
                </c:pt>
                <c:pt idx="1429" formatCode="General">
                  <c:v>2.1435</c:v>
                </c:pt>
                <c:pt idx="1430" formatCode="General">
                  <c:v>2.145</c:v>
                </c:pt>
                <c:pt idx="1431" formatCode="General">
                  <c:v>2.1465000000000001</c:v>
                </c:pt>
                <c:pt idx="1432" formatCode="General">
                  <c:v>2.1480000000000001</c:v>
                </c:pt>
                <c:pt idx="1433" formatCode="General">
                  <c:v>2.1495000000000002</c:v>
                </c:pt>
                <c:pt idx="1434" formatCode="General">
                  <c:v>2.1509999999999998</c:v>
                </c:pt>
                <c:pt idx="1435" formatCode="General">
                  <c:v>2.1524999999999999</c:v>
                </c:pt>
                <c:pt idx="1436" formatCode="General">
                  <c:v>2.1539999999999999</c:v>
                </c:pt>
                <c:pt idx="1437" formatCode="General">
                  <c:v>2.1555</c:v>
                </c:pt>
                <c:pt idx="1438" formatCode="General">
                  <c:v>2.157</c:v>
                </c:pt>
                <c:pt idx="1439" formatCode="General">
                  <c:v>2.1585000000000001</c:v>
                </c:pt>
                <c:pt idx="1440" formatCode="General">
                  <c:v>2.16</c:v>
                </c:pt>
                <c:pt idx="1441" formatCode="General">
                  <c:v>2.1615000000000002</c:v>
                </c:pt>
                <c:pt idx="1442" formatCode="General">
                  <c:v>2.1629999999999998</c:v>
                </c:pt>
                <c:pt idx="1443" formatCode="General">
                  <c:v>2.1644999999999999</c:v>
                </c:pt>
                <c:pt idx="1444" formatCode="General">
                  <c:v>2.1659999999999999</c:v>
                </c:pt>
                <c:pt idx="1445" formatCode="General">
                  <c:v>2.1675</c:v>
                </c:pt>
                <c:pt idx="1446" formatCode="General">
                  <c:v>2.169</c:v>
                </c:pt>
                <c:pt idx="1447" formatCode="General">
                  <c:v>2.1705000000000001</c:v>
                </c:pt>
                <c:pt idx="1448" formatCode="General">
                  <c:v>2.1720000000000002</c:v>
                </c:pt>
                <c:pt idx="1449" formatCode="General">
                  <c:v>2.1735000000000002</c:v>
                </c:pt>
                <c:pt idx="1450" formatCode="General">
                  <c:v>2.1749999999999998</c:v>
                </c:pt>
                <c:pt idx="1451" formatCode="General">
                  <c:v>2.1764999999999999</c:v>
                </c:pt>
                <c:pt idx="1452" formatCode="General">
                  <c:v>2.1779999999999999</c:v>
                </c:pt>
                <c:pt idx="1453" formatCode="General">
                  <c:v>2.1795</c:v>
                </c:pt>
                <c:pt idx="1454" formatCode="General">
                  <c:v>2.181</c:v>
                </c:pt>
                <c:pt idx="1455" formatCode="General">
                  <c:v>2.1825000000000001</c:v>
                </c:pt>
                <c:pt idx="1456" formatCode="General">
                  <c:v>2.1840000000000002</c:v>
                </c:pt>
                <c:pt idx="1457" formatCode="General">
                  <c:v>2.1855000000000002</c:v>
                </c:pt>
                <c:pt idx="1458" formatCode="General">
                  <c:v>2.1869999999999998</c:v>
                </c:pt>
                <c:pt idx="1459" formatCode="General">
                  <c:v>2.1884999999999999</c:v>
                </c:pt>
                <c:pt idx="1460" formatCode="General">
                  <c:v>2.19</c:v>
                </c:pt>
                <c:pt idx="1461" formatCode="General">
                  <c:v>2.1915</c:v>
                </c:pt>
                <c:pt idx="1462" formatCode="General">
                  <c:v>2.1930000000000001</c:v>
                </c:pt>
                <c:pt idx="1463" formatCode="General">
                  <c:v>2.1945000000000001</c:v>
                </c:pt>
                <c:pt idx="1464" formatCode="General">
                  <c:v>2.1960000000000002</c:v>
                </c:pt>
                <c:pt idx="1465" formatCode="General">
                  <c:v>2.1974999999999998</c:v>
                </c:pt>
                <c:pt idx="1466" formatCode="General">
                  <c:v>2.1989999999999998</c:v>
                </c:pt>
                <c:pt idx="1467" formatCode="General">
                  <c:v>2.2004999999999999</c:v>
                </c:pt>
                <c:pt idx="1468" formatCode="General">
                  <c:v>2.202</c:v>
                </c:pt>
                <c:pt idx="1469" formatCode="General">
                  <c:v>2.2035</c:v>
                </c:pt>
                <c:pt idx="1470" formatCode="General">
                  <c:v>2.2050000000000001</c:v>
                </c:pt>
                <c:pt idx="1471" formatCode="General">
                  <c:v>2.2065000000000001</c:v>
                </c:pt>
                <c:pt idx="1472" formatCode="General">
                  <c:v>2.2080000000000002</c:v>
                </c:pt>
                <c:pt idx="1473" formatCode="General">
                  <c:v>2.2094999999999998</c:v>
                </c:pt>
                <c:pt idx="1474" formatCode="General">
                  <c:v>2.2109999999999999</c:v>
                </c:pt>
                <c:pt idx="1475" formatCode="General">
                  <c:v>2.2124999999999999</c:v>
                </c:pt>
                <c:pt idx="1476" formatCode="General">
                  <c:v>2.214</c:v>
                </c:pt>
                <c:pt idx="1477" formatCode="General">
                  <c:v>2.2155</c:v>
                </c:pt>
                <c:pt idx="1478" formatCode="General">
                  <c:v>2.2170000000000001</c:v>
                </c:pt>
                <c:pt idx="1479" formatCode="General">
                  <c:v>2.2185000000000001</c:v>
                </c:pt>
                <c:pt idx="1480" formatCode="General">
                  <c:v>2.2200000000000002</c:v>
                </c:pt>
                <c:pt idx="1481" formatCode="General">
                  <c:v>2.2214999999999998</c:v>
                </c:pt>
                <c:pt idx="1482" formatCode="General">
                  <c:v>2.2229999999999999</c:v>
                </c:pt>
                <c:pt idx="1483" formatCode="General">
                  <c:v>2.2244999999999999</c:v>
                </c:pt>
                <c:pt idx="1484" formatCode="General">
                  <c:v>2.226</c:v>
                </c:pt>
                <c:pt idx="1485" formatCode="General">
                  <c:v>2.2275</c:v>
                </c:pt>
                <c:pt idx="1486" formatCode="General">
                  <c:v>2.2290000000000001</c:v>
                </c:pt>
                <c:pt idx="1487" formatCode="General">
                  <c:v>2.2305000000000001</c:v>
                </c:pt>
                <c:pt idx="1488" formatCode="General">
                  <c:v>2.2320000000000002</c:v>
                </c:pt>
                <c:pt idx="1489" formatCode="General">
                  <c:v>2.2334999999999998</c:v>
                </c:pt>
                <c:pt idx="1490" formatCode="General">
                  <c:v>2.2349999999999999</c:v>
                </c:pt>
                <c:pt idx="1491" formatCode="General">
                  <c:v>2.2364999999999999</c:v>
                </c:pt>
                <c:pt idx="1492" formatCode="General">
                  <c:v>2.238</c:v>
                </c:pt>
                <c:pt idx="1493" formatCode="General">
                  <c:v>2.2395</c:v>
                </c:pt>
                <c:pt idx="1494" formatCode="General">
                  <c:v>2.2410000000000001</c:v>
                </c:pt>
                <c:pt idx="1495" formatCode="General">
                  <c:v>2.2425000000000002</c:v>
                </c:pt>
                <c:pt idx="1496" formatCode="General">
                  <c:v>2.2440000000000002</c:v>
                </c:pt>
                <c:pt idx="1497" formatCode="General">
                  <c:v>2.2454999999999998</c:v>
                </c:pt>
                <c:pt idx="1498" formatCode="General">
                  <c:v>2.2469999999999999</c:v>
                </c:pt>
                <c:pt idx="1499" formatCode="General">
                  <c:v>2.2484999999999999</c:v>
                </c:pt>
                <c:pt idx="1500" formatCode="General">
                  <c:v>2.25</c:v>
                </c:pt>
                <c:pt idx="1501" formatCode="General">
                  <c:v>2.2515000000000001</c:v>
                </c:pt>
                <c:pt idx="1502" formatCode="General">
                  <c:v>2.2530000000000001</c:v>
                </c:pt>
                <c:pt idx="1503" formatCode="General">
                  <c:v>2.2545000000000002</c:v>
                </c:pt>
                <c:pt idx="1504" formatCode="General">
                  <c:v>2.2559999999999998</c:v>
                </c:pt>
                <c:pt idx="1505" formatCode="General">
                  <c:v>2.2574999999999998</c:v>
                </c:pt>
                <c:pt idx="1506" formatCode="General">
                  <c:v>2.2589999999999999</c:v>
                </c:pt>
                <c:pt idx="1507" formatCode="General">
                  <c:v>2.2605</c:v>
                </c:pt>
                <c:pt idx="1508" formatCode="General">
                  <c:v>2.262</c:v>
                </c:pt>
                <c:pt idx="1509" formatCode="General">
                  <c:v>2.2635000000000001</c:v>
                </c:pt>
                <c:pt idx="1510" formatCode="General">
                  <c:v>2.2650000000000001</c:v>
                </c:pt>
                <c:pt idx="1511" formatCode="General">
                  <c:v>2.2665000000000002</c:v>
                </c:pt>
                <c:pt idx="1512" formatCode="General">
                  <c:v>2.2679999999999998</c:v>
                </c:pt>
                <c:pt idx="1513" formatCode="General">
                  <c:v>2.2694999999999999</c:v>
                </c:pt>
                <c:pt idx="1514" formatCode="General">
                  <c:v>2.2709999999999999</c:v>
                </c:pt>
                <c:pt idx="1515" formatCode="General">
                  <c:v>2.2725</c:v>
                </c:pt>
                <c:pt idx="1516" formatCode="General">
                  <c:v>2.274</c:v>
                </c:pt>
                <c:pt idx="1517" formatCode="General">
                  <c:v>2.2755000000000001</c:v>
                </c:pt>
                <c:pt idx="1518" formatCode="General">
                  <c:v>2.2770000000000001</c:v>
                </c:pt>
                <c:pt idx="1519" formatCode="General">
                  <c:v>2.2785000000000002</c:v>
                </c:pt>
                <c:pt idx="1520" formatCode="General">
                  <c:v>2.2799999999999998</c:v>
                </c:pt>
                <c:pt idx="1521" formatCode="General">
                  <c:v>2.2814999999999999</c:v>
                </c:pt>
                <c:pt idx="1522" formatCode="General">
                  <c:v>2.2829999999999999</c:v>
                </c:pt>
                <c:pt idx="1523" formatCode="General">
                  <c:v>2.2845</c:v>
                </c:pt>
                <c:pt idx="1524" formatCode="General">
                  <c:v>2.286</c:v>
                </c:pt>
                <c:pt idx="1525" formatCode="General">
                  <c:v>2.2875000000000001</c:v>
                </c:pt>
                <c:pt idx="1526" formatCode="General">
                  <c:v>2.2890000000000001</c:v>
                </c:pt>
                <c:pt idx="1527" formatCode="General">
                  <c:v>2.2905000000000002</c:v>
                </c:pt>
                <c:pt idx="1528" formatCode="General">
                  <c:v>2.2919999999999998</c:v>
                </c:pt>
                <c:pt idx="1529" formatCode="General">
                  <c:v>2.2934999999999999</c:v>
                </c:pt>
                <c:pt idx="1530" formatCode="General">
                  <c:v>2.2949999999999999</c:v>
                </c:pt>
                <c:pt idx="1531" formatCode="General">
                  <c:v>2.2965</c:v>
                </c:pt>
                <c:pt idx="1532" formatCode="General">
                  <c:v>2.298</c:v>
                </c:pt>
                <c:pt idx="1533" formatCode="General">
                  <c:v>2.2995000000000001</c:v>
                </c:pt>
                <c:pt idx="1534" formatCode="General">
                  <c:v>2.3010000000000002</c:v>
                </c:pt>
                <c:pt idx="1535" formatCode="General">
                  <c:v>2.3025000000000002</c:v>
                </c:pt>
                <c:pt idx="1536" formatCode="General">
                  <c:v>2.3039999999999998</c:v>
                </c:pt>
                <c:pt idx="1537" formatCode="General">
                  <c:v>2.3054999999999999</c:v>
                </c:pt>
                <c:pt idx="1538" formatCode="General">
                  <c:v>2.3069999999999999</c:v>
                </c:pt>
                <c:pt idx="1539" formatCode="General">
                  <c:v>2.3085</c:v>
                </c:pt>
                <c:pt idx="1540" formatCode="General">
                  <c:v>2.31</c:v>
                </c:pt>
                <c:pt idx="1541" formatCode="General">
                  <c:v>2.3115000000000001</c:v>
                </c:pt>
                <c:pt idx="1542" formatCode="General">
                  <c:v>2.3130000000000002</c:v>
                </c:pt>
                <c:pt idx="1543" formatCode="General">
                  <c:v>2.3144999999999998</c:v>
                </c:pt>
                <c:pt idx="1544" formatCode="General">
                  <c:v>2.3159999999999998</c:v>
                </c:pt>
                <c:pt idx="1545" formatCode="General">
                  <c:v>2.3174999999999999</c:v>
                </c:pt>
                <c:pt idx="1546" formatCode="General">
                  <c:v>2.319</c:v>
                </c:pt>
                <c:pt idx="1547" formatCode="General">
                  <c:v>2.3205</c:v>
                </c:pt>
                <c:pt idx="1548" formatCode="General">
                  <c:v>2.3220000000000001</c:v>
                </c:pt>
                <c:pt idx="1549" formatCode="General">
                  <c:v>2.3235000000000001</c:v>
                </c:pt>
                <c:pt idx="1550" formatCode="General">
                  <c:v>2.3250000000000002</c:v>
                </c:pt>
                <c:pt idx="1551" formatCode="General">
                  <c:v>2.3264999999999998</c:v>
                </c:pt>
                <c:pt idx="1552" formatCode="General">
                  <c:v>2.3279999999999998</c:v>
                </c:pt>
                <c:pt idx="1553" formatCode="General">
                  <c:v>2.3294999999999999</c:v>
                </c:pt>
                <c:pt idx="1554" formatCode="General">
                  <c:v>2.331</c:v>
                </c:pt>
                <c:pt idx="1555" formatCode="General">
                  <c:v>2.3325</c:v>
                </c:pt>
                <c:pt idx="1556" formatCode="General">
                  <c:v>2.3340000000000001</c:v>
                </c:pt>
                <c:pt idx="1557" formatCode="General">
                  <c:v>2.3355000000000001</c:v>
                </c:pt>
                <c:pt idx="1558" formatCode="General">
                  <c:v>2.3370000000000002</c:v>
                </c:pt>
                <c:pt idx="1559" formatCode="General">
                  <c:v>2.3384999999999998</c:v>
                </c:pt>
                <c:pt idx="1560" formatCode="General">
                  <c:v>2.34</c:v>
                </c:pt>
                <c:pt idx="1561" formatCode="General">
                  <c:v>2.3414999999999999</c:v>
                </c:pt>
                <c:pt idx="1562" formatCode="General">
                  <c:v>2.343</c:v>
                </c:pt>
                <c:pt idx="1563" formatCode="General">
                  <c:v>2.3445</c:v>
                </c:pt>
                <c:pt idx="1564" formatCode="General">
                  <c:v>2.3460000000000001</c:v>
                </c:pt>
                <c:pt idx="1565" formatCode="General">
                  <c:v>2.3475000000000001</c:v>
                </c:pt>
                <c:pt idx="1566" formatCode="General">
                  <c:v>2.3490000000000002</c:v>
                </c:pt>
                <c:pt idx="1567" formatCode="General">
                  <c:v>2.3504999999999998</c:v>
                </c:pt>
                <c:pt idx="1568" formatCode="General">
                  <c:v>2.3519999999999999</c:v>
                </c:pt>
                <c:pt idx="1569" formatCode="General">
                  <c:v>2.3534999999999999</c:v>
                </c:pt>
                <c:pt idx="1570" formatCode="General">
                  <c:v>2.355</c:v>
                </c:pt>
                <c:pt idx="1571" formatCode="General">
                  <c:v>2.3565</c:v>
                </c:pt>
                <c:pt idx="1572" formatCode="General">
                  <c:v>2.3580000000000001</c:v>
                </c:pt>
                <c:pt idx="1573" formatCode="General">
                  <c:v>2.3595000000000002</c:v>
                </c:pt>
                <c:pt idx="1574" formatCode="General">
                  <c:v>2.3610000000000002</c:v>
                </c:pt>
                <c:pt idx="1575" formatCode="General">
                  <c:v>2.3624999999999998</c:v>
                </c:pt>
                <c:pt idx="1576" formatCode="General">
                  <c:v>2.3639999999999999</c:v>
                </c:pt>
                <c:pt idx="1577" formatCode="General">
                  <c:v>2.3654999999999999</c:v>
                </c:pt>
                <c:pt idx="1578" formatCode="General">
                  <c:v>2.367</c:v>
                </c:pt>
                <c:pt idx="1579" formatCode="General">
                  <c:v>2.3685</c:v>
                </c:pt>
                <c:pt idx="1580" formatCode="General">
                  <c:v>2.37</c:v>
                </c:pt>
                <c:pt idx="1581" formatCode="General">
                  <c:v>2.3715000000000002</c:v>
                </c:pt>
                <c:pt idx="1582" formatCode="General">
                  <c:v>2.3730000000000002</c:v>
                </c:pt>
                <c:pt idx="1583" formatCode="General">
                  <c:v>2.3744999999999998</c:v>
                </c:pt>
                <c:pt idx="1584" formatCode="General">
                  <c:v>2.3759999999999999</c:v>
                </c:pt>
                <c:pt idx="1585" formatCode="General">
                  <c:v>2.3774999999999999</c:v>
                </c:pt>
                <c:pt idx="1586" formatCode="General">
                  <c:v>2.379</c:v>
                </c:pt>
                <c:pt idx="1587" formatCode="General">
                  <c:v>2.3805000000000001</c:v>
                </c:pt>
                <c:pt idx="1588" formatCode="General">
                  <c:v>2.3820000000000001</c:v>
                </c:pt>
                <c:pt idx="1589" formatCode="General">
                  <c:v>2.3835000000000002</c:v>
                </c:pt>
                <c:pt idx="1590" formatCode="General">
                  <c:v>2.3849999999999998</c:v>
                </c:pt>
                <c:pt idx="1591" formatCode="General">
                  <c:v>2.3864999999999998</c:v>
                </c:pt>
                <c:pt idx="1592" formatCode="General">
                  <c:v>2.3879999999999999</c:v>
                </c:pt>
                <c:pt idx="1593" formatCode="General">
                  <c:v>2.3895</c:v>
                </c:pt>
                <c:pt idx="1594" formatCode="General">
                  <c:v>2.391</c:v>
                </c:pt>
                <c:pt idx="1595" formatCode="General">
                  <c:v>2.3925000000000001</c:v>
                </c:pt>
                <c:pt idx="1596" formatCode="General">
                  <c:v>2.3940000000000001</c:v>
                </c:pt>
                <c:pt idx="1597" formatCode="General">
                  <c:v>2.3955000000000002</c:v>
                </c:pt>
                <c:pt idx="1598" formatCode="General">
                  <c:v>2.3969999999999998</c:v>
                </c:pt>
                <c:pt idx="1599" formatCode="General">
                  <c:v>2.3984999999999999</c:v>
                </c:pt>
                <c:pt idx="1600" formatCode="General">
                  <c:v>2.4</c:v>
                </c:pt>
                <c:pt idx="1601" formatCode="General">
                  <c:v>2.4015</c:v>
                </c:pt>
                <c:pt idx="1602" formatCode="General">
                  <c:v>2.403</c:v>
                </c:pt>
                <c:pt idx="1603" formatCode="General">
                  <c:v>2.4045000000000001</c:v>
                </c:pt>
                <c:pt idx="1604" formatCode="General">
                  <c:v>2.4060000000000001</c:v>
                </c:pt>
                <c:pt idx="1605" formatCode="General">
                  <c:v>2.4075000000000002</c:v>
                </c:pt>
                <c:pt idx="1606" formatCode="General">
                  <c:v>2.4089999999999998</c:v>
                </c:pt>
                <c:pt idx="1607" formatCode="General">
                  <c:v>2.4104999999999999</c:v>
                </c:pt>
                <c:pt idx="1608" formatCode="General">
                  <c:v>2.4119999999999999</c:v>
                </c:pt>
                <c:pt idx="1609" formatCode="General">
                  <c:v>2.4135</c:v>
                </c:pt>
                <c:pt idx="1610" formatCode="General">
                  <c:v>2.415</c:v>
                </c:pt>
                <c:pt idx="1611" formatCode="General">
                  <c:v>2.4165000000000001</c:v>
                </c:pt>
                <c:pt idx="1612" formatCode="General">
                  <c:v>2.4180000000000001</c:v>
                </c:pt>
                <c:pt idx="1613" formatCode="General">
                  <c:v>2.4195000000000002</c:v>
                </c:pt>
                <c:pt idx="1614" formatCode="General">
                  <c:v>2.4209999999999998</c:v>
                </c:pt>
                <c:pt idx="1615" formatCode="General">
                  <c:v>2.4224999999999999</c:v>
                </c:pt>
                <c:pt idx="1616" formatCode="General">
                  <c:v>2.4239999999999999</c:v>
                </c:pt>
                <c:pt idx="1617" formatCode="General">
                  <c:v>2.4255</c:v>
                </c:pt>
                <c:pt idx="1618" formatCode="General">
                  <c:v>2.427</c:v>
                </c:pt>
                <c:pt idx="1619" formatCode="General">
                  <c:v>2.4285000000000001</c:v>
                </c:pt>
                <c:pt idx="1620" formatCode="General">
                  <c:v>2.4300000000000002</c:v>
                </c:pt>
                <c:pt idx="1621" formatCode="General">
                  <c:v>2.4315000000000002</c:v>
                </c:pt>
                <c:pt idx="1622" formatCode="General">
                  <c:v>2.4329999999999998</c:v>
                </c:pt>
                <c:pt idx="1623" formatCode="General">
                  <c:v>2.4344999999999999</c:v>
                </c:pt>
                <c:pt idx="1624" formatCode="General">
                  <c:v>2.4359999999999999</c:v>
                </c:pt>
                <c:pt idx="1625" formatCode="General">
                  <c:v>2.4375</c:v>
                </c:pt>
                <c:pt idx="1626" formatCode="General">
                  <c:v>2.4390000000000001</c:v>
                </c:pt>
                <c:pt idx="1627" formatCode="General">
                  <c:v>2.4405000000000001</c:v>
                </c:pt>
                <c:pt idx="1628" formatCode="General">
                  <c:v>2.4420000000000002</c:v>
                </c:pt>
                <c:pt idx="1629" formatCode="General">
                  <c:v>2.4434999999999998</c:v>
                </c:pt>
                <c:pt idx="1630" formatCode="General">
                  <c:v>2.4449999999999998</c:v>
                </c:pt>
                <c:pt idx="1631" formatCode="General">
                  <c:v>2.4464999999999999</c:v>
                </c:pt>
                <c:pt idx="1632" formatCode="General">
                  <c:v>2.448</c:v>
                </c:pt>
                <c:pt idx="1633" formatCode="General">
                  <c:v>2.4495</c:v>
                </c:pt>
                <c:pt idx="1634" formatCode="General">
                  <c:v>2.4510000000000001</c:v>
                </c:pt>
                <c:pt idx="1635" formatCode="General">
                  <c:v>2.4525000000000001</c:v>
                </c:pt>
                <c:pt idx="1636" formatCode="General">
                  <c:v>2.4540000000000002</c:v>
                </c:pt>
                <c:pt idx="1637" formatCode="General">
                  <c:v>2.4554999999999998</c:v>
                </c:pt>
                <c:pt idx="1638" formatCode="General">
                  <c:v>2.4569999999999999</c:v>
                </c:pt>
                <c:pt idx="1639" formatCode="General">
                  <c:v>2.4584999999999999</c:v>
                </c:pt>
                <c:pt idx="1640" formatCode="General">
                  <c:v>2.46</c:v>
                </c:pt>
                <c:pt idx="1641" formatCode="General">
                  <c:v>2.4615</c:v>
                </c:pt>
                <c:pt idx="1642" formatCode="General">
                  <c:v>2.4630000000000001</c:v>
                </c:pt>
                <c:pt idx="1643" formatCode="General">
                  <c:v>2.4645000000000001</c:v>
                </c:pt>
                <c:pt idx="1644" formatCode="General">
                  <c:v>2.4660000000000002</c:v>
                </c:pt>
                <c:pt idx="1645" formatCode="General">
                  <c:v>2.4674999999999998</c:v>
                </c:pt>
                <c:pt idx="1646" formatCode="General">
                  <c:v>2.4689999999999999</c:v>
                </c:pt>
                <c:pt idx="1647" formatCode="General">
                  <c:v>2.4704999999999999</c:v>
                </c:pt>
                <c:pt idx="1648" formatCode="General">
                  <c:v>2.472</c:v>
                </c:pt>
                <c:pt idx="1649" formatCode="General">
                  <c:v>2.4735</c:v>
                </c:pt>
                <c:pt idx="1650" formatCode="General">
                  <c:v>2.4750000000000001</c:v>
                </c:pt>
                <c:pt idx="1651" formatCode="General">
                  <c:v>2.4765000000000001</c:v>
                </c:pt>
                <c:pt idx="1652" formatCode="General">
                  <c:v>2.4780000000000002</c:v>
                </c:pt>
                <c:pt idx="1653" formatCode="General">
                  <c:v>2.4794999999999998</c:v>
                </c:pt>
                <c:pt idx="1654" formatCode="General">
                  <c:v>2.4809999999999999</c:v>
                </c:pt>
                <c:pt idx="1655" formatCode="General">
                  <c:v>2.4824999999999999</c:v>
                </c:pt>
                <c:pt idx="1656" formatCode="General">
                  <c:v>2.484</c:v>
                </c:pt>
                <c:pt idx="1657" formatCode="General">
                  <c:v>2.4855</c:v>
                </c:pt>
                <c:pt idx="1658" formatCode="General">
                  <c:v>2.4870000000000001</c:v>
                </c:pt>
                <c:pt idx="1659" formatCode="General">
                  <c:v>2.4885000000000002</c:v>
                </c:pt>
                <c:pt idx="1660" formatCode="General">
                  <c:v>2.4900000000000002</c:v>
                </c:pt>
                <c:pt idx="1661" formatCode="General">
                  <c:v>2.4914999999999998</c:v>
                </c:pt>
                <c:pt idx="1662" formatCode="General">
                  <c:v>2.4929999999999999</c:v>
                </c:pt>
                <c:pt idx="1663" formatCode="General">
                  <c:v>2.4944999999999999</c:v>
                </c:pt>
                <c:pt idx="1664" formatCode="General">
                  <c:v>2.496</c:v>
                </c:pt>
                <c:pt idx="1665" formatCode="General">
                  <c:v>2.4975000000000001</c:v>
                </c:pt>
                <c:pt idx="1666" formatCode="General">
                  <c:v>2.4990000000000001</c:v>
                </c:pt>
                <c:pt idx="1667" formatCode="General">
                  <c:v>2.5005000000000002</c:v>
                </c:pt>
                <c:pt idx="1668" formatCode="General">
                  <c:v>2.5019999999999998</c:v>
                </c:pt>
                <c:pt idx="1669" formatCode="General">
                  <c:v>2.5034999999999998</c:v>
                </c:pt>
                <c:pt idx="1670" formatCode="General">
                  <c:v>2.5049999999999999</c:v>
                </c:pt>
                <c:pt idx="1671" formatCode="General">
                  <c:v>2.5065</c:v>
                </c:pt>
                <c:pt idx="1672" formatCode="General">
                  <c:v>2.508</c:v>
                </c:pt>
                <c:pt idx="1673" formatCode="General">
                  <c:v>2.5095000000000001</c:v>
                </c:pt>
                <c:pt idx="1674" formatCode="General">
                  <c:v>2.5110000000000001</c:v>
                </c:pt>
                <c:pt idx="1675" formatCode="General">
                  <c:v>2.5125000000000002</c:v>
                </c:pt>
                <c:pt idx="1676" formatCode="General">
                  <c:v>2.5139999999999998</c:v>
                </c:pt>
                <c:pt idx="1677" formatCode="General">
                  <c:v>2.5154999999999998</c:v>
                </c:pt>
                <c:pt idx="1678" formatCode="General">
                  <c:v>2.5169999999999999</c:v>
                </c:pt>
                <c:pt idx="1679" formatCode="General">
                  <c:v>2.5185</c:v>
                </c:pt>
                <c:pt idx="1680" formatCode="General">
                  <c:v>2.52</c:v>
                </c:pt>
                <c:pt idx="1681" formatCode="General">
                  <c:v>2.5215000000000001</c:v>
                </c:pt>
                <c:pt idx="1682" formatCode="General">
                  <c:v>2.5230000000000001</c:v>
                </c:pt>
                <c:pt idx="1683" formatCode="General">
                  <c:v>2.5245000000000002</c:v>
                </c:pt>
                <c:pt idx="1684" formatCode="General">
                  <c:v>2.5259999999999998</c:v>
                </c:pt>
                <c:pt idx="1685" formatCode="General">
                  <c:v>2.5274999999999999</c:v>
                </c:pt>
                <c:pt idx="1686" formatCode="General">
                  <c:v>2.5289999999999999</c:v>
                </c:pt>
                <c:pt idx="1687" formatCode="General">
                  <c:v>2.5305</c:v>
                </c:pt>
                <c:pt idx="1688" formatCode="General">
                  <c:v>2.532</c:v>
                </c:pt>
                <c:pt idx="1689" formatCode="General">
                  <c:v>2.5335000000000001</c:v>
                </c:pt>
                <c:pt idx="1690" formatCode="General">
                  <c:v>2.5350000000000001</c:v>
                </c:pt>
                <c:pt idx="1691" formatCode="General">
                  <c:v>2.5365000000000002</c:v>
                </c:pt>
                <c:pt idx="1692" formatCode="General">
                  <c:v>2.5379999999999998</c:v>
                </c:pt>
                <c:pt idx="1693" formatCode="General">
                  <c:v>2.5394999999999999</c:v>
                </c:pt>
                <c:pt idx="1694" formatCode="General">
                  <c:v>2.5409999999999999</c:v>
                </c:pt>
                <c:pt idx="1695" formatCode="General">
                  <c:v>2.5425</c:v>
                </c:pt>
                <c:pt idx="1696" formatCode="General">
                  <c:v>2.544</c:v>
                </c:pt>
                <c:pt idx="1697" formatCode="General">
                  <c:v>2.5455000000000001</c:v>
                </c:pt>
                <c:pt idx="1698" formatCode="General">
                  <c:v>2.5470000000000002</c:v>
                </c:pt>
                <c:pt idx="1699" formatCode="General">
                  <c:v>2.5485000000000002</c:v>
                </c:pt>
                <c:pt idx="1700" formatCode="General">
                  <c:v>2.5499999999999998</c:v>
                </c:pt>
                <c:pt idx="1701" formatCode="General">
                  <c:v>2.5514999999999999</c:v>
                </c:pt>
                <c:pt idx="1702" formatCode="General">
                  <c:v>2.5529999999999999</c:v>
                </c:pt>
                <c:pt idx="1703" formatCode="General">
                  <c:v>2.5545</c:v>
                </c:pt>
                <c:pt idx="1704" formatCode="General">
                  <c:v>2.556</c:v>
                </c:pt>
                <c:pt idx="1705" formatCode="General">
                  <c:v>2.5575000000000001</c:v>
                </c:pt>
                <c:pt idx="1706" formatCode="General">
                  <c:v>2.5590000000000002</c:v>
                </c:pt>
                <c:pt idx="1707" formatCode="General">
                  <c:v>2.5605000000000002</c:v>
                </c:pt>
                <c:pt idx="1708" formatCode="General">
                  <c:v>2.5619999999999998</c:v>
                </c:pt>
                <c:pt idx="1709" formatCode="General">
                  <c:v>2.5634999999999999</c:v>
                </c:pt>
                <c:pt idx="1710" formatCode="General">
                  <c:v>2.5649999999999999</c:v>
                </c:pt>
                <c:pt idx="1711" formatCode="General">
                  <c:v>2.5665</c:v>
                </c:pt>
                <c:pt idx="1712" formatCode="General">
                  <c:v>2.5680000000000001</c:v>
                </c:pt>
                <c:pt idx="1713" formatCode="General">
                  <c:v>2.5695000000000001</c:v>
                </c:pt>
                <c:pt idx="1714" formatCode="General">
                  <c:v>2.5710000000000002</c:v>
                </c:pt>
                <c:pt idx="1715" formatCode="General">
                  <c:v>2.5724999999999998</c:v>
                </c:pt>
                <c:pt idx="1716" formatCode="General">
                  <c:v>2.5739999999999998</c:v>
                </c:pt>
                <c:pt idx="1717" formatCode="General">
                  <c:v>2.5754999999999999</c:v>
                </c:pt>
                <c:pt idx="1718" formatCode="General">
                  <c:v>2.577</c:v>
                </c:pt>
                <c:pt idx="1719" formatCode="General">
                  <c:v>2.5785</c:v>
                </c:pt>
                <c:pt idx="1720" formatCode="General">
                  <c:v>2.58</c:v>
                </c:pt>
                <c:pt idx="1721" formatCode="General">
                  <c:v>2.5815000000000001</c:v>
                </c:pt>
                <c:pt idx="1722" formatCode="General">
                  <c:v>2.5830000000000002</c:v>
                </c:pt>
                <c:pt idx="1723" formatCode="General">
                  <c:v>2.5844999999999998</c:v>
                </c:pt>
                <c:pt idx="1724" formatCode="General">
                  <c:v>2.5859999999999999</c:v>
                </c:pt>
                <c:pt idx="1725" formatCode="General">
                  <c:v>2.5874999999999999</c:v>
                </c:pt>
                <c:pt idx="1726" formatCode="General">
                  <c:v>2.589</c:v>
                </c:pt>
                <c:pt idx="1727" formatCode="General">
                  <c:v>2.5905</c:v>
                </c:pt>
                <c:pt idx="1728" formatCode="General">
                  <c:v>2.5920000000000001</c:v>
                </c:pt>
                <c:pt idx="1729" formatCode="General">
                  <c:v>2.5935000000000001</c:v>
                </c:pt>
                <c:pt idx="1730" formatCode="General">
                  <c:v>2.5950000000000002</c:v>
                </c:pt>
                <c:pt idx="1731" formatCode="General">
                  <c:v>2.5964999999999998</c:v>
                </c:pt>
                <c:pt idx="1732" formatCode="General">
                  <c:v>2.5979999999999999</c:v>
                </c:pt>
                <c:pt idx="1733" formatCode="General">
                  <c:v>2.5994999999999999</c:v>
                </c:pt>
                <c:pt idx="1734" formatCode="General">
                  <c:v>2.601</c:v>
                </c:pt>
                <c:pt idx="1735" formatCode="General">
                  <c:v>2.6025</c:v>
                </c:pt>
                <c:pt idx="1736" formatCode="General">
                  <c:v>2.6040000000000001</c:v>
                </c:pt>
                <c:pt idx="1737" formatCode="General">
                  <c:v>2.6055000000000001</c:v>
                </c:pt>
                <c:pt idx="1738" formatCode="General">
                  <c:v>2.6070000000000002</c:v>
                </c:pt>
                <c:pt idx="1739" formatCode="General">
                  <c:v>2.6084999999999998</c:v>
                </c:pt>
                <c:pt idx="1740" formatCode="General">
                  <c:v>2.61</c:v>
                </c:pt>
                <c:pt idx="1741" formatCode="General">
                  <c:v>2.6114999999999999</c:v>
                </c:pt>
                <c:pt idx="1742" formatCode="General">
                  <c:v>2.613</c:v>
                </c:pt>
                <c:pt idx="1743" formatCode="General">
                  <c:v>2.6145</c:v>
                </c:pt>
                <c:pt idx="1744" formatCode="General">
                  <c:v>2.6160000000000001</c:v>
                </c:pt>
                <c:pt idx="1745" formatCode="General">
                  <c:v>2.6175000000000002</c:v>
                </c:pt>
                <c:pt idx="1746" formatCode="General">
                  <c:v>2.6190000000000002</c:v>
                </c:pt>
                <c:pt idx="1747" formatCode="General">
                  <c:v>2.6204999999999998</c:v>
                </c:pt>
                <c:pt idx="1748" formatCode="General">
                  <c:v>2.6219999999999999</c:v>
                </c:pt>
                <c:pt idx="1749" formatCode="General">
                  <c:v>2.6234999999999999</c:v>
                </c:pt>
                <c:pt idx="1750" formatCode="General">
                  <c:v>2.625</c:v>
                </c:pt>
                <c:pt idx="1751" formatCode="General">
                  <c:v>2.6265000000000001</c:v>
                </c:pt>
                <c:pt idx="1752" formatCode="General">
                  <c:v>2.6280000000000001</c:v>
                </c:pt>
                <c:pt idx="1753" formatCode="General">
                  <c:v>2.6295000000000002</c:v>
                </c:pt>
                <c:pt idx="1754" formatCode="General">
                  <c:v>2.6309999999999998</c:v>
                </c:pt>
                <c:pt idx="1755" formatCode="General">
                  <c:v>2.6324999999999998</c:v>
                </c:pt>
                <c:pt idx="1756" formatCode="General">
                  <c:v>2.6339999999999999</c:v>
                </c:pt>
                <c:pt idx="1757" formatCode="General">
                  <c:v>2.6355</c:v>
                </c:pt>
                <c:pt idx="1758" formatCode="General">
                  <c:v>2.637</c:v>
                </c:pt>
                <c:pt idx="1759" formatCode="General">
                  <c:v>2.6385000000000001</c:v>
                </c:pt>
                <c:pt idx="1760" formatCode="General">
                  <c:v>2.64</c:v>
                </c:pt>
                <c:pt idx="1761" formatCode="General">
                  <c:v>2.6415000000000002</c:v>
                </c:pt>
                <c:pt idx="1762" formatCode="General">
                  <c:v>2.6429999999999998</c:v>
                </c:pt>
                <c:pt idx="1763" formatCode="General">
                  <c:v>2.6444999999999999</c:v>
                </c:pt>
                <c:pt idx="1764" formatCode="General">
                  <c:v>2.6459999999999999</c:v>
                </c:pt>
                <c:pt idx="1765" formatCode="General">
                  <c:v>2.6475</c:v>
                </c:pt>
                <c:pt idx="1766" formatCode="General">
                  <c:v>2.649</c:v>
                </c:pt>
                <c:pt idx="1767" formatCode="General">
                  <c:v>2.6505000000000001</c:v>
                </c:pt>
                <c:pt idx="1768" formatCode="General">
                  <c:v>2.6520000000000001</c:v>
                </c:pt>
                <c:pt idx="1769" formatCode="General">
                  <c:v>2.6535000000000002</c:v>
                </c:pt>
                <c:pt idx="1770" formatCode="General">
                  <c:v>2.6549999999999998</c:v>
                </c:pt>
                <c:pt idx="1771" formatCode="General">
                  <c:v>2.6564999999999999</c:v>
                </c:pt>
                <c:pt idx="1772" formatCode="General">
                  <c:v>2.6579999999999999</c:v>
                </c:pt>
                <c:pt idx="1773" formatCode="General">
                  <c:v>2.6595</c:v>
                </c:pt>
                <c:pt idx="1774" formatCode="General">
                  <c:v>2.661</c:v>
                </c:pt>
                <c:pt idx="1775" formatCode="General">
                  <c:v>2.6625000000000001</c:v>
                </c:pt>
                <c:pt idx="1776" formatCode="General">
                  <c:v>2.6640000000000001</c:v>
                </c:pt>
                <c:pt idx="1777" formatCode="General">
                  <c:v>2.6655000000000002</c:v>
                </c:pt>
                <c:pt idx="1778" formatCode="General">
                  <c:v>2.6669999999999998</c:v>
                </c:pt>
                <c:pt idx="1779" formatCode="General">
                  <c:v>2.6684999999999999</c:v>
                </c:pt>
                <c:pt idx="1780" formatCode="General">
                  <c:v>2.67</c:v>
                </c:pt>
                <c:pt idx="1781" formatCode="General">
                  <c:v>2.6715</c:v>
                </c:pt>
                <c:pt idx="1782" formatCode="General">
                  <c:v>2.673</c:v>
                </c:pt>
                <c:pt idx="1783" formatCode="General">
                  <c:v>2.6745000000000001</c:v>
                </c:pt>
                <c:pt idx="1784" formatCode="General">
                  <c:v>2.6760000000000002</c:v>
                </c:pt>
                <c:pt idx="1785" formatCode="General">
                  <c:v>2.6775000000000002</c:v>
                </c:pt>
                <c:pt idx="1786" formatCode="General">
                  <c:v>2.6789999999999998</c:v>
                </c:pt>
                <c:pt idx="1787" formatCode="General">
                  <c:v>2.6804999999999999</c:v>
                </c:pt>
                <c:pt idx="1788" formatCode="General">
                  <c:v>2.6819999999999999</c:v>
                </c:pt>
                <c:pt idx="1789" formatCode="General">
                  <c:v>2.6835</c:v>
                </c:pt>
                <c:pt idx="1790" formatCode="General">
                  <c:v>2.6850000000000001</c:v>
                </c:pt>
                <c:pt idx="1791" formatCode="General">
                  <c:v>2.6865000000000001</c:v>
                </c:pt>
                <c:pt idx="1792" formatCode="General">
                  <c:v>2.6880000000000002</c:v>
                </c:pt>
                <c:pt idx="1793" formatCode="General">
                  <c:v>2.6894999999999998</c:v>
                </c:pt>
                <c:pt idx="1794" formatCode="General">
                  <c:v>2.6909999999999998</c:v>
                </c:pt>
                <c:pt idx="1795" formatCode="General">
                  <c:v>2.6924999999999999</c:v>
                </c:pt>
                <c:pt idx="1796" formatCode="General">
                  <c:v>2.694</c:v>
                </c:pt>
                <c:pt idx="1797" formatCode="General">
                  <c:v>2.6955</c:v>
                </c:pt>
                <c:pt idx="1798" formatCode="General">
                  <c:v>2.6970000000000001</c:v>
                </c:pt>
                <c:pt idx="1799" formatCode="General">
                  <c:v>2.6985000000000001</c:v>
                </c:pt>
                <c:pt idx="1800" formatCode="General">
                  <c:v>2.7</c:v>
                </c:pt>
                <c:pt idx="1801" formatCode="General">
                  <c:v>2.7014999999999998</c:v>
                </c:pt>
                <c:pt idx="1802" formatCode="General">
                  <c:v>2.7029999999999998</c:v>
                </c:pt>
                <c:pt idx="1803" formatCode="General">
                  <c:v>2.7044999999999999</c:v>
                </c:pt>
                <c:pt idx="1804" formatCode="General">
                  <c:v>2.706</c:v>
                </c:pt>
                <c:pt idx="1805" formatCode="General">
                  <c:v>2.7075</c:v>
                </c:pt>
                <c:pt idx="1806" formatCode="General">
                  <c:v>2.7090000000000001</c:v>
                </c:pt>
                <c:pt idx="1807" formatCode="General">
                  <c:v>2.7105000000000001</c:v>
                </c:pt>
                <c:pt idx="1808" formatCode="General">
                  <c:v>2.7120000000000002</c:v>
                </c:pt>
                <c:pt idx="1809" formatCode="General">
                  <c:v>2.7134999999999998</c:v>
                </c:pt>
                <c:pt idx="1810" formatCode="General">
                  <c:v>2.7149999999999999</c:v>
                </c:pt>
                <c:pt idx="1811" formatCode="General">
                  <c:v>2.7164999999999999</c:v>
                </c:pt>
                <c:pt idx="1812" formatCode="General">
                  <c:v>2.718</c:v>
                </c:pt>
                <c:pt idx="1813" formatCode="General">
                  <c:v>2.7195</c:v>
                </c:pt>
                <c:pt idx="1814" formatCode="General">
                  <c:v>2.7210000000000001</c:v>
                </c:pt>
                <c:pt idx="1815" formatCode="General">
                  <c:v>2.7225000000000001</c:v>
                </c:pt>
                <c:pt idx="1816" formatCode="General">
                  <c:v>2.7240000000000002</c:v>
                </c:pt>
                <c:pt idx="1817" formatCode="General">
                  <c:v>2.7254999999999998</c:v>
                </c:pt>
                <c:pt idx="1818" formatCode="General">
                  <c:v>2.7269999999999999</c:v>
                </c:pt>
                <c:pt idx="1819" formatCode="General">
                  <c:v>2.7284999999999999</c:v>
                </c:pt>
                <c:pt idx="1820" formatCode="General">
                  <c:v>2.73</c:v>
                </c:pt>
                <c:pt idx="1821" formatCode="General">
                  <c:v>2.7315</c:v>
                </c:pt>
                <c:pt idx="1822" formatCode="General">
                  <c:v>2.7330000000000001</c:v>
                </c:pt>
                <c:pt idx="1823" formatCode="General">
                  <c:v>2.7345000000000002</c:v>
                </c:pt>
                <c:pt idx="1824" formatCode="General">
                  <c:v>2.7360000000000002</c:v>
                </c:pt>
                <c:pt idx="1825" formatCode="General">
                  <c:v>2.7374999999999998</c:v>
                </c:pt>
                <c:pt idx="1826" formatCode="General">
                  <c:v>2.7389999999999999</c:v>
                </c:pt>
                <c:pt idx="1827" formatCode="General">
                  <c:v>2.7404999999999999</c:v>
                </c:pt>
                <c:pt idx="1828" formatCode="General">
                  <c:v>2.742</c:v>
                </c:pt>
                <c:pt idx="1829" formatCode="General">
                  <c:v>2.7435</c:v>
                </c:pt>
                <c:pt idx="1830" formatCode="General">
                  <c:v>2.7450000000000001</c:v>
                </c:pt>
                <c:pt idx="1831" formatCode="General">
                  <c:v>2.7465000000000002</c:v>
                </c:pt>
                <c:pt idx="1832" formatCode="General">
                  <c:v>2.7480000000000002</c:v>
                </c:pt>
                <c:pt idx="1833" formatCode="General">
                  <c:v>2.7494999999999998</c:v>
                </c:pt>
                <c:pt idx="1834" formatCode="General">
                  <c:v>2.7509999999999999</c:v>
                </c:pt>
                <c:pt idx="1835" formatCode="General">
                  <c:v>2.7524999999999999</c:v>
                </c:pt>
                <c:pt idx="1836" formatCode="General">
                  <c:v>2.754</c:v>
                </c:pt>
                <c:pt idx="1837" formatCode="General">
                  <c:v>2.7555000000000001</c:v>
                </c:pt>
                <c:pt idx="1838" formatCode="General">
                  <c:v>2.7570000000000001</c:v>
                </c:pt>
                <c:pt idx="1839" formatCode="General">
                  <c:v>2.7585000000000002</c:v>
                </c:pt>
                <c:pt idx="1840" formatCode="General">
                  <c:v>2.76</c:v>
                </c:pt>
                <c:pt idx="1841" formatCode="General">
                  <c:v>2.7614999999999998</c:v>
                </c:pt>
                <c:pt idx="1842" formatCode="General">
                  <c:v>2.7629999999999999</c:v>
                </c:pt>
                <c:pt idx="1843" formatCode="General">
                  <c:v>2.7645</c:v>
                </c:pt>
                <c:pt idx="1844" formatCode="General">
                  <c:v>2.766</c:v>
                </c:pt>
                <c:pt idx="1845" formatCode="General">
                  <c:v>2.7675000000000001</c:v>
                </c:pt>
                <c:pt idx="1846" formatCode="General">
                  <c:v>2.7690000000000001</c:v>
                </c:pt>
                <c:pt idx="1847" formatCode="General">
                  <c:v>2.7705000000000002</c:v>
                </c:pt>
                <c:pt idx="1848" formatCode="General">
                  <c:v>2.7719999999999998</c:v>
                </c:pt>
                <c:pt idx="1849" formatCode="General">
                  <c:v>2.7734999999999999</c:v>
                </c:pt>
                <c:pt idx="1850" formatCode="General">
                  <c:v>2.7749999999999999</c:v>
                </c:pt>
                <c:pt idx="1851" formatCode="General">
                  <c:v>2.7765</c:v>
                </c:pt>
                <c:pt idx="1852" formatCode="General">
                  <c:v>2.778</c:v>
                </c:pt>
                <c:pt idx="1853" formatCode="General">
                  <c:v>2.7795000000000001</c:v>
                </c:pt>
                <c:pt idx="1854" formatCode="General">
                  <c:v>2.7810000000000001</c:v>
                </c:pt>
                <c:pt idx="1855" formatCode="General">
                  <c:v>2.7825000000000002</c:v>
                </c:pt>
                <c:pt idx="1856" formatCode="General">
                  <c:v>2.7839999999999998</c:v>
                </c:pt>
                <c:pt idx="1857" formatCode="General">
                  <c:v>2.7854999999999999</c:v>
                </c:pt>
                <c:pt idx="1858" formatCode="General">
                  <c:v>2.7869999999999999</c:v>
                </c:pt>
                <c:pt idx="1859" formatCode="General">
                  <c:v>2.7885</c:v>
                </c:pt>
                <c:pt idx="1860" formatCode="General">
                  <c:v>2.79</c:v>
                </c:pt>
                <c:pt idx="1861" formatCode="General">
                  <c:v>2.7915000000000001</c:v>
                </c:pt>
                <c:pt idx="1862" formatCode="General">
                  <c:v>2.7930000000000001</c:v>
                </c:pt>
                <c:pt idx="1863" formatCode="General">
                  <c:v>2.7945000000000002</c:v>
                </c:pt>
                <c:pt idx="1864" formatCode="General">
                  <c:v>2.7959999999999998</c:v>
                </c:pt>
                <c:pt idx="1865" formatCode="General">
                  <c:v>2.7974999999999999</c:v>
                </c:pt>
                <c:pt idx="1866" formatCode="General">
                  <c:v>2.7989999999999999</c:v>
                </c:pt>
                <c:pt idx="1867" formatCode="General">
                  <c:v>2.8005</c:v>
                </c:pt>
                <c:pt idx="1868" formatCode="General">
                  <c:v>2.802</c:v>
                </c:pt>
                <c:pt idx="1869" formatCode="General">
                  <c:v>2.8035000000000001</c:v>
                </c:pt>
                <c:pt idx="1870" formatCode="General">
                  <c:v>2.8050000000000002</c:v>
                </c:pt>
                <c:pt idx="1871" formatCode="General">
                  <c:v>2.8065000000000002</c:v>
                </c:pt>
                <c:pt idx="1872" formatCode="General">
                  <c:v>2.8079999999999998</c:v>
                </c:pt>
                <c:pt idx="1873" formatCode="General">
                  <c:v>2.8094999999999999</c:v>
                </c:pt>
                <c:pt idx="1874" formatCode="General">
                  <c:v>2.8109999999999999</c:v>
                </c:pt>
                <c:pt idx="1875" formatCode="General">
                  <c:v>2.8125</c:v>
                </c:pt>
                <c:pt idx="1876" formatCode="General">
                  <c:v>2.8140000000000001</c:v>
                </c:pt>
                <c:pt idx="1877" formatCode="General">
                  <c:v>2.8155000000000001</c:v>
                </c:pt>
                <c:pt idx="1878" formatCode="General">
                  <c:v>2.8170000000000002</c:v>
                </c:pt>
                <c:pt idx="1879" formatCode="General">
                  <c:v>2.8184999999999998</c:v>
                </c:pt>
                <c:pt idx="1880" formatCode="General">
                  <c:v>2.82</c:v>
                </c:pt>
                <c:pt idx="1881" formatCode="General">
                  <c:v>2.8214999999999999</c:v>
                </c:pt>
                <c:pt idx="1882" formatCode="General">
                  <c:v>2.823</c:v>
                </c:pt>
                <c:pt idx="1883" formatCode="General">
                  <c:v>2.8245</c:v>
                </c:pt>
                <c:pt idx="1884" formatCode="General">
                  <c:v>2.8260000000000001</c:v>
                </c:pt>
                <c:pt idx="1885" formatCode="General">
                  <c:v>2.8275000000000001</c:v>
                </c:pt>
                <c:pt idx="1886" formatCode="General">
                  <c:v>2.8290000000000002</c:v>
                </c:pt>
                <c:pt idx="1887" formatCode="General">
                  <c:v>2.8304999999999998</c:v>
                </c:pt>
                <c:pt idx="1888" formatCode="General">
                  <c:v>2.8319999999999999</c:v>
                </c:pt>
                <c:pt idx="1889" formatCode="General">
                  <c:v>2.8334999999999999</c:v>
                </c:pt>
                <c:pt idx="1890" formatCode="General">
                  <c:v>2.835</c:v>
                </c:pt>
                <c:pt idx="1891" formatCode="General">
                  <c:v>2.8365</c:v>
                </c:pt>
                <c:pt idx="1892" formatCode="General">
                  <c:v>2.8380000000000001</c:v>
                </c:pt>
                <c:pt idx="1893" formatCode="General">
                  <c:v>2.8395000000000001</c:v>
                </c:pt>
                <c:pt idx="1894" formatCode="General">
                  <c:v>2.8410000000000002</c:v>
                </c:pt>
                <c:pt idx="1895" formatCode="General">
                  <c:v>2.8424999999999998</c:v>
                </c:pt>
                <c:pt idx="1896" formatCode="General">
                  <c:v>2.8439999999999999</c:v>
                </c:pt>
                <c:pt idx="1897" formatCode="General">
                  <c:v>2.8454999999999999</c:v>
                </c:pt>
                <c:pt idx="1898" formatCode="General">
                  <c:v>2.847</c:v>
                </c:pt>
                <c:pt idx="1899" formatCode="General">
                  <c:v>2.8485</c:v>
                </c:pt>
                <c:pt idx="1900" formatCode="General">
                  <c:v>2.85</c:v>
                </c:pt>
                <c:pt idx="1901" formatCode="General">
                  <c:v>2.8515000000000001</c:v>
                </c:pt>
                <c:pt idx="1902" formatCode="General">
                  <c:v>2.8530000000000002</c:v>
                </c:pt>
                <c:pt idx="1903" formatCode="General">
                  <c:v>2.8544999999999998</c:v>
                </c:pt>
                <c:pt idx="1904" formatCode="General">
                  <c:v>2.8559999999999999</c:v>
                </c:pt>
                <c:pt idx="1905" formatCode="General">
                  <c:v>2.8574999999999999</c:v>
                </c:pt>
                <c:pt idx="1906" formatCode="General">
                  <c:v>2.859</c:v>
                </c:pt>
                <c:pt idx="1907" formatCode="General">
                  <c:v>2.8605</c:v>
                </c:pt>
                <c:pt idx="1908" formatCode="General">
                  <c:v>2.8620000000000001</c:v>
                </c:pt>
                <c:pt idx="1909" formatCode="General">
                  <c:v>2.8635000000000002</c:v>
                </c:pt>
                <c:pt idx="1910" formatCode="General">
                  <c:v>2.8650000000000002</c:v>
                </c:pt>
                <c:pt idx="1911" formatCode="General">
                  <c:v>2.8664999999999998</c:v>
                </c:pt>
                <c:pt idx="1912" formatCode="General">
                  <c:v>2.8679999999999999</c:v>
                </c:pt>
                <c:pt idx="1913" formatCode="General">
                  <c:v>2.8694999999999999</c:v>
                </c:pt>
                <c:pt idx="1914" formatCode="General">
                  <c:v>2.871</c:v>
                </c:pt>
                <c:pt idx="1915" formatCode="General">
                  <c:v>2.8725000000000001</c:v>
                </c:pt>
                <c:pt idx="1916" formatCode="General">
                  <c:v>2.8740000000000001</c:v>
                </c:pt>
                <c:pt idx="1917" formatCode="General">
                  <c:v>2.8755000000000002</c:v>
                </c:pt>
                <c:pt idx="1918" formatCode="General">
                  <c:v>2.8769999999999998</c:v>
                </c:pt>
                <c:pt idx="1919" formatCode="General">
                  <c:v>2.8784999999999998</c:v>
                </c:pt>
                <c:pt idx="1920" formatCode="General">
                  <c:v>2.88</c:v>
                </c:pt>
                <c:pt idx="1921" formatCode="General">
                  <c:v>2.8815</c:v>
                </c:pt>
                <c:pt idx="1922" formatCode="General">
                  <c:v>2.883</c:v>
                </c:pt>
                <c:pt idx="1923" formatCode="General">
                  <c:v>2.8845000000000001</c:v>
                </c:pt>
                <c:pt idx="1924" formatCode="General">
                  <c:v>2.8860000000000001</c:v>
                </c:pt>
                <c:pt idx="1925" formatCode="General">
                  <c:v>2.8875000000000002</c:v>
                </c:pt>
                <c:pt idx="1926" formatCode="General">
                  <c:v>2.8889999999999998</c:v>
                </c:pt>
                <c:pt idx="1927" formatCode="General">
                  <c:v>2.8904999999999998</c:v>
                </c:pt>
                <c:pt idx="1928" formatCode="General">
                  <c:v>2.8919999999999999</c:v>
                </c:pt>
                <c:pt idx="1929" formatCode="General">
                  <c:v>2.8935</c:v>
                </c:pt>
                <c:pt idx="1930" formatCode="General">
                  <c:v>2.895</c:v>
                </c:pt>
                <c:pt idx="1931" formatCode="General">
                  <c:v>2.8965000000000001</c:v>
                </c:pt>
                <c:pt idx="1932" formatCode="General">
                  <c:v>2.8980000000000001</c:v>
                </c:pt>
                <c:pt idx="1933" formatCode="General">
                  <c:v>2.8995000000000002</c:v>
                </c:pt>
                <c:pt idx="1934" formatCode="General">
                  <c:v>2.9009999999999998</c:v>
                </c:pt>
                <c:pt idx="1935" formatCode="General">
                  <c:v>2.9024999999999999</c:v>
                </c:pt>
                <c:pt idx="1936" formatCode="General">
                  <c:v>2.9039999999999999</c:v>
                </c:pt>
                <c:pt idx="1937" formatCode="General">
                  <c:v>2.9055</c:v>
                </c:pt>
                <c:pt idx="1938" formatCode="General">
                  <c:v>2.907</c:v>
                </c:pt>
                <c:pt idx="1939" formatCode="General">
                  <c:v>2.9085000000000001</c:v>
                </c:pt>
                <c:pt idx="1940" formatCode="General">
                  <c:v>2.91</c:v>
                </c:pt>
                <c:pt idx="1941" formatCode="General">
                  <c:v>2.9115000000000002</c:v>
                </c:pt>
                <c:pt idx="1942" formatCode="General">
                  <c:v>2.9129999999999998</c:v>
                </c:pt>
                <c:pt idx="1943" formatCode="General">
                  <c:v>2.9144999999999999</c:v>
                </c:pt>
                <c:pt idx="1944" formatCode="General">
                  <c:v>2.9159999999999999</c:v>
                </c:pt>
                <c:pt idx="1945" formatCode="General">
                  <c:v>2.9175</c:v>
                </c:pt>
                <c:pt idx="1946" formatCode="General">
                  <c:v>2.919</c:v>
                </c:pt>
                <c:pt idx="1947" formatCode="General">
                  <c:v>2.9205000000000001</c:v>
                </c:pt>
                <c:pt idx="1948" formatCode="General">
                  <c:v>2.9220000000000002</c:v>
                </c:pt>
                <c:pt idx="1949" formatCode="General">
                  <c:v>2.9235000000000002</c:v>
                </c:pt>
                <c:pt idx="1950" formatCode="General">
                  <c:v>2.9249999999999998</c:v>
                </c:pt>
                <c:pt idx="1951" formatCode="General">
                  <c:v>2.9264999999999999</c:v>
                </c:pt>
                <c:pt idx="1952" formatCode="General">
                  <c:v>2.9279999999999999</c:v>
                </c:pt>
                <c:pt idx="1953" formatCode="General">
                  <c:v>2.9295</c:v>
                </c:pt>
                <c:pt idx="1954" formatCode="General">
                  <c:v>2.931</c:v>
                </c:pt>
                <c:pt idx="1955" formatCode="General">
                  <c:v>2.9325000000000001</c:v>
                </c:pt>
                <c:pt idx="1956" formatCode="General">
                  <c:v>2.9340000000000002</c:v>
                </c:pt>
                <c:pt idx="1957" formatCode="General">
                  <c:v>2.9355000000000002</c:v>
                </c:pt>
                <c:pt idx="1958" formatCode="General">
                  <c:v>2.9369999999999998</c:v>
                </c:pt>
                <c:pt idx="1959" formatCode="General">
                  <c:v>2.9384999999999999</c:v>
                </c:pt>
                <c:pt idx="1960" formatCode="General">
                  <c:v>2.94</c:v>
                </c:pt>
                <c:pt idx="1961" formatCode="General">
                  <c:v>2.9415</c:v>
                </c:pt>
                <c:pt idx="1962" formatCode="General">
                  <c:v>2.9430000000000001</c:v>
                </c:pt>
                <c:pt idx="1963" formatCode="General">
                  <c:v>2.9445000000000001</c:v>
                </c:pt>
                <c:pt idx="1964" formatCode="General">
                  <c:v>2.9460000000000002</c:v>
                </c:pt>
                <c:pt idx="1965" formatCode="General">
                  <c:v>2.9474999999999998</c:v>
                </c:pt>
                <c:pt idx="1966" formatCode="General">
                  <c:v>2.9489999999999998</c:v>
                </c:pt>
                <c:pt idx="1967" formatCode="General">
                  <c:v>2.9504999999999999</c:v>
                </c:pt>
                <c:pt idx="1968" formatCode="General">
                  <c:v>2.952</c:v>
                </c:pt>
                <c:pt idx="1969" formatCode="General">
                  <c:v>2.9535</c:v>
                </c:pt>
                <c:pt idx="1970" formatCode="General">
                  <c:v>2.9550000000000001</c:v>
                </c:pt>
                <c:pt idx="1971" formatCode="General">
                  <c:v>2.9565000000000001</c:v>
                </c:pt>
                <c:pt idx="1972" formatCode="General">
                  <c:v>2.9580000000000002</c:v>
                </c:pt>
                <c:pt idx="1973" formatCode="General">
                  <c:v>2.9594999999999998</c:v>
                </c:pt>
                <c:pt idx="1974" formatCode="General">
                  <c:v>2.9609999999999999</c:v>
                </c:pt>
                <c:pt idx="1975" formatCode="General">
                  <c:v>2.9624999999999999</c:v>
                </c:pt>
                <c:pt idx="1976" formatCode="General">
                  <c:v>2.964</c:v>
                </c:pt>
                <c:pt idx="1977" formatCode="General">
                  <c:v>2.9655</c:v>
                </c:pt>
                <c:pt idx="1978" formatCode="General">
                  <c:v>2.9670000000000001</c:v>
                </c:pt>
                <c:pt idx="1979" formatCode="General">
                  <c:v>2.9685000000000001</c:v>
                </c:pt>
                <c:pt idx="1980" formatCode="General">
                  <c:v>2.97</c:v>
                </c:pt>
                <c:pt idx="1981" formatCode="General">
                  <c:v>2.9714999999999998</c:v>
                </c:pt>
                <c:pt idx="1982" formatCode="General">
                  <c:v>2.9729999999999999</c:v>
                </c:pt>
                <c:pt idx="1983" formatCode="General">
                  <c:v>2.9744999999999999</c:v>
                </c:pt>
                <c:pt idx="1984" formatCode="General">
                  <c:v>2.976</c:v>
                </c:pt>
                <c:pt idx="1985" formatCode="General">
                  <c:v>2.9775</c:v>
                </c:pt>
                <c:pt idx="1986" formatCode="General">
                  <c:v>2.9790000000000001</c:v>
                </c:pt>
                <c:pt idx="1987" formatCode="General">
                  <c:v>2.9805000000000001</c:v>
                </c:pt>
                <c:pt idx="1988" formatCode="General">
                  <c:v>2.9820000000000002</c:v>
                </c:pt>
                <c:pt idx="1989" formatCode="General">
                  <c:v>2.9834999999999998</c:v>
                </c:pt>
                <c:pt idx="1990" formatCode="General">
                  <c:v>2.9849999999999999</c:v>
                </c:pt>
                <c:pt idx="1991" formatCode="General">
                  <c:v>2.9864999999999999</c:v>
                </c:pt>
                <c:pt idx="1992" formatCode="General">
                  <c:v>2.988</c:v>
                </c:pt>
                <c:pt idx="1993" formatCode="General">
                  <c:v>2.9895</c:v>
                </c:pt>
                <c:pt idx="1994" formatCode="General">
                  <c:v>2.9910000000000001</c:v>
                </c:pt>
                <c:pt idx="1995" formatCode="General">
                  <c:v>2.9925000000000002</c:v>
                </c:pt>
                <c:pt idx="1996" formatCode="General">
                  <c:v>2.9940000000000002</c:v>
                </c:pt>
                <c:pt idx="1997" formatCode="General">
                  <c:v>2.9954999999999998</c:v>
                </c:pt>
                <c:pt idx="1998" formatCode="General">
                  <c:v>2.9969999999999999</c:v>
                </c:pt>
                <c:pt idx="1999" formatCode="General">
                  <c:v>2.9984999999999999</c:v>
                </c:pt>
                <c:pt idx="2000" formatCode="General">
                  <c:v>3</c:v>
                </c:pt>
                <c:pt idx="2001" formatCode="General">
                  <c:v>3.0015000000000001</c:v>
                </c:pt>
                <c:pt idx="2002" formatCode="General">
                  <c:v>3.0030000000000001</c:v>
                </c:pt>
                <c:pt idx="2003" formatCode="General">
                  <c:v>3.0045000000000002</c:v>
                </c:pt>
                <c:pt idx="2004" formatCode="General">
                  <c:v>3.0059999999999998</c:v>
                </c:pt>
                <c:pt idx="2005" formatCode="General">
                  <c:v>3.0074999999999998</c:v>
                </c:pt>
                <c:pt idx="2006" formatCode="General">
                  <c:v>3.0089999999999999</c:v>
                </c:pt>
                <c:pt idx="2007" formatCode="General">
                  <c:v>3.0105</c:v>
                </c:pt>
                <c:pt idx="2008" formatCode="General">
                  <c:v>3.012</c:v>
                </c:pt>
                <c:pt idx="2009" formatCode="General">
                  <c:v>3.0135000000000001</c:v>
                </c:pt>
                <c:pt idx="2010" formatCode="General">
                  <c:v>3.0150000000000001</c:v>
                </c:pt>
                <c:pt idx="2011" formatCode="General">
                  <c:v>3.0165000000000002</c:v>
                </c:pt>
                <c:pt idx="2012" formatCode="General">
                  <c:v>3.0179999999999998</c:v>
                </c:pt>
                <c:pt idx="2013" formatCode="General">
                  <c:v>3.0194999999999999</c:v>
                </c:pt>
                <c:pt idx="2014" formatCode="General">
                  <c:v>3.0209999999999999</c:v>
                </c:pt>
                <c:pt idx="2015" formatCode="General">
                  <c:v>3.0225</c:v>
                </c:pt>
                <c:pt idx="2016" formatCode="General">
                  <c:v>3.024</c:v>
                </c:pt>
                <c:pt idx="2017" formatCode="General">
                  <c:v>3.0255000000000001</c:v>
                </c:pt>
                <c:pt idx="2018" formatCode="General">
                  <c:v>3.0270000000000001</c:v>
                </c:pt>
                <c:pt idx="2019" formatCode="General">
                  <c:v>3.0285000000000002</c:v>
                </c:pt>
                <c:pt idx="2020" formatCode="General">
                  <c:v>3.03</c:v>
                </c:pt>
                <c:pt idx="2021" formatCode="General">
                  <c:v>3.0314999999999999</c:v>
                </c:pt>
                <c:pt idx="2022" formatCode="General">
                  <c:v>3.0329999999999999</c:v>
                </c:pt>
                <c:pt idx="2023" formatCode="General">
                  <c:v>3.0345</c:v>
                </c:pt>
                <c:pt idx="2024" formatCode="General">
                  <c:v>3.036</c:v>
                </c:pt>
                <c:pt idx="2025" formatCode="General">
                  <c:v>3.0375000000000001</c:v>
                </c:pt>
                <c:pt idx="2026" formatCode="General">
                  <c:v>3.0390000000000001</c:v>
                </c:pt>
                <c:pt idx="2027" formatCode="General">
                  <c:v>3.0405000000000002</c:v>
                </c:pt>
                <c:pt idx="2028" formatCode="General">
                  <c:v>3.0419999999999998</c:v>
                </c:pt>
                <c:pt idx="2029" formatCode="General">
                  <c:v>3.0434999999999999</c:v>
                </c:pt>
                <c:pt idx="2030" formatCode="General">
                  <c:v>3.0449999999999999</c:v>
                </c:pt>
                <c:pt idx="2031" formatCode="General">
                  <c:v>3.0465</c:v>
                </c:pt>
                <c:pt idx="2032" formatCode="General">
                  <c:v>3.048</c:v>
                </c:pt>
                <c:pt idx="2033" formatCode="General">
                  <c:v>3.0495000000000001</c:v>
                </c:pt>
                <c:pt idx="2034" formatCode="General">
                  <c:v>3.0510000000000002</c:v>
                </c:pt>
                <c:pt idx="2035" formatCode="General">
                  <c:v>3.0525000000000002</c:v>
                </c:pt>
                <c:pt idx="2036" formatCode="General">
                  <c:v>3.0539999999999998</c:v>
                </c:pt>
                <c:pt idx="2037" formatCode="General">
                  <c:v>3.0554999999999999</c:v>
                </c:pt>
                <c:pt idx="2038" formatCode="General">
                  <c:v>3.0569999999999999</c:v>
                </c:pt>
                <c:pt idx="2039" formatCode="General">
                  <c:v>3.0585</c:v>
                </c:pt>
                <c:pt idx="2040" formatCode="General">
                  <c:v>3.06</c:v>
                </c:pt>
                <c:pt idx="2041" formatCode="General">
                  <c:v>3.0615000000000001</c:v>
                </c:pt>
                <c:pt idx="2042" formatCode="General">
                  <c:v>3.0630000000000002</c:v>
                </c:pt>
                <c:pt idx="2043" formatCode="General">
                  <c:v>3.0644999999999998</c:v>
                </c:pt>
                <c:pt idx="2044" formatCode="General">
                  <c:v>3.0659999999999998</c:v>
                </c:pt>
                <c:pt idx="2045" formatCode="General">
                  <c:v>3.0674999999999999</c:v>
                </c:pt>
                <c:pt idx="2046" formatCode="General">
                  <c:v>3.069</c:v>
                </c:pt>
                <c:pt idx="2047" formatCode="General">
                  <c:v>3.0705</c:v>
                </c:pt>
                <c:pt idx="2048" formatCode="General">
                  <c:v>3.0720000000000001</c:v>
                </c:pt>
                <c:pt idx="2049" formatCode="General">
                  <c:v>3.0735000000000001</c:v>
                </c:pt>
                <c:pt idx="2050" formatCode="General">
                  <c:v>3.0750000000000002</c:v>
                </c:pt>
                <c:pt idx="2051" formatCode="General">
                  <c:v>3.0764999999999998</c:v>
                </c:pt>
                <c:pt idx="2052" formatCode="General">
                  <c:v>3.0779999999999998</c:v>
                </c:pt>
                <c:pt idx="2053" formatCode="General">
                  <c:v>3.0794999999999999</c:v>
                </c:pt>
                <c:pt idx="2054" formatCode="General">
                  <c:v>3.081</c:v>
                </c:pt>
                <c:pt idx="2055" formatCode="General">
                  <c:v>3.0825</c:v>
                </c:pt>
                <c:pt idx="2056" formatCode="General">
                  <c:v>3.0840000000000001</c:v>
                </c:pt>
                <c:pt idx="2057" formatCode="General">
                  <c:v>3.0855000000000001</c:v>
                </c:pt>
                <c:pt idx="2058" formatCode="General">
                  <c:v>3.0870000000000002</c:v>
                </c:pt>
                <c:pt idx="2059" formatCode="General">
                  <c:v>3.0884999999999998</c:v>
                </c:pt>
                <c:pt idx="2060" formatCode="General">
                  <c:v>3.09</c:v>
                </c:pt>
                <c:pt idx="2061" formatCode="General">
                  <c:v>3.0914999999999999</c:v>
                </c:pt>
                <c:pt idx="2062" formatCode="General">
                  <c:v>3.093</c:v>
                </c:pt>
                <c:pt idx="2063" formatCode="General">
                  <c:v>3.0945</c:v>
                </c:pt>
                <c:pt idx="2064" formatCode="General">
                  <c:v>3.0960000000000001</c:v>
                </c:pt>
                <c:pt idx="2065" formatCode="General">
                  <c:v>3.0975000000000001</c:v>
                </c:pt>
                <c:pt idx="2066" formatCode="General">
                  <c:v>3.0990000000000002</c:v>
                </c:pt>
                <c:pt idx="2067" formatCode="General">
                  <c:v>3.1004999999999998</c:v>
                </c:pt>
                <c:pt idx="2068" formatCode="General">
                  <c:v>3.1019999999999999</c:v>
                </c:pt>
                <c:pt idx="2069" formatCode="General">
                  <c:v>3.1034999999999999</c:v>
                </c:pt>
                <c:pt idx="2070" formatCode="General">
                  <c:v>3.105</c:v>
                </c:pt>
                <c:pt idx="2071" formatCode="General">
                  <c:v>3.1065</c:v>
                </c:pt>
                <c:pt idx="2072" formatCode="General">
                  <c:v>3.1080000000000001</c:v>
                </c:pt>
                <c:pt idx="2073" formatCode="General">
                  <c:v>3.1095000000000002</c:v>
                </c:pt>
                <c:pt idx="2074" formatCode="General">
                  <c:v>3.1110000000000002</c:v>
                </c:pt>
                <c:pt idx="2075" formatCode="General">
                  <c:v>3.1124999999999998</c:v>
                </c:pt>
                <c:pt idx="2076" formatCode="General">
                  <c:v>3.1139999999999999</c:v>
                </c:pt>
                <c:pt idx="2077" formatCode="General">
                  <c:v>3.1154999999999999</c:v>
                </c:pt>
                <c:pt idx="2078" formatCode="General">
                  <c:v>3.117</c:v>
                </c:pt>
                <c:pt idx="2079" formatCode="General">
                  <c:v>3.1185</c:v>
                </c:pt>
                <c:pt idx="2080" formatCode="General">
                  <c:v>3.12</c:v>
                </c:pt>
                <c:pt idx="2081" formatCode="General">
                  <c:v>3.1215000000000002</c:v>
                </c:pt>
                <c:pt idx="2082" formatCode="General">
                  <c:v>3.1230000000000002</c:v>
                </c:pt>
                <c:pt idx="2083" formatCode="General">
                  <c:v>3.1244999999999998</c:v>
                </c:pt>
                <c:pt idx="2084" formatCode="General">
                  <c:v>3.1259999999999999</c:v>
                </c:pt>
                <c:pt idx="2085" formatCode="General">
                  <c:v>3.1274999999999999</c:v>
                </c:pt>
                <c:pt idx="2086" formatCode="General">
                  <c:v>3.129</c:v>
                </c:pt>
                <c:pt idx="2087" formatCode="General">
                  <c:v>3.1305000000000001</c:v>
                </c:pt>
                <c:pt idx="2088" formatCode="General">
                  <c:v>3.1320000000000001</c:v>
                </c:pt>
                <c:pt idx="2089" formatCode="General">
                  <c:v>3.1335000000000002</c:v>
                </c:pt>
                <c:pt idx="2090" formatCode="General">
                  <c:v>3.1349999999999998</c:v>
                </c:pt>
                <c:pt idx="2091" formatCode="General">
                  <c:v>3.1364999999999998</c:v>
                </c:pt>
                <c:pt idx="2092" formatCode="General">
                  <c:v>3.1379999999999999</c:v>
                </c:pt>
                <c:pt idx="2093" formatCode="General">
                  <c:v>3.1395</c:v>
                </c:pt>
                <c:pt idx="2094" formatCode="General">
                  <c:v>3.141</c:v>
                </c:pt>
                <c:pt idx="2095" formatCode="General">
                  <c:v>3.1425000000000001</c:v>
                </c:pt>
                <c:pt idx="2096" formatCode="General">
                  <c:v>3.1440000000000001</c:v>
                </c:pt>
                <c:pt idx="2097" formatCode="General">
                  <c:v>3.1455000000000002</c:v>
                </c:pt>
                <c:pt idx="2098" formatCode="General">
                  <c:v>3.1469999999999998</c:v>
                </c:pt>
                <c:pt idx="2099" formatCode="General">
                  <c:v>3.1484999999999999</c:v>
                </c:pt>
                <c:pt idx="2100" formatCode="General">
                  <c:v>3.15</c:v>
                </c:pt>
                <c:pt idx="2101" formatCode="General">
                  <c:v>3.1515</c:v>
                </c:pt>
                <c:pt idx="2102" formatCode="General">
                  <c:v>3.153</c:v>
                </c:pt>
                <c:pt idx="2103" formatCode="General">
                  <c:v>3.1545000000000001</c:v>
                </c:pt>
                <c:pt idx="2104" formatCode="General">
                  <c:v>3.1560000000000001</c:v>
                </c:pt>
                <c:pt idx="2105" formatCode="General">
                  <c:v>3.1575000000000002</c:v>
                </c:pt>
                <c:pt idx="2106" formatCode="General">
                  <c:v>3.1589999999999998</c:v>
                </c:pt>
                <c:pt idx="2107" formatCode="General">
                  <c:v>3.1604999999999999</c:v>
                </c:pt>
                <c:pt idx="2108" formatCode="General">
                  <c:v>3.1619999999999999</c:v>
                </c:pt>
                <c:pt idx="2109" formatCode="General">
                  <c:v>3.1635</c:v>
                </c:pt>
                <c:pt idx="2110" formatCode="General">
                  <c:v>3.165</c:v>
                </c:pt>
                <c:pt idx="2111" formatCode="General">
                  <c:v>3.1665000000000001</c:v>
                </c:pt>
                <c:pt idx="2112" formatCode="General">
                  <c:v>3.1680000000000001</c:v>
                </c:pt>
                <c:pt idx="2113" formatCode="General">
                  <c:v>3.1695000000000002</c:v>
                </c:pt>
                <c:pt idx="2114" formatCode="General">
                  <c:v>3.1709999999999998</c:v>
                </c:pt>
                <c:pt idx="2115" formatCode="General">
                  <c:v>3.1724999999999999</c:v>
                </c:pt>
                <c:pt idx="2116" formatCode="General">
                  <c:v>3.1739999999999999</c:v>
                </c:pt>
                <c:pt idx="2117" formatCode="General">
                  <c:v>3.1755</c:v>
                </c:pt>
                <c:pt idx="2118" formatCode="General">
                  <c:v>3.177</c:v>
                </c:pt>
                <c:pt idx="2119" formatCode="General">
                  <c:v>3.1785000000000001</c:v>
                </c:pt>
                <c:pt idx="2120" formatCode="General">
                  <c:v>3.18</c:v>
                </c:pt>
                <c:pt idx="2121" formatCode="General">
                  <c:v>3.1815000000000002</c:v>
                </c:pt>
                <c:pt idx="2122" formatCode="General">
                  <c:v>3.1829999999999998</c:v>
                </c:pt>
                <c:pt idx="2123" formatCode="General">
                  <c:v>3.1844999999999999</c:v>
                </c:pt>
                <c:pt idx="2124" formatCode="General">
                  <c:v>3.1859999999999999</c:v>
                </c:pt>
                <c:pt idx="2125" formatCode="General">
                  <c:v>3.1875</c:v>
                </c:pt>
                <c:pt idx="2126" formatCode="General">
                  <c:v>3.1890000000000001</c:v>
                </c:pt>
                <c:pt idx="2127" formatCode="General">
                  <c:v>3.1905000000000001</c:v>
                </c:pt>
                <c:pt idx="2128" formatCode="General">
                  <c:v>3.1920000000000002</c:v>
                </c:pt>
                <c:pt idx="2129" formatCode="General">
                  <c:v>3.1934999999999998</c:v>
                </c:pt>
                <c:pt idx="2130" formatCode="General">
                  <c:v>3.1949999999999998</c:v>
                </c:pt>
                <c:pt idx="2131" formatCode="General">
                  <c:v>3.1964999999999999</c:v>
                </c:pt>
                <c:pt idx="2132" formatCode="General">
                  <c:v>3.198</c:v>
                </c:pt>
                <c:pt idx="2133" formatCode="General">
                  <c:v>3.1995</c:v>
                </c:pt>
                <c:pt idx="2134" formatCode="General">
                  <c:v>3.2010000000000001</c:v>
                </c:pt>
                <c:pt idx="2135" formatCode="General">
                  <c:v>3.2025000000000001</c:v>
                </c:pt>
                <c:pt idx="2136" formatCode="General">
                  <c:v>3.2040000000000002</c:v>
                </c:pt>
                <c:pt idx="2137" formatCode="General">
                  <c:v>3.2054999999999998</c:v>
                </c:pt>
                <c:pt idx="2138" formatCode="General">
                  <c:v>3.2069999999999999</c:v>
                </c:pt>
                <c:pt idx="2139" formatCode="General">
                  <c:v>3.2084999999999999</c:v>
                </c:pt>
                <c:pt idx="2140" formatCode="General">
                  <c:v>3.21</c:v>
                </c:pt>
                <c:pt idx="2141" formatCode="General">
                  <c:v>3.2115</c:v>
                </c:pt>
                <c:pt idx="2142" formatCode="General">
                  <c:v>3.2130000000000001</c:v>
                </c:pt>
                <c:pt idx="2143" formatCode="General">
                  <c:v>3.2145000000000001</c:v>
                </c:pt>
                <c:pt idx="2144" formatCode="General">
                  <c:v>3.2160000000000002</c:v>
                </c:pt>
                <c:pt idx="2145" formatCode="General">
                  <c:v>3.2174999999999998</c:v>
                </c:pt>
                <c:pt idx="2146" formatCode="General">
                  <c:v>3.2189999999999999</c:v>
                </c:pt>
                <c:pt idx="2147" formatCode="General">
                  <c:v>3.2204999999999999</c:v>
                </c:pt>
                <c:pt idx="2148" formatCode="General">
                  <c:v>3.222</c:v>
                </c:pt>
                <c:pt idx="2149" formatCode="General">
                  <c:v>3.2235</c:v>
                </c:pt>
                <c:pt idx="2150" formatCode="General">
                  <c:v>3.2250000000000001</c:v>
                </c:pt>
                <c:pt idx="2151" formatCode="General">
                  <c:v>3.2265000000000001</c:v>
                </c:pt>
                <c:pt idx="2152" formatCode="General">
                  <c:v>3.2280000000000002</c:v>
                </c:pt>
                <c:pt idx="2153" formatCode="General">
                  <c:v>3.2294999999999998</c:v>
                </c:pt>
                <c:pt idx="2154" formatCode="General">
                  <c:v>3.2309999999999999</c:v>
                </c:pt>
                <c:pt idx="2155" formatCode="General">
                  <c:v>3.2324999999999999</c:v>
                </c:pt>
                <c:pt idx="2156" formatCode="General">
                  <c:v>3.234</c:v>
                </c:pt>
                <c:pt idx="2157" formatCode="General">
                  <c:v>3.2355</c:v>
                </c:pt>
                <c:pt idx="2158" formatCode="General">
                  <c:v>3.2370000000000001</c:v>
                </c:pt>
                <c:pt idx="2159" formatCode="General">
                  <c:v>3.2385000000000002</c:v>
                </c:pt>
                <c:pt idx="2160" formatCode="General">
                  <c:v>3.24</c:v>
                </c:pt>
                <c:pt idx="2161" formatCode="General">
                  <c:v>3.2414999999999998</c:v>
                </c:pt>
                <c:pt idx="2162" formatCode="General">
                  <c:v>3.2429999999999999</c:v>
                </c:pt>
                <c:pt idx="2163" formatCode="General">
                  <c:v>3.2444999999999999</c:v>
                </c:pt>
                <c:pt idx="2164" formatCode="General">
                  <c:v>3.246</c:v>
                </c:pt>
                <c:pt idx="2165" formatCode="General">
                  <c:v>3.2475000000000001</c:v>
                </c:pt>
                <c:pt idx="2166" formatCode="General">
                  <c:v>3.2490000000000001</c:v>
                </c:pt>
                <c:pt idx="2167" formatCode="General">
                  <c:v>3.2505000000000002</c:v>
                </c:pt>
                <c:pt idx="2168" formatCode="General">
                  <c:v>3.2519999999999998</c:v>
                </c:pt>
                <c:pt idx="2169" formatCode="General">
                  <c:v>3.2534999999999998</c:v>
                </c:pt>
                <c:pt idx="2170" formatCode="General">
                  <c:v>3.2549999999999999</c:v>
                </c:pt>
                <c:pt idx="2171" formatCode="General">
                  <c:v>3.2565</c:v>
                </c:pt>
                <c:pt idx="2172" formatCode="General">
                  <c:v>3.258</c:v>
                </c:pt>
                <c:pt idx="2173" formatCode="General">
                  <c:v>3.2595000000000001</c:v>
                </c:pt>
                <c:pt idx="2174" formatCode="General">
                  <c:v>3.2610000000000001</c:v>
                </c:pt>
                <c:pt idx="2175" formatCode="General">
                  <c:v>3.2625000000000002</c:v>
                </c:pt>
                <c:pt idx="2176" formatCode="General">
                  <c:v>3.2639999999999998</c:v>
                </c:pt>
                <c:pt idx="2177" formatCode="General">
                  <c:v>3.2654999999999998</c:v>
                </c:pt>
                <c:pt idx="2178" formatCode="General">
                  <c:v>3.2669999999999999</c:v>
                </c:pt>
                <c:pt idx="2179" formatCode="General">
                  <c:v>3.2685</c:v>
                </c:pt>
                <c:pt idx="2180" formatCode="General">
                  <c:v>3.27</c:v>
                </c:pt>
                <c:pt idx="2181" formatCode="General">
                  <c:v>3.2715000000000001</c:v>
                </c:pt>
                <c:pt idx="2182" formatCode="General">
                  <c:v>3.2730000000000001</c:v>
                </c:pt>
                <c:pt idx="2183" formatCode="General">
                  <c:v>3.2745000000000002</c:v>
                </c:pt>
                <c:pt idx="2184" formatCode="General">
                  <c:v>3.2759999999999998</c:v>
                </c:pt>
                <c:pt idx="2185" formatCode="General">
                  <c:v>3.2774999999999999</c:v>
                </c:pt>
                <c:pt idx="2186" formatCode="General">
                  <c:v>3.2789999999999999</c:v>
                </c:pt>
                <c:pt idx="2187" formatCode="General">
                  <c:v>3.2805</c:v>
                </c:pt>
                <c:pt idx="2188" formatCode="General">
                  <c:v>3.282</c:v>
                </c:pt>
                <c:pt idx="2189" formatCode="General">
                  <c:v>3.2835000000000001</c:v>
                </c:pt>
                <c:pt idx="2190" formatCode="General">
                  <c:v>3.2850000000000001</c:v>
                </c:pt>
                <c:pt idx="2191" formatCode="General">
                  <c:v>3.2865000000000002</c:v>
                </c:pt>
                <c:pt idx="2192" formatCode="General">
                  <c:v>3.2879999999999998</c:v>
                </c:pt>
                <c:pt idx="2193" formatCode="General">
                  <c:v>3.2894999999999999</c:v>
                </c:pt>
                <c:pt idx="2194" formatCode="General">
                  <c:v>3.2909999999999999</c:v>
                </c:pt>
                <c:pt idx="2195" formatCode="General">
                  <c:v>3.2925</c:v>
                </c:pt>
                <c:pt idx="2196" formatCode="General">
                  <c:v>3.294</c:v>
                </c:pt>
                <c:pt idx="2197" formatCode="General">
                  <c:v>3.2955000000000001</c:v>
                </c:pt>
                <c:pt idx="2198" formatCode="General">
                  <c:v>3.2970000000000002</c:v>
                </c:pt>
                <c:pt idx="2199" formatCode="General">
                  <c:v>3.2985000000000002</c:v>
                </c:pt>
                <c:pt idx="2200" formatCode="General">
                  <c:v>3.3</c:v>
                </c:pt>
                <c:pt idx="2201" formatCode="General">
                  <c:v>3.3014999999999999</c:v>
                </c:pt>
                <c:pt idx="2202" formatCode="General">
                  <c:v>3.3029999999999999</c:v>
                </c:pt>
                <c:pt idx="2203" formatCode="General">
                  <c:v>3.3045</c:v>
                </c:pt>
                <c:pt idx="2204" formatCode="General">
                  <c:v>3.306</c:v>
                </c:pt>
                <c:pt idx="2205" formatCode="General">
                  <c:v>3.3075000000000001</c:v>
                </c:pt>
                <c:pt idx="2206" formatCode="General">
                  <c:v>3.3090000000000002</c:v>
                </c:pt>
                <c:pt idx="2207" formatCode="General">
                  <c:v>3.3105000000000002</c:v>
                </c:pt>
                <c:pt idx="2208" formatCode="General">
                  <c:v>3.3119999999999998</c:v>
                </c:pt>
                <c:pt idx="2209" formatCode="General">
                  <c:v>3.3134999999999999</c:v>
                </c:pt>
                <c:pt idx="2210" formatCode="General">
                  <c:v>3.3149999999999999</c:v>
                </c:pt>
                <c:pt idx="2211" formatCode="General">
                  <c:v>3.3165</c:v>
                </c:pt>
                <c:pt idx="2212" formatCode="General">
                  <c:v>3.3180000000000001</c:v>
                </c:pt>
                <c:pt idx="2213" formatCode="General">
                  <c:v>3.3195000000000001</c:v>
                </c:pt>
                <c:pt idx="2214" formatCode="General">
                  <c:v>3.3210000000000002</c:v>
                </c:pt>
                <c:pt idx="2215" formatCode="General">
                  <c:v>3.3224999999999998</c:v>
                </c:pt>
                <c:pt idx="2216" formatCode="General">
                  <c:v>3.3239999999999998</c:v>
                </c:pt>
                <c:pt idx="2217" formatCode="General">
                  <c:v>3.3254999999999999</c:v>
                </c:pt>
                <c:pt idx="2218" formatCode="General">
                  <c:v>3.327</c:v>
                </c:pt>
                <c:pt idx="2219" formatCode="General">
                  <c:v>3.3285</c:v>
                </c:pt>
                <c:pt idx="2220" formatCode="General">
                  <c:v>3.33</c:v>
                </c:pt>
                <c:pt idx="2221" formatCode="General">
                  <c:v>3.3315000000000001</c:v>
                </c:pt>
                <c:pt idx="2222" formatCode="General">
                  <c:v>3.3330000000000002</c:v>
                </c:pt>
                <c:pt idx="2223" formatCode="General">
                  <c:v>3.3344999999999998</c:v>
                </c:pt>
                <c:pt idx="2224" formatCode="General">
                  <c:v>3.3359999999999999</c:v>
                </c:pt>
                <c:pt idx="2225" formatCode="General">
                  <c:v>3.3374999999999999</c:v>
                </c:pt>
                <c:pt idx="2226" formatCode="General">
                  <c:v>3.339</c:v>
                </c:pt>
                <c:pt idx="2227" formatCode="General">
                  <c:v>3.3405</c:v>
                </c:pt>
                <c:pt idx="2228" formatCode="General">
                  <c:v>3.3420000000000001</c:v>
                </c:pt>
                <c:pt idx="2229" formatCode="General">
                  <c:v>3.3435000000000001</c:v>
                </c:pt>
                <c:pt idx="2230" formatCode="General">
                  <c:v>3.3450000000000002</c:v>
                </c:pt>
                <c:pt idx="2231" formatCode="General">
                  <c:v>3.3464999999999998</c:v>
                </c:pt>
                <c:pt idx="2232" formatCode="General">
                  <c:v>3.3479999999999999</c:v>
                </c:pt>
                <c:pt idx="2233" formatCode="General">
                  <c:v>3.3494999999999999</c:v>
                </c:pt>
                <c:pt idx="2234" formatCode="General">
                  <c:v>3.351</c:v>
                </c:pt>
                <c:pt idx="2235" formatCode="General">
                  <c:v>3.3525</c:v>
                </c:pt>
                <c:pt idx="2236" formatCode="General">
                  <c:v>3.3540000000000001</c:v>
                </c:pt>
                <c:pt idx="2237" formatCode="General">
                  <c:v>3.3555000000000001</c:v>
                </c:pt>
                <c:pt idx="2238" formatCode="General">
                  <c:v>3.3570000000000002</c:v>
                </c:pt>
                <c:pt idx="2239" formatCode="General">
                  <c:v>3.3584999999999998</c:v>
                </c:pt>
                <c:pt idx="2240" formatCode="General">
                  <c:v>3.36</c:v>
                </c:pt>
                <c:pt idx="2241" formatCode="General">
                  <c:v>3.3614999999999999</c:v>
                </c:pt>
                <c:pt idx="2242" formatCode="General">
                  <c:v>3.363</c:v>
                </c:pt>
                <c:pt idx="2243" formatCode="General">
                  <c:v>3.3645</c:v>
                </c:pt>
                <c:pt idx="2244" formatCode="General">
                  <c:v>3.3660000000000001</c:v>
                </c:pt>
                <c:pt idx="2245" formatCode="General">
                  <c:v>3.3675000000000002</c:v>
                </c:pt>
                <c:pt idx="2246" formatCode="General">
                  <c:v>3.3690000000000002</c:v>
                </c:pt>
                <c:pt idx="2247" formatCode="General">
                  <c:v>3.3704999999999998</c:v>
                </c:pt>
                <c:pt idx="2248" formatCode="General">
                  <c:v>3.3719999999999999</c:v>
                </c:pt>
                <c:pt idx="2249" formatCode="General">
                  <c:v>3.3734999999999999</c:v>
                </c:pt>
                <c:pt idx="2250" formatCode="General">
                  <c:v>3.375</c:v>
                </c:pt>
                <c:pt idx="2251" formatCode="General">
                  <c:v>3.3765000000000001</c:v>
                </c:pt>
                <c:pt idx="2252" formatCode="General">
                  <c:v>3.3780000000000001</c:v>
                </c:pt>
                <c:pt idx="2253" formatCode="General">
                  <c:v>3.3795000000000002</c:v>
                </c:pt>
                <c:pt idx="2254" formatCode="General">
                  <c:v>3.3809999999999998</c:v>
                </c:pt>
                <c:pt idx="2255" formatCode="General">
                  <c:v>3.3824999999999998</c:v>
                </c:pt>
                <c:pt idx="2256" formatCode="General">
                  <c:v>3.3839999999999999</c:v>
                </c:pt>
                <c:pt idx="2257" formatCode="General">
                  <c:v>3.3855</c:v>
                </c:pt>
                <c:pt idx="2258" formatCode="General">
                  <c:v>3.387</c:v>
                </c:pt>
                <c:pt idx="2259" formatCode="General">
                  <c:v>3.3885000000000001</c:v>
                </c:pt>
                <c:pt idx="2260" formatCode="General">
                  <c:v>3.39</c:v>
                </c:pt>
                <c:pt idx="2261" formatCode="General">
                  <c:v>3.3915000000000002</c:v>
                </c:pt>
                <c:pt idx="2262" formatCode="General">
                  <c:v>3.3929999999999998</c:v>
                </c:pt>
                <c:pt idx="2263" formatCode="General">
                  <c:v>3.3944999999999999</c:v>
                </c:pt>
                <c:pt idx="2264" formatCode="General">
                  <c:v>3.3959999999999999</c:v>
                </c:pt>
                <c:pt idx="2265" formatCode="General">
                  <c:v>3.3975</c:v>
                </c:pt>
                <c:pt idx="2266" formatCode="General">
                  <c:v>3.399</c:v>
                </c:pt>
                <c:pt idx="2267" formatCode="General">
                  <c:v>3.4005000000000001</c:v>
                </c:pt>
                <c:pt idx="2268" formatCode="General">
                  <c:v>3.4020000000000001</c:v>
                </c:pt>
                <c:pt idx="2269" formatCode="General">
                  <c:v>3.4035000000000002</c:v>
                </c:pt>
                <c:pt idx="2270" formatCode="General">
                  <c:v>3.4049999999999998</c:v>
                </c:pt>
                <c:pt idx="2271" formatCode="General">
                  <c:v>3.4064999999999999</c:v>
                </c:pt>
                <c:pt idx="2272" formatCode="General">
                  <c:v>3.4079999999999999</c:v>
                </c:pt>
                <c:pt idx="2273" formatCode="General">
                  <c:v>3.4095</c:v>
                </c:pt>
                <c:pt idx="2274" formatCode="General">
                  <c:v>3.411</c:v>
                </c:pt>
                <c:pt idx="2275" formatCode="General">
                  <c:v>3.4125000000000001</c:v>
                </c:pt>
                <c:pt idx="2276" formatCode="General">
                  <c:v>3.4140000000000001</c:v>
                </c:pt>
                <c:pt idx="2277" formatCode="General">
                  <c:v>3.4155000000000002</c:v>
                </c:pt>
                <c:pt idx="2278" formatCode="General">
                  <c:v>3.4169999999999998</c:v>
                </c:pt>
                <c:pt idx="2279" formatCode="General">
                  <c:v>3.4184999999999999</c:v>
                </c:pt>
                <c:pt idx="2280" formatCode="General">
                  <c:v>3.42</c:v>
                </c:pt>
                <c:pt idx="2281" formatCode="General">
                  <c:v>3.4215</c:v>
                </c:pt>
                <c:pt idx="2282" formatCode="General">
                  <c:v>3.423</c:v>
                </c:pt>
                <c:pt idx="2283" formatCode="General">
                  <c:v>3.4245000000000001</c:v>
                </c:pt>
                <c:pt idx="2284" formatCode="General">
                  <c:v>3.4260000000000002</c:v>
                </c:pt>
                <c:pt idx="2285" formatCode="General">
                  <c:v>3.4275000000000002</c:v>
                </c:pt>
                <c:pt idx="2286" formatCode="General">
                  <c:v>3.4289999999999998</c:v>
                </c:pt>
                <c:pt idx="2287" formatCode="General">
                  <c:v>3.4304999999999999</c:v>
                </c:pt>
                <c:pt idx="2288" formatCode="General">
                  <c:v>3.4319999999999999</c:v>
                </c:pt>
                <c:pt idx="2289" formatCode="General">
                  <c:v>3.4335</c:v>
                </c:pt>
                <c:pt idx="2290" formatCode="General">
                  <c:v>3.4350000000000001</c:v>
                </c:pt>
                <c:pt idx="2291" formatCode="General">
                  <c:v>3.4365000000000001</c:v>
                </c:pt>
                <c:pt idx="2292" formatCode="General">
                  <c:v>3.4380000000000002</c:v>
                </c:pt>
                <c:pt idx="2293" formatCode="General">
                  <c:v>3.4394999999999998</c:v>
                </c:pt>
                <c:pt idx="2294" formatCode="General">
                  <c:v>3.4409999999999998</c:v>
                </c:pt>
                <c:pt idx="2295" formatCode="General">
                  <c:v>3.4424999999999999</c:v>
                </c:pt>
                <c:pt idx="2296" formatCode="General">
                  <c:v>3.444</c:v>
                </c:pt>
                <c:pt idx="2297" formatCode="General">
                  <c:v>3.4455</c:v>
                </c:pt>
                <c:pt idx="2298" formatCode="General">
                  <c:v>3.4470000000000001</c:v>
                </c:pt>
                <c:pt idx="2299" formatCode="General">
                  <c:v>3.4485000000000001</c:v>
                </c:pt>
                <c:pt idx="2300" formatCode="General">
                  <c:v>3.45</c:v>
                </c:pt>
                <c:pt idx="2301" formatCode="General">
                  <c:v>3.4514999999999998</c:v>
                </c:pt>
                <c:pt idx="2302" formatCode="General">
                  <c:v>3.4529999999999998</c:v>
                </c:pt>
                <c:pt idx="2303" formatCode="General">
                  <c:v>3.4544999999999999</c:v>
                </c:pt>
                <c:pt idx="2304" formatCode="General">
                  <c:v>3.456</c:v>
                </c:pt>
                <c:pt idx="2305" formatCode="General">
                  <c:v>3.4575</c:v>
                </c:pt>
                <c:pt idx="2306" formatCode="General">
                  <c:v>3.4590000000000001</c:v>
                </c:pt>
                <c:pt idx="2307" formatCode="General">
                  <c:v>3.4605000000000001</c:v>
                </c:pt>
                <c:pt idx="2308" formatCode="General">
                  <c:v>3.4620000000000002</c:v>
                </c:pt>
                <c:pt idx="2309" formatCode="General">
                  <c:v>3.4634999999999998</c:v>
                </c:pt>
                <c:pt idx="2310" formatCode="General">
                  <c:v>3.4649999999999999</c:v>
                </c:pt>
                <c:pt idx="2311" formatCode="General">
                  <c:v>3.4664999999999999</c:v>
                </c:pt>
                <c:pt idx="2312" formatCode="General">
                  <c:v>3.468</c:v>
                </c:pt>
                <c:pt idx="2313" formatCode="General">
                  <c:v>3.4695</c:v>
                </c:pt>
                <c:pt idx="2314" formatCode="General">
                  <c:v>3.4710000000000001</c:v>
                </c:pt>
                <c:pt idx="2315" formatCode="General">
                  <c:v>3.4725000000000001</c:v>
                </c:pt>
                <c:pt idx="2316" formatCode="General">
                  <c:v>3.4740000000000002</c:v>
                </c:pt>
                <c:pt idx="2317" formatCode="General">
                  <c:v>3.4754999999999998</c:v>
                </c:pt>
                <c:pt idx="2318" formatCode="General">
                  <c:v>3.4769999999999999</c:v>
                </c:pt>
                <c:pt idx="2319" formatCode="General">
                  <c:v>3.4784999999999999</c:v>
                </c:pt>
                <c:pt idx="2320" formatCode="General">
                  <c:v>3.48</c:v>
                </c:pt>
                <c:pt idx="2321" formatCode="General">
                  <c:v>3.4815</c:v>
                </c:pt>
                <c:pt idx="2322" formatCode="General">
                  <c:v>3.4830000000000001</c:v>
                </c:pt>
                <c:pt idx="2323" formatCode="General">
                  <c:v>3.4845000000000002</c:v>
                </c:pt>
                <c:pt idx="2324" formatCode="General">
                  <c:v>3.4860000000000002</c:v>
                </c:pt>
                <c:pt idx="2325" formatCode="General">
                  <c:v>3.4874999999999998</c:v>
                </c:pt>
                <c:pt idx="2326" formatCode="General">
                  <c:v>3.4889999999999999</c:v>
                </c:pt>
                <c:pt idx="2327" formatCode="General">
                  <c:v>3.4904999999999999</c:v>
                </c:pt>
                <c:pt idx="2328" formatCode="General">
                  <c:v>3.492</c:v>
                </c:pt>
                <c:pt idx="2329" formatCode="General">
                  <c:v>3.4935</c:v>
                </c:pt>
                <c:pt idx="2330" formatCode="General">
                  <c:v>3.4950000000000001</c:v>
                </c:pt>
                <c:pt idx="2331" formatCode="General">
                  <c:v>3.4965000000000002</c:v>
                </c:pt>
                <c:pt idx="2332" formatCode="General">
                  <c:v>3.4980000000000002</c:v>
                </c:pt>
                <c:pt idx="2333" formatCode="General">
                  <c:v>3.4994999999999998</c:v>
                </c:pt>
                <c:pt idx="2334" formatCode="General">
                  <c:v>3.5009999999999999</c:v>
                </c:pt>
                <c:pt idx="2335" formatCode="General">
                  <c:v>3.5024999999999999</c:v>
                </c:pt>
                <c:pt idx="2336" formatCode="General">
                  <c:v>3.504</c:v>
                </c:pt>
                <c:pt idx="2337" formatCode="General">
                  <c:v>3.5055000000000001</c:v>
                </c:pt>
                <c:pt idx="2338" formatCode="General">
                  <c:v>3.5070000000000001</c:v>
                </c:pt>
                <c:pt idx="2339" formatCode="General">
                  <c:v>3.5085000000000002</c:v>
                </c:pt>
                <c:pt idx="2340" formatCode="General">
                  <c:v>3.51</c:v>
                </c:pt>
                <c:pt idx="2341" formatCode="General">
                  <c:v>3.5114999999999998</c:v>
                </c:pt>
                <c:pt idx="2342" formatCode="General">
                  <c:v>3.5129999999999999</c:v>
                </c:pt>
                <c:pt idx="2343" formatCode="General">
                  <c:v>3.5145</c:v>
                </c:pt>
                <c:pt idx="2344" formatCode="General">
                  <c:v>3.516</c:v>
                </c:pt>
                <c:pt idx="2345" formatCode="General">
                  <c:v>3.5175000000000001</c:v>
                </c:pt>
                <c:pt idx="2346" formatCode="General">
                  <c:v>3.5190000000000001</c:v>
                </c:pt>
                <c:pt idx="2347" formatCode="General">
                  <c:v>3.5205000000000002</c:v>
                </c:pt>
                <c:pt idx="2348" formatCode="General">
                  <c:v>3.5219999999999998</c:v>
                </c:pt>
                <c:pt idx="2349" formatCode="General">
                  <c:v>3.5234999999999999</c:v>
                </c:pt>
                <c:pt idx="2350" formatCode="General">
                  <c:v>3.5249999999999999</c:v>
                </c:pt>
                <c:pt idx="2351" formatCode="General">
                  <c:v>3.5265</c:v>
                </c:pt>
                <c:pt idx="2352" formatCode="General">
                  <c:v>3.528</c:v>
                </c:pt>
                <c:pt idx="2353" formatCode="General">
                  <c:v>3.5295000000000001</c:v>
                </c:pt>
                <c:pt idx="2354" formatCode="General">
                  <c:v>3.5310000000000001</c:v>
                </c:pt>
                <c:pt idx="2355" formatCode="General">
                  <c:v>3.5325000000000002</c:v>
                </c:pt>
                <c:pt idx="2356" formatCode="General">
                  <c:v>3.5339999999999998</c:v>
                </c:pt>
                <c:pt idx="2357" formatCode="General">
                  <c:v>3.5354999999999999</c:v>
                </c:pt>
                <c:pt idx="2358" formatCode="General">
                  <c:v>3.5369999999999999</c:v>
                </c:pt>
                <c:pt idx="2359" formatCode="General">
                  <c:v>3.5385</c:v>
                </c:pt>
                <c:pt idx="2360" formatCode="General">
                  <c:v>3.54</c:v>
                </c:pt>
                <c:pt idx="2361" formatCode="General">
                  <c:v>3.5415000000000001</c:v>
                </c:pt>
                <c:pt idx="2362" formatCode="General">
                  <c:v>3.5430000000000001</c:v>
                </c:pt>
                <c:pt idx="2363" formatCode="General">
                  <c:v>3.5445000000000002</c:v>
                </c:pt>
                <c:pt idx="2364" formatCode="General">
                  <c:v>3.5459999999999998</c:v>
                </c:pt>
                <c:pt idx="2365" formatCode="General">
                  <c:v>3.5474999999999999</c:v>
                </c:pt>
                <c:pt idx="2366" formatCode="General">
                  <c:v>3.5489999999999999</c:v>
                </c:pt>
                <c:pt idx="2367" formatCode="General">
                  <c:v>3.5505</c:v>
                </c:pt>
                <c:pt idx="2368" formatCode="General">
                  <c:v>3.552</c:v>
                </c:pt>
                <c:pt idx="2369" formatCode="General">
                  <c:v>3.5535000000000001</c:v>
                </c:pt>
                <c:pt idx="2370" formatCode="General">
                  <c:v>3.5550000000000002</c:v>
                </c:pt>
                <c:pt idx="2371" formatCode="General">
                  <c:v>3.5565000000000002</c:v>
                </c:pt>
                <c:pt idx="2372" formatCode="General">
                  <c:v>3.5579999999999998</c:v>
                </c:pt>
                <c:pt idx="2373" formatCode="General">
                  <c:v>3.5594999999999999</c:v>
                </c:pt>
                <c:pt idx="2374" formatCode="General">
                  <c:v>3.5609999999999999</c:v>
                </c:pt>
                <c:pt idx="2375" formatCode="General">
                  <c:v>3.5625</c:v>
                </c:pt>
                <c:pt idx="2376" formatCode="General">
                  <c:v>3.5640000000000001</c:v>
                </c:pt>
                <c:pt idx="2377" formatCode="General">
                  <c:v>3.5655000000000001</c:v>
                </c:pt>
                <c:pt idx="2378" formatCode="General">
                  <c:v>3.5670000000000002</c:v>
                </c:pt>
                <c:pt idx="2379" formatCode="General">
                  <c:v>3.5684999999999998</c:v>
                </c:pt>
                <c:pt idx="2380" formatCode="General">
                  <c:v>3.57</c:v>
                </c:pt>
                <c:pt idx="2381" formatCode="General">
                  <c:v>3.5714999999999999</c:v>
                </c:pt>
                <c:pt idx="2382" formatCode="General">
                  <c:v>3.573</c:v>
                </c:pt>
                <c:pt idx="2383" formatCode="General">
                  <c:v>3.5745</c:v>
                </c:pt>
                <c:pt idx="2384" formatCode="General">
                  <c:v>3.5760000000000001</c:v>
                </c:pt>
                <c:pt idx="2385" formatCode="General">
                  <c:v>3.5775000000000001</c:v>
                </c:pt>
                <c:pt idx="2386" formatCode="General">
                  <c:v>3.5790000000000002</c:v>
                </c:pt>
                <c:pt idx="2387" formatCode="General">
                  <c:v>3.5804999999999998</c:v>
                </c:pt>
                <c:pt idx="2388" formatCode="General">
                  <c:v>3.5819999999999999</c:v>
                </c:pt>
                <c:pt idx="2389" formatCode="General">
                  <c:v>3.5834999999999999</c:v>
                </c:pt>
                <c:pt idx="2390" formatCode="General">
                  <c:v>3.585</c:v>
                </c:pt>
                <c:pt idx="2391" formatCode="General">
                  <c:v>3.5865</c:v>
                </c:pt>
                <c:pt idx="2392" formatCode="General">
                  <c:v>3.5880000000000001</c:v>
                </c:pt>
                <c:pt idx="2393" formatCode="General">
                  <c:v>3.5895000000000001</c:v>
                </c:pt>
                <c:pt idx="2394" formatCode="General">
                  <c:v>3.5910000000000002</c:v>
                </c:pt>
                <c:pt idx="2395" formatCode="General">
                  <c:v>3.5924999999999998</c:v>
                </c:pt>
                <c:pt idx="2396" formatCode="General">
                  <c:v>3.5939999999999999</c:v>
                </c:pt>
                <c:pt idx="2397" formatCode="General">
                  <c:v>3.5954999999999999</c:v>
                </c:pt>
                <c:pt idx="2398" formatCode="General">
                  <c:v>3.597</c:v>
                </c:pt>
                <c:pt idx="2399" formatCode="General">
                  <c:v>3.5985</c:v>
                </c:pt>
                <c:pt idx="2400" formatCode="General">
                  <c:v>3.6</c:v>
                </c:pt>
                <c:pt idx="2401" formatCode="General">
                  <c:v>3.6015000000000001</c:v>
                </c:pt>
                <c:pt idx="2402" formatCode="General">
                  <c:v>3.6030000000000002</c:v>
                </c:pt>
                <c:pt idx="2403" formatCode="General">
                  <c:v>3.6044999999999998</c:v>
                </c:pt>
                <c:pt idx="2404" formatCode="General">
                  <c:v>3.6059999999999999</c:v>
                </c:pt>
                <c:pt idx="2405" formatCode="General">
                  <c:v>3.6074999999999999</c:v>
                </c:pt>
                <c:pt idx="2406" formatCode="General">
                  <c:v>3.609</c:v>
                </c:pt>
                <c:pt idx="2407" formatCode="General">
                  <c:v>3.6105</c:v>
                </c:pt>
                <c:pt idx="2408" formatCode="General">
                  <c:v>3.6120000000000001</c:v>
                </c:pt>
                <c:pt idx="2409" formatCode="General">
                  <c:v>3.6135000000000002</c:v>
                </c:pt>
                <c:pt idx="2410" formatCode="General">
                  <c:v>3.6150000000000002</c:v>
                </c:pt>
                <c:pt idx="2411" formatCode="General">
                  <c:v>3.6164999999999998</c:v>
                </c:pt>
                <c:pt idx="2412" formatCode="General">
                  <c:v>3.6179999999999999</c:v>
                </c:pt>
                <c:pt idx="2413" formatCode="General">
                  <c:v>3.6194999999999999</c:v>
                </c:pt>
                <c:pt idx="2414" formatCode="General">
                  <c:v>3.621</c:v>
                </c:pt>
                <c:pt idx="2415" formatCode="General">
                  <c:v>3.6225000000000001</c:v>
                </c:pt>
                <c:pt idx="2416" formatCode="General">
                  <c:v>3.6240000000000001</c:v>
                </c:pt>
                <c:pt idx="2417" formatCode="General">
                  <c:v>3.6255000000000002</c:v>
                </c:pt>
                <c:pt idx="2418" formatCode="General">
                  <c:v>3.6269999999999998</c:v>
                </c:pt>
                <c:pt idx="2419" formatCode="General">
                  <c:v>3.6284999999999998</c:v>
                </c:pt>
                <c:pt idx="2420" formatCode="General">
                  <c:v>3.63</c:v>
                </c:pt>
                <c:pt idx="2421" formatCode="General">
                  <c:v>3.6315</c:v>
                </c:pt>
                <c:pt idx="2422" formatCode="General">
                  <c:v>3.633</c:v>
                </c:pt>
                <c:pt idx="2423" formatCode="General">
                  <c:v>3.6345000000000001</c:v>
                </c:pt>
                <c:pt idx="2424" formatCode="General">
                  <c:v>3.6360000000000001</c:v>
                </c:pt>
                <c:pt idx="2425" formatCode="General">
                  <c:v>3.6375000000000002</c:v>
                </c:pt>
                <c:pt idx="2426" formatCode="General">
                  <c:v>3.6389999999999998</c:v>
                </c:pt>
                <c:pt idx="2427" formatCode="General">
                  <c:v>3.6404999999999998</c:v>
                </c:pt>
                <c:pt idx="2428" formatCode="General">
                  <c:v>3.6419999999999999</c:v>
                </c:pt>
                <c:pt idx="2429" formatCode="General">
                  <c:v>3.6435</c:v>
                </c:pt>
                <c:pt idx="2430" formatCode="General">
                  <c:v>3.645</c:v>
                </c:pt>
                <c:pt idx="2431" formatCode="General">
                  <c:v>3.6465000000000001</c:v>
                </c:pt>
                <c:pt idx="2432" formatCode="General">
                  <c:v>3.6480000000000001</c:v>
                </c:pt>
                <c:pt idx="2433" formatCode="General">
                  <c:v>3.6495000000000002</c:v>
                </c:pt>
                <c:pt idx="2434" formatCode="General">
                  <c:v>3.6509999999999998</c:v>
                </c:pt>
                <c:pt idx="2435" formatCode="General">
                  <c:v>3.6524999999999999</c:v>
                </c:pt>
                <c:pt idx="2436" formatCode="General">
                  <c:v>3.6539999999999999</c:v>
                </c:pt>
                <c:pt idx="2437" formatCode="General">
                  <c:v>3.6555</c:v>
                </c:pt>
                <c:pt idx="2438" formatCode="General">
                  <c:v>3.657</c:v>
                </c:pt>
                <c:pt idx="2439" formatCode="General">
                  <c:v>3.6585000000000001</c:v>
                </c:pt>
                <c:pt idx="2440" formatCode="General">
                  <c:v>3.66</c:v>
                </c:pt>
                <c:pt idx="2441" formatCode="General">
                  <c:v>3.6615000000000002</c:v>
                </c:pt>
                <c:pt idx="2442" formatCode="General">
                  <c:v>3.6629999999999998</c:v>
                </c:pt>
                <c:pt idx="2443" formatCode="General">
                  <c:v>3.6644999999999999</c:v>
                </c:pt>
                <c:pt idx="2444" formatCode="General">
                  <c:v>3.6659999999999999</c:v>
                </c:pt>
                <c:pt idx="2445" formatCode="General">
                  <c:v>3.6675</c:v>
                </c:pt>
                <c:pt idx="2446" formatCode="General">
                  <c:v>3.669</c:v>
                </c:pt>
                <c:pt idx="2447" formatCode="General">
                  <c:v>3.6705000000000001</c:v>
                </c:pt>
                <c:pt idx="2448" formatCode="General">
                  <c:v>3.6720000000000002</c:v>
                </c:pt>
                <c:pt idx="2449" formatCode="General">
                  <c:v>3.6735000000000002</c:v>
                </c:pt>
                <c:pt idx="2450" formatCode="General">
                  <c:v>3.6749999999999998</c:v>
                </c:pt>
                <c:pt idx="2451" formatCode="General">
                  <c:v>3.6764999999999999</c:v>
                </c:pt>
                <c:pt idx="2452" formatCode="General">
                  <c:v>3.6779999999999999</c:v>
                </c:pt>
                <c:pt idx="2453" formatCode="General">
                  <c:v>3.6795</c:v>
                </c:pt>
                <c:pt idx="2454" formatCode="General">
                  <c:v>3.681</c:v>
                </c:pt>
                <c:pt idx="2455" formatCode="General">
                  <c:v>3.6825000000000001</c:v>
                </c:pt>
                <c:pt idx="2456" formatCode="General">
                  <c:v>3.6840000000000002</c:v>
                </c:pt>
                <c:pt idx="2457" formatCode="General">
                  <c:v>3.6855000000000002</c:v>
                </c:pt>
                <c:pt idx="2458" formatCode="General">
                  <c:v>3.6869999999999998</c:v>
                </c:pt>
                <c:pt idx="2459" formatCode="General">
                  <c:v>3.6884999999999999</c:v>
                </c:pt>
                <c:pt idx="2460" formatCode="General">
                  <c:v>3.69</c:v>
                </c:pt>
                <c:pt idx="2461" formatCode="General">
                  <c:v>3.6915</c:v>
                </c:pt>
                <c:pt idx="2462" formatCode="General">
                  <c:v>3.6930000000000001</c:v>
                </c:pt>
                <c:pt idx="2463" formatCode="General">
                  <c:v>3.6945000000000001</c:v>
                </c:pt>
                <c:pt idx="2464" formatCode="General">
                  <c:v>3.6960000000000002</c:v>
                </c:pt>
                <c:pt idx="2465" formatCode="General">
                  <c:v>3.6974999999999998</c:v>
                </c:pt>
                <c:pt idx="2466" formatCode="General">
                  <c:v>3.6989999999999998</c:v>
                </c:pt>
                <c:pt idx="2467" formatCode="General">
                  <c:v>3.7004999999999999</c:v>
                </c:pt>
                <c:pt idx="2468" formatCode="General">
                  <c:v>3.702</c:v>
                </c:pt>
                <c:pt idx="2469" formatCode="General">
                  <c:v>3.7035</c:v>
                </c:pt>
                <c:pt idx="2470" formatCode="General">
                  <c:v>3.7050000000000001</c:v>
                </c:pt>
                <c:pt idx="2471" formatCode="General">
                  <c:v>3.7065000000000001</c:v>
                </c:pt>
                <c:pt idx="2472" formatCode="General">
                  <c:v>3.7080000000000002</c:v>
                </c:pt>
                <c:pt idx="2473" formatCode="General">
                  <c:v>3.7094999999999998</c:v>
                </c:pt>
                <c:pt idx="2474" formatCode="General">
                  <c:v>3.7109999999999999</c:v>
                </c:pt>
                <c:pt idx="2475" formatCode="General">
                  <c:v>3.7124999999999999</c:v>
                </c:pt>
                <c:pt idx="2476" formatCode="General">
                  <c:v>3.714</c:v>
                </c:pt>
                <c:pt idx="2477" formatCode="General">
                  <c:v>3.7155</c:v>
                </c:pt>
                <c:pt idx="2478" formatCode="General">
                  <c:v>3.7170000000000001</c:v>
                </c:pt>
                <c:pt idx="2479" formatCode="General">
                  <c:v>3.7185000000000001</c:v>
                </c:pt>
                <c:pt idx="2480" formatCode="General">
                  <c:v>3.72</c:v>
                </c:pt>
                <c:pt idx="2481" formatCode="General">
                  <c:v>3.7214999999999998</c:v>
                </c:pt>
                <c:pt idx="2482" formatCode="General">
                  <c:v>3.7229999999999999</c:v>
                </c:pt>
                <c:pt idx="2483" formatCode="General">
                  <c:v>3.7244999999999999</c:v>
                </c:pt>
                <c:pt idx="2484" formatCode="General">
                  <c:v>3.726</c:v>
                </c:pt>
                <c:pt idx="2485" formatCode="General">
                  <c:v>3.7275</c:v>
                </c:pt>
                <c:pt idx="2486" formatCode="General">
                  <c:v>3.7290000000000001</c:v>
                </c:pt>
                <c:pt idx="2487" formatCode="General">
                  <c:v>3.7305000000000001</c:v>
                </c:pt>
                <c:pt idx="2488" formatCode="General">
                  <c:v>3.7320000000000002</c:v>
                </c:pt>
                <c:pt idx="2489" formatCode="General">
                  <c:v>3.7334999999999998</c:v>
                </c:pt>
                <c:pt idx="2490" formatCode="General">
                  <c:v>3.7349999999999999</c:v>
                </c:pt>
                <c:pt idx="2491" formatCode="General">
                  <c:v>3.7364999999999999</c:v>
                </c:pt>
                <c:pt idx="2492" formatCode="General">
                  <c:v>3.738</c:v>
                </c:pt>
                <c:pt idx="2493" formatCode="General">
                  <c:v>3.7395</c:v>
                </c:pt>
                <c:pt idx="2494" formatCode="General">
                  <c:v>3.7410000000000001</c:v>
                </c:pt>
                <c:pt idx="2495" formatCode="General">
                  <c:v>3.7425000000000002</c:v>
                </c:pt>
                <c:pt idx="2496" formatCode="General">
                  <c:v>3.7440000000000002</c:v>
                </c:pt>
                <c:pt idx="2497" formatCode="General">
                  <c:v>3.7454999999999998</c:v>
                </c:pt>
                <c:pt idx="2498" formatCode="General">
                  <c:v>3.7469999999999999</c:v>
                </c:pt>
                <c:pt idx="2499" formatCode="General">
                  <c:v>3.7484999999999999</c:v>
                </c:pt>
                <c:pt idx="2500" formatCode="General">
                  <c:v>3.75</c:v>
                </c:pt>
                <c:pt idx="2501" formatCode="General">
                  <c:v>3.7515000000000001</c:v>
                </c:pt>
                <c:pt idx="2502" formatCode="General">
                  <c:v>3.7530000000000001</c:v>
                </c:pt>
                <c:pt idx="2503" formatCode="General">
                  <c:v>3.7545000000000002</c:v>
                </c:pt>
                <c:pt idx="2504" formatCode="General">
                  <c:v>3.7559999999999998</c:v>
                </c:pt>
                <c:pt idx="2505" formatCode="General">
                  <c:v>3.7574999999999998</c:v>
                </c:pt>
                <c:pt idx="2506" formatCode="General">
                  <c:v>3.7589999999999999</c:v>
                </c:pt>
                <c:pt idx="2507" formatCode="General">
                  <c:v>3.7605</c:v>
                </c:pt>
                <c:pt idx="2508" formatCode="General">
                  <c:v>3.762</c:v>
                </c:pt>
                <c:pt idx="2509" formatCode="General">
                  <c:v>3.7635000000000001</c:v>
                </c:pt>
                <c:pt idx="2510" formatCode="General">
                  <c:v>3.7650000000000001</c:v>
                </c:pt>
                <c:pt idx="2511" formatCode="General">
                  <c:v>3.7665000000000002</c:v>
                </c:pt>
                <c:pt idx="2512" formatCode="General">
                  <c:v>3.7679999999999998</c:v>
                </c:pt>
                <c:pt idx="2513" formatCode="General">
                  <c:v>3.7694999999999999</c:v>
                </c:pt>
                <c:pt idx="2514" formatCode="General">
                  <c:v>3.7709999999999999</c:v>
                </c:pt>
                <c:pt idx="2515" formatCode="General">
                  <c:v>3.7725</c:v>
                </c:pt>
                <c:pt idx="2516" formatCode="General">
                  <c:v>3.774</c:v>
                </c:pt>
                <c:pt idx="2517" formatCode="General">
                  <c:v>3.7755000000000001</c:v>
                </c:pt>
                <c:pt idx="2518" formatCode="General">
                  <c:v>3.7770000000000001</c:v>
                </c:pt>
                <c:pt idx="2519" formatCode="General">
                  <c:v>3.7785000000000002</c:v>
                </c:pt>
                <c:pt idx="2520" formatCode="General">
                  <c:v>3.78</c:v>
                </c:pt>
                <c:pt idx="2521" formatCode="General">
                  <c:v>3.7814999999999999</c:v>
                </c:pt>
                <c:pt idx="2522" formatCode="General">
                  <c:v>3.7829999999999999</c:v>
                </c:pt>
                <c:pt idx="2523" formatCode="General">
                  <c:v>3.7845</c:v>
                </c:pt>
                <c:pt idx="2524" formatCode="General">
                  <c:v>3.786</c:v>
                </c:pt>
                <c:pt idx="2525" formatCode="General">
                  <c:v>3.7875000000000001</c:v>
                </c:pt>
                <c:pt idx="2526" formatCode="General">
                  <c:v>3.7890000000000001</c:v>
                </c:pt>
                <c:pt idx="2527" formatCode="General">
                  <c:v>3.7905000000000002</c:v>
                </c:pt>
                <c:pt idx="2528" formatCode="General">
                  <c:v>3.7919999999999998</c:v>
                </c:pt>
                <c:pt idx="2529" formatCode="General">
                  <c:v>3.7934999999999999</c:v>
                </c:pt>
                <c:pt idx="2530" formatCode="General">
                  <c:v>3.7949999999999999</c:v>
                </c:pt>
                <c:pt idx="2531" formatCode="General">
                  <c:v>3.7965</c:v>
                </c:pt>
                <c:pt idx="2532" formatCode="General">
                  <c:v>3.798</c:v>
                </c:pt>
                <c:pt idx="2533" formatCode="General">
                  <c:v>3.7995000000000001</c:v>
                </c:pt>
                <c:pt idx="2534" formatCode="General">
                  <c:v>3.8010000000000002</c:v>
                </c:pt>
                <c:pt idx="2535" formatCode="General">
                  <c:v>3.8025000000000002</c:v>
                </c:pt>
                <c:pt idx="2536" formatCode="General">
                  <c:v>3.8039999999999998</c:v>
                </c:pt>
                <c:pt idx="2537" formatCode="General">
                  <c:v>3.8054999999999999</c:v>
                </c:pt>
                <c:pt idx="2538" formatCode="General">
                  <c:v>3.8069999999999999</c:v>
                </c:pt>
                <c:pt idx="2539" formatCode="General">
                  <c:v>3.8085</c:v>
                </c:pt>
                <c:pt idx="2540" formatCode="General">
                  <c:v>3.81</c:v>
                </c:pt>
                <c:pt idx="2541" formatCode="General">
                  <c:v>3.8115000000000001</c:v>
                </c:pt>
                <c:pt idx="2542" formatCode="General">
                  <c:v>3.8130000000000002</c:v>
                </c:pt>
                <c:pt idx="2543" formatCode="General">
                  <c:v>3.8144999999999998</c:v>
                </c:pt>
                <c:pt idx="2544" formatCode="General">
                  <c:v>3.8159999999999998</c:v>
                </c:pt>
                <c:pt idx="2545" formatCode="General">
                  <c:v>3.8174999999999999</c:v>
                </c:pt>
                <c:pt idx="2546" formatCode="General">
                  <c:v>3.819</c:v>
                </c:pt>
                <c:pt idx="2547" formatCode="General">
                  <c:v>3.8205</c:v>
                </c:pt>
                <c:pt idx="2548" formatCode="General">
                  <c:v>3.8220000000000001</c:v>
                </c:pt>
                <c:pt idx="2549" formatCode="General">
                  <c:v>3.8235000000000001</c:v>
                </c:pt>
                <c:pt idx="2550" formatCode="General">
                  <c:v>3.8250000000000002</c:v>
                </c:pt>
                <c:pt idx="2551" formatCode="General">
                  <c:v>3.8264999999999998</c:v>
                </c:pt>
                <c:pt idx="2552" formatCode="General">
                  <c:v>3.8279999999999998</c:v>
                </c:pt>
                <c:pt idx="2553" formatCode="General">
                  <c:v>3.8294999999999999</c:v>
                </c:pt>
                <c:pt idx="2554" formatCode="General">
                  <c:v>3.831</c:v>
                </c:pt>
                <c:pt idx="2555" formatCode="General">
                  <c:v>3.8325</c:v>
                </c:pt>
                <c:pt idx="2556" formatCode="General">
                  <c:v>3.8340000000000001</c:v>
                </c:pt>
                <c:pt idx="2557" formatCode="General">
                  <c:v>3.8355000000000001</c:v>
                </c:pt>
                <c:pt idx="2558" formatCode="General">
                  <c:v>3.8370000000000002</c:v>
                </c:pt>
                <c:pt idx="2559" formatCode="General">
                  <c:v>3.8384999999999998</c:v>
                </c:pt>
                <c:pt idx="2560" formatCode="General">
                  <c:v>3.84</c:v>
                </c:pt>
                <c:pt idx="2561" formatCode="General">
                  <c:v>3.8414999999999999</c:v>
                </c:pt>
                <c:pt idx="2562" formatCode="General">
                  <c:v>3.843</c:v>
                </c:pt>
                <c:pt idx="2563" formatCode="General">
                  <c:v>3.8445</c:v>
                </c:pt>
                <c:pt idx="2564" formatCode="General">
                  <c:v>3.8460000000000001</c:v>
                </c:pt>
                <c:pt idx="2565" formatCode="General">
                  <c:v>3.8475000000000001</c:v>
                </c:pt>
                <c:pt idx="2566" formatCode="General">
                  <c:v>3.8490000000000002</c:v>
                </c:pt>
                <c:pt idx="2567" formatCode="General">
                  <c:v>3.8504999999999998</c:v>
                </c:pt>
                <c:pt idx="2568" formatCode="General">
                  <c:v>3.8519999999999999</c:v>
                </c:pt>
                <c:pt idx="2569" formatCode="General">
                  <c:v>3.8534999999999999</c:v>
                </c:pt>
                <c:pt idx="2570" formatCode="General">
                  <c:v>3.855</c:v>
                </c:pt>
                <c:pt idx="2571" formatCode="General">
                  <c:v>3.8565</c:v>
                </c:pt>
                <c:pt idx="2572" formatCode="General">
                  <c:v>3.8580000000000001</c:v>
                </c:pt>
                <c:pt idx="2573" formatCode="General">
                  <c:v>3.8595000000000002</c:v>
                </c:pt>
                <c:pt idx="2574" formatCode="General">
                  <c:v>3.8610000000000002</c:v>
                </c:pt>
                <c:pt idx="2575" formatCode="General">
                  <c:v>3.8624999999999998</c:v>
                </c:pt>
                <c:pt idx="2576" formatCode="General">
                  <c:v>3.8639999999999999</c:v>
                </c:pt>
                <c:pt idx="2577" formatCode="General">
                  <c:v>3.8654999999999999</c:v>
                </c:pt>
                <c:pt idx="2578" formatCode="General">
                  <c:v>3.867</c:v>
                </c:pt>
                <c:pt idx="2579" formatCode="General">
                  <c:v>3.8685</c:v>
                </c:pt>
                <c:pt idx="2580" formatCode="General">
                  <c:v>3.87</c:v>
                </c:pt>
                <c:pt idx="2581" formatCode="General">
                  <c:v>3.8715000000000002</c:v>
                </c:pt>
                <c:pt idx="2582" formatCode="General">
                  <c:v>3.8730000000000002</c:v>
                </c:pt>
                <c:pt idx="2583" formatCode="General">
                  <c:v>3.8744999999999998</c:v>
                </c:pt>
                <c:pt idx="2584" formatCode="General">
                  <c:v>3.8759999999999999</c:v>
                </c:pt>
                <c:pt idx="2585" formatCode="General">
                  <c:v>3.8774999999999999</c:v>
                </c:pt>
                <c:pt idx="2586" formatCode="General">
                  <c:v>3.879</c:v>
                </c:pt>
                <c:pt idx="2587" formatCode="General">
                  <c:v>3.8805000000000001</c:v>
                </c:pt>
                <c:pt idx="2588" formatCode="General">
                  <c:v>3.8820000000000001</c:v>
                </c:pt>
                <c:pt idx="2589" formatCode="General">
                  <c:v>3.8835000000000002</c:v>
                </c:pt>
                <c:pt idx="2590" formatCode="General">
                  <c:v>3.8849999999999998</c:v>
                </c:pt>
                <c:pt idx="2591" formatCode="General">
                  <c:v>3.8864999999999998</c:v>
                </c:pt>
                <c:pt idx="2592" formatCode="General">
                  <c:v>3.8879999999999999</c:v>
                </c:pt>
                <c:pt idx="2593" formatCode="General">
                  <c:v>3.8895</c:v>
                </c:pt>
                <c:pt idx="2594" formatCode="General">
                  <c:v>3.891</c:v>
                </c:pt>
                <c:pt idx="2595" formatCode="General">
                  <c:v>3.8925000000000001</c:v>
                </c:pt>
                <c:pt idx="2596" formatCode="General">
                  <c:v>3.8940000000000001</c:v>
                </c:pt>
                <c:pt idx="2597" formatCode="General">
                  <c:v>3.8955000000000002</c:v>
                </c:pt>
                <c:pt idx="2598" formatCode="General">
                  <c:v>3.8969999999999998</c:v>
                </c:pt>
                <c:pt idx="2599" formatCode="General">
                  <c:v>3.8984999999999999</c:v>
                </c:pt>
                <c:pt idx="2600" formatCode="General">
                  <c:v>3.9</c:v>
                </c:pt>
                <c:pt idx="2601" formatCode="General">
                  <c:v>3.9015</c:v>
                </c:pt>
                <c:pt idx="2602" formatCode="General">
                  <c:v>3.903</c:v>
                </c:pt>
                <c:pt idx="2603" formatCode="General">
                  <c:v>3.9045000000000001</c:v>
                </c:pt>
                <c:pt idx="2604" formatCode="General">
                  <c:v>3.9060000000000001</c:v>
                </c:pt>
                <c:pt idx="2605" formatCode="General">
                  <c:v>3.9075000000000002</c:v>
                </c:pt>
                <c:pt idx="2606" formatCode="General">
                  <c:v>3.9089999999999998</c:v>
                </c:pt>
                <c:pt idx="2607" formatCode="General">
                  <c:v>3.9104999999999999</c:v>
                </c:pt>
                <c:pt idx="2608" formatCode="General">
                  <c:v>3.9119999999999999</c:v>
                </c:pt>
                <c:pt idx="2609" formatCode="General">
                  <c:v>3.9135</c:v>
                </c:pt>
                <c:pt idx="2610" formatCode="General">
                  <c:v>3.915</c:v>
                </c:pt>
                <c:pt idx="2611" formatCode="General">
                  <c:v>3.9165000000000001</c:v>
                </c:pt>
                <c:pt idx="2612" formatCode="General">
                  <c:v>3.9180000000000001</c:v>
                </c:pt>
                <c:pt idx="2613" formatCode="General">
                  <c:v>3.9195000000000002</c:v>
                </c:pt>
                <c:pt idx="2614" formatCode="General">
                  <c:v>3.9209999999999998</c:v>
                </c:pt>
                <c:pt idx="2615" formatCode="General">
                  <c:v>3.9224999999999999</c:v>
                </c:pt>
                <c:pt idx="2616" formatCode="General">
                  <c:v>3.9239999999999999</c:v>
                </c:pt>
                <c:pt idx="2617" formatCode="General">
                  <c:v>3.9255</c:v>
                </c:pt>
                <c:pt idx="2618" formatCode="General">
                  <c:v>3.927</c:v>
                </c:pt>
                <c:pt idx="2619" formatCode="General">
                  <c:v>3.9285000000000001</c:v>
                </c:pt>
                <c:pt idx="2620" formatCode="General">
                  <c:v>3.93</c:v>
                </c:pt>
                <c:pt idx="2621" formatCode="General">
                  <c:v>3.9315000000000002</c:v>
                </c:pt>
                <c:pt idx="2622" formatCode="General">
                  <c:v>3.9329999999999998</c:v>
                </c:pt>
                <c:pt idx="2623" formatCode="General">
                  <c:v>3.9344999999999999</c:v>
                </c:pt>
                <c:pt idx="2624" formatCode="General">
                  <c:v>3.9359999999999999</c:v>
                </c:pt>
                <c:pt idx="2625" formatCode="General">
                  <c:v>3.9375</c:v>
                </c:pt>
                <c:pt idx="2626" formatCode="General">
                  <c:v>3.9390000000000001</c:v>
                </c:pt>
                <c:pt idx="2627" formatCode="General">
                  <c:v>3.9405000000000001</c:v>
                </c:pt>
                <c:pt idx="2628" formatCode="General">
                  <c:v>3.9420000000000002</c:v>
                </c:pt>
                <c:pt idx="2629" formatCode="General">
                  <c:v>3.9434999999999998</c:v>
                </c:pt>
                <c:pt idx="2630" formatCode="General">
                  <c:v>3.9449999999999998</c:v>
                </c:pt>
                <c:pt idx="2631" formatCode="General">
                  <c:v>3.9464999999999999</c:v>
                </c:pt>
                <c:pt idx="2632" formatCode="General">
                  <c:v>3.948</c:v>
                </c:pt>
                <c:pt idx="2633" formatCode="General">
                  <c:v>3.9495</c:v>
                </c:pt>
                <c:pt idx="2634" formatCode="General">
                  <c:v>3.9510000000000001</c:v>
                </c:pt>
                <c:pt idx="2635" formatCode="General">
                  <c:v>3.9525000000000001</c:v>
                </c:pt>
                <c:pt idx="2636" formatCode="General">
                  <c:v>3.9540000000000002</c:v>
                </c:pt>
                <c:pt idx="2637" formatCode="General">
                  <c:v>3.9554999999999998</c:v>
                </c:pt>
                <c:pt idx="2638" formatCode="General">
                  <c:v>3.9569999999999999</c:v>
                </c:pt>
                <c:pt idx="2639" formatCode="General">
                  <c:v>3.9584999999999999</c:v>
                </c:pt>
                <c:pt idx="2640" formatCode="General">
                  <c:v>3.96</c:v>
                </c:pt>
                <c:pt idx="2641" formatCode="General">
                  <c:v>3.9615</c:v>
                </c:pt>
                <c:pt idx="2642" formatCode="General">
                  <c:v>3.9630000000000001</c:v>
                </c:pt>
                <c:pt idx="2643" formatCode="General">
                  <c:v>3.9645000000000001</c:v>
                </c:pt>
                <c:pt idx="2644" formatCode="General">
                  <c:v>3.9660000000000002</c:v>
                </c:pt>
                <c:pt idx="2645" formatCode="General">
                  <c:v>3.9674999999999998</c:v>
                </c:pt>
                <c:pt idx="2646" formatCode="General">
                  <c:v>3.9689999999999999</c:v>
                </c:pt>
                <c:pt idx="2647" formatCode="General">
                  <c:v>3.9704999999999999</c:v>
                </c:pt>
                <c:pt idx="2648" formatCode="General">
                  <c:v>3.972</c:v>
                </c:pt>
                <c:pt idx="2649" formatCode="General">
                  <c:v>3.9735</c:v>
                </c:pt>
                <c:pt idx="2650" formatCode="General">
                  <c:v>3.9750000000000001</c:v>
                </c:pt>
                <c:pt idx="2651" formatCode="General">
                  <c:v>3.9765000000000001</c:v>
                </c:pt>
                <c:pt idx="2652" formatCode="General">
                  <c:v>3.9780000000000002</c:v>
                </c:pt>
                <c:pt idx="2653" formatCode="General">
                  <c:v>3.9794999999999998</c:v>
                </c:pt>
                <c:pt idx="2654" formatCode="General">
                  <c:v>3.9809999999999999</c:v>
                </c:pt>
                <c:pt idx="2655" formatCode="General">
                  <c:v>3.9824999999999999</c:v>
                </c:pt>
                <c:pt idx="2656" formatCode="General">
                  <c:v>3.984</c:v>
                </c:pt>
                <c:pt idx="2657" formatCode="General">
                  <c:v>3.9855</c:v>
                </c:pt>
                <c:pt idx="2658" formatCode="General">
                  <c:v>3.9870000000000001</c:v>
                </c:pt>
                <c:pt idx="2659" formatCode="General">
                  <c:v>3.9885000000000002</c:v>
                </c:pt>
                <c:pt idx="2660" formatCode="General">
                  <c:v>3.99</c:v>
                </c:pt>
                <c:pt idx="2661" formatCode="General">
                  <c:v>3.9914999999999998</c:v>
                </c:pt>
                <c:pt idx="2662" formatCode="General">
                  <c:v>3.9929999999999999</c:v>
                </c:pt>
                <c:pt idx="2663" formatCode="General">
                  <c:v>3.9944999999999999</c:v>
                </c:pt>
                <c:pt idx="2664" formatCode="General">
                  <c:v>3.996</c:v>
                </c:pt>
                <c:pt idx="2665" formatCode="General">
                  <c:v>3.9975000000000001</c:v>
                </c:pt>
                <c:pt idx="2666" formatCode="General">
                  <c:v>3.9990000000000001</c:v>
                </c:pt>
                <c:pt idx="2667" formatCode="General">
                  <c:v>4.0004999999999997</c:v>
                </c:pt>
                <c:pt idx="2668" formatCode="General">
                  <c:v>4.0019999999999998</c:v>
                </c:pt>
                <c:pt idx="2669" formatCode="General">
                  <c:v>4.0034999999999998</c:v>
                </c:pt>
                <c:pt idx="2670" formatCode="General">
                  <c:v>4.0049999999999999</c:v>
                </c:pt>
                <c:pt idx="2671" formatCode="General">
                  <c:v>4.0065</c:v>
                </c:pt>
                <c:pt idx="2672" formatCode="General">
                  <c:v>4.008</c:v>
                </c:pt>
                <c:pt idx="2673" formatCode="General">
                  <c:v>4.0095000000000001</c:v>
                </c:pt>
                <c:pt idx="2674" formatCode="General">
                  <c:v>4.0110000000000001</c:v>
                </c:pt>
                <c:pt idx="2675" formatCode="General">
                  <c:v>4.0125000000000002</c:v>
                </c:pt>
                <c:pt idx="2676" formatCode="General">
                  <c:v>4.0140000000000002</c:v>
                </c:pt>
                <c:pt idx="2677" formatCode="General">
                  <c:v>4.0155000000000003</c:v>
                </c:pt>
                <c:pt idx="2678" formatCode="General">
                  <c:v>4.0170000000000003</c:v>
                </c:pt>
                <c:pt idx="2679" formatCode="General">
                  <c:v>4.0185000000000004</c:v>
                </c:pt>
                <c:pt idx="2680" formatCode="General">
                  <c:v>4.0199999999999996</c:v>
                </c:pt>
                <c:pt idx="2681" formatCode="General">
                  <c:v>4.0214999999999996</c:v>
                </c:pt>
                <c:pt idx="2682" formatCode="General">
                  <c:v>4.0229999999999997</c:v>
                </c:pt>
                <c:pt idx="2683" formatCode="General">
                  <c:v>4.0244999999999997</c:v>
                </c:pt>
                <c:pt idx="2684" formatCode="General">
                  <c:v>4.0259999999999998</c:v>
                </c:pt>
                <c:pt idx="2685" formatCode="General">
                  <c:v>4.0274999999999999</c:v>
                </c:pt>
                <c:pt idx="2686" formatCode="General">
                  <c:v>4.0289999999999999</c:v>
                </c:pt>
                <c:pt idx="2687" formatCode="General">
                  <c:v>4.0305</c:v>
                </c:pt>
                <c:pt idx="2688" formatCode="General">
                  <c:v>4.032</c:v>
                </c:pt>
                <c:pt idx="2689" formatCode="General">
                  <c:v>4.0335000000000001</c:v>
                </c:pt>
                <c:pt idx="2690" formatCode="General">
                  <c:v>4.0350000000000001</c:v>
                </c:pt>
                <c:pt idx="2691" formatCode="General">
                  <c:v>4.0365000000000002</c:v>
                </c:pt>
                <c:pt idx="2692" formatCode="General">
                  <c:v>4.0380000000000003</c:v>
                </c:pt>
                <c:pt idx="2693" formatCode="General">
                  <c:v>4.0395000000000003</c:v>
                </c:pt>
                <c:pt idx="2694" formatCode="General">
                  <c:v>4.0410000000000004</c:v>
                </c:pt>
                <c:pt idx="2695" formatCode="General">
                  <c:v>4.0425000000000004</c:v>
                </c:pt>
                <c:pt idx="2696" formatCode="General">
                  <c:v>4.0439999999999996</c:v>
                </c:pt>
                <c:pt idx="2697" formatCode="General">
                  <c:v>4.0454999999999997</c:v>
                </c:pt>
                <c:pt idx="2698" formatCode="General">
                  <c:v>4.0469999999999997</c:v>
                </c:pt>
                <c:pt idx="2699" formatCode="General">
                  <c:v>4.0484999999999998</c:v>
                </c:pt>
                <c:pt idx="2700" formatCode="General">
                  <c:v>4.05</c:v>
                </c:pt>
                <c:pt idx="2701" formatCode="General">
                  <c:v>4.0514999999999999</c:v>
                </c:pt>
                <c:pt idx="2702" formatCode="General">
                  <c:v>4.0529999999999999</c:v>
                </c:pt>
                <c:pt idx="2703" formatCode="General">
                  <c:v>4.0545</c:v>
                </c:pt>
                <c:pt idx="2704" formatCode="General">
                  <c:v>4.056</c:v>
                </c:pt>
                <c:pt idx="2705" formatCode="General">
                  <c:v>4.0575000000000001</c:v>
                </c:pt>
                <c:pt idx="2706" formatCode="General">
                  <c:v>4.0590000000000002</c:v>
                </c:pt>
                <c:pt idx="2707" formatCode="General">
                  <c:v>4.0605000000000002</c:v>
                </c:pt>
                <c:pt idx="2708" formatCode="General">
                  <c:v>4.0620000000000003</c:v>
                </c:pt>
                <c:pt idx="2709" formatCode="General">
                  <c:v>4.0635000000000003</c:v>
                </c:pt>
                <c:pt idx="2710" formatCode="General">
                  <c:v>4.0650000000000004</c:v>
                </c:pt>
                <c:pt idx="2711" formatCode="General">
                  <c:v>4.0664999999999996</c:v>
                </c:pt>
                <c:pt idx="2712" formatCode="General">
                  <c:v>4.0679999999999996</c:v>
                </c:pt>
                <c:pt idx="2713" formatCode="General">
                  <c:v>4.0694999999999997</c:v>
                </c:pt>
                <c:pt idx="2714" formatCode="General">
                  <c:v>4.0709999999999997</c:v>
                </c:pt>
                <c:pt idx="2715" formatCode="General">
                  <c:v>4.0724999999999998</c:v>
                </c:pt>
                <c:pt idx="2716" formatCode="General">
                  <c:v>4.0739999999999998</c:v>
                </c:pt>
                <c:pt idx="2717" formatCode="General">
                  <c:v>4.0754999999999999</c:v>
                </c:pt>
                <c:pt idx="2718" formatCode="General">
                  <c:v>4.077</c:v>
                </c:pt>
                <c:pt idx="2719" formatCode="General">
                  <c:v>4.0785</c:v>
                </c:pt>
                <c:pt idx="2720" formatCode="General">
                  <c:v>4.08</c:v>
                </c:pt>
                <c:pt idx="2721" formatCode="General">
                  <c:v>4.0815000000000001</c:v>
                </c:pt>
                <c:pt idx="2722" formatCode="General">
                  <c:v>4.0830000000000002</c:v>
                </c:pt>
                <c:pt idx="2723" formatCode="General">
                  <c:v>4.0845000000000002</c:v>
                </c:pt>
                <c:pt idx="2724" formatCode="General">
                  <c:v>4.0860000000000003</c:v>
                </c:pt>
                <c:pt idx="2725" formatCode="General">
                  <c:v>4.0875000000000004</c:v>
                </c:pt>
                <c:pt idx="2726" formatCode="General">
                  <c:v>4.0890000000000004</c:v>
                </c:pt>
                <c:pt idx="2727" formatCode="General">
                  <c:v>4.0904999999999996</c:v>
                </c:pt>
                <c:pt idx="2728" formatCode="General">
                  <c:v>4.0919999999999996</c:v>
                </c:pt>
                <c:pt idx="2729" formatCode="General">
                  <c:v>4.0934999999999997</c:v>
                </c:pt>
                <c:pt idx="2730" formatCode="General">
                  <c:v>4.0949999999999998</c:v>
                </c:pt>
                <c:pt idx="2731" formatCode="General">
                  <c:v>4.0964999999999998</c:v>
                </c:pt>
                <c:pt idx="2732" formatCode="General">
                  <c:v>4.0979999999999999</c:v>
                </c:pt>
                <c:pt idx="2733" formatCode="General">
                  <c:v>4.0994999999999999</c:v>
                </c:pt>
                <c:pt idx="2734" formatCode="General">
                  <c:v>4.101</c:v>
                </c:pt>
                <c:pt idx="2735" formatCode="General">
                  <c:v>4.1025</c:v>
                </c:pt>
                <c:pt idx="2736" formatCode="General">
                  <c:v>4.1040000000000001</c:v>
                </c:pt>
                <c:pt idx="2737" formatCode="General">
                  <c:v>4.1055000000000001</c:v>
                </c:pt>
                <c:pt idx="2738" formatCode="General">
                  <c:v>4.1070000000000002</c:v>
                </c:pt>
                <c:pt idx="2739" formatCode="General">
                  <c:v>4.1085000000000003</c:v>
                </c:pt>
                <c:pt idx="2740" formatCode="General">
                  <c:v>4.1100000000000003</c:v>
                </c:pt>
                <c:pt idx="2741" formatCode="General">
                  <c:v>4.1115000000000004</c:v>
                </c:pt>
                <c:pt idx="2742" formatCode="General">
                  <c:v>4.1130000000000004</c:v>
                </c:pt>
                <c:pt idx="2743" formatCode="General">
                  <c:v>4.1144999999999996</c:v>
                </c:pt>
                <c:pt idx="2744" formatCode="General">
                  <c:v>4.1159999999999997</c:v>
                </c:pt>
                <c:pt idx="2745" formatCode="General">
                  <c:v>4.1174999999999997</c:v>
                </c:pt>
                <c:pt idx="2746" formatCode="General">
                  <c:v>4.1189999999999998</c:v>
                </c:pt>
                <c:pt idx="2747" formatCode="General">
                  <c:v>4.1204999999999998</c:v>
                </c:pt>
                <c:pt idx="2748" formatCode="General">
                  <c:v>4.1219999999999999</c:v>
                </c:pt>
                <c:pt idx="2749" formatCode="General">
                  <c:v>4.1234999999999999</c:v>
                </c:pt>
                <c:pt idx="2750" formatCode="General">
                  <c:v>4.125</c:v>
                </c:pt>
                <c:pt idx="2751" formatCode="General">
                  <c:v>4.1265000000000001</c:v>
                </c:pt>
                <c:pt idx="2752" formatCode="General">
                  <c:v>4.1280000000000001</c:v>
                </c:pt>
                <c:pt idx="2753" formatCode="General">
                  <c:v>4.1295000000000002</c:v>
                </c:pt>
                <c:pt idx="2754" formatCode="General">
                  <c:v>4.1310000000000002</c:v>
                </c:pt>
                <c:pt idx="2755" formatCode="General">
                  <c:v>4.1325000000000003</c:v>
                </c:pt>
                <c:pt idx="2756" formatCode="General">
                  <c:v>4.1340000000000003</c:v>
                </c:pt>
                <c:pt idx="2757" formatCode="General">
                  <c:v>4.1355000000000004</c:v>
                </c:pt>
                <c:pt idx="2758" formatCode="General">
                  <c:v>4.1369999999999996</c:v>
                </c:pt>
                <c:pt idx="2759" formatCode="General">
                  <c:v>4.1384999999999996</c:v>
                </c:pt>
                <c:pt idx="2760" formatCode="General">
                  <c:v>4.1399999999999997</c:v>
                </c:pt>
                <c:pt idx="2761" formatCode="General">
                  <c:v>4.1414999999999997</c:v>
                </c:pt>
                <c:pt idx="2762" formatCode="General">
                  <c:v>4.1429999999999998</c:v>
                </c:pt>
                <c:pt idx="2763" formatCode="General">
                  <c:v>4.1444999999999999</c:v>
                </c:pt>
                <c:pt idx="2764" formatCode="General">
                  <c:v>4.1459999999999999</c:v>
                </c:pt>
                <c:pt idx="2765" formatCode="General">
                  <c:v>4.1475</c:v>
                </c:pt>
                <c:pt idx="2766" formatCode="General">
                  <c:v>4.149</c:v>
                </c:pt>
                <c:pt idx="2767" formatCode="General">
                  <c:v>4.1505000000000001</c:v>
                </c:pt>
                <c:pt idx="2768" formatCode="General">
                  <c:v>4.1520000000000001</c:v>
                </c:pt>
                <c:pt idx="2769" formatCode="General">
                  <c:v>4.1535000000000002</c:v>
                </c:pt>
                <c:pt idx="2770" formatCode="General">
                  <c:v>4.1550000000000002</c:v>
                </c:pt>
                <c:pt idx="2771" formatCode="General">
                  <c:v>4.1565000000000003</c:v>
                </c:pt>
                <c:pt idx="2772" formatCode="General">
                  <c:v>4.1580000000000004</c:v>
                </c:pt>
                <c:pt idx="2773" formatCode="General">
                  <c:v>4.1595000000000004</c:v>
                </c:pt>
                <c:pt idx="2774" formatCode="General">
                  <c:v>4.1609999999999996</c:v>
                </c:pt>
                <c:pt idx="2775" formatCode="General">
                  <c:v>4.1624999999999996</c:v>
                </c:pt>
                <c:pt idx="2776" formatCode="General">
                  <c:v>4.1639999999999997</c:v>
                </c:pt>
                <c:pt idx="2777" formatCode="General">
                  <c:v>4.1654999999999998</c:v>
                </c:pt>
                <c:pt idx="2778" formatCode="General">
                  <c:v>4.1669999999999998</c:v>
                </c:pt>
                <c:pt idx="2779" formatCode="General">
                  <c:v>4.1684999999999999</c:v>
                </c:pt>
                <c:pt idx="2780" formatCode="General">
                  <c:v>4.17</c:v>
                </c:pt>
                <c:pt idx="2781" formatCode="General">
                  <c:v>4.1715</c:v>
                </c:pt>
                <c:pt idx="2782" formatCode="General">
                  <c:v>4.173</c:v>
                </c:pt>
                <c:pt idx="2783" formatCode="General">
                  <c:v>4.1745000000000001</c:v>
                </c:pt>
                <c:pt idx="2784" formatCode="General">
                  <c:v>4.1760000000000002</c:v>
                </c:pt>
                <c:pt idx="2785" formatCode="General">
                  <c:v>4.1775000000000002</c:v>
                </c:pt>
                <c:pt idx="2786" formatCode="General">
                  <c:v>4.1790000000000003</c:v>
                </c:pt>
                <c:pt idx="2787" formatCode="General">
                  <c:v>4.1805000000000003</c:v>
                </c:pt>
                <c:pt idx="2788" formatCode="General">
                  <c:v>4.1820000000000004</c:v>
                </c:pt>
                <c:pt idx="2789" formatCode="General">
                  <c:v>4.1835000000000004</c:v>
                </c:pt>
                <c:pt idx="2790" formatCode="General">
                  <c:v>4.1849999999999996</c:v>
                </c:pt>
                <c:pt idx="2791" formatCode="General">
                  <c:v>4.1864999999999997</c:v>
                </c:pt>
                <c:pt idx="2792" formatCode="General">
                  <c:v>4.1879999999999997</c:v>
                </c:pt>
                <c:pt idx="2793" formatCode="General">
                  <c:v>4.1894999999999998</c:v>
                </c:pt>
                <c:pt idx="2794" formatCode="General">
                  <c:v>4.1909999999999998</c:v>
                </c:pt>
                <c:pt idx="2795" formatCode="General">
                  <c:v>4.1924999999999999</c:v>
                </c:pt>
                <c:pt idx="2796" formatCode="General">
                  <c:v>4.194</c:v>
                </c:pt>
                <c:pt idx="2797" formatCode="General">
                  <c:v>4.1955</c:v>
                </c:pt>
                <c:pt idx="2798" formatCode="General">
                  <c:v>4.1970000000000001</c:v>
                </c:pt>
                <c:pt idx="2799" formatCode="General">
                  <c:v>4.1985000000000001</c:v>
                </c:pt>
                <c:pt idx="2800" formatCode="General">
                  <c:v>4.2</c:v>
                </c:pt>
                <c:pt idx="2801" formatCode="General">
                  <c:v>4.2015000000000002</c:v>
                </c:pt>
                <c:pt idx="2802" formatCode="General">
                  <c:v>4.2030000000000003</c:v>
                </c:pt>
                <c:pt idx="2803" formatCode="General">
                  <c:v>4.2045000000000003</c:v>
                </c:pt>
                <c:pt idx="2804" formatCode="General">
                  <c:v>4.2060000000000004</c:v>
                </c:pt>
                <c:pt idx="2805" formatCode="General">
                  <c:v>4.2074999999999996</c:v>
                </c:pt>
                <c:pt idx="2806" formatCode="General">
                  <c:v>4.2089999999999996</c:v>
                </c:pt>
                <c:pt idx="2807" formatCode="General">
                  <c:v>4.2104999999999997</c:v>
                </c:pt>
                <c:pt idx="2808" formatCode="General">
                  <c:v>4.2119999999999997</c:v>
                </c:pt>
                <c:pt idx="2809" formatCode="General">
                  <c:v>4.2134999999999998</c:v>
                </c:pt>
                <c:pt idx="2810" formatCode="General">
                  <c:v>4.2149999999999999</c:v>
                </c:pt>
                <c:pt idx="2811" formatCode="General">
                  <c:v>4.2164999999999999</c:v>
                </c:pt>
                <c:pt idx="2812" formatCode="General">
                  <c:v>4.218</c:v>
                </c:pt>
                <c:pt idx="2813" formatCode="General">
                  <c:v>4.2195</c:v>
                </c:pt>
                <c:pt idx="2814" formatCode="General">
                  <c:v>4.2210000000000001</c:v>
                </c:pt>
                <c:pt idx="2815" formatCode="General">
                  <c:v>4.2225000000000001</c:v>
                </c:pt>
                <c:pt idx="2816" formatCode="General">
                  <c:v>4.2240000000000002</c:v>
                </c:pt>
                <c:pt idx="2817" formatCode="General">
                  <c:v>4.2255000000000003</c:v>
                </c:pt>
                <c:pt idx="2818" formatCode="General">
                  <c:v>4.2270000000000003</c:v>
                </c:pt>
                <c:pt idx="2819" formatCode="General">
                  <c:v>4.2285000000000004</c:v>
                </c:pt>
                <c:pt idx="2820" formatCode="General">
                  <c:v>4.2300000000000004</c:v>
                </c:pt>
                <c:pt idx="2821" formatCode="General">
                  <c:v>4.2314999999999996</c:v>
                </c:pt>
                <c:pt idx="2822" formatCode="General">
                  <c:v>4.2329999999999997</c:v>
                </c:pt>
                <c:pt idx="2823" formatCode="General">
                  <c:v>4.2344999999999997</c:v>
                </c:pt>
                <c:pt idx="2824" formatCode="General">
                  <c:v>4.2359999999999998</c:v>
                </c:pt>
                <c:pt idx="2825" formatCode="General">
                  <c:v>4.2374999999999998</c:v>
                </c:pt>
                <c:pt idx="2826" formatCode="General">
                  <c:v>4.2389999999999999</c:v>
                </c:pt>
                <c:pt idx="2827" formatCode="General">
                  <c:v>4.2404999999999999</c:v>
                </c:pt>
                <c:pt idx="2828" formatCode="General">
                  <c:v>4.242</c:v>
                </c:pt>
                <c:pt idx="2829" formatCode="General">
                  <c:v>4.2435</c:v>
                </c:pt>
                <c:pt idx="2830" formatCode="General">
                  <c:v>4.2450000000000001</c:v>
                </c:pt>
                <c:pt idx="2831" formatCode="General">
                  <c:v>4.2465000000000002</c:v>
                </c:pt>
                <c:pt idx="2832" formatCode="General">
                  <c:v>4.2480000000000002</c:v>
                </c:pt>
                <c:pt idx="2833" formatCode="General">
                  <c:v>4.2495000000000003</c:v>
                </c:pt>
                <c:pt idx="2834" formatCode="General">
                  <c:v>4.2510000000000003</c:v>
                </c:pt>
                <c:pt idx="2835" formatCode="General">
                  <c:v>4.2525000000000004</c:v>
                </c:pt>
                <c:pt idx="2836" formatCode="General">
                  <c:v>4.2539999999999996</c:v>
                </c:pt>
                <c:pt idx="2837" formatCode="General">
                  <c:v>4.2554999999999996</c:v>
                </c:pt>
                <c:pt idx="2838" formatCode="General">
                  <c:v>4.2569999999999997</c:v>
                </c:pt>
                <c:pt idx="2839" formatCode="General">
                  <c:v>4.2584999999999997</c:v>
                </c:pt>
                <c:pt idx="2840" formatCode="General">
                  <c:v>4.26</c:v>
                </c:pt>
                <c:pt idx="2841" formatCode="General">
                  <c:v>4.2614999999999998</c:v>
                </c:pt>
                <c:pt idx="2842" formatCode="General">
                  <c:v>4.2629999999999999</c:v>
                </c:pt>
                <c:pt idx="2843" formatCode="General">
                  <c:v>4.2645</c:v>
                </c:pt>
                <c:pt idx="2844" formatCode="General">
                  <c:v>4.266</c:v>
                </c:pt>
                <c:pt idx="2845" formatCode="General">
                  <c:v>4.2675000000000001</c:v>
                </c:pt>
                <c:pt idx="2846" formatCode="General">
                  <c:v>4.2690000000000001</c:v>
                </c:pt>
                <c:pt idx="2847" formatCode="General">
                  <c:v>4.2705000000000002</c:v>
                </c:pt>
                <c:pt idx="2848" formatCode="General">
                  <c:v>4.2720000000000002</c:v>
                </c:pt>
                <c:pt idx="2849" formatCode="General">
                  <c:v>4.2735000000000003</c:v>
                </c:pt>
                <c:pt idx="2850" formatCode="General">
                  <c:v>4.2750000000000004</c:v>
                </c:pt>
                <c:pt idx="2851" formatCode="General">
                  <c:v>4.2765000000000004</c:v>
                </c:pt>
                <c:pt idx="2852" formatCode="General">
                  <c:v>4.2779999999999996</c:v>
                </c:pt>
                <c:pt idx="2853" formatCode="General">
                  <c:v>4.2794999999999996</c:v>
                </c:pt>
                <c:pt idx="2854" formatCode="General">
                  <c:v>4.2809999999999997</c:v>
                </c:pt>
                <c:pt idx="2855" formatCode="General">
                  <c:v>4.2824999999999998</c:v>
                </c:pt>
                <c:pt idx="2856" formatCode="General">
                  <c:v>4.2839999999999998</c:v>
                </c:pt>
                <c:pt idx="2857" formatCode="General">
                  <c:v>4.2854999999999999</c:v>
                </c:pt>
                <c:pt idx="2858" formatCode="General">
                  <c:v>4.2869999999999999</c:v>
                </c:pt>
                <c:pt idx="2859" formatCode="General">
                  <c:v>4.2885</c:v>
                </c:pt>
                <c:pt idx="2860" formatCode="General">
                  <c:v>4.29</c:v>
                </c:pt>
                <c:pt idx="2861" formatCode="General">
                  <c:v>4.2915000000000001</c:v>
                </c:pt>
                <c:pt idx="2862" formatCode="General">
                  <c:v>4.2930000000000001</c:v>
                </c:pt>
                <c:pt idx="2863" formatCode="General">
                  <c:v>4.2945000000000002</c:v>
                </c:pt>
                <c:pt idx="2864" formatCode="General">
                  <c:v>4.2960000000000003</c:v>
                </c:pt>
                <c:pt idx="2865" formatCode="General">
                  <c:v>4.2975000000000003</c:v>
                </c:pt>
                <c:pt idx="2866" formatCode="General">
                  <c:v>4.2990000000000004</c:v>
                </c:pt>
                <c:pt idx="2867" formatCode="General">
                  <c:v>4.3005000000000004</c:v>
                </c:pt>
                <c:pt idx="2868" formatCode="General">
                  <c:v>4.3019999999999996</c:v>
                </c:pt>
                <c:pt idx="2869" formatCode="General">
                  <c:v>4.3034999999999997</c:v>
                </c:pt>
                <c:pt idx="2870" formatCode="General">
                  <c:v>4.3049999999999997</c:v>
                </c:pt>
                <c:pt idx="2871" formatCode="General">
                  <c:v>4.3064999999999998</c:v>
                </c:pt>
                <c:pt idx="2872" formatCode="General">
                  <c:v>4.3079999999999998</c:v>
                </c:pt>
                <c:pt idx="2873" formatCode="General">
                  <c:v>4.3094999999999999</c:v>
                </c:pt>
                <c:pt idx="2874" formatCode="General">
                  <c:v>4.3109999999999999</c:v>
                </c:pt>
                <c:pt idx="2875" formatCode="General">
                  <c:v>4.3125</c:v>
                </c:pt>
                <c:pt idx="2876" formatCode="General">
                  <c:v>4.3140000000000001</c:v>
                </c:pt>
                <c:pt idx="2877" formatCode="General">
                  <c:v>4.3155000000000001</c:v>
                </c:pt>
                <c:pt idx="2878" formatCode="General">
                  <c:v>4.3170000000000002</c:v>
                </c:pt>
                <c:pt idx="2879" formatCode="General">
                  <c:v>4.3185000000000002</c:v>
                </c:pt>
                <c:pt idx="2880" formatCode="General">
                  <c:v>4.32</c:v>
                </c:pt>
                <c:pt idx="2881" formatCode="General">
                  <c:v>4.3215000000000003</c:v>
                </c:pt>
                <c:pt idx="2882" formatCode="General">
                  <c:v>4.3230000000000004</c:v>
                </c:pt>
                <c:pt idx="2883" formatCode="General">
                  <c:v>4.3244999999999996</c:v>
                </c:pt>
                <c:pt idx="2884" formatCode="General">
                  <c:v>4.3259999999999996</c:v>
                </c:pt>
                <c:pt idx="2885" formatCode="General">
                  <c:v>4.3274999999999997</c:v>
                </c:pt>
                <c:pt idx="2886" formatCode="General">
                  <c:v>4.3289999999999997</c:v>
                </c:pt>
                <c:pt idx="2887" formatCode="General">
                  <c:v>4.3304999999999998</c:v>
                </c:pt>
                <c:pt idx="2888" formatCode="General">
                  <c:v>4.3319999999999999</c:v>
                </c:pt>
                <c:pt idx="2889" formatCode="General">
                  <c:v>4.3334999999999999</c:v>
                </c:pt>
                <c:pt idx="2890" formatCode="General">
                  <c:v>4.335</c:v>
                </c:pt>
                <c:pt idx="2891" formatCode="General">
                  <c:v>4.3365</c:v>
                </c:pt>
                <c:pt idx="2892" formatCode="General">
                  <c:v>4.3380000000000001</c:v>
                </c:pt>
                <c:pt idx="2893" formatCode="General">
                  <c:v>4.3395000000000001</c:v>
                </c:pt>
                <c:pt idx="2894" formatCode="General">
                  <c:v>4.3410000000000002</c:v>
                </c:pt>
                <c:pt idx="2895" formatCode="General">
                  <c:v>4.3425000000000002</c:v>
                </c:pt>
                <c:pt idx="2896" formatCode="General">
                  <c:v>4.3440000000000003</c:v>
                </c:pt>
                <c:pt idx="2897" formatCode="General">
                  <c:v>4.3455000000000004</c:v>
                </c:pt>
                <c:pt idx="2898" formatCode="General">
                  <c:v>4.3470000000000004</c:v>
                </c:pt>
                <c:pt idx="2899" formatCode="General">
                  <c:v>4.3484999999999996</c:v>
                </c:pt>
                <c:pt idx="2900" formatCode="General">
                  <c:v>4.3499999999999996</c:v>
                </c:pt>
                <c:pt idx="2901" formatCode="General">
                  <c:v>4.3514999999999997</c:v>
                </c:pt>
                <c:pt idx="2902" formatCode="General">
                  <c:v>4.3529999999999998</c:v>
                </c:pt>
                <c:pt idx="2903" formatCode="General">
                  <c:v>4.3544999999999998</c:v>
                </c:pt>
                <c:pt idx="2904" formatCode="General">
                  <c:v>4.3559999999999999</c:v>
                </c:pt>
                <c:pt idx="2905" formatCode="General">
                  <c:v>4.3574999999999999</c:v>
                </c:pt>
                <c:pt idx="2906" formatCode="General">
                  <c:v>4.359</c:v>
                </c:pt>
                <c:pt idx="2907" formatCode="General">
                  <c:v>4.3605</c:v>
                </c:pt>
                <c:pt idx="2908" formatCode="General">
                  <c:v>4.3620000000000001</c:v>
                </c:pt>
                <c:pt idx="2909" formatCode="General">
                  <c:v>4.3635000000000002</c:v>
                </c:pt>
                <c:pt idx="2910" formatCode="General">
                  <c:v>4.3650000000000002</c:v>
                </c:pt>
                <c:pt idx="2911" formatCode="General">
                  <c:v>4.3665000000000003</c:v>
                </c:pt>
                <c:pt idx="2912" formatCode="General">
                  <c:v>4.3680000000000003</c:v>
                </c:pt>
                <c:pt idx="2913" formatCode="General">
                  <c:v>4.3695000000000004</c:v>
                </c:pt>
                <c:pt idx="2914" formatCode="General">
                  <c:v>4.3710000000000004</c:v>
                </c:pt>
                <c:pt idx="2915" formatCode="General">
                  <c:v>4.3724999999999996</c:v>
                </c:pt>
                <c:pt idx="2916" formatCode="General">
                  <c:v>4.3739999999999997</c:v>
                </c:pt>
                <c:pt idx="2917" formatCode="General">
                  <c:v>4.3754999999999997</c:v>
                </c:pt>
                <c:pt idx="2918" formatCode="General">
                  <c:v>4.3769999999999998</c:v>
                </c:pt>
                <c:pt idx="2919" formatCode="General">
                  <c:v>4.3784999999999998</c:v>
                </c:pt>
                <c:pt idx="2920" formatCode="General">
                  <c:v>4.38</c:v>
                </c:pt>
                <c:pt idx="2921" formatCode="General">
                  <c:v>4.3815</c:v>
                </c:pt>
                <c:pt idx="2922" formatCode="General">
                  <c:v>4.383</c:v>
                </c:pt>
                <c:pt idx="2923" formatCode="General">
                  <c:v>4.3845000000000001</c:v>
                </c:pt>
                <c:pt idx="2924" formatCode="General">
                  <c:v>4.3860000000000001</c:v>
                </c:pt>
                <c:pt idx="2925" formatCode="General">
                  <c:v>4.3875000000000002</c:v>
                </c:pt>
                <c:pt idx="2926" formatCode="General">
                  <c:v>4.3890000000000002</c:v>
                </c:pt>
                <c:pt idx="2927" formatCode="General">
                  <c:v>4.3905000000000003</c:v>
                </c:pt>
                <c:pt idx="2928" formatCode="General">
                  <c:v>4.3920000000000003</c:v>
                </c:pt>
                <c:pt idx="2929" formatCode="General">
                  <c:v>4.3935000000000004</c:v>
                </c:pt>
                <c:pt idx="2930" formatCode="General">
                  <c:v>4.3949999999999996</c:v>
                </c:pt>
                <c:pt idx="2931" formatCode="General">
                  <c:v>4.3964999999999996</c:v>
                </c:pt>
                <c:pt idx="2932" formatCode="General">
                  <c:v>4.3979999999999997</c:v>
                </c:pt>
                <c:pt idx="2933" formatCode="General">
                  <c:v>4.3994999999999997</c:v>
                </c:pt>
                <c:pt idx="2934" formatCode="General">
                  <c:v>4.4009999999999998</c:v>
                </c:pt>
                <c:pt idx="2935" formatCode="General">
                  <c:v>4.4024999999999999</c:v>
                </c:pt>
                <c:pt idx="2936" formatCode="General">
                  <c:v>4.4039999999999999</c:v>
                </c:pt>
                <c:pt idx="2937" formatCode="General">
                  <c:v>4.4055</c:v>
                </c:pt>
                <c:pt idx="2938" formatCode="General">
                  <c:v>4.407</c:v>
                </c:pt>
                <c:pt idx="2939" formatCode="General">
                  <c:v>4.4085000000000001</c:v>
                </c:pt>
                <c:pt idx="2940" formatCode="General">
                  <c:v>4.41</c:v>
                </c:pt>
                <c:pt idx="2941" formatCode="General">
                  <c:v>4.4115000000000002</c:v>
                </c:pt>
                <c:pt idx="2942" formatCode="General">
                  <c:v>4.4130000000000003</c:v>
                </c:pt>
                <c:pt idx="2943" formatCode="General">
                  <c:v>4.4145000000000003</c:v>
                </c:pt>
                <c:pt idx="2944" formatCode="General">
                  <c:v>4.4160000000000004</c:v>
                </c:pt>
                <c:pt idx="2945" formatCode="General">
                  <c:v>4.4175000000000004</c:v>
                </c:pt>
                <c:pt idx="2946" formatCode="General">
                  <c:v>4.4189999999999996</c:v>
                </c:pt>
                <c:pt idx="2947" formatCode="General">
                  <c:v>4.4204999999999997</c:v>
                </c:pt>
                <c:pt idx="2948" formatCode="General">
                  <c:v>4.4219999999999997</c:v>
                </c:pt>
                <c:pt idx="2949" formatCode="General">
                  <c:v>4.4234999999999998</c:v>
                </c:pt>
                <c:pt idx="2950" formatCode="General">
                  <c:v>4.4249999999999998</c:v>
                </c:pt>
                <c:pt idx="2951" formatCode="General">
                  <c:v>4.4264999999999999</c:v>
                </c:pt>
                <c:pt idx="2952" formatCode="General">
                  <c:v>4.4279999999999999</c:v>
                </c:pt>
                <c:pt idx="2953" formatCode="General">
                  <c:v>4.4295</c:v>
                </c:pt>
                <c:pt idx="2954" formatCode="General">
                  <c:v>4.431</c:v>
                </c:pt>
                <c:pt idx="2955" formatCode="General">
                  <c:v>4.4325000000000001</c:v>
                </c:pt>
                <c:pt idx="2956" formatCode="General">
                  <c:v>4.4340000000000002</c:v>
                </c:pt>
                <c:pt idx="2957" formatCode="General">
                  <c:v>4.4355000000000002</c:v>
                </c:pt>
                <c:pt idx="2958" formatCode="General">
                  <c:v>4.4370000000000003</c:v>
                </c:pt>
                <c:pt idx="2959" formatCode="General">
                  <c:v>4.4385000000000003</c:v>
                </c:pt>
                <c:pt idx="2960" formatCode="General">
                  <c:v>4.4400000000000004</c:v>
                </c:pt>
                <c:pt idx="2961" formatCode="General">
                  <c:v>4.4414999999999996</c:v>
                </c:pt>
                <c:pt idx="2962" formatCode="General">
                  <c:v>4.4429999999999996</c:v>
                </c:pt>
                <c:pt idx="2963" formatCode="General">
                  <c:v>4.4444999999999997</c:v>
                </c:pt>
                <c:pt idx="2964" formatCode="General">
                  <c:v>4.4459999999999997</c:v>
                </c:pt>
                <c:pt idx="2965" formatCode="General">
                  <c:v>4.4474999999999998</c:v>
                </c:pt>
                <c:pt idx="2966" formatCode="General">
                  <c:v>4.4489999999999998</c:v>
                </c:pt>
                <c:pt idx="2967" formatCode="General">
                  <c:v>4.4504999999999999</c:v>
                </c:pt>
                <c:pt idx="2968" formatCode="General">
                  <c:v>4.452</c:v>
                </c:pt>
                <c:pt idx="2969" formatCode="General">
                  <c:v>4.4535</c:v>
                </c:pt>
                <c:pt idx="2970" formatCode="General">
                  <c:v>4.4550000000000001</c:v>
                </c:pt>
                <c:pt idx="2971" formatCode="General">
                  <c:v>4.4565000000000001</c:v>
                </c:pt>
                <c:pt idx="2972" formatCode="General">
                  <c:v>4.4580000000000002</c:v>
                </c:pt>
                <c:pt idx="2973" formatCode="General">
                  <c:v>4.4595000000000002</c:v>
                </c:pt>
                <c:pt idx="2974" formatCode="General">
                  <c:v>4.4610000000000003</c:v>
                </c:pt>
                <c:pt idx="2975" formatCode="General">
                  <c:v>4.4625000000000004</c:v>
                </c:pt>
                <c:pt idx="2976" formatCode="General">
                  <c:v>4.4640000000000004</c:v>
                </c:pt>
                <c:pt idx="2977" formatCode="General">
                  <c:v>4.4654999999999996</c:v>
                </c:pt>
                <c:pt idx="2978" formatCode="General">
                  <c:v>4.4669999999999996</c:v>
                </c:pt>
                <c:pt idx="2979" formatCode="General">
                  <c:v>4.4684999999999997</c:v>
                </c:pt>
                <c:pt idx="2980" formatCode="General">
                  <c:v>4.47</c:v>
                </c:pt>
                <c:pt idx="2981" formatCode="General">
                  <c:v>4.4714999999999998</c:v>
                </c:pt>
                <c:pt idx="2982" formatCode="General">
                  <c:v>4.4729999999999999</c:v>
                </c:pt>
                <c:pt idx="2983" formatCode="General">
                  <c:v>4.4744999999999999</c:v>
                </c:pt>
                <c:pt idx="2984" formatCode="General">
                  <c:v>4.476</c:v>
                </c:pt>
                <c:pt idx="2985" formatCode="General">
                  <c:v>4.4775</c:v>
                </c:pt>
                <c:pt idx="2986" formatCode="General">
                  <c:v>4.4790000000000001</c:v>
                </c:pt>
                <c:pt idx="2987" formatCode="General">
                  <c:v>4.4805000000000001</c:v>
                </c:pt>
                <c:pt idx="2988" formatCode="General">
                  <c:v>4.4820000000000002</c:v>
                </c:pt>
                <c:pt idx="2989" formatCode="General">
                  <c:v>4.4835000000000003</c:v>
                </c:pt>
                <c:pt idx="2990" formatCode="General">
                  <c:v>4.4850000000000003</c:v>
                </c:pt>
                <c:pt idx="2991" formatCode="General">
                  <c:v>4.4865000000000004</c:v>
                </c:pt>
                <c:pt idx="2992" formatCode="General">
                  <c:v>4.4880000000000004</c:v>
                </c:pt>
                <c:pt idx="2993" formatCode="General">
                  <c:v>4.4894999999999996</c:v>
                </c:pt>
                <c:pt idx="2994" formatCode="General">
                  <c:v>4.4909999999999997</c:v>
                </c:pt>
                <c:pt idx="2995" formatCode="General">
                  <c:v>4.4924999999999997</c:v>
                </c:pt>
                <c:pt idx="2996" formatCode="General">
                  <c:v>4.4939999999999998</c:v>
                </c:pt>
                <c:pt idx="2997" formatCode="General">
                  <c:v>4.4954999999999998</c:v>
                </c:pt>
                <c:pt idx="2998" formatCode="General">
                  <c:v>4.4969999999999999</c:v>
                </c:pt>
                <c:pt idx="2999" formatCode="General">
                  <c:v>4.4984999999999999</c:v>
                </c:pt>
                <c:pt idx="3000" formatCode="General">
                  <c:v>4.5</c:v>
                </c:pt>
                <c:pt idx="3001" formatCode="General">
                  <c:v>4.5015000000000001</c:v>
                </c:pt>
                <c:pt idx="3002" formatCode="General">
                  <c:v>4.5030000000000001</c:v>
                </c:pt>
                <c:pt idx="3003" formatCode="General">
                  <c:v>4.5045000000000002</c:v>
                </c:pt>
                <c:pt idx="3004" formatCode="General">
                  <c:v>4.5060000000000002</c:v>
                </c:pt>
                <c:pt idx="3005" formatCode="General">
                  <c:v>4.5075000000000003</c:v>
                </c:pt>
                <c:pt idx="3006" formatCode="General">
                  <c:v>4.5090000000000003</c:v>
                </c:pt>
                <c:pt idx="3007" formatCode="General">
                  <c:v>4.5105000000000004</c:v>
                </c:pt>
                <c:pt idx="3008" formatCode="General">
                  <c:v>4.5119999999999996</c:v>
                </c:pt>
                <c:pt idx="3009" formatCode="General">
                  <c:v>4.5134999999999996</c:v>
                </c:pt>
                <c:pt idx="3010" formatCode="General">
                  <c:v>4.5149999999999997</c:v>
                </c:pt>
                <c:pt idx="3011" formatCode="General">
                  <c:v>4.5164999999999997</c:v>
                </c:pt>
                <c:pt idx="3012" formatCode="General">
                  <c:v>4.5179999999999998</c:v>
                </c:pt>
                <c:pt idx="3013" formatCode="General">
                  <c:v>4.5194999999999999</c:v>
                </c:pt>
                <c:pt idx="3014" formatCode="General">
                  <c:v>4.5209999999999999</c:v>
                </c:pt>
                <c:pt idx="3015" formatCode="General">
                  <c:v>4.5225</c:v>
                </c:pt>
                <c:pt idx="3016" formatCode="General">
                  <c:v>4.524</c:v>
                </c:pt>
                <c:pt idx="3017" formatCode="General">
                  <c:v>4.5255000000000001</c:v>
                </c:pt>
                <c:pt idx="3018" formatCode="General">
                  <c:v>4.5270000000000001</c:v>
                </c:pt>
                <c:pt idx="3019" formatCode="General">
                  <c:v>4.5285000000000002</c:v>
                </c:pt>
                <c:pt idx="3020" formatCode="General">
                  <c:v>4.53</c:v>
                </c:pt>
                <c:pt idx="3021" formatCode="General">
                  <c:v>4.5315000000000003</c:v>
                </c:pt>
                <c:pt idx="3022" formatCode="General">
                  <c:v>4.5330000000000004</c:v>
                </c:pt>
                <c:pt idx="3023" formatCode="General">
                  <c:v>4.5345000000000004</c:v>
                </c:pt>
                <c:pt idx="3024" formatCode="General">
                  <c:v>4.5359999999999996</c:v>
                </c:pt>
                <c:pt idx="3025" formatCode="General">
                  <c:v>4.5374999999999996</c:v>
                </c:pt>
                <c:pt idx="3026" formatCode="General">
                  <c:v>4.5389999999999997</c:v>
                </c:pt>
                <c:pt idx="3027" formatCode="General">
                  <c:v>4.5404999999999998</c:v>
                </c:pt>
                <c:pt idx="3028" formatCode="General">
                  <c:v>4.5419999999999998</c:v>
                </c:pt>
                <c:pt idx="3029" formatCode="General">
                  <c:v>4.5434999999999999</c:v>
                </c:pt>
                <c:pt idx="3030" formatCode="General">
                  <c:v>4.5449999999999999</c:v>
                </c:pt>
                <c:pt idx="3031" formatCode="General">
                  <c:v>4.5465</c:v>
                </c:pt>
                <c:pt idx="3032" formatCode="General">
                  <c:v>4.548</c:v>
                </c:pt>
                <c:pt idx="3033" formatCode="General">
                  <c:v>4.5495000000000001</c:v>
                </c:pt>
                <c:pt idx="3034" formatCode="General">
                  <c:v>4.5510000000000002</c:v>
                </c:pt>
                <c:pt idx="3035" formatCode="General">
                  <c:v>4.5525000000000002</c:v>
                </c:pt>
                <c:pt idx="3036" formatCode="General">
                  <c:v>4.5540000000000003</c:v>
                </c:pt>
                <c:pt idx="3037" formatCode="General">
                  <c:v>4.5555000000000003</c:v>
                </c:pt>
                <c:pt idx="3038" formatCode="General">
                  <c:v>4.5570000000000004</c:v>
                </c:pt>
                <c:pt idx="3039" formatCode="General">
                  <c:v>4.5585000000000004</c:v>
                </c:pt>
                <c:pt idx="3040" formatCode="General">
                  <c:v>4.5599999999999996</c:v>
                </c:pt>
                <c:pt idx="3041" formatCode="General">
                  <c:v>4.5614999999999997</c:v>
                </c:pt>
                <c:pt idx="3042" formatCode="General">
                  <c:v>4.5629999999999997</c:v>
                </c:pt>
                <c:pt idx="3043" formatCode="General">
                  <c:v>4.5644999999999998</c:v>
                </c:pt>
                <c:pt idx="3044" formatCode="General">
                  <c:v>4.5659999999999998</c:v>
                </c:pt>
                <c:pt idx="3045" formatCode="General">
                  <c:v>4.5674999999999999</c:v>
                </c:pt>
                <c:pt idx="3046" formatCode="General">
                  <c:v>4.569</c:v>
                </c:pt>
                <c:pt idx="3047" formatCode="General">
                  <c:v>4.5705</c:v>
                </c:pt>
                <c:pt idx="3048" formatCode="General">
                  <c:v>4.5720000000000001</c:v>
                </c:pt>
                <c:pt idx="3049" formatCode="General">
                  <c:v>4.5735000000000001</c:v>
                </c:pt>
                <c:pt idx="3050" formatCode="General">
                  <c:v>4.5750000000000002</c:v>
                </c:pt>
                <c:pt idx="3051" formatCode="General">
                  <c:v>4.5765000000000002</c:v>
                </c:pt>
                <c:pt idx="3052" formatCode="General">
                  <c:v>4.5780000000000003</c:v>
                </c:pt>
                <c:pt idx="3053" formatCode="General">
                  <c:v>4.5795000000000003</c:v>
                </c:pt>
                <c:pt idx="3054" formatCode="General">
                  <c:v>4.5810000000000004</c:v>
                </c:pt>
                <c:pt idx="3055" formatCode="General">
                  <c:v>4.5824999999999996</c:v>
                </c:pt>
                <c:pt idx="3056" formatCode="General">
                  <c:v>4.5839999999999996</c:v>
                </c:pt>
                <c:pt idx="3057" formatCode="General">
                  <c:v>4.5854999999999997</c:v>
                </c:pt>
                <c:pt idx="3058" formatCode="General">
                  <c:v>4.5869999999999997</c:v>
                </c:pt>
                <c:pt idx="3059" formatCode="General">
                  <c:v>4.5884999999999998</c:v>
                </c:pt>
                <c:pt idx="3060" formatCode="General">
                  <c:v>4.59</c:v>
                </c:pt>
                <c:pt idx="3061" formatCode="General">
                  <c:v>4.5914999999999999</c:v>
                </c:pt>
                <c:pt idx="3062" formatCode="General">
                  <c:v>4.593</c:v>
                </c:pt>
                <c:pt idx="3063" formatCode="General">
                  <c:v>4.5945</c:v>
                </c:pt>
                <c:pt idx="3064" formatCode="General">
                  <c:v>4.5960000000000001</c:v>
                </c:pt>
                <c:pt idx="3065" formatCode="General">
                  <c:v>4.5975000000000001</c:v>
                </c:pt>
                <c:pt idx="3066" formatCode="General">
                  <c:v>4.5990000000000002</c:v>
                </c:pt>
                <c:pt idx="3067" formatCode="General">
                  <c:v>4.6005000000000003</c:v>
                </c:pt>
                <c:pt idx="3068" formatCode="General">
                  <c:v>4.6020000000000003</c:v>
                </c:pt>
                <c:pt idx="3069" formatCode="General">
                  <c:v>4.6035000000000004</c:v>
                </c:pt>
                <c:pt idx="3070" formatCode="General">
                  <c:v>4.6050000000000004</c:v>
                </c:pt>
                <c:pt idx="3071" formatCode="General">
                  <c:v>4.6064999999999996</c:v>
                </c:pt>
                <c:pt idx="3072" formatCode="General">
                  <c:v>4.6079999999999997</c:v>
                </c:pt>
                <c:pt idx="3073" formatCode="General">
                  <c:v>4.6094999999999997</c:v>
                </c:pt>
                <c:pt idx="3074" formatCode="General">
                  <c:v>4.6109999999999998</c:v>
                </c:pt>
                <c:pt idx="3075" formatCode="General">
                  <c:v>4.6124999999999998</c:v>
                </c:pt>
                <c:pt idx="3076" formatCode="General">
                  <c:v>4.6139999999999999</c:v>
                </c:pt>
                <c:pt idx="3077" formatCode="General">
                  <c:v>4.6154999999999999</c:v>
                </c:pt>
                <c:pt idx="3078" formatCode="General">
                  <c:v>4.617</c:v>
                </c:pt>
                <c:pt idx="3079" formatCode="General">
                  <c:v>4.6185</c:v>
                </c:pt>
                <c:pt idx="3080" formatCode="General">
                  <c:v>4.62</c:v>
                </c:pt>
                <c:pt idx="3081" formatCode="General">
                  <c:v>4.6215000000000002</c:v>
                </c:pt>
                <c:pt idx="3082" formatCode="General">
                  <c:v>4.6230000000000002</c:v>
                </c:pt>
                <c:pt idx="3083" formatCode="General">
                  <c:v>4.6245000000000003</c:v>
                </c:pt>
                <c:pt idx="3084" formatCode="General">
                  <c:v>4.6260000000000003</c:v>
                </c:pt>
                <c:pt idx="3085" formatCode="General">
                  <c:v>4.6275000000000004</c:v>
                </c:pt>
                <c:pt idx="3086" formatCode="General">
                  <c:v>4.6289999999999996</c:v>
                </c:pt>
                <c:pt idx="3087" formatCode="General">
                  <c:v>4.6304999999999996</c:v>
                </c:pt>
                <c:pt idx="3088" formatCode="General">
                  <c:v>4.6319999999999997</c:v>
                </c:pt>
                <c:pt idx="3089" formatCode="General">
                  <c:v>4.6334999999999997</c:v>
                </c:pt>
                <c:pt idx="3090" formatCode="General">
                  <c:v>4.6349999999999998</c:v>
                </c:pt>
                <c:pt idx="3091" formatCode="General">
                  <c:v>4.6364999999999998</c:v>
                </c:pt>
                <c:pt idx="3092" formatCode="General">
                  <c:v>4.6379999999999999</c:v>
                </c:pt>
                <c:pt idx="3093" formatCode="General">
                  <c:v>4.6395</c:v>
                </c:pt>
                <c:pt idx="3094" formatCode="General">
                  <c:v>4.641</c:v>
                </c:pt>
                <c:pt idx="3095" formatCode="General">
                  <c:v>4.6425000000000001</c:v>
                </c:pt>
                <c:pt idx="3096" formatCode="General">
                  <c:v>4.6440000000000001</c:v>
                </c:pt>
                <c:pt idx="3097" formatCode="General">
                  <c:v>4.6455000000000002</c:v>
                </c:pt>
                <c:pt idx="3098" formatCode="General">
                  <c:v>4.6470000000000002</c:v>
                </c:pt>
                <c:pt idx="3099" formatCode="General">
                  <c:v>4.6485000000000003</c:v>
                </c:pt>
                <c:pt idx="3100" formatCode="General">
                  <c:v>4.6500000000000004</c:v>
                </c:pt>
                <c:pt idx="3101" formatCode="General">
                  <c:v>4.6515000000000004</c:v>
                </c:pt>
                <c:pt idx="3102" formatCode="General">
                  <c:v>4.6529999999999996</c:v>
                </c:pt>
                <c:pt idx="3103" formatCode="General">
                  <c:v>4.6544999999999996</c:v>
                </c:pt>
                <c:pt idx="3104" formatCode="General">
                  <c:v>4.6559999999999997</c:v>
                </c:pt>
                <c:pt idx="3105" formatCode="General">
                  <c:v>4.6574999999999998</c:v>
                </c:pt>
                <c:pt idx="3106" formatCode="General">
                  <c:v>4.6589999999999998</c:v>
                </c:pt>
                <c:pt idx="3107" formatCode="General">
                  <c:v>4.6604999999999999</c:v>
                </c:pt>
                <c:pt idx="3108" formatCode="General">
                  <c:v>4.6619999999999999</c:v>
                </c:pt>
                <c:pt idx="3109" formatCode="General">
                  <c:v>4.6635</c:v>
                </c:pt>
                <c:pt idx="3110" formatCode="General">
                  <c:v>4.665</c:v>
                </c:pt>
                <c:pt idx="3111" formatCode="General">
                  <c:v>4.6665000000000001</c:v>
                </c:pt>
                <c:pt idx="3112" formatCode="General">
                  <c:v>4.6680000000000001</c:v>
                </c:pt>
                <c:pt idx="3113" formatCode="General">
                  <c:v>4.6695000000000002</c:v>
                </c:pt>
                <c:pt idx="3114" formatCode="General">
                  <c:v>4.6710000000000003</c:v>
                </c:pt>
                <c:pt idx="3115" formatCode="General">
                  <c:v>4.6725000000000003</c:v>
                </c:pt>
                <c:pt idx="3116" formatCode="General">
                  <c:v>4.6740000000000004</c:v>
                </c:pt>
                <c:pt idx="3117" formatCode="General">
                  <c:v>4.6755000000000004</c:v>
                </c:pt>
                <c:pt idx="3118" formatCode="General">
                  <c:v>4.6769999999999996</c:v>
                </c:pt>
                <c:pt idx="3119" formatCode="General">
                  <c:v>4.6784999999999997</c:v>
                </c:pt>
                <c:pt idx="3120" formatCode="General">
                  <c:v>4.68</c:v>
                </c:pt>
                <c:pt idx="3121" formatCode="General">
                  <c:v>4.6814999999999998</c:v>
                </c:pt>
                <c:pt idx="3122" formatCode="General">
                  <c:v>4.6829999999999998</c:v>
                </c:pt>
                <c:pt idx="3123" formatCode="General">
                  <c:v>4.6844999999999999</c:v>
                </c:pt>
                <c:pt idx="3124" formatCode="General">
                  <c:v>4.6859999999999999</c:v>
                </c:pt>
                <c:pt idx="3125" formatCode="General">
                  <c:v>4.6875</c:v>
                </c:pt>
                <c:pt idx="3126" formatCode="General">
                  <c:v>4.6890000000000001</c:v>
                </c:pt>
                <c:pt idx="3127" formatCode="General">
                  <c:v>4.6905000000000001</c:v>
                </c:pt>
                <c:pt idx="3128" formatCode="General">
                  <c:v>4.6920000000000002</c:v>
                </c:pt>
                <c:pt idx="3129" formatCode="General">
                  <c:v>4.6935000000000002</c:v>
                </c:pt>
                <c:pt idx="3130" formatCode="General">
                  <c:v>4.6950000000000003</c:v>
                </c:pt>
                <c:pt idx="3131" formatCode="General">
                  <c:v>4.6965000000000003</c:v>
                </c:pt>
                <c:pt idx="3132" formatCode="General">
                  <c:v>4.6980000000000004</c:v>
                </c:pt>
                <c:pt idx="3133" formatCode="General">
                  <c:v>4.6994999999999996</c:v>
                </c:pt>
                <c:pt idx="3134" formatCode="General">
                  <c:v>4.7009999999999996</c:v>
                </c:pt>
                <c:pt idx="3135" formatCode="General">
                  <c:v>4.7024999999999997</c:v>
                </c:pt>
                <c:pt idx="3136" formatCode="General">
                  <c:v>4.7039999999999997</c:v>
                </c:pt>
                <c:pt idx="3137" formatCode="General">
                  <c:v>4.7054999999999998</c:v>
                </c:pt>
                <c:pt idx="3138" formatCode="General">
                  <c:v>4.7069999999999999</c:v>
                </c:pt>
                <c:pt idx="3139" formatCode="General">
                  <c:v>4.7084999999999999</c:v>
                </c:pt>
                <c:pt idx="3140" formatCode="General">
                  <c:v>4.71</c:v>
                </c:pt>
                <c:pt idx="3141" formatCode="General">
                  <c:v>4.7115</c:v>
                </c:pt>
                <c:pt idx="3142" formatCode="General">
                  <c:v>4.7130000000000001</c:v>
                </c:pt>
                <c:pt idx="3143" formatCode="General">
                  <c:v>4.7145000000000001</c:v>
                </c:pt>
                <c:pt idx="3144" formatCode="General">
                  <c:v>4.7160000000000002</c:v>
                </c:pt>
                <c:pt idx="3145" formatCode="General">
                  <c:v>4.7175000000000002</c:v>
                </c:pt>
                <c:pt idx="3146" formatCode="General">
                  <c:v>4.7190000000000003</c:v>
                </c:pt>
                <c:pt idx="3147" formatCode="General">
                  <c:v>4.7205000000000004</c:v>
                </c:pt>
                <c:pt idx="3148" formatCode="General">
                  <c:v>4.7220000000000004</c:v>
                </c:pt>
                <c:pt idx="3149" formatCode="General">
                  <c:v>4.7234999999999996</c:v>
                </c:pt>
                <c:pt idx="3150" formatCode="General">
                  <c:v>4.7249999999999996</c:v>
                </c:pt>
                <c:pt idx="3151" formatCode="General">
                  <c:v>4.7264999999999997</c:v>
                </c:pt>
                <c:pt idx="3152" formatCode="General">
                  <c:v>4.7279999999999998</c:v>
                </c:pt>
                <c:pt idx="3153" formatCode="General">
                  <c:v>4.7294999999999998</c:v>
                </c:pt>
                <c:pt idx="3154" formatCode="General">
                  <c:v>4.7309999999999999</c:v>
                </c:pt>
                <c:pt idx="3155" formatCode="General">
                  <c:v>4.7324999999999999</c:v>
                </c:pt>
                <c:pt idx="3156" formatCode="General">
                  <c:v>4.734</c:v>
                </c:pt>
                <c:pt idx="3157" formatCode="General">
                  <c:v>4.7355</c:v>
                </c:pt>
                <c:pt idx="3158" formatCode="General">
                  <c:v>4.7370000000000001</c:v>
                </c:pt>
                <c:pt idx="3159" formatCode="General">
                  <c:v>4.7385000000000002</c:v>
                </c:pt>
                <c:pt idx="3160" formatCode="General">
                  <c:v>4.74</c:v>
                </c:pt>
                <c:pt idx="3161" formatCode="General">
                  <c:v>4.7415000000000003</c:v>
                </c:pt>
                <c:pt idx="3162" formatCode="General">
                  <c:v>4.7430000000000003</c:v>
                </c:pt>
                <c:pt idx="3163" formatCode="General">
                  <c:v>4.7445000000000004</c:v>
                </c:pt>
                <c:pt idx="3164" formatCode="General">
                  <c:v>4.7460000000000004</c:v>
                </c:pt>
                <c:pt idx="3165" formatCode="General">
                  <c:v>4.7474999999999996</c:v>
                </c:pt>
                <c:pt idx="3166" formatCode="General">
                  <c:v>4.7489999999999997</c:v>
                </c:pt>
                <c:pt idx="3167" formatCode="General">
                  <c:v>4.7504999999999997</c:v>
                </c:pt>
                <c:pt idx="3168" formatCode="General">
                  <c:v>4.7519999999999998</c:v>
                </c:pt>
                <c:pt idx="3169" formatCode="General">
                  <c:v>4.7534999999999998</c:v>
                </c:pt>
                <c:pt idx="3170" formatCode="General">
                  <c:v>4.7549999999999999</c:v>
                </c:pt>
                <c:pt idx="3171" formatCode="General">
                  <c:v>4.7565</c:v>
                </c:pt>
                <c:pt idx="3172" formatCode="General">
                  <c:v>4.758</c:v>
                </c:pt>
                <c:pt idx="3173" formatCode="General">
                  <c:v>4.7595000000000001</c:v>
                </c:pt>
                <c:pt idx="3174" formatCode="General">
                  <c:v>4.7610000000000001</c:v>
                </c:pt>
                <c:pt idx="3175" formatCode="General">
                  <c:v>4.7625000000000002</c:v>
                </c:pt>
                <c:pt idx="3176" formatCode="General">
                  <c:v>4.7640000000000002</c:v>
                </c:pt>
                <c:pt idx="3177" formatCode="General">
                  <c:v>4.7655000000000003</c:v>
                </c:pt>
                <c:pt idx="3178" formatCode="General">
                  <c:v>4.7670000000000003</c:v>
                </c:pt>
                <c:pt idx="3179" formatCode="General">
                  <c:v>4.7685000000000004</c:v>
                </c:pt>
                <c:pt idx="3180" formatCode="General">
                  <c:v>4.7699999999999996</c:v>
                </c:pt>
                <c:pt idx="3181" formatCode="General">
                  <c:v>4.7714999999999996</c:v>
                </c:pt>
                <c:pt idx="3182" formatCode="General">
                  <c:v>4.7729999999999997</c:v>
                </c:pt>
                <c:pt idx="3183" formatCode="General">
                  <c:v>4.7744999999999997</c:v>
                </c:pt>
                <c:pt idx="3184" formatCode="General">
                  <c:v>4.7759999999999998</c:v>
                </c:pt>
                <c:pt idx="3185" formatCode="General">
                  <c:v>4.7774999999999999</c:v>
                </c:pt>
                <c:pt idx="3186" formatCode="General">
                  <c:v>4.7789999999999999</c:v>
                </c:pt>
                <c:pt idx="3187" formatCode="General">
                  <c:v>4.7805</c:v>
                </c:pt>
                <c:pt idx="3188" formatCode="General">
                  <c:v>4.782</c:v>
                </c:pt>
                <c:pt idx="3189" formatCode="General">
                  <c:v>4.7835000000000001</c:v>
                </c:pt>
                <c:pt idx="3190" formatCode="General">
                  <c:v>4.7850000000000001</c:v>
                </c:pt>
                <c:pt idx="3191" formatCode="General">
                  <c:v>4.7865000000000002</c:v>
                </c:pt>
                <c:pt idx="3192" formatCode="General">
                  <c:v>4.7880000000000003</c:v>
                </c:pt>
                <c:pt idx="3193" formatCode="General">
                  <c:v>4.7895000000000003</c:v>
                </c:pt>
                <c:pt idx="3194" formatCode="General">
                  <c:v>4.7910000000000004</c:v>
                </c:pt>
                <c:pt idx="3195" formatCode="General">
                  <c:v>4.7925000000000004</c:v>
                </c:pt>
                <c:pt idx="3196" formatCode="General">
                  <c:v>4.7939999999999996</c:v>
                </c:pt>
                <c:pt idx="3197" formatCode="General">
                  <c:v>4.7954999999999997</c:v>
                </c:pt>
                <c:pt idx="3198" formatCode="General">
                  <c:v>4.7969999999999997</c:v>
                </c:pt>
                <c:pt idx="3199" formatCode="General">
                  <c:v>4.7984999999999998</c:v>
                </c:pt>
                <c:pt idx="3200" formatCode="General">
                  <c:v>4.8</c:v>
                </c:pt>
                <c:pt idx="3201" formatCode="General">
                  <c:v>4.8014999999999999</c:v>
                </c:pt>
                <c:pt idx="3202" formatCode="General">
                  <c:v>4.8029999999999999</c:v>
                </c:pt>
                <c:pt idx="3203" formatCode="General">
                  <c:v>4.8045</c:v>
                </c:pt>
                <c:pt idx="3204" formatCode="General">
                  <c:v>4.806</c:v>
                </c:pt>
                <c:pt idx="3205" formatCode="General">
                  <c:v>4.8075000000000001</c:v>
                </c:pt>
                <c:pt idx="3206" formatCode="General">
                  <c:v>4.8090000000000002</c:v>
                </c:pt>
                <c:pt idx="3207" formatCode="General">
                  <c:v>4.8105000000000002</c:v>
                </c:pt>
                <c:pt idx="3208" formatCode="General">
                  <c:v>4.8120000000000003</c:v>
                </c:pt>
                <c:pt idx="3209" formatCode="General">
                  <c:v>4.8135000000000003</c:v>
                </c:pt>
                <c:pt idx="3210" formatCode="General">
                  <c:v>4.8150000000000004</c:v>
                </c:pt>
                <c:pt idx="3211" formatCode="General">
                  <c:v>4.8164999999999996</c:v>
                </c:pt>
                <c:pt idx="3212" formatCode="General">
                  <c:v>4.8179999999999996</c:v>
                </c:pt>
                <c:pt idx="3213" formatCode="General">
                  <c:v>4.8194999999999997</c:v>
                </c:pt>
                <c:pt idx="3214" formatCode="General">
                  <c:v>4.8209999999999997</c:v>
                </c:pt>
                <c:pt idx="3215" formatCode="General">
                  <c:v>4.8224999999999998</c:v>
                </c:pt>
                <c:pt idx="3216" formatCode="General">
                  <c:v>4.8239999999999998</c:v>
                </c:pt>
                <c:pt idx="3217" formatCode="General">
                  <c:v>4.8254999999999999</c:v>
                </c:pt>
                <c:pt idx="3218" formatCode="General">
                  <c:v>4.827</c:v>
                </c:pt>
                <c:pt idx="3219" formatCode="General">
                  <c:v>4.8285</c:v>
                </c:pt>
                <c:pt idx="3220" formatCode="General">
                  <c:v>4.83</c:v>
                </c:pt>
                <c:pt idx="3221" formatCode="General">
                  <c:v>4.8315000000000001</c:v>
                </c:pt>
                <c:pt idx="3222" formatCode="General">
                  <c:v>4.8330000000000002</c:v>
                </c:pt>
                <c:pt idx="3223" formatCode="General">
                  <c:v>4.8345000000000002</c:v>
                </c:pt>
                <c:pt idx="3224" formatCode="General">
                  <c:v>4.8360000000000003</c:v>
                </c:pt>
                <c:pt idx="3225" formatCode="General">
                  <c:v>4.8375000000000004</c:v>
                </c:pt>
                <c:pt idx="3226" formatCode="General">
                  <c:v>4.8390000000000004</c:v>
                </c:pt>
                <c:pt idx="3227" formatCode="General">
                  <c:v>4.8404999999999996</c:v>
                </c:pt>
                <c:pt idx="3228" formatCode="General">
                  <c:v>4.8419999999999996</c:v>
                </c:pt>
                <c:pt idx="3229" formatCode="General">
                  <c:v>4.8434999999999997</c:v>
                </c:pt>
                <c:pt idx="3230" formatCode="General">
                  <c:v>4.8449999999999998</c:v>
                </c:pt>
                <c:pt idx="3231" formatCode="General">
                  <c:v>4.8464999999999998</c:v>
                </c:pt>
                <c:pt idx="3232" formatCode="General">
                  <c:v>4.8479999999999999</c:v>
                </c:pt>
                <c:pt idx="3233" formatCode="General">
                  <c:v>4.8494999999999999</c:v>
                </c:pt>
                <c:pt idx="3234" formatCode="General">
                  <c:v>4.851</c:v>
                </c:pt>
                <c:pt idx="3235" formatCode="General">
                  <c:v>4.8525</c:v>
                </c:pt>
                <c:pt idx="3236" formatCode="General">
                  <c:v>4.8540000000000001</c:v>
                </c:pt>
                <c:pt idx="3237" formatCode="General">
                  <c:v>4.8555000000000001</c:v>
                </c:pt>
                <c:pt idx="3238" formatCode="General">
                  <c:v>4.8570000000000002</c:v>
                </c:pt>
                <c:pt idx="3239" formatCode="General">
                  <c:v>4.8585000000000003</c:v>
                </c:pt>
                <c:pt idx="3240" formatCode="General">
                  <c:v>4.8600000000000003</c:v>
                </c:pt>
                <c:pt idx="3241" formatCode="General">
                  <c:v>4.8615000000000004</c:v>
                </c:pt>
                <c:pt idx="3242" formatCode="General">
                  <c:v>4.8630000000000004</c:v>
                </c:pt>
                <c:pt idx="3243" formatCode="General">
                  <c:v>4.8644999999999996</c:v>
                </c:pt>
                <c:pt idx="3244" formatCode="General">
                  <c:v>4.8659999999999997</c:v>
                </c:pt>
                <c:pt idx="3245" formatCode="General">
                  <c:v>4.8674999999999997</c:v>
                </c:pt>
                <c:pt idx="3246" formatCode="General">
                  <c:v>4.8689999999999998</c:v>
                </c:pt>
                <c:pt idx="3247" formatCode="General">
                  <c:v>4.8704999999999998</c:v>
                </c:pt>
                <c:pt idx="3248" formatCode="General">
                  <c:v>4.8719999999999999</c:v>
                </c:pt>
                <c:pt idx="3249" formatCode="General">
                  <c:v>4.8734999999999999</c:v>
                </c:pt>
                <c:pt idx="3250" formatCode="General">
                  <c:v>4.875</c:v>
                </c:pt>
                <c:pt idx="3251" formatCode="General">
                  <c:v>4.8765000000000001</c:v>
                </c:pt>
                <c:pt idx="3252" formatCode="General">
                  <c:v>4.8780000000000001</c:v>
                </c:pt>
                <c:pt idx="3253" formatCode="General">
                  <c:v>4.8795000000000002</c:v>
                </c:pt>
                <c:pt idx="3254" formatCode="General">
                  <c:v>4.8810000000000002</c:v>
                </c:pt>
                <c:pt idx="3255" formatCode="General">
                  <c:v>4.8825000000000003</c:v>
                </c:pt>
                <c:pt idx="3256" formatCode="General">
                  <c:v>4.8840000000000003</c:v>
                </c:pt>
                <c:pt idx="3257" formatCode="General">
                  <c:v>4.8855000000000004</c:v>
                </c:pt>
                <c:pt idx="3258" formatCode="General">
                  <c:v>4.8869999999999996</c:v>
                </c:pt>
                <c:pt idx="3259" formatCode="General">
                  <c:v>4.8884999999999996</c:v>
                </c:pt>
                <c:pt idx="3260" formatCode="General">
                  <c:v>4.8899999999999997</c:v>
                </c:pt>
                <c:pt idx="3261" formatCode="General">
                  <c:v>4.8914999999999997</c:v>
                </c:pt>
                <c:pt idx="3262" formatCode="General">
                  <c:v>4.8929999999999998</c:v>
                </c:pt>
                <c:pt idx="3263" formatCode="General">
                  <c:v>4.8944999999999999</c:v>
                </c:pt>
                <c:pt idx="3264" formatCode="General">
                  <c:v>4.8959999999999999</c:v>
                </c:pt>
                <c:pt idx="3265" formatCode="General">
                  <c:v>4.8975</c:v>
                </c:pt>
                <c:pt idx="3266" formatCode="General">
                  <c:v>4.899</c:v>
                </c:pt>
                <c:pt idx="3267" formatCode="General">
                  <c:v>4.9005000000000001</c:v>
                </c:pt>
                <c:pt idx="3268" formatCode="General">
                  <c:v>4.9020000000000001</c:v>
                </c:pt>
                <c:pt idx="3269" formatCode="General">
                  <c:v>4.9035000000000002</c:v>
                </c:pt>
                <c:pt idx="3270" formatCode="General">
                  <c:v>4.9050000000000002</c:v>
                </c:pt>
                <c:pt idx="3271" formatCode="General">
                  <c:v>4.9065000000000003</c:v>
                </c:pt>
                <c:pt idx="3272" formatCode="General">
                  <c:v>4.9080000000000004</c:v>
                </c:pt>
                <c:pt idx="3273" formatCode="General">
                  <c:v>4.9095000000000004</c:v>
                </c:pt>
                <c:pt idx="3274" formatCode="General">
                  <c:v>4.9109999999999996</c:v>
                </c:pt>
                <c:pt idx="3275" formatCode="General">
                  <c:v>4.9124999999999996</c:v>
                </c:pt>
                <c:pt idx="3276" formatCode="General">
                  <c:v>4.9139999999999997</c:v>
                </c:pt>
                <c:pt idx="3277" formatCode="General">
                  <c:v>4.9154999999999998</c:v>
                </c:pt>
                <c:pt idx="3278" formatCode="General">
                  <c:v>4.9169999999999998</c:v>
                </c:pt>
                <c:pt idx="3279" formatCode="General">
                  <c:v>4.9184999999999999</c:v>
                </c:pt>
                <c:pt idx="3280" formatCode="General">
                  <c:v>4.92</c:v>
                </c:pt>
                <c:pt idx="3281" formatCode="General">
                  <c:v>4.9215</c:v>
                </c:pt>
                <c:pt idx="3282" formatCode="General">
                  <c:v>4.923</c:v>
                </c:pt>
                <c:pt idx="3283" formatCode="General">
                  <c:v>4.9245000000000001</c:v>
                </c:pt>
                <c:pt idx="3284" formatCode="General">
                  <c:v>4.9260000000000002</c:v>
                </c:pt>
                <c:pt idx="3285" formatCode="General">
                  <c:v>4.9275000000000002</c:v>
                </c:pt>
                <c:pt idx="3286" formatCode="General">
                  <c:v>4.9290000000000003</c:v>
                </c:pt>
                <c:pt idx="3287" formatCode="General">
                  <c:v>4.9305000000000003</c:v>
                </c:pt>
                <c:pt idx="3288" formatCode="General">
                  <c:v>4.9320000000000004</c:v>
                </c:pt>
                <c:pt idx="3289" formatCode="General">
                  <c:v>4.9335000000000004</c:v>
                </c:pt>
                <c:pt idx="3290" formatCode="General">
                  <c:v>4.9349999999999996</c:v>
                </c:pt>
                <c:pt idx="3291" formatCode="General">
                  <c:v>4.9364999999999997</c:v>
                </c:pt>
                <c:pt idx="3292" formatCode="General">
                  <c:v>4.9379999999999997</c:v>
                </c:pt>
                <c:pt idx="3293" formatCode="General">
                  <c:v>4.9394999999999998</c:v>
                </c:pt>
                <c:pt idx="3294" formatCode="General">
                  <c:v>4.9409999999999998</c:v>
                </c:pt>
                <c:pt idx="3295" formatCode="General">
                  <c:v>4.9424999999999999</c:v>
                </c:pt>
                <c:pt idx="3296" formatCode="General">
                  <c:v>4.944</c:v>
                </c:pt>
                <c:pt idx="3297" formatCode="General">
                  <c:v>4.9455</c:v>
                </c:pt>
                <c:pt idx="3298" formatCode="General">
                  <c:v>4.9470000000000001</c:v>
                </c:pt>
                <c:pt idx="3299" formatCode="General">
                  <c:v>4.9485000000000001</c:v>
                </c:pt>
                <c:pt idx="3300" formatCode="General">
                  <c:v>4.95</c:v>
                </c:pt>
                <c:pt idx="3301" formatCode="General">
                  <c:v>4.9515000000000002</c:v>
                </c:pt>
                <c:pt idx="3302" formatCode="General">
                  <c:v>4.9530000000000003</c:v>
                </c:pt>
                <c:pt idx="3303" formatCode="General">
                  <c:v>4.9545000000000003</c:v>
                </c:pt>
                <c:pt idx="3304" formatCode="General">
                  <c:v>4.9560000000000004</c:v>
                </c:pt>
                <c:pt idx="3305" formatCode="General">
                  <c:v>4.9574999999999996</c:v>
                </c:pt>
                <c:pt idx="3306" formatCode="General">
                  <c:v>4.9589999999999996</c:v>
                </c:pt>
                <c:pt idx="3307" formatCode="General">
                  <c:v>4.9604999999999997</c:v>
                </c:pt>
                <c:pt idx="3308" formatCode="General">
                  <c:v>4.9619999999999997</c:v>
                </c:pt>
                <c:pt idx="3309" formatCode="General">
                  <c:v>4.9634999999999998</c:v>
                </c:pt>
                <c:pt idx="3310" formatCode="General">
                  <c:v>4.9649999999999999</c:v>
                </c:pt>
                <c:pt idx="3311" formatCode="General">
                  <c:v>4.9664999999999999</c:v>
                </c:pt>
                <c:pt idx="3312" formatCode="General">
                  <c:v>4.968</c:v>
                </c:pt>
                <c:pt idx="3313" formatCode="General">
                  <c:v>4.9695</c:v>
                </c:pt>
                <c:pt idx="3314" formatCode="General">
                  <c:v>4.9710000000000001</c:v>
                </c:pt>
                <c:pt idx="3315" formatCode="General">
                  <c:v>4.9725000000000001</c:v>
                </c:pt>
                <c:pt idx="3316" formatCode="General">
                  <c:v>4.9740000000000002</c:v>
                </c:pt>
                <c:pt idx="3317" formatCode="General">
                  <c:v>4.9755000000000003</c:v>
                </c:pt>
                <c:pt idx="3318" formatCode="General">
                  <c:v>4.9770000000000003</c:v>
                </c:pt>
                <c:pt idx="3319" formatCode="General">
                  <c:v>4.9785000000000004</c:v>
                </c:pt>
                <c:pt idx="3320" formatCode="General">
                  <c:v>4.9800000000000004</c:v>
                </c:pt>
                <c:pt idx="3321" formatCode="General">
                  <c:v>4.9814999999999996</c:v>
                </c:pt>
                <c:pt idx="3322" formatCode="General">
                  <c:v>4.9829999999999997</c:v>
                </c:pt>
                <c:pt idx="3323" formatCode="General">
                  <c:v>4.9844999999999997</c:v>
                </c:pt>
                <c:pt idx="3324" formatCode="General">
                  <c:v>4.9859999999999998</c:v>
                </c:pt>
                <c:pt idx="3325" formatCode="General">
                  <c:v>4.9874999999999998</c:v>
                </c:pt>
                <c:pt idx="3326" formatCode="General">
                  <c:v>4.9889999999999999</c:v>
                </c:pt>
                <c:pt idx="3327" formatCode="General">
                  <c:v>4.9904999999999999</c:v>
                </c:pt>
                <c:pt idx="3328" formatCode="General">
                  <c:v>4.992</c:v>
                </c:pt>
                <c:pt idx="3329" formatCode="General">
                  <c:v>4.9935</c:v>
                </c:pt>
                <c:pt idx="3330" formatCode="General">
                  <c:v>4.9950000000000001</c:v>
                </c:pt>
                <c:pt idx="3331" formatCode="General">
                  <c:v>4.9965000000000002</c:v>
                </c:pt>
                <c:pt idx="3332" formatCode="General">
                  <c:v>4.9980000000000002</c:v>
                </c:pt>
                <c:pt idx="3333" formatCode="General">
                  <c:v>4.9995000000000003</c:v>
                </c:pt>
              </c:numCache>
            </c:numRef>
          </c:xVal>
          <c:yVal>
            <c:numRef>
              <c:f>'double-span'!$B$9:$B$3342</c:f>
              <c:numCache>
                <c:formatCode>0.00E+00</c:formatCode>
                <c:ptCount val="3334"/>
                <c:pt idx="0" formatCode="General">
                  <c:v>0</c:v>
                </c:pt>
                <c:pt idx="1">
                  <c:v>-1.9318500000000001E-123</c:v>
                </c:pt>
                <c:pt idx="2">
                  <c:v>-1.47672E-122</c:v>
                </c:pt>
                <c:pt idx="3">
                  <c:v>-6.12501E-122</c:v>
                </c:pt>
                <c:pt idx="4">
                  <c:v>-1.7509200000000001E-121</c:v>
                </c:pt>
                <c:pt idx="5">
                  <c:v>-3.71664E-121</c:v>
                </c:pt>
                <c:pt idx="6">
                  <c:v>-6.0636299999999997E-121</c:v>
                </c:pt>
                <c:pt idx="7">
                  <c:v>-7.5759900000000002E-121</c:v>
                </c:pt>
                <c:pt idx="8">
                  <c:v>-6.4571200000000003E-121</c:v>
                </c:pt>
                <c:pt idx="9">
                  <c:v>-8.7908600000000002E-122</c:v>
                </c:pt>
                <c:pt idx="10">
                  <c:v>9.9665200000000007E-121</c:v>
                </c:pt>
                <c:pt idx="11">
                  <c:v>2.4721399999999998E-120</c:v>
                </c:pt>
                <c:pt idx="12">
                  <c:v>3.9738500000000001E-120</c:v>
                </c:pt>
                <c:pt idx="13">
                  <c:v>5.0230499999999997E-120</c:v>
                </c:pt>
                <c:pt idx="14">
                  <c:v>5.1792900000000003E-120</c:v>
                </c:pt>
                <c:pt idx="15">
                  <c:v>4.2128600000000001E-120</c:v>
                </c:pt>
                <c:pt idx="16">
                  <c:v>2.2442999999999999E-120</c:v>
                </c:pt>
                <c:pt idx="17">
                  <c:v>-1.69816E-121</c:v>
                </c:pt>
                <c:pt idx="18">
                  <c:v>-1.7076900000000001E-120</c:v>
                </c:pt>
                <c:pt idx="19">
                  <c:v>-1.9435199999999999E-122</c:v>
                </c:pt>
                <c:pt idx="20">
                  <c:v>7.5517199999999994E-120</c:v>
                </c:pt>
                <c:pt idx="21">
                  <c:v>2.2491899999999999E-119</c:v>
                </c:pt>
                <c:pt idx="22">
                  <c:v>4.35359E-119</c:v>
                </c:pt>
                <c:pt idx="23">
                  <c:v>6.5267899999999999E-119</c:v>
                </c:pt>
                <c:pt idx="24">
                  <c:v>7.87619E-119</c:v>
                </c:pt>
                <c:pt idx="25">
                  <c:v>7.4686299999999999E-119</c:v>
                </c:pt>
                <c:pt idx="26">
                  <c:v>4.6183799999999998E-119</c:v>
                </c:pt>
                <c:pt idx="27">
                  <c:v>-7.6534899999999995E-120</c:v>
                </c:pt>
                <c:pt idx="28">
                  <c:v>-7.6254299999999999E-119</c:v>
                </c:pt>
                <c:pt idx="29">
                  <c:v>-1.35128E-118</c:v>
                </c:pt>
                <c:pt idx="30">
                  <c:v>-1.5201100000000001E-118</c:v>
                </c:pt>
                <c:pt idx="31">
                  <c:v>-9.7750600000000001E-119</c:v>
                </c:pt>
                <c:pt idx="32">
                  <c:v>4.5229099999999998E-119</c:v>
                </c:pt>
                <c:pt idx="33">
                  <c:v>2.6848199999999999E-118</c:v>
                </c:pt>
                <c:pt idx="34">
                  <c:v>5.09795E-118</c:v>
                </c:pt>
                <c:pt idx="35">
                  <c:v>6.5873299999999996E-118</c:v>
                </c:pt>
                <c:pt idx="36">
                  <c:v>6.2687300000000003E-118</c:v>
                </c:pt>
                <c:pt idx="37">
                  <c:v>3.91956E-118</c:v>
                </c:pt>
                <c:pt idx="38">
                  <c:v>-2.9767800000000002E-119</c:v>
                </c:pt>
                <c:pt idx="39">
                  <c:v>-5.7101800000000001E-118</c:v>
                </c:pt>
                <c:pt idx="40">
                  <c:v>-1.05504E-117</c:v>
                </c:pt>
                <c:pt idx="41">
                  <c:v>-1.2496699999999999E-117</c:v>
                </c:pt>
                <c:pt idx="42">
                  <c:v>-1.02967E-117</c:v>
                </c:pt>
                <c:pt idx="43">
                  <c:v>-4.4529400000000003E-118</c:v>
                </c:pt>
                <c:pt idx="44">
                  <c:v>3.72799E-118</c:v>
                </c:pt>
                <c:pt idx="45">
                  <c:v>1.2062899999999999E-117</c:v>
                </c:pt>
                <c:pt idx="46">
                  <c:v>1.3955899999999999E-117</c:v>
                </c:pt>
                <c:pt idx="47">
                  <c:v>-3.80577E-118</c:v>
                </c:pt>
                <c:pt idx="48">
                  <c:v>-5.58446E-117</c:v>
                </c:pt>
                <c:pt idx="49">
                  <c:v>-1.48997E-116</c:v>
                </c:pt>
                <c:pt idx="50">
                  <c:v>-2.7230799999999997E-116</c:v>
                </c:pt>
                <c:pt idx="51">
                  <c:v>-3.8447599999999999E-116</c:v>
                </c:pt>
                <c:pt idx="52">
                  <c:v>-4.09611E-116</c:v>
                </c:pt>
                <c:pt idx="53">
                  <c:v>-2.5417400000000002E-116</c:v>
                </c:pt>
                <c:pt idx="54">
                  <c:v>1.55925E-116</c:v>
                </c:pt>
                <c:pt idx="55">
                  <c:v>8.1732599999999998E-116</c:v>
                </c:pt>
                <c:pt idx="56">
                  <c:v>1.58863E-115</c:v>
                </c:pt>
                <c:pt idx="57">
                  <c:v>2.1904099999999999E-115</c:v>
                </c:pt>
                <c:pt idx="58">
                  <c:v>2.2885700000000002E-115</c:v>
                </c:pt>
                <c:pt idx="59">
                  <c:v>1.58908E-115</c:v>
                </c:pt>
                <c:pt idx="60">
                  <c:v>-5.4532999999999998E-117</c:v>
                </c:pt>
                <c:pt idx="61">
                  <c:v>-2.4348E-115</c:v>
                </c:pt>
                <c:pt idx="62">
                  <c:v>-4.8101400000000004E-115</c:v>
                </c:pt>
                <c:pt idx="63">
                  <c:v>-5.98395E-115</c:v>
                </c:pt>
                <c:pt idx="64">
                  <c:v>-4.5239499999999999E-115</c:v>
                </c:pt>
                <c:pt idx="65">
                  <c:v>8.5994300000000002E-116</c:v>
                </c:pt>
                <c:pt idx="66">
                  <c:v>1.0360800000000001E-114</c:v>
                </c:pt>
                <c:pt idx="67">
                  <c:v>2.2001500000000001E-114</c:v>
                </c:pt>
                <c:pt idx="68">
                  <c:v>3.1545799999999999E-114</c:v>
                </c:pt>
                <c:pt idx="69">
                  <c:v>3.3464299999999998E-114</c:v>
                </c:pt>
                <c:pt idx="70">
                  <c:v>2.2460099999999999E-114</c:v>
                </c:pt>
                <c:pt idx="71">
                  <c:v>-4.3345400000000002E-115</c:v>
                </c:pt>
                <c:pt idx="72">
                  <c:v>-4.4206300000000001E-114</c:v>
                </c:pt>
                <c:pt idx="73">
                  <c:v>-8.4940400000000006E-114</c:v>
                </c:pt>
                <c:pt idx="74">
                  <c:v>-1.0389800000000001E-113</c:v>
                </c:pt>
                <c:pt idx="75">
                  <c:v>-7.5116599999999999E-114</c:v>
                </c:pt>
                <c:pt idx="76">
                  <c:v>1.9519299999999999E-114</c:v>
                </c:pt>
                <c:pt idx="77">
                  <c:v>1.8098399999999999E-113</c:v>
                </c:pt>
                <c:pt idx="78">
                  <c:v>3.8065300000000001E-113</c:v>
                </c:pt>
                <c:pt idx="79">
                  <c:v>5.4590399999999999E-113</c:v>
                </c:pt>
                <c:pt idx="80">
                  <c:v>5.6818400000000002E-113</c:v>
                </c:pt>
                <c:pt idx="81">
                  <c:v>3.4677000000000003E-113</c:v>
                </c:pt>
                <c:pt idx="82">
                  <c:v>-1.5813099999999999E-113</c:v>
                </c:pt>
                <c:pt idx="83">
                  <c:v>-8.90546E-113</c:v>
                </c:pt>
                <c:pt idx="84">
                  <c:v>-1.6691699999999999E-112</c:v>
                </c:pt>
                <c:pt idx="85">
                  <c:v>-2.1622800000000001E-112</c:v>
                </c:pt>
                <c:pt idx="86">
                  <c:v>-1.94864E-112</c:v>
                </c:pt>
                <c:pt idx="87">
                  <c:v>-7.0973000000000005E-113</c:v>
                </c:pt>
                <c:pt idx="88">
                  <c:v>1.5650100000000001E-112</c:v>
                </c:pt>
                <c:pt idx="89">
                  <c:v>4.4658500000000001E-112</c:v>
                </c:pt>
                <c:pt idx="90">
                  <c:v>7.1105300000000001E-112</c:v>
                </c:pt>
                <c:pt idx="91">
                  <c:v>8.2418099999999998E-112</c:v>
                </c:pt>
                <c:pt idx="92">
                  <c:v>6.6200000000000003E-112</c:v>
                </c:pt>
                <c:pt idx="93">
                  <c:v>1.6054000000000001E-112</c:v>
                </c:pt>
                <c:pt idx="94">
                  <c:v>-6.2944800000000002E-112</c:v>
                </c:pt>
                <c:pt idx="95">
                  <c:v>-1.5174600000000001E-111</c:v>
                </c:pt>
                <c:pt idx="96">
                  <c:v>-2.1853900000000001E-111</c:v>
                </c:pt>
                <c:pt idx="97">
                  <c:v>-2.2123E-111</c:v>
                </c:pt>
                <c:pt idx="98">
                  <c:v>-1.1683899999999999E-111</c:v>
                </c:pt>
                <c:pt idx="99">
                  <c:v>1.1258600000000001E-111</c:v>
                </c:pt>
                <c:pt idx="100">
                  <c:v>4.3010600000000003E-111</c:v>
                </c:pt>
                <c:pt idx="101">
                  <c:v>7.2974699999999999E-111</c:v>
                </c:pt>
                <c:pt idx="102">
                  <c:v>8.5070800000000006E-111</c:v>
                </c:pt>
                <c:pt idx="103">
                  <c:v>6.33651E-111</c:v>
                </c:pt>
                <c:pt idx="104">
                  <c:v>-2.42804E-113</c:v>
                </c:pt>
                <c:pt idx="105">
                  <c:v>-1.0050899999999999E-110</c:v>
                </c:pt>
                <c:pt idx="106">
                  <c:v>-2.1594200000000001E-110</c:v>
                </c:pt>
                <c:pt idx="107">
                  <c:v>-3.1052100000000002E-110</c:v>
                </c:pt>
                <c:pt idx="108">
                  <c:v>-3.4185699999999999E-110</c:v>
                </c:pt>
                <c:pt idx="109">
                  <c:v>-2.6931299999999997E-110</c:v>
                </c:pt>
                <c:pt idx="110">
                  <c:v>-6.8040299999999998E-111</c:v>
                </c:pt>
                <c:pt idx="111">
                  <c:v>2.3687000000000001E-110</c:v>
                </c:pt>
                <c:pt idx="112">
                  <c:v>5.4476699999999998E-110</c:v>
                </c:pt>
                <c:pt idx="113">
                  <c:v>7.1836199999999997E-110</c:v>
                </c:pt>
                <c:pt idx="114">
                  <c:v>6.6084999999999999E-110</c:v>
                </c:pt>
                <c:pt idx="115">
                  <c:v>3.4208799999999999E-110</c:v>
                </c:pt>
                <c:pt idx="116">
                  <c:v>-2.1234E-110</c:v>
                </c:pt>
                <c:pt idx="117">
                  <c:v>-8.8105500000000003E-110</c:v>
                </c:pt>
                <c:pt idx="118">
                  <c:v>-1.3746999999999999E-109</c:v>
                </c:pt>
                <c:pt idx="119">
                  <c:v>-1.26688E-109</c:v>
                </c:pt>
                <c:pt idx="120">
                  <c:v>-1.8766600000000001E-110</c:v>
                </c:pt>
                <c:pt idx="121">
                  <c:v>1.96206E-109</c:v>
                </c:pt>
                <c:pt idx="122">
                  <c:v>4.9119200000000003E-109</c:v>
                </c:pt>
                <c:pt idx="123">
                  <c:v>7.9233999999999998E-109</c:v>
                </c:pt>
                <c:pt idx="124">
                  <c:v>9.8936300000000004E-109</c:v>
                </c:pt>
                <c:pt idx="125">
                  <c:v>1.0140400000000001E-108</c:v>
                </c:pt>
                <c:pt idx="126">
                  <c:v>8.9071799999999996E-109</c:v>
                </c:pt>
                <c:pt idx="127">
                  <c:v>6.6403500000000003E-109</c:v>
                </c:pt>
                <c:pt idx="128">
                  <c:v>3.8030299999999999E-109</c:v>
                </c:pt>
                <c:pt idx="129">
                  <c:v>1.8315599999999999E-109</c:v>
                </c:pt>
                <c:pt idx="130">
                  <c:v>3.0625900000000001E-109</c:v>
                </c:pt>
                <c:pt idx="131">
                  <c:v>9.6038000000000008E-109</c:v>
                </c:pt>
                <c:pt idx="132">
                  <c:v>2.18533E-108</c:v>
                </c:pt>
                <c:pt idx="133">
                  <c:v>3.7631200000000003E-108</c:v>
                </c:pt>
                <c:pt idx="134">
                  <c:v>5.4245299999999996E-108</c:v>
                </c:pt>
                <c:pt idx="135">
                  <c:v>6.6998300000000003E-108</c:v>
                </c:pt>
                <c:pt idx="136">
                  <c:v>6.2062500000000002E-108</c:v>
                </c:pt>
                <c:pt idx="137">
                  <c:v>2.36479E-108</c:v>
                </c:pt>
                <c:pt idx="138">
                  <c:v>-4.68461E-108</c:v>
                </c:pt>
                <c:pt idx="139">
                  <c:v>-1.3267799999999999E-107</c:v>
                </c:pt>
                <c:pt idx="140">
                  <c:v>-2.1833299999999999E-107</c:v>
                </c:pt>
                <c:pt idx="141">
                  <c:v>-2.8968300000000002E-107</c:v>
                </c:pt>
                <c:pt idx="142">
                  <c:v>-3.25701E-107</c:v>
                </c:pt>
                <c:pt idx="143">
                  <c:v>-3.0353100000000002E-107</c:v>
                </c:pt>
                <c:pt idx="144">
                  <c:v>-2.18621E-107</c:v>
                </c:pt>
                <c:pt idx="145">
                  <c:v>-1.14247E-107</c:v>
                </c:pt>
                <c:pt idx="146">
                  <c:v>-9.9904800000000003E-108</c:v>
                </c:pt>
                <c:pt idx="147">
                  <c:v>-3.0458599999999997E-107</c:v>
                </c:pt>
                <c:pt idx="148">
                  <c:v>-7.6188999999999996E-107</c:v>
                </c:pt>
                <c:pt idx="149">
                  <c:v>-1.36369E-106</c:v>
                </c:pt>
                <c:pt idx="150">
                  <c:v>-1.9869399999999999E-106</c:v>
                </c:pt>
                <c:pt idx="151">
                  <c:v>-2.6775299999999999E-106</c:v>
                </c:pt>
                <c:pt idx="152">
                  <c:v>-3.6018199999999999E-106</c:v>
                </c:pt>
                <c:pt idx="153">
                  <c:v>-4.6787600000000002E-106</c:v>
                </c:pt>
                <c:pt idx="154">
                  <c:v>-5.5349500000000001E-106</c:v>
                </c:pt>
                <c:pt idx="155">
                  <c:v>-6.0884199999999996E-106</c:v>
                </c:pt>
                <c:pt idx="156">
                  <c:v>-6.4283399999999998E-106</c:v>
                </c:pt>
                <c:pt idx="157">
                  <c:v>-6.0390299999999996E-106</c:v>
                </c:pt>
                <c:pt idx="158">
                  <c:v>-5.0876499999999998E-106</c:v>
                </c:pt>
                <c:pt idx="159">
                  <c:v>-6.5344100000000004E-106</c:v>
                </c:pt>
                <c:pt idx="160">
                  <c:v>-1.42651E-105</c:v>
                </c:pt>
                <c:pt idx="161">
                  <c:v>-2.8270000000000002E-105</c:v>
                </c:pt>
                <c:pt idx="162">
                  <c:v>-4.2063799999999998E-105</c:v>
                </c:pt>
                <c:pt idx="163">
                  <c:v>-4.5266899999999999E-105</c:v>
                </c:pt>
                <c:pt idx="164">
                  <c:v>-2.9286999999999999E-105</c:v>
                </c:pt>
                <c:pt idx="165">
                  <c:v>9.9907100000000006E-106</c:v>
                </c:pt>
                <c:pt idx="166">
                  <c:v>7.15492E-105</c:v>
                </c:pt>
                <c:pt idx="167">
                  <c:v>1.4433900000000001E-104</c:v>
                </c:pt>
                <c:pt idx="168">
                  <c:v>2.0145599999999999E-104</c:v>
                </c:pt>
                <c:pt idx="169">
                  <c:v>2.0180900000000001E-104</c:v>
                </c:pt>
                <c:pt idx="170">
                  <c:v>1.04428E-104</c:v>
                </c:pt>
                <c:pt idx="171">
                  <c:v>-1.06515E-104</c:v>
                </c:pt>
                <c:pt idx="172">
                  <c:v>-4.0296600000000003E-104</c:v>
                </c:pt>
                <c:pt idx="173">
                  <c:v>-7.1190199999999994E-104</c:v>
                </c:pt>
                <c:pt idx="174">
                  <c:v>-9.3677999999999994E-104</c:v>
                </c:pt>
                <c:pt idx="175">
                  <c:v>-1.00475E-103</c:v>
                </c:pt>
                <c:pt idx="176">
                  <c:v>-8.8361000000000005E-104</c:v>
                </c:pt>
                <c:pt idx="177">
                  <c:v>-5.5504499999999999E-104</c:v>
                </c:pt>
                <c:pt idx="178">
                  <c:v>-9.2812300000000005E-105</c:v>
                </c:pt>
                <c:pt idx="179">
                  <c:v>1.5130599999999999E-104</c:v>
                </c:pt>
                <c:pt idx="180">
                  <c:v>-4.40264E-104</c:v>
                </c:pt>
                <c:pt idx="181">
                  <c:v>-2.4408900000000001E-103</c:v>
                </c:pt>
                <c:pt idx="182">
                  <c:v>-6.0628400000000004E-103</c:v>
                </c:pt>
                <c:pt idx="183">
                  <c:v>-1.0996900000000001E-102</c:v>
                </c:pt>
                <c:pt idx="184">
                  <c:v>-1.6106300000000001E-102</c:v>
                </c:pt>
                <c:pt idx="185">
                  <c:v>-1.89053E-102</c:v>
                </c:pt>
                <c:pt idx="186">
                  <c:v>-1.61828E-102</c:v>
                </c:pt>
                <c:pt idx="187">
                  <c:v>-6.3376300000000001E-103</c:v>
                </c:pt>
                <c:pt idx="188">
                  <c:v>9.5551100000000002E-103</c:v>
                </c:pt>
                <c:pt idx="189">
                  <c:v>2.8612999999999998E-102</c:v>
                </c:pt>
                <c:pt idx="190">
                  <c:v>4.4580100000000003E-102</c:v>
                </c:pt>
                <c:pt idx="191">
                  <c:v>4.56081E-102</c:v>
                </c:pt>
                <c:pt idx="192">
                  <c:v>1.6691900000000001E-102</c:v>
                </c:pt>
                <c:pt idx="193">
                  <c:v>-5.4973899999999996E-102</c:v>
                </c:pt>
                <c:pt idx="194">
                  <c:v>-1.69557E-101</c:v>
                </c:pt>
                <c:pt idx="195">
                  <c:v>-2.9992999999999997E-101</c:v>
                </c:pt>
                <c:pt idx="196">
                  <c:v>-3.9287999999999999E-101</c:v>
                </c:pt>
                <c:pt idx="197">
                  <c:v>-3.8620899999999999E-101</c:v>
                </c:pt>
                <c:pt idx="198">
                  <c:v>-2.2130800000000002E-101</c:v>
                </c:pt>
                <c:pt idx="199">
                  <c:v>1.29945E-101</c:v>
                </c:pt>
                <c:pt idx="200">
                  <c:v>6.1569500000000003E-101</c:v>
                </c:pt>
                <c:pt idx="201">
                  <c:v>1.06649E-100</c:v>
                </c:pt>
                <c:pt idx="202">
                  <c:v>1.18855E-100</c:v>
                </c:pt>
                <c:pt idx="203">
                  <c:v>6.3426299999999996E-101</c:v>
                </c:pt>
                <c:pt idx="204">
                  <c:v>-8.18829E-101</c:v>
                </c:pt>
                <c:pt idx="205">
                  <c:v>-3.0883000000000002E-100</c:v>
                </c:pt>
                <c:pt idx="206">
                  <c:v>-5.6903699999999997E-100</c:v>
                </c:pt>
                <c:pt idx="207">
                  <c:v>-7.7269400000000001E-100</c:v>
                </c:pt>
                <c:pt idx="208">
                  <c:v>-8.09655E-100</c:v>
                </c:pt>
                <c:pt idx="209">
                  <c:v>-5.9966500000000002E-100</c:v>
                </c:pt>
                <c:pt idx="210">
                  <c:v>-1.3915200000000001E-100</c:v>
                </c:pt>
                <c:pt idx="211">
                  <c:v>4.8782800000000005E-100</c:v>
                </c:pt>
                <c:pt idx="212">
                  <c:v>1.1072099999999999E-99</c:v>
                </c:pt>
                <c:pt idx="213">
                  <c:v>1.43119E-99</c:v>
                </c:pt>
                <c:pt idx="214">
                  <c:v>1.07593E-99</c:v>
                </c:pt>
                <c:pt idx="215">
                  <c:v>-3.0837000000000001E-100</c:v>
                </c:pt>
                <c:pt idx="216">
                  <c:v>-2.78883E-99</c:v>
                </c:pt>
                <c:pt idx="217">
                  <c:v>-5.8460600000000003E-99</c:v>
                </c:pt>
                <c:pt idx="218">
                  <c:v>-8.3065399999999999E-99</c:v>
                </c:pt>
                <c:pt idx="219">
                  <c:v>-8.7190699999999993E-99</c:v>
                </c:pt>
                <c:pt idx="220">
                  <c:v>-5.8496899999999999E-99</c:v>
                </c:pt>
                <c:pt idx="221">
                  <c:v>8.35755E-100</c:v>
                </c:pt>
                <c:pt idx="222">
                  <c:v>1.0522399999999999E-98</c:v>
                </c:pt>
                <c:pt idx="223">
                  <c:v>2.0599800000000001E-98</c:v>
                </c:pt>
                <c:pt idx="224">
                  <c:v>2.6744099999999999E-98</c:v>
                </c:pt>
                <c:pt idx="225">
                  <c:v>2.3592399999999999E-98</c:v>
                </c:pt>
                <c:pt idx="226">
                  <c:v>6.6161499999999999E-99</c:v>
                </c:pt>
                <c:pt idx="227">
                  <c:v>-2.4784899999999999E-98</c:v>
                </c:pt>
                <c:pt idx="228">
                  <c:v>-6.4462800000000005E-98</c:v>
                </c:pt>
                <c:pt idx="229">
                  <c:v>-9.9013999999999995E-98</c:v>
                </c:pt>
                <c:pt idx="230">
                  <c:v>-1.10158E-97</c:v>
                </c:pt>
                <c:pt idx="231">
                  <c:v>-7.8328800000000006E-98</c:v>
                </c:pt>
                <c:pt idx="232">
                  <c:v>9.7231700000000005E-99</c:v>
                </c:pt>
                <c:pt idx="233">
                  <c:v>1.46867E-97</c:v>
                </c:pt>
                <c:pt idx="234">
                  <c:v>2.9687299999999999E-97</c:v>
                </c:pt>
                <c:pt idx="235">
                  <c:v>3.9870799999999999E-97</c:v>
                </c:pt>
                <c:pt idx="236">
                  <c:v>3.7736299999999998E-97</c:v>
                </c:pt>
                <c:pt idx="237">
                  <c:v>1.7235200000000001E-97</c:v>
                </c:pt>
                <c:pt idx="238">
                  <c:v>-2.14923E-97</c:v>
                </c:pt>
                <c:pt idx="239">
                  <c:v>-7.0661999999999998E-97</c:v>
                </c:pt>
                <c:pt idx="240">
                  <c:v>-1.1848200000000001E-96</c:v>
                </c:pt>
                <c:pt idx="241">
                  <c:v>-1.5163800000000001E-96</c:v>
                </c:pt>
                <c:pt idx="242">
                  <c:v>-1.54063E-96</c:v>
                </c:pt>
                <c:pt idx="243">
                  <c:v>-1.10141E-96</c:v>
                </c:pt>
                <c:pt idx="244">
                  <c:v>-1.8972099999999999E-97</c:v>
                </c:pt>
                <c:pt idx="245">
                  <c:v>8.8434399999999998E-97</c:v>
                </c:pt>
                <c:pt idx="246">
                  <c:v>1.4577899999999999E-96</c:v>
                </c:pt>
                <c:pt idx="247">
                  <c:v>7.3218899999999996E-97</c:v>
                </c:pt>
                <c:pt idx="248">
                  <c:v>-1.85729E-96</c:v>
                </c:pt>
                <c:pt idx="249">
                  <c:v>-6.4102799999999998E-96</c:v>
                </c:pt>
                <c:pt idx="250">
                  <c:v>-1.23283E-95</c:v>
                </c:pt>
                <c:pt idx="251">
                  <c:v>-1.7718600000000002E-95</c:v>
                </c:pt>
                <c:pt idx="252">
                  <c:v>-1.95915E-95</c:v>
                </c:pt>
                <c:pt idx="253">
                  <c:v>-1.5601799999999999E-95</c:v>
                </c:pt>
                <c:pt idx="254">
                  <c:v>-5.0343399999999998E-96</c:v>
                </c:pt>
                <c:pt idx="255">
                  <c:v>1.13841E-95</c:v>
                </c:pt>
                <c:pt idx="256">
                  <c:v>3.0301199999999997E-95</c:v>
                </c:pt>
                <c:pt idx="257">
                  <c:v>4.4972E-95</c:v>
                </c:pt>
                <c:pt idx="258">
                  <c:v>4.7667000000000002E-95</c:v>
                </c:pt>
                <c:pt idx="259">
                  <c:v>3.1755599999999998E-95</c:v>
                </c:pt>
                <c:pt idx="260">
                  <c:v>-6.9297200000000003E-96</c:v>
                </c:pt>
                <c:pt idx="261">
                  <c:v>-6.4227800000000006E-95</c:v>
                </c:pt>
                <c:pt idx="262">
                  <c:v>-1.2127400000000001E-94</c:v>
                </c:pt>
                <c:pt idx="263">
                  <c:v>-1.48375E-94</c:v>
                </c:pt>
                <c:pt idx="264">
                  <c:v>-1.1707600000000001E-94</c:v>
                </c:pt>
                <c:pt idx="265">
                  <c:v>-1.12252E-95</c:v>
                </c:pt>
                <c:pt idx="266">
                  <c:v>1.62869E-94</c:v>
                </c:pt>
                <c:pt idx="267">
                  <c:v>3.6999499999999998E-94</c:v>
                </c:pt>
                <c:pt idx="268">
                  <c:v>5.4694899999999997E-94</c:v>
                </c:pt>
                <c:pt idx="269">
                  <c:v>5.9593800000000005E-94</c:v>
                </c:pt>
                <c:pt idx="270">
                  <c:v>3.7904599999999999E-94</c:v>
                </c:pt>
                <c:pt idx="271">
                  <c:v>-2.20873E-94</c:v>
                </c:pt>
                <c:pt idx="272">
                  <c:v>-1.1619200000000001E-93</c:v>
                </c:pt>
                <c:pt idx="273">
                  <c:v>-2.1642900000000002E-93</c:v>
                </c:pt>
                <c:pt idx="274">
                  <c:v>-2.82958E-93</c:v>
                </c:pt>
                <c:pt idx="275">
                  <c:v>-2.8352599999999998E-93</c:v>
                </c:pt>
                <c:pt idx="276">
                  <c:v>-1.9814600000000002E-93</c:v>
                </c:pt>
                <c:pt idx="277">
                  <c:v>-2.26016E-94</c:v>
                </c:pt>
                <c:pt idx="278">
                  <c:v>2.07225E-93</c:v>
                </c:pt>
                <c:pt idx="279">
                  <c:v>3.9807599999999998E-93</c:v>
                </c:pt>
                <c:pt idx="280">
                  <c:v>4.3428199999999998E-93</c:v>
                </c:pt>
                <c:pt idx="281">
                  <c:v>2.3899100000000001E-93</c:v>
                </c:pt>
                <c:pt idx="282">
                  <c:v>-2.1186299999999999E-93</c:v>
                </c:pt>
                <c:pt idx="283">
                  <c:v>-8.87064E-93</c:v>
                </c:pt>
                <c:pt idx="284">
                  <c:v>-1.5896000000000001E-92</c:v>
                </c:pt>
                <c:pt idx="285">
                  <c:v>-1.8514600000000001E-92</c:v>
                </c:pt>
                <c:pt idx="286">
                  <c:v>-1.06899E-92</c:v>
                </c:pt>
                <c:pt idx="287">
                  <c:v>1.2471799999999999E-92</c:v>
                </c:pt>
                <c:pt idx="288">
                  <c:v>5.2206399999999997E-92</c:v>
                </c:pt>
                <c:pt idx="289">
                  <c:v>1.02721E-91</c:v>
                </c:pt>
                <c:pt idx="290">
                  <c:v>1.5158099999999999E-91</c:v>
                </c:pt>
                <c:pt idx="291">
                  <c:v>1.8612100000000001E-91</c:v>
                </c:pt>
                <c:pt idx="292">
                  <c:v>1.98004E-91</c:v>
                </c:pt>
                <c:pt idx="293">
                  <c:v>1.84733E-91</c:v>
                </c:pt>
                <c:pt idx="294">
                  <c:v>1.5198499999999999E-91</c:v>
                </c:pt>
                <c:pt idx="295">
                  <c:v>1.1348499999999999E-91</c:v>
                </c:pt>
                <c:pt idx="296">
                  <c:v>9.6316099999999994E-92</c:v>
                </c:pt>
                <c:pt idx="297">
                  <c:v>1.5831799999999999E-91</c:v>
                </c:pt>
                <c:pt idx="298">
                  <c:v>3.8557300000000001E-91</c:v>
                </c:pt>
                <c:pt idx="299">
                  <c:v>8.3331E-91</c:v>
                </c:pt>
                <c:pt idx="300">
                  <c:v>1.44605E-90</c:v>
                </c:pt>
                <c:pt idx="301">
                  <c:v>2.0621199999999999E-90</c:v>
                </c:pt>
                <c:pt idx="302">
                  <c:v>2.5005599999999999E-90</c:v>
                </c:pt>
                <c:pt idx="303">
                  <c:v>2.57603E-90</c:v>
                </c:pt>
                <c:pt idx="304">
                  <c:v>2.0941000000000001E-90</c:v>
                </c:pt>
                <c:pt idx="305">
                  <c:v>1.0314599999999999E-90</c:v>
                </c:pt>
                <c:pt idx="306">
                  <c:v>-3.1280799999999998E-91</c:v>
                </c:pt>
                <c:pt idx="307">
                  <c:v>-1.51206E-90</c:v>
                </c:pt>
                <c:pt idx="308">
                  <c:v>-2.2119300000000001E-90</c:v>
                </c:pt>
                <c:pt idx="309">
                  <c:v>-1.94792E-90</c:v>
                </c:pt>
                <c:pt idx="310">
                  <c:v>-1.2473200000000001E-91</c:v>
                </c:pt>
                <c:pt idx="311">
                  <c:v>3.2065600000000001E-90</c:v>
                </c:pt>
                <c:pt idx="312">
                  <c:v>6.3020499999999999E-90</c:v>
                </c:pt>
                <c:pt idx="313">
                  <c:v>5.4207199999999998E-90</c:v>
                </c:pt>
                <c:pt idx="314">
                  <c:v>-4.4026499999999999E-90</c:v>
                </c:pt>
                <c:pt idx="315">
                  <c:v>-2.7190700000000001E-89</c:v>
                </c:pt>
                <c:pt idx="316">
                  <c:v>-6.2919699999999997E-89</c:v>
                </c:pt>
                <c:pt idx="317">
                  <c:v>-1.0482199999999999E-88</c:v>
                </c:pt>
                <c:pt idx="318">
                  <c:v>-1.35439E-88</c:v>
                </c:pt>
                <c:pt idx="319">
                  <c:v>-1.245E-88</c:v>
                </c:pt>
                <c:pt idx="320">
                  <c:v>-4.1211900000000002E-89</c:v>
                </c:pt>
                <c:pt idx="321">
                  <c:v>1.23403E-88</c:v>
                </c:pt>
                <c:pt idx="322">
                  <c:v>3.4692599999999999E-88</c:v>
                </c:pt>
                <c:pt idx="323">
                  <c:v>5.7510100000000005E-88</c:v>
                </c:pt>
                <c:pt idx="324">
                  <c:v>7.1668100000000004E-88</c:v>
                </c:pt>
                <c:pt idx="325">
                  <c:v>6.5687400000000002E-88</c:v>
                </c:pt>
                <c:pt idx="326">
                  <c:v>3.05409E-88</c:v>
                </c:pt>
                <c:pt idx="327">
                  <c:v>-3.4442700000000002E-88</c:v>
                </c:pt>
                <c:pt idx="328">
                  <c:v>-1.16337E-87</c:v>
                </c:pt>
                <c:pt idx="329">
                  <c:v>-1.84769E-87</c:v>
                </c:pt>
                <c:pt idx="330">
                  <c:v>-1.93737E-87</c:v>
                </c:pt>
                <c:pt idx="331">
                  <c:v>-9.7104500000000005E-88</c:v>
                </c:pt>
                <c:pt idx="332">
                  <c:v>1.2302400000000001E-87</c:v>
                </c:pt>
                <c:pt idx="333">
                  <c:v>4.37461E-87</c:v>
                </c:pt>
                <c:pt idx="334">
                  <c:v>7.7420400000000003E-87</c:v>
                </c:pt>
                <c:pt idx="335">
                  <c:v>1.02407E-86</c:v>
                </c:pt>
                <c:pt idx="336">
                  <c:v>1.0494300000000001E-86</c:v>
                </c:pt>
                <c:pt idx="337">
                  <c:v>7.3773000000000004E-87</c:v>
                </c:pt>
                <c:pt idx="338">
                  <c:v>8.3160499999999995E-88</c:v>
                </c:pt>
                <c:pt idx="339">
                  <c:v>-7.7600400000000001E-87</c:v>
                </c:pt>
                <c:pt idx="340">
                  <c:v>-1.5772E-86</c:v>
                </c:pt>
                <c:pt idx="341">
                  <c:v>-1.9621099999999999E-86</c:v>
                </c:pt>
                <c:pt idx="342">
                  <c:v>-1.51551E-86</c:v>
                </c:pt>
                <c:pt idx="343">
                  <c:v>7.9659900000000004E-88</c:v>
                </c:pt>
                <c:pt idx="344">
                  <c:v>2.7501200000000001E-86</c:v>
                </c:pt>
                <c:pt idx="345">
                  <c:v>5.76726E-86</c:v>
                </c:pt>
                <c:pt idx="346">
                  <c:v>7.58832E-86</c:v>
                </c:pt>
                <c:pt idx="347">
                  <c:v>5.95194E-86</c:v>
                </c:pt>
                <c:pt idx="348">
                  <c:v>-1.3600699999999999E-86</c:v>
                </c:pt>
                <c:pt idx="349">
                  <c:v>-1.5172599999999999E-85</c:v>
                </c:pt>
                <c:pt idx="350">
                  <c:v>-3.3558600000000002E-85</c:v>
                </c:pt>
                <c:pt idx="351">
                  <c:v>-5.0744100000000001E-85</c:v>
                </c:pt>
                <c:pt idx="352">
                  <c:v>-5.7542800000000001E-85</c:v>
                </c:pt>
                <c:pt idx="353">
                  <c:v>-4.4711800000000001E-85</c:v>
                </c:pt>
                <c:pt idx="354">
                  <c:v>-7.4225399999999998E-86</c:v>
                </c:pt>
                <c:pt idx="355">
                  <c:v>5.1566000000000003E-85</c:v>
                </c:pt>
                <c:pt idx="356">
                  <c:v>1.1926499999999999E-84</c:v>
                </c:pt>
                <c:pt idx="357">
                  <c:v>1.70063E-84</c:v>
                </c:pt>
                <c:pt idx="358">
                  <c:v>1.68975E-84</c:v>
                </c:pt>
                <c:pt idx="359">
                  <c:v>8.5177799999999996E-85</c:v>
                </c:pt>
                <c:pt idx="360">
                  <c:v>-9.0618E-85</c:v>
                </c:pt>
                <c:pt idx="361">
                  <c:v>-3.33275E-84</c:v>
                </c:pt>
                <c:pt idx="362">
                  <c:v>-5.7028800000000004E-84</c:v>
                </c:pt>
                <c:pt idx="363">
                  <c:v>-6.7757799999999998E-84</c:v>
                </c:pt>
                <c:pt idx="364">
                  <c:v>-5.1580699999999999E-84</c:v>
                </c:pt>
                <c:pt idx="365">
                  <c:v>-3.4444499999999999E-88</c:v>
                </c:pt>
                <c:pt idx="366">
                  <c:v>8.4470699999999998E-84</c:v>
                </c:pt>
                <c:pt idx="367">
                  <c:v>1.8466399999999998E-83</c:v>
                </c:pt>
                <c:pt idx="368">
                  <c:v>2.65372E-83</c:v>
                </c:pt>
                <c:pt idx="369">
                  <c:v>2.7693500000000001E-83</c:v>
                </c:pt>
                <c:pt idx="370">
                  <c:v>1.7119500000000002E-83</c:v>
                </c:pt>
                <c:pt idx="371">
                  <c:v>-7.6137699999999997E-84</c:v>
                </c:pt>
                <c:pt idx="372">
                  <c:v>-4.3890199999999997E-83</c:v>
                </c:pt>
                <c:pt idx="373">
                  <c:v>-8.1708300000000001E-83</c:v>
                </c:pt>
                <c:pt idx="374">
                  <c:v>-1.0572400000000001E-82</c:v>
                </c:pt>
                <c:pt idx="375">
                  <c:v>-1.0127E-82</c:v>
                </c:pt>
                <c:pt idx="376">
                  <c:v>-5.7179100000000001E-83</c:v>
                </c:pt>
                <c:pt idx="377">
                  <c:v>3.0557600000000001E-83</c:v>
                </c:pt>
                <c:pt idx="378">
                  <c:v>1.4510400000000001E-82</c:v>
                </c:pt>
                <c:pt idx="379">
                  <c:v>2.3691999999999999E-82</c:v>
                </c:pt>
                <c:pt idx="380">
                  <c:v>2.3312900000000001E-82</c:v>
                </c:pt>
                <c:pt idx="381">
                  <c:v>6.5952499999999995E-83</c:v>
                </c:pt>
                <c:pt idx="382">
                  <c:v>-2.9359899999999999E-82</c:v>
                </c:pt>
                <c:pt idx="383">
                  <c:v>-8.0804399999999995E-82</c:v>
                </c:pt>
                <c:pt idx="384">
                  <c:v>-1.3564400000000001E-81</c:v>
                </c:pt>
                <c:pt idx="385">
                  <c:v>-1.7245400000000001E-81</c:v>
                </c:pt>
                <c:pt idx="386">
                  <c:v>-1.62706E-81</c:v>
                </c:pt>
                <c:pt idx="387">
                  <c:v>-8.1535100000000002E-82</c:v>
                </c:pt>
                <c:pt idx="388">
                  <c:v>7.5217099999999995E-82</c:v>
                </c:pt>
                <c:pt idx="389">
                  <c:v>2.7869399999999999E-81</c:v>
                </c:pt>
                <c:pt idx="390">
                  <c:v>4.6297399999999999E-81</c:v>
                </c:pt>
                <c:pt idx="391">
                  <c:v>5.3171700000000003E-81</c:v>
                </c:pt>
                <c:pt idx="392">
                  <c:v>3.8867200000000002E-81</c:v>
                </c:pt>
                <c:pt idx="393">
                  <c:v>-1.3449900000000001E-82</c:v>
                </c:pt>
                <c:pt idx="394">
                  <c:v>-6.3513999999999999E-81</c:v>
                </c:pt>
                <c:pt idx="395">
                  <c:v>-1.32695E-80</c:v>
                </c:pt>
                <c:pt idx="396">
                  <c:v>-1.8322999999999998E-80</c:v>
                </c:pt>
                <c:pt idx="397">
                  <c:v>-1.8833600000000002E-80</c:v>
                </c:pt>
                <c:pt idx="398">
                  <c:v>-1.35319E-80</c:v>
                </c:pt>
                <c:pt idx="399">
                  <c:v>-2.9928799999999998E-81</c:v>
                </c:pt>
                <c:pt idx="400">
                  <c:v>1.07375E-80</c:v>
                </c:pt>
                <c:pt idx="401">
                  <c:v>2.3604799999999999E-80</c:v>
                </c:pt>
                <c:pt idx="402">
                  <c:v>2.97811E-80</c:v>
                </c:pt>
                <c:pt idx="403">
                  <c:v>2.4690500000000001E-80</c:v>
                </c:pt>
                <c:pt idx="404">
                  <c:v>7.4042499999999998E-81</c:v>
                </c:pt>
                <c:pt idx="405">
                  <c:v>-1.9722500000000001E-80</c:v>
                </c:pt>
                <c:pt idx="406">
                  <c:v>-5.07287E-80</c:v>
                </c:pt>
                <c:pt idx="407">
                  <c:v>-7.5065699999999998E-80</c:v>
                </c:pt>
                <c:pt idx="408">
                  <c:v>-7.9632000000000004E-80</c:v>
                </c:pt>
                <c:pt idx="409">
                  <c:v>-5.2634499999999997E-80</c:v>
                </c:pt>
                <c:pt idx="410">
                  <c:v>1.09615E-80</c:v>
                </c:pt>
                <c:pt idx="411">
                  <c:v>1.0177600000000001E-79</c:v>
                </c:pt>
                <c:pt idx="412">
                  <c:v>1.9610999999999999E-79</c:v>
                </c:pt>
                <c:pt idx="413">
                  <c:v>2.68625E-79</c:v>
                </c:pt>
                <c:pt idx="414">
                  <c:v>3.0614500000000001E-79</c:v>
                </c:pt>
                <c:pt idx="415">
                  <c:v>3.16085E-79</c:v>
                </c:pt>
                <c:pt idx="416">
                  <c:v>3.20385E-79</c:v>
                </c:pt>
                <c:pt idx="417">
                  <c:v>3.2898100000000002E-79</c:v>
                </c:pt>
                <c:pt idx="418">
                  <c:v>3.2788699999999999E-79</c:v>
                </c:pt>
                <c:pt idx="419">
                  <c:v>2.8583500000000002E-79</c:v>
                </c:pt>
                <c:pt idx="420">
                  <c:v>1.39085E-79</c:v>
                </c:pt>
                <c:pt idx="421">
                  <c:v>-1.76122E-79</c:v>
                </c:pt>
                <c:pt idx="422">
                  <c:v>-6.2741799999999999E-79</c:v>
                </c:pt>
                <c:pt idx="423">
                  <c:v>-1.1761600000000001E-78</c:v>
                </c:pt>
                <c:pt idx="424">
                  <c:v>-2.0188699999999999E-78</c:v>
                </c:pt>
                <c:pt idx="425">
                  <c:v>-3.5105099999999999E-78</c:v>
                </c:pt>
                <c:pt idx="426">
                  <c:v>-5.8430399999999998E-78</c:v>
                </c:pt>
                <c:pt idx="427">
                  <c:v>-8.9098700000000001E-78</c:v>
                </c:pt>
                <c:pt idx="428">
                  <c:v>-1.23666E-77</c:v>
                </c:pt>
                <c:pt idx="429">
                  <c:v>-1.5966399999999999E-77</c:v>
                </c:pt>
                <c:pt idx="430">
                  <c:v>-1.97624E-77</c:v>
                </c:pt>
                <c:pt idx="431">
                  <c:v>-2.36743E-77</c:v>
                </c:pt>
                <c:pt idx="432">
                  <c:v>-2.7550000000000001E-77</c:v>
                </c:pt>
                <c:pt idx="433">
                  <c:v>-3.1568600000000001E-77</c:v>
                </c:pt>
                <c:pt idx="434">
                  <c:v>-3.60444E-77</c:v>
                </c:pt>
                <c:pt idx="435">
                  <c:v>-4.3867600000000001E-77</c:v>
                </c:pt>
                <c:pt idx="436">
                  <c:v>-6.32005E-77</c:v>
                </c:pt>
                <c:pt idx="437">
                  <c:v>-1.0150100000000001E-76</c:v>
                </c:pt>
                <c:pt idx="438">
                  <c:v>-1.5811900000000001E-76</c:v>
                </c:pt>
                <c:pt idx="439">
                  <c:v>-2.2473E-76</c:v>
                </c:pt>
                <c:pt idx="440">
                  <c:v>-2.8120700000000002E-76</c:v>
                </c:pt>
                <c:pt idx="441">
                  <c:v>-2.90786E-76</c:v>
                </c:pt>
                <c:pt idx="442">
                  <c:v>-2.1724400000000001E-76</c:v>
                </c:pt>
                <c:pt idx="443">
                  <c:v>-5.2471200000000004E-77</c:v>
                </c:pt>
                <c:pt idx="444">
                  <c:v>1.7606800000000001E-76</c:v>
                </c:pt>
                <c:pt idx="445">
                  <c:v>4.2985399999999997E-76</c:v>
                </c:pt>
                <c:pt idx="446">
                  <c:v>7.0714699999999996E-76</c:v>
                </c:pt>
                <c:pt idx="447">
                  <c:v>1.06938E-75</c:v>
                </c:pt>
                <c:pt idx="448">
                  <c:v>1.59786E-75</c:v>
                </c:pt>
                <c:pt idx="449">
                  <c:v>2.3099599999999998E-75</c:v>
                </c:pt>
                <c:pt idx="450">
                  <c:v>3.13338E-75</c:v>
                </c:pt>
                <c:pt idx="451">
                  <c:v>3.9697199999999999E-75</c:v>
                </c:pt>
                <c:pt idx="452">
                  <c:v>4.7424299999999996E-75</c:v>
                </c:pt>
                <c:pt idx="453">
                  <c:v>5.3912399999999996E-75</c:v>
                </c:pt>
                <c:pt idx="454">
                  <c:v>5.9171799999999998E-75</c:v>
                </c:pt>
                <c:pt idx="455">
                  <c:v>6.4281199999999997E-75</c:v>
                </c:pt>
                <c:pt idx="456">
                  <c:v>6.9069100000000003E-75</c:v>
                </c:pt>
                <c:pt idx="457">
                  <c:v>6.7135899999999998E-75</c:v>
                </c:pt>
                <c:pt idx="458">
                  <c:v>4.7251599999999999E-75</c:v>
                </c:pt>
                <c:pt idx="459">
                  <c:v>5.3843199999999999E-76</c:v>
                </c:pt>
                <c:pt idx="460">
                  <c:v>-5.1299199999999996E-75</c:v>
                </c:pt>
                <c:pt idx="461">
                  <c:v>-1.14844E-74</c:v>
                </c:pt>
                <c:pt idx="462">
                  <c:v>-1.6516899999999999E-74</c:v>
                </c:pt>
                <c:pt idx="463">
                  <c:v>-1.39982E-74</c:v>
                </c:pt>
                <c:pt idx="464">
                  <c:v>4.12094E-75</c:v>
                </c:pt>
                <c:pt idx="465">
                  <c:v>4.0356200000000002E-74</c:v>
                </c:pt>
                <c:pt idx="466">
                  <c:v>8.9528700000000004E-74</c:v>
                </c:pt>
                <c:pt idx="467">
                  <c:v>1.43497E-73</c:v>
                </c:pt>
                <c:pt idx="468">
                  <c:v>1.9214199999999999E-73</c:v>
                </c:pt>
                <c:pt idx="469">
                  <c:v>2.1604100000000001E-73</c:v>
                </c:pt>
                <c:pt idx="470">
                  <c:v>1.8385100000000001E-73</c:v>
                </c:pt>
                <c:pt idx="471">
                  <c:v>6.7440499999999998E-74</c:v>
                </c:pt>
                <c:pt idx="472">
                  <c:v>-1.2703699999999999E-73</c:v>
                </c:pt>
                <c:pt idx="473">
                  <c:v>-3.3233900000000002E-73</c:v>
                </c:pt>
                <c:pt idx="474">
                  <c:v>-4.44799E-73</c:v>
                </c:pt>
                <c:pt idx="475">
                  <c:v>-3.8407999999999998E-73</c:v>
                </c:pt>
                <c:pt idx="476">
                  <c:v>-9.0920100000000006E-74</c:v>
                </c:pt>
                <c:pt idx="477">
                  <c:v>4.7768400000000002E-73</c:v>
                </c:pt>
                <c:pt idx="478">
                  <c:v>1.2280200000000001E-72</c:v>
                </c:pt>
                <c:pt idx="479">
                  <c:v>1.8141599999999999E-72</c:v>
                </c:pt>
                <c:pt idx="480">
                  <c:v>1.6714200000000001E-72</c:v>
                </c:pt>
                <c:pt idx="481">
                  <c:v>1.5342599999999999E-73</c:v>
                </c:pt>
                <c:pt idx="482">
                  <c:v>-3.1823100000000002E-72</c:v>
                </c:pt>
                <c:pt idx="483">
                  <c:v>-8.1459300000000004E-72</c:v>
                </c:pt>
                <c:pt idx="484">
                  <c:v>-1.3322899999999999E-71</c:v>
                </c:pt>
                <c:pt idx="485">
                  <c:v>-1.51991E-71</c:v>
                </c:pt>
                <c:pt idx="486">
                  <c:v>-8.1724899999999995E-72</c:v>
                </c:pt>
                <c:pt idx="487">
                  <c:v>1.28337E-71</c:v>
                </c:pt>
                <c:pt idx="488">
                  <c:v>4.84481E-71</c:v>
                </c:pt>
                <c:pt idx="489">
                  <c:v>9.2901000000000006E-71</c:v>
                </c:pt>
                <c:pt idx="490">
                  <c:v>1.34851E-70</c:v>
                </c:pt>
                <c:pt idx="491">
                  <c:v>1.5961399999999999E-70</c:v>
                </c:pt>
                <c:pt idx="492">
                  <c:v>1.52119E-70</c:v>
                </c:pt>
                <c:pt idx="493">
                  <c:v>1.0213400000000001E-70</c:v>
                </c:pt>
                <c:pt idx="494">
                  <c:v>1.2970900000000001E-71</c:v>
                </c:pt>
                <c:pt idx="495">
                  <c:v>-8.9055200000000001E-71</c:v>
                </c:pt>
                <c:pt idx="496">
                  <c:v>-1.5168400000000001E-70</c:v>
                </c:pt>
                <c:pt idx="497">
                  <c:v>-1.1113299999999999E-70</c:v>
                </c:pt>
                <c:pt idx="498">
                  <c:v>7.7347500000000007E-71</c:v>
                </c:pt>
                <c:pt idx="499">
                  <c:v>4.1587900000000001E-70</c:v>
                </c:pt>
                <c:pt idx="500">
                  <c:v>8.5277699999999997E-70</c:v>
                </c:pt>
                <c:pt idx="501">
                  <c:v>1.2586100000000001E-69</c:v>
                </c:pt>
                <c:pt idx="502">
                  <c:v>1.4187899999999999E-69</c:v>
                </c:pt>
                <c:pt idx="503">
                  <c:v>1.1009100000000001E-69</c:v>
                </c:pt>
                <c:pt idx="504">
                  <c:v>1.6158E-70</c:v>
                </c:pt>
                <c:pt idx="505">
                  <c:v>-1.3557899999999999E-69</c:v>
                </c:pt>
                <c:pt idx="506">
                  <c:v>-3.1123999999999999E-69</c:v>
                </c:pt>
                <c:pt idx="507">
                  <c:v>-4.3974700000000001E-69</c:v>
                </c:pt>
                <c:pt idx="508">
                  <c:v>-4.2120899999999999E-69</c:v>
                </c:pt>
                <c:pt idx="509">
                  <c:v>-1.57279E-69</c:v>
                </c:pt>
                <c:pt idx="510">
                  <c:v>3.9901400000000002E-69</c:v>
                </c:pt>
                <c:pt idx="511">
                  <c:v>1.1803199999999999E-68</c:v>
                </c:pt>
                <c:pt idx="512">
                  <c:v>1.95227E-68</c:v>
                </c:pt>
                <c:pt idx="513">
                  <c:v>2.34698E-68</c:v>
                </c:pt>
                <c:pt idx="514">
                  <c:v>2.01612E-68</c:v>
                </c:pt>
                <c:pt idx="515">
                  <c:v>7.7297700000000001E-69</c:v>
                </c:pt>
                <c:pt idx="516">
                  <c:v>-1.3391299999999999E-68</c:v>
                </c:pt>
                <c:pt idx="517">
                  <c:v>-3.87596E-68</c:v>
                </c:pt>
                <c:pt idx="518">
                  <c:v>-5.7190300000000003E-68</c:v>
                </c:pt>
                <c:pt idx="519">
                  <c:v>-5.1445800000000002E-68</c:v>
                </c:pt>
                <c:pt idx="520">
                  <c:v>-4.7894499999999999E-69</c:v>
                </c:pt>
                <c:pt idx="521">
                  <c:v>9.0041499999999996E-68</c:v>
                </c:pt>
                <c:pt idx="522">
                  <c:v>2.2289200000000001E-67</c:v>
                </c:pt>
                <c:pt idx="523">
                  <c:v>3.5865800000000001E-67</c:v>
                </c:pt>
                <c:pt idx="524">
                  <c:v>4.3341200000000002E-67</c:v>
                </c:pt>
                <c:pt idx="525">
                  <c:v>3.6909600000000001E-67</c:v>
                </c:pt>
                <c:pt idx="526">
                  <c:v>1.1267799999999999E-67</c:v>
                </c:pt>
                <c:pt idx="527">
                  <c:v>-3.26801E-67</c:v>
                </c:pt>
                <c:pt idx="528">
                  <c:v>-8.6408600000000004E-67</c:v>
                </c:pt>
                <c:pt idx="529">
                  <c:v>-1.33199E-66</c:v>
                </c:pt>
                <c:pt idx="530">
                  <c:v>-1.5084499999999999E-66</c:v>
                </c:pt>
                <c:pt idx="531">
                  <c:v>-1.20971E-66</c:v>
                </c:pt>
                <c:pt idx="532">
                  <c:v>-3.7203000000000003E-67</c:v>
                </c:pt>
                <c:pt idx="533">
                  <c:v>9.1117400000000003E-67</c:v>
                </c:pt>
                <c:pt idx="534">
                  <c:v>2.2708000000000001E-66</c:v>
                </c:pt>
                <c:pt idx="535">
                  <c:v>2.9627700000000001E-66</c:v>
                </c:pt>
                <c:pt idx="536">
                  <c:v>2.09602E-66</c:v>
                </c:pt>
                <c:pt idx="537">
                  <c:v>-9.58294E-67</c:v>
                </c:pt>
                <c:pt idx="538">
                  <c:v>-6.2735299999999996E-66</c:v>
                </c:pt>
                <c:pt idx="539">
                  <c:v>-1.3021300000000001E-65</c:v>
                </c:pt>
                <c:pt idx="540">
                  <c:v>-1.91294E-65</c:v>
                </c:pt>
                <c:pt idx="541">
                  <c:v>-2.16147E-65</c:v>
                </c:pt>
                <c:pt idx="542">
                  <c:v>-1.7753E-65</c:v>
                </c:pt>
                <c:pt idx="543">
                  <c:v>-6.3554300000000001E-66</c:v>
                </c:pt>
                <c:pt idx="544">
                  <c:v>1.13664E-65</c:v>
                </c:pt>
                <c:pt idx="545">
                  <c:v>3.1081000000000002E-65</c:v>
                </c:pt>
                <c:pt idx="546">
                  <c:v>4.4872900000000001E-65</c:v>
                </c:pt>
                <c:pt idx="547">
                  <c:v>4.2482499999999999E-65</c:v>
                </c:pt>
                <c:pt idx="548">
                  <c:v>1.4870300000000001E-65</c:v>
                </c:pt>
                <c:pt idx="549">
                  <c:v>-4.08555E-65</c:v>
                </c:pt>
                <c:pt idx="550">
                  <c:v>-1.16149E-64</c:v>
                </c:pt>
                <c:pt idx="551">
                  <c:v>-1.8890700000000001E-64</c:v>
                </c:pt>
                <c:pt idx="552">
                  <c:v>-2.2946200000000002E-64</c:v>
                </c:pt>
                <c:pt idx="553">
                  <c:v>-2.11063E-64</c:v>
                </c:pt>
                <c:pt idx="554">
                  <c:v>-1.1829500000000001E-64</c:v>
                </c:pt>
                <c:pt idx="555">
                  <c:v>4.2989000000000003E-65</c:v>
                </c:pt>
                <c:pt idx="556">
                  <c:v>2.3332700000000001E-64</c:v>
                </c:pt>
                <c:pt idx="557">
                  <c:v>3.7810199999999999E-64</c:v>
                </c:pt>
                <c:pt idx="558">
                  <c:v>3.87E-64</c:v>
                </c:pt>
                <c:pt idx="559">
                  <c:v>1.8532299999999999E-64</c:v>
                </c:pt>
                <c:pt idx="560">
                  <c:v>-2.5151399999999998E-64</c:v>
                </c:pt>
                <c:pt idx="561">
                  <c:v>-8.6053599999999996E-64</c:v>
                </c:pt>
                <c:pt idx="562">
                  <c:v>-1.4772199999999999E-63</c:v>
                </c:pt>
                <c:pt idx="563">
                  <c:v>-1.8673999999999999E-63</c:v>
                </c:pt>
                <c:pt idx="564">
                  <c:v>-1.7602E-63</c:v>
                </c:pt>
                <c:pt idx="565">
                  <c:v>-9.0861899999999996E-64</c:v>
                </c:pt>
                <c:pt idx="566">
                  <c:v>7.1287400000000001E-64</c:v>
                </c:pt>
                <c:pt idx="567">
                  <c:v>2.7375599999999999E-63</c:v>
                </c:pt>
                <c:pt idx="568">
                  <c:v>4.5110999999999998E-63</c:v>
                </c:pt>
                <c:pt idx="569">
                  <c:v>5.2076599999999995E-63</c:v>
                </c:pt>
                <c:pt idx="570">
                  <c:v>3.7814399999999999E-63</c:v>
                </c:pt>
                <c:pt idx="571">
                  <c:v>-5.9039000000000001E-64</c:v>
                </c:pt>
                <c:pt idx="572">
                  <c:v>-7.4776400000000004E-63</c:v>
                </c:pt>
                <c:pt idx="573">
                  <c:v>-1.49315E-62</c:v>
                </c:pt>
                <c:pt idx="574">
                  <c:v>-2.0596000000000001E-62</c:v>
                </c:pt>
                <c:pt idx="575">
                  <c:v>-2.272E-62</c:v>
                </c:pt>
                <c:pt idx="576">
                  <c:v>-2.02114E-62</c:v>
                </c:pt>
                <c:pt idx="577">
                  <c:v>-1.2924E-62</c:v>
                </c:pt>
                <c:pt idx="578">
                  <c:v>-2.8772499999999998E-63</c:v>
                </c:pt>
                <c:pt idx="579">
                  <c:v>3.90664E-63</c:v>
                </c:pt>
                <c:pt idx="580">
                  <c:v>-3.3429700000000001E-63</c:v>
                </c:pt>
                <c:pt idx="581">
                  <c:v>-3.65688E-62</c:v>
                </c:pt>
                <c:pt idx="582">
                  <c:v>-1.01927E-61</c:v>
                </c:pt>
                <c:pt idx="583">
                  <c:v>-1.94017E-61</c:v>
                </c:pt>
                <c:pt idx="584">
                  <c:v>-2.9284799999999999E-61</c:v>
                </c:pt>
                <c:pt idx="585">
                  <c:v>-3.71866E-61</c:v>
                </c:pt>
                <c:pt idx="586">
                  <c:v>-4.2229799999999998E-61</c:v>
                </c:pt>
                <c:pt idx="587">
                  <c:v>-4.6168099999999998E-61</c:v>
                </c:pt>
                <c:pt idx="588">
                  <c:v>-5.0695300000000002E-61</c:v>
                </c:pt>
                <c:pt idx="589">
                  <c:v>-5.5772900000000003E-61</c:v>
                </c:pt>
                <c:pt idx="590">
                  <c:v>-6.0702399999999998E-61</c:v>
                </c:pt>
                <c:pt idx="591">
                  <c:v>-6.4322600000000004E-61</c:v>
                </c:pt>
                <c:pt idx="592">
                  <c:v>-6.5091300000000003E-61</c:v>
                </c:pt>
                <c:pt idx="593">
                  <c:v>-6.1525300000000002E-61</c:v>
                </c:pt>
                <c:pt idx="594">
                  <c:v>-5.2038800000000003E-61</c:v>
                </c:pt>
                <c:pt idx="595">
                  <c:v>-4.2126600000000003E-61</c:v>
                </c:pt>
                <c:pt idx="596">
                  <c:v>-5.6854699999999997E-61</c:v>
                </c:pt>
                <c:pt idx="597">
                  <c:v>-1.3506099999999999E-60</c:v>
                </c:pt>
                <c:pt idx="598">
                  <c:v>-3.0129299999999999E-60</c:v>
                </c:pt>
                <c:pt idx="599">
                  <c:v>-5.4713600000000003E-60</c:v>
                </c:pt>
                <c:pt idx="600">
                  <c:v>-8.3806999999999997E-60</c:v>
                </c:pt>
                <c:pt idx="601">
                  <c:v>-1.1017799999999999E-59</c:v>
                </c:pt>
                <c:pt idx="602">
                  <c:v>-1.1870999999999999E-59</c:v>
                </c:pt>
                <c:pt idx="603">
                  <c:v>-9.0977100000000001E-60</c:v>
                </c:pt>
                <c:pt idx="604">
                  <c:v>-1.9329300000000001E-60</c:v>
                </c:pt>
                <c:pt idx="605">
                  <c:v>8.7913600000000005E-60</c:v>
                </c:pt>
                <c:pt idx="606">
                  <c:v>2.0826E-59</c:v>
                </c:pt>
                <c:pt idx="607">
                  <c:v>3.0314100000000001E-59</c:v>
                </c:pt>
                <c:pt idx="608">
                  <c:v>3.2563700000000001E-59</c:v>
                </c:pt>
                <c:pt idx="609">
                  <c:v>2.2689600000000002E-59</c:v>
                </c:pt>
                <c:pt idx="610">
                  <c:v>-4.4021399999999999E-60</c:v>
                </c:pt>
                <c:pt idx="611">
                  <c:v>-4.77267E-59</c:v>
                </c:pt>
                <c:pt idx="612">
                  <c:v>-8.8797900000000003E-59</c:v>
                </c:pt>
                <c:pt idx="613">
                  <c:v>-9.2817899999999997E-59</c:v>
                </c:pt>
                <c:pt idx="614">
                  <c:v>-2.8386199999999999E-59</c:v>
                </c:pt>
                <c:pt idx="615">
                  <c:v>1.11305E-58</c:v>
                </c:pt>
                <c:pt idx="616">
                  <c:v>3.0453E-58</c:v>
                </c:pt>
                <c:pt idx="617">
                  <c:v>5.18561E-58</c:v>
                </c:pt>
                <c:pt idx="618">
                  <c:v>7.2712099999999995E-58</c:v>
                </c:pt>
                <c:pt idx="619">
                  <c:v>9.1642800000000003E-58</c:v>
                </c:pt>
                <c:pt idx="620">
                  <c:v>1.1013599999999999E-57</c:v>
                </c:pt>
                <c:pt idx="621">
                  <c:v>1.32751E-57</c:v>
                </c:pt>
                <c:pt idx="622">
                  <c:v>1.6169199999999999E-57</c:v>
                </c:pt>
                <c:pt idx="623">
                  <c:v>1.9073E-57</c:v>
                </c:pt>
                <c:pt idx="624">
                  <c:v>2.0130899999999999E-57</c:v>
                </c:pt>
                <c:pt idx="625">
                  <c:v>1.6025599999999999E-57</c:v>
                </c:pt>
                <c:pt idx="626">
                  <c:v>3.2493899999999997E-58</c:v>
                </c:pt>
                <c:pt idx="627">
                  <c:v>-1.9261800000000001E-57</c:v>
                </c:pt>
                <c:pt idx="628">
                  <c:v>-4.7296099999999998E-57</c:v>
                </c:pt>
                <c:pt idx="629">
                  <c:v>-6.5089900000000001E-57</c:v>
                </c:pt>
                <c:pt idx="630">
                  <c:v>-4.0138600000000002E-57</c:v>
                </c:pt>
                <c:pt idx="631">
                  <c:v>6.43977E-57</c:v>
                </c:pt>
                <c:pt idx="632">
                  <c:v>2.63701E-56</c:v>
                </c:pt>
                <c:pt idx="633">
                  <c:v>5.3695300000000002E-56</c:v>
                </c:pt>
                <c:pt idx="634">
                  <c:v>8.2657400000000004E-56</c:v>
                </c:pt>
                <c:pt idx="635">
                  <c:v>1.0411499999999999E-55</c:v>
                </c:pt>
                <c:pt idx="636">
                  <c:v>1.07608E-55</c:v>
                </c:pt>
                <c:pt idx="637">
                  <c:v>8.5585600000000003E-56</c:v>
                </c:pt>
                <c:pt idx="638">
                  <c:v>3.7467400000000002E-56</c:v>
                </c:pt>
                <c:pt idx="639">
                  <c:v>-2.6812100000000001E-56</c:v>
                </c:pt>
                <c:pt idx="640">
                  <c:v>-8.1733499999999993E-56</c:v>
                </c:pt>
                <c:pt idx="641">
                  <c:v>-8.56645E-56</c:v>
                </c:pt>
                <c:pt idx="642">
                  <c:v>2.5009700000000001E-57</c:v>
                </c:pt>
                <c:pt idx="643">
                  <c:v>1.9804E-55</c:v>
                </c:pt>
                <c:pt idx="644">
                  <c:v>4.8065E-55</c:v>
                </c:pt>
                <c:pt idx="645">
                  <c:v>7.8556399999999993E-55</c:v>
                </c:pt>
                <c:pt idx="646">
                  <c:v>9.7216599999999997E-55</c:v>
                </c:pt>
                <c:pt idx="647">
                  <c:v>8.3251300000000005E-55</c:v>
                </c:pt>
                <c:pt idx="648">
                  <c:v>1.9283100000000001E-55</c:v>
                </c:pt>
                <c:pt idx="649">
                  <c:v>-9.7340000000000003E-55</c:v>
                </c:pt>
                <c:pt idx="650">
                  <c:v>-2.4877799999999999E-54</c:v>
                </c:pt>
                <c:pt idx="651">
                  <c:v>-3.93036E-54</c:v>
                </c:pt>
                <c:pt idx="652">
                  <c:v>-4.6590199999999999E-54</c:v>
                </c:pt>
                <c:pt idx="653">
                  <c:v>-3.9548599999999998E-54</c:v>
                </c:pt>
                <c:pt idx="654">
                  <c:v>-1.28841E-54</c:v>
                </c:pt>
                <c:pt idx="655">
                  <c:v>3.2823700000000002E-54</c:v>
                </c:pt>
                <c:pt idx="656">
                  <c:v>8.6652300000000004E-54</c:v>
                </c:pt>
                <c:pt idx="657">
                  <c:v>1.2565200000000001E-53</c:v>
                </c:pt>
                <c:pt idx="658">
                  <c:v>1.1890599999999999E-53</c:v>
                </c:pt>
                <c:pt idx="659">
                  <c:v>3.7117000000000001E-54</c:v>
                </c:pt>
                <c:pt idx="660">
                  <c:v>-1.3292600000000001E-53</c:v>
                </c:pt>
                <c:pt idx="661">
                  <c:v>-3.70209E-53</c:v>
                </c:pt>
                <c:pt idx="662">
                  <c:v>-6.0516999999999999E-53</c:v>
                </c:pt>
                <c:pt idx="663">
                  <c:v>-7.2622399999999995E-53</c:v>
                </c:pt>
                <c:pt idx="664">
                  <c:v>-6.1514499999999999E-53</c:v>
                </c:pt>
                <c:pt idx="665">
                  <c:v>-1.9326699999999999E-53</c:v>
                </c:pt>
                <c:pt idx="666">
                  <c:v>5.3341300000000003E-53</c:v>
                </c:pt>
                <c:pt idx="667">
                  <c:v>1.4109299999999999E-52</c:v>
                </c:pt>
                <c:pt idx="668">
                  <c:v>2.0725199999999999E-52</c:v>
                </c:pt>
                <c:pt idx="669">
                  <c:v>1.9839699999999998E-52</c:v>
                </c:pt>
                <c:pt idx="670">
                  <c:v>6.4830000000000001E-53</c:v>
                </c:pt>
                <c:pt idx="671">
                  <c:v>-2.1355300000000002E-52</c:v>
                </c:pt>
                <c:pt idx="672">
                  <c:v>-6.0450799999999996E-52</c:v>
                </c:pt>
                <c:pt idx="673">
                  <c:v>-1.01323E-51</c:v>
                </c:pt>
                <c:pt idx="674">
                  <c:v>-1.30678E-51</c:v>
                </c:pt>
                <c:pt idx="675">
                  <c:v>-1.36242E-51</c:v>
                </c:pt>
                <c:pt idx="676">
                  <c:v>-1.0974300000000001E-51</c:v>
                </c:pt>
                <c:pt idx="677">
                  <c:v>-4.96981E-52</c:v>
                </c:pt>
                <c:pt idx="678">
                  <c:v>3.0041399999999999E-52</c:v>
                </c:pt>
                <c:pt idx="679">
                  <c:v>8.7816099999999996E-52</c:v>
                </c:pt>
                <c:pt idx="680">
                  <c:v>5.6339400000000002E-52</c:v>
                </c:pt>
                <c:pt idx="681">
                  <c:v>-1.2607300000000001E-51</c:v>
                </c:pt>
                <c:pt idx="682">
                  <c:v>-4.7842599999999997E-51</c:v>
                </c:pt>
                <c:pt idx="683">
                  <c:v>-9.6229299999999999E-51</c:v>
                </c:pt>
                <c:pt idx="684">
                  <c:v>-1.4733100000000001E-50</c:v>
                </c:pt>
                <c:pt idx="685">
                  <c:v>-1.8347E-50</c:v>
                </c:pt>
                <c:pt idx="686">
                  <c:v>-1.8329200000000001E-50</c:v>
                </c:pt>
                <c:pt idx="687">
                  <c:v>-1.29171E-50</c:v>
                </c:pt>
                <c:pt idx="688">
                  <c:v>-1.6057000000000001E-51</c:v>
                </c:pt>
                <c:pt idx="689">
                  <c:v>1.3568000000000001E-50</c:v>
                </c:pt>
                <c:pt idx="690">
                  <c:v>2.6804400000000002E-50</c:v>
                </c:pt>
                <c:pt idx="691">
                  <c:v>2.9358899999999999E-50</c:v>
                </c:pt>
                <c:pt idx="692">
                  <c:v>1.3221699999999999E-50</c:v>
                </c:pt>
                <c:pt idx="693">
                  <c:v>-2.4876299999999999E-50</c:v>
                </c:pt>
                <c:pt idx="694">
                  <c:v>-8.1352300000000002E-50</c:v>
                </c:pt>
                <c:pt idx="695">
                  <c:v>-1.4335399999999999E-49</c:v>
                </c:pt>
                <c:pt idx="696">
                  <c:v>-1.8652399999999999E-49</c:v>
                </c:pt>
                <c:pt idx="697">
                  <c:v>-1.8139299999999998E-49</c:v>
                </c:pt>
                <c:pt idx="698">
                  <c:v>-1.07626E-49</c:v>
                </c:pt>
                <c:pt idx="699">
                  <c:v>3.6125000000000001E-50</c:v>
                </c:pt>
                <c:pt idx="700">
                  <c:v>2.2628400000000001E-49</c:v>
                </c:pt>
                <c:pt idx="701">
                  <c:v>4.0774900000000003E-49</c:v>
                </c:pt>
                <c:pt idx="702">
                  <c:v>4.9577999999999998E-49</c:v>
                </c:pt>
                <c:pt idx="703">
                  <c:v>3.9099000000000001E-49</c:v>
                </c:pt>
                <c:pt idx="704">
                  <c:v>1.7999800000000001E-50</c:v>
                </c:pt>
                <c:pt idx="705">
                  <c:v>-6.0694499999999998E-49</c:v>
                </c:pt>
                <c:pt idx="706">
                  <c:v>-1.34326E-48</c:v>
                </c:pt>
                <c:pt idx="707">
                  <c:v>-1.9773899999999999E-48</c:v>
                </c:pt>
                <c:pt idx="708">
                  <c:v>-2.2805099999999999E-48</c:v>
                </c:pt>
                <c:pt idx="709">
                  <c:v>-2.03654E-48</c:v>
                </c:pt>
                <c:pt idx="710">
                  <c:v>-1.1427000000000001E-48</c:v>
                </c:pt>
                <c:pt idx="711">
                  <c:v>2.3796400000000002E-49</c:v>
                </c:pt>
                <c:pt idx="712">
                  <c:v>1.6497499999999999E-48</c:v>
                </c:pt>
                <c:pt idx="713">
                  <c:v>2.4844199999999999E-48</c:v>
                </c:pt>
                <c:pt idx="714">
                  <c:v>2.1388299999999999E-48</c:v>
                </c:pt>
                <c:pt idx="715">
                  <c:v>1.50111E-49</c:v>
                </c:pt>
                <c:pt idx="716">
                  <c:v>-3.5080199999999999E-48</c:v>
                </c:pt>
                <c:pt idx="717">
                  <c:v>-8.0356299999999994E-48</c:v>
                </c:pt>
                <c:pt idx="718">
                  <c:v>-1.18409E-47</c:v>
                </c:pt>
                <c:pt idx="719">
                  <c:v>-1.3035599999999999E-47</c:v>
                </c:pt>
                <c:pt idx="720">
                  <c:v>-9.78872E-48</c:v>
                </c:pt>
                <c:pt idx="721">
                  <c:v>-9.7022900000000005E-49</c:v>
                </c:pt>
                <c:pt idx="722">
                  <c:v>1.2391799999999999E-47</c:v>
                </c:pt>
                <c:pt idx="723">
                  <c:v>2.70176E-47</c:v>
                </c:pt>
                <c:pt idx="724">
                  <c:v>4.03131E-47</c:v>
                </c:pt>
                <c:pt idx="725">
                  <c:v>5.3109300000000005E-47</c:v>
                </c:pt>
                <c:pt idx="726">
                  <c:v>6.8826899999999997E-47</c:v>
                </c:pt>
                <c:pt idx="727">
                  <c:v>8.9912599999999991E-47</c:v>
                </c:pt>
                <c:pt idx="728">
                  <c:v>1.1476799999999999E-46</c:v>
                </c:pt>
                <c:pt idx="729">
                  <c:v>1.39161E-46</c:v>
                </c:pt>
                <c:pt idx="730">
                  <c:v>1.6047999999999999E-46</c:v>
                </c:pt>
                <c:pt idx="731">
                  <c:v>1.8022800000000001E-46</c:v>
                </c:pt>
                <c:pt idx="732">
                  <c:v>2.0499499999999999E-46</c:v>
                </c:pt>
                <c:pt idx="733">
                  <c:v>2.40141E-46</c:v>
                </c:pt>
                <c:pt idx="734">
                  <c:v>2.81318E-46</c:v>
                </c:pt>
                <c:pt idx="735">
                  <c:v>3.2707400000000001E-46</c:v>
                </c:pt>
                <c:pt idx="736">
                  <c:v>3.8548100000000003E-46</c:v>
                </c:pt>
                <c:pt idx="737">
                  <c:v>4.5407100000000002E-46</c:v>
                </c:pt>
                <c:pt idx="738">
                  <c:v>5.3222100000000004E-46</c:v>
                </c:pt>
                <c:pt idx="739">
                  <c:v>6.2376500000000003E-46</c:v>
                </c:pt>
                <c:pt idx="740">
                  <c:v>6.6677799999999999E-46</c:v>
                </c:pt>
                <c:pt idx="741">
                  <c:v>5.3957499999999997E-46</c:v>
                </c:pt>
                <c:pt idx="742">
                  <c:v>1.6214499999999999E-46</c:v>
                </c:pt>
                <c:pt idx="743">
                  <c:v>-4.65211E-46</c:v>
                </c:pt>
                <c:pt idx="744">
                  <c:v>-1.26472E-45</c:v>
                </c:pt>
                <c:pt idx="745">
                  <c:v>-2.10061E-45</c:v>
                </c:pt>
                <c:pt idx="746">
                  <c:v>-2.53501E-45</c:v>
                </c:pt>
                <c:pt idx="747">
                  <c:v>-1.20688E-45</c:v>
                </c:pt>
                <c:pt idx="748">
                  <c:v>3.7841899999999997E-45</c:v>
                </c:pt>
                <c:pt idx="749">
                  <c:v>1.30941E-44</c:v>
                </c:pt>
                <c:pt idx="750">
                  <c:v>2.5217599999999999E-44</c:v>
                </c:pt>
                <c:pt idx="751">
                  <c:v>3.6339300000000002E-44</c:v>
                </c:pt>
                <c:pt idx="752">
                  <c:v>3.96009E-44</c:v>
                </c:pt>
                <c:pt idx="753">
                  <c:v>2.71309E-44</c:v>
                </c:pt>
                <c:pt idx="754">
                  <c:v>-4.1328300000000001E-45</c:v>
                </c:pt>
                <c:pt idx="755">
                  <c:v>-4.9584399999999997E-44</c:v>
                </c:pt>
                <c:pt idx="756">
                  <c:v>-1.0033999999999999E-43</c:v>
                </c:pt>
                <c:pt idx="757">
                  <c:v>-1.46769E-43</c:v>
                </c:pt>
                <c:pt idx="758">
                  <c:v>-1.7876100000000001E-43</c:v>
                </c:pt>
                <c:pt idx="759">
                  <c:v>-1.88152E-43</c:v>
                </c:pt>
                <c:pt idx="760">
                  <c:v>-1.7280899999999999E-43</c:v>
                </c:pt>
                <c:pt idx="761">
                  <c:v>-1.3880099999999999E-43</c:v>
                </c:pt>
                <c:pt idx="762">
                  <c:v>-1.13026E-43</c:v>
                </c:pt>
                <c:pt idx="763">
                  <c:v>-1.5327200000000001E-43</c:v>
                </c:pt>
                <c:pt idx="764">
                  <c:v>-3.1641900000000002E-43</c:v>
                </c:pt>
                <c:pt idx="765">
                  <c:v>-6.1625500000000001E-43</c:v>
                </c:pt>
                <c:pt idx="766">
                  <c:v>-1.0213400000000001E-42</c:v>
                </c:pt>
                <c:pt idx="767">
                  <c:v>-1.4757099999999999E-42</c:v>
                </c:pt>
                <c:pt idx="768">
                  <c:v>-1.9497499999999999E-42</c:v>
                </c:pt>
                <c:pt idx="769">
                  <c:v>-2.48004E-42</c:v>
                </c:pt>
                <c:pt idx="770">
                  <c:v>-3.0784500000000001E-42</c:v>
                </c:pt>
                <c:pt idx="771">
                  <c:v>-3.6530500000000003E-42</c:v>
                </c:pt>
                <c:pt idx="772">
                  <c:v>-4.1378400000000001E-42</c:v>
                </c:pt>
                <c:pt idx="773">
                  <c:v>-4.5536199999999998E-42</c:v>
                </c:pt>
                <c:pt idx="774">
                  <c:v>-4.8641500000000001E-42</c:v>
                </c:pt>
                <c:pt idx="775">
                  <c:v>-5.0309600000000001E-42</c:v>
                </c:pt>
                <c:pt idx="776">
                  <c:v>-5.1243299999999997E-42</c:v>
                </c:pt>
                <c:pt idx="777">
                  <c:v>-5.1239599999999999E-42</c:v>
                </c:pt>
                <c:pt idx="778">
                  <c:v>-5.0096499999999998E-42</c:v>
                </c:pt>
                <c:pt idx="779">
                  <c:v>-5.1296300000000001E-42</c:v>
                </c:pt>
                <c:pt idx="780">
                  <c:v>-5.77015E-42</c:v>
                </c:pt>
                <c:pt idx="781">
                  <c:v>-6.8297000000000004E-42</c:v>
                </c:pt>
                <c:pt idx="782">
                  <c:v>-8.8244300000000001E-42</c:v>
                </c:pt>
                <c:pt idx="783">
                  <c:v>-1.2655999999999999E-41</c:v>
                </c:pt>
                <c:pt idx="784">
                  <c:v>-1.67396E-41</c:v>
                </c:pt>
                <c:pt idx="785">
                  <c:v>-1.49398E-41</c:v>
                </c:pt>
                <c:pt idx="786">
                  <c:v>4.5634400000000002E-42</c:v>
                </c:pt>
                <c:pt idx="787">
                  <c:v>5.9914499999999999E-41</c:v>
                </c:pt>
                <c:pt idx="788">
                  <c:v>1.65577E-40</c:v>
                </c:pt>
                <c:pt idx="789">
                  <c:v>3.0859400000000001E-40</c:v>
                </c:pt>
                <c:pt idx="790">
                  <c:v>4.3204699999999996E-40</c:v>
                </c:pt>
                <c:pt idx="791">
                  <c:v>4.4771699999999998E-40</c:v>
                </c:pt>
                <c:pt idx="792">
                  <c:v>2.7316499999999998E-40</c:v>
                </c:pt>
                <c:pt idx="793">
                  <c:v>-1.2896199999999999E-40</c:v>
                </c:pt>
                <c:pt idx="794">
                  <c:v>-7.2297299999999999E-40</c:v>
                </c:pt>
                <c:pt idx="795">
                  <c:v>-1.37622E-39</c:v>
                </c:pt>
                <c:pt idx="796">
                  <c:v>-1.8375300000000002E-39</c:v>
                </c:pt>
                <c:pt idx="797">
                  <c:v>-1.7670500000000001E-39</c:v>
                </c:pt>
                <c:pt idx="798">
                  <c:v>-8.4531100000000008E-40</c:v>
                </c:pt>
                <c:pt idx="799">
                  <c:v>1.07264E-39</c:v>
                </c:pt>
                <c:pt idx="800">
                  <c:v>3.7229800000000001E-39</c:v>
                </c:pt>
                <c:pt idx="801">
                  <c:v>6.2471099999999994E-39</c:v>
                </c:pt>
                <c:pt idx="802">
                  <c:v>7.5428599999999997E-39</c:v>
                </c:pt>
                <c:pt idx="803">
                  <c:v>6.8845300000000001E-39</c:v>
                </c:pt>
                <c:pt idx="804">
                  <c:v>3.8717900000000001E-39</c:v>
                </c:pt>
                <c:pt idx="805">
                  <c:v>-1.6106999999999999E-39</c:v>
                </c:pt>
                <c:pt idx="806">
                  <c:v>-8.2110600000000004E-39</c:v>
                </c:pt>
                <c:pt idx="807">
                  <c:v>-1.2288800000000001E-38</c:v>
                </c:pt>
                <c:pt idx="808">
                  <c:v>-9.3934899999999998E-39</c:v>
                </c:pt>
                <c:pt idx="809">
                  <c:v>3.6707400000000001E-39</c:v>
                </c:pt>
                <c:pt idx="810">
                  <c:v>2.8023599999999998E-38</c:v>
                </c:pt>
                <c:pt idx="811">
                  <c:v>6.1158799999999998E-38</c:v>
                </c:pt>
                <c:pt idx="812">
                  <c:v>9.1806799999999997E-38</c:v>
                </c:pt>
                <c:pt idx="813">
                  <c:v>9.4851100000000001E-38</c:v>
                </c:pt>
                <c:pt idx="814">
                  <c:v>3.6327E-38</c:v>
                </c:pt>
                <c:pt idx="815">
                  <c:v>-1.1033400000000001E-37</c:v>
                </c:pt>
                <c:pt idx="816">
                  <c:v>-3.4590100000000001E-37</c:v>
                </c:pt>
                <c:pt idx="817">
                  <c:v>-6.2583499999999998E-37</c:v>
                </c:pt>
                <c:pt idx="818">
                  <c:v>-8.4396300000000007E-37</c:v>
                </c:pt>
                <c:pt idx="819">
                  <c:v>-8.4742200000000007E-37</c:v>
                </c:pt>
                <c:pt idx="820">
                  <c:v>-4.9486300000000004E-37</c:v>
                </c:pt>
                <c:pt idx="821">
                  <c:v>2.6917899999999998E-37</c:v>
                </c:pt>
                <c:pt idx="822">
                  <c:v>1.351E-36</c:v>
                </c:pt>
                <c:pt idx="823">
                  <c:v>2.4741800000000001E-36</c:v>
                </c:pt>
                <c:pt idx="824">
                  <c:v>3.1959800000000002E-36</c:v>
                </c:pt>
                <c:pt idx="825">
                  <c:v>2.9858300000000001E-36</c:v>
                </c:pt>
                <c:pt idx="826">
                  <c:v>1.3971E-36</c:v>
                </c:pt>
                <c:pt idx="827">
                  <c:v>-1.65244E-36</c:v>
                </c:pt>
                <c:pt idx="828">
                  <c:v>-5.5458400000000001E-36</c:v>
                </c:pt>
                <c:pt idx="829">
                  <c:v>-8.6768700000000007E-36</c:v>
                </c:pt>
                <c:pt idx="830">
                  <c:v>-8.5805400000000006E-36</c:v>
                </c:pt>
                <c:pt idx="831">
                  <c:v>-2.8242900000000001E-36</c:v>
                </c:pt>
                <c:pt idx="832">
                  <c:v>9.7828100000000003E-36</c:v>
                </c:pt>
                <c:pt idx="833">
                  <c:v>2.8133500000000003E-35</c:v>
                </c:pt>
                <c:pt idx="834">
                  <c:v>4.7741099999999999E-35</c:v>
                </c:pt>
                <c:pt idx="835">
                  <c:v>6.0652400000000002E-35</c:v>
                </c:pt>
                <c:pt idx="836">
                  <c:v>5.7747900000000001E-35</c:v>
                </c:pt>
                <c:pt idx="837">
                  <c:v>3.1942199999999998E-35</c:v>
                </c:pt>
                <c:pt idx="838">
                  <c:v>-1.85162E-35</c:v>
                </c:pt>
                <c:pt idx="839">
                  <c:v>-8.4999699999999999E-35</c:v>
                </c:pt>
                <c:pt idx="840">
                  <c:v>-1.44765E-34</c:v>
                </c:pt>
                <c:pt idx="841">
                  <c:v>-1.65276E-34</c:v>
                </c:pt>
                <c:pt idx="842">
                  <c:v>-1.15928E-34</c:v>
                </c:pt>
                <c:pt idx="843">
                  <c:v>1.86037E-35</c:v>
                </c:pt>
                <c:pt idx="844">
                  <c:v>2.2607299999999998E-34</c:v>
                </c:pt>
                <c:pt idx="845">
                  <c:v>4.5718000000000004E-34</c:v>
                </c:pt>
                <c:pt idx="846">
                  <c:v>6.2246800000000002E-34</c:v>
                </c:pt>
                <c:pt idx="847">
                  <c:v>6.04853E-34</c:v>
                </c:pt>
                <c:pt idx="848">
                  <c:v>2.9761100000000002E-34</c:v>
                </c:pt>
                <c:pt idx="849">
                  <c:v>-3.36669E-34</c:v>
                </c:pt>
                <c:pt idx="850">
                  <c:v>-1.2006499999999999E-33</c:v>
                </c:pt>
                <c:pt idx="851">
                  <c:v>-2.0224900000000001E-33</c:v>
                </c:pt>
                <c:pt idx="852">
                  <c:v>-2.4183600000000001E-33</c:v>
                </c:pt>
                <c:pt idx="853">
                  <c:v>-2.0512199999999999E-33</c:v>
                </c:pt>
                <c:pt idx="854">
                  <c:v>-7.4974100000000001E-34</c:v>
                </c:pt>
                <c:pt idx="855">
                  <c:v>1.4053900000000001E-33</c:v>
                </c:pt>
                <c:pt idx="856">
                  <c:v>3.9215799999999998E-33</c:v>
                </c:pt>
                <c:pt idx="857">
                  <c:v>5.8324200000000001E-33</c:v>
                </c:pt>
                <c:pt idx="858">
                  <c:v>5.9293799999999999E-33</c:v>
                </c:pt>
                <c:pt idx="859">
                  <c:v>3.1235400000000003E-33</c:v>
                </c:pt>
                <c:pt idx="860">
                  <c:v>-3.0658799999999999E-33</c:v>
                </c:pt>
                <c:pt idx="861">
                  <c:v>-1.18084E-32</c:v>
                </c:pt>
                <c:pt idx="862">
                  <c:v>-2.07056E-32</c:v>
                </c:pt>
                <c:pt idx="863">
                  <c:v>-2.6607699999999999E-32</c:v>
                </c:pt>
                <c:pt idx="864">
                  <c:v>-2.6787700000000003E-32</c:v>
                </c:pt>
                <c:pt idx="865">
                  <c:v>-1.9607500000000001E-32</c:v>
                </c:pt>
                <c:pt idx="866">
                  <c:v>-5.2003599999999998E-33</c:v>
                </c:pt>
                <c:pt idx="867">
                  <c:v>1.27944E-32</c:v>
                </c:pt>
                <c:pt idx="868">
                  <c:v>2.5029199999999998E-32</c:v>
                </c:pt>
                <c:pt idx="869">
                  <c:v>1.7236199999999999E-32</c:v>
                </c:pt>
                <c:pt idx="870">
                  <c:v>-2.39507E-32</c:v>
                </c:pt>
                <c:pt idx="871">
                  <c:v>-1.03564E-31</c:v>
                </c:pt>
                <c:pt idx="872">
                  <c:v>-2.1279500000000001E-31</c:v>
                </c:pt>
                <c:pt idx="873">
                  <c:v>-3.2569999999999999E-31</c:v>
                </c:pt>
                <c:pt idx="874">
                  <c:v>-4.0309400000000004E-31</c:v>
                </c:pt>
                <c:pt idx="875">
                  <c:v>-4.0771499999999996E-31</c:v>
                </c:pt>
                <c:pt idx="876">
                  <c:v>-3.1860699999999999E-31</c:v>
                </c:pt>
                <c:pt idx="877">
                  <c:v>-1.3765399999999999E-31</c:v>
                </c:pt>
                <c:pt idx="878">
                  <c:v>9.5639200000000004E-32</c:v>
                </c:pt>
                <c:pt idx="879">
                  <c:v>2.8429500000000001E-31</c:v>
                </c:pt>
                <c:pt idx="880">
                  <c:v>2.8934900000000002E-31</c:v>
                </c:pt>
                <c:pt idx="881">
                  <c:v>-1.5804699999999999E-32</c:v>
                </c:pt>
                <c:pt idx="882">
                  <c:v>-6.9123100000000001E-31</c:v>
                </c:pt>
                <c:pt idx="883">
                  <c:v>-1.6773399999999998E-30</c:v>
                </c:pt>
                <c:pt idx="884">
                  <c:v>-2.7303699999999999E-30</c:v>
                </c:pt>
                <c:pt idx="885">
                  <c:v>-3.4080600000000003E-30</c:v>
                </c:pt>
                <c:pt idx="886">
                  <c:v>-3.2316499999999998E-30</c:v>
                </c:pt>
                <c:pt idx="887">
                  <c:v>-2.0002700000000001E-30</c:v>
                </c:pt>
                <c:pt idx="888">
                  <c:v>7.1140800000000004E-32</c:v>
                </c:pt>
                <c:pt idx="889">
                  <c:v>2.5437999999999998E-30</c:v>
                </c:pt>
                <c:pt idx="890">
                  <c:v>4.9202000000000001E-30</c:v>
                </c:pt>
                <c:pt idx="891">
                  <c:v>6.66054E-30</c:v>
                </c:pt>
                <c:pt idx="892">
                  <c:v>7.2831700000000001E-30</c:v>
                </c:pt>
                <c:pt idx="893">
                  <c:v>6.49644E-30</c:v>
                </c:pt>
                <c:pt idx="894">
                  <c:v>4.4284200000000001E-30</c:v>
                </c:pt>
                <c:pt idx="895">
                  <c:v>1.8090700000000001E-30</c:v>
                </c:pt>
                <c:pt idx="896">
                  <c:v>-4.7797700000000003E-31</c:v>
                </c:pt>
                <c:pt idx="897">
                  <c:v>-1.4236199999999999E-30</c:v>
                </c:pt>
                <c:pt idx="898">
                  <c:v>8.4940599999999996E-31</c:v>
                </c:pt>
                <c:pt idx="899">
                  <c:v>7.7522799999999995E-30</c:v>
                </c:pt>
                <c:pt idx="900">
                  <c:v>1.7998500000000001E-29</c:v>
                </c:pt>
                <c:pt idx="901">
                  <c:v>2.8261000000000003E-29</c:v>
                </c:pt>
                <c:pt idx="902">
                  <c:v>3.4115099999999997E-29</c:v>
                </c:pt>
                <c:pt idx="903">
                  <c:v>3.0653799999999999E-29</c:v>
                </c:pt>
                <c:pt idx="904">
                  <c:v>1.5049000000000001E-29</c:v>
                </c:pt>
                <c:pt idx="905">
                  <c:v>-1.23923E-29</c:v>
                </c:pt>
                <c:pt idx="906">
                  <c:v>-4.3933899999999998E-29</c:v>
                </c:pt>
                <c:pt idx="907">
                  <c:v>-5.6959600000000005E-29</c:v>
                </c:pt>
                <c:pt idx="908">
                  <c:v>-2.9176100000000003E-29</c:v>
                </c:pt>
                <c:pt idx="909">
                  <c:v>3.4818999999999999E-29</c:v>
                </c:pt>
                <c:pt idx="910">
                  <c:v>1.15548E-28</c:v>
                </c:pt>
                <c:pt idx="911">
                  <c:v>2.0387500000000001E-28</c:v>
                </c:pt>
                <c:pt idx="912">
                  <c:v>2.8167400000000001E-28</c:v>
                </c:pt>
                <c:pt idx="913">
                  <c:v>3.0462699999999999E-28</c:v>
                </c:pt>
                <c:pt idx="914">
                  <c:v>2.5081099999999999E-28</c:v>
                </c:pt>
                <c:pt idx="915">
                  <c:v>1.8078700000000001E-28</c:v>
                </c:pt>
                <c:pt idx="916">
                  <c:v>2.0358199999999999E-28</c:v>
                </c:pt>
                <c:pt idx="917">
                  <c:v>2.9775100000000002E-28</c:v>
                </c:pt>
                <c:pt idx="918">
                  <c:v>9.4767699999999998E-29</c:v>
                </c:pt>
                <c:pt idx="919">
                  <c:v>-1.07374E-27</c:v>
                </c:pt>
                <c:pt idx="920">
                  <c:v>-3.7297499999999997E-27</c:v>
                </c:pt>
                <c:pt idx="921">
                  <c:v>-7.8135299999999998E-27</c:v>
                </c:pt>
                <c:pt idx="922">
                  <c:v>-1.27613E-26</c:v>
                </c:pt>
                <c:pt idx="923">
                  <c:v>-1.77292E-26</c:v>
                </c:pt>
                <c:pt idx="924">
                  <c:v>-2.11811E-26</c:v>
                </c:pt>
                <c:pt idx="925">
                  <c:v>-2.0625900000000001E-26</c:v>
                </c:pt>
                <c:pt idx="926">
                  <c:v>-1.38664E-26</c:v>
                </c:pt>
                <c:pt idx="927">
                  <c:v>-7.3296000000000002E-28</c:v>
                </c:pt>
                <c:pt idx="928">
                  <c:v>1.5939999999999999E-26</c:v>
                </c:pt>
                <c:pt idx="929">
                  <c:v>2.9501599999999999E-26</c:v>
                </c:pt>
                <c:pt idx="930">
                  <c:v>3.0654200000000001E-26</c:v>
                </c:pt>
                <c:pt idx="931">
                  <c:v>1.286E-26</c:v>
                </c:pt>
                <c:pt idx="932">
                  <c:v>-2.2780300000000001E-26</c:v>
                </c:pt>
                <c:pt idx="933">
                  <c:v>-6.9202499999999995E-26</c:v>
                </c:pt>
                <c:pt idx="934">
                  <c:v>-1.17763E-25</c:v>
                </c:pt>
                <c:pt idx="935">
                  <c:v>-1.57721E-25</c:v>
                </c:pt>
                <c:pt idx="936">
                  <c:v>-1.7596700000000001E-25</c:v>
                </c:pt>
                <c:pt idx="937">
                  <c:v>-1.6618E-25</c:v>
                </c:pt>
                <c:pt idx="938">
                  <c:v>-1.3495800000000001E-25</c:v>
                </c:pt>
                <c:pt idx="939">
                  <c:v>-9.4542200000000005E-26</c:v>
                </c:pt>
                <c:pt idx="940">
                  <c:v>-6.3615099999999997E-26</c:v>
                </c:pt>
                <c:pt idx="941">
                  <c:v>-7.5408000000000004E-26</c:v>
                </c:pt>
                <c:pt idx="942">
                  <c:v>-1.6320500000000001E-25</c:v>
                </c:pt>
                <c:pt idx="943">
                  <c:v>-3.4118800000000001E-25</c:v>
                </c:pt>
                <c:pt idx="944">
                  <c:v>-5.9862699999999999E-25</c:v>
                </c:pt>
                <c:pt idx="945">
                  <c:v>-8.8523499999999993E-25</c:v>
                </c:pt>
                <c:pt idx="946">
                  <c:v>-1.12728E-24</c:v>
                </c:pt>
                <c:pt idx="947">
                  <c:v>-1.3120299999999999E-24</c:v>
                </c:pt>
                <c:pt idx="948">
                  <c:v>-1.5738599999999999E-24</c:v>
                </c:pt>
                <c:pt idx="949">
                  <c:v>-2.1507100000000002E-24</c:v>
                </c:pt>
                <c:pt idx="950">
                  <c:v>-3.08141E-24</c:v>
                </c:pt>
                <c:pt idx="951">
                  <c:v>-3.9783E-24</c:v>
                </c:pt>
                <c:pt idx="952">
                  <c:v>-4.3361399999999997E-24</c:v>
                </c:pt>
                <c:pt idx="953">
                  <c:v>-3.7657600000000001E-24</c:v>
                </c:pt>
                <c:pt idx="954">
                  <c:v>-1.9767399999999999E-24</c:v>
                </c:pt>
                <c:pt idx="955">
                  <c:v>7.1793100000000003E-25</c:v>
                </c:pt>
                <c:pt idx="956">
                  <c:v>3.9480400000000003E-24</c:v>
                </c:pt>
                <c:pt idx="957">
                  <c:v>9.1835799999999998E-24</c:v>
                </c:pt>
                <c:pt idx="958">
                  <c:v>1.81841E-23</c:v>
                </c:pt>
                <c:pt idx="959">
                  <c:v>2.9351700000000001E-23</c:v>
                </c:pt>
                <c:pt idx="960">
                  <c:v>3.95965E-23</c:v>
                </c:pt>
                <c:pt idx="961">
                  <c:v>4.8321300000000001E-23</c:v>
                </c:pt>
                <c:pt idx="962">
                  <c:v>5.6732099999999997E-23</c:v>
                </c:pt>
                <c:pt idx="963">
                  <c:v>6.4962799999999996E-23</c:v>
                </c:pt>
                <c:pt idx="964">
                  <c:v>6.7276599999999998E-23</c:v>
                </c:pt>
                <c:pt idx="965">
                  <c:v>5.07575E-23</c:v>
                </c:pt>
                <c:pt idx="966">
                  <c:v>9.1669899999999995E-24</c:v>
                </c:pt>
                <c:pt idx="967">
                  <c:v>-4.7933999999999999E-23</c:v>
                </c:pt>
                <c:pt idx="968">
                  <c:v>-1.2102699999999999E-22</c:v>
                </c:pt>
                <c:pt idx="969">
                  <c:v>-2.5001599999999998E-22</c:v>
                </c:pt>
                <c:pt idx="970">
                  <c:v>-4.9462400000000002E-22</c:v>
                </c:pt>
                <c:pt idx="971">
                  <c:v>-8.8513699999999994E-22</c:v>
                </c:pt>
                <c:pt idx="972">
                  <c:v>-1.3920199999999999E-21</c:v>
                </c:pt>
                <c:pt idx="973">
                  <c:v>-1.8897E-21</c:v>
                </c:pt>
                <c:pt idx="974">
                  <c:v>-2.0413000000000002E-21</c:v>
                </c:pt>
                <c:pt idx="975">
                  <c:v>-1.2286000000000001E-21</c:v>
                </c:pt>
                <c:pt idx="976">
                  <c:v>1.1295599999999999E-21</c:v>
                </c:pt>
                <c:pt idx="977">
                  <c:v>5.0237900000000004E-21</c:v>
                </c:pt>
                <c:pt idx="978">
                  <c:v>9.7195400000000006E-21</c:v>
                </c:pt>
                <c:pt idx="979">
                  <c:v>1.38376E-20</c:v>
                </c:pt>
                <c:pt idx="980">
                  <c:v>1.5119899999999999E-20</c:v>
                </c:pt>
                <c:pt idx="981">
                  <c:v>1.07953E-20</c:v>
                </c:pt>
                <c:pt idx="982">
                  <c:v>-8.9148400000000004E-22</c:v>
                </c:pt>
                <c:pt idx="983">
                  <c:v>-1.9065200000000001E-20</c:v>
                </c:pt>
                <c:pt idx="984">
                  <c:v>-3.8291900000000003E-20</c:v>
                </c:pt>
                <c:pt idx="985">
                  <c:v>-4.6771899999999998E-20</c:v>
                </c:pt>
                <c:pt idx="986">
                  <c:v>-2.8739099999999997E-20</c:v>
                </c:pt>
                <c:pt idx="987">
                  <c:v>2.8144699999999999E-20</c:v>
                </c:pt>
                <c:pt idx="988">
                  <c:v>1.2498600000000001E-19</c:v>
                </c:pt>
                <c:pt idx="989">
                  <c:v>2.46364E-19</c:v>
                </c:pt>
                <c:pt idx="990">
                  <c:v>3.5796800000000001E-19</c:v>
                </c:pt>
                <c:pt idx="991">
                  <c:v>4.09194E-19</c:v>
                </c:pt>
                <c:pt idx="992">
                  <c:v>3.4511800000000002E-19</c:v>
                </c:pt>
                <c:pt idx="993">
                  <c:v>1.29754E-19</c:v>
                </c:pt>
                <c:pt idx="994">
                  <c:v>-2.2388999999999999E-19</c:v>
                </c:pt>
                <c:pt idx="995">
                  <c:v>-6.2316700000000001E-19</c:v>
                </c:pt>
                <c:pt idx="996">
                  <c:v>-8.9354000000000002E-19</c:v>
                </c:pt>
                <c:pt idx="997">
                  <c:v>-8.3900599999999998E-19</c:v>
                </c:pt>
                <c:pt idx="998">
                  <c:v>-3.1147E-19</c:v>
                </c:pt>
                <c:pt idx="999">
                  <c:v>7.5076999999999999E-19</c:v>
                </c:pt>
                <c:pt idx="1000">
                  <c:v>2.20925E-18</c:v>
                </c:pt>
                <c:pt idx="1001">
                  <c:v>3.5539200000000003E-18</c:v>
                </c:pt>
                <c:pt idx="1002">
                  <c:v>3.9078300000000001E-18</c:v>
                </c:pt>
                <c:pt idx="1003">
                  <c:v>2.25749E-18</c:v>
                </c:pt>
                <c:pt idx="1004">
                  <c:v>-2.1308800000000001E-18</c:v>
                </c:pt>
                <c:pt idx="1005">
                  <c:v>-9.1046299999999993E-18</c:v>
                </c:pt>
                <c:pt idx="1006">
                  <c:v>-1.7172600000000001E-17</c:v>
                </c:pt>
                <c:pt idx="1007">
                  <c:v>-2.35154E-17</c:v>
                </c:pt>
                <c:pt idx="1008">
                  <c:v>-2.4529599999999999E-17</c:v>
                </c:pt>
                <c:pt idx="1009">
                  <c:v>-1.7217999999999999E-17</c:v>
                </c:pt>
                <c:pt idx="1010">
                  <c:v>-9.4360800000000007E-19</c:v>
                </c:pt>
                <c:pt idx="1011">
                  <c:v>2.1626699999999999E-17</c:v>
                </c:pt>
                <c:pt idx="1012">
                  <c:v>4.3430800000000002E-17</c:v>
                </c:pt>
                <c:pt idx="1013">
                  <c:v>5.1698900000000002E-17</c:v>
                </c:pt>
                <c:pt idx="1014">
                  <c:v>3.0886300000000002E-17</c:v>
                </c:pt>
                <c:pt idx="1015">
                  <c:v>-2.9105200000000001E-17</c:v>
                </c:pt>
                <c:pt idx="1016">
                  <c:v>-1.2544800000000001E-16</c:v>
                </c:pt>
                <c:pt idx="1017">
                  <c:v>-2.3909999999999998E-16</c:v>
                </c:pt>
                <c:pt idx="1018">
                  <c:v>-3.33078E-16</c:v>
                </c:pt>
                <c:pt idx="1019">
                  <c:v>-3.5344800000000002E-16</c:v>
                </c:pt>
                <c:pt idx="1020">
                  <c:v>-2.4318100000000001E-16</c:v>
                </c:pt>
                <c:pt idx="1021">
                  <c:v>2.62401E-17</c:v>
                </c:pt>
                <c:pt idx="1022">
                  <c:v>4.2172299999999998E-16</c:v>
                </c:pt>
                <c:pt idx="1023">
                  <c:v>8.3288799999999998E-16</c:v>
                </c:pt>
                <c:pt idx="1024">
                  <c:v>1.08233E-15</c:v>
                </c:pt>
                <c:pt idx="1025">
                  <c:v>9.7051499999999995E-16</c:v>
                </c:pt>
                <c:pt idx="1026">
                  <c:v>3.4843899999999998E-16</c:v>
                </c:pt>
                <c:pt idx="1027">
                  <c:v>-7.9688400000000001E-16</c:v>
                </c:pt>
                <c:pt idx="1028">
                  <c:v>-2.2422599999999999E-15</c:v>
                </c:pt>
                <c:pt idx="1029">
                  <c:v>-3.46148E-15</c:v>
                </c:pt>
                <c:pt idx="1030">
                  <c:v>-3.7155699999999997E-15</c:v>
                </c:pt>
                <c:pt idx="1031">
                  <c:v>-2.3173100000000002E-15</c:v>
                </c:pt>
                <c:pt idx="1032">
                  <c:v>1.0481E-15</c:v>
                </c:pt>
                <c:pt idx="1033">
                  <c:v>6.0306699999999998E-15</c:v>
                </c:pt>
                <c:pt idx="1034">
                  <c:v>1.1357899999999999E-14</c:v>
                </c:pt>
                <c:pt idx="1035">
                  <c:v>1.46959E-14</c:v>
                </c:pt>
                <c:pt idx="1036">
                  <c:v>1.30748E-14</c:v>
                </c:pt>
                <c:pt idx="1037">
                  <c:v>4.19832E-15</c:v>
                </c:pt>
                <c:pt idx="1038">
                  <c:v>-1.2072899999999999E-14</c:v>
                </c:pt>
                <c:pt idx="1039">
                  <c:v>-3.2837300000000002E-14</c:v>
                </c:pt>
                <c:pt idx="1040">
                  <c:v>-5.1576300000000003E-14</c:v>
                </c:pt>
                <c:pt idx="1041">
                  <c:v>-5.8576900000000004E-14</c:v>
                </c:pt>
                <c:pt idx="1042">
                  <c:v>-4.3784899999999999E-14</c:v>
                </c:pt>
                <c:pt idx="1043">
                  <c:v>-1.3618899999999999E-15</c:v>
                </c:pt>
                <c:pt idx="1044">
                  <c:v>6.55063E-14</c:v>
                </c:pt>
                <c:pt idx="1045">
                  <c:v>1.4052699999999999E-13</c:v>
                </c:pt>
                <c:pt idx="1046">
                  <c:v>1.9424599999999999E-13</c:v>
                </c:pt>
                <c:pt idx="1047">
                  <c:v>1.9177400000000001E-13</c:v>
                </c:pt>
                <c:pt idx="1048">
                  <c:v>1.06889E-13</c:v>
                </c:pt>
                <c:pt idx="1049">
                  <c:v>-6.3399099999999998E-14</c:v>
                </c:pt>
                <c:pt idx="1050">
                  <c:v>-2.8956899999999998E-13</c:v>
                </c:pt>
                <c:pt idx="1051">
                  <c:v>-5.0584900000000004E-13</c:v>
                </c:pt>
                <c:pt idx="1052">
                  <c:v>-6.1756800000000002E-13</c:v>
                </c:pt>
                <c:pt idx="1053">
                  <c:v>-5.33832E-13</c:v>
                </c:pt>
                <c:pt idx="1054">
                  <c:v>-2.13567E-13</c:v>
                </c:pt>
                <c:pt idx="1055">
                  <c:v>3.0857200000000001E-13</c:v>
                </c:pt>
                <c:pt idx="1056">
                  <c:v>9.0942299999999999E-13</c:v>
                </c:pt>
                <c:pt idx="1057">
                  <c:v>1.35917E-12</c:v>
                </c:pt>
                <c:pt idx="1058">
                  <c:v>1.3583799999999999E-12</c:v>
                </c:pt>
                <c:pt idx="1059">
                  <c:v>6.6835800000000005E-13</c:v>
                </c:pt>
                <c:pt idx="1060">
                  <c:v>-7.5843499999999999E-13</c:v>
                </c:pt>
                <c:pt idx="1061">
                  <c:v>-2.7060500000000002E-12</c:v>
                </c:pt>
                <c:pt idx="1062">
                  <c:v>-4.6501700000000002E-12</c:v>
                </c:pt>
                <c:pt idx="1063">
                  <c:v>-5.8081599999999998E-12</c:v>
                </c:pt>
                <c:pt idx="1064">
                  <c:v>-5.3242399999999999E-12</c:v>
                </c:pt>
                <c:pt idx="1065">
                  <c:v>-2.5474699999999998E-12</c:v>
                </c:pt>
                <c:pt idx="1066">
                  <c:v>2.50894E-12</c:v>
                </c:pt>
                <c:pt idx="1067">
                  <c:v>8.7419200000000004E-12</c:v>
                </c:pt>
                <c:pt idx="1068">
                  <c:v>1.42711E-11</c:v>
                </c:pt>
                <c:pt idx="1069">
                  <c:v>1.7475099999999999E-11</c:v>
                </c:pt>
                <c:pt idx="1070">
                  <c:v>1.74624E-11</c:v>
                </c:pt>
                <c:pt idx="1071">
                  <c:v>1.35332E-11</c:v>
                </c:pt>
                <c:pt idx="1072">
                  <c:v>5.7780499999999996E-12</c:v>
                </c:pt>
                <c:pt idx="1073">
                  <c:v>-1.74617E-12</c:v>
                </c:pt>
                <c:pt idx="1074">
                  <c:v>5.90622E-15</c:v>
                </c:pt>
                <c:pt idx="1075">
                  <c:v>1.9546800000000001E-11</c:v>
                </c:pt>
                <c:pt idx="1076">
                  <c:v>5.9608599999999995E-11</c:v>
                </c:pt>
                <c:pt idx="1077">
                  <c:v>1.17761E-10</c:v>
                </c:pt>
                <c:pt idx="1078">
                  <c:v>1.85638E-10</c:v>
                </c:pt>
                <c:pt idx="1079">
                  <c:v>2.4362599999999998E-10</c:v>
                </c:pt>
                <c:pt idx="1080">
                  <c:v>2.6238699999999999E-10</c:v>
                </c:pt>
                <c:pt idx="1081">
                  <c:v>2.1842600000000001E-10</c:v>
                </c:pt>
                <c:pt idx="1082">
                  <c:v>1.0989899999999999E-10</c:v>
                </c:pt>
                <c:pt idx="1083">
                  <c:v>-4.3732199999999997E-11</c:v>
                </c:pt>
                <c:pt idx="1084">
                  <c:v>-2.0481500000000001E-10</c:v>
                </c:pt>
                <c:pt idx="1085">
                  <c:v>-3.11186E-10</c:v>
                </c:pt>
                <c:pt idx="1086">
                  <c:v>-2.9844399999999999E-10</c:v>
                </c:pt>
                <c:pt idx="1087">
                  <c:v>-1.5375099999999999E-10</c:v>
                </c:pt>
                <c:pt idx="1088">
                  <c:v>7.6414800000000003E-11</c:v>
                </c:pt>
                <c:pt idx="1089">
                  <c:v>3.38076E-10</c:v>
                </c:pt>
                <c:pt idx="1090">
                  <c:v>6.2415700000000002E-10</c:v>
                </c:pt>
                <c:pt idx="1091">
                  <c:v>1.0029499999999999E-9</c:v>
                </c:pt>
                <c:pt idx="1092">
                  <c:v>1.58228E-9</c:v>
                </c:pt>
                <c:pt idx="1093">
                  <c:v>2.4101000000000002E-9</c:v>
                </c:pt>
                <c:pt idx="1094">
                  <c:v>3.4101300000000001E-9</c:v>
                </c:pt>
                <c:pt idx="1095">
                  <c:v>4.51707E-9</c:v>
                </c:pt>
                <c:pt idx="1096">
                  <c:v>6.06582E-9</c:v>
                </c:pt>
                <c:pt idx="1097">
                  <c:v>8.8282999999999994E-9</c:v>
                </c:pt>
                <c:pt idx="1098">
                  <c:v>1.31882E-8</c:v>
                </c:pt>
                <c:pt idx="1099">
                  <c:v>1.86121E-8</c:v>
                </c:pt>
                <c:pt idx="1100">
                  <c:v>2.43497E-8</c:v>
                </c:pt>
                <c:pt idx="1101">
                  <c:v>2.9977599999999997E-8</c:v>
                </c:pt>
                <c:pt idx="1102">
                  <c:v>3.4708799999999999E-8</c:v>
                </c:pt>
                <c:pt idx="1103">
                  <c:v>3.62301E-8</c:v>
                </c:pt>
                <c:pt idx="1104">
                  <c:v>3.1034800000000002E-8</c:v>
                </c:pt>
                <c:pt idx="1105">
                  <c:v>1.7953299999999998E-8</c:v>
                </c:pt>
                <c:pt idx="1106">
                  <c:v>7.8072600000000002E-10</c:v>
                </c:pt>
                <c:pt idx="1107">
                  <c:v>-1.47731E-8</c:v>
                </c:pt>
                <c:pt idx="1108">
                  <c:v>-2.3105500000000001E-8</c:v>
                </c:pt>
                <c:pt idx="1109">
                  <c:v>-1.7238100000000001E-8</c:v>
                </c:pt>
                <c:pt idx="1110">
                  <c:v>6.10164E-9</c:v>
                </c:pt>
                <c:pt idx="1111">
                  <c:v>4.1023600000000002E-8</c:v>
                </c:pt>
                <c:pt idx="1112">
                  <c:v>7.7283799999999995E-8</c:v>
                </c:pt>
                <c:pt idx="1113">
                  <c:v>1.00052E-7</c:v>
                </c:pt>
                <c:pt idx="1114">
                  <c:v>7.0825699999999999E-8</c:v>
                </c:pt>
                <c:pt idx="1115">
                  <c:v>-1.07192E-7</c:v>
                </c:pt>
                <c:pt idx="1116">
                  <c:v>-6.0330400000000001E-7</c:v>
                </c:pt>
                <c:pt idx="1117">
                  <c:v>-1.57108E-6</c:v>
                </c:pt>
                <c:pt idx="1118">
                  <c:v>-2.99182E-6</c:v>
                </c:pt>
                <c:pt idx="1119">
                  <c:v>-4.66289E-6</c:v>
                </c:pt>
                <c:pt idx="1120">
                  <c:v>-6.3892200000000003E-6</c:v>
                </c:pt>
                <c:pt idx="1121">
                  <c:v>-8.1610099999999993E-6</c:v>
                </c:pt>
                <c:pt idx="1122">
                  <c:v>-1.01889E-5</c:v>
                </c:pt>
                <c:pt idx="1123">
                  <c:v>-1.28785E-5</c:v>
                </c:pt>
                <c:pt idx="1124">
                  <c:v>-1.6721499999999999E-5</c:v>
                </c:pt>
                <c:pt idx="1125">
                  <c:v>-2.1991799999999998E-5</c:v>
                </c:pt>
                <c:pt idx="1126">
                  <c:v>-2.8452000000000001E-5</c:v>
                </c:pt>
                <c:pt idx="1127">
                  <c:v>-3.5457599999999997E-5</c:v>
                </c:pt>
                <c:pt idx="1128">
                  <c:v>-4.2370300000000003E-5</c:v>
                </c:pt>
                <c:pt idx="1129">
                  <c:v>-4.8782100000000002E-5</c:v>
                </c:pt>
                <c:pt idx="1130">
                  <c:v>-5.4392299999999998E-5</c:v>
                </c:pt>
                <c:pt idx="1131">
                  <c:v>-5.8919100000000003E-5</c:v>
                </c:pt>
                <c:pt idx="1132">
                  <c:v>-6.2273000000000005E-5</c:v>
                </c:pt>
                <c:pt idx="1133">
                  <c:v>-6.4679100000000002E-5</c:v>
                </c:pt>
                <c:pt idx="1134">
                  <c:v>-6.6448599999999999E-5</c:v>
                </c:pt>
                <c:pt idx="1135">
                  <c:v>-6.7645999999999996E-5</c:v>
                </c:pt>
                <c:pt idx="1136">
                  <c:v>-6.8116500000000004E-5</c:v>
                </c:pt>
                <c:pt idx="1137">
                  <c:v>-6.7840000000000001E-5</c:v>
                </c:pt>
                <c:pt idx="1138">
                  <c:v>-6.7066500000000006E-5</c:v>
                </c:pt>
                <c:pt idx="1139">
                  <c:v>-6.5970599999999995E-5</c:v>
                </c:pt>
                <c:pt idx="1140">
                  <c:v>-6.4285199999999999E-5</c:v>
                </c:pt>
                <c:pt idx="1141">
                  <c:v>-6.1477300000000002E-5</c:v>
                </c:pt>
                <c:pt idx="1142">
                  <c:v>-5.7342000000000001E-5</c:v>
                </c:pt>
                <c:pt idx="1143">
                  <c:v>-5.23416E-5</c:v>
                </c:pt>
                <c:pt idx="1144">
                  <c:v>-4.7407799999999997E-5</c:v>
                </c:pt>
                <c:pt idx="1145">
                  <c:v>-4.3655999999999997E-5</c:v>
                </c:pt>
                <c:pt idx="1146">
                  <c:v>-4.2344600000000001E-5</c:v>
                </c:pt>
                <c:pt idx="1147">
                  <c:v>-4.4743000000000002E-5</c:v>
                </c:pt>
                <c:pt idx="1148">
                  <c:v>-5.1669599999999997E-5</c:v>
                </c:pt>
                <c:pt idx="1149">
                  <c:v>-6.3233900000000005E-5</c:v>
                </c:pt>
                <c:pt idx="1150">
                  <c:v>-7.9125899999999994E-5</c:v>
                </c:pt>
                <c:pt idx="1151">
                  <c:v>-9.8833700000000002E-5</c:v>
                </c:pt>
                <c:pt idx="1152">
                  <c:v>-1.2145400000000001E-4</c:v>
                </c:pt>
                <c:pt idx="1153">
                  <c:v>-1.4589799999999999E-4</c:v>
                </c:pt>
                <c:pt idx="1154">
                  <c:v>-1.71896E-4</c:v>
                </c:pt>
                <c:pt idx="1155">
                  <c:v>-2.0059E-4</c:v>
                </c:pt>
                <c:pt idx="1156">
                  <c:v>-2.33563E-4</c:v>
                </c:pt>
                <c:pt idx="1157">
                  <c:v>-2.71184E-4</c:v>
                </c:pt>
                <c:pt idx="1158">
                  <c:v>-3.1224999999999997E-4</c:v>
                </c:pt>
                <c:pt idx="1159">
                  <c:v>-3.55285E-4</c:v>
                </c:pt>
                <c:pt idx="1160">
                  <c:v>-4.0001000000000001E-4</c:v>
                </c:pt>
                <c:pt idx="1161">
                  <c:v>-4.4765700000000001E-4</c:v>
                </c:pt>
                <c:pt idx="1162">
                  <c:v>-5.0020299999999995E-4</c:v>
                </c:pt>
                <c:pt idx="1163">
                  <c:v>-5.5926100000000002E-4</c:v>
                </c:pt>
                <c:pt idx="1164">
                  <c:v>-6.25192E-4</c:v>
                </c:pt>
                <c:pt idx="1165">
                  <c:v>-6.9696500000000002E-4</c:v>
                </c:pt>
                <c:pt idx="1166">
                  <c:v>-7.7307400000000001E-4</c:v>
                </c:pt>
                <c:pt idx="1167">
                  <c:v>-8.5294799999999997E-4</c:v>
                </c:pt>
                <c:pt idx="1168">
                  <c:v>-9.3763799999999997E-4</c:v>
                </c:pt>
                <c:pt idx="1169">
                  <c:v>-1.02929E-3</c:v>
                </c:pt>
                <c:pt idx="1170">
                  <c:v>-1.13002E-3</c:v>
                </c:pt>
                <c:pt idx="1171">
                  <c:v>-1.24113E-3</c:v>
                </c:pt>
                <c:pt idx="1172">
                  <c:v>-1.36301E-3</c:v>
                </c:pt>
                <c:pt idx="1173">
                  <c:v>-1.4957E-3</c:v>
                </c:pt>
                <c:pt idx="1174">
                  <c:v>-1.6395400000000001E-3</c:v>
                </c:pt>
                <c:pt idx="1175">
                  <c:v>-1.79492E-3</c:v>
                </c:pt>
                <c:pt idx="1176">
                  <c:v>-1.96131E-3</c:v>
                </c:pt>
                <c:pt idx="1177">
                  <c:v>-2.1371099999999998E-3</c:v>
                </c:pt>
                <c:pt idx="1178">
                  <c:v>-2.3211500000000001E-3</c:v>
                </c:pt>
                <c:pt idx="1179">
                  <c:v>-2.5145200000000001E-3</c:v>
                </c:pt>
                <c:pt idx="1180">
                  <c:v>-2.7203800000000001E-3</c:v>
                </c:pt>
                <c:pt idx="1181">
                  <c:v>-2.9418399999999998E-3</c:v>
                </c:pt>
                <c:pt idx="1182">
                  <c:v>-3.1806899999999999E-3</c:v>
                </c:pt>
                <c:pt idx="1183">
                  <c:v>-3.4384200000000002E-3</c:v>
                </c:pt>
                <c:pt idx="1184">
                  <c:v>-3.7174E-3</c:v>
                </c:pt>
                <c:pt idx="1185">
                  <c:v>-4.0199099999999998E-3</c:v>
                </c:pt>
                <c:pt idx="1186">
                  <c:v>-4.3460599999999997E-3</c:v>
                </c:pt>
                <c:pt idx="1187">
                  <c:v>-4.6938800000000001E-3</c:v>
                </c:pt>
                <c:pt idx="1188">
                  <c:v>-5.0619999999999997E-3</c:v>
                </c:pt>
                <c:pt idx="1189">
                  <c:v>-5.4517599999999999E-3</c:v>
                </c:pt>
                <c:pt idx="1190">
                  <c:v>-5.8672100000000003E-3</c:v>
                </c:pt>
                <c:pt idx="1191">
                  <c:v>-6.3136399999999997E-3</c:v>
                </c:pt>
                <c:pt idx="1192">
                  <c:v>-6.7956500000000003E-3</c:v>
                </c:pt>
                <c:pt idx="1193">
                  <c:v>-7.31549E-3</c:v>
                </c:pt>
                <c:pt idx="1194">
                  <c:v>-7.8728900000000004E-3</c:v>
                </c:pt>
                <c:pt idx="1195">
                  <c:v>-8.4668999999999994E-3</c:v>
                </c:pt>
                <c:pt idx="1196">
                  <c:v>-9.0976300000000006E-3</c:v>
                </c:pt>
                <c:pt idx="1197">
                  <c:v>-9.7658299999999996E-3</c:v>
                </c:pt>
                <c:pt idx="1198" formatCode="General">
                  <c:v>-1.0471299999999999E-2</c:v>
                </c:pt>
                <c:pt idx="1199" formatCode="General">
                  <c:v>-1.1213300000000001E-2</c:v>
                </c:pt>
                <c:pt idx="1200" formatCode="General">
                  <c:v>-1.19918E-2</c:v>
                </c:pt>
                <c:pt idx="1201" formatCode="General">
                  <c:v>-1.2808099999999999E-2</c:v>
                </c:pt>
                <c:pt idx="1202" formatCode="General">
                  <c:v>-1.36623E-2</c:v>
                </c:pt>
                <c:pt idx="1203" formatCode="General">
                  <c:v>-1.4552300000000001E-2</c:v>
                </c:pt>
                <c:pt idx="1204" formatCode="General">
                  <c:v>-1.5474699999999999E-2</c:v>
                </c:pt>
                <c:pt idx="1205" formatCode="General">
                  <c:v>-1.64266E-2</c:v>
                </c:pt>
                <c:pt idx="1206" formatCode="General">
                  <c:v>-1.74068E-2</c:v>
                </c:pt>
                <c:pt idx="1207" formatCode="General">
                  <c:v>-1.8415399999999998E-2</c:v>
                </c:pt>
                <c:pt idx="1208" formatCode="General">
                  <c:v>-1.94533E-2</c:v>
                </c:pt>
                <c:pt idx="1209" formatCode="General">
                  <c:v>-2.0521000000000001E-2</c:v>
                </c:pt>
                <c:pt idx="1210" formatCode="General">
                  <c:v>-2.16177E-2</c:v>
                </c:pt>
                <c:pt idx="1211" formatCode="General">
                  <c:v>-2.2741600000000001E-2</c:v>
                </c:pt>
                <c:pt idx="1212" formatCode="General">
                  <c:v>-2.3891099999999998E-2</c:v>
                </c:pt>
                <c:pt idx="1213" formatCode="General">
                  <c:v>-2.5064699999999999E-2</c:v>
                </c:pt>
                <c:pt idx="1214" formatCode="General">
                  <c:v>-2.6259299999999999E-2</c:v>
                </c:pt>
                <c:pt idx="1215" formatCode="General">
                  <c:v>-2.7470700000000001E-2</c:v>
                </c:pt>
                <c:pt idx="1216" formatCode="General">
                  <c:v>-2.8694399999999998E-2</c:v>
                </c:pt>
                <c:pt idx="1217" formatCode="General">
                  <c:v>-2.99286E-2</c:v>
                </c:pt>
                <c:pt idx="1218" formatCode="General">
                  <c:v>-3.1173699999999999E-2</c:v>
                </c:pt>
                <c:pt idx="1219" formatCode="General">
                  <c:v>-3.24307E-2</c:v>
                </c:pt>
                <c:pt idx="1220" formatCode="General">
                  <c:v>-3.3699300000000001E-2</c:v>
                </c:pt>
                <c:pt idx="1221" formatCode="General">
                  <c:v>-3.4978500000000003E-2</c:v>
                </c:pt>
                <c:pt idx="1222" formatCode="General">
                  <c:v>-3.6266699999999999E-2</c:v>
                </c:pt>
                <c:pt idx="1223" formatCode="General">
                  <c:v>-3.7563800000000001E-2</c:v>
                </c:pt>
                <c:pt idx="1224" formatCode="General">
                  <c:v>-3.88714E-2</c:v>
                </c:pt>
                <c:pt idx="1225" formatCode="General">
                  <c:v>-4.0191699999999997E-2</c:v>
                </c:pt>
                <c:pt idx="1226" formatCode="General">
                  <c:v>-4.1524999999999999E-2</c:v>
                </c:pt>
                <c:pt idx="1227" formatCode="General">
                  <c:v>-4.2869699999999997E-2</c:v>
                </c:pt>
                <c:pt idx="1228" formatCode="General">
                  <c:v>-4.4224300000000001E-2</c:v>
                </c:pt>
                <c:pt idx="1229" formatCode="General">
                  <c:v>-4.5588799999999999E-2</c:v>
                </c:pt>
                <c:pt idx="1230" formatCode="General">
                  <c:v>-4.6964699999999998E-2</c:v>
                </c:pt>
                <c:pt idx="1231" formatCode="General">
                  <c:v>-4.8353199999999999E-2</c:v>
                </c:pt>
                <c:pt idx="1232" formatCode="General">
                  <c:v>-4.9754399999999997E-2</c:v>
                </c:pt>
                <c:pt idx="1233" formatCode="General">
                  <c:v>-5.1167200000000003E-2</c:v>
                </c:pt>
                <c:pt idx="1234" formatCode="General">
                  <c:v>-5.2590400000000002E-2</c:v>
                </c:pt>
                <c:pt idx="1235" formatCode="General">
                  <c:v>-5.40232E-2</c:v>
                </c:pt>
                <c:pt idx="1236" formatCode="General">
                  <c:v>-5.5464600000000003E-2</c:v>
                </c:pt>
                <c:pt idx="1237" formatCode="General">
                  <c:v>-5.6913199999999997E-2</c:v>
                </c:pt>
                <c:pt idx="1238" formatCode="General">
                  <c:v>-5.8367500000000003E-2</c:v>
                </c:pt>
                <c:pt idx="1239" formatCode="General">
                  <c:v>-5.9826900000000002E-2</c:v>
                </c:pt>
                <c:pt idx="1240" formatCode="General">
                  <c:v>-6.12925E-2</c:v>
                </c:pt>
                <c:pt idx="1241" formatCode="General">
                  <c:v>-6.2764799999999996E-2</c:v>
                </c:pt>
                <c:pt idx="1242" formatCode="General">
                  <c:v>-6.4242800000000003E-2</c:v>
                </c:pt>
                <c:pt idx="1243" formatCode="General">
                  <c:v>-6.5724099999999994E-2</c:v>
                </c:pt>
                <c:pt idx="1244" formatCode="General">
                  <c:v>-6.7205899999999999E-2</c:v>
                </c:pt>
                <c:pt idx="1245" formatCode="General">
                  <c:v>-6.8686499999999998E-2</c:v>
                </c:pt>
                <c:pt idx="1246" formatCode="General">
                  <c:v>-7.0166000000000006E-2</c:v>
                </c:pt>
                <c:pt idx="1247" formatCode="General">
                  <c:v>-7.1646000000000001E-2</c:v>
                </c:pt>
                <c:pt idx="1248" formatCode="General">
                  <c:v>-7.3126899999999995E-2</c:v>
                </c:pt>
                <c:pt idx="1249" formatCode="General">
                  <c:v>-7.4605400000000002E-2</c:v>
                </c:pt>
                <c:pt idx="1250" formatCode="General">
                  <c:v>-7.6073699999999994E-2</c:v>
                </c:pt>
                <c:pt idx="1251" formatCode="General">
                  <c:v>-7.7522499999999994E-2</c:v>
                </c:pt>
                <c:pt idx="1252" formatCode="General">
                  <c:v>-7.8944700000000007E-2</c:v>
                </c:pt>
                <c:pt idx="1253" formatCode="General">
                  <c:v>-8.0335900000000002E-2</c:v>
                </c:pt>
                <c:pt idx="1254" formatCode="General">
                  <c:v>-8.1693699999999994E-2</c:v>
                </c:pt>
                <c:pt idx="1255" formatCode="General">
                  <c:v>-8.3016099999999995E-2</c:v>
                </c:pt>
                <c:pt idx="1256" formatCode="General">
                  <c:v>-8.4301399999999999E-2</c:v>
                </c:pt>
                <c:pt idx="1257" formatCode="General">
                  <c:v>-8.5549299999999995E-2</c:v>
                </c:pt>
                <c:pt idx="1258" formatCode="General">
                  <c:v>-8.6762400000000003E-2</c:v>
                </c:pt>
                <c:pt idx="1259" formatCode="General">
                  <c:v>-8.7944999999999995E-2</c:v>
                </c:pt>
                <c:pt idx="1260" formatCode="General">
                  <c:v>-8.9100100000000002E-2</c:v>
                </c:pt>
                <c:pt idx="1261" formatCode="General">
                  <c:v>-9.0225200000000005E-2</c:v>
                </c:pt>
                <c:pt idx="1262" formatCode="General">
                  <c:v>-9.13128E-2</c:v>
                </c:pt>
                <c:pt idx="1263" formatCode="General">
                  <c:v>-9.2356199999999999E-2</c:v>
                </c:pt>
                <c:pt idx="1264" formatCode="General">
                  <c:v>-9.3354500000000007E-2</c:v>
                </c:pt>
                <c:pt idx="1265" formatCode="General">
                  <c:v>-9.4312099999999996E-2</c:v>
                </c:pt>
                <c:pt idx="1266" formatCode="General">
                  <c:v>-9.5233300000000007E-2</c:v>
                </c:pt>
                <c:pt idx="1267" formatCode="General">
                  <c:v>-9.6116999999999994E-2</c:v>
                </c:pt>
                <c:pt idx="1268" formatCode="General">
                  <c:v>-9.69579E-2</c:v>
                </c:pt>
                <c:pt idx="1269" formatCode="General">
                  <c:v>-9.7751099999999994E-2</c:v>
                </c:pt>
                <c:pt idx="1270" formatCode="General">
                  <c:v>-9.8494499999999999E-2</c:v>
                </c:pt>
                <c:pt idx="1271" formatCode="General">
                  <c:v>-9.9187399999999995E-2</c:v>
                </c:pt>
                <c:pt idx="1272" formatCode="General">
                  <c:v>-9.9828600000000003E-2</c:v>
                </c:pt>
                <c:pt idx="1273" formatCode="General">
                  <c:v>-0.10041600000000001</c:v>
                </c:pt>
                <c:pt idx="1274" formatCode="General">
                  <c:v>-0.100949</c:v>
                </c:pt>
                <c:pt idx="1275" formatCode="General">
                  <c:v>-0.101427</c:v>
                </c:pt>
                <c:pt idx="1276" formatCode="General">
                  <c:v>-0.101853</c:v>
                </c:pt>
                <c:pt idx="1277" formatCode="General">
                  <c:v>-0.102227</c:v>
                </c:pt>
                <c:pt idx="1278" formatCode="General">
                  <c:v>-0.102548</c:v>
                </c:pt>
                <c:pt idx="1279" formatCode="General">
                  <c:v>-0.102813</c:v>
                </c:pt>
                <c:pt idx="1280" formatCode="General">
                  <c:v>-0.103023</c:v>
                </c:pt>
                <c:pt idx="1281" formatCode="General">
                  <c:v>-0.10317999999999999</c:v>
                </c:pt>
                <c:pt idx="1282" formatCode="General">
                  <c:v>-0.103283</c:v>
                </c:pt>
                <c:pt idx="1283" formatCode="General">
                  <c:v>-0.103327</c:v>
                </c:pt>
                <c:pt idx="1284" formatCode="General">
                  <c:v>-0.103306</c:v>
                </c:pt>
                <c:pt idx="1285" formatCode="General">
                  <c:v>-0.10321900000000001</c:v>
                </c:pt>
                <c:pt idx="1286" formatCode="General">
                  <c:v>-0.103065</c:v>
                </c:pt>
                <c:pt idx="1287" formatCode="General">
                  <c:v>-0.10284500000000001</c:v>
                </c:pt>
                <c:pt idx="1288" formatCode="General">
                  <c:v>-0.102558</c:v>
                </c:pt>
                <c:pt idx="1289" formatCode="General">
                  <c:v>-0.102205</c:v>
                </c:pt>
                <c:pt idx="1290" formatCode="General">
                  <c:v>-0.101787</c:v>
                </c:pt>
                <c:pt idx="1291" formatCode="General">
                  <c:v>-0.10130599999999999</c:v>
                </c:pt>
                <c:pt idx="1292" formatCode="General">
                  <c:v>-0.100761</c:v>
                </c:pt>
                <c:pt idx="1293" formatCode="General">
                  <c:v>-0.100145</c:v>
                </c:pt>
                <c:pt idx="1294" formatCode="General">
                  <c:v>-9.9455600000000005E-2</c:v>
                </c:pt>
                <c:pt idx="1295" formatCode="General">
                  <c:v>-9.8692000000000002E-2</c:v>
                </c:pt>
                <c:pt idx="1296" formatCode="General">
                  <c:v>-9.7860000000000003E-2</c:v>
                </c:pt>
                <c:pt idx="1297" formatCode="General">
                  <c:v>-9.6965899999999994E-2</c:v>
                </c:pt>
                <c:pt idx="1298" formatCode="General">
                  <c:v>-9.6011399999999997E-2</c:v>
                </c:pt>
                <c:pt idx="1299" formatCode="General">
                  <c:v>-9.4993599999999997E-2</c:v>
                </c:pt>
                <c:pt idx="1300" formatCode="General">
                  <c:v>-9.3909500000000007E-2</c:v>
                </c:pt>
                <c:pt idx="1301" formatCode="General">
                  <c:v>-9.2757800000000001E-2</c:v>
                </c:pt>
                <c:pt idx="1302" formatCode="General">
                  <c:v>-9.1538099999999997E-2</c:v>
                </c:pt>
                <c:pt idx="1303" formatCode="General">
                  <c:v>-9.0251700000000004E-2</c:v>
                </c:pt>
                <c:pt idx="1304" formatCode="General">
                  <c:v>-8.8903399999999994E-2</c:v>
                </c:pt>
                <c:pt idx="1305" formatCode="General">
                  <c:v>-8.7499099999999996E-2</c:v>
                </c:pt>
                <c:pt idx="1306" formatCode="General">
                  <c:v>-8.6041800000000002E-2</c:v>
                </c:pt>
                <c:pt idx="1307" formatCode="General">
                  <c:v>-8.4532200000000002E-2</c:v>
                </c:pt>
                <c:pt idx="1308" formatCode="General">
                  <c:v>-8.2971799999999998E-2</c:v>
                </c:pt>
                <c:pt idx="1309" formatCode="General">
                  <c:v>-8.1364699999999998E-2</c:v>
                </c:pt>
                <c:pt idx="1310" formatCode="General">
                  <c:v>-7.9713599999999996E-2</c:v>
                </c:pt>
                <c:pt idx="1311" formatCode="General">
                  <c:v>-7.8017699999999995E-2</c:v>
                </c:pt>
                <c:pt idx="1312" formatCode="General">
                  <c:v>-7.6273400000000005E-2</c:v>
                </c:pt>
                <c:pt idx="1313" formatCode="General">
                  <c:v>-7.4478199999999994E-2</c:v>
                </c:pt>
                <c:pt idx="1314" formatCode="General">
                  <c:v>-7.2633400000000001E-2</c:v>
                </c:pt>
                <c:pt idx="1315" formatCode="General">
                  <c:v>-7.0744699999999994E-2</c:v>
                </c:pt>
                <c:pt idx="1316" formatCode="General">
                  <c:v>-6.8818000000000004E-2</c:v>
                </c:pt>
                <c:pt idx="1317" formatCode="General">
                  <c:v>-6.6855499999999998E-2</c:v>
                </c:pt>
                <c:pt idx="1318" formatCode="General">
                  <c:v>-6.4857100000000001E-2</c:v>
                </c:pt>
                <c:pt idx="1319" formatCode="General">
                  <c:v>-6.2824400000000002E-2</c:v>
                </c:pt>
                <c:pt idx="1320" formatCode="General">
                  <c:v>-6.0761999999999997E-2</c:v>
                </c:pt>
                <c:pt idx="1321" formatCode="General">
                  <c:v>-5.86729E-2</c:v>
                </c:pt>
                <c:pt idx="1322" formatCode="General">
                  <c:v>-5.6555899999999999E-2</c:v>
                </c:pt>
                <c:pt idx="1323" formatCode="General">
                  <c:v>-5.4410100000000003E-2</c:v>
                </c:pt>
                <c:pt idx="1324" formatCode="General">
                  <c:v>-5.2240300000000003E-2</c:v>
                </c:pt>
                <c:pt idx="1325" formatCode="General">
                  <c:v>-5.00518E-2</c:v>
                </c:pt>
                <c:pt idx="1326" formatCode="General">
                  <c:v>-4.7842999999999997E-2</c:v>
                </c:pt>
                <c:pt idx="1327" formatCode="General">
                  <c:v>-4.5605600000000003E-2</c:v>
                </c:pt>
                <c:pt idx="1328" formatCode="General">
                  <c:v>-4.3332099999999998E-2</c:v>
                </c:pt>
                <c:pt idx="1329" formatCode="General">
                  <c:v>-4.1021599999999998E-2</c:v>
                </c:pt>
                <c:pt idx="1330" formatCode="General">
                  <c:v>-3.8678799999999999E-2</c:v>
                </c:pt>
                <c:pt idx="1331" formatCode="General">
                  <c:v>-3.6308600000000003E-2</c:v>
                </c:pt>
                <c:pt idx="1332" formatCode="General">
                  <c:v>-3.3914300000000001E-2</c:v>
                </c:pt>
                <c:pt idx="1333" formatCode="General">
                  <c:v>-3.1497400000000002E-2</c:v>
                </c:pt>
                <c:pt idx="1334" formatCode="General">
                  <c:v>-2.9059000000000001E-2</c:v>
                </c:pt>
                <c:pt idx="1335" formatCode="General">
                  <c:v>-2.65986E-2</c:v>
                </c:pt>
                <c:pt idx="1336" formatCode="General">
                  <c:v>-2.4114400000000001E-2</c:v>
                </c:pt>
                <c:pt idx="1337" formatCode="General">
                  <c:v>-2.1606199999999999E-2</c:v>
                </c:pt>
                <c:pt idx="1338" formatCode="General">
                  <c:v>-1.9076300000000001E-2</c:v>
                </c:pt>
                <c:pt idx="1339" formatCode="General">
                  <c:v>-1.6527799999999999E-2</c:v>
                </c:pt>
                <c:pt idx="1340" formatCode="General">
                  <c:v>-1.39617E-2</c:v>
                </c:pt>
                <c:pt idx="1341" formatCode="General">
                  <c:v>-1.1377999999999999E-2</c:v>
                </c:pt>
                <c:pt idx="1342">
                  <c:v>-8.7808999999999995E-3</c:v>
                </c:pt>
                <c:pt idx="1343">
                  <c:v>-6.1801900000000003E-3</c:v>
                </c:pt>
                <c:pt idx="1344">
                  <c:v>-3.5861500000000002E-3</c:v>
                </c:pt>
                <c:pt idx="1345">
                  <c:v>-1.00238E-3</c:v>
                </c:pt>
                <c:pt idx="1346">
                  <c:v>1.57504E-3</c:v>
                </c:pt>
                <c:pt idx="1347">
                  <c:v>4.1509800000000003E-3</c:v>
                </c:pt>
                <c:pt idx="1348">
                  <c:v>6.7240599999999996E-3</c:v>
                </c:pt>
                <c:pt idx="1349">
                  <c:v>9.2858100000000002E-3</c:v>
                </c:pt>
                <c:pt idx="1350" formatCode="General">
                  <c:v>1.18259E-2</c:v>
                </c:pt>
                <c:pt idx="1351" formatCode="General">
                  <c:v>1.4337600000000001E-2</c:v>
                </c:pt>
                <c:pt idx="1352" formatCode="General">
                  <c:v>1.6818199999999998E-2</c:v>
                </c:pt>
                <c:pt idx="1353" formatCode="General">
                  <c:v>1.9266100000000001E-2</c:v>
                </c:pt>
                <c:pt idx="1354" formatCode="General">
                  <c:v>2.1678200000000002E-2</c:v>
                </c:pt>
                <c:pt idx="1355" formatCode="General">
                  <c:v>2.4050700000000001E-2</c:v>
                </c:pt>
                <c:pt idx="1356" formatCode="General">
                  <c:v>2.6380399999999998E-2</c:v>
                </c:pt>
                <c:pt idx="1357" formatCode="General">
                  <c:v>2.86644E-2</c:v>
                </c:pt>
                <c:pt idx="1358" formatCode="General">
                  <c:v>3.0898700000000001E-2</c:v>
                </c:pt>
                <c:pt idx="1359" formatCode="General">
                  <c:v>3.3079299999999999E-2</c:v>
                </c:pt>
                <c:pt idx="1360" formatCode="General">
                  <c:v>3.5204600000000003E-2</c:v>
                </c:pt>
                <c:pt idx="1361" formatCode="General">
                  <c:v>3.7275599999999999E-2</c:v>
                </c:pt>
                <c:pt idx="1362" formatCode="General">
                  <c:v>3.9294000000000003E-2</c:v>
                </c:pt>
                <c:pt idx="1363" formatCode="General">
                  <c:v>4.1260199999999997E-2</c:v>
                </c:pt>
                <c:pt idx="1364" formatCode="General">
                  <c:v>4.3172599999999998E-2</c:v>
                </c:pt>
                <c:pt idx="1365" formatCode="General">
                  <c:v>4.5027499999999998E-2</c:v>
                </c:pt>
                <c:pt idx="1366" formatCode="General">
                  <c:v>4.6819800000000002E-2</c:v>
                </c:pt>
                <c:pt idx="1367" formatCode="General">
                  <c:v>4.8543299999999998E-2</c:v>
                </c:pt>
                <c:pt idx="1368" formatCode="General">
                  <c:v>5.0191300000000001E-2</c:v>
                </c:pt>
                <c:pt idx="1369" formatCode="General">
                  <c:v>5.1755500000000003E-2</c:v>
                </c:pt>
                <c:pt idx="1370" formatCode="General">
                  <c:v>5.3226599999999999E-2</c:v>
                </c:pt>
                <c:pt idx="1371" formatCode="General">
                  <c:v>5.4598800000000003E-2</c:v>
                </c:pt>
                <c:pt idx="1372" formatCode="General">
                  <c:v>5.5870900000000001E-2</c:v>
                </c:pt>
                <c:pt idx="1373" formatCode="General">
                  <c:v>5.7043400000000001E-2</c:v>
                </c:pt>
                <c:pt idx="1374" formatCode="General">
                  <c:v>5.8112700000000003E-2</c:v>
                </c:pt>
                <c:pt idx="1375" formatCode="General">
                  <c:v>5.9070699999999997E-2</c:v>
                </c:pt>
                <c:pt idx="1376" formatCode="General">
                  <c:v>5.9909299999999999E-2</c:v>
                </c:pt>
                <c:pt idx="1377" formatCode="General">
                  <c:v>6.0625999999999999E-2</c:v>
                </c:pt>
                <c:pt idx="1378" formatCode="General">
                  <c:v>6.12235E-2</c:v>
                </c:pt>
                <c:pt idx="1379" formatCode="General">
                  <c:v>6.1703399999999999E-2</c:v>
                </c:pt>
                <c:pt idx="1380" formatCode="General">
                  <c:v>6.2061499999999999E-2</c:v>
                </c:pt>
                <c:pt idx="1381" formatCode="General">
                  <c:v>6.2289200000000003E-2</c:v>
                </c:pt>
                <c:pt idx="1382" formatCode="General">
                  <c:v>6.2380600000000001E-2</c:v>
                </c:pt>
                <c:pt idx="1383" formatCode="General">
                  <c:v>6.2336099999999998E-2</c:v>
                </c:pt>
                <c:pt idx="1384" formatCode="General">
                  <c:v>6.2159600000000002E-2</c:v>
                </c:pt>
                <c:pt idx="1385" formatCode="General">
                  <c:v>6.1852999999999998E-2</c:v>
                </c:pt>
                <c:pt idx="1386" formatCode="General">
                  <c:v>6.1415699999999997E-2</c:v>
                </c:pt>
                <c:pt idx="1387" formatCode="General">
                  <c:v>6.0848800000000001E-2</c:v>
                </c:pt>
                <c:pt idx="1388" formatCode="General">
                  <c:v>6.0156399999999999E-2</c:v>
                </c:pt>
                <c:pt idx="1389" formatCode="General">
                  <c:v>5.9343399999999998E-2</c:v>
                </c:pt>
                <c:pt idx="1390" formatCode="General">
                  <c:v>5.8411100000000001E-2</c:v>
                </c:pt>
                <c:pt idx="1391" formatCode="General">
                  <c:v>5.7354099999999998E-2</c:v>
                </c:pt>
                <c:pt idx="1392" formatCode="General">
                  <c:v>5.6160599999999998E-2</c:v>
                </c:pt>
                <c:pt idx="1393" formatCode="General">
                  <c:v>5.4815500000000003E-2</c:v>
                </c:pt>
                <c:pt idx="1394" formatCode="General">
                  <c:v>5.3308300000000003E-2</c:v>
                </c:pt>
                <c:pt idx="1395" formatCode="General">
                  <c:v>5.1637799999999998E-2</c:v>
                </c:pt>
                <c:pt idx="1396" formatCode="General">
                  <c:v>4.9811000000000001E-2</c:v>
                </c:pt>
                <c:pt idx="1397" formatCode="General">
                  <c:v>4.78383E-2</c:v>
                </c:pt>
                <c:pt idx="1398" formatCode="General">
                  <c:v>4.57283E-2</c:v>
                </c:pt>
                <c:pt idx="1399" formatCode="General">
                  <c:v>4.3487499999999998E-2</c:v>
                </c:pt>
                <c:pt idx="1400" formatCode="General">
                  <c:v>4.1121100000000001E-2</c:v>
                </c:pt>
                <c:pt idx="1401" formatCode="General">
                  <c:v>3.8635700000000002E-2</c:v>
                </c:pt>
                <c:pt idx="1402" formatCode="General">
                  <c:v>3.6037699999999999E-2</c:v>
                </c:pt>
                <c:pt idx="1403" formatCode="General">
                  <c:v>3.3331300000000001E-2</c:v>
                </c:pt>
                <c:pt idx="1404" formatCode="General">
                  <c:v>3.0516999999999999E-2</c:v>
                </c:pt>
                <c:pt idx="1405" formatCode="General">
                  <c:v>2.7594400000000002E-2</c:v>
                </c:pt>
                <c:pt idx="1406" formatCode="General">
                  <c:v>2.4564200000000001E-2</c:v>
                </c:pt>
                <c:pt idx="1407" formatCode="General">
                  <c:v>2.1428200000000001E-2</c:v>
                </c:pt>
                <c:pt idx="1408" formatCode="General">
                  <c:v>1.8187200000000001E-2</c:v>
                </c:pt>
                <c:pt idx="1409" formatCode="General">
                  <c:v>1.4841200000000001E-2</c:v>
                </c:pt>
                <c:pt idx="1410" formatCode="General">
                  <c:v>1.13921E-2</c:v>
                </c:pt>
                <c:pt idx="1411">
                  <c:v>7.8465900000000005E-3</c:v>
                </c:pt>
                <c:pt idx="1412">
                  <c:v>4.2166699999999996E-3</c:v>
                </c:pt>
                <c:pt idx="1413">
                  <c:v>5.1787199999999995E-4</c:v>
                </c:pt>
                <c:pt idx="1414">
                  <c:v>-3.2365599999999999E-3</c:v>
                </c:pt>
                <c:pt idx="1415">
                  <c:v>-7.0410799999999999E-3</c:v>
                </c:pt>
                <c:pt idx="1416" formatCode="General">
                  <c:v>-1.08979E-2</c:v>
                </c:pt>
                <c:pt idx="1417" formatCode="General">
                  <c:v>-1.4811700000000001E-2</c:v>
                </c:pt>
                <c:pt idx="1418" formatCode="General">
                  <c:v>-1.8785099999999999E-2</c:v>
                </c:pt>
                <c:pt idx="1419" formatCode="General">
                  <c:v>-2.2819200000000001E-2</c:v>
                </c:pt>
                <c:pt idx="1420" formatCode="General">
                  <c:v>-2.6916900000000001E-2</c:v>
                </c:pt>
                <c:pt idx="1421" formatCode="General">
                  <c:v>-3.1084000000000001E-2</c:v>
                </c:pt>
                <c:pt idx="1422" formatCode="General">
                  <c:v>-3.5326400000000001E-2</c:v>
                </c:pt>
                <c:pt idx="1423" formatCode="General">
                  <c:v>-3.9645399999999997E-2</c:v>
                </c:pt>
                <c:pt idx="1424" formatCode="General">
                  <c:v>-4.4035100000000001E-2</c:v>
                </c:pt>
                <c:pt idx="1425" formatCode="General">
                  <c:v>-4.8484399999999997E-2</c:v>
                </c:pt>
                <c:pt idx="1426" formatCode="General">
                  <c:v>-5.2982000000000001E-2</c:v>
                </c:pt>
                <c:pt idx="1427" formatCode="General">
                  <c:v>-5.7519399999999998E-2</c:v>
                </c:pt>
                <c:pt idx="1428" formatCode="General">
                  <c:v>-6.2091300000000002E-2</c:v>
                </c:pt>
                <c:pt idx="1429" formatCode="General">
                  <c:v>-6.6693799999999998E-2</c:v>
                </c:pt>
                <c:pt idx="1430" formatCode="General">
                  <c:v>-7.13231E-2</c:v>
                </c:pt>
                <c:pt idx="1431" formatCode="General">
                  <c:v>-7.5974399999999997E-2</c:v>
                </c:pt>
                <c:pt idx="1432" formatCode="General">
                  <c:v>-8.0641900000000002E-2</c:v>
                </c:pt>
                <c:pt idx="1433" formatCode="General">
                  <c:v>-8.5321300000000003E-2</c:v>
                </c:pt>
                <c:pt idx="1434" formatCode="General">
                  <c:v>-9.0012200000000001E-2</c:v>
                </c:pt>
                <c:pt idx="1435" formatCode="General">
                  <c:v>-9.4715599999999997E-2</c:v>
                </c:pt>
                <c:pt idx="1436" formatCode="General">
                  <c:v>-9.9429400000000001E-2</c:v>
                </c:pt>
                <c:pt idx="1437" formatCode="General">
                  <c:v>-0.104147</c:v>
                </c:pt>
                <c:pt idx="1438" formatCode="General">
                  <c:v>-0.10886</c:v>
                </c:pt>
                <c:pt idx="1439" formatCode="General">
                  <c:v>-0.113565</c:v>
                </c:pt>
                <c:pt idx="1440" formatCode="General">
                  <c:v>-0.118257</c:v>
                </c:pt>
                <c:pt idx="1441" formatCode="General">
                  <c:v>-0.122931</c:v>
                </c:pt>
                <c:pt idx="1442" formatCode="General">
                  <c:v>-0.12757399999999999</c:v>
                </c:pt>
                <c:pt idx="1443" formatCode="General">
                  <c:v>-0.13218099999999999</c:v>
                </c:pt>
                <c:pt idx="1444" formatCode="General">
                  <c:v>-0.13675899999999999</c:v>
                </c:pt>
                <c:pt idx="1445" formatCode="General">
                  <c:v>-0.141318</c:v>
                </c:pt>
                <c:pt idx="1446" formatCode="General">
                  <c:v>-0.14586199999999999</c:v>
                </c:pt>
                <c:pt idx="1447" formatCode="General">
                  <c:v>-0.15037900000000001</c:v>
                </c:pt>
                <c:pt idx="1448" formatCode="General">
                  <c:v>-0.15485099999999999</c:v>
                </c:pt>
                <c:pt idx="1449" formatCode="General">
                  <c:v>-0.15926899999999999</c:v>
                </c:pt>
                <c:pt idx="1450" formatCode="General">
                  <c:v>-0.163631</c:v>
                </c:pt>
                <c:pt idx="1451" formatCode="General">
                  <c:v>-0.167938</c:v>
                </c:pt>
                <c:pt idx="1452" formatCode="General">
                  <c:v>-0.172183</c:v>
                </c:pt>
                <c:pt idx="1453" formatCode="General">
                  <c:v>-0.17635300000000001</c:v>
                </c:pt>
                <c:pt idx="1454" formatCode="General">
                  <c:v>-0.18043899999999999</c:v>
                </c:pt>
                <c:pt idx="1455" formatCode="General">
                  <c:v>-0.18443699999999999</c:v>
                </c:pt>
                <c:pt idx="1456" formatCode="General">
                  <c:v>-0.18834300000000001</c:v>
                </c:pt>
                <c:pt idx="1457" formatCode="General">
                  <c:v>-0.19215199999999999</c:v>
                </c:pt>
                <c:pt idx="1458" formatCode="General">
                  <c:v>-0.19586200000000001</c:v>
                </c:pt>
                <c:pt idx="1459" formatCode="General">
                  <c:v>-0.19946900000000001</c:v>
                </c:pt>
                <c:pt idx="1460" formatCode="General">
                  <c:v>-0.20296700000000001</c:v>
                </c:pt>
                <c:pt idx="1461" formatCode="General">
                  <c:v>-0.206343</c:v>
                </c:pt>
                <c:pt idx="1462" formatCode="General">
                  <c:v>-0.209587</c:v>
                </c:pt>
                <c:pt idx="1463" formatCode="General">
                  <c:v>-0.21268999999999999</c:v>
                </c:pt>
                <c:pt idx="1464" formatCode="General">
                  <c:v>-0.21565200000000001</c:v>
                </c:pt>
                <c:pt idx="1465" formatCode="General">
                  <c:v>-0.21847900000000001</c:v>
                </c:pt>
                <c:pt idx="1466" formatCode="General">
                  <c:v>-0.22117500000000001</c:v>
                </c:pt>
                <c:pt idx="1467" formatCode="General">
                  <c:v>-0.223742</c:v>
                </c:pt>
                <c:pt idx="1468" formatCode="General">
                  <c:v>-0.22618199999999999</c:v>
                </c:pt>
                <c:pt idx="1469" formatCode="General">
                  <c:v>-0.22849800000000001</c:v>
                </c:pt>
                <c:pt idx="1470" formatCode="General">
                  <c:v>-0.230686</c:v>
                </c:pt>
                <c:pt idx="1471" formatCode="General">
                  <c:v>-0.23274500000000001</c:v>
                </c:pt>
                <c:pt idx="1472" formatCode="General">
                  <c:v>-0.234677</c:v>
                </c:pt>
                <c:pt idx="1473" formatCode="General">
                  <c:v>-0.236487</c:v>
                </c:pt>
                <c:pt idx="1474" formatCode="General">
                  <c:v>-0.23818300000000001</c:v>
                </c:pt>
                <c:pt idx="1475" formatCode="General">
                  <c:v>-0.23976900000000001</c:v>
                </c:pt>
                <c:pt idx="1476" formatCode="General">
                  <c:v>-0.24123900000000001</c:v>
                </c:pt>
                <c:pt idx="1477" formatCode="General">
                  <c:v>-0.242585</c:v>
                </c:pt>
                <c:pt idx="1478" formatCode="General">
                  <c:v>-0.24379600000000001</c:v>
                </c:pt>
                <c:pt idx="1479" formatCode="General">
                  <c:v>-0.244867</c:v>
                </c:pt>
                <c:pt idx="1480" formatCode="General">
                  <c:v>-0.24579799999999999</c:v>
                </c:pt>
                <c:pt idx="1481" formatCode="General">
                  <c:v>-0.246585</c:v>
                </c:pt>
                <c:pt idx="1482" formatCode="General">
                  <c:v>-0.247225</c:v>
                </c:pt>
                <c:pt idx="1483" formatCode="General">
                  <c:v>-0.24770900000000001</c:v>
                </c:pt>
                <c:pt idx="1484" formatCode="General">
                  <c:v>-0.248031</c:v>
                </c:pt>
                <c:pt idx="1485" formatCode="General">
                  <c:v>-0.24818499999999999</c:v>
                </c:pt>
                <c:pt idx="1486" formatCode="General">
                  <c:v>-0.248169</c:v>
                </c:pt>
                <c:pt idx="1487" formatCode="General">
                  <c:v>-0.24798500000000001</c:v>
                </c:pt>
                <c:pt idx="1488" formatCode="General">
                  <c:v>-0.24762999999999999</c:v>
                </c:pt>
                <c:pt idx="1489" formatCode="General">
                  <c:v>-0.24710499999999999</c:v>
                </c:pt>
                <c:pt idx="1490" formatCode="General">
                  <c:v>-0.24641099999999999</c:v>
                </c:pt>
                <c:pt idx="1491" formatCode="General">
                  <c:v>-0.24554799999999999</c:v>
                </c:pt>
                <c:pt idx="1492" formatCode="General">
                  <c:v>-0.24451600000000001</c:v>
                </c:pt>
                <c:pt idx="1493" formatCode="General">
                  <c:v>-0.24331900000000001</c:v>
                </c:pt>
                <c:pt idx="1494" formatCode="General">
                  <c:v>-0.24196200000000001</c:v>
                </c:pt>
                <c:pt idx="1495" formatCode="General">
                  <c:v>-0.240448</c:v>
                </c:pt>
                <c:pt idx="1496" formatCode="General">
                  <c:v>-0.23877699999999999</c:v>
                </c:pt>
                <c:pt idx="1497" formatCode="General">
                  <c:v>-0.23694599999999999</c:v>
                </c:pt>
                <c:pt idx="1498" formatCode="General">
                  <c:v>-0.234957</c:v>
                </c:pt>
                <c:pt idx="1499" formatCode="General">
                  <c:v>-0.23281499999999999</c:v>
                </c:pt>
                <c:pt idx="1500" formatCode="General">
                  <c:v>-0.23052700000000001</c:v>
                </c:pt>
                <c:pt idx="1501" formatCode="General">
                  <c:v>-0.22809199999999999</c:v>
                </c:pt>
                <c:pt idx="1502" formatCode="General">
                  <c:v>-0.22550899999999999</c:v>
                </c:pt>
                <c:pt idx="1503" formatCode="General">
                  <c:v>-0.222774</c:v>
                </c:pt>
                <c:pt idx="1504" formatCode="General">
                  <c:v>-0.21988199999999999</c:v>
                </c:pt>
                <c:pt idx="1505" formatCode="General">
                  <c:v>-0.216839</c:v>
                </c:pt>
                <c:pt idx="1506" formatCode="General">
                  <c:v>-0.21365000000000001</c:v>
                </c:pt>
                <c:pt idx="1507" formatCode="General">
                  <c:v>-0.21032200000000001</c:v>
                </c:pt>
                <c:pt idx="1508" formatCode="General">
                  <c:v>-0.20686299999999999</c:v>
                </c:pt>
                <c:pt idx="1509" formatCode="General">
                  <c:v>-0.20327500000000001</c:v>
                </c:pt>
                <c:pt idx="1510" formatCode="General">
                  <c:v>-0.19955800000000001</c:v>
                </c:pt>
                <c:pt idx="1511" formatCode="General">
                  <c:v>-0.195712</c:v>
                </c:pt>
                <c:pt idx="1512" formatCode="General">
                  <c:v>-0.19173100000000001</c:v>
                </c:pt>
                <c:pt idx="1513" formatCode="General">
                  <c:v>-0.18761900000000001</c:v>
                </c:pt>
                <c:pt idx="1514" formatCode="General">
                  <c:v>-0.18338399999999999</c:v>
                </c:pt>
                <c:pt idx="1515" formatCode="General">
                  <c:v>-0.179038</c:v>
                </c:pt>
                <c:pt idx="1516" formatCode="General">
                  <c:v>-0.17459</c:v>
                </c:pt>
                <c:pt idx="1517" formatCode="General">
                  <c:v>-0.170045</c:v>
                </c:pt>
                <c:pt idx="1518" formatCode="General">
                  <c:v>-0.165406</c:v>
                </c:pt>
                <c:pt idx="1519" formatCode="General">
                  <c:v>-0.16068099999999999</c:v>
                </c:pt>
                <c:pt idx="1520" formatCode="General">
                  <c:v>-0.15587699999999999</c:v>
                </c:pt>
                <c:pt idx="1521" formatCode="General">
                  <c:v>-0.15099599999999999</c:v>
                </c:pt>
                <c:pt idx="1522" formatCode="General">
                  <c:v>-0.146041</c:v>
                </c:pt>
                <c:pt idx="1523" formatCode="General">
                  <c:v>-0.14102200000000001</c:v>
                </c:pt>
                <c:pt idx="1524" formatCode="General">
                  <c:v>-0.13594800000000001</c:v>
                </c:pt>
                <c:pt idx="1525" formatCode="General">
                  <c:v>-0.130826</c:v>
                </c:pt>
                <c:pt idx="1526" formatCode="General">
                  <c:v>-0.12565799999999999</c:v>
                </c:pt>
                <c:pt idx="1527" formatCode="General">
                  <c:v>-0.12045500000000001</c:v>
                </c:pt>
                <c:pt idx="1528" formatCode="General">
                  <c:v>-0.115232</c:v>
                </c:pt>
                <c:pt idx="1529" formatCode="General">
                  <c:v>-0.10999299999999999</c:v>
                </c:pt>
                <c:pt idx="1530" formatCode="General">
                  <c:v>-0.10473200000000001</c:v>
                </c:pt>
                <c:pt idx="1531" formatCode="General">
                  <c:v>-9.9444699999999997E-2</c:v>
                </c:pt>
                <c:pt idx="1532" formatCode="General">
                  <c:v>-9.4140100000000004E-2</c:v>
                </c:pt>
                <c:pt idx="1533" formatCode="General">
                  <c:v>-8.8837600000000003E-2</c:v>
                </c:pt>
                <c:pt idx="1534" formatCode="General">
                  <c:v>-8.3556800000000001E-2</c:v>
                </c:pt>
                <c:pt idx="1535" formatCode="General">
                  <c:v>-7.8308299999999997E-2</c:v>
                </c:pt>
                <c:pt idx="1536" formatCode="General">
                  <c:v>-7.3095499999999994E-2</c:v>
                </c:pt>
                <c:pt idx="1537" formatCode="General">
                  <c:v>-6.7918099999999995E-2</c:v>
                </c:pt>
                <c:pt idx="1538" formatCode="General">
                  <c:v>-6.2774399999999994E-2</c:v>
                </c:pt>
                <c:pt idx="1539" formatCode="General">
                  <c:v>-5.7661700000000003E-2</c:v>
                </c:pt>
                <c:pt idx="1540" formatCode="General">
                  <c:v>-5.2577800000000001E-2</c:v>
                </c:pt>
                <c:pt idx="1541" formatCode="General">
                  <c:v>-4.7523799999999998E-2</c:v>
                </c:pt>
                <c:pt idx="1542" formatCode="General">
                  <c:v>-4.2505000000000001E-2</c:v>
                </c:pt>
                <c:pt idx="1543" formatCode="General">
                  <c:v>-3.7528800000000001E-2</c:v>
                </c:pt>
                <c:pt idx="1544" formatCode="General">
                  <c:v>-3.2600799999999999E-2</c:v>
                </c:pt>
                <c:pt idx="1545" formatCode="General">
                  <c:v>-2.77208E-2</c:v>
                </c:pt>
                <c:pt idx="1546" formatCode="General">
                  <c:v>-2.28831E-2</c:v>
                </c:pt>
                <c:pt idx="1547" formatCode="General">
                  <c:v>-1.8083200000000001E-2</c:v>
                </c:pt>
                <c:pt idx="1548" formatCode="General">
                  <c:v>-1.3326299999999999E-2</c:v>
                </c:pt>
                <c:pt idx="1549">
                  <c:v>-8.6278399999999995E-3</c:v>
                </c:pt>
                <c:pt idx="1550">
                  <c:v>-4.0048599999999998E-3</c:v>
                </c:pt>
                <c:pt idx="1551">
                  <c:v>5.3275600000000001E-4</c:v>
                </c:pt>
                <c:pt idx="1552">
                  <c:v>4.9823699999999999E-3</c:v>
                </c:pt>
                <c:pt idx="1553">
                  <c:v>9.3440299999999997E-3</c:v>
                </c:pt>
                <c:pt idx="1554" formatCode="General">
                  <c:v>1.3617199999999999E-2</c:v>
                </c:pt>
                <c:pt idx="1555" formatCode="General">
                  <c:v>1.7800699999999999E-2</c:v>
                </c:pt>
                <c:pt idx="1556" formatCode="General">
                  <c:v>2.1893699999999999E-2</c:v>
                </c:pt>
                <c:pt idx="1557" formatCode="General">
                  <c:v>2.5898899999999999E-2</c:v>
                </c:pt>
                <c:pt idx="1558" formatCode="General">
                  <c:v>2.9822399999999999E-2</c:v>
                </c:pt>
                <c:pt idx="1559" formatCode="General">
                  <c:v>3.3671199999999998E-2</c:v>
                </c:pt>
                <c:pt idx="1560" formatCode="General">
                  <c:v>3.74484E-2</c:v>
                </c:pt>
                <c:pt idx="1561" formatCode="General">
                  <c:v>4.11534E-2</c:v>
                </c:pt>
                <c:pt idx="1562" formatCode="General">
                  <c:v>4.4786800000000002E-2</c:v>
                </c:pt>
                <c:pt idx="1563" formatCode="General">
                  <c:v>4.8350400000000002E-2</c:v>
                </c:pt>
                <c:pt idx="1564" formatCode="General">
                  <c:v>5.1840200000000003E-2</c:v>
                </c:pt>
                <c:pt idx="1565" formatCode="General">
                  <c:v>5.5243800000000003E-2</c:v>
                </c:pt>
                <c:pt idx="1566" formatCode="General">
                  <c:v>5.8545199999999999E-2</c:v>
                </c:pt>
                <c:pt idx="1567" formatCode="General">
                  <c:v>6.1730699999999999E-2</c:v>
                </c:pt>
                <c:pt idx="1568" formatCode="General">
                  <c:v>6.4787999999999998E-2</c:v>
                </c:pt>
                <c:pt idx="1569" formatCode="General">
                  <c:v>6.7705799999999997E-2</c:v>
                </c:pt>
                <c:pt idx="1570" formatCode="General">
                  <c:v>7.04766E-2</c:v>
                </c:pt>
                <c:pt idx="1571" formatCode="General">
                  <c:v>7.30962E-2</c:v>
                </c:pt>
                <c:pt idx="1572" formatCode="General">
                  <c:v>7.5557799999999994E-2</c:v>
                </c:pt>
                <c:pt idx="1573" formatCode="General">
                  <c:v>7.7851400000000001E-2</c:v>
                </c:pt>
                <c:pt idx="1574" formatCode="General">
                  <c:v>7.9975599999999994E-2</c:v>
                </c:pt>
                <c:pt idx="1575" formatCode="General">
                  <c:v>8.1944400000000001E-2</c:v>
                </c:pt>
                <c:pt idx="1576" formatCode="General">
                  <c:v>8.3774500000000002E-2</c:v>
                </c:pt>
                <c:pt idx="1577" formatCode="General">
                  <c:v>8.54684E-2</c:v>
                </c:pt>
                <c:pt idx="1578" formatCode="General">
                  <c:v>8.7013099999999996E-2</c:v>
                </c:pt>
                <c:pt idx="1579" formatCode="General">
                  <c:v>8.8392499999999999E-2</c:v>
                </c:pt>
                <c:pt idx="1580" formatCode="General">
                  <c:v>8.9594400000000005E-2</c:v>
                </c:pt>
                <c:pt idx="1581" formatCode="General">
                  <c:v>9.0609999999999996E-2</c:v>
                </c:pt>
                <c:pt idx="1582" formatCode="General">
                  <c:v>9.1435000000000002E-2</c:v>
                </c:pt>
                <c:pt idx="1583" formatCode="General">
                  <c:v>9.2072600000000004E-2</c:v>
                </c:pt>
                <c:pt idx="1584" formatCode="General">
                  <c:v>9.2527899999999996E-2</c:v>
                </c:pt>
                <c:pt idx="1585" formatCode="General">
                  <c:v>9.2796500000000004E-2</c:v>
                </c:pt>
                <c:pt idx="1586" formatCode="General">
                  <c:v>9.2865000000000003E-2</c:v>
                </c:pt>
                <c:pt idx="1587" formatCode="General">
                  <c:v>9.27259E-2</c:v>
                </c:pt>
                <c:pt idx="1588" formatCode="General">
                  <c:v>9.2387200000000003E-2</c:v>
                </c:pt>
                <c:pt idx="1589" formatCode="General">
                  <c:v>9.1861799999999993E-2</c:v>
                </c:pt>
                <c:pt idx="1590" formatCode="General">
                  <c:v>9.1151899999999994E-2</c:v>
                </c:pt>
                <c:pt idx="1591" formatCode="General">
                  <c:v>9.0245000000000006E-2</c:v>
                </c:pt>
                <c:pt idx="1592" formatCode="General">
                  <c:v>8.91261E-2</c:v>
                </c:pt>
                <c:pt idx="1593" formatCode="General">
                  <c:v>8.7790800000000002E-2</c:v>
                </c:pt>
                <c:pt idx="1594" formatCode="General">
                  <c:v>8.6245799999999997E-2</c:v>
                </c:pt>
                <c:pt idx="1595" formatCode="General">
                  <c:v>8.4497500000000003E-2</c:v>
                </c:pt>
                <c:pt idx="1596" formatCode="General">
                  <c:v>8.2541199999999995E-2</c:v>
                </c:pt>
                <c:pt idx="1597" formatCode="General">
                  <c:v>8.0366300000000002E-2</c:v>
                </c:pt>
                <c:pt idx="1598" formatCode="General">
                  <c:v>7.7969200000000002E-2</c:v>
                </c:pt>
                <c:pt idx="1599" formatCode="General">
                  <c:v>7.5356800000000002E-2</c:v>
                </c:pt>
                <c:pt idx="1600" formatCode="General">
                  <c:v>7.2537199999999996E-2</c:v>
                </c:pt>
                <c:pt idx="1601" formatCode="General">
                  <c:v>6.9511799999999999E-2</c:v>
                </c:pt>
                <c:pt idx="1602" formatCode="General">
                  <c:v>6.6279299999999999E-2</c:v>
                </c:pt>
                <c:pt idx="1603" formatCode="General">
                  <c:v>6.2845399999999996E-2</c:v>
                </c:pt>
                <c:pt idx="1604" formatCode="General">
                  <c:v>5.9227000000000002E-2</c:v>
                </c:pt>
                <c:pt idx="1605" formatCode="General">
                  <c:v>5.5444E-2</c:v>
                </c:pt>
                <c:pt idx="1606" formatCode="General">
                  <c:v>5.1507999999999998E-2</c:v>
                </c:pt>
                <c:pt idx="1607" formatCode="General">
                  <c:v>4.7417500000000001E-2</c:v>
                </c:pt>
                <c:pt idx="1608" formatCode="General">
                  <c:v>4.3165200000000001E-2</c:v>
                </c:pt>
                <c:pt idx="1609" formatCode="General">
                  <c:v>3.87493E-2</c:v>
                </c:pt>
                <c:pt idx="1610" formatCode="General">
                  <c:v>3.41768E-2</c:v>
                </c:pt>
                <c:pt idx="1611" formatCode="General">
                  <c:v>2.9456300000000001E-2</c:v>
                </c:pt>
                <c:pt idx="1612" formatCode="General">
                  <c:v>2.45936E-2</c:v>
                </c:pt>
                <c:pt idx="1613" formatCode="General">
                  <c:v>1.9595899999999999E-2</c:v>
                </c:pt>
                <c:pt idx="1614" formatCode="General">
                  <c:v>1.44782E-2</c:v>
                </c:pt>
                <c:pt idx="1615">
                  <c:v>9.2589100000000004E-3</c:v>
                </c:pt>
                <c:pt idx="1616">
                  <c:v>3.9477499999999999E-3</c:v>
                </c:pt>
                <c:pt idx="1617">
                  <c:v>-1.45868E-3</c:v>
                </c:pt>
                <c:pt idx="1618">
                  <c:v>-6.9675300000000004E-3</c:v>
                </c:pt>
                <c:pt idx="1619" formatCode="General">
                  <c:v>-1.25766E-2</c:v>
                </c:pt>
                <c:pt idx="1620" formatCode="General">
                  <c:v>-1.8272199999999999E-2</c:v>
                </c:pt>
                <c:pt idx="1621" formatCode="General">
                  <c:v>-2.4037699999999999E-2</c:v>
                </c:pt>
                <c:pt idx="1622" formatCode="General">
                  <c:v>-2.9863199999999999E-2</c:v>
                </c:pt>
                <c:pt idx="1623" formatCode="General">
                  <c:v>-3.57448E-2</c:v>
                </c:pt>
                <c:pt idx="1624" formatCode="General">
                  <c:v>-4.1678699999999999E-2</c:v>
                </c:pt>
                <c:pt idx="1625" formatCode="General">
                  <c:v>-4.7659100000000003E-2</c:v>
                </c:pt>
                <c:pt idx="1626" formatCode="General">
                  <c:v>-5.3680899999999997E-2</c:v>
                </c:pt>
                <c:pt idx="1627" formatCode="General">
                  <c:v>-5.9740099999999997E-2</c:v>
                </c:pt>
                <c:pt idx="1628" formatCode="General">
                  <c:v>-6.5831799999999996E-2</c:v>
                </c:pt>
                <c:pt idx="1629" formatCode="General">
                  <c:v>-7.1946700000000002E-2</c:v>
                </c:pt>
                <c:pt idx="1630" formatCode="General">
                  <c:v>-7.80724E-2</c:v>
                </c:pt>
                <c:pt idx="1631" formatCode="General">
                  <c:v>-8.4195199999999998E-2</c:v>
                </c:pt>
                <c:pt idx="1632" formatCode="General">
                  <c:v>-9.0300199999999997E-2</c:v>
                </c:pt>
                <c:pt idx="1633" formatCode="General">
                  <c:v>-9.63701E-2</c:v>
                </c:pt>
                <c:pt idx="1634" formatCode="General">
                  <c:v>-0.10238700000000001</c:v>
                </c:pt>
                <c:pt idx="1635" formatCode="General">
                  <c:v>-0.108338</c:v>
                </c:pt>
                <c:pt idx="1636" formatCode="General">
                  <c:v>-0.114222</c:v>
                </c:pt>
                <c:pt idx="1637" formatCode="General">
                  <c:v>-0.120043</c:v>
                </c:pt>
                <c:pt idx="1638" formatCode="General">
                  <c:v>-0.12579299999999999</c:v>
                </c:pt>
                <c:pt idx="1639" formatCode="General">
                  <c:v>-0.13144900000000001</c:v>
                </c:pt>
                <c:pt idx="1640" formatCode="General">
                  <c:v>-0.136985</c:v>
                </c:pt>
                <c:pt idx="1641" formatCode="General">
                  <c:v>-0.14238999999999999</c:v>
                </c:pt>
                <c:pt idx="1642" formatCode="General">
                  <c:v>-0.14766399999999999</c:v>
                </c:pt>
                <c:pt idx="1643" formatCode="General">
                  <c:v>-0.152806</c:v>
                </c:pt>
                <c:pt idx="1644" formatCode="General">
                  <c:v>-0.157809</c:v>
                </c:pt>
                <c:pt idx="1645" formatCode="General">
                  <c:v>-0.16266700000000001</c:v>
                </c:pt>
                <c:pt idx="1646" formatCode="General">
                  <c:v>-0.167376</c:v>
                </c:pt>
                <c:pt idx="1647" formatCode="General">
                  <c:v>-0.171933</c:v>
                </c:pt>
                <c:pt idx="1648" formatCode="General">
                  <c:v>-0.17633399999999999</c:v>
                </c:pt>
                <c:pt idx="1649" formatCode="General">
                  <c:v>-0.18058199999999999</c:v>
                </c:pt>
                <c:pt idx="1650" formatCode="General">
                  <c:v>-0.18468699999999999</c:v>
                </c:pt>
                <c:pt idx="1651" formatCode="General">
                  <c:v>-0.18865999999999999</c:v>
                </c:pt>
                <c:pt idx="1652" formatCode="General">
                  <c:v>-0.19250300000000001</c:v>
                </c:pt>
                <c:pt idx="1653" formatCode="General">
                  <c:v>-0.19620199999999999</c:v>
                </c:pt>
                <c:pt idx="1654" formatCode="General">
                  <c:v>-0.19974</c:v>
                </c:pt>
                <c:pt idx="1655" formatCode="General">
                  <c:v>-0.20310400000000001</c:v>
                </c:pt>
                <c:pt idx="1656" formatCode="General">
                  <c:v>-0.206289</c:v>
                </c:pt>
                <c:pt idx="1657" formatCode="General">
                  <c:v>-0.20930299999999999</c:v>
                </c:pt>
                <c:pt idx="1658" formatCode="General">
                  <c:v>-0.21215899999999999</c:v>
                </c:pt>
                <c:pt idx="1659" formatCode="General">
                  <c:v>-0.21487100000000001</c:v>
                </c:pt>
                <c:pt idx="1660" formatCode="General">
                  <c:v>-0.217447</c:v>
                </c:pt>
                <c:pt idx="1661" formatCode="General">
                  <c:v>-0.21989300000000001</c:v>
                </c:pt>
                <c:pt idx="1662" formatCode="General">
                  <c:v>-0.22220999999999999</c:v>
                </c:pt>
                <c:pt idx="1663" formatCode="General">
                  <c:v>-0.22440099999999999</c:v>
                </c:pt>
                <c:pt idx="1664" formatCode="General">
                  <c:v>-0.226463</c:v>
                </c:pt>
                <c:pt idx="1665" formatCode="General">
                  <c:v>-0.22838600000000001</c:v>
                </c:pt>
                <c:pt idx="1666" formatCode="General">
                  <c:v>-0.230155</c:v>
                </c:pt>
                <c:pt idx="1667" formatCode="General">
                  <c:v>-0.23175799999999999</c:v>
                </c:pt>
                <c:pt idx="1668" formatCode="General">
                  <c:v>-0.23319200000000001</c:v>
                </c:pt>
                <c:pt idx="1669" formatCode="General">
                  <c:v>-0.234454</c:v>
                </c:pt>
                <c:pt idx="1670" formatCode="General">
                  <c:v>-0.235542</c:v>
                </c:pt>
                <c:pt idx="1671" formatCode="General">
                  <c:v>-0.23646</c:v>
                </c:pt>
                <c:pt idx="1672" formatCode="General">
                  <c:v>-0.23721800000000001</c:v>
                </c:pt>
                <c:pt idx="1673" formatCode="General">
                  <c:v>-0.237818</c:v>
                </c:pt>
                <c:pt idx="1674" formatCode="General">
                  <c:v>-0.238259</c:v>
                </c:pt>
                <c:pt idx="1675" formatCode="General">
                  <c:v>-0.238536</c:v>
                </c:pt>
                <c:pt idx="1676" formatCode="General">
                  <c:v>-0.238649</c:v>
                </c:pt>
                <c:pt idx="1677" formatCode="General">
                  <c:v>-0.23859900000000001</c:v>
                </c:pt>
                <c:pt idx="1678" formatCode="General">
                  <c:v>-0.23838500000000001</c:v>
                </c:pt>
                <c:pt idx="1679" formatCode="General">
                  <c:v>-0.238006</c:v>
                </c:pt>
                <c:pt idx="1680" formatCode="General">
                  <c:v>-0.23746600000000001</c:v>
                </c:pt>
                <c:pt idx="1681" formatCode="General">
                  <c:v>-0.23676800000000001</c:v>
                </c:pt>
                <c:pt idx="1682" formatCode="General">
                  <c:v>-0.23590900000000001</c:v>
                </c:pt>
                <c:pt idx="1683" formatCode="General">
                  <c:v>-0.23488700000000001</c:v>
                </c:pt>
                <c:pt idx="1684" formatCode="General">
                  <c:v>-0.233708</c:v>
                </c:pt>
                <c:pt idx="1685" formatCode="General">
                  <c:v>-0.232381</c:v>
                </c:pt>
                <c:pt idx="1686" formatCode="General">
                  <c:v>-0.23091</c:v>
                </c:pt>
                <c:pt idx="1687" formatCode="General">
                  <c:v>-0.229292</c:v>
                </c:pt>
                <c:pt idx="1688" formatCode="General">
                  <c:v>-0.227522</c:v>
                </c:pt>
                <c:pt idx="1689" formatCode="General">
                  <c:v>-0.22559199999999999</c:v>
                </c:pt>
                <c:pt idx="1690" formatCode="General">
                  <c:v>-0.223497</c:v>
                </c:pt>
                <c:pt idx="1691" formatCode="General">
                  <c:v>-0.221247</c:v>
                </c:pt>
                <c:pt idx="1692" formatCode="General">
                  <c:v>-0.218858</c:v>
                </c:pt>
                <c:pt idx="1693" formatCode="General">
                  <c:v>-0.21634800000000001</c:v>
                </c:pt>
                <c:pt idx="1694" formatCode="General">
                  <c:v>-0.213726</c:v>
                </c:pt>
                <c:pt idx="1695" formatCode="General">
                  <c:v>-0.21099399999999999</c:v>
                </c:pt>
                <c:pt idx="1696" formatCode="General">
                  <c:v>-0.20816200000000001</c:v>
                </c:pt>
                <c:pt idx="1697" formatCode="General">
                  <c:v>-0.20524600000000001</c:v>
                </c:pt>
                <c:pt idx="1698" formatCode="General">
                  <c:v>-0.20225899999999999</c:v>
                </c:pt>
                <c:pt idx="1699" formatCode="General">
                  <c:v>-0.19919700000000001</c:v>
                </c:pt>
                <c:pt idx="1700" formatCode="General">
                  <c:v>-0.196043</c:v>
                </c:pt>
                <c:pt idx="1701" formatCode="General">
                  <c:v>-0.19278400000000001</c:v>
                </c:pt>
                <c:pt idx="1702" formatCode="General">
                  <c:v>-0.18942600000000001</c:v>
                </c:pt>
                <c:pt idx="1703" formatCode="General">
                  <c:v>-0.18598400000000001</c:v>
                </c:pt>
                <c:pt idx="1704" formatCode="General">
                  <c:v>-0.182472</c:v>
                </c:pt>
                <c:pt idx="1705" formatCode="General">
                  <c:v>-0.17889099999999999</c:v>
                </c:pt>
                <c:pt idx="1706" formatCode="General">
                  <c:v>-0.175234</c:v>
                </c:pt>
                <c:pt idx="1707" formatCode="General">
                  <c:v>-0.17149400000000001</c:v>
                </c:pt>
                <c:pt idx="1708" formatCode="General">
                  <c:v>-0.16767599999999999</c:v>
                </c:pt>
                <c:pt idx="1709" formatCode="General">
                  <c:v>-0.16378799999999999</c:v>
                </c:pt>
                <c:pt idx="1710" formatCode="General">
                  <c:v>-0.15984100000000001</c:v>
                </c:pt>
                <c:pt idx="1711" formatCode="General">
                  <c:v>-0.155832</c:v>
                </c:pt>
                <c:pt idx="1712" formatCode="General">
                  <c:v>-0.15176100000000001</c:v>
                </c:pt>
                <c:pt idx="1713" formatCode="General">
                  <c:v>-0.14762700000000001</c:v>
                </c:pt>
                <c:pt idx="1714" formatCode="General">
                  <c:v>-0.14343500000000001</c:v>
                </c:pt>
                <c:pt idx="1715" formatCode="General">
                  <c:v>-0.13919100000000001</c:v>
                </c:pt>
                <c:pt idx="1716" formatCode="General">
                  <c:v>-0.13489799999999999</c:v>
                </c:pt>
                <c:pt idx="1717" formatCode="General">
                  <c:v>-0.13056400000000001</c:v>
                </c:pt>
                <c:pt idx="1718" formatCode="General">
                  <c:v>-0.126193</c:v>
                </c:pt>
                <c:pt idx="1719" formatCode="General">
                  <c:v>-0.121785</c:v>
                </c:pt>
                <c:pt idx="1720" formatCode="General">
                  <c:v>-0.117339</c:v>
                </c:pt>
                <c:pt idx="1721" formatCode="General">
                  <c:v>-0.11286</c:v>
                </c:pt>
                <c:pt idx="1722" formatCode="General">
                  <c:v>-0.108363</c:v>
                </c:pt>
                <c:pt idx="1723" formatCode="General">
                  <c:v>-0.10385800000000001</c:v>
                </c:pt>
                <c:pt idx="1724" formatCode="General">
                  <c:v>-9.9354499999999998E-2</c:v>
                </c:pt>
                <c:pt idx="1725" formatCode="General">
                  <c:v>-9.4857499999999997E-2</c:v>
                </c:pt>
                <c:pt idx="1726" formatCode="General">
                  <c:v>-9.0375499999999998E-2</c:v>
                </c:pt>
                <c:pt idx="1727" formatCode="General">
                  <c:v>-8.5916599999999996E-2</c:v>
                </c:pt>
                <c:pt idx="1728" formatCode="General">
                  <c:v>-8.1487299999999999E-2</c:v>
                </c:pt>
                <c:pt idx="1729" formatCode="General">
                  <c:v>-7.7094499999999996E-2</c:v>
                </c:pt>
                <c:pt idx="1730" formatCode="General">
                  <c:v>-7.2746500000000006E-2</c:v>
                </c:pt>
                <c:pt idx="1731" formatCode="General">
                  <c:v>-6.8451899999999996E-2</c:v>
                </c:pt>
                <c:pt idx="1732" formatCode="General">
                  <c:v>-6.4218499999999998E-2</c:v>
                </c:pt>
                <c:pt idx="1733" formatCode="General">
                  <c:v>-6.0053700000000002E-2</c:v>
                </c:pt>
                <c:pt idx="1734" formatCode="General">
                  <c:v>-5.5964100000000003E-2</c:v>
                </c:pt>
                <c:pt idx="1735" formatCode="General">
                  <c:v>-5.1957099999999999E-2</c:v>
                </c:pt>
                <c:pt idx="1736" formatCode="General">
                  <c:v>-4.80439E-2</c:v>
                </c:pt>
                <c:pt idx="1737" formatCode="General">
                  <c:v>-4.4238800000000002E-2</c:v>
                </c:pt>
                <c:pt idx="1738" formatCode="General">
                  <c:v>-4.0553199999999998E-2</c:v>
                </c:pt>
                <c:pt idx="1739" formatCode="General">
                  <c:v>-3.6992299999999999E-2</c:v>
                </c:pt>
                <c:pt idx="1740" formatCode="General">
                  <c:v>-3.3558900000000003E-2</c:v>
                </c:pt>
                <c:pt idx="1741" formatCode="General">
                  <c:v>-3.0256600000000002E-2</c:v>
                </c:pt>
                <c:pt idx="1742" formatCode="General">
                  <c:v>-2.7088500000000001E-2</c:v>
                </c:pt>
                <c:pt idx="1743" formatCode="General">
                  <c:v>-2.40561E-2</c:v>
                </c:pt>
                <c:pt idx="1744" formatCode="General">
                  <c:v>-2.1162199999999999E-2</c:v>
                </c:pt>
                <c:pt idx="1745" formatCode="General">
                  <c:v>-1.8414199999999999E-2</c:v>
                </c:pt>
                <c:pt idx="1746" formatCode="General">
                  <c:v>-1.5820899999999999E-2</c:v>
                </c:pt>
                <c:pt idx="1747" formatCode="General">
                  <c:v>-1.33851E-2</c:v>
                </c:pt>
                <c:pt idx="1748" formatCode="General">
                  <c:v>-1.11016E-2</c:v>
                </c:pt>
                <c:pt idx="1749">
                  <c:v>-8.9645699999999998E-3</c:v>
                </c:pt>
                <c:pt idx="1750">
                  <c:v>-6.97519E-3</c:v>
                </c:pt>
                <c:pt idx="1751">
                  <c:v>-5.1417600000000004E-3</c:v>
                </c:pt>
                <c:pt idx="1752">
                  <c:v>-3.4733300000000002E-3</c:v>
                </c:pt>
                <c:pt idx="1753">
                  <c:v>-1.9726600000000002E-3</c:v>
                </c:pt>
                <c:pt idx="1754">
                  <c:v>-6.3449899999999996E-4</c:v>
                </c:pt>
                <c:pt idx="1755">
                  <c:v>5.4918000000000002E-4</c:v>
                </c:pt>
                <c:pt idx="1756">
                  <c:v>1.5815600000000001E-3</c:v>
                </c:pt>
                <c:pt idx="1757">
                  <c:v>2.4587799999999998E-3</c:v>
                </c:pt>
                <c:pt idx="1758">
                  <c:v>3.1762000000000001E-3</c:v>
                </c:pt>
                <c:pt idx="1759">
                  <c:v>3.7366000000000001E-3</c:v>
                </c:pt>
                <c:pt idx="1760">
                  <c:v>4.1498799999999999E-3</c:v>
                </c:pt>
                <c:pt idx="1761">
                  <c:v>4.4238999999999997E-3</c:v>
                </c:pt>
                <c:pt idx="1762">
                  <c:v>4.5568900000000001E-3</c:v>
                </c:pt>
                <c:pt idx="1763">
                  <c:v>4.5394299999999997E-3</c:v>
                </c:pt>
                <c:pt idx="1764">
                  <c:v>4.3612099999999999E-3</c:v>
                </c:pt>
                <c:pt idx="1765">
                  <c:v>4.0146799999999996E-3</c:v>
                </c:pt>
                <c:pt idx="1766">
                  <c:v>3.4948499999999999E-3</c:v>
                </c:pt>
                <c:pt idx="1767">
                  <c:v>2.7989099999999999E-3</c:v>
                </c:pt>
                <c:pt idx="1768">
                  <c:v>1.9265899999999999E-3</c:v>
                </c:pt>
                <c:pt idx="1769">
                  <c:v>8.8036600000000005E-4</c:v>
                </c:pt>
                <c:pt idx="1770">
                  <c:v>-3.3419400000000001E-4</c:v>
                </c:pt>
                <c:pt idx="1771">
                  <c:v>-1.70871E-3</c:v>
                </c:pt>
                <c:pt idx="1772">
                  <c:v>-3.2343900000000002E-3</c:v>
                </c:pt>
                <c:pt idx="1773">
                  <c:v>-4.9056000000000004E-3</c:v>
                </c:pt>
                <c:pt idx="1774">
                  <c:v>-6.72004E-3</c:v>
                </c:pt>
                <c:pt idx="1775">
                  <c:v>-8.6749700000000006E-3</c:v>
                </c:pt>
                <c:pt idx="1776" formatCode="General">
                  <c:v>-1.0764599999999999E-2</c:v>
                </c:pt>
                <c:pt idx="1777" formatCode="General">
                  <c:v>-1.2983099999999999E-2</c:v>
                </c:pt>
                <c:pt idx="1778" formatCode="General">
                  <c:v>-1.5328899999999999E-2</c:v>
                </c:pt>
                <c:pt idx="1779" formatCode="General">
                  <c:v>-1.78047E-2</c:v>
                </c:pt>
                <c:pt idx="1780" formatCode="General">
                  <c:v>-2.0411100000000001E-2</c:v>
                </c:pt>
                <c:pt idx="1781" formatCode="General">
                  <c:v>-2.3139799999999999E-2</c:v>
                </c:pt>
                <c:pt idx="1782" formatCode="General">
                  <c:v>-2.5974299999999999E-2</c:v>
                </c:pt>
                <c:pt idx="1783" formatCode="General">
                  <c:v>-2.88957E-2</c:v>
                </c:pt>
                <c:pt idx="1784" formatCode="General">
                  <c:v>-3.1888399999999997E-2</c:v>
                </c:pt>
                <c:pt idx="1785" formatCode="General">
                  <c:v>-3.4940899999999997E-2</c:v>
                </c:pt>
                <c:pt idx="1786" formatCode="General">
                  <c:v>-3.8047999999999998E-2</c:v>
                </c:pt>
                <c:pt idx="1787" formatCode="General">
                  <c:v>-4.1210200000000002E-2</c:v>
                </c:pt>
                <c:pt idx="1788" formatCode="General">
                  <c:v>-4.4429999999999997E-2</c:v>
                </c:pt>
                <c:pt idx="1789" formatCode="General">
                  <c:v>-4.7703200000000001E-2</c:v>
                </c:pt>
                <c:pt idx="1790" formatCode="General">
                  <c:v>-5.1017399999999997E-2</c:v>
                </c:pt>
                <c:pt idx="1791" formatCode="General">
                  <c:v>-5.4357299999999997E-2</c:v>
                </c:pt>
                <c:pt idx="1792" formatCode="General">
                  <c:v>-5.7710200000000003E-2</c:v>
                </c:pt>
                <c:pt idx="1793" formatCode="General">
                  <c:v>-6.1066599999999999E-2</c:v>
                </c:pt>
                <c:pt idx="1794" formatCode="General">
                  <c:v>-6.4419400000000002E-2</c:v>
                </c:pt>
                <c:pt idx="1795" formatCode="General">
                  <c:v>-6.7763400000000001E-2</c:v>
                </c:pt>
                <c:pt idx="1796" formatCode="General">
                  <c:v>-7.1091799999999997E-2</c:v>
                </c:pt>
                <c:pt idx="1797" formatCode="General">
                  <c:v>-7.4392600000000003E-2</c:v>
                </c:pt>
                <c:pt idx="1798" formatCode="General">
                  <c:v>-7.7654000000000001E-2</c:v>
                </c:pt>
                <c:pt idx="1799" formatCode="General">
                  <c:v>-8.0871600000000002E-2</c:v>
                </c:pt>
                <c:pt idx="1800" formatCode="General">
                  <c:v>-8.4048100000000001E-2</c:v>
                </c:pt>
                <c:pt idx="1801" formatCode="General">
                  <c:v>-8.7184600000000001E-2</c:v>
                </c:pt>
                <c:pt idx="1802" formatCode="General">
                  <c:v>-9.0277200000000002E-2</c:v>
                </c:pt>
                <c:pt idx="1803" formatCode="General">
                  <c:v>-9.3317499999999998E-2</c:v>
                </c:pt>
                <c:pt idx="1804" formatCode="General">
                  <c:v>-9.6292500000000003E-2</c:v>
                </c:pt>
                <c:pt idx="1805" formatCode="General">
                  <c:v>-9.9186099999999999E-2</c:v>
                </c:pt>
                <c:pt idx="1806" formatCode="General">
                  <c:v>-0.10198699999999999</c:v>
                </c:pt>
                <c:pt idx="1807" formatCode="General">
                  <c:v>-0.104698</c:v>
                </c:pt>
                <c:pt idx="1808" formatCode="General">
                  <c:v>-0.107323</c:v>
                </c:pt>
                <c:pt idx="1809" formatCode="General">
                  <c:v>-0.109858</c:v>
                </c:pt>
                <c:pt idx="1810" formatCode="General">
                  <c:v>-0.11228</c:v>
                </c:pt>
                <c:pt idx="1811" formatCode="General">
                  <c:v>-0.114567</c:v>
                </c:pt>
                <c:pt idx="1812" formatCode="General">
                  <c:v>-0.11670800000000001</c:v>
                </c:pt>
                <c:pt idx="1813" formatCode="General">
                  <c:v>-0.118698</c:v>
                </c:pt>
                <c:pt idx="1814" formatCode="General">
                  <c:v>-0.120536</c:v>
                </c:pt>
                <c:pt idx="1815" formatCode="General">
                  <c:v>-0.122227</c:v>
                </c:pt>
                <c:pt idx="1816" formatCode="General">
                  <c:v>-0.123775</c:v>
                </c:pt>
                <c:pt idx="1817" formatCode="General">
                  <c:v>-0.12517800000000001</c:v>
                </c:pt>
                <c:pt idx="1818" formatCode="General">
                  <c:v>-0.12642900000000001</c:v>
                </c:pt>
                <c:pt idx="1819" formatCode="General">
                  <c:v>-0.12751699999999999</c:v>
                </c:pt>
                <c:pt idx="1820" formatCode="General">
                  <c:v>-0.128437</c:v>
                </c:pt>
                <c:pt idx="1821" formatCode="General">
                  <c:v>-0.12918399999999999</c:v>
                </c:pt>
                <c:pt idx="1822" formatCode="General">
                  <c:v>-0.12975400000000001</c:v>
                </c:pt>
                <c:pt idx="1823" formatCode="General">
                  <c:v>-0.13014600000000001</c:v>
                </c:pt>
                <c:pt idx="1824" formatCode="General">
                  <c:v>-0.13036600000000001</c:v>
                </c:pt>
                <c:pt idx="1825" formatCode="General">
                  <c:v>-0.13042500000000001</c:v>
                </c:pt>
                <c:pt idx="1826" formatCode="General">
                  <c:v>-0.13033600000000001</c:v>
                </c:pt>
                <c:pt idx="1827" formatCode="General">
                  <c:v>-0.130109</c:v>
                </c:pt>
                <c:pt idx="1828" formatCode="General">
                  <c:v>-0.12975</c:v>
                </c:pt>
                <c:pt idx="1829" formatCode="General">
                  <c:v>-0.12926399999999999</c:v>
                </c:pt>
                <c:pt idx="1830" formatCode="General">
                  <c:v>-0.12865299999999999</c:v>
                </c:pt>
                <c:pt idx="1831" formatCode="General">
                  <c:v>-0.127913</c:v>
                </c:pt>
                <c:pt idx="1832" formatCode="General">
                  <c:v>-0.12703800000000001</c:v>
                </c:pt>
                <c:pt idx="1833" formatCode="General">
                  <c:v>-0.126024</c:v>
                </c:pt>
                <c:pt idx="1834" formatCode="General">
                  <c:v>-0.124874</c:v>
                </c:pt>
                <c:pt idx="1835" formatCode="General">
                  <c:v>-0.123595</c:v>
                </c:pt>
                <c:pt idx="1836" formatCode="General">
                  <c:v>-0.122201</c:v>
                </c:pt>
                <c:pt idx="1837" formatCode="General">
                  <c:v>-0.12070500000000001</c:v>
                </c:pt>
                <c:pt idx="1838" formatCode="General">
                  <c:v>-0.119114</c:v>
                </c:pt>
                <c:pt idx="1839" formatCode="General">
                  <c:v>-0.11743000000000001</c:v>
                </c:pt>
                <c:pt idx="1840" formatCode="General">
                  <c:v>-0.115646</c:v>
                </c:pt>
                <c:pt idx="1841" formatCode="General">
                  <c:v>-0.113755</c:v>
                </c:pt>
                <c:pt idx="1842" formatCode="General">
                  <c:v>-0.11175400000000001</c:v>
                </c:pt>
                <c:pt idx="1843" formatCode="General">
                  <c:v>-0.109639</c:v>
                </c:pt>
                <c:pt idx="1844" formatCode="General">
                  <c:v>-0.10741299999999999</c:v>
                </c:pt>
                <c:pt idx="1845" formatCode="General">
                  <c:v>-0.105084</c:v>
                </c:pt>
                <c:pt idx="1846" formatCode="General">
                  <c:v>-0.102673</c:v>
                </c:pt>
                <c:pt idx="1847" formatCode="General">
                  <c:v>-0.1002</c:v>
                </c:pt>
                <c:pt idx="1848" formatCode="General">
                  <c:v>-9.7682000000000005E-2</c:v>
                </c:pt>
                <c:pt idx="1849" formatCode="General">
                  <c:v>-9.5129000000000005E-2</c:v>
                </c:pt>
                <c:pt idx="1850" formatCode="General">
                  <c:v>-9.2549400000000004E-2</c:v>
                </c:pt>
                <c:pt idx="1851" formatCode="General">
                  <c:v>-8.9947100000000002E-2</c:v>
                </c:pt>
                <c:pt idx="1852" formatCode="General">
                  <c:v>-8.7315799999999999E-2</c:v>
                </c:pt>
                <c:pt idx="1853" formatCode="General">
                  <c:v>-8.4643300000000005E-2</c:v>
                </c:pt>
                <c:pt idx="1854" formatCode="General">
                  <c:v>-8.1923700000000002E-2</c:v>
                </c:pt>
                <c:pt idx="1855" formatCode="General">
                  <c:v>-7.9162999999999997E-2</c:v>
                </c:pt>
                <c:pt idx="1856" formatCode="General">
                  <c:v>-7.6370400000000005E-2</c:v>
                </c:pt>
                <c:pt idx="1857" formatCode="General">
                  <c:v>-7.3548699999999995E-2</c:v>
                </c:pt>
                <c:pt idx="1858" formatCode="General">
                  <c:v>-7.0694800000000002E-2</c:v>
                </c:pt>
                <c:pt idx="1859" formatCode="General">
                  <c:v>-6.7803600000000006E-2</c:v>
                </c:pt>
                <c:pt idx="1860" formatCode="General">
                  <c:v>-6.4871399999999996E-2</c:v>
                </c:pt>
                <c:pt idx="1861" formatCode="General">
                  <c:v>-6.1898399999999999E-2</c:v>
                </c:pt>
                <c:pt idx="1862" formatCode="General">
                  <c:v>-5.88903E-2</c:v>
                </c:pt>
                <c:pt idx="1863" formatCode="General">
                  <c:v>-5.5857900000000002E-2</c:v>
                </c:pt>
                <c:pt idx="1864" formatCode="General">
                  <c:v>-5.2813300000000001E-2</c:v>
                </c:pt>
                <c:pt idx="1865" formatCode="General">
                  <c:v>-4.9768399999999997E-2</c:v>
                </c:pt>
                <c:pt idx="1866" formatCode="General">
                  <c:v>-4.6730800000000003E-2</c:v>
                </c:pt>
                <c:pt idx="1867" formatCode="General">
                  <c:v>-4.37011E-2</c:v>
                </c:pt>
                <c:pt idx="1868" formatCode="General">
                  <c:v>-4.0675500000000003E-2</c:v>
                </c:pt>
                <c:pt idx="1869" formatCode="General">
                  <c:v>-3.7656000000000002E-2</c:v>
                </c:pt>
                <c:pt idx="1870" formatCode="General">
                  <c:v>-3.4653700000000003E-2</c:v>
                </c:pt>
                <c:pt idx="1871" formatCode="General">
                  <c:v>-3.1679699999999998E-2</c:v>
                </c:pt>
                <c:pt idx="1872" formatCode="General">
                  <c:v>-2.8735400000000001E-2</c:v>
                </c:pt>
                <c:pt idx="1873" formatCode="General">
                  <c:v>-2.5817400000000001E-2</c:v>
                </c:pt>
                <c:pt idx="1874" formatCode="General">
                  <c:v>-2.29292E-2</c:v>
                </c:pt>
                <c:pt idx="1875" formatCode="General">
                  <c:v>-2.00825E-2</c:v>
                </c:pt>
                <c:pt idx="1876" formatCode="General">
                  <c:v>-1.72883E-2</c:v>
                </c:pt>
                <c:pt idx="1877" formatCode="General">
                  <c:v>-1.4552000000000001E-2</c:v>
                </c:pt>
                <c:pt idx="1878" formatCode="General">
                  <c:v>-1.1878E-2</c:v>
                </c:pt>
                <c:pt idx="1879">
                  <c:v>-9.27271E-3</c:v>
                </c:pt>
                <c:pt idx="1880">
                  <c:v>-6.7425699999999998E-3</c:v>
                </c:pt>
                <c:pt idx="1881">
                  <c:v>-4.2900500000000001E-3</c:v>
                </c:pt>
                <c:pt idx="1882">
                  <c:v>-1.9129699999999999E-3</c:v>
                </c:pt>
                <c:pt idx="1883">
                  <c:v>3.9188899999999997E-4</c:v>
                </c:pt>
                <c:pt idx="1884">
                  <c:v>2.624E-3</c:v>
                </c:pt>
                <c:pt idx="1885">
                  <c:v>4.7781100000000003E-3</c:v>
                </c:pt>
                <c:pt idx="1886">
                  <c:v>6.8492400000000004E-3</c:v>
                </c:pt>
                <c:pt idx="1887">
                  <c:v>8.8369499999999997E-3</c:v>
                </c:pt>
                <c:pt idx="1888" formatCode="General">
                  <c:v>1.0741300000000001E-2</c:v>
                </c:pt>
                <c:pt idx="1889" formatCode="General">
                  <c:v>1.25551E-2</c:v>
                </c:pt>
                <c:pt idx="1890" formatCode="General">
                  <c:v>1.42636E-2</c:v>
                </c:pt>
                <c:pt idx="1891" formatCode="General">
                  <c:v>1.5853200000000001E-2</c:v>
                </c:pt>
                <c:pt idx="1892" formatCode="General">
                  <c:v>1.7318699999999999E-2</c:v>
                </c:pt>
                <c:pt idx="1893" formatCode="General">
                  <c:v>1.8660900000000001E-2</c:v>
                </c:pt>
                <c:pt idx="1894" formatCode="General">
                  <c:v>1.9880100000000001E-2</c:v>
                </c:pt>
                <c:pt idx="1895" formatCode="General">
                  <c:v>2.0970699999999998E-2</c:v>
                </c:pt>
                <c:pt idx="1896" formatCode="General">
                  <c:v>2.19197E-2</c:v>
                </c:pt>
                <c:pt idx="1897" formatCode="General">
                  <c:v>2.2711599999999998E-2</c:v>
                </c:pt>
                <c:pt idx="1898" formatCode="General">
                  <c:v>2.3337699999999999E-2</c:v>
                </c:pt>
                <c:pt idx="1899" formatCode="General">
                  <c:v>2.3801800000000001E-2</c:v>
                </c:pt>
                <c:pt idx="1900" formatCode="General">
                  <c:v>2.4112100000000001E-2</c:v>
                </c:pt>
                <c:pt idx="1901" formatCode="General">
                  <c:v>2.4268399999999999E-2</c:v>
                </c:pt>
                <c:pt idx="1902" formatCode="General">
                  <c:v>2.42612E-2</c:v>
                </c:pt>
                <c:pt idx="1903" formatCode="General">
                  <c:v>2.40842E-2</c:v>
                </c:pt>
                <c:pt idx="1904" formatCode="General">
                  <c:v>2.3742300000000001E-2</c:v>
                </c:pt>
                <c:pt idx="1905" formatCode="General">
                  <c:v>2.3246800000000001E-2</c:v>
                </c:pt>
                <c:pt idx="1906" formatCode="General">
                  <c:v>2.2603499999999999E-2</c:v>
                </c:pt>
                <c:pt idx="1907" formatCode="General">
                  <c:v>2.18087E-2</c:v>
                </c:pt>
                <c:pt idx="1908" formatCode="General">
                  <c:v>2.0856099999999999E-2</c:v>
                </c:pt>
                <c:pt idx="1909" formatCode="General">
                  <c:v>1.9745800000000001E-2</c:v>
                </c:pt>
                <c:pt idx="1910" formatCode="General">
                  <c:v>1.8485499999999998E-2</c:v>
                </c:pt>
                <c:pt idx="1911" formatCode="General">
                  <c:v>1.7081200000000001E-2</c:v>
                </c:pt>
                <c:pt idx="1912" formatCode="General">
                  <c:v>1.55289E-2</c:v>
                </c:pt>
                <c:pt idx="1913" formatCode="General">
                  <c:v>1.3819100000000001E-2</c:v>
                </c:pt>
                <c:pt idx="1914" formatCode="General">
                  <c:v>1.19483E-2</c:v>
                </c:pt>
                <c:pt idx="1915">
                  <c:v>9.9244499999999996E-3</c:v>
                </c:pt>
                <c:pt idx="1916">
                  <c:v>7.7582900000000002E-3</c:v>
                </c:pt>
                <c:pt idx="1917">
                  <c:v>5.4526899999999996E-3</c:v>
                </c:pt>
                <c:pt idx="1918">
                  <c:v>2.9999699999999998E-3</c:v>
                </c:pt>
                <c:pt idx="1919">
                  <c:v>3.8691799999999998E-4</c:v>
                </c:pt>
                <c:pt idx="1920">
                  <c:v>-2.3990000000000001E-3</c:v>
                </c:pt>
                <c:pt idx="1921">
                  <c:v>-5.3635599999999999E-3</c:v>
                </c:pt>
                <c:pt idx="1922">
                  <c:v>-8.5018699999999999E-3</c:v>
                </c:pt>
                <c:pt idx="1923" formatCode="General">
                  <c:v>-1.1802099999999999E-2</c:v>
                </c:pt>
                <c:pt idx="1924" formatCode="General">
                  <c:v>-1.5253600000000001E-2</c:v>
                </c:pt>
                <c:pt idx="1925" formatCode="General">
                  <c:v>-1.88486E-2</c:v>
                </c:pt>
                <c:pt idx="1926" formatCode="General">
                  <c:v>-2.2576200000000001E-2</c:v>
                </c:pt>
                <c:pt idx="1927" formatCode="General">
                  <c:v>-2.6421400000000001E-2</c:v>
                </c:pt>
                <c:pt idx="1928" formatCode="General">
                  <c:v>-3.0372699999999999E-2</c:v>
                </c:pt>
                <c:pt idx="1929" formatCode="General">
                  <c:v>-3.4427899999999997E-2</c:v>
                </c:pt>
                <c:pt idx="1930" formatCode="General">
                  <c:v>-3.8589199999999997E-2</c:v>
                </c:pt>
                <c:pt idx="1931" formatCode="General">
                  <c:v>-4.2854799999999998E-2</c:v>
                </c:pt>
                <c:pt idx="1932" formatCode="General">
                  <c:v>-4.7219200000000003E-2</c:v>
                </c:pt>
                <c:pt idx="1933" formatCode="General">
                  <c:v>-5.1676399999999997E-2</c:v>
                </c:pt>
                <c:pt idx="1934" formatCode="General">
                  <c:v>-5.6221E-2</c:v>
                </c:pt>
                <c:pt idx="1935" formatCode="General">
                  <c:v>-6.0844299999999997E-2</c:v>
                </c:pt>
                <c:pt idx="1936" formatCode="General">
                  <c:v>-6.5535899999999994E-2</c:v>
                </c:pt>
                <c:pt idx="1937" formatCode="General">
                  <c:v>-7.0286500000000002E-2</c:v>
                </c:pt>
                <c:pt idx="1938" formatCode="General">
                  <c:v>-7.5087000000000001E-2</c:v>
                </c:pt>
                <c:pt idx="1939" formatCode="General">
                  <c:v>-7.9922999999999994E-2</c:v>
                </c:pt>
                <c:pt idx="1940" formatCode="General">
                  <c:v>-8.4775100000000006E-2</c:v>
                </c:pt>
                <c:pt idx="1941" formatCode="General">
                  <c:v>-8.9626999999999998E-2</c:v>
                </c:pt>
                <c:pt idx="1942" formatCode="General">
                  <c:v>-9.4472600000000004E-2</c:v>
                </c:pt>
                <c:pt idx="1943" formatCode="General">
                  <c:v>-9.93116E-2</c:v>
                </c:pt>
                <c:pt idx="1944" formatCode="General">
                  <c:v>-0.104139</c:v>
                </c:pt>
                <c:pt idx="1945" formatCode="General">
                  <c:v>-0.108942</c:v>
                </c:pt>
                <c:pt idx="1946" formatCode="General">
                  <c:v>-0.11371000000000001</c:v>
                </c:pt>
                <c:pt idx="1947" formatCode="General">
                  <c:v>-0.118438</c:v>
                </c:pt>
                <c:pt idx="1948" formatCode="General">
                  <c:v>-0.123127</c:v>
                </c:pt>
                <c:pt idx="1949" formatCode="General">
                  <c:v>-0.127774</c:v>
                </c:pt>
                <c:pt idx="1950" formatCode="General">
                  <c:v>-0.13237499999999999</c:v>
                </c:pt>
                <c:pt idx="1951" formatCode="General">
                  <c:v>-0.13692599999999999</c:v>
                </c:pt>
                <c:pt idx="1952" formatCode="General">
                  <c:v>-0.14141899999999999</c:v>
                </c:pt>
                <c:pt idx="1953" formatCode="General">
                  <c:v>-0.145841</c:v>
                </c:pt>
                <c:pt idx="1954" formatCode="General">
                  <c:v>-0.150176</c:v>
                </c:pt>
                <c:pt idx="1955" formatCode="General">
                  <c:v>-0.15440899999999999</c:v>
                </c:pt>
                <c:pt idx="1956" formatCode="General">
                  <c:v>-0.15853500000000001</c:v>
                </c:pt>
                <c:pt idx="1957" formatCode="General">
                  <c:v>-0.162549</c:v>
                </c:pt>
                <c:pt idx="1958" formatCode="General">
                  <c:v>-0.16645599999999999</c:v>
                </c:pt>
                <c:pt idx="1959" formatCode="General">
                  <c:v>-0.17025799999999999</c:v>
                </c:pt>
                <c:pt idx="1960" formatCode="General">
                  <c:v>-0.173961</c:v>
                </c:pt>
                <c:pt idx="1961" formatCode="General">
                  <c:v>-0.17755799999999999</c:v>
                </c:pt>
                <c:pt idx="1962" formatCode="General">
                  <c:v>-0.18103900000000001</c:v>
                </c:pt>
                <c:pt idx="1963" formatCode="General">
                  <c:v>-0.18439700000000001</c:v>
                </c:pt>
                <c:pt idx="1964" formatCode="General">
                  <c:v>-0.18762400000000001</c:v>
                </c:pt>
                <c:pt idx="1965" formatCode="General">
                  <c:v>-0.190716</c:v>
                </c:pt>
                <c:pt idx="1966" formatCode="General">
                  <c:v>-0.19366800000000001</c:v>
                </c:pt>
                <c:pt idx="1967" formatCode="General">
                  <c:v>-0.19647600000000001</c:v>
                </c:pt>
                <c:pt idx="1968" formatCode="General">
                  <c:v>-0.19913500000000001</c:v>
                </c:pt>
                <c:pt idx="1969" formatCode="General">
                  <c:v>-0.20164199999999999</c:v>
                </c:pt>
                <c:pt idx="1970" formatCode="General">
                  <c:v>-0.20399600000000001</c:v>
                </c:pt>
                <c:pt idx="1971" formatCode="General">
                  <c:v>-0.20619499999999999</c:v>
                </c:pt>
                <c:pt idx="1972" formatCode="General">
                  <c:v>-0.20824400000000001</c:v>
                </c:pt>
                <c:pt idx="1973" formatCode="General">
                  <c:v>-0.210151</c:v>
                </c:pt>
                <c:pt idx="1974" formatCode="General">
                  <c:v>-0.211919</c:v>
                </c:pt>
                <c:pt idx="1975" formatCode="General">
                  <c:v>-0.213537</c:v>
                </c:pt>
                <c:pt idx="1976" formatCode="General">
                  <c:v>-0.21499199999999999</c:v>
                </c:pt>
                <c:pt idx="1977" formatCode="General">
                  <c:v>-0.216275</c:v>
                </c:pt>
                <c:pt idx="1978" formatCode="General">
                  <c:v>-0.21739</c:v>
                </c:pt>
                <c:pt idx="1979" formatCode="General">
                  <c:v>-0.21834100000000001</c:v>
                </c:pt>
                <c:pt idx="1980" formatCode="General">
                  <c:v>-0.21912499999999999</c:v>
                </c:pt>
                <c:pt idx="1981" formatCode="General">
                  <c:v>-0.21973599999999999</c:v>
                </c:pt>
                <c:pt idx="1982" formatCode="General">
                  <c:v>-0.220166</c:v>
                </c:pt>
                <c:pt idx="1983" formatCode="General">
                  <c:v>-0.220413</c:v>
                </c:pt>
                <c:pt idx="1984" formatCode="General">
                  <c:v>-0.220475</c:v>
                </c:pt>
                <c:pt idx="1985" formatCode="General">
                  <c:v>-0.22035299999999999</c:v>
                </c:pt>
                <c:pt idx="1986" formatCode="General">
                  <c:v>-0.22004799999999999</c:v>
                </c:pt>
                <c:pt idx="1987" formatCode="General">
                  <c:v>-0.21956000000000001</c:v>
                </c:pt>
                <c:pt idx="1988" formatCode="General">
                  <c:v>-0.218887</c:v>
                </c:pt>
                <c:pt idx="1989" formatCode="General">
                  <c:v>-0.218032</c:v>
                </c:pt>
                <c:pt idx="1990" formatCode="General">
                  <c:v>-0.216998</c:v>
                </c:pt>
                <c:pt idx="1991" formatCode="General">
                  <c:v>-0.21578800000000001</c:v>
                </c:pt>
                <c:pt idx="1992" formatCode="General">
                  <c:v>-0.21440500000000001</c:v>
                </c:pt>
                <c:pt idx="1993" formatCode="General">
                  <c:v>-0.21284700000000001</c:v>
                </c:pt>
                <c:pt idx="1994" formatCode="General">
                  <c:v>-0.211113</c:v>
                </c:pt>
                <c:pt idx="1995" formatCode="General">
                  <c:v>-0.209203</c:v>
                </c:pt>
                <c:pt idx="1996" formatCode="General">
                  <c:v>-0.207122</c:v>
                </c:pt>
                <c:pt idx="1997" formatCode="General">
                  <c:v>-0.20487900000000001</c:v>
                </c:pt>
                <c:pt idx="1998" formatCode="General">
                  <c:v>-0.20247899999999999</c:v>
                </c:pt>
                <c:pt idx="1999" formatCode="General">
                  <c:v>-0.19992499999999999</c:v>
                </c:pt>
                <c:pt idx="2000" formatCode="General">
                  <c:v>-0.197214</c:v>
                </c:pt>
                <c:pt idx="2001" formatCode="General">
                  <c:v>-0.19433900000000001</c:v>
                </c:pt>
                <c:pt idx="2002" formatCode="General">
                  <c:v>-0.19129699999999999</c:v>
                </c:pt>
                <c:pt idx="2003" formatCode="General">
                  <c:v>-0.18808900000000001</c:v>
                </c:pt>
                <c:pt idx="2004" formatCode="General">
                  <c:v>-0.18472</c:v>
                </c:pt>
                <c:pt idx="2005" formatCode="General">
                  <c:v>-0.181201</c:v>
                </c:pt>
                <c:pt idx="2006" formatCode="General">
                  <c:v>-0.177539</c:v>
                </c:pt>
                <c:pt idx="2007" formatCode="General">
                  <c:v>-0.17374700000000001</c:v>
                </c:pt>
                <c:pt idx="2008" formatCode="General">
                  <c:v>-0.16983899999999999</c:v>
                </c:pt>
                <c:pt idx="2009" formatCode="General">
                  <c:v>-0.16583100000000001</c:v>
                </c:pt>
                <c:pt idx="2010" formatCode="General">
                  <c:v>-0.16173199999999999</c:v>
                </c:pt>
                <c:pt idx="2011" formatCode="General">
                  <c:v>-0.15754099999999999</c:v>
                </c:pt>
                <c:pt idx="2012" formatCode="General">
                  <c:v>-0.153248</c:v>
                </c:pt>
                <c:pt idx="2013" formatCode="General">
                  <c:v>-0.14884700000000001</c:v>
                </c:pt>
                <c:pt idx="2014" formatCode="General">
                  <c:v>-0.14434</c:v>
                </c:pt>
                <c:pt idx="2015" formatCode="General">
                  <c:v>-0.139736</c:v>
                </c:pt>
                <c:pt idx="2016" formatCode="General">
                  <c:v>-0.135043</c:v>
                </c:pt>
                <c:pt idx="2017" formatCode="General">
                  <c:v>-0.13027</c:v>
                </c:pt>
                <c:pt idx="2018" formatCode="General">
                  <c:v>-0.125421</c:v>
                </c:pt>
                <c:pt idx="2019" formatCode="General">
                  <c:v>-0.1205</c:v>
                </c:pt>
                <c:pt idx="2020" formatCode="General">
                  <c:v>-0.115508</c:v>
                </c:pt>
                <c:pt idx="2021" formatCode="General">
                  <c:v>-0.110445</c:v>
                </c:pt>
                <c:pt idx="2022" formatCode="General">
                  <c:v>-0.10531600000000001</c:v>
                </c:pt>
                <c:pt idx="2023" formatCode="General">
                  <c:v>-0.100129</c:v>
                </c:pt>
                <c:pt idx="2024" formatCode="General">
                  <c:v>-9.4892400000000002E-2</c:v>
                </c:pt>
                <c:pt idx="2025" formatCode="General">
                  <c:v>-8.9616100000000004E-2</c:v>
                </c:pt>
                <c:pt idx="2026" formatCode="General">
                  <c:v>-8.4308999999999995E-2</c:v>
                </c:pt>
                <c:pt idx="2027" formatCode="General">
                  <c:v>-7.8981800000000005E-2</c:v>
                </c:pt>
                <c:pt idx="2028" formatCode="General">
                  <c:v>-7.3645199999999994E-2</c:v>
                </c:pt>
                <c:pt idx="2029" formatCode="General">
                  <c:v>-6.8307400000000004E-2</c:v>
                </c:pt>
                <c:pt idx="2030" formatCode="General">
                  <c:v>-6.2975900000000001E-2</c:v>
                </c:pt>
                <c:pt idx="2031" formatCode="General">
                  <c:v>-5.7657800000000002E-2</c:v>
                </c:pt>
                <c:pt idx="2032" formatCode="General">
                  <c:v>-5.2357300000000002E-2</c:v>
                </c:pt>
                <c:pt idx="2033" formatCode="General">
                  <c:v>-4.7073700000000003E-2</c:v>
                </c:pt>
                <c:pt idx="2034" formatCode="General">
                  <c:v>-4.1804800000000003E-2</c:v>
                </c:pt>
                <c:pt idx="2035" formatCode="General">
                  <c:v>-3.6552099999999997E-2</c:v>
                </c:pt>
                <c:pt idx="2036" formatCode="General">
                  <c:v>-3.13219E-2</c:v>
                </c:pt>
                <c:pt idx="2037" formatCode="General">
                  <c:v>-2.6121599999999998E-2</c:v>
                </c:pt>
                <c:pt idx="2038" formatCode="General">
                  <c:v>-2.0956599999999999E-2</c:v>
                </c:pt>
                <c:pt idx="2039" formatCode="General">
                  <c:v>-1.5830199999999999E-2</c:v>
                </c:pt>
                <c:pt idx="2040" formatCode="General">
                  <c:v>-1.0745299999999999E-2</c:v>
                </c:pt>
                <c:pt idx="2041">
                  <c:v>-5.7069299999999998E-3</c:v>
                </c:pt>
                <c:pt idx="2042">
                  <c:v>-7.2048800000000003E-4</c:v>
                </c:pt>
                <c:pt idx="2043">
                  <c:v>4.2100699999999998E-3</c:v>
                </c:pt>
                <c:pt idx="2044">
                  <c:v>9.0828300000000001E-3</c:v>
                </c:pt>
                <c:pt idx="2045" formatCode="General">
                  <c:v>1.38952E-2</c:v>
                </c:pt>
                <c:pt idx="2046" formatCode="General">
                  <c:v>1.8641000000000001E-2</c:v>
                </c:pt>
                <c:pt idx="2047" formatCode="General">
                  <c:v>2.33108E-2</c:v>
                </c:pt>
                <c:pt idx="2048" formatCode="General">
                  <c:v>2.7895799999999998E-2</c:v>
                </c:pt>
                <c:pt idx="2049" formatCode="General">
                  <c:v>3.2390099999999998E-2</c:v>
                </c:pt>
                <c:pt idx="2050" formatCode="General">
                  <c:v>3.6789000000000002E-2</c:v>
                </c:pt>
                <c:pt idx="2051" formatCode="General">
                  <c:v>4.1085799999999999E-2</c:v>
                </c:pt>
                <c:pt idx="2052" formatCode="General">
                  <c:v>4.5273000000000001E-2</c:v>
                </c:pt>
                <c:pt idx="2053" formatCode="General">
                  <c:v>4.9345800000000002E-2</c:v>
                </c:pt>
                <c:pt idx="2054" formatCode="General">
                  <c:v>5.33041E-2</c:v>
                </c:pt>
                <c:pt idx="2055" formatCode="General">
                  <c:v>5.71493E-2</c:v>
                </c:pt>
                <c:pt idx="2056" formatCode="General">
                  <c:v>6.0881600000000001E-2</c:v>
                </c:pt>
                <c:pt idx="2057" formatCode="General">
                  <c:v>6.4500799999999997E-2</c:v>
                </c:pt>
                <c:pt idx="2058" formatCode="General">
                  <c:v>6.8006700000000003E-2</c:v>
                </c:pt>
                <c:pt idx="2059" formatCode="General">
                  <c:v>7.1397299999999997E-2</c:v>
                </c:pt>
                <c:pt idx="2060" formatCode="General">
                  <c:v>7.4666999999999997E-2</c:v>
                </c:pt>
                <c:pt idx="2061" formatCode="General">
                  <c:v>7.7807600000000005E-2</c:v>
                </c:pt>
                <c:pt idx="2062" formatCode="General">
                  <c:v>8.0813399999999994E-2</c:v>
                </c:pt>
                <c:pt idx="2063" formatCode="General">
                  <c:v>8.3681900000000004E-2</c:v>
                </c:pt>
                <c:pt idx="2064" formatCode="General">
                  <c:v>8.6413599999999993E-2</c:v>
                </c:pt>
                <c:pt idx="2065" formatCode="General">
                  <c:v>8.9010300000000001E-2</c:v>
                </c:pt>
                <c:pt idx="2066" formatCode="General">
                  <c:v>9.1472100000000001E-2</c:v>
                </c:pt>
                <c:pt idx="2067" formatCode="General">
                  <c:v>9.3797400000000003E-2</c:v>
                </c:pt>
                <c:pt idx="2068" formatCode="General">
                  <c:v>9.5983200000000005E-2</c:v>
                </c:pt>
                <c:pt idx="2069" formatCode="General">
                  <c:v>9.8027799999999998E-2</c:v>
                </c:pt>
                <c:pt idx="2070" formatCode="General">
                  <c:v>9.9930500000000005E-2</c:v>
                </c:pt>
                <c:pt idx="2071" formatCode="General">
                  <c:v>0.101689</c:v>
                </c:pt>
                <c:pt idx="2072" formatCode="General">
                  <c:v>0.1033</c:v>
                </c:pt>
                <c:pt idx="2073" formatCode="General">
                  <c:v>0.104763</c:v>
                </c:pt>
                <c:pt idx="2074" formatCode="General">
                  <c:v>0.10607900000000001</c:v>
                </c:pt>
                <c:pt idx="2075" formatCode="General">
                  <c:v>0.107253</c:v>
                </c:pt>
                <c:pt idx="2076" formatCode="General">
                  <c:v>0.10828699999999999</c:v>
                </c:pt>
                <c:pt idx="2077" formatCode="General">
                  <c:v>0.109179</c:v>
                </c:pt>
                <c:pt idx="2078" formatCode="General">
                  <c:v>0.109931</c:v>
                </c:pt>
                <c:pt idx="2079" formatCode="General">
                  <c:v>0.110543</c:v>
                </c:pt>
                <c:pt idx="2080" formatCode="General">
                  <c:v>0.11101900000000001</c:v>
                </c:pt>
                <c:pt idx="2081" formatCode="General">
                  <c:v>0.111362</c:v>
                </c:pt>
                <c:pt idx="2082" formatCode="General">
                  <c:v>0.11157599999999999</c:v>
                </c:pt>
                <c:pt idx="2083" formatCode="General">
                  <c:v>0.111664</c:v>
                </c:pt>
                <c:pt idx="2084" formatCode="General">
                  <c:v>0.11163099999999999</c:v>
                </c:pt>
                <c:pt idx="2085" formatCode="General">
                  <c:v>0.11147899999999999</c:v>
                </c:pt>
                <c:pt idx="2086" formatCode="General">
                  <c:v>0.111208</c:v>
                </c:pt>
                <c:pt idx="2087" formatCode="General">
                  <c:v>0.11081299999999999</c:v>
                </c:pt>
                <c:pt idx="2088" formatCode="General">
                  <c:v>0.110292</c:v>
                </c:pt>
                <c:pt idx="2089" formatCode="General">
                  <c:v>0.109642</c:v>
                </c:pt>
                <c:pt idx="2090" formatCode="General">
                  <c:v>0.10886800000000001</c:v>
                </c:pt>
                <c:pt idx="2091" formatCode="General">
                  <c:v>0.107974</c:v>
                </c:pt>
                <c:pt idx="2092" formatCode="General">
                  <c:v>0.10696600000000001</c:v>
                </c:pt>
                <c:pt idx="2093" formatCode="General">
                  <c:v>0.105848</c:v>
                </c:pt>
                <c:pt idx="2094" formatCode="General">
                  <c:v>0.10462200000000001</c:v>
                </c:pt>
                <c:pt idx="2095" formatCode="General">
                  <c:v>0.10328900000000001</c:v>
                </c:pt>
                <c:pt idx="2096" formatCode="General">
                  <c:v>0.101851</c:v>
                </c:pt>
                <c:pt idx="2097" formatCode="General">
                  <c:v>0.100311</c:v>
                </c:pt>
                <c:pt idx="2098" formatCode="General">
                  <c:v>9.8672399999999993E-2</c:v>
                </c:pt>
                <c:pt idx="2099" formatCode="General">
                  <c:v>9.6937899999999994E-2</c:v>
                </c:pt>
                <c:pt idx="2100" formatCode="General">
                  <c:v>9.5109100000000002E-2</c:v>
                </c:pt>
                <c:pt idx="2101" formatCode="General">
                  <c:v>9.3187900000000004E-2</c:v>
                </c:pt>
                <c:pt idx="2102" formatCode="General">
                  <c:v>9.1175900000000004E-2</c:v>
                </c:pt>
                <c:pt idx="2103" formatCode="General">
                  <c:v>8.9073100000000002E-2</c:v>
                </c:pt>
                <c:pt idx="2104" formatCode="General">
                  <c:v>8.6876800000000004E-2</c:v>
                </c:pt>
                <c:pt idx="2105" formatCode="General">
                  <c:v>8.4584999999999994E-2</c:v>
                </c:pt>
                <c:pt idx="2106" formatCode="General">
                  <c:v>8.2199599999999998E-2</c:v>
                </c:pt>
                <c:pt idx="2107" formatCode="General">
                  <c:v>7.9726099999999994E-2</c:v>
                </c:pt>
                <c:pt idx="2108" formatCode="General">
                  <c:v>7.7170000000000002E-2</c:v>
                </c:pt>
                <c:pt idx="2109" formatCode="General">
                  <c:v>7.4534100000000006E-2</c:v>
                </c:pt>
                <c:pt idx="2110" formatCode="General">
                  <c:v>7.18192E-2</c:v>
                </c:pt>
                <c:pt idx="2111" formatCode="General">
                  <c:v>6.9027199999999997E-2</c:v>
                </c:pt>
                <c:pt idx="2112" formatCode="General">
                  <c:v>6.6161700000000004E-2</c:v>
                </c:pt>
                <c:pt idx="2113" formatCode="General">
                  <c:v>6.3227500000000006E-2</c:v>
                </c:pt>
                <c:pt idx="2114" formatCode="General">
                  <c:v>6.0229199999999997E-2</c:v>
                </c:pt>
                <c:pt idx="2115" formatCode="General">
                  <c:v>5.7171899999999998E-2</c:v>
                </c:pt>
                <c:pt idx="2116" formatCode="General">
                  <c:v>5.4060299999999999E-2</c:v>
                </c:pt>
                <c:pt idx="2117" formatCode="General">
                  <c:v>5.0896700000000003E-2</c:v>
                </c:pt>
                <c:pt idx="2118" formatCode="General">
                  <c:v>4.7680599999999997E-2</c:v>
                </c:pt>
                <c:pt idx="2119" formatCode="General">
                  <c:v>4.4412100000000003E-2</c:v>
                </c:pt>
                <c:pt idx="2120" formatCode="General">
                  <c:v>4.1093200000000003E-2</c:v>
                </c:pt>
                <c:pt idx="2121" formatCode="General">
                  <c:v>3.7728200000000003E-2</c:v>
                </c:pt>
                <c:pt idx="2122" formatCode="General">
                  <c:v>3.4321200000000003E-2</c:v>
                </c:pt>
                <c:pt idx="2123" formatCode="General">
                  <c:v>3.0876500000000001E-2</c:v>
                </c:pt>
                <c:pt idx="2124" formatCode="General">
                  <c:v>2.73996E-2</c:v>
                </c:pt>
                <c:pt idx="2125" formatCode="General">
                  <c:v>2.3897100000000001E-2</c:v>
                </c:pt>
                <c:pt idx="2126" formatCode="General">
                  <c:v>2.0375399999999998E-2</c:v>
                </c:pt>
                <c:pt idx="2127" formatCode="General">
                  <c:v>1.68396E-2</c:v>
                </c:pt>
                <c:pt idx="2128" formatCode="General">
                  <c:v>1.32926E-2</c:v>
                </c:pt>
                <c:pt idx="2129">
                  <c:v>9.7356999999999999E-3</c:v>
                </c:pt>
                <c:pt idx="2130">
                  <c:v>6.1691200000000002E-3</c:v>
                </c:pt>
                <c:pt idx="2131">
                  <c:v>2.5932099999999999E-3</c:v>
                </c:pt>
                <c:pt idx="2132">
                  <c:v>-9.8992000000000004E-4</c:v>
                </c:pt>
                <c:pt idx="2133">
                  <c:v>-4.5755300000000004E-3</c:v>
                </c:pt>
                <c:pt idx="2134">
                  <c:v>-8.1570700000000006E-3</c:v>
                </c:pt>
                <c:pt idx="2135" formatCode="General">
                  <c:v>-1.1729099999999999E-2</c:v>
                </c:pt>
                <c:pt idx="2136" formatCode="General">
                  <c:v>-1.5290400000000001E-2</c:v>
                </c:pt>
                <c:pt idx="2137" formatCode="General">
                  <c:v>-1.8843499999999999E-2</c:v>
                </c:pt>
                <c:pt idx="2138" formatCode="General">
                  <c:v>-2.2389800000000001E-2</c:v>
                </c:pt>
                <c:pt idx="2139" formatCode="General">
                  <c:v>-2.5925500000000001E-2</c:v>
                </c:pt>
                <c:pt idx="2140" formatCode="General">
                  <c:v>-2.9442699999999999E-2</c:v>
                </c:pt>
                <c:pt idx="2141" formatCode="General">
                  <c:v>-3.2933999999999998E-2</c:v>
                </c:pt>
                <c:pt idx="2142" formatCode="General">
                  <c:v>-3.6395499999999997E-2</c:v>
                </c:pt>
                <c:pt idx="2143" formatCode="General">
                  <c:v>-3.9824699999999998E-2</c:v>
                </c:pt>
                <c:pt idx="2144" formatCode="General">
                  <c:v>-4.3217999999999999E-2</c:v>
                </c:pt>
                <c:pt idx="2145" formatCode="General">
                  <c:v>-4.6572099999999998E-2</c:v>
                </c:pt>
                <c:pt idx="2146" formatCode="General">
                  <c:v>-4.9885600000000002E-2</c:v>
                </c:pt>
                <c:pt idx="2147" formatCode="General">
                  <c:v>-5.3158700000000003E-2</c:v>
                </c:pt>
                <c:pt idx="2148" formatCode="General">
                  <c:v>-5.6390000000000003E-2</c:v>
                </c:pt>
                <c:pt idx="2149" formatCode="General">
                  <c:v>-5.9574000000000002E-2</c:v>
                </c:pt>
                <c:pt idx="2150" formatCode="General">
                  <c:v>-6.2703599999999998E-2</c:v>
                </c:pt>
                <c:pt idx="2151" formatCode="General">
                  <c:v>-6.5772600000000001E-2</c:v>
                </c:pt>
                <c:pt idx="2152" formatCode="General">
                  <c:v>-6.87773E-2</c:v>
                </c:pt>
                <c:pt idx="2153" formatCode="General">
                  <c:v>-7.1716199999999994E-2</c:v>
                </c:pt>
                <c:pt idx="2154" formatCode="General">
                  <c:v>-7.4588199999999993E-2</c:v>
                </c:pt>
                <c:pt idx="2155" formatCode="General">
                  <c:v>-7.7393100000000006E-2</c:v>
                </c:pt>
                <c:pt idx="2156" formatCode="General">
                  <c:v>-8.0130699999999999E-2</c:v>
                </c:pt>
                <c:pt idx="2157" formatCode="General">
                  <c:v>-8.2800399999999996E-2</c:v>
                </c:pt>
                <c:pt idx="2158" formatCode="General">
                  <c:v>-8.5401199999999997E-2</c:v>
                </c:pt>
                <c:pt idx="2159" formatCode="General">
                  <c:v>-8.7930999999999995E-2</c:v>
                </c:pt>
                <c:pt idx="2160" formatCode="General">
                  <c:v>-9.0386800000000003E-2</c:v>
                </c:pt>
                <c:pt idx="2161" formatCode="General">
                  <c:v>-9.2764700000000005E-2</c:v>
                </c:pt>
                <c:pt idx="2162" formatCode="General">
                  <c:v>-9.5061499999999993E-2</c:v>
                </c:pt>
                <c:pt idx="2163" formatCode="General">
                  <c:v>-9.7275899999999998E-2</c:v>
                </c:pt>
                <c:pt idx="2164" formatCode="General">
                  <c:v>-9.9408999999999997E-2</c:v>
                </c:pt>
                <c:pt idx="2165" formatCode="General">
                  <c:v>-0.101463</c:v>
                </c:pt>
                <c:pt idx="2166" formatCode="General">
                  <c:v>-0.103437</c:v>
                </c:pt>
                <c:pt idx="2167" formatCode="General">
                  <c:v>-0.10533099999999999</c:v>
                </c:pt>
                <c:pt idx="2168" formatCode="General">
                  <c:v>-0.107143</c:v>
                </c:pt>
                <c:pt idx="2169" formatCode="General">
                  <c:v>-0.108872</c:v>
                </c:pt>
                <c:pt idx="2170" formatCode="General">
                  <c:v>-0.11051900000000001</c:v>
                </c:pt>
                <c:pt idx="2171" formatCode="General">
                  <c:v>-0.112082</c:v>
                </c:pt>
                <c:pt idx="2172" formatCode="General">
                  <c:v>-0.113561</c:v>
                </c:pt>
                <c:pt idx="2173" formatCode="General">
                  <c:v>-0.114954</c:v>
                </c:pt>
                <c:pt idx="2174" formatCode="General">
                  <c:v>-0.11626300000000001</c:v>
                </c:pt>
                <c:pt idx="2175" formatCode="General">
                  <c:v>-0.117489</c:v>
                </c:pt>
                <c:pt idx="2176" formatCode="General">
                  <c:v>-0.11863</c:v>
                </c:pt>
                <c:pt idx="2177" formatCode="General">
                  <c:v>-0.119686</c:v>
                </c:pt>
                <c:pt idx="2178" formatCode="General">
                  <c:v>-0.120656</c:v>
                </c:pt>
                <c:pt idx="2179" formatCode="General">
                  <c:v>-0.12153899999999999</c:v>
                </c:pt>
                <c:pt idx="2180" formatCode="General">
                  <c:v>-0.122332</c:v>
                </c:pt>
                <c:pt idx="2181" formatCode="General">
                  <c:v>-0.123034</c:v>
                </c:pt>
                <c:pt idx="2182" formatCode="General">
                  <c:v>-0.123644</c:v>
                </c:pt>
                <c:pt idx="2183" formatCode="General">
                  <c:v>-0.124163</c:v>
                </c:pt>
                <c:pt idx="2184" formatCode="General">
                  <c:v>-0.12459199999999999</c:v>
                </c:pt>
                <c:pt idx="2185" formatCode="General">
                  <c:v>-0.124932</c:v>
                </c:pt>
                <c:pt idx="2186" formatCode="General">
                  <c:v>-0.12518399999999999</c:v>
                </c:pt>
                <c:pt idx="2187" formatCode="General">
                  <c:v>-0.12534600000000001</c:v>
                </c:pt>
                <c:pt idx="2188" formatCode="General">
                  <c:v>-0.12542</c:v>
                </c:pt>
                <c:pt idx="2189" formatCode="General">
                  <c:v>-0.12540399999999999</c:v>
                </c:pt>
                <c:pt idx="2190" formatCode="General">
                  <c:v>-0.12529899999999999</c:v>
                </c:pt>
                <c:pt idx="2191" formatCode="General">
                  <c:v>-0.12510599999999999</c:v>
                </c:pt>
                <c:pt idx="2192" formatCode="General">
                  <c:v>-0.12482500000000001</c:v>
                </c:pt>
                <c:pt idx="2193" formatCode="General">
                  <c:v>-0.124454</c:v>
                </c:pt>
                <c:pt idx="2194" formatCode="General">
                  <c:v>-0.123992</c:v>
                </c:pt>
                <c:pt idx="2195" formatCode="General">
                  <c:v>-0.123441</c:v>
                </c:pt>
                <c:pt idx="2196" formatCode="General">
                  <c:v>-0.12280000000000001</c:v>
                </c:pt>
                <c:pt idx="2197" formatCode="General">
                  <c:v>-0.122072</c:v>
                </c:pt>
                <c:pt idx="2198" formatCode="General">
                  <c:v>-0.121255</c:v>
                </c:pt>
                <c:pt idx="2199" formatCode="General">
                  <c:v>-0.12035</c:v>
                </c:pt>
                <c:pt idx="2200" formatCode="General">
                  <c:v>-0.119355</c:v>
                </c:pt>
                <c:pt idx="2201" formatCode="General">
                  <c:v>-0.118271</c:v>
                </c:pt>
                <c:pt idx="2202" formatCode="General">
                  <c:v>-0.11709899999999999</c:v>
                </c:pt>
                <c:pt idx="2203" formatCode="General">
                  <c:v>-0.11584</c:v>
                </c:pt>
                <c:pt idx="2204" formatCode="General">
                  <c:v>-0.114495</c:v>
                </c:pt>
                <c:pt idx="2205" formatCode="General">
                  <c:v>-0.113063</c:v>
                </c:pt>
                <c:pt idx="2206" formatCode="General">
                  <c:v>-0.11154600000000001</c:v>
                </c:pt>
                <c:pt idx="2207" formatCode="General">
                  <c:v>-0.109944</c:v>
                </c:pt>
                <c:pt idx="2208" formatCode="General">
                  <c:v>-0.10826</c:v>
                </c:pt>
                <c:pt idx="2209" formatCode="General">
                  <c:v>-0.106493</c:v>
                </c:pt>
                <c:pt idx="2210" formatCode="General">
                  <c:v>-0.104647</c:v>
                </c:pt>
                <c:pt idx="2211" formatCode="General">
                  <c:v>-0.10272100000000001</c:v>
                </c:pt>
                <c:pt idx="2212" formatCode="General">
                  <c:v>-0.100717</c:v>
                </c:pt>
                <c:pt idx="2213" formatCode="General">
                  <c:v>-9.8637600000000006E-2</c:v>
                </c:pt>
                <c:pt idx="2214" formatCode="General">
                  <c:v>-9.6482700000000005E-2</c:v>
                </c:pt>
                <c:pt idx="2215" formatCode="General">
                  <c:v>-9.4254099999999993E-2</c:v>
                </c:pt>
                <c:pt idx="2216" formatCode="General">
                  <c:v>-9.1952999999999993E-2</c:v>
                </c:pt>
                <c:pt idx="2217" formatCode="General">
                  <c:v>-8.95812E-2</c:v>
                </c:pt>
                <c:pt idx="2218" formatCode="General">
                  <c:v>-8.7140300000000004E-2</c:v>
                </c:pt>
                <c:pt idx="2219" formatCode="General">
                  <c:v>-8.4631799999999993E-2</c:v>
                </c:pt>
                <c:pt idx="2220" formatCode="General">
                  <c:v>-8.20573E-2</c:v>
                </c:pt>
                <c:pt idx="2221" formatCode="General">
                  <c:v>-7.94184E-2</c:v>
                </c:pt>
                <c:pt idx="2222" formatCode="General">
                  <c:v>-7.6716699999999999E-2</c:v>
                </c:pt>
                <c:pt idx="2223" formatCode="General">
                  <c:v>-7.39538E-2</c:v>
                </c:pt>
                <c:pt idx="2224" formatCode="General">
                  <c:v>-7.1131700000000006E-2</c:v>
                </c:pt>
                <c:pt idx="2225" formatCode="General">
                  <c:v>-6.8252199999999999E-2</c:v>
                </c:pt>
                <c:pt idx="2226" formatCode="General">
                  <c:v>-6.5317200000000006E-2</c:v>
                </c:pt>
                <c:pt idx="2227" formatCode="General">
                  <c:v>-6.2328599999999998E-2</c:v>
                </c:pt>
                <c:pt idx="2228" formatCode="General">
                  <c:v>-5.9288500000000001E-2</c:v>
                </c:pt>
                <c:pt idx="2229" formatCode="General">
                  <c:v>-5.6198499999999998E-2</c:v>
                </c:pt>
                <c:pt idx="2230" formatCode="General">
                  <c:v>-5.3060799999999998E-2</c:v>
                </c:pt>
                <c:pt idx="2231" formatCode="General">
                  <c:v>-4.9877299999999999E-2</c:v>
                </c:pt>
                <c:pt idx="2232" formatCode="General">
                  <c:v>-4.66501E-2</c:v>
                </c:pt>
                <c:pt idx="2233" formatCode="General">
                  <c:v>-4.3381400000000001E-2</c:v>
                </c:pt>
                <c:pt idx="2234" formatCode="General">
                  <c:v>-4.0073499999999998E-2</c:v>
                </c:pt>
                <c:pt idx="2235" formatCode="General">
                  <c:v>-3.6728799999999999E-2</c:v>
                </c:pt>
                <c:pt idx="2236" formatCode="General">
                  <c:v>-3.3349999999999998E-2</c:v>
                </c:pt>
                <c:pt idx="2237" formatCode="General">
                  <c:v>-2.9939299999999999E-2</c:v>
                </c:pt>
                <c:pt idx="2238" formatCode="General">
                  <c:v>-2.64993E-2</c:v>
                </c:pt>
                <c:pt idx="2239" formatCode="General">
                  <c:v>-2.3032299999999999E-2</c:v>
                </c:pt>
                <c:pt idx="2240" formatCode="General">
                  <c:v>-1.9540800000000001E-2</c:v>
                </c:pt>
                <c:pt idx="2241" formatCode="General">
                  <c:v>-1.6027199999999998E-2</c:v>
                </c:pt>
                <c:pt idx="2242" formatCode="General">
                  <c:v>-1.24942E-2</c:v>
                </c:pt>
                <c:pt idx="2243">
                  <c:v>-8.9444599999999996E-3</c:v>
                </c:pt>
                <c:pt idx="2244">
                  <c:v>-5.3809799999999996E-3</c:v>
                </c:pt>
                <c:pt idx="2245">
                  <c:v>-1.80653E-3</c:v>
                </c:pt>
                <c:pt idx="2246">
                  <c:v>1.77662E-3</c:v>
                </c:pt>
                <c:pt idx="2247">
                  <c:v>5.3666499999999997E-3</c:v>
                </c:pt>
                <c:pt idx="2248">
                  <c:v>8.9615000000000007E-3</c:v>
                </c:pt>
                <c:pt idx="2249" formatCode="General">
                  <c:v>1.2558400000000001E-2</c:v>
                </c:pt>
                <c:pt idx="2250" formatCode="General">
                  <c:v>1.6153899999999999E-2</c:v>
                </c:pt>
                <c:pt idx="2251" formatCode="General">
                  <c:v>1.9744399999999999E-2</c:v>
                </c:pt>
                <c:pt idx="2252" formatCode="General">
                  <c:v>2.3326400000000001E-2</c:v>
                </c:pt>
                <c:pt idx="2253" formatCode="General">
                  <c:v>2.6896199999999999E-2</c:v>
                </c:pt>
                <c:pt idx="2254" formatCode="General">
                  <c:v>3.0450499999999998E-2</c:v>
                </c:pt>
                <c:pt idx="2255" formatCode="General">
                  <c:v>3.3985799999999997E-2</c:v>
                </c:pt>
                <c:pt idx="2256" formatCode="General">
                  <c:v>3.7498900000000002E-2</c:v>
                </c:pt>
                <c:pt idx="2257" formatCode="General">
                  <c:v>4.0987099999999999E-2</c:v>
                </c:pt>
                <c:pt idx="2258" formatCode="General">
                  <c:v>4.4448599999999998E-2</c:v>
                </c:pt>
                <c:pt idx="2259" formatCode="General">
                  <c:v>4.7882000000000001E-2</c:v>
                </c:pt>
                <c:pt idx="2260" formatCode="General">
                  <c:v>5.1285799999999999E-2</c:v>
                </c:pt>
                <c:pt idx="2261" formatCode="General">
                  <c:v>5.4658199999999997E-2</c:v>
                </c:pt>
                <c:pt idx="2262" formatCode="General">
                  <c:v>5.7997100000000003E-2</c:v>
                </c:pt>
                <c:pt idx="2263" formatCode="General">
                  <c:v>6.1300199999999999E-2</c:v>
                </c:pt>
                <c:pt idx="2264" formatCode="General">
                  <c:v>6.4565999999999998E-2</c:v>
                </c:pt>
                <c:pt idx="2265" formatCode="General">
                  <c:v>6.7792599999999995E-2</c:v>
                </c:pt>
                <c:pt idx="2266" formatCode="General">
                  <c:v>7.0978399999999997E-2</c:v>
                </c:pt>
                <c:pt idx="2267" formatCode="General">
                  <c:v>7.4121300000000001E-2</c:v>
                </c:pt>
                <c:pt idx="2268" formatCode="General">
                  <c:v>7.7218700000000001E-2</c:v>
                </c:pt>
                <c:pt idx="2269" formatCode="General">
                  <c:v>8.0268000000000006E-2</c:v>
                </c:pt>
                <c:pt idx="2270" formatCode="General">
                  <c:v>8.3266999999999994E-2</c:v>
                </c:pt>
                <c:pt idx="2271" formatCode="General">
                  <c:v>8.6213399999999996E-2</c:v>
                </c:pt>
                <c:pt idx="2272" formatCode="General">
                  <c:v>8.9104299999999997E-2</c:v>
                </c:pt>
                <c:pt idx="2273" formatCode="General">
                  <c:v>9.1936699999999996E-2</c:v>
                </c:pt>
                <c:pt idx="2274" formatCode="General">
                  <c:v>9.47075E-2</c:v>
                </c:pt>
                <c:pt idx="2275" formatCode="General">
                  <c:v>9.7414200000000006E-2</c:v>
                </c:pt>
                <c:pt idx="2276" formatCode="General">
                  <c:v>0.10005500000000001</c:v>
                </c:pt>
                <c:pt idx="2277" formatCode="General">
                  <c:v>0.102627</c:v>
                </c:pt>
                <c:pt idx="2278" formatCode="General">
                  <c:v>0.105129</c:v>
                </c:pt>
                <c:pt idx="2279" formatCode="General">
                  <c:v>0.107556</c:v>
                </c:pt>
                <c:pt idx="2280" formatCode="General">
                  <c:v>0.10990800000000001</c:v>
                </c:pt>
                <c:pt idx="2281" formatCode="General">
                  <c:v>0.112181</c:v>
                </c:pt>
                <c:pt idx="2282" formatCode="General">
                  <c:v>0.114375</c:v>
                </c:pt>
                <c:pt idx="2283" formatCode="General">
                  <c:v>0.11648799999999999</c:v>
                </c:pt>
                <c:pt idx="2284" formatCode="General">
                  <c:v>0.118517</c:v>
                </c:pt>
                <c:pt idx="2285" formatCode="General">
                  <c:v>0.120462</c:v>
                </c:pt>
                <c:pt idx="2286" formatCode="General">
                  <c:v>0.122323</c:v>
                </c:pt>
                <c:pt idx="2287" formatCode="General">
                  <c:v>0.1241</c:v>
                </c:pt>
                <c:pt idx="2288" formatCode="General">
                  <c:v>0.12579099999999999</c:v>
                </c:pt>
                <c:pt idx="2289" formatCode="General">
                  <c:v>0.12739700000000001</c:v>
                </c:pt>
                <c:pt idx="2290" formatCode="General">
                  <c:v>0.128917</c:v>
                </c:pt>
                <c:pt idx="2291" formatCode="General">
                  <c:v>0.13034899999999999</c:v>
                </c:pt>
                <c:pt idx="2292" formatCode="General">
                  <c:v>0.13169</c:v>
                </c:pt>
                <c:pt idx="2293" formatCode="General">
                  <c:v>0.13294</c:v>
                </c:pt>
                <c:pt idx="2294" formatCode="General">
                  <c:v>0.13409499999999999</c:v>
                </c:pt>
                <c:pt idx="2295" formatCode="General">
                  <c:v>0.13514999999999999</c:v>
                </c:pt>
                <c:pt idx="2296" formatCode="General">
                  <c:v>0.136101</c:v>
                </c:pt>
                <c:pt idx="2297" formatCode="General">
                  <c:v>0.13694600000000001</c:v>
                </c:pt>
                <c:pt idx="2298" formatCode="General">
                  <c:v>0.137684</c:v>
                </c:pt>
                <c:pt idx="2299" formatCode="General">
                  <c:v>0.138319</c:v>
                </c:pt>
                <c:pt idx="2300" formatCode="General">
                  <c:v>0.138851</c:v>
                </c:pt>
                <c:pt idx="2301" formatCode="General">
                  <c:v>0.13927999999999999</c:v>
                </c:pt>
                <c:pt idx="2302" formatCode="General">
                  <c:v>0.13960700000000001</c:v>
                </c:pt>
                <c:pt idx="2303" formatCode="General">
                  <c:v>0.13983100000000001</c:v>
                </c:pt>
                <c:pt idx="2304" formatCode="General">
                  <c:v>0.139954</c:v>
                </c:pt>
                <c:pt idx="2305" formatCode="General">
                  <c:v>0.13997299999999999</c:v>
                </c:pt>
                <c:pt idx="2306" formatCode="General">
                  <c:v>0.13988700000000001</c:v>
                </c:pt>
                <c:pt idx="2307" formatCode="General">
                  <c:v>0.13968900000000001</c:v>
                </c:pt>
                <c:pt idx="2308" formatCode="General">
                  <c:v>0.139376</c:v>
                </c:pt>
                <c:pt idx="2309" formatCode="General">
                  <c:v>0.13894500000000001</c:v>
                </c:pt>
                <c:pt idx="2310" formatCode="General">
                  <c:v>0.13839599999999999</c:v>
                </c:pt>
                <c:pt idx="2311" formatCode="General">
                  <c:v>0.13772999999999999</c:v>
                </c:pt>
                <c:pt idx="2312" formatCode="General">
                  <c:v>0.13695199999999999</c:v>
                </c:pt>
                <c:pt idx="2313" formatCode="General">
                  <c:v>0.13606199999999999</c:v>
                </c:pt>
                <c:pt idx="2314" formatCode="General">
                  <c:v>0.13506199999999999</c:v>
                </c:pt>
                <c:pt idx="2315" formatCode="General">
                  <c:v>0.13395299999999999</c:v>
                </c:pt>
                <c:pt idx="2316" formatCode="General">
                  <c:v>0.13273499999999999</c:v>
                </c:pt>
                <c:pt idx="2317" formatCode="General">
                  <c:v>0.131408</c:v>
                </c:pt>
                <c:pt idx="2318" formatCode="General">
                  <c:v>0.129972</c:v>
                </c:pt>
                <c:pt idx="2319" formatCode="General">
                  <c:v>0.12842700000000001</c:v>
                </c:pt>
                <c:pt idx="2320" formatCode="General">
                  <c:v>0.126776</c:v>
                </c:pt>
                <c:pt idx="2321" formatCode="General">
                  <c:v>0.12501899999999999</c:v>
                </c:pt>
                <c:pt idx="2322" formatCode="General">
                  <c:v>0.123159</c:v>
                </c:pt>
                <c:pt idx="2323" formatCode="General">
                  <c:v>0.1212</c:v>
                </c:pt>
                <c:pt idx="2324" formatCode="General">
                  <c:v>0.11915000000000001</c:v>
                </c:pt>
                <c:pt idx="2325" formatCode="General">
                  <c:v>0.117011</c:v>
                </c:pt>
                <c:pt idx="2326" formatCode="General">
                  <c:v>0.114786</c:v>
                </c:pt>
                <c:pt idx="2327" formatCode="General">
                  <c:v>0.11247500000000001</c:v>
                </c:pt>
                <c:pt idx="2328" formatCode="General">
                  <c:v>0.110078</c:v>
                </c:pt>
                <c:pt idx="2329" formatCode="General">
                  <c:v>0.107596</c:v>
                </c:pt>
                <c:pt idx="2330" formatCode="General">
                  <c:v>0.105027</c:v>
                </c:pt>
                <c:pt idx="2331" formatCode="General">
                  <c:v>0.10237300000000001</c:v>
                </c:pt>
                <c:pt idx="2332" formatCode="General">
                  <c:v>9.9635500000000002E-2</c:v>
                </c:pt>
                <c:pt idx="2333" formatCode="General">
                  <c:v>9.6819100000000005E-2</c:v>
                </c:pt>
                <c:pt idx="2334" formatCode="General">
                  <c:v>9.3925700000000001E-2</c:v>
                </c:pt>
                <c:pt idx="2335" formatCode="General">
                  <c:v>9.0954999999999994E-2</c:v>
                </c:pt>
                <c:pt idx="2336" formatCode="General">
                  <c:v>8.7906999999999999E-2</c:v>
                </c:pt>
                <c:pt idx="2337" formatCode="General">
                  <c:v>8.4784200000000004E-2</c:v>
                </c:pt>
                <c:pt idx="2338" formatCode="General">
                  <c:v>8.1591300000000005E-2</c:v>
                </c:pt>
                <c:pt idx="2339" formatCode="General">
                  <c:v>7.8332499999999999E-2</c:v>
                </c:pt>
                <c:pt idx="2340" formatCode="General">
                  <c:v>7.5011999999999995E-2</c:v>
                </c:pt>
                <c:pt idx="2341" formatCode="General">
                  <c:v>7.1634799999999998E-2</c:v>
                </c:pt>
                <c:pt idx="2342" formatCode="General">
                  <c:v>6.8206500000000003E-2</c:v>
                </c:pt>
                <c:pt idx="2343" formatCode="General">
                  <c:v>6.4731399999999994E-2</c:v>
                </c:pt>
                <c:pt idx="2344" formatCode="General">
                  <c:v>6.1212500000000003E-2</c:v>
                </c:pt>
                <c:pt idx="2345" formatCode="General">
                  <c:v>5.7654299999999999E-2</c:v>
                </c:pt>
                <c:pt idx="2346" formatCode="General">
                  <c:v>5.40642E-2</c:v>
                </c:pt>
                <c:pt idx="2347" formatCode="General">
                  <c:v>5.04509E-2</c:v>
                </c:pt>
                <c:pt idx="2348" formatCode="General">
                  <c:v>4.6821599999999998E-2</c:v>
                </c:pt>
                <c:pt idx="2349" formatCode="General">
                  <c:v>4.3181299999999999E-2</c:v>
                </c:pt>
                <c:pt idx="2350" formatCode="General">
                  <c:v>3.95333E-2</c:v>
                </c:pt>
                <c:pt idx="2351" formatCode="General">
                  <c:v>3.5878399999999998E-2</c:v>
                </c:pt>
                <c:pt idx="2352" formatCode="General">
                  <c:v>3.22157E-2</c:v>
                </c:pt>
                <c:pt idx="2353" formatCode="General">
                  <c:v>2.85446E-2</c:v>
                </c:pt>
                <c:pt idx="2354" formatCode="General">
                  <c:v>2.4868100000000001E-2</c:v>
                </c:pt>
                <c:pt idx="2355" formatCode="General">
                  <c:v>2.1191600000000001E-2</c:v>
                </c:pt>
                <c:pt idx="2356" formatCode="General">
                  <c:v>1.75202E-2</c:v>
                </c:pt>
                <c:pt idx="2357" formatCode="General">
                  <c:v>1.3857299999999999E-2</c:v>
                </c:pt>
                <c:pt idx="2358" formatCode="General">
                  <c:v>1.0206700000000001E-2</c:v>
                </c:pt>
                <c:pt idx="2359">
                  <c:v>6.5759399999999997E-3</c:v>
                </c:pt>
                <c:pt idx="2360">
                  <c:v>2.9753100000000001E-3</c:v>
                </c:pt>
                <c:pt idx="2361">
                  <c:v>-5.8659999999999995E-4</c:v>
                </c:pt>
                <c:pt idx="2362">
                  <c:v>-4.10721E-3</c:v>
                </c:pt>
                <c:pt idx="2363">
                  <c:v>-7.5886299999999999E-3</c:v>
                </c:pt>
                <c:pt idx="2364" formatCode="General">
                  <c:v>-1.10315E-2</c:v>
                </c:pt>
                <c:pt idx="2365" formatCode="General">
                  <c:v>-1.4429600000000001E-2</c:v>
                </c:pt>
                <c:pt idx="2366" formatCode="General">
                  <c:v>-1.7771700000000001E-2</c:v>
                </c:pt>
                <c:pt idx="2367" formatCode="General">
                  <c:v>-2.1047699999999999E-2</c:v>
                </c:pt>
                <c:pt idx="2368" formatCode="General">
                  <c:v>-2.42536E-2</c:v>
                </c:pt>
                <c:pt idx="2369" formatCode="General">
                  <c:v>-2.73896E-2</c:v>
                </c:pt>
                <c:pt idx="2370" formatCode="General">
                  <c:v>-3.0455099999999999E-2</c:v>
                </c:pt>
                <c:pt idx="2371" formatCode="General">
                  <c:v>-3.3447200000000003E-2</c:v>
                </c:pt>
                <c:pt idx="2372" formatCode="General">
                  <c:v>-3.6363600000000003E-2</c:v>
                </c:pt>
                <c:pt idx="2373" formatCode="General">
                  <c:v>-3.92044E-2</c:v>
                </c:pt>
                <c:pt idx="2374" formatCode="General">
                  <c:v>-4.1969899999999997E-2</c:v>
                </c:pt>
                <c:pt idx="2375" formatCode="General">
                  <c:v>-4.4658200000000002E-2</c:v>
                </c:pt>
                <c:pt idx="2376" formatCode="General">
                  <c:v>-4.7264800000000003E-2</c:v>
                </c:pt>
                <c:pt idx="2377" formatCode="General">
                  <c:v>-4.9785799999999998E-2</c:v>
                </c:pt>
                <c:pt idx="2378" formatCode="General">
                  <c:v>-5.2218199999999999E-2</c:v>
                </c:pt>
                <c:pt idx="2379" formatCode="General">
                  <c:v>-5.4559200000000002E-2</c:v>
                </c:pt>
                <c:pt idx="2380" formatCode="General">
                  <c:v>-5.6804500000000001E-2</c:v>
                </c:pt>
                <c:pt idx="2381" formatCode="General">
                  <c:v>-5.89504E-2</c:v>
                </c:pt>
                <c:pt idx="2382" formatCode="General">
                  <c:v>-6.0995000000000001E-2</c:v>
                </c:pt>
                <c:pt idx="2383" formatCode="General">
                  <c:v>-6.2937300000000002E-2</c:v>
                </c:pt>
                <c:pt idx="2384" formatCode="General">
                  <c:v>-6.4774799999999993E-2</c:v>
                </c:pt>
                <c:pt idx="2385" formatCode="General">
                  <c:v>-6.6502599999999995E-2</c:v>
                </c:pt>
                <c:pt idx="2386" formatCode="General">
                  <c:v>-6.8115499999999995E-2</c:v>
                </c:pt>
                <c:pt idx="2387" formatCode="General">
                  <c:v>-6.9611000000000006E-2</c:v>
                </c:pt>
                <c:pt idx="2388" formatCode="General">
                  <c:v>-7.0987900000000007E-2</c:v>
                </c:pt>
                <c:pt idx="2389" formatCode="General">
                  <c:v>-7.2244699999999995E-2</c:v>
                </c:pt>
                <c:pt idx="2390" formatCode="General">
                  <c:v>-7.3379899999999998E-2</c:v>
                </c:pt>
                <c:pt idx="2391" formatCode="General">
                  <c:v>-7.4393200000000007E-2</c:v>
                </c:pt>
                <c:pt idx="2392" formatCode="General">
                  <c:v>-7.5285400000000002E-2</c:v>
                </c:pt>
                <c:pt idx="2393" formatCode="General">
                  <c:v>-7.6056899999999997E-2</c:v>
                </c:pt>
                <c:pt idx="2394" formatCode="General">
                  <c:v>-7.6706700000000003E-2</c:v>
                </c:pt>
                <c:pt idx="2395" formatCode="General">
                  <c:v>-7.7233099999999999E-2</c:v>
                </c:pt>
                <c:pt idx="2396" formatCode="General">
                  <c:v>-7.7634999999999996E-2</c:v>
                </c:pt>
                <c:pt idx="2397" formatCode="General">
                  <c:v>-7.7910699999999999E-2</c:v>
                </c:pt>
                <c:pt idx="2398" formatCode="General">
                  <c:v>-7.8058500000000003E-2</c:v>
                </c:pt>
                <c:pt idx="2399" formatCode="General">
                  <c:v>-7.8077300000000002E-2</c:v>
                </c:pt>
                <c:pt idx="2400" formatCode="General">
                  <c:v>-7.7965999999999994E-2</c:v>
                </c:pt>
                <c:pt idx="2401" formatCode="General">
                  <c:v>-7.77225E-2</c:v>
                </c:pt>
                <c:pt idx="2402" formatCode="General">
                  <c:v>-7.7343300000000004E-2</c:v>
                </c:pt>
                <c:pt idx="2403" formatCode="General">
                  <c:v>-7.6826000000000005E-2</c:v>
                </c:pt>
                <c:pt idx="2404" formatCode="General">
                  <c:v>-7.6171100000000005E-2</c:v>
                </c:pt>
                <c:pt idx="2405" formatCode="General">
                  <c:v>-7.5382199999999996E-2</c:v>
                </c:pt>
                <c:pt idx="2406" formatCode="General">
                  <c:v>-7.4463299999999996E-2</c:v>
                </c:pt>
                <c:pt idx="2407" formatCode="General">
                  <c:v>-7.34157E-2</c:v>
                </c:pt>
                <c:pt idx="2408" formatCode="General">
                  <c:v>-7.2238300000000005E-2</c:v>
                </c:pt>
                <c:pt idx="2409" formatCode="General">
                  <c:v>-7.0928500000000005E-2</c:v>
                </c:pt>
                <c:pt idx="2410" formatCode="General">
                  <c:v>-6.9484400000000002E-2</c:v>
                </c:pt>
                <c:pt idx="2411" formatCode="General">
                  <c:v>-6.7905400000000005E-2</c:v>
                </c:pt>
                <c:pt idx="2412" formatCode="General">
                  <c:v>-6.6192399999999998E-2</c:v>
                </c:pt>
                <c:pt idx="2413" formatCode="General">
                  <c:v>-6.4348100000000005E-2</c:v>
                </c:pt>
                <c:pt idx="2414" formatCode="General">
                  <c:v>-6.2378299999999998E-2</c:v>
                </c:pt>
                <c:pt idx="2415" formatCode="General">
                  <c:v>-6.02923E-2</c:v>
                </c:pt>
                <c:pt idx="2416" formatCode="General">
                  <c:v>-5.80998E-2</c:v>
                </c:pt>
                <c:pt idx="2417" formatCode="General">
                  <c:v>-5.5806300000000003E-2</c:v>
                </c:pt>
                <c:pt idx="2418" formatCode="General">
                  <c:v>-5.3410300000000001E-2</c:v>
                </c:pt>
                <c:pt idx="2419" formatCode="General">
                  <c:v>-5.0906600000000003E-2</c:v>
                </c:pt>
                <c:pt idx="2420" formatCode="General">
                  <c:v>-4.8291899999999999E-2</c:v>
                </c:pt>
                <c:pt idx="2421" formatCode="General">
                  <c:v>-4.5566599999999999E-2</c:v>
                </c:pt>
                <c:pt idx="2422" formatCode="General">
                  <c:v>-4.2731699999999997E-2</c:v>
                </c:pt>
                <c:pt idx="2423" formatCode="General">
                  <c:v>-3.9787900000000001E-2</c:v>
                </c:pt>
                <c:pt idx="2424" formatCode="General">
                  <c:v>-3.6739399999999998E-2</c:v>
                </c:pt>
                <c:pt idx="2425" formatCode="General">
                  <c:v>-3.3595699999999999E-2</c:v>
                </c:pt>
                <c:pt idx="2426" formatCode="General">
                  <c:v>-3.0367399999999999E-2</c:v>
                </c:pt>
                <c:pt idx="2427" formatCode="General">
                  <c:v>-2.7060899999999999E-2</c:v>
                </c:pt>
                <c:pt idx="2428" formatCode="General">
                  <c:v>-2.3677199999999999E-2</c:v>
                </c:pt>
                <c:pt idx="2429" formatCode="General">
                  <c:v>-2.0215500000000001E-2</c:v>
                </c:pt>
                <c:pt idx="2430" formatCode="General">
                  <c:v>-1.6676099999999999E-2</c:v>
                </c:pt>
                <c:pt idx="2431" formatCode="General">
                  <c:v>-1.3061700000000001E-2</c:v>
                </c:pt>
                <c:pt idx="2432">
                  <c:v>-9.3787799999999998E-3</c:v>
                </c:pt>
                <c:pt idx="2433">
                  <c:v>-5.6365499999999997E-3</c:v>
                </c:pt>
                <c:pt idx="2434">
                  <c:v>-1.84545E-3</c:v>
                </c:pt>
                <c:pt idx="2435">
                  <c:v>1.9850499999999999E-3</c:v>
                </c:pt>
                <c:pt idx="2436">
                  <c:v>5.8475000000000003E-3</c:v>
                </c:pt>
                <c:pt idx="2437">
                  <c:v>9.73685E-3</c:v>
                </c:pt>
                <c:pt idx="2438" formatCode="General">
                  <c:v>1.3650199999999999E-2</c:v>
                </c:pt>
                <c:pt idx="2439" formatCode="General">
                  <c:v>1.7584800000000001E-2</c:v>
                </c:pt>
                <c:pt idx="2440" formatCode="General">
                  <c:v>2.1536E-2</c:v>
                </c:pt>
                <c:pt idx="2441" formatCode="General">
                  <c:v>2.5496899999999999E-2</c:v>
                </c:pt>
                <c:pt idx="2442" formatCode="General">
                  <c:v>2.94594E-2</c:v>
                </c:pt>
                <c:pt idx="2443" formatCode="General">
                  <c:v>3.3414100000000002E-2</c:v>
                </c:pt>
                <c:pt idx="2444" formatCode="General">
                  <c:v>3.7350599999999998E-2</c:v>
                </c:pt>
                <c:pt idx="2445" formatCode="General">
                  <c:v>4.12615E-2</c:v>
                </c:pt>
                <c:pt idx="2446" formatCode="General">
                  <c:v>4.5147E-2</c:v>
                </c:pt>
                <c:pt idx="2447" formatCode="General">
                  <c:v>4.9014000000000002E-2</c:v>
                </c:pt>
                <c:pt idx="2448" formatCode="General">
                  <c:v>5.28654E-2</c:v>
                </c:pt>
                <c:pt idx="2449" formatCode="General">
                  <c:v>5.6694000000000001E-2</c:v>
                </c:pt>
                <c:pt idx="2450" formatCode="General">
                  <c:v>6.0486699999999997E-2</c:v>
                </c:pt>
                <c:pt idx="2451" formatCode="General">
                  <c:v>6.4233600000000002E-2</c:v>
                </c:pt>
                <c:pt idx="2452" formatCode="General">
                  <c:v>6.7931099999999994E-2</c:v>
                </c:pt>
                <c:pt idx="2453" formatCode="General">
                  <c:v>7.1578500000000003E-2</c:v>
                </c:pt>
                <c:pt idx="2454" formatCode="General">
                  <c:v>7.5174299999999999E-2</c:v>
                </c:pt>
                <c:pt idx="2455" formatCode="General">
                  <c:v>7.8716300000000003E-2</c:v>
                </c:pt>
                <c:pt idx="2456" formatCode="General">
                  <c:v>8.2201499999999997E-2</c:v>
                </c:pt>
                <c:pt idx="2457" formatCode="General">
                  <c:v>8.5625099999999996E-2</c:v>
                </c:pt>
                <c:pt idx="2458" formatCode="General">
                  <c:v>8.8979600000000006E-2</c:v>
                </c:pt>
                <c:pt idx="2459" formatCode="General">
                  <c:v>9.2257099999999995E-2</c:v>
                </c:pt>
                <c:pt idx="2460" formatCode="General">
                  <c:v>9.5451599999999998E-2</c:v>
                </c:pt>
                <c:pt idx="2461" formatCode="General">
                  <c:v>9.8557900000000004E-2</c:v>
                </c:pt>
                <c:pt idx="2462" formatCode="General">
                  <c:v>0.10156900000000001</c:v>
                </c:pt>
                <c:pt idx="2463" formatCode="General">
                  <c:v>0.104479</c:v>
                </c:pt>
                <c:pt idx="2464" formatCode="General">
                  <c:v>0.10728</c:v>
                </c:pt>
                <c:pt idx="2465" formatCode="General">
                  <c:v>0.109974</c:v>
                </c:pt>
                <c:pt idx="2466" formatCode="General">
                  <c:v>0.112562</c:v>
                </c:pt>
                <c:pt idx="2467" formatCode="General">
                  <c:v>0.11504499999999999</c:v>
                </c:pt>
                <c:pt idx="2468" formatCode="General">
                  <c:v>0.117419</c:v>
                </c:pt>
                <c:pt idx="2469" formatCode="General">
                  <c:v>0.11967700000000001</c:v>
                </c:pt>
                <c:pt idx="2470" formatCode="General">
                  <c:v>0.121812</c:v>
                </c:pt>
                <c:pt idx="2471" formatCode="General">
                  <c:v>0.123821</c:v>
                </c:pt>
                <c:pt idx="2472" formatCode="General">
                  <c:v>0.12570000000000001</c:v>
                </c:pt>
                <c:pt idx="2473" formatCode="General">
                  <c:v>0.127445</c:v>
                </c:pt>
                <c:pt idx="2474" formatCode="General">
                  <c:v>0.129049</c:v>
                </c:pt>
                <c:pt idx="2475" formatCode="General">
                  <c:v>0.13050899999999999</c:v>
                </c:pt>
                <c:pt idx="2476" formatCode="General">
                  <c:v>0.131823</c:v>
                </c:pt>
                <c:pt idx="2477" formatCode="General">
                  <c:v>0.132997</c:v>
                </c:pt>
                <c:pt idx="2478" formatCode="General">
                  <c:v>0.13403699999999999</c:v>
                </c:pt>
                <c:pt idx="2479" formatCode="General">
                  <c:v>0.13494300000000001</c:v>
                </c:pt>
                <c:pt idx="2480" formatCode="General">
                  <c:v>0.13571</c:v>
                </c:pt>
                <c:pt idx="2481" formatCode="General">
                  <c:v>0.13633000000000001</c:v>
                </c:pt>
                <c:pt idx="2482" formatCode="General">
                  <c:v>0.136799</c:v>
                </c:pt>
                <c:pt idx="2483" formatCode="General">
                  <c:v>0.13711599999999999</c:v>
                </c:pt>
                <c:pt idx="2484" formatCode="General">
                  <c:v>0.13728399999999999</c:v>
                </c:pt>
                <c:pt idx="2485" formatCode="General">
                  <c:v>0.13730600000000001</c:v>
                </c:pt>
                <c:pt idx="2486" formatCode="General">
                  <c:v>0.137182</c:v>
                </c:pt>
                <c:pt idx="2487" formatCode="General">
                  <c:v>0.13691400000000001</c:v>
                </c:pt>
                <c:pt idx="2488" formatCode="General">
                  <c:v>0.13650899999999999</c:v>
                </c:pt>
                <c:pt idx="2489" formatCode="General">
                  <c:v>0.13597600000000001</c:v>
                </c:pt>
                <c:pt idx="2490" formatCode="General">
                  <c:v>0.135321</c:v>
                </c:pt>
                <c:pt idx="2491" formatCode="General">
                  <c:v>0.134547</c:v>
                </c:pt>
                <c:pt idx="2492" formatCode="General">
                  <c:v>0.133655</c:v>
                </c:pt>
                <c:pt idx="2493" formatCode="General">
                  <c:v>0.13265299999999999</c:v>
                </c:pt>
                <c:pt idx="2494" formatCode="General">
                  <c:v>0.131554</c:v>
                </c:pt>
                <c:pt idx="2495" formatCode="General">
                  <c:v>0.13036400000000001</c:v>
                </c:pt>
                <c:pt idx="2496" formatCode="General">
                  <c:v>0.12908800000000001</c:v>
                </c:pt>
                <c:pt idx="2497" formatCode="General">
                  <c:v>0.12772500000000001</c:v>
                </c:pt>
                <c:pt idx="2498" formatCode="General">
                  <c:v>0.126276</c:v>
                </c:pt>
                <c:pt idx="2499" formatCode="General">
                  <c:v>0.124741</c:v>
                </c:pt>
                <c:pt idx="2500" formatCode="General">
                  <c:v>0.123126</c:v>
                </c:pt>
                <c:pt idx="2501" formatCode="General">
                  <c:v>0.12144000000000001</c:v>
                </c:pt>
                <c:pt idx="2502" formatCode="General">
                  <c:v>0.119697</c:v>
                </c:pt>
                <c:pt idx="2503" formatCode="General">
                  <c:v>0.117908</c:v>
                </c:pt>
                <c:pt idx="2504" formatCode="General">
                  <c:v>0.11608300000000001</c:v>
                </c:pt>
                <c:pt idx="2505" formatCode="General">
                  <c:v>0.114228</c:v>
                </c:pt>
                <c:pt idx="2506" formatCode="General">
                  <c:v>0.11235000000000001</c:v>
                </c:pt>
                <c:pt idx="2507" formatCode="General">
                  <c:v>0.110455</c:v>
                </c:pt>
                <c:pt idx="2508" formatCode="General">
                  <c:v>0.10854900000000001</c:v>
                </c:pt>
                <c:pt idx="2509" formatCode="General">
                  <c:v>0.106637</c:v>
                </c:pt>
                <c:pt idx="2510" formatCode="General">
                  <c:v>0.10471800000000001</c:v>
                </c:pt>
                <c:pt idx="2511" formatCode="General">
                  <c:v>0.102794</c:v>
                </c:pt>
                <c:pt idx="2512" formatCode="General">
                  <c:v>0.100872</c:v>
                </c:pt>
                <c:pt idx="2513" formatCode="General">
                  <c:v>9.8965999999999998E-2</c:v>
                </c:pt>
                <c:pt idx="2514" formatCode="General">
                  <c:v>9.7091300000000005E-2</c:v>
                </c:pt>
                <c:pt idx="2515" formatCode="General">
                  <c:v>9.5259099999999999E-2</c:v>
                </c:pt>
                <c:pt idx="2516" formatCode="General">
                  <c:v>9.3474600000000005E-2</c:v>
                </c:pt>
                <c:pt idx="2517" formatCode="General">
                  <c:v>9.1738299999999995E-2</c:v>
                </c:pt>
                <c:pt idx="2518" formatCode="General">
                  <c:v>9.0051900000000004E-2</c:v>
                </c:pt>
                <c:pt idx="2519" formatCode="General">
                  <c:v>8.8419399999999995E-2</c:v>
                </c:pt>
                <c:pt idx="2520" formatCode="General">
                  <c:v>8.6843100000000006E-2</c:v>
                </c:pt>
                <c:pt idx="2521" formatCode="General">
                  <c:v>8.5319699999999998E-2</c:v>
                </c:pt>
                <c:pt idx="2522" formatCode="General">
                  <c:v>8.3846900000000002E-2</c:v>
                </c:pt>
                <c:pt idx="2523" formatCode="General">
                  <c:v>8.2431900000000002E-2</c:v>
                </c:pt>
                <c:pt idx="2524" formatCode="General">
                  <c:v>8.1088800000000003E-2</c:v>
                </c:pt>
                <c:pt idx="2525" formatCode="General">
                  <c:v>7.9825900000000005E-2</c:v>
                </c:pt>
                <c:pt idx="2526" formatCode="General">
                  <c:v>7.8641699999999995E-2</c:v>
                </c:pt>
                <c:pt idx="2527" formatCode="General">
                  <c:v>7.7534800000000001E-2</c:v>
                </c:pt>
                <c:pt idx="2528" formatCode="General">
                  <c:v>7.6513200000000003E-2</c:v>
                </c:pt>
                <c:pt idx="2529" formatCode="General">
                  <c:v>7.5589600000000007E-2</c:v>
                </c:pt>
                <c:pt idx="2530" formatCode="General">
                  <c:v>7.4770699999999995E-2</c:v>
                </c:pt>
                <c:pt idx="2531" formatCode="General">
                  <c:v>7.4053099999999997E-2</c:v>
                </c:pt>
                <c:pt idx="2532" formatCode="General">
                  <c:v>7.3429800000000003E-2</c:v>
                </c:pt>
                <c:pt idx="2533" formatCode="General">
                  <c:v>7.2896199999999994E-2</c:v>
                </c:pt>
                <c:pt idx="2534" formatCode="General">
                  <c:v>7.2452000000000003E-2</c:v>
                </c:pt>
                <c:pt idx="2535" formatCode="General">
                  <c:v>7.2101399999999996E-2</c:v>
                </c:pt>
                <c:pt idx="2536" formatCode="General">
                  <c:v>7.1850200000000003E-2</c:v>
                </c:pt>
                <c:pt idx="2537" formatCode="General">
                  <c:v>7.1699600000000002E-2</c:v>
                </c:pt>
                <c:pt idx="2538" formatCode="General">
                  <c:v>7.1641899999999994E-2</c:v>
                </c:pt>
                <c:pt idx="2539" formatCode="General">
                  <c:v>7.1665000000000006E-2</c:v>
                </c:pt>
                <c:pt idx="2540" formatCode="General">
                  <c:v>7.1762699999999999E-2</c:v>
                </c:pt>
                <c:pt idx="2541" formatCode="General">
                  <c:v>7.1939299999999998E-2</c:v>
                </c:pt>
                <c:pt idx="2542" formatCode="General">
                  <c:v>7.2203900000000001E-2</c:v>
                </c:pt>
                <c:pt idx="2543" formatCode="General">
                  <c:v>7.2562299999999996E-2</c:v>
                </c:pt>
                <c:pt idx="2544" formatCode="General">
                  <c:v>7.3014999999999997E-2</c:v>
                </c:pt>
                <c:pt idx="2545" formatCode="General">
                  <c:v>7.3557800000000007E-2</c:v>
                </c:pt>
                <c:pt idx="2546" formatCode="General">
                  <c:v>7.4184299999999995E-2</c:v>
                </c:pt>
                <c:pt idx="2547" formatCode="General">
                  <c:v>7.4888399999999994E-2</c:v>
                </c:pt>
                <c:pt idx="2548" formatCode="General">
                  <c:v>7.5669700000000006E-2</c:v>
                </c:pt>
                <c:pt idx="2549" formatCode="General">
                  <c:v>7.6534099999999994E-2</c:v>
                </c:pt>
                <c:pt idx="2550" formatCode="General">
                  <c:v>7.7487600000000004E-2</c:v>
                </c:pt>
                <c:pt idx="2551" formatCode="General">
                  <c:v>7.8527700000000006E-2</c:v>
                </c:pt>
                <c:pt idx="2552" formatCode="General">
                  <c:v>7.9642199999999996E-2</c:v>
                </c:pt>
                <c:pt idx="2553" formatCode="General">
                  <c:v>8.0818399999999999E-2</c:v>
                </c:pt>
                <c:pt idx="2554" formatCode="General">
                  <c:v>8.2054100000000005E-2</c:v>
                </c:pt>
                <c:pt idx="2555" formatCode="General">
                  <c:v>8.3360900000000002E-2</c:v>
                </c:pt>
                <c:pt idx="2556" formatCode="General">
                  <c:v>8.4754300000000005E-2</c:v>
                </c:pt>
                <c:pt idx="2557" formatCode="General">
                  <c:v>8.6239800000000005E-2</c:v>
                </c:pt>
                <c:pt idx="2558" formatCode="General">
                  <c:v>8.7808499999999998E-2</c:v>
                </c:pt>
                <c:pt idx="2559" formatCode="General">
                  <c:v>8.94456E-2</c:v>
                </c:pt>
                <c:pt idx="2560" formatCode="General">
                  <c:v>9.1139700000000004E-2</c:v>
                </c:pt>
                <c:pt idx="2561" formatCode="General">
                  <c:v>9.2883499999999994E-2</c:v>
                </c:pt>
                <c:pt idx="2562" formatCode="General">
                  <c:v>9.4667200000000007E-2</c:v>
                </c:pt>
                <c:pt idx="2563" formatCode="General">
                  <c:v>9.6478300000000003E-2</c:v>
                </c:pt>
                <c:pt idx="2564" formatCode="General">
                  <c:v>9.8307699999999998E-2</c:v>
                </c:pt>
                <c:pt idx="2565" formatCode="General">
                  <c:v>0.100158</c:v>
                </c:pt>
                <c:pt idx="2566" formatCode="General">
                  <c:v>0.10204199999999999</c:v>
                </c:pt>
                <c:pt idx="2567" formatCode="General">
                  <c:v>0.10397099999999999</c:v>
                </c:pt>
                <c:pt idx="2568" formatCode="General">
                  <c:v>0.10594099999999999</c:v>
                </c:pt>
                <c:pt idx="2569" formatCode="General">
                  <c:v>0.107934</c:v>
                </c:pt>
                <c:pt idx="2570" formatCode="General">
                  <c:v>0.109933</c:v>
                </c:pt>
                <c:pt idx="2571" formatCode="General">
                  <c:v>0.111939</c:v>
                </c:pt>
                <c:pt idx="2572" formatCode="General">
                  <c:v>0.113954</c:v>
                </c:pt>
                <c:pt idx="2573" formatCode="General">
                  <c:v>0.11597200000000001</c:v>
                </c:pt>
                <c:pt idx="2574" formatCode="General">
                  <c:v>0.11798</c:v>
                </c:pt>
                <c:pt idx="2575" formatCode="General">
                  <c:v>0.119979</c:v>
                </c:pt>
                <c:pt idx="2576" formatCode="General">
                  <c:v>0.12198100000000001</c:v>
                </c:pt>
                <c:pt idx="2577" formatCode="General">
                  <c:v>0.124001</c:v>
                </c:pt>
                <c:pt idx="2578" formatCode="General">
                  <c:v>0.12604099999999999</c:v>
                </c:pt>
                <c:pt idx="2579" formatCode="General">
                  <c:v>0.12809300000000001</c:v>
                </c:pt>
                <c:pt idx="2580" formatCode="General">
                  <c:v>0.13014999999999999</c:v>
                </c:pt>
                <c:pt idx="2581" formatCode="General">
                  <c:v>0.13220599999999999</c:v>
                </c:pt>
                <c:pt idx="2582" formatCode="General">
                  <c:v>0.13425200000000001</c:v>
                </c:pt>
                <c:pt idx="2583" formatCode="General">
                  <c:v>0.13627600000000001</c:v>
                </c:pt>
                <c:pt idx="2584" formatCode="General">
                  <c:v>0.13825899999999999</c:v>
                </c:pt>
                <c:pt idx="2585" formatCode="General">
                  <c:v>0.14018900000000001</c:v>
                </c:pt>
                <c:pt idx="2586" formatCode="General">
                  <c:v>0.142067</c:v>
                </c:pt>
                <c:pt idx="2587" formatCode="General">
                  <c:v>0.143896</c:v>
                </c:pt>
                <c:pt idx="2588" formatCode="General">
                  <c:v>0.14568</c:v>
                </c:pt>
                <c:pt idx="2589" formatCode="General">
                  <c:v>0.14740500000000001</c:v>
                </c:pt>
                <c:pt idx="2590" formatCode="General">
                  <c:v>0.14905299999999999</c:v>
                </c:pt>
                <c:pt idx="2591" formatCode="General">
                  <c:v>0.15060299999999999</c:v>
                </c:pt>
                <c:pt idx="2592" formatCode="General">
                  <c:v>0.15205099999999999</c:v>
                </c:pt>
                <c:pt idx="2593" formatCode="General">
                  <c:v>0.15340699999999999</c:v>
                </c:pt>
                <c:pt idx="2594" formatCode="General">
                  <c:v>0.15467900000000001</c:v>
                </c:pt>
                <c:pt idx="2595" formatCode="General">
                  <c:v>0.15587000000000001</c:v>
                </c:pt>
                <c:pt idx="2596" formatCode="General">
                  <c:v>0.156969</c:v>
                </c:pt>
                <c:pt idx="2597" formatCode="General">
                  <c:v>0.15796499999999999</c:v>
                </c:pt>
                <c:pt idx="2598" formatCode="General">
                  <c:v>0.15885199999999999</c:v>
                </c:pt>
                <c:pt idx="2599" formatCode="General">
                  <c:v>0.15962799999999999</c:v>
                </c:pt>
                <c:pt idx="2600" formatCode="General">
                  <c:v>0.16029599999999999</c:v>
                </c:pt>
                <c:pt idx="2601" formatCode="General">
                  <c:v>0.160861</c:v>
                </c:pt>
                <c:pt idx="2602" formatCode="General">
                  <c:v>0.161325</c:v>
                </c:pt>
                <c:pt idx="2603" formatCode="General">
                  <c:v>0.161691</c:v>
                </c:pt>
                <c:pt idx="2604" formatCode="General">
                  <c:v>0.16195300000000001</c:v>
                </c:pt>
                <c:pt idx="2605" formatCode="General">
                  <c:v>0.162107</c:v>
                </c:pt>
                <c:pt idx="2606" formatCode="General">
                  <c:v>0.16214300000000001</c:v>
                </c:pt>
                <c:pt idx="2607" formatCode="General">
                  <c:v>0.162052</c:v>
                </c:pt>
                <c:pt idx="2608" formatCode="General">
                  <c:v>0.161826</c:v>
                </c:pt>
                <c:pt idx="2609" formatCode="General">
                  <c:v>0.16145999999999999</c:v>
                </c:pt>
                <c:pt idx="2610" formatCode="General">
                  <c:v>0.16095300000000001</c:v>
                </c:pt>
                <c:pt idx="2611" formatCode="General">
                  <c:v>0.16030800000000001</c:v>
                </c:pt>
                <c:pt idx="2612" formatCode="General">
                  <c:v>0.15953300000000001</c:v>
                </c:pt>
                <c:pt idx="2613" formatCode="General">
                  <c:v>0.158635</c:v>
                </c:pt>
                <c:pt idx="2614" formatCode="General">
                  <c:v>0.15762000000000001</c:v>
                </c:pt>
                <c:pt idx="2615" formatCode="General">
                  <c:v>0.15649299999999999</c:v>
                </c:pt>
                <c:pt idx="2616" formatCode="General">
                  <c:v>0.15525800000000001</c:v>
                </c:pt>
                <c:pt idx="2617" formatCode="General">
                  <c:v>0.153914</c:v>
                </c:pt>
                <c:pt idx="2618" formatCode="General">
                  <c:v>0.15245800000000001</c:v>
                </c:pt>
                <c:pt idx="2619" formatCode="General">
                  <c:v>0.15088799999999999</c:v>
                </c:pt>
                <c:pt idx="2620" formatCode="General">
                  <c:v>0.149203</c:v>
                </c:pt>
                <c:pt idx="2621" formatCode="General">
                  <c:v>0.147401</c:v>
                </c:pt>
                <c:pt idx="2622" formatCode="General">
                  <c:v>0.145481</c:v>
                </c:pt>
                <c:pt idx="2623" formatCode="General">
                  <c:v>0.14344000000000001</c:v>
                </c:pt>
                <c:pt idx="2624" formatCode="General">
                  <c:v>0.14127799999999999</c:v>
                </c:pt>
                <c:pt idx="2625" formatCode="General">
                  <c:v>0.13899700000000001</c:v>
                </c:pt>
                <c:pt idx="2626" formatCode="General">
                  <c:v>0.13660600000000001</c:v>
                </c:pt>
                <c:pt idx="2627" formatCode="General">
                  <c:v>0.13411300000000001</c:v>
                </c:pt>
                <c:pt idx="2628" formatCode="General">
                  <c:v>0.131521</c:v>
                </c:pt>
                <c:pt idx="2629" formatCode="General">
                  <c:v>0.128833</c:v>
                </c:pt>
                <c:pt idx="2630" formatCode="General">
                  <c:v>0.126056</c:v>
                </c:pt>
                <c:pt idx="2631" formatCode="General">
                  <c:v>0.123198</c:v>
                </c:pt>
                <c:pt idx="2632" formatCode="General">
                  <c:v>0.120257</c:v>
                </c:pt>
                <c:pt idx="2633" formatCode="General">
                  <c:v>0.117228</c:v>
                </c:pt>
                <c:pt idx="2634" formatCode="General">
                  <c:v>0.11411300000000001</c:v>
                </c:pt>
                <c:pt idx="2635" formatCode="General">
                  <c:v>0.11092200000000001</c:v>
                </c:pt>
                <c:pt idx="2636" formatCode="General">
                  <c:v>0.10766199999999999</c:v>
                </c:pt>
                <c:pt idx="2637" formatCode="General">
                  <c:v>0.10434</c:v>
                </c:pt>
                <c:pt idx="2638" formatCode="General">
                  <c:v>0.100956</c:v>
                </c:pt>
                <c:pt idx="2639" formatCode="General">
                  <c:v>9.7521499999999997E-2</c:v>
                </c:pt>
                <c:pt idx="2640" formatCode="General">
                  <c:v>9.4048499999999993E-2</c:v>
                </c:pt>
                <c:pt idx="2641" formatCode="General">
                  <c:v>9.0548400000000001E-2</c:v>
                </c:pt>
                <c:pt idx="2642" formatCode="General">
                  <c:v>8.7028999999999995E-2</c:v>
                </c:pt>
                <c:pt idx="2643" formatCode="General">
                  <c:v>8.3494799999999994E-2</c:v>
                </c:pt>
                <c:pt idx="2644" formatCode="General">
                  <c:v>7.9946500000000004E-2</c:v>
                </c:pt>
                <c:pt idx="2645" formatCode="General">
                  <c:v>7.6381199999999996E-2</c:v>
                </c:pt>
                <c:pt idx="2646" formatCode="General">
                  <c:v>7.2798600000000005E-2</c:v>
                </c:pt>
                <c:pt idx="2647" formatCode="General">
                  <c:v>6.9205299999999997E-2</c:v>
                </c:pt>
                <c:pt idx="2648" formatCode="General">
                  <c:v>6.5610699999999994E-2</c:v>
                </c:pt>
                <c:pt idx="2649" formatCode="General">
                  <c:v>6.2018200000000002E-2</c:v>
                </c:pt>
                <c:pt idx="2650" formatCode="General">
                  <c:v>5.8423999999999997E-2</c:v>
                </c:pt>
                <c:pt idx="2651" formatCode="General">
                  <c:v>5.4825800000000001E-2</c:v>
                </c:pt>
                <c:pt idx="2652" formatCode="General">
                  <c:v>5.1231499999999999E-2</c:v>
                </c:pt>
                <c:pt idx="2653" formatCode="General">
                  <c:v>4.7660500000000001E-2</c:v>
                </c:pt>
                <c:pt idx="2654" formatCode="General">
                  <c:v>4.4134699999999999E-2</c:v>
                </c:pt>
                <c:pt idx="2655" formatCode="General">
                  <c:v>4.0668200000000002E-2</c:v>
                </c:pt>
                <c:pt idx="2656" formatCode="General">
                  <c:v>3.7264100000000001E-2</c:v>
                </c:pt>
                <c:pt idx="2657" formatCode="General">
                  <c:v>3.39181E-2</c:v>
                </c:pt>
                <c:pt idx="2658" formatCode="General">
                  <c:v>3.0622699999999999E-2</c:v>
                </c:pt>
                <c:pt idx="2659" formatCode="General">
                  <c:v>2.73663E-2</c:v>
                </c:pt>
                <c:pt idx="2660" formatCode="General">
                  <c:v>2.4134599999999999E-2</c:v>
                </c:pt>
                <c:pt idx="2661" formatCode="General">
                  <c:v>2.0914599999999998E-2</c:v>
                </c:pt>
                <c:pt idx="2662" formatCode="General">
                  <c:v>1.76977E-2</c:v>
                </c:pt>
                <c:pt idx="2663" formatCode="General">
                  <c:v>1.4480700000000001E-2</c:v>
                </c:pt>
                <c:pt idx="2664" formatCode="General">
                  <c:v>1.1269599999999999E-2</c:v>
                </c:pt>
                <c:pt idx="2665">
                  <c:v>8.0837800000000005E-3</c:v>
                </c:pt>
                <c:pt idx="2666">
                  <c:v>4.9520299999999996E-3</c:v>
                </c:pt>
                <c:pt idx="2667">
                  <c:v>1.8977099999999999E-3</c:v>
                </c:pt>
                <c:pt idx="2668">
                  <c:v>-1.0725699999999999E-3</c:v>
                </c:pt>
                <c:pt idx="2669">
                  <c:v>-3.9652999999999997E-3</c:v>
                </c:pt>
                <c:pt idx="2670">
                  <c:v>-6.7882899999999998E-3</c:v>
                </c:pt>
                <c:pt idx="2671">
                  <c:v>-9.5452599999999999E-3</c:v>
                </c:pt>
                <c:pt idx="2672" formatCode="General">
                  <c:v>-1.22375E-2</c:v>
                </c:pt>
                <c:pt idx="2673" formatCode="General">
                  <c:v>-1.48643E-2</c:v>
                </c:pt>
                <c:pt idx="2674" formatCode="General">
                  <c:v>-1.7423600000000001E-2</c:v>
                </c:pt>
                <c:pt idx="2675" formatCode="General">
                  <c:v>-1.9915599999999999E-2</c:v>
                </c:pt>
                <c:pt idx="2676" formatCode="General">
                  <c:v>-2.2346299999999999E-2</c:v>
                </c:pt>
                <c:pt idx="2677" formatCode="General">
                  <c:v>-2.47204E-2</c:v>
                </c:pt>
                <c:pt idx="2678" formatCode="General">
                  <c:v>-2.7033700000000001E-2</c:v>
                </c:pt>
                <c:pt idx="2679" formatCode="General">
                  <c:v>-2.9276199999999999E-2</c:v>
                </c:pt>
                <c:pt idx="2680" formatCode="General">
                  <c:v>-3.1443499999999999E-2</c:v>
                </c:pt>
                <c:pt idx="2681" formatCode="General">
                  <c:v>-3.3542200000000001E-2</c:v>
                </c:pt>
                <c:pt idx="2682" formatCode="General">
                  <c:v>-3.5582500000000003E-2</c:v>
                </c:pt>
                <c:pt idx="2683" formatCode="General">
                  <c:v>-3.7568999999999998E-2</c:v>
                </c:pt>
                <c:pt idx="2684" formatCode="General">
                  <c:v>-3.9496799999999999E-2</c:v>
                </c:pt>
                <c:pt idx="2685" formatCode="General">
                  <c:v>-4.13532E-2</c:v>
                </c:pt>
                <c:pt idx="2686" formatCode="General">
                  <c:v>-4.3123399999999999E-2</c:v>
                </c:pt>
                <c:pt idx="2687" formatCode="General">
                  <c:v>-4.4797900000000002E-2</c:v>
                </c:pt>
                <c:pt idx="2688" formatCode="General">
                  <c:v>-4.63779E-2</c:v>
                </c:pt>
                <c:pt idx="2689" formatCode="General">
                  <c:v>-4.7871299999999999E-2</c:v>
                </c:pt>
                <c:pt idx="2690" formatCode="General">
                  <c:v>-4.9285299999999997E-2</c:v>
                </c:pt>
                <c:pt idx="2691" formatCode="General">
                  <c:v>-5.0624200000000001E-2</c:v>
                </c:pt>
                <c:pt idx="2692" formatCode="General">
                  <c:v>-5.18898E-2</c:v>
                </c:pt>
                <c:pt idx="2693" formatCode="General">
                  <c:v>-5.3081900000000001E-2</c:v>
                </c:pt>
                <c:pt idx="2694" formatCode="General">
                  <c:v>-5.4196599999999998E-2</c:v>
                </c:pt>
                <c:pt idx="2695" formatCode="General">
                  <c:v>-5.5225999999999997E-2</c:v>
                </c:pt>
                <c:pt idx="2696" formatCode="General">
                  <c:v>-5.6161599999999999E-2</c:v>
                </c:pt>
                <c:pt idx="2697" formatCode="General">
                  <c:v>-5.6998199999999999E-2</c:v>
                </c:pt>
                <c:pt idx="2698" formatCode="General">
                  <c:v>-5.77371E-2</c:v>
                </c:pt>
                <c:pt idx="2699" formatCode="General">
                  <c:v>-5.8384400000000003E-2</c:v>
                </c:pt>
                <c:pt idx="2700" formatCode="General">
                  <c:v>-5.8942599999999998E-2</c:v>
                </c:pt>
                <c:pt idx="2701" formatCode="General">
                  <c:v>-5.9404600000000002E-2</c:v>
                </c:pt>
                <c:pt idx="2702" formatCode="General">
                  <c:v>-5.9755799999999998E-2</c:v>
                </c:pt>
                <c:pt idx="2703" formatCode="General">
                  <c:v>-5.9982599999999997E-2</c:v>
                </c:pt>
                <c:pt idx="2704" formatCode="General">
                  <c:v>-6.0078800000000002E-2</c:v>
                </c:pt>
                <c:pt idx="2705" formatCode="General">
                  <c:v>-6.0044399999999998E-2</c:v>
                </c:pt>
                <c:pt idx="2706" formatCode="General">
                  <c:v>-5.9882100000000001E-2</c:v>
                </c:pt>
                <c:pt idx="2707" formatCode="General">
                  <c:v>-5.9593399999999998E-2</c:v>
                </c:pt>
                <c:pt idx="2708" formatCode="General">
                  <c:v>-5.9176399999999997E-2</c:v>
                </c:pt>
                <c:pt idx="2709" formatCode="General">
                  <c:v>-5.8626600000000001E-2</c:v>
                </c:pt>
                <c:pt idx="2710" formatCode="General">
                  <c:v>-5.7939699999999997E-2</c:v>
                </c:pt>
                <c:pt idx="2711" formatCode="General">
                  <c:v>-5.71136E-2</c:v>
                </c:pt>
                <c:pt idx="2712" formatCode="General">
                  <c:v>-5.6149999999999999E-2</c:v>
                </c:pt>
                <c:pt idx="2713" formatCode="General">
                  <c:v>-5.50567E-2</c:v>
                </c:pt>
                <c:pt idx="2714" formatCode="General">
                  <c:v>-5.3844599999999999E-2</c:v>
                </c:pt>
                <c:pt idx="2715" formatCode="General">
                  <c:v>-5.2520699999999997E-2</c:v>
                </c:pt>
                <c:pt idx="2716" formatCode="General">
                  <c:v>-5.1084999999999998E-2</c:v>
                </c:pt>
                <c:pt idx="2717" formatCode="General">
                  <c:v>-4.9534599999999998E-2</c:v>
                </c:pt>
                <c:pt idx="2718" formatCode="General">
                  <c:v>-4.7870500000000003E-2</c:v>
                </c:pt>
                <c:pt idx="2719" formatCode="General">
                  <c:v>-4.6097199999999998E-2</c:v>
                </c:pt>
                <c:pt idx="2720" formatCode="General">
                  <c:v>-4.4218E-2</c:v>
                </c:pt>
                <c:pt idx="2721" formatCode="General">
                  <c:v>-4.2236799999999998E-2</c:v>
                </c:pt>
                <c:pt idx="2722" formatCode="General">
                  <c:v>-4.0160500000000002E-2</c:v>
                </c:pt>
                <c:pt idx="2723" formatCode="General">
                  <c:v>-3.7998200000000003E-2</c:v>
                </c:pt>
                <c:pt idx="2724" formatCode="General">
                  <c:v>-3.5757299999999999E-2</c:v>
                </c:pt>
                <c:pt idx="2725" formatCode="General">
                  <c:v>-3.3439099999999999E-2</c:v>
                </c:pt>
                <c:pt idx="2726" formatCode="General">
                  <c:v>-3.1037700000000001E-2</c:v>
                </c:pt>
                <c:pt idx="2727" formatCode="General">
                  <c:v>-2.85428E-2</c:v>
                </c:pt>
                <c:pt idx="2728" formatCode="General">
                  <c:v>-2.5950899999999999E-2</c:v>
                </c:pt>
                <c:pt idx="2729" formatCode="General">
                  <c:v>-2.3272000000000001E-2</c:v>
                </c:pt>
                <c:pt idx="2730" formatCode="General">
                  <c:v>-2.0521500000000002E-2</c:v>
                </c:pt>
                <c:pt idx="2731" formatCode="General">
                  <c:v>-1.7703799999999999E-2</c:v>
                </c:pt>
                <c:pt idx="2732" formatCode="General">
                  <c:v>-1.4810500000000001E-2</c:v>
                </c:pt>
                <c:pt idx="2733" formatCode="General">
                  <c:v>-1.18342E-2</c:v>
                </c:pt>
                <c:pt idx="2734">
                  <c:v>-8.7755000000000003E-3</c:v>
                </c:pt>
                <c:pt idx="2735">
                  <c:v>-5.6359499999999998E-3</c:v>
                </c:pt>
                <c:pt idx="2736">
                  <c:v>-2.4133900000000001E-3</c:v>
                </c:pt>
                <c:pt idx="2737">
                  <c:v>8.9349199999999996E-4</c:v>
                </c:pt>
                <c:pt idx="2738">
                  <c:v>4.2839799999999997E-3</c:v>
                </c:pt>
                <c:pt idx="2739">
                  <c:v>7.7621299999999999E-3</c:v>
                </c:pt>
                <c:pt idx="2740" formatCode="General">
                  <c:v>1.13375E-2</c:v>
                </c:pt>
                <c:pt idx="2741" formatCode="General">
                  <c:v>1.5014400000000001E-2</c:v>
                </c:pt>
                <c:pt idx="2742" formatCode="General">
                  <c:v>1.87843E-2</c:v>
                </c:pt>
                <c:pt idx="2743" formatCode="General">
                  <c:v>2.26331E-2</c:v>
                </c:pt>
                <c:pt idx="2744" formatCode="General">
                  <c:v>2.6554899999999999E-2</c:v>
                </c:pt>
                <c:pt idx="2745" formatCode="General">
                  <c:v>3.0552599999999999E-2</c:v>
                </c:pt>
                <c:pt idx="2746" formatCode="General">
                  <c:v>3.4629500000000001E-2</c:v>
                </c:pt>
                <c:pt idx="2747" formatCode="General">
                  <c:v>3.8784300000000001E-2</c:v>
                </c:pt>
                <c:pt idx="2748" formatCode="General">
                  <c:v>4.3013799999999998E-2</c:v>
                </c:pt>
                <c:pt idx="2749" formatCode="General">
                  <c:v>4.7315400000000001E-2</c:v>
                </c:pt>
                <c:pt idx="2750" formatCode="General">
                  <c:v>5.1685799999999997E-2</c:v>
                </c:pt>
                <c:pt idx="2751" formatCode="General">
                  <c:v>5.6119200000000001E-2</c:v>
                </c:pt>
                <c:pt idx="2752" formatCode="General">
                  <c:v>6.0607800000000003E-2</c:v>
                </c:pt>
                <c:pt idx="2753" formatCode="General">
                  <c:v>6.5142199999999997E-2</c:v>
                </c:pt>
                <c:pt idx="2754" formatCode="General">
                  <c:v>6.9712399999999994E-2</c:v>
                </c:pt>
                <c:pt idx="2755" formatCode="General">
                  <c:v>7.4312199999999995E-2</c:v>
                </c:pt>
                <c:pt idx="2756" formatCode="General">
                  <c:v>7.8941800000000006E-2</c:v>
                </c:pt>
                <c:pt idx="2757" formatCode="General">
                  <c:v>8.3603800000000006E-2</c:v>
                </c:pt>
                <c:pt idx="2758" formatCode="General">
                  <c:v>8.8295299999999993E-2</c:v>
                </c:pt>
                <c:pt idx="2759" formatCode="General">
                  <c:v>9.3009400000000006E-2</c:v>
                </c:pt>
                <c:pt idx="2760" formatCode="General">
                  <c:v>9.7747200000000006E-2</c:v>
                </c:pt>
                <c:pt idx="2761" formatCode="General">
                  <c:v>0.102522</c:v>
                </c:pt>
                <c:pt idx="2762" formatCode="General">
                  <c:v>0.107345</c:v>
                </c:pt>
                <c:pt idx="2763" formatCode="General">
                  <c:v>0.11221399999999999</c:v>
                </c:pt>
                <c:pt idx="2764" formatCode="General">
                  <c:v>0.11711100000000001</c:v>
                </c:pt>
                <c:pt idx="2765" formatCode="General">
                  <c:v>0.12201099999999999</c:v>
                </c:pt>
                <c:pt idx="2766" formatCode="General">
                  <c:v>0.12689600000000001</c:v>
                </c:pt>
                <c:pt idx="2767" formatCode="General">
                  <c:v>0.13175799999999999</c:v>
                </c:pt>
                <c:pt idx="2768" formatCode="General">
                  <c:v>0.13659299999999999</c:v>
                </c:pt>
                <c:pt idx="2769" formatCode="General">
                  <c:v>0.14139699999999999</c:v>
                </c:pt>
                <c:pt idx="2770" formatCode="General">
                  <c:v>0.14615700000000001</c:v>
                </c:pt>
                <c:pt idx="2771" formatCode="General">
                  <c:v>0.15085999999999999</c:v>
                </c:pt>
                <c:pt idx="2772" formatCode="General">
                  <c:v>0.155498</c:v>
                </c:pt>
                <c:pt idx="2773" formatCode="General">
                  <c:v>0.16006799999999999</c:v>
                </c:pt>
                <c:pt idx="2774" formatCode="General">
                  <c:v>0.16456899999999999</c:v>
                </c:pt>
                <c:pt idx="2775" formatCode="General">
                  <c:v>0.16900599999999999</c:v>
                </c:pt>
                <c:pt idx="2776" formatCode="General">
                  <c:v>0.17338300000000001</c:v>
                </c:pt>
                <c:pt idx="2777" formatCode="General">
                  <c:v>0.1777</c:v>
                </c:pt>
                <c:pt idx="2778" formatCode="General">
                  <c:v>0.18195500000000001</c:v>
                </c:pt>
                <c:pt idx="2779" formatCode="General">
                  <c:v>0.186144</c:v>
                </c:pt>
                <c:pt idx="2780" formatCode="General">
                  <c:v>0.190271</c:v>
                </c:pt>
                <c:pt idx="2781" formatCode="General">
                  <c:v>0.194328</c:v>
                </c:pt>
                <c:pt idx="2782" formatCode="General">
                  <c:v>0.19830200000000001</c:v>
                </c:pt>
                <c:pt idx="2783" formatCode="General">
                  <c:v>0.202177</c:v>
                </c:pt>
                <c:pt idx="2784" formatCode="General">
                  <c:v>0.20594699999999999</c:v>
                </c:pt>
                <c:pt idx="2785" formatCode="General">
                  <c:v>0.209619</c:v>
                </c:pt>
                <c:pt idx="2786" formatCode="General">
                  <c:v>0.213196</c:v>
                </c:pt>
                <c:pt idx="2787" formatCode="General">
                  <c:v>0.21667900000000001</c:v>
                </c:pt>
                <c:pt idx="2788" formatCode="General">
                  <c:v>0.22006500000000001</c:v>
                </c:pt>
                <c:pt idx="2789" formatCode="General">
                  <c:v>0.22334999999999999</c:v>
                </c:pt>
                <c:pt idx="2790" formatCode="General">
                  <c:v>0.22652600000000001</c:v>
                </c:pt>
                <c:pt idx="2791" formatCode="General">
                  <c:v>0.22958600000000001</c:v>
                </c:pt>
                <c:pt idx="2792" formatCode="General">
                  <c:v>0.23252200000000001</c:v>
                </c:pt>
                <c:pt idx="2793" formatCode="General">
                  <c:v>0.23533200000000001</c:v>
                </c:pt>
                <c:pt idx="2794" formatCode="General">
                  <c:v>0.238009</c:v>
                </c:pt>
                <c:pt idx="2795" formatCode="General">
                  <c:v>0.24054800000000001</c:v>
                </c:pt>
                <c:pt idx="2796" formatCode="General">
                  <c:v>0.242951</c:v>
                </c:pt>
                <c:pt idx="2797" formatCode="General">
                  <c:v>0.245225</c:v>
                </c:pt>
                <c:pt idx="2798" formatCode="General">
                  <c:v>0.24737700000000001</c:v>
                </c:pt>
                <c:pt idx="2799" formatCode="General">
                  <c:v>0.24940399999999999</c:v>
                </c:pt>
                <c:pt idx="2800" formatCode="General">
                  <c:v>0.25130000000000002</c:v>
                </c:pt>
                <c:pt idx="2801" formatCode="General">
                  <c:v>0.25306499999999998</c:v>
                </c:pt>
                <c:pt idx="2802" formatCode="General">
                  <c:v>0.25470100000000001</c:v>
                </c:pt>
                <c:pt idx="2803" formatCode="General">
                  <c:v>0.25621100000000002</c:v>
                </c:pt>
                <c:pt idx="2804" formatCode="General">
                  <c:v>0.25759300000000002</c:v>
                </c:pt>
                <c:pt idx="2805" formatCode="General">
                  <c:v>0.25884400000000002</c:v>
                </c:pt>
                <c:pt idx="2806" formatCode="General">
                  <c:v>0.25996200000000003</c:v>
                </c:pt>
                <c:pt idx="2807" formatCode="General">
                  <c:v>0.26094899999999999</c:v>
                </c:pt>
                <c:pt idx="2808" formatCode="General">
                  <c:v>0.26180700000000001</c:v>
                </c:pt>
                <c:pt idx="2809" formatCode="General">
                  <c:v>0.26253900000000002</c:v>
                </c:pt>
                <c:pt idx="2810" formatCode="General">
                  <c:v>0.26314599999999999</c:v>
                </c:pt>
                <c:pt idx="2811" formatCode="General">
                  <c:v>0.263627</c:v>
                </c:pt>
                <c:pt idx="2812" formatCode="General">
                  <c:v>0.263986</c:v>
                </c:pt>
                <c:pt idx="2813" formatCode="General">
                  <c:v>0.26422299999999999</c:v>
                </c:pt>
                <c:pt idx="2814" formatCode="General">
                  <c:v>0.26433299999999998</c:v>
                </c:pt>
                <c:pt idx="2815" formatCode="General">
                  <c:v>0.26430700000000001</c:v>
                </c:pt>
                <c:pt idx="2816" formatCode="General">
                  <c:v>0.26414500000000002</c:v>
                </c:pt>
                <c:pt idx="2817" formatCode="General">
                  <c:v>0.26385900000000001</c:v>
                </c:pt>
                <c:pt idx="2818" formatCode="General">
                  <c:v>0.26345800000000003</c:v>
                </c:pt>
                <c:pt idx="2819" formatCode="General">
                  <c:v>0.26294099999999998</c:v>
                </c:pt>
                <c:pt idx="2820" formatCode="General">
                  <c:v>0.26230199999999998</c:v>
                </c:pt>
                <c:pt idx="2821" formatCode="General">
                  <c:v>0.26153900000000002</c:v>
                </c:pt>
                <c:pt idx="2822" formatCode="General">
                  <c:v>0.260656</c:v>
                </c:pt>
                <c:pt idx="2823" formatCode="General">
                  <c:v>0.25965100000000002</c:v>
                </c:pt>
                <c:pt idx="2824" formatCode="General">
                  <c:v>0.25851299999999999</c:v>
                </c:pt>
                <c:pt idx="2825" formatCode="General">
                  <c:v>0.25722899999999999</c:v>
                </c:pt>
                <c:pt idx="2826" formatCode="General">
                  <c:v>0.25579499999999999</c:v>
                </c:pt>
                <c:pt idx="2827" formatCode="General">
                  <c:v>0.25422</c:v>
                </c:pt>
                <c:pt idx="2828" formatCode="General">
                  <c:v>0.25251499999999999</c:v>
                </c:pt>
                <c:pt idx="2829" formatCode="General">
                  <c:v>0.250691</c:v>
                </c:pt>
                <c:pt idx="2830" formatCode="General">
                  <c:v>0.248756</c:v>
                </c:pt>
                <c:pt idx="2831" formatCode="General">
                  <c:v>0.24671399999999999</c:v>
                </c:pt>
                <c:pt idx="2832" formatCode="General">
                  <c:v>0.24456900000000001</c:v>
                </c:pt>
                <c:pt idx="2833" formatCode="General">
                  <c:v>0.24232000000000001</c:v>
                </c:pt>
                <c:pt idx="2834" formatCode="General">
                  <c:v>0.23996899999999999</c:v>
                </c:pt>
                <c:pt idx="2835" formatCode="General">
                  <c:v>0.23751900000000001</c:v>
                </c:pt>
                <c:pt idx="2836" formatCode="General">
                  <c:v>0.234984</c:v>
                </c:pt>
                <c:pt idx="2837" formatCode="General">
                  <c:v>0.232374</c:v>
                </c:pt>
                <c:pt idx="2838" formatCode="General">
                  <c:v>0.22969200000000001</c:v>
                </c:pt>
                <c:pt idx="2839" formatCode="General">
                  <c:v>0.22693199999999999</c:v>
                </c:pt>
                <c:pt idx="2840" formatCode="General">
                  <c:v>0.22409399999999999</c:v>
                </c:pt>
                <c:pt idx="2841" formatCode="General">
                  <c:v>0.22117400000000001</c:v>
                </c:pt>
                <c:pt idx="2842" formatCode="General">
                  <c:v>0.218166</c:v>
                </c:pt>
                <c:pt idx="2843" formatCode="General">
                  <c:v>0.215061</c:v>
                </c:pt>
                <c:pt idx="2844" formatCode="General">
                  <c:v>0.21186199999999999</c:v>
                </c:pt>
                <c:pt idx="2845" formatCode="General">
                  <c:v>0.20858299999999999</c:v>
                </c:pt>
                <c:pt idx="2846" formatCode="General">
                  <c:v>0.205234</c:v>
                </c:pt>
                <c:pt idx="2847" formatCode="General">
                  <c:v>0.201818</c:v>
                </c:pt>
                <c:pt idx="2848" formatCode="General">
                  <c:v>0.19833200000000001</c:v>
                </c:pt>
                <c:pt idx="2849" formatCode="General">
                  <c:v>0.194776</c:v>
                </c:pt>
                <c:pt idx="2850" formatCode="General">
                  <c:v>0.191161</c:v>
                </c:pt>
                <c:pt idx="2851" formatCode="General">
                  <c:v>0.187503</c:v>
                </c:pt>
                <c:pt idx="2852" formatCode="General">
                  <c:v>0.183811</c:v>
                </c:pt>
                <c:pt idx="2853" formatCode="General">
                  <c:v>0.180087</c:v>
                </c:pt>
                <c:pt idx="2854" formatCode="General">
                  <c:v>0.17632800000000001</c:v>
                </c:pt>
                <c:pt idx="2855" formatCode="General">
                  <c:v>0.17253499999999999</c:v>
                </c:pt>
                <c:pt idx="2856" formatCode="General">
                  <c:v>0.16871</c:v>
                </c:pt>
                <c:pt idx="2857" formatCode="General">
                  <c:v>0.164857</c:v>
                </c:pt>
                <c:pt idx="2858" formatCode="General">
                  <c:v>0.160972</c:v>
                </c:pt>
                <c:pt idx="2859" formatCode="General">
                  <c:v>0.157054</c:v>
                </c:pt>
                <c:pt idx="2860" formatCode="General">
                  <c:v>0.153112</c:v>
                </c:pt>
                <c:pt idx="2861" formatCode="General">
                  <c:v>0.14915800000000001</c:v>
                </c:pt>
                <c:pt idx="2862" formatCode="General">
                  <c:v>0.145204</c:v>
                </c:pt>
                <c:pt idx="2863" formatCode="General">
                  <c:v>0.14125499999999999</c:v>
                </c:pt>
                <c:pt idx="2864" formatCode="General">
                  <c:v>0.13730999999999999</c:v>
                </c:pt>
                <c:pt idx="2865" formatCode="General">
                  <c:v>0.13336799999999999</c:v>
                </c:pt>
                <c:pt idx="2866" formatCode="General">
                  <c:v>0.12942200000000001</c:v>
                </c:pt>
                <c:pt idx="2867" formatCode="General">
                  <c:v>0.125469</c:v>
                </c:pt>
                <c:pt idx="2868" formatCode="General">
                  <c:v>0.121506</c:v>
                </c:pt>
                <c:pt idx="2869" formatCode="General">
                  <c:v>0.117539</c:v>
                </c:pt>
                <c:pt idx="2870" formatCode="General">
                  <c:v>0.113569</c:v>
                </c:pt>
                <c:pt idx="2871" formatCode="General">
                  <c:v>0.109598</c:v>
                </c:pt>
                <c:pt idx="2872" formatCode="General">
                  <c:v>0.105619</c:v>
                </c:pt>
                <c:pt idx="2873" formatCode="General">
                  <c:v>0.10162499999999999</c:v>
                </c:pt>
                <c:pt idx="2874" formatCode="General">
                  <c:v>9.7607200000000005E-2</c:v>
                </c:pt>
                <c:pt idx="2875" formatCode="General">
                  <c:v>9.3565899999999994E-2</c:v>
                </c:pt>
                <c:pt idx="2876" formatCode="General">
                  <c:v>8.9508799999999999E-2</c:v>
                </c:pt>
                <c:pt idx="2877" formatCode="General">
                  <c:v>8.5450499999999999E-2</c:v>
                </c:pt>
                <c:pt idx="2878" formatCode="General">
                  <c:v>8.1402299999999997E-2</c:v>
                </c:pt>
                <c:pt idx="2879" formatCode="General">
                  <c:v>7.7367900000000003E-2</c:v>
                </c:pt>
                <c:pt idx="2880" formatCode="General">
                  <c:v>7.3348200000000002E-2</c:v>
                </c:pt>
                <c:pt idx="2881" formatCode="General">
                  <c:v>6.9349099999999997E-2</c:v>
                </c:pt>
                <c:pt idx="2882" formatCode="General">
                  <c:v>6.5379499999999993E-2</c:v>
                </c:pt>
                <c:pt idx="2883" formatCode="General">
                  <c:v>6.1441900000000001E-2</c:v>
                </c:pt>
                <c:pt idx="2884" formatCode="General">
                  <c:v>5.7532100000000003E-2</c:v>
                </c:pt>
                <c:pt idx="2885" formatCode="General">
                  <c:v>5.36458E-2</c:v>
                </c:pt>
                <c:pt idx="2886" formatCode="General">
                  <c:v>4.9785900000000001E-2</c:v>
                </c:pt>
                <c:pt idx="2887" formatCode="General">
                  <c:v>4.5958899999999997E-2</c:v>
                </c:pt>
                <c:pt idx="2888" formatCode="General">
                  <c:v>4.21693E-2</c:v>
                </c:pt>
                <c:pt idx="2889" formatCode="General">
                  <c:v>3.8417E-2</c:v>
                </c:pt>
                <c:pt idx="2890" formatCode="General">
                  <c:v>3.4699000000000001E-2</c:v>
                </c:pt>
                <c:pt idx="2891" formatCode="General">
                  <c:v>3.1013499999999999E-2</c:v>
                </c:pt>
                <c:pt idx="2892" formatCode="General">
                  <c:v>2.73615E-2</c:v>
                </c:pt>
                <c:pt idx="2893" formatCode="General">
                  <c:v>2.3747600000000001E-2</c:v>
                </c:pt>
                <c:pt idx="2894" formatCode="General">
                  <c:v>2.01788E-2</c:v>
                </c:pt>
                <c:pt idx="2895" formatCode="General">
                  <c:v>1.66602E-2</c:v>
                </c:pt>
                <c:pt idx="2896" formatCode="General">
                  <c:v>1.319E-2</c:v>
                </c:pt>
                <c:pt idx="2897">
                  <c:v>9.7592600000000005E-3</c:v>
                </c:pt>
                <c:pt idx="2898">
                  <c:v>6.3601600000000001E-3</c:v>
                </c:pt>
                <c:pt idx="2899">
                  <c:v>2.9932800000000001E-3</c:v>
                </c:pt>
                <c:pt idx="2900">
                  <c:v>-3.3430599999999998E-4</c:v>
                </c:pt>
                <c:pt idx="2901">
                  <c:v>-3.61569E-3</c:v>
                </c:pt>
                <c:pt idx="2902">
                  <c:v>-6.8455499999999997E-3</c:v>
                </c:pt>
                <c:pt idx="2903" formatCode="General">
                  <c:v>-1.0016600000000001E-2</c:v>
                </c:pt>
                <c:pt idx="2904" formatCode="General">
                  <c:v>-1.31194E-2</c:v>
                </c:pt>
                <c:pt idx="2905" formatCode="General">
                  <c:v>-1.6146600000000001E-2</c:v>
                </c:pt>
                <c:pt idx="2906" formatCode="General">
                  <c:v>-1.90958E-2</c:v>
                </c:pt>
                <c:pt idx="2907" formatCode="General">
                  <c:v>-2.19671E-2</c:v>
                </c:pt>
                <c:pt idx="2908" formatCode="General">
                  <c:v>-2.47631E-2</c:v>
                </c:pt>
                <c:pt idx="2909" formatCode="General">
                  <c:v>-2.74871E-2</c:v>
                </c:pt>
                <c:pt idx="2910" formatCode="General">
                  <c:v>-3.01383E-2</c:v>
                </c:pt>
                <c:pt idx="2911" formatCode="General">
                  <c:v>-3.27053E-2</c:v>
                </c:pt>
                <c:pt idx="2912" formatCode="General">
                  <c:v>-3.5170399999999997E-2</c:v>
                </c:pt>
                <c:pt idx="2913" formatCode="General">
                  <c:v>-3.7518999999999997E-2</c:v>
                </c:pt>
                <c:pt idx="2914" formatCode="General">
                  <c:v>-3.9746200000000002E-2</c:v>
                </c:pt>
                <c:pt idx="2915" formatCode="General">
                  <c:v>-4.1854200000000001E-2</c:v>
                </c:pt>
                <c:pt idx="2916" formatCode="General">
                  <c:v>-4.3847499999999998E-2</c:v>
                </c:pt>
                <c:pt idx="2917" formatCode="General">
                  <c:v>-4.5730199999999999E-2</c:v>
                </c:pt>
                <c:pt idx="2918" formatCode="General">
                  <c:v>-4.7504299999999999E-2</c:v>
                </c:pt>
                <c:pt idx="2919" formatCode="General">
                  <c:v>-4.9168999999999997E-2</c:v>
                </c:pt>
                <c:pt idx="2920" formatCode="General">
                  <c:v>-5.0723499999999998E-2</c:v>
                </c:pt>
                <c:pt idx="2921" formatCode="General">
                  <c:v>-5.2169800000000002E-2</c:v>
                </c:pt>
                <c:pt idx="2922" formatCode="General">
                  <c:v>-5.3512700000000003E-2</c:v>
                </c:pt>
                <c:pt idx="2923" formatCode="General">
                  <c:v>-5.4757199999999999E-2</c:v>
                </c:pt>
                <c:pt idx="2924" formatCode="General">
                  <c:v>-5.5908699999999999E-2</c:v>
                </c:pt>
                <c:pt idx="2925" formatCode="General">
                  <c:v>-5.6974900000000002E-2</c:v>
                </c:pt>
                <c:pt idx="2926" formatCode="General">
                  <c:v>-5.7964599999999998E-2</c:v>
                </c:pt>
                <c:pt idx="2927" formatCode="General">
                  <c:v>-5.88821E-2</c:v>
                </c:pt>
                <c:pt idx="2928" formatCode="General">
                  <c:v>-5.9722499999999998E-2</c:v>
                </c:pt>
                <c:pt idx="2929" formatCode="General">
                  <c:v>-6.0474800000000002E-2</c:v>
                </c:pt>
                <c:pt idx="2930" formatCode="General">
                  <c:v>-6.1128599999999998E-2</c:v>
                </c:pt>
                <c:pt idx="2931" formatCode="General">
                  <c:v>-6.1678299999999998E-2</c:v>
                </c:pt>
                <c:pt idx="2932" formatCode="General">
                  <c:v>-6.2120799999999997E-2</c:v>
                </c:pt>
                <c:pt idx="2933" formatCode="General">
                  <c:v>-6.2452899999999999E-2</c:v>
                </c:pt>
                <c:pt idx="2934" formatCode="General">
                  <c:v>-6.2671000000000004E-2</c:v>
                </c:pt>
                <c:pt idx="2935" formatCode="General">
                  <c:v>-6.2773099999999998E-2</c:v>
                </c:pt>
                <c:pt idx="2936" formatCode="General">
                  <c:v>-6.2759999999999996E-2</c:v>
                </c:pt>
                <c:pt idx="2937" formatCode="General">
                  <c:v>-6.2635200000000002E-2</c:v>
                </c:pt>
                <c:pt idx="2938" formatCode="General">
                  <c:v>-6.2402399999999997E-2</c:v>
                </c:pt>
                <c:pt idx="2939" formatCode="General">
                  <c:v>-6.2062300000000001E-2</c:v>
                </c:pt>
                <c:pt idx="2940" formatCode="General">
                  <c:v>-6.1611899999999997E-2</c:v>
                </c:pt>
                <c:pt idx="2941" formatCode="General">
                  <c:v>-6.1050500000000001E-2</c:v>
                </c:pt>
                <c:pt idx="2942" formatCode="General">
                  <c:v>-6.0385800000000003E-2</c:v>
                </c:pt>
                <c:pt idx="2943" formatCode="General">
                  <c:v>-5.9630099999999998E-2</c:v>
                </c:pt>
                <c:pt idx="2944" formatCode="General">
                  <c:v>-5.8792700000000003E-2</c:v>
                </c:pt>
                <c:pt idx="2945" formatCode="General">
                  <c:v>-5.7877199999999997E-2</c:v>
                </c:pt>
                <c:pt idx="2946" formatCode="General">
                  <c:v>-5.6887300000000002E-2</c:v>
                </c:pt>
                <c:pt idx="2947" formatCode="General">
                  <c:v>-5.5828999999999997E-2</c:v>
                </c:pt>
                <c:pt idx="2948" formatCode="General">
                  <c:v>-5.4704000000000003E-2</c:v>
                </c:pt>
                <c:pt idx="2949" formatCode="General">
                  <c:v>-5.35056E-2</c:v>
                </c:pt>
                <c:pt idx="2950" formatCode="General">
                  <c:v>-5.2222400000000002E-2</c:v>
                </c:pt>
                <c:pt idx="2951" formatCode="General">
                  <c:v>-5.08447E-2</c:v>
                </c:pt>
                <c:pt idx="2952" formatCode="General">
                  <c:v>-4.9367800000000003E-2</c:v>
                </c:pt>
                <c:pt idx="2953" formatCode="General">
                  <c:v>-4.7789999999999999E-2</c:v>
                </c:pt>
                <c:pt idx="2954" formatCode="General">
                  <c:v>-4.6109999999999998E-2</c:v>
                </c:pt>
                <c:pt idx="2955" formatCode="General">
                  <c:v>-4.4326699999999997E-2</c:v>
                </c:pt>
                <c:pt idx="2956" formatCode="General">
                  <c:v>-4.24444E-2</c:v>
                </c:pt>
                <c:pt idx="2957" formatCode="General">
                  <c:v>-4.0475299999999999E-2</c:v>
                </c:pt>
                <c:pt idx="2958" formatCode="General">
                  <c:v>-3.8433700000000001E-2</c:v>
                </c:pt>
                <c:pt idx="2959" formatCode="General">
                  <c:v>-3.6325900000000001E-2</c:v>
                </c:pt>
                <c:pt idx="2960" formatCode="General">
                  <c:v>-3.41505E-2</c:v>
                </c:pt>
                <c:pt idx="2961" formatCode="General">
                  <c:v>-3.1908899999999997E-2</c:v>
                </c:pt>
                <c:pt idx="2962" formatCode="General">
                  <c:v>-2.9610899999999999E-2</c:v>
                </c:pt>
                <c:pt idx="2963" formatCode="General">
                  <c:v>-2.7267400000000001E-2</c:v>
                </c:pt>
                <c:pt idx="2964" formatCode="General">
                  <c:v>-2.4883300000000001E-2</c:v>
                </c:pt>
                <c:pt idx="2965" formatCode="General">
                  <c:v>-2.2460299999999999E-2</c:v>
                </c:pt>
                <c:pt idx="2966" formatCode="General">
                  <c:v>-2.0003400000000001E-2</c:v>
                </c:pt>
                <c:pt idx="2967" formatCode="General">
                  <c:v>-1.7519300000000002E-2</c:v>
                </c:pt>
                <c:pt idx="2968" formatCode="General">
                  <c:v>-1.5011699999999999E-2</c:v>
                </c:pt>
                <c:pt idx="2969" formatCode="General">
                  <c:v>-1.24796E-2</c:v>
                </c:pt>
                <c:pt idx="2970">
                  <c:v>-9.9171399999999996E-3</c:v>
                </c:pt>
                <c:pt idx="2971">
                  <c:v>-7.31038E-3</c:v>
                </c:pt>
                <c:pt idx="2972">
                  <c:v>-4.6389600000000001E-3</c:v>
                </c:pt>
                <c:pt idx="2973">
                  <c:v>-1.8849699999999999E-3</c:v>
                </c:pt>
                <c:pt idx="2974">
                  <c:v>9.5861099999999995E-4</c:v>
                </c:pt>
                <c:pt idx="2975">
                  <c:v>3.8878200000000002E-3</c:v>
                </c:pt>
                <c:pt idx="2976">
                  <c:v>6.8937900000000003E-3</c:v>
                </c:pt>
                <c:pt idx="2977">
                  <c:v>9.9684300000000003E-3</c:v>
                </c:pt>
                <c:pt idx="2978" formatCode="General">
                  <c:v>1.3106E-2</c:v>
                </c:pt>
                <c:pt idx="2979" formatCode="General">
                  <c:v>1.63009E-2</c:v>
                </c:pt>
                <c:pt idx="2980" formatCode="General">
                  <c:v>1.9545900000000001E-2</c:v>
                </c:pt>
                <c:pt idx="2981" formatCode="General">
                  <c:v>2.2833099999999999E-2</c:v>
                </c:pt>
                <c:pt idx="2982" formatCode="General">
                  <c:v>2.6156800000000001E-2</c:v>
                </c:pt>
                <c:pt idx="2983" formatCode="General">
                  <c:v>2.9512199999999999E-2</c:v>
                </c:pt>
                <c:pt idx="2984" formatCode="General">
                  <c:v>3.2892900000000003E-2</c:v>
                </c:pt>
                <c:pt idx="2985" formatCode="General">
                  <c:v>3.6293400000000003E-2</c:v>
                </c:pt>
                <c:pt idx="2986" formatCode="General">
                  <c:v>3.9715E-2</c:v>
                </c:pt>
                <c:pt idx="2987" formatCode="General">
                  <c:v>4.3162699999999998E-2</c:v>
                </c:pt>
                <c:pt idx="2988" formatCode="General">
                  <c:v>4.6637100000000001E-2</c:v>
                </c:pt>
                <c:pt idx="2989" formatCode="General">
                  <c:v>5.0134100000000001E-2</c:v>
                </c:pt>
                <c:pt idx="2990" formatCode="General">
                  <c:v>5.3653300000000001E-2</c:v>
                </c:pt>
                <c:pt idx="2991" formatCode="General">
                  <c:v>5.7200800000000003E-2</c:v>
                </c:pt>
                <c:pt idx="2992" formatCode="General">
                  <c:v>6.0780599999999997E-2</c:v>
                </c:pt>
                <c:pt idx="2993" formatCode="General">
                  <c:v>6.4385899999999996E-2</c:v>
                </c:pt>
                <c:pt idx="2994" formatCode="General">
                  <c:v>6.8002099999999996E-2</c:v>
                </c:pt>
                <c:pt idx="2995" formatCode="General">
                  <c:v>7.1613899999999994E-2</c:v>
                </c:pt>
                <c:pt idx="2996" formatCode="General">
                  <c:v>7.5211E-2</c:v>
                </c:pt>
                <c:pt idx="2997" formatCode="General">
                  <c:v>7.8790899999999997E-2</c:v>
                </c:pt>
                <c:pt idx="2998" formatCode="General">
                  <c:v>8.23599E-2</c:v>
                </c:pt>
                <c:pt idx="2999" formatCode="General">
                  <c:v>8.5927699999999996E-2</c:v>
                </c:pt>
                <c:pt idx="3000" formatCode="General">
                  <c:v>8.9499700000000001E-2</c:v>
                </c:pt>
                <c:pt idx="3001" formatCode="General">
                  <c:v>9.3075500000000005E-2</c:v>
                </c:pt>
                <c:pt idx="3002" formatCode="General">
                  <c:v>9.66529E-2</c:v>
                </c:pt>
                <c:pt idx="3003" formatCode="General">
                  <c:v>0.10023</c:v>
                </c:pt>
                <c:pt idx="3004" formatCode="General">
                  <c:v>0.10380499999999999</c:v>
                </c:pt>
                <c:pt idx="3005" formatCode="General">
                  <c:v>0.107374</c:v>
                </c:pt>
                <c:pt idx="3006" formatCode="General">
                  <c:v>0.110932</c:v>
                </c:pt>
                <c:pt idx="3007" formatCode="General">
                  <c:v>0.114471</c:v>
                </c:pt>
                <c:pt idx="3008" formatCode="General">
                  <c:v>0.117983</c:v>
                </c:pt>
                <c:pt idx="3009" formatCode="General">
                  <c:v>0.121466</c:v>
                </c:pt>
                <c:pt idx="3010" formatCode="General">
                  <c:v>0.12492</c:v>
                </c:pt>
                <c:pt idx="3011" formatCode="General">
                  <c:v>0.12834300000000001</c:v>
                </c:pt>
                <c:pt idx="3012" formatCode="General">
                  <c:v>0.13173299999999999</c:v>
                </c:pt>
                <c:pt idx="3013" formatCode="General">
                  <c:v>0.13508200000000001</c:v>
                </c:pt>
                <c:pt idx="3014" formatCode="General">
                  <c:v>0.13838700000000001</c:v>
                </c:pt>
                <c:pt idx="3015" formatCode="General">
                  <c:v>0.14164099999999999</c:v>
                </c:pt>
                <c:pt idx="3016" formatCode="General">
                  <c:v>0.14483299999999999</c:v>
                </c:pt>
                <c:pt idx="3017" formatCode="General">
                  <c:v>0.14795800000000001</c:v>
                </c:pt>
                <c:pt idx="3018" formatCode="General">
                  <c:v>0.15101400000000001</c:v>
                </c:pt>
                <c:pt idx="3019" formatCode="General">
                  <c:v>0.154001</c:v>
                </c:pt>
                <c:pt idx="3020" formatCode="General">
                  <c:v>0.15692</c:v>
                </c:pt>
                <c:pt idx="3021" formatCode="General">
                  <c:v>0.15977</c:v>
                </c:pt>
                <c:pt idx="3022" formatCode="General">
                  <c:v>0.162549</c:v>
                </c:pt>
                <c:pt idx="3023" formatCode="General">
                  <c:v>0.16525599999999999</c:v>
                </c:pt>
                <c:pt idx="3024" formatCode="General">
                  <c:v>0.16788900000000001</c:v>
                </c:pt>
                <c:pt idx="3025" formatCode="General">
                  <c:v>0.17044899999999999</c:v>
                </c:pt>
                <c:pt idx="3026" formatCode="General">
                  <c:v>0.172927</c:v>
                </c:pt>
                <c:pt idx="3027" formatCode="General">
                  <c:v>0.17530999999999999</c:v>
                </c:pt>
                <c:pt idx="3028" formatCode="General">
                  <c:v>0.177588</c:v>
                </c:pt>
                <c:pt idx="3029" formatCode="General">
                  <c:v>0.17976300000000001</c:v>
                </c:pt>
                <c:pt idx="3030" formatCode="General">
                  <c:v>0.181842</c:v>
                </c:pt>
                <c:pt idx="3031" formatCode="General">
                  <c:v>0.18382899999999999</c:v>
                </c:pt>
                <c:pt idx="3032" formatCode="General">
                  <c:v>0.18572</c:v>
                </c:pt>
                <c:pt idx="3033" formatCode="General">
                  <c:v>0.18750700000000001</c:v>
                </c:pt>
                <c:pt idx="3034" formatCode="General">
                  <c:v>0.189189</c:v>
                </c:pt>
                <c:pt idx="3035" formatCode="General">
                  <c:v>0.19076100000000001</c:v>
                </c:pt>
                <c:pt idx="3036" formatCode="General">
                  <c:v>0.192223</c:v>
                </c:pt>
                <c:pt idx="3037" formatCode="General">
                  <c:v>0.193575</c:v>
                </c:pt>
                <c:pt idx="3038" formatCode="General">
                  <c:v>0.19481899999999999</c:v>
                </c:pt>
                <c:pt idx="3039" formatCode="General">
                  <c:v>0.19595599999999999</c:v>
                </c:pt>
                <c:pt idx="3040" formatCode="General">
                  <c:v>0.19698599999999999</c:v>
                </c:pt>
                <c:pt idx="3041" formatCode="General">
                  <c:v>0.197905</c:v>
                </c:pt>
                <c:pt idx="3042" formatCode="General">
                  <c:v>0.19871800000000001</c:v>
                </c:pt>
                <c:pt idx="3043" formatCode="General">
                  <c:v>0.199429</c:v>
                </c:pt>
                <c:pt idx="3044" formatCode="General">
                  <c:v>0.20003799999999999</c:v>
                </c:pt>
                <c:pt idx="3045" formatCode="General">
                  <c:v>0.200541</c:v>
                </c:pt>
                <c:pt idx="3046" formatCode="General">
                  <c:v>0.200934</c:v>
                </c:pt>
                <c:pt idx="3047" formatCode="General">
                  <c:v>0.201215</c:v>
                </c:pt>
                <c:pt idx="3048" formatCode="General">
                  <c:v>0.20138600000000001</c:v>
                </c:pt>
                <c:pt idx="3049" formatCode="General">
                  <c:v>0.20144100000000001</c:v>
                </c:pt>
                <c:pt idx="3050" formatCode="General">
                  <c:v>0.201376</c:v>
                </c:pt>
                <c:pt idx="3051" formatCode="General">
                  <c:v>0.201182</c:v>
                </c:pt>
                <c:pt idx="3052" formatCode="General">
                  <c:v>0.20085700000000001</c:v>
                </c:pt>
                <c:pt idx="3053" formatCode="General">
                  <c:v>0.20039999999999999</c:v>
                </c:pt>
                <c:pt idx="3054" formatCode="General">
                  <c:v>0.19981399999999999</c:v>
                </c:pt>
                <c:pt idx="3055" formatCode="General">
                  <c:v>0.19910600000000001</c:v>
                </c:pt>
                <c:pt idx="3056" formatCode="General">
                  <c:v>0.19828299999999999</c:v>
                </c:pt>
                <c:pt idx="3057" formatCode="General">
                  <c:v>0.19734399999999999</c:v>
                </c:pt>
                <c:pt idx="3058" formatCode="General">
                  <c:v>0.19628999999999999</c:v>
                </c:pt>
                <c:pt idx="3059" formatCode="General">
                  <c:v>0.19512399999999999</c:v>
                </c:pt>
                <c:pt idx="3060" formatCode="General">
                  <c:v>0.193852</c:v>
                </c:pt>
                <c:pt idx="3061" formatCode="General">
                  <c:v>0.19247300000000001</c:v>
                </c:pt>
                <c:pt idx="3062" formatCode="General">
                  <c:v>0.19098300000000001</c:v>
                </c:pt>
                <c:pt idx="3063" formatCode="General">
                  <c:v>0.18938199999999999</c:v>
                </c:pt>
                <c:pt idx="3064" formatCode="General">
                  <c:v>0.18767400000000001</c:v>
                </c:pt>
                <c:pt idx="3065" formatCode="General">
                  <c:v>0.185865</c:v>
                </c:pt>
                <c:pt idx="3066" formatCode="General">
                  <c:v>0.18395600000000001</c:v>
                </c:pt>
                <c:pt idx="3067" formatCode="General">
                  <c:v>0.181946</c:v>
                </c:pt>
                <c:pt idx="3068" formatCode="General">
                  <c:v>0.17982799999999999</c:v>
                </c:pt>
                <c:pt idx="3069" formatCode="General">
                  <c:v>0.17759800000000001</c:v>
                </c:pt>
                <c:pt idx="3070" formatCode="General">
                  <c:v>0.175258</c:v>
                </c:pt>
                <c:pt idx="3071" formatCode="General">
                  <c:v>0.172814</c:v>
                </c:pt>
                <c:pt idx="3072" formatCode="General">
                  <c:v>0.17027200000000001</c:v>
                </c:pt>
                <c:pt idx="3073" formatCode="General">
                  <c:v>0.16764100000000001</c:v>
                </c:pt>
                <c:pt idx="3074" formatCode="General">
                  <c:v>0.16492799999999999</c:v>
                </c:pt>
                <c:pt idx="3075" formatCode="General">
                  <c:v>0.16214300000000001</c:v>
                </c:pt>
                <c:pt idx="3076" formatCode="General">
                  <c:v>0.15928700000000001</c:v>
                </c:pt>
                <c:pt idx="3077" formatCode="General">
                  <c:v>0.156361</c:v>
                </c:pt>
                <c:pt idx="3078" formatCode="General">
                  <c:v>0.153367</c:v>
                </c:pt>
                <c:pt idx="3079" formatCode="General">
                  <c:v>0.150311</c:v>
                </c:pt>
                <c:pt idx="3080" formatCode="General">
                  <c:v>0.14719599999999999</c:v>
                </c:pt>
                <c:pt idx="3081" formatCode="General">
                  <c:v>0.14402100000000001</c:v>
                </c:pt>
                <c:pt idx="3082" formatCode="General">
                  <c:v>0.14078199999999999</c:v>
                </c:pt>
                <c:pt idx="3083" formatCode="General">
                  <c:v>0.13747500000000001</c:v>
                </c:pt>
                <c:pt idx="3084" formatCode="General">
                  <c:v>0.134099</c:v>
                </c:pt>
                <c:pt idx="3085" formatCode="General">
                  <c:v>0.13065599999999999</c:v>
                </c:pt>
                <c:pt idx="3086" formatCode="General">
                  <c:v>0.12715499999999999</c:v>
                </c:pt>
                <c:pt idx="3087" formatCode="General">
                  <c:v>0.12360599999999999</c:v>
                </c:pt>
                <c:pt idx="3088" formatCode="General">
                  <c:v>0.120014</c:v>
                </c:pt>
                <c:pt idx="3089" formatCode="General">
                  <c:v>0.11638</c:v>
                </c:pt>
                <c:pt idx="3090" formatCode="General">
                  <c:v>0.112703</c:v>
                </c:pt>
                <c:pt idx="3091" formatCode="General">
                  <c:v>0.108986</c:v>
                </c:pt>
                <c:pt idx="3092" formatCode="General">
                  <c:v>0.105242</c:v>
                </c:pt>
                <c:pt idx="3093" formatCode="General">
                  <c:v>0.10148</c:v>
                </c:pt>
                <c:pt idx="3094" formatCode="General">
                  <c:v>9.7704200000000005E-2</c:v>
                </c:pt>
                <c:pt idx="3095" formatCode="General">
                  <c:v>9.3917899999999999E-2</c:v>
                </c:pt>
                <c:pt idx="3096" formatCode="General">
                  <c:v>9.0123700000000001E-2</c:v>
                </c:pt>
                <c:pt idx="3097" formatCode="General">
                  <c:v>8.6323800000000006E-2</c:v>
                </c:pt>
                <c:pt idx="3098" formatCode="General">
                  <c:v>8.2518599999999998E-2</c:v>
                </c:pt>
                <c:pt idx="3099" formatCode="General">
                  <c:v>7.8708100000000003E-2</c:v>
                </c:pt>
                <c:pt idx="3100" formatCode="General">
                  <c:v>7.4893399999999999E-2</c:v>
                </c:pt>
                <c:pt idx="3101" formatCode="General">
                  <c:v>7.1075100000000002E-2</c:v>
                </c:pt>
                <c:pt idx="3102" formatCode="General">
                  <c:v>6.7253099999999996E-2</c:v>
                </c:pt>
                <c:pt idx="3103" formatCode="General">
                  <c:v>6.3425200000000001E-2</c:v>
                </c:pt>
                <c:pt idx="3104" formatCode="General">
                  <c:v>5.9587500000000002E-2</c:v>
                </c:pt>
                <c:pt idx="3105" formatCode="General">
                  <c:v>5.5735399999999997E-2</c:v>
                </c:pt>
                <c:pt idx="3106" formatCode="General">
                  <c:v>5.1867900000000002E-2</c:v>
                </c:pt>
                <c:pt idx="3107" formatCode="General">
                  <c:v>4.7990400000000003E-2</c:v>
                </c:pt>
                <c:pt idx="3108" formatCode="General">
                  <c:v>4.4109099999999998E-2</c:v>
                </c:pt>
                <c:pt idx="3109" formatCode="General">
                  <c:v>4.0223200000000001E-2</c:v>
                </c:pt>
                <c:pt idx="3110" formatCode="General">
                  <c:v>3.6326600000000001E-2</c:v>
                </c:pt>
                <c:pt idx="3111" formatCode="General">
                  <c:v>3.24172E-2</c:v>
                </c:pt>
                <c:pt idx="3112" formatCode="General">
                  <c:v>2.85007E-2</c:v>
                </c:pt>
                <c:pt idx="3113" formatCode="General">
                  <c:v>2.45826E-2</c:v>
                </c:pt>
                <c:pt idx="3114" formatCode="General">
                  <c:v>2.0662199999999999E-2</c:v>
                </c:pt>
                <c:pt idx="3115" formatCode="General">
                  <c:v>1.6734599999999999E-2</c:v>
                </c:pt>
                <c:pt idx="3116" formatCode="General">
                  <c:v>1.2797899999999999E-2</c:v>
                </c:pt>
                <c:pt idx="3117">
                  <c:v>8.8564500000000001E-3</c:v>
                </c:pt>
                <c:pt idx="3118">
                  <c:v>4.9209600000000003E-3</c:v>
                </c:pt>
                <c:pt idx="3119">
                  <c:v>1.0058999999999999E-3</c:v>
                </c:pt>
                <c:pt idx="3120">
                  <c:v>-2.8738000000000001E-3</c:v>
                </c:pt>
                <c:pt idx="3121">
                  <c:v>-6.7063000000000001E-3</c:v>
                </c:pt>
                <c:pt idx="3122" formatCode="General">
                  <c:v>-1.0484200000000001E-2</c:v>
                </c:pt>
                <c:pt idx="3123" formatCode="General">
                  <c:v>-1.4203800000000001E-2</c:v>
                </c:pt>
                <c:pt idx="3124" formatCode="General">
                  <c:v>-1.78648E-2</c:v>
                </c:pt>
                <c:pt idx="3125" formatCode="General">
                  <c:v>-2.1469599999999998E-2</c:v>
                </c:pt>
                <c:pt idx="3126" formatCode="General">
                  <c:v>-2.50213E-2</c:v>
                </c:pt>
                <c:pt idx="3127" formatCode="General">
                  <c:v>-2.8521700000000001E-2</c:v>
                </c:pt>
                <c:pt idx="3128" formatCode="General">
                  <c:v>-3.19703E-2</c:v>
                </c:pt>
                <c:pt idx="3129" formatCode="General">
                  <c:v>-3.5364600000000003E-2</c:v>
                </c:pt>
                <c:pt idx="3130" formatCode="General">
                  <c:v>-3.8701600000000003E-2</c:v>
                </c:pt>
                <c:pt idx="3131" formatCode="General">
                  <c:v>-4.19789E-2</c:v>
                </c:pt>
                <c:pt idx="3132" formatCode="General">
                  <c:v>-4.5196699999999999E-2</c:v>
                </c:pt>
                <c:pt idx="3133" formatCode="General">
                  <c:v>-4.8356200000000002E-2</c:v>
                </c:pt>
                <c:pt idx="3134" formatCode="General">
                  <c:v>-5.1457799999999998E-2</c:v>
                </c:pt>
                <c:pt idx="3135" formatCode="General">
                  <c:v>-5.44983E-2</c:v>
                </c:pt>
                <c:pt idx="3136" formatCode="General">
                  <c:v>-5.7469899999999997E-2</c:v>
                </c:pt>
                <c:pt idx="3137" formatCode="General">
                  <c:v>-6.0361199999999997E-2</c:v>
                </c:pt>
                <c:pt idx="3138" formatCode="General">
                  <c:v>-6.3161599999999998E-2</c:v>
                </c:pt>
                <c:pt idx="3139" formatCode="General">
                  <c:v>-6.5867499999999995E-2</c:v>
                </c:pt>
                <c:pt idx="3140" formatCode="General">
                  <c:v>-6.84839E-2</c:v>
                </c:pt>
                <c:pt idx="3141" formatCode="General">
                  <c:v>-7.1016999999999997E-2</c:v>
                </c:pt>
                <c:pt idx="3142" formatCode="General">
                  <c:v>-7.3466900000000002E-2</c:v>
                </c:pt>
                <c:pt idx="3143" formatCode="General">
                  <c:v>-7.5827199999999997E-2</c:v>
                </c:pt>
                <c:pt idx="3144" formatCode="General">
                  <c:v>-7.8090699999999999E-2</c:v>
                </c:pt>
                <c:pt idx="3145" formatCode="General">
                  <c:v>-8.0252699999999996E-2</c:v>
                </c:pt>
                <c:pt idx="3146" formatCode="General">
                  <c:v>-8.23102E-2</c:v>
                </c:pt>
                <c:pt idx="3147" formatCode="General">
                  <c:v>-8.4260699999999994E-2</c:v>
                </c:pt>
                <c:pt idx="3148" formatCode="General">
                  <c:v>-8.6102499999999998E-2</c:v>
                </c:pt>
                <c:pt idx="3149" formatCode="General">
                  <c:v>-8.7834300000000004E-2</c:v>
                </c:pt>
                <c:pt idx="3150" formatCode="General">
                  <c:v>-8.9454000000000006E-2</c:v>
                </c:pt>
                <c:pt idx="3151" formatCode="General">
                  <c:v>-9.0959200000000004E-2</c:v>
                </c:pt>
                <c:pt idx="3152" formatCode="General">
                  <c:v>-9.2348799999999995E-2</c:v>
                </c:pt>
                <c:pt idx="3153" formatCode="General">
                  <c:v>-9.3624200000000005E-2</c:v>
                </c:pt>
                <c:pt idx="3154" formatCode="General">
                  <c:v>-9.4786599999999999E-2</c:v>
                </c:pt>
                <c:pt idx="3155" formatCode="General">
                  <c:v>-9.5833799999999997E-2</c:v>
                </c:pt>
                <c:pt idx="3156" formatCode="General">
                  <c:v>-9.6760299999999994E-2</c:v>
                </c:pt>
                <c:pt idx="3157" formatCode="General">
                  <c:v>-9.7562300000000005E-2</c:v>
                </c:pt>
                <c:pt idx="3158" formatCode="General">
                  <c:v>-9.8241899999999993E-2</c:v>
                </c:pt>
                <c:pt idx="3159" formatCode="General">
                  <c:v>-9.8803299999999997E-2</c:v>
                </c:pt>
                <c:pt idx="3160" formatCode="General">
                  <c:v>-9.9246399999999999E-2</c:v>
                </c:pt>
                <c:pt idx="3161" formatCode="General">
                  <c:v>-9.9565899999999999E-2</c:v>
                </c:pt>
                <c:pt idx="3162" formatCode="General">
                  <c:v>-9.9757200000000004E-2</c:v>
                </c:pt>
                <c:pt idx="3163" formatCode="General">
                  <c:v>-9.9820500000000006E-2</c:v>
                </c:pt>
                <c:pt idx="3164" formatCode="General">
                  <c:v>-9.9758799999999995E-2</c:v>
                </c:pt>
                <c:pt idx="3165" formatCode="General">
                  <c:v>-9.9574899999999994E-2</c:v>
                </c:pt>
                <c:pt idx="3166" formatCode="General">
                  <c:v>-9.9270600000000001E-2</c:v>
                </c:pt>
                <c:pt idx="3167" formatCode="General">
                  <c:v>-9.8849500000000007E-2</c:v>
                </c:pt>
                <c:pt idx="3168" formatCode="General">
                  <c:v>-9.8316100000000003E-2</c:v>
                </c:pt>
                <c:pt idx="3169" formatCode="General">
                  <c:v>-9.7672200000000001E-2</c:v>
                </c:pt>
                <c:pt idx="3170" formatCode="General">
                  <c:v>-9.6914899999999998E-2</c:v>
                </c:pt>
                <c:pt idx="3171" formatCode="General">
                  <c:v>-9.6041299999999996E-2</c:v>
                </c:pt>
                <c:pt idx="3172" formatCode="General">
                  <c:v>-9.5051999999999998E-2</c:v>
                </c:pt>
                <c:pt idx="3173" formatCode="General">
                  <c:v>-9.3950900000000004E-2</c:v>
                </c:pt>
                <c:pt idx="3174" formatCode="General">
                  <c:v>-9.2740900000000001E-2</c:v>
                </c:pt>
                <c:pt idx="3175" formatCode="General">
                  <c:v>-9.1422799999999999E-2</c:v>
                </c:pt>
                <c:pt idx="3176" formatCode="General">
                  <c:v>-8.99953E-2</c:v>
                </c:pt>
                <c:pt idx="3177" formatCode="General">
                  <c:v>-8.8455900000000004E-2</c:v>
                </c:pt>
                <c:pt idx="3178" formatCode="General">
                  <c:v>-8.6803699999999998E-2</c:v>
                </c:pt>
                <c:pt idx="3179" formatCode="General">
                  <c:v>-8.5041599999999995E-2</c:v>
                </c:pt>
                <c:pt idx="3180" formatCode="General">
                  <c:v>-8.3176399999999998E-2</c:v>
                </c:pt>
                <c:pt idx="3181" formatCode="General">
                  <c:v>-8.1213999999999995E-2</c:v>
                </c:pt>
                <c:pt idx="3182" formatCode="General">
                  <c:v>-7.9156099999999993E-2</c:v>
                </c:pt>
                <c:pt idx="3183" formatCode="General">
                  <c:v>-7.7002100000000004E-2</c:v>
                </c:pt>
                <c:pt idx="3184" formatCode="General">
                  <c:v>-7.4752399999999997E-2</c:v>
                </c:pt>
                <c:pt idx="3185" formatCode="General">
                  <c:v>-7.2408399999999998E-2</c:v>
                </c:pt>
                <c:pt idx="3186" formatCode="General">
                  <c:v>-6.9968799999999998E-2</c:v>
                </c:pt>
                <c:pt idx="3187" formatCode="General">
                  <c:v>-6.7430699999999996E-2</c:v>
                </c:pt>
                <c:pt idx="3188" formatCode="General">
                  <c:v>-6.4793199999999995E-2</c:v>
                </c:pt>
                <c:pt idx="3189" formatCode="General">
                  <c:v>-6.2059400000000001E-2</c:v>
                </c:pt>
                <c:pt idx="3190" formatCode="General">
                  <c:v>-5.9235500000000003E-2</c:v>
                </c:pt>
                <c:pt idx="3191" formatCode="General">
                  <c:v>-5.63279E-2</c:v>
                </c:pt>
                <c:pt idx="3192" formatCode="General">
                  <c:v>-5.3340699999999998E-2</c:v>
                </c:pt>
                <c:pt idx="3193" formatCode="General">
                  <c:v>-5.0275300000000002E-2</c:v>
                </c:pt>
                <c:pt idx="3194" formatCode="General">
                  <c:v>-4.7130900000000003E-2</c:v>
                </c:pt>
                <c:pt idx="3195" formatCode="General">
                  <c:v>-4.3907599999999998E-2</c:v>
                </c:pt>
                <c:pt idx="3196" formatCode="General">
                  <c:v>-4.0608100000000001E-2</c:v>
                </c:pt>
                <c:pt idx="3197" formatCode="General">
                  <c:v>-3.7237199999999998E-2</c:v>
                </c:pt>
                <c:pt idx="3198" formatCode="General">
                  <c:v>-3.3799599999999999E-2</c:v>
                </c:pt>
                <c:pt idx="3199" formatCode="General">
                  <c:v>-3.0297399999999999E-2</c:v>
                </c:pt>
                <c:pt idx="3200" formatCode="General">
                  <c:v>-2.673E-2</c:v>
                </c:pt>
                <c:pt idx="3201" formatCode="General">
                  <c:v>-2.30951E-2</c:v>
                </c:pt>
                <c:pt idx="3202" formatCode="General">
                  <c:v>-1.93919E-2</c:v>
                </c:pt>
                <c:pt idx="3203" formatCode="General">
                  <c:v>-1.56227E-2</c:v>
                </c:pt>
                <c:pt idx="3204" formatCode="General">
                  <c:v>-1.17918E-2</c:v>
                </c:pt>
                <c:pt idx="3205">
                  <c:v>-7.9034399999999994E-3</c:v>
                </c:pt>
                <c:pt idx="3206">
                  <c:v>-3.96043E-3</c:v>
                </c:pt>
                <c:pt idx="3207">
                  <c:v>3.2883399999999998E-5</c:v>
                </c:pt>
                <c:pt idx="3208">
                  <c:v>4.0691800000000004E-3</c:v>
                </c:pt>
                <c:pt idx="3209">
                  <c:v>8.1408299999999999E-3</c:v>
                </c:pt>
                <c:pt idx="3210" formatCode="General">
                  <c:v>1.2243800000000001E-2</c:v>
                </c:pt>
                <c:pt idx="3211" formatCode="General">
                  <c:v>1.6377300000000001E-2</c:v>
                </c:pt>
                <c:pt idx="3212" formatCode="General">
                  <c:v>2.05404E-2</c:v>
                </c:pt>
                <c:pt idx="3213" formatCode="General">
                  <c:v>2.47309E-2</c:v>
                </c:pt>
                <c:pt idx="3214" formatCode="General">
                  <c:v>2.8946400000000001E-2</c:v>
                </c:pt>
                <c:pt idx="3215" formatCode="General">
                  <c:v>3.3185300000000001E-2</c:v>
                </c:pt>
                <c:pt idx="3216" formatCode="General">
                  <c:v>3.7445199999999998E-2</c:v>
                </c:pt>
                <c:pt idx="3217" formatCode="General">
                  <c:v>4.1722700000000001E-2</c:v>
                </c:pt>
                <c:pt idx="3218" formatCode="General">
                  <c:v>4.6014600000000003E-2</c:v>
                </c:pt>
                <c:pt idx="3219" formatCode="General">
                  <c:v>5.0317500000000001E-2</c:v>
                </c:pt>
                <c:pt idx="3220" formatCode="General">
                  <c:v>5.4625600000000003E-2</c:v>
                </c:pt>
                <c:pt idx="3221" formatCode="General">
                  <c:v>5.8930900000000001E-2</c:v>
                </c:pt>
                <c:pt idx="3222" formatCode="General">
                  <c:v>6.3225900000000002E-2</c:v>
                </c:pt>
                <c:pt idx="3223" formatCode="General">
                  <c:v>6.7504700000000001E-2</c:v>
                </c:pt>
                <c:pt idx="3224" formatCode="General">
                  <c:v>7.1762699999999999E-2</c:v>
                </c:pt>
                <c:pt idx="3225" formatCode="General">
                  <c:v>7.5995499999999994E-2</c:v>
                </c:pt>
                <c:pt idx="3226" formatCode="General">
                  <c:v>8.0199599999999996E-2</c:v>
                </c:pt>
                <c:pt idx="3227" formatCode="General">
                  <c:v>8.4372699999999995E-2</c:v>
                </c:pt>
                <c:pt idx="3228" formatCode="General">
                  <c:v>8.8512300000000002E-2</c:v>
                </c:pt>
                <c:pt idx="3229" formatCode="General">
                  <c:v>9.2615500000000003E-2</c:v>
                </c:pt>
                <c:pt idx="3230" formatCode="General">
                  <c:v>9.6678399999999998E-2</c:v>
                </c:pt>
                <c:pt idx="3231" formatCode="General">
                  <c:v>0.10069500000000001</c:v>
                </c:pt>
                <c:pt idx="3232" formatCode="General">
                  <c:v>0.104659</c:v>
                </c:pt>
                <c:pt idx="3233" formatCode="General">
                  <c:v>0.108561</c:v>
                </c:pt>
                <c:pt idx="3234" formatCode="General">
                  <c:v>0.11239399999999999</c:v>
                </c:pt>
                <c:pt idx="3235" formatCode="General">
                  <c:v>0.11615499999999999</c:v>
                </c:pt>
                <c:pt idx="3236" formatCode="General">
                  <c:v>0.11984300000000001</c:v>
                </c:pt>
                <c:pt idx="3237" formatCode="General">
                  <c:v>0.123456</c:v>
                </c:pt>
                <c:pt idx="3238" formatCode="General">
                  <c:v>0.12699199999999999</c:v>
                </c:pt>
                <c:pt idx="3239" formatCode="General">
                  <c:v>0.13044800000000001</c:v>
                </c:pt>
                <c:pt idx="3240" formatCode="General">
                  <c:v>0.133823</c:v>
                </c:pt>
                <c:pt idx="3241" formatCode="General">
                  <c:v>0.13711499999999999</c:v>
                </c:pt>
                <c:pt idx="3242" formatCode="General">
                  <c:v>0.14032</c:v>
                </c:pt>
                <c:pt idx="3243" formatCode="General">
                  <c:v>0.14343700000000001</c:v>
                </c:pt>
                <c:pt idx="3244" formatCode="General">
                  <c:v>0.14646300000000001</c:v>
                </c:pt>
                <c:pt idx="3245" formatCode="General">
                  <c:v>0.149396</c:v>
                </c:pt>
                <c:pt idx="3246" formatCode="General">
                  <c:v>0.15223400000000001</c:v>
                </c:pt>
                <c:pt idx="3247" formatCode="General">
                  <c:v>0.15497</c:v>
                </c:pt>
                <c:pt idx="3248" formatCode="General">
                  <c:v>0.15759899999999999</c:v>
                </c:pt>
                <c:pt idx="3249" formatCode="General">
                  <c:v>0.16012000000000001</c:v>
                </c:pt>
                <c:pt idx="3250" formatCode="General">
                  <c:v>0.16253100000000001</c:v>
                </c:pt>
                <c:pt idx="3251" formatCode="General">
                  <c:v>0.16483</c:v>
                </c:pt>
                <c:pt idx="3252" formatCode="General">
                  <c:v>0.167015</c:v>
                </c:pt>
                <c:pt idx="3253" formatCode="General">
                  <c:v>0.16908100000000001</c:v>
                </c:pt>
                <c:pt idx="3254" formatCode="General">
                  <c:v>0.17102600000000001</c:v>
                </c:pt>
                <c:pt idx="3255" formatCode="General">
                  <c:v>0.172848</c:v>
                </c:pt>
                <c:pt idx="3256" formatCode="General">
                  <c:v>0.174544</c:v>
                </c:pt>
                <c:pt idx="3257" formatCode="General">
                  <c:v>0.17611199999999999</c:v>
                </c:pt>
                <c:pt idx="3258" formatCode="General">
                  <c:v>0.17755199999999999</c:v>
                </c:pt>
                <c:pt idx="3259" formatCode="General">
                  <c:v>0.178864</c:v>
                </c:pt>
                <c:pt idx="3260" formatCode="General">
                  <c:v>0.18004999999999999</c:v>
                </c:pt>
                <c:pt idx="3261" formatCode="General">
                  <c:v>0.18110599999999999</c:v>
                </c:pt>
                <c:pt idx="3262" formatCode="General">
                  <c:v>0.182029</c:v>
                </c:pt>
                <c:pt idx="3263" formatCode="General">
                  <c:v>0.18281800000000001</c:v>
                </c:pt>
                <c:pt idx="3264" formatCode="General">
                  <c:v>0.18346999999999999</c:v>
                </c:pt>
                <c:pt idx="3265" formatCode="General">
                  <c:v>0.18398700000000001</c:v>
                </c:pt>
                <c:pt idx="3266" formatCode="General">
                  <c:v>0.184367</c:v>
                </c:pt>
                <c:pt idx="3267" formatCode="General">
                  <c:v>0.18461</c:v>
                </c:pt>
                <c:pt idx="3268" formatCode="General">
                  <c:v>0.18471599999999999</c:v>
                </c:pt>
                <c:pt idx="3269" formatCode="General">
                  <c:v>0.18468599999999999</c:v>
                </c:pt>
                <c:pt idx="3270" formatCode="General">
                  <c:v>0.18451699999999999</c:v>
                </c:pt>
                <c:pt idx="3271" formatCode="General">
                  <c:v>0.18420800000000001</c:v>
                </c:pt>
                <c:pt idx="3272" formatCode="General">
                  <c:v>0.183755</c:v>
                </c:pt>
                <c:pt idx="3273" formatCode="General">
                  <c:v>0.18315999999999999</c:v>
                </c:pt>
                <c:pt idx="3274" formatCode="General">
                  <c:v>0.182424</c:v>
                </c:pt>
                <c:pt idx="3275" formatCode="General">
                  <c:v>0.18155299999999999</c:v>
                </c:pt>
                <c:pt idx="3276" formatCode="General">
                  <c:v>0.18054799999999999</c:v>
                </c:pt>
                <c:pt idx="3277" formatCode="General">
                  <c:v>0.17940900000000001</c:v>
                </c:pt>
                <c:pt idx="3278" formatCode="General">
                  <c:v>0.17813499999999999</c:v>
                </c:pt>
                <c:pt idx="3279" formatCode="General">
                  <c:v>0.17672399999999999</c:v>
                </c:pt>
                <c:pt idx="3280" formatCode="General">
                  <c:v>0.175173</c:v>
                </c:pt>
                <c:pt idx="3281" formatCode="General">
                  <c:v>0.173485</c:v>
                </c:pt>
                <c:pt idx="3282" formatCode="General">
                  <c:v>0.17166300000000001</c:v>
                </c:pt>
                <c:pt idx="3283" formatCode="General">
                  <c:v>0.169709</c:v>
                </c:pt>
                <c:pt idx="3284" formatCode="General">
                  <c:v>0.167627</c:v>
                </c:pt>
                <c:pt idx="3285" formatCode="General">
                  <c:v>0.16541800000000001</c:v>
                </c:pt>
                <c:pt idx="3286" formatCode="General">
                  <c:v>0.163082</c:v>
                </c:pt>
                <c:pt idx="3287" formatCode="General">
                  <c:v>0.16062000000000001</c:v>
                </c:pt>
                <c:pt idx="3288" formatCode="General">
                  <c:v>0.15803200000000001</c:v>
                </c:pt>
                <c:pt idx="3289" formatCode="General">
                  <c:v>0.15532099999999999</c:v>
                </c:pt>
                <c:pt idx="3290" formatCode="General">
                  <c:v>0.15248900000000001</c:v>
                </c:pt>
                <c:pt idx="3291" formatCode="General">
                  <c:v>0.14953900000000001</c:v>
                </c:pt>
                <c:pt idx="3292" formatCode="General">
                  <c:v>0.14647199999999999</c:v>
                </c:pt>
                <c:pt idx="3293" formatCode="General">
                  <c:v>0.143289</c:v>
                </c:pt>
                <c:pt idx="3294" formatCode="General">
                  <c:v>0.13999200000000001</c:v>
                </c:pt>
                <c:pt idx="3295" formatCode="General">
                  <c:v>0.13658200000000001</c:v>
                </c:pt>
                <c:pt idx="3296" formatCode="General">
                  <c:v>0.13306499999999999</c:v>
                </c:pt>
                <c:pt idx="3297" formatCode="General">
                  <c:v>0.129444</c:v>
                </c:pt>
                <c:pt idx="3298" formatCode="General">
                  <c:v>0.125725</c:v>
                </c:pt>
                <c:pt idx="3299" formatCode="General">
                  <c:v>0.12191100000000001</c:v>
                </c:pt>
                <c:pt idx="3300" formatCode="General">
                  <c:v>0.118004</c:v>
                </c:pt>
                <c:pt idx="3301" formatCode="General">
                  <c:v>0.114008</c:v>
                </c:pt>
                <c:pt idx="3302" formatCode="General">
                  <c:v>0.10992399999999999</c:v>
                </c:pt>
                <c:pt idx="3303" formatCode="General">
                  <c:v>0.105756</c:v>
                </c:pt>
                <c:pt idx="3304" formatCode="General">
                  <c:v>0.101506</c:v>
                </c:pt>
                <c:pt idx="3305" formatCode="General">
                  <c:v>9.7177799999999995E-2</c:v>
                </c:pt>
                <c:pt idx="3306" formatCode="General">
                  <c:v>9.2775999999999997E-2</c:v>
                </c:pt>
                <c:pt idx="3307" formatCode="General">
                  <c:v>8.8303400000000004E-2</c:v>
                </c:pt>
                <c:pt idx="3308" formatCode="General">
                  <c:v>8.3762799999999998E-2</c:v>
                </c:pt>
                <c:pt idx="3309" formatCode="General">
                  <c:v>7.9157500000000006E-2</c:v>
                </c:pt>
                <c:pt idx="3310" formatCode="General">
                  <c:v>7.4491199999999994E-2</c:v>
                </c:pt>
                <c:pt idx="3311" formatCode="General">
                  <c:v>6.9768200000000002E-2</c:v>
                </c:pt>
                <c:pt idx="3312" formatCode="General">
                  <c:v>6.4991800000000002E-2</c:v>
                </c:pt>
                <c:pt idx="3313" formatCode="General">
                  <c:v>6.0165799999999998E-2</c:v>
                </c:pt>
                <c:pt idx="3314" formatCode="General">
                  <c:v>5.5293700000000001E-2</c:v>
                </c:pt>
                <c:pt idx="3315" formatCode="General">
                  <c:v>5.0380000000000001E-2</c:v>
                </c:pt>
                <c:pt idx="3316" formatCode="General">
                  <c:v>4.5428999999999997E-2</c:v>
                </c:pt>
                <c:pt idx="3317" formatCode="General">
                  <c:v>4.04447E-2</c:v>
                </c:pt>
                <c:pt idx="3318" formatCode="General">
                  <c:v>3.5430900000000001E-2</c:v>
                </c:pt>
                <c:pt idx="3319" formatCode="General">
                  <c:v>3.0391499999999998E-2</c:v>
                </c:pt>
                <c:pt idx="3320" formatCode="General">
                  <c:v>2.5330600000000002E-2</c:v>
                </c:pt>
                <c:pt idx="3321" formatCode="General">
                  <c:v>2.02524E-2</c:v>
                </c:pt>
                <c:pt idx="3322" formatCode="General">
                  <c:v>1.5161300000000001E-2</c:v>
                </c:pt>
                <c:pt idx="3323" formatCode="General">
                  <c:v>1.00613E-2</c:v>
                </c:pt>
                <c:pt idx="3324">
                  <c:v>4.9560400000000001E-3</c:v>
                </c:pt>
                <c:pt idx="3325">
                  <c:v>-1.5107099999999999E-4</c:v>
                </c:pt>
                <c:pt idx="3326">
                  <c:v>-5.2564899999999999E-3</c:v>
                </c:pt>
                <c:pt idx="3327" formatCode="General">
                  <c:v>-1.03564E-2</c:v>
                </c:pt>
                <c:pt idx="3328" formatCode="General">
                  <c:v>-1.54468E-2</c:v>
                </c:pt>
                <c:pt idx="3329" formatCode="General">
                  <c:v>-2.0523799999999998E-2</c:v>
                </c:pt>
                <c:pt idx="3330" formatCode="General">
                  <c:v>-2.5583700000000001E-2</c:v>
                </c:pt>
                <c:pt idx="3331" formatCode="General">
                  <c:v>-3.0622799999999999E-2</c:v>
                </c:pt>
                <c:pt idx="3332" formatCode="General">
                  <c:v>-3.5637299999999997E-2</c:v>
                </c:pt>
                <c:pt idx="3333" formatCode="General">
                  <c:v>-4.0623399999999997E-2</c:v>
                </c:pt>
              </c:numCache>
            </c:numRef>
          </c:yVal>
          <c:smooth val="1"/>
          <c:extLst>
            <c:ext xmlns:c16="http://schemas.microsoft.com/office/drawing/2014/chart" uri="{C3380CC4-5D6E-409C-BE32-E72D297353CC}">
              <c16:uniqueId val="{00000001-C12D-40EE-B3B6-696719DB9182}"/>
            </c:ext>
          </c:extLst>
        </c:ser>
        <c:dLbls>
          <c:showLegendKey val="0"/>
          <c:showVal val="0"/>
          <c:showCatName val="0"/>
          <c:showSerName val="0"/>
          <c:showPercent val="0"/>
          <c:showBubbleSize val="0"/>
        </c:dLbls>
        <c:axId val="147171968"/>
        <c:axId val="147177856"/>
      </c:scatterChart>
      <c:valAx>
        <c:axId val="147171968"/>
        <c:scaling>
          <c:orientation val="minMax"/>
          <c:max val="5"/>
          <c:min val="1.5"/>
        </c:scaling>
        <c:delete val="0"/>
        <c:axPos val="b"/>
        <c:title>
          <c:tx>
            <c:rich>
              <a:bodyPr/>
              <a:lstStyle/>
              <a:p>
                <a:pPr>
                  <a:defRPr/>
                </a:pPr>
                <a:r>
                  <a:rPr lang="en-US"/>
                  <a:t>time (sec)</a:t>
                </a:r>
              </a:p>
            </c:rich>
          </c:tx>
          <c:overlay val="0"/>
        </c:title>
        <c:numFmt formatCode="General" sourceLinked="1"/>
        <c:majorTickMark val="out"/>
        <c:minorTickMark val="none"/>
        <c:tickLblPos val="nextTo"/>
        <c:crossAx val="147177856"/>
        <c:crossesAt val="-0.30000000000000004"/>
        <c:crossBetween val="midCat"/>
      </c:valAx>
      <c:valAx>
        <c:axId val="147177856"/>
        <c:scaling>
          <c:orientation val="minMax"/>
        </c:scaling>
        <c:delete val="0"/>
        <c:axPos val="l"/>
        <c:majorGridlines/>
        <c:title>
          <c:tx>
            <c:rich>
              <a:bodyPr/>
              <a:lstStyle/>
              <a:p>
                <a:pPr>
                  <a:defRPr/>
                </a:pPr>
                <a:r>
                  <a:rPr lang="en-US"/>
                  <a:t>Midspan Displacement (in)</a:t>
                </a:r>
              </a:p>
            </c:rich>
          </c:tx>
          <c:overlay val="0"/>
        </c:title>
        <c:numFmt formatCode="General" sourceLinked="1"/>
        <c:majorTickMark val="out"/>
        <c:minorTickMark val="none"/>
        <c:tickLblPos val="nextTo"/>
        <c:crossAx val="147171968"/>
        <c:crosses val="autoZero"/>
        <c:crossBetween val="midCat"/>
      </c:valAx>
    </c:plotArea>
    <c:legend>
      <c:legendPos val="b"/>
      <c:layout>
        <c:manualLayout>
          <c:xMode val="edge"/>
          <c:yMode val="edge"/>
          <c:x val="0.31000787401574803"/>
          <c:y val="0.89398381452318465"/>
          <c:w val="0.37998425196850394"/>
          <c:h val="0.10046062992125984"/>
        </c:manualLayout>
      </c:layout>
      <c:overlay val="0"/>
    </c:legend>
    <c:plotVisOnly val="1"/>
    <c:dispBlanksAs val="gap"/>
    <c:showDLblsOverMax val="0"/>
  </c:chart>
  <c:txPr>
    <a:bodyPr/>
    <a:lstStyle/>
    <a:p>
      <a:pPr>
        <a:defRPr b="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640529308836395"/>
          <c:y val="5.9499033681883015E-2"/>
          <c:w val="0.81599759405074368"/>
          <c:h val="0.61713758850883194"/>
        </c:manualLayout>
      </c:layout>
      <c:scatterChart>
        <c:scatterStyle val="smoothMarker"/>
        <c:varyColors val="0"/>
        <c:ser>
          <c:idx val="3"/>
          <c:order val="0"/>
          <c:tx>
            <c:v>FEM - 5 modes</c:v>
          </c:tx>
          <c:spPr>
            <a:ln w="19050">
              <a:solidFill>
                <a:schemeClr val="accent1"/>
              </a:solidFill>
            </a:ln>
          </c:spPr>
          <c:marker>
            <c:symbol val="none"/>
          </c:marker>
          <c:xVal>
            <c:numRef>
              <c:f>'double-span'!$A$9:$A$3342</c:f>
              <c:numCache>
                <c:formatCode>0.00E+00</c:formatCode>
                <c:ptCount val="3334"/>
                <c:pt idx="0" formatCode="General">
                  <c:v>0</c:v>
                </c:pt>
                <c:pt idx="1">
                  <c:v>1.5E-3</c:v>
                </c:pt>
                <c:pt idx="2">
                  <c:v>3.0000000000000001E-3</c:v>
                </c:pt>
                <c:pt idx="3">
                  <c:v>4.4999999999999997E-3</c:v>
                </c:pt>
                <c:pt idx="4">
                  <c:v>6.0000000000000001E-3</c:v>
                </c:pt>
                <c:pt idx="5">
                  <c:v>7.4999999999999997E-3</c:v>
                </c:pt>
                <c:pt idx="6">
                  <c:v>8.9999999999999993E-3</c:v>
                </c:pt>
                <c:pt idx="7" formatCode="General">
                  <c:v>1.0500000000000001E-2</c:v>
                </c:pt>
                <c:pt idx="8" formatCode="General">
                  <c:v>1.2E-2</c:v>
                </c:pt>
                <c:pt idx="9" formatCode="General">
                  <c:v>1.35E-2</c:v>
                </c:pt>
                <c:pt idx="10" formatCode="General">
                  <c:v>1.4999999999999999E-2</c:v>
                </c:pt>
                <c:pt idx="11" formatCode="General">
                  <c:v>1.6500000000000001E-2</c:v>
                </c:pt>
                <c:pt idx="12" formatCode="General">
                  <c:v>1.7999999999999999E-2</c:v>
                </c:pt>
                <c:pt idx="13" formatCode="General">
                  <c:v>1.95E-2</c:v>
                </c:pt>
                <c:pt idx="14" formatCode="General">
                  <c:v>2.1000000000000001E-2</c:v>
                </c:pt>
                <c:pt idx="15" formatCode="General">
                  <c:v>2.2499999999999999E-2</c:v>
                </c:pt>
                <c:pt idx="16" formatCode="General">
                  <c:v>2.4E-2</c:v>
                </c:pt>
                <c:pt idx="17" formatCode="General">
                  <c:v>2.5499999999999998E-2</c:v>
                </c:pt>
                <c:pt idx="18" formatCode="General">
                  <c:v>2.7E-2</c:v>
                </c:pt>
                <c:pt idx="19" formatCode="General">
                  <c:v>2.8500000000000001E-2</c:v>
                </c:pt>
                <c:pt idx="20" formatCode="General">
                  <c:v>0.03</c:v>
                </c:pt>
                <c:pt idx="21" formatCode="General">
                  <c:v>3.15E-2</c:v>
                </c:pt>
                <c:pt idx="22" formatCode="General">
                  <c:v>3.3000000000000002E-2</c:v>
                </c:pt>
                <c:pt idx="23" formatCode="General">
                  <c:v>3.4500000000000003E-2</c:v>
                </c:pt>
                <c:pt idx="24" formatCode="General">
                  <c:v>3.5999999999999997E-2</c:v>
                </c:pt>
                <c:pt idx="25" formatCode="General">
                  <c:v>3.7499999999999999E-2</c:v>
                </c:pt>
                <c:pt idx="26" formatCode="General">
                  <c:v>3.9E-2</c:v>
                </c:pt>
                <c:pt idx="27" formatCode="General">
                  <c:v>4.0500000000000001E-2</c:v>
                </c:pt>
                <c:pt idx="28" formatCode="General">
                  <c:v>4.2000000000000003E-2</c:v>
                </c:pt>
                <c:pt idx="29" formatCode="General">
                  <c:v>4.3499999999999997E-2</c:v>
                </c:pt>
                <c:pt idx="30" formatCode="General">
                  <c:v>4.4999999999999998E-2</c:v>
                </c:pt>
                <c:pt idx="31" formatCode="General">
                  <c:v>4.65E-2</c:v>
                </c:pt>
                <c:pt idx="32" formatCode="General">
                  <c:v>4.8000000000000001E-2</c:v>
                </c:pt>
                <c:pt idx="33" formatCode="General">
                  <c:v>4.9500000000000002E-2</c:v>
                </c:pt>
                <c:pt idx="34" formatCode="General">
                  <c:v>5.0999999999999997E-2</c:v>
                </c:pt>
                <c:pt idx="35" formatCode="General">
                  <c:v>5.2499999999999998E-2</c:v>
                </c:pt>
                <c:pt idx="36" formatCode="General">
                  <c:v>5.3999999999999999E-2</c:v>
                </c:pt>
                <c:pt idx="37" formatCode="General">
                  <c:v>5.5500000000000001E-2</c:v>
                </c:pt>
                <c:pt idx="38" formatCode="General">
                  <c:v>5.7000000000000002E-2</c:v>
                </c:pt>
                <c:pt idx="39" formatCode="General">
                  <c:v>5.8500000000000003E-2</c:v>
                </c:pt>
                <c:pt idx="40" formatCode="General">
                  <c:v>0.06</c:v>
                </c:pt>
                <c:pt idx="41" formatCode="General">
                  <c:v>6.1499999999999999E-2</c:v>
                </c:pt>
                <c:pt idx="42" formatCode="General">
                  <c:v>6.3E-2</c:v>
                </c:pt>
                <c:pt idx="43" formatCode="General">
                  <c:v>6.4500000000000002E-2</c:v>
                </c:pt>
                <c:pt idx="44" formatCode="General">
                  <c:v>6.6000000000000003E-2</c:v>
                </c:pt>
                <c:pt idx="45" formatCode="General">
                  <c:v>6.7500000000000004E-2</c:v>
                </c:pt>
                <c:pt idx="46" formatCode="General">
                  <c:v>6.9000000000000006E-2</c:v>
                </c:pt>
                <c:pt idx="47" formatCode="General">
                  <c:v>7.0499999999999993E-2</c:v>
                </c:pt>
                <c:pt idx="48" formatCode="General">
                  <c:v>7.1999999999999995E-2</c:v>
                </c:pt>
                <c:pt idx="49" formatCode="General">
                  <c:v>7.3499999999999996E-2</c:v>
                </c:pt>
                <c:pt idx="50" formatCode="General">
                  <c:v>7.4999999999999997E-2</c:v>
                </c:pt>
                <c:pt idx="51" formatCode="General">
                  <c:v>7.6499999999999999E-2</c:v>
                </c:pt>
                <c:pt idx="52" formatCode="General">
                  <c:v>7.8E-2</c:v>
                </c:pt>
                <c:pt idx="53" formatCode="General">
                  <c:v>7.9500000000000001E-2</c:v>
                </c:pt>
                <c:pt idx="54" formatCode="General">
                  <c:v>8.1000000000000003E-2</c:v>
                </c:pt>
                <c:pt idx="55" formatCode="General">
                  <c:v>8.2500000000000004E-2</c:v>
                </c:pt>
                <c:pt idx="56" formatCode="General">
                  <c:v>8.4000000000000005E-2</c:v>
                </c:pt>
                <c:pt idx="57" formatCode="General">
                  <c:v>8.5500000000000007E-2</c:v>
                </c:pt>
                <c:pt idx="58" formatCode="General">
                  <c:v>8.6999999999999994E-2</c:v>
                </c:pt>
                <c:pt idx="59" formatCode="General">
                  <c:v>8.8499999999999995E-2</c:v>
                </c:pt>
                <c:pt idx="60" formatCode="General">
                  <c:v>0.09</c:v>
                </c:pt>
                <c:pt idx="61" formatCode="General">
                  <c:v>9.1499999999999998E-2</c:v>
                </c:pt>
                <c:pt idx="62" formatCode="General">
                  <c:v>9.2999999999999999E-2</c:v>
                </c:pt>
                <c:pt idx="63" formatCode="General">
                  <c:v>9.4500000000000001E-2</c:v>
                </c:pt>
                <c:pt idx="64" formatCode="General">
                  <c:v>9.6000000000000002E-2</c:v>
                </c:pt>
                <c:pt idx="65" formatCode="General">
                  <c:v>9.7500000000000003E-2</c:v>
                </c:pt>
                <c:pt idx="66" formatCode="General">
                  <c:v>9.9000000000000005E-2</c:v>
                </c:pt>
                <c:pt idx="67" formatCode="General">
                  <c:v>0.10050000000000001</c:v>
                </c:pt>
                <c:pt idx="68" formatCode="General">
                  <c:v>0.10199999999999999</c:v>
                </c:pt>
                <c:pt idx="69" formatCode="General">
                  <c:v>0.10349999999999999</c:v>
                </c:pt>
                <c:pt idx="70" formatCode="General">
                  <c:v>0.105</c:v>
                </c:pt>
                <c:pt idx="71" formatCode="General">
                  <c:v>0.1065</c:v>
                </c:pt>
                <c:pt idx="72" formatCode="General">
                  <c:v>0.108</c:v>
                </c:pt>
                <c:pt idx="73" formatCode="General">
                  <c:v>0.1095</c:v>
                </c:pt>
                <c:pt idx="74" formatCode="General">
                  <c:v>0.111</c:v>
                </c:pt>
                <c:pt idx="75" formatCode="General">
                  <c:v>0.1125</c:v>
                </c:pt>
                <c:pt idx="76" formatCode="General">
                  <c:v>0.114</c:v>
                </c:pt>
                <c:pt idx="77" formatCode="General">
                  <c:v>0.11550000000000001</c:v>
                </c:pt>
                <c:pt idx="78" formatCode="General">
                  <c:v>0.11700000000000001</c:v>
                </c:pt>
                <c:pt idx="79" formatCode="General">
                  <c:v>0.11849999999999999</c:v>
                </c:pt>
                <c:pt idx="80" formatCode="General">
                  <c:v>0.12</c:v>
                </c:pt>
                <c:pt idx="81" formatCode="General">
                  <c:v>0.1215</c:v>
                </c:pt>
                <c:pt idx="82" formatCode="General">
                  <c:v>0.123</c:v>
                </c:pt>
                <c:pt idx="83" formatCode="General">
                  <c:v>0.1245</c:v>
                </c:pt>
                <c:pt idx="84" formatCode="General">
                  <c:v>0.126</c:v>
                </c:pt>
                <c:pt idx="85" formatCode="General">
                  <c:v>0.1275</c:v>
                </c:pt>
                <c:pt idx="86" formatCode="General">
                  <c:v>0.129</c:v>
                </c:pt>
                <c:pt idx="87" formatCode="General">
                  <c:v>0.1305</c:v>
                </c:pt>
                <c:pt idx="88" formatCode="General">
                  <c:v>0.13200000000000001</c:v>
                </c:pt>
                <c:pt idx="89" formatCode="General">
                  <c:v>0.13350000000000001</c:v>
                </c:pt>
                <c:pt idx="90" formatCode="General">
                  <c:v>0.13500000000000001</c:v>
                </c:pt>
                <c:pt idx="91" formatCode="General">
                  <c:v>0.13650000000000001</c:v>
                </c:pt>
                <c:pt idx="92" formatCode="General">
                  <c:v>0.13800000000000001</c:v>
                </c:pt>
                <c:pt idx="93" formatCode="General">
                  <c:v>0.13950000000000001</c:v>
                </c:pt>
                <c:pt idx="94" formatCode="General">
                  <c:v>0.14099999999999999</c:v>
                </c:pt>
                <c:pt idx="95" formatCode="General">
                  <c:v>0.14249999999999999</c:v>
                </c:pt>
                <c:pt idx="96" formatCode="General">
                  <c:v>0.14399999999999999</c:v>
                </c:pt>
                <c:pt idx="97" formatCode="General">
                  <c:v>0.14549999999999999</c:v>
                </c:pt>
                <c:pt idx="98" formatCode="General">
                  <c:v>0.14699999999999999</c:v>
                </c:pt>
                <c:pt idx="99" formatCode="General">
                  <c:v>0.14849999999999999</c:v>
                </c:pt>
                <c:pt idx="100" formatCode="General">
                  <c:v>0.15</c:v>
                </c:pt>
                <c:pt idx="101" formatCode="General">
                  <c:v>0.1515</c:v>
                </c:pt>
                <c:pt idx="102" formatCode="General">
                  <c:v>0.153</c:v>
                </c:pt>
                <c:pt idx="103" formatCode="General">
                  <c:v>0.1545</c:v>
                </c:pt>
                <c:pt idx="104" formatCode="General">
                  <c:v>0.156</c:v>
                </c:pt>
                <c:pt idx="105" formatCode="General">
                  <c:v>0.1575</c:v>
                </c:pt>
                <c:pt idx="106" formatCode="General">
                  <c:v>0.159</c:v>
                </c:pt>
                <c:pt idx="107" formatCode="General">
                  <c:v>0.1605</c:v>
                </c:pt>
                <c:pt idx="108" formatCode="General">
                  <c:v>0.16200000000000001</c:v>
                </c:pt>
                <c:pt idx="109" formatCode="General">
                  <c:v>0.16350000000000001</c:v>
                </c:pt>
                <c:pt idx="110" formatCode="General">
                  <c:v>0.16500000000000001</c:v>
                </c:pt>
                <c:pt idx="111" formatCode="General">
                  <c:v>0.16650000000000001</c:v>
                </c:pt>
                <c:pt idx="112" formatCode="General">
                  <c:v>0.16800000000000001</c:v>
                </c:pt>
                <c:pt idx="113" formatCode="General">
                  <c:v>0.16950000000000001</c:v>
                </c:pt>
                <c:pt idx="114" formatCode="General">
                  <c:v>0.17100000000000001</c:v>
                </c:pt>
                <c:pt idx="115" formatCode="General">
                  <c:v>0.17249999999999999</c:v>
                </c:pt>
                <c:pt idx="116" formatCode="General">
                  <c:v>0.17399999999999999</c:v>
                </c:pt>
                <c:pt idx="117" formatCode="General">
                  <c:v>0.17549999999999999</c:v>
                </c:pt>
                <c:pt idx="118" formatCode="General">
                  <c:v>0.17699999999999999</c:v>
                </c:pt>
                <c:pt idx="119" formatCode="General">
                  <c:v>0.17849999999999999</c:v>
                </c:pt>
                <c:pt idx="120" formatCode="General">
                  <c:v>0.18</c:v>
                </c:pt>
                <c:pt idx="121" formatCode="General">
                  <c:v>0.18149999999999999</c:v>
                </c:pt>
                <c:pt idx="122" formatCode="General">
                  <c:v>0.183</c:v>
                </c:pt>
                <c:pt idx="123" formatCode="General">
                  <c:v>0.1845</c:v>
                </c:pt>
                <c:pt idx="124" formatCode="General">
                  <c:v>0.186</c:v>
                </c:pt>
                <c:pt idx="125" formatCode="General">
                  <c:v>0.1875</c:v>
                </c:pt>
                <c:pt idx="126" formatCode="General">
                  <c:v>0.189</c:v>
                </c:pt>
                <c:pt idx="127" formatCode="General">
                  <c:v>0.1905</c:v>
                </c:pt>
                <c:pt idx="128" formatCode="General">
                  <c:v>0.192</c:v>
                </c:pt>
                <c:pt idx="129" formatCode="General">
                  <c:v>0.19350000000000001</c:v>
                </c:pt>
                <c:pt idx="130" formatCode="General">
                  <c:v>0.19500000000000001</c:v>
                </c:pt>
                <c:pt idx="131" formatCode="General">
                  <c:v>0.19650000000000001</c:v>
                </c:pt>
                <c:pt idx="132" formatCode="General">
                  <c:v>0.19800000000000001</c:v>
                </c:pt>
                <c:pt idx="133" formatCode="General">
                  <c:v>0.19950000000000001</c:v>
                </c:pt>
                <c:pt idx="134" formatCode="General">
                  <c:v>0.20100000000000001</c:v>
                </c:pt>
                <c:pt idx="135" formatCode="General">
                  <c:v>0.20250000000000001</c:v>
                </c:pt>
                <c:pt idx="136" formatCode="General">
                  <c:v>0.20399999999999999</c:v>
                </c:pt>
                <c:pt idx="137" formatCode="General">
                  <c:v>0.20549999999999999</c:v>
                </c:pt>
                <c:pt idx="138" formatCode="General">
                  <c:v>0.20699999999999999</c:v>
                </c:pt>
                <c:pt idx="139" formatCode="General">
                  <c:v>0.20849999999999999</c:v>
                </c:pt>
                <c:pt idx="140" formatCode="General">
                  <c:v>0.21</c:v>
                </c:pt>
                <c:pt idx="141" formatCode="General">
                  <c:v>0.21149999999999999</c:v>
                </c:pt>
                <c:pt idx="142" formatCode="General">
                  <c:v>0.21299999999999999</c:v>
                </c:pt>
                <c:pt idx="143" formatCode="General">
                  <c:v>0.2145</c:v>
                </c:pt>
                <c:pt idx="144" formatCode="General">
                  <c:v>0.216</c:v>
                </c:pt>
                <c:pt idx="145" formatCode="General">
                  <c:v>0.2175</c:v>
                </c:pt>
                <c:pt idx="146" formatCode="General">
                  <c:v>0.219</c:v>
                </c:pt>
                <c:pt idx="147" formatCode="General">
                  <c:v>0.2205</c:v>
                </c:pt>
                <c:pt idx="148" formatCode="General">
                  <c:v>0.222</c:v>
                </c:pt>
                <c:pt idx="149" formatCode="General">
                  <c:v>0.2235</c:v>
                </c:pt>
                <c:pt idx="150" formatCode="General">
                  <c:v>0.22500000000000001</c:v>
                </c:pt>
                <c:pt idx="151" formatCode="General">
                  <c:v>0.22650000000000001</c:v>
                </c:pt>
                <c:pt idx="152" formatCode="General">
                  <c:v>0.22800000000000001</c:v>
                </c:pt>
                <c:pt idx="153" formatCode="General">
                  <c:v>0.22950000000000001</c:v>
                </c:pt>
                <c:pt idx="154" formatCode="General">
                  <c:v>0.23100000000000001</c:v>
                </c:pt>
                <c:pt idx="155" formatCode="General">
                  <c:v>0.23250000000000001</c:v>
                </c:pt>
                <c:pt idx="156" formatCode="General">
                  <c:v>0.23400000000000001</c:v>
                </c:pt>
                <c:pt idx="157" formatCode="General">
                  <c:v>0.23549999999999999</c:v>
                </c:pt>
                <c:pt idx="158" formatCode="General">
                  <c:v>0.23699999999999999</c:v>
                </c:pt>
                <c:pt idx="159" formatCode="General">
                  <c:v>0.23849999999999999</c:v>
                </c:pt>
                <c:pt idx="160" formatCode="General">
                  <c:v>0.24</c:v>
                </c:pt>
                <c:pt idx="161" formatCode="General">
                  <c:v>0.24149999999999999</c:v>
                </c:pt>
                <c:pt idx="162" formatCode="General">
                  <c:v>0.24299999999999999</c:v>
                </c:pt>
                <c:pt idx="163" formatCode="General">
                  <c:v>0.2445</c:v>
                </c:pt>
                <c:pt idx="164" formatCode="General">
                  <c:v>0.246</c:v>
                </c:pt>
                <c:pt idx="165" formatCode="General">
                  <c:v>0.2475</c:v>
                </c:pt>
                <c:pt idx="166" formatCode="General">
                  <c:v>0.249</c:v>
                </c:pt>
                <c:pt idx="167" formatCode="General">
                  <c:v>0.2505</c:v>
                </c:pt>
                <c:pt idx="168" formatCode="General">
                  <c:v>0.252</c:v>
                </c:pt>
                <c:pt idx="169" formatCode="General">
                  <c:v>0.2535</c:v>
                </c:pt>
                <c:pt idx="170" formatCode="General">
                  <c:v>0.255</c:v>
                </c:pt>
                <c:pt idx="171" formatCode="General">
                  <c:v>0.25650000000000001</c:v>
                </c:pt>
                <c:pt idx="172" formatCode="General">
                  <c:v>0.25800000000000001</c:v>
                </c:pt>
                <c:pt idx="173" formatCode="General">
                  <c:v>0.25950000000000001</c:v>
                </c:pt>
                <c:pt idx="174" formatCode="General">
                  <c:v>0.26100000000000001</c:v>
                </c:pt>
                <c:pt idx="175" formatCode="General">
                  <c:v>0.26250000000000001</c:v>
                </c:pt>
                <c:pt idx="176" formatCode="General">
                  <c:v>0.26400000000000001</c:v>
                </c:pt>
                <c:pt idx="177" formatCode="General">
                  <c:v>0.26550000000000001</c:v>
                </c:pt>
                <c:pt idx="178" formatCode="General">
                  <c:v>0.26700000000000002</c:v>
                </c:pt>
                <c:pt idx="179" formatCode="General">
                  <c:v>0.26850000000000002</c:v>
                </c:pt>
                <c:pt idx="180" formatCode="General">
                  <c:v>0.27</c:v>
                </c:pt>
                <c:pt idx="181" formatCode="General">
                  <c:v>0.27150000000000002</c:v>
                </c:pt>
                <c:pt idx="182" formatCode="General">
                  <c:v>0.27300000000000002</c:v>
                </c:pt>
                <c:pt idx="183" formatCode="General">
                  <c:v>0.27450000000000002</c:v>
                </c:pt>
                <c:pt idx="184" formatCode="General">
                  <c:v>0.27600000000000002</c:v>
                </c:pt>
                <c:pt idx="185" formatCode="General">
                  <c:v>0.27750000000000002</c:v>
                </c:pt>
                <c:pt idx="186" formatCode="General">
                  <c:v>0.27900000000000003</c:v>
                </c:pt>
                <c:pt idx="187" formatCode="General">
                  <c:v>0.28050000000000003</c:v>
                </c:pt>
                <c:pt idx="188" formatCode="General">
                  <c:v>0.28199999999999997</c:v>
                </c:pt>
                <c:pt idx="189" formatCode="General">
                  <c:v>0.28349999999999997</c:v>
                </c:pt>
                <c:pt idx="190" formatCode="General">
                  <c:v>0.28499999999999998</c:v>
                </c:pt>
                <c:pt idx="191" formatCode="General">
                  <c:v>0.28649999999999998</c:v>
                </c:pt>
                <c:pt idx="192" formatCode="General">
                  <c:v>0.28799999999999998</c:v>
                </c:pt>
                <c:pt idx="193" formatCode="General">
                  <c:v>0.28949999999999998</c:v>
                </c:pt>
                <c:pt idx="194" formatCode="General">
                  <c:v>0.29099999999999998</c:v>
                </c:pt>
                <c:pt idx="195" formatCode="General">
                  <c:v>0.29249999999999998</c:v>
                </c:pt>
                <c:pt idx="196" formatCode="General">
                  <c:v>0.29399999999999998</c:v>
                </c:pt>
                <c:pt idx="197" formatCode="General">
                  <c:v>0.29549999999999998</c:v>
                </c:pt>
                <c:pt idx="198" formatCode="General">
                  <c:v>0.29699999999999999</c:v>
                </c:pt>
                <c:pt idx="199" formatCode="General">
                  <c:v>0.29849999999999999</c:v>
                </c:pt>
                <c:pt idx="200" formatCode="General">
                  <c:v>0.3</c:v>
                </c:pt>
                <c:pt idx="201" formatCode="General">
                  <c:v>0.30149999999999999</c:v>
                </c:pt>
                <c:pt idx="202" formatCode="General">
                  <c:v>0.30299999999999999</c:v>
                </c:pt>
                <c:pt idx="203" formatCode="General">
                  <c:v>0.30449999999999999</c:v>
                </c:pt>
                <c:pt idx="204" formatCode="General">
                  <c:v>0.30599999999999999</c:v>
                </c:pt>
                <c:pt idx="205" formatCode="General">
                  <c:v>0.3075</c:v>
                </c:pt>
                <c:pt idx="206" formatCode="General">
                  <c:v>0.309</c:v>
                </c:pt>
                <c:pt idx="207" formatCode="General">
                  <c:v>0.3105</c:v>
                </c:pt>
                <c:pt idx="208" formatCode="General">
                  <c:v>0.312</c:v>
                </c:pt>
                <c:pt idx="209" formatCode="General">
                  <c:v>0.3135</c:v>
                </c:pt>
                <c:pt idx="210" formatCode="General">
                  <c:v>0.315</c:v>
                </c:pt>
                <c:pt idx="211" formatCode="General">
                  <c:v>0.3165</c:v>
                </c:pt>
                <c:pt idx="212" formatCode="General">
                  <c:v>0.318</c:v>
                </c:pt>
                <c:pt idx="213" formatCode="General">
                  <c:v>0.31950000000000001</c:v>
                </c:pt>
                <c:pt idx="214" formatCode="General">
                  <c:v>0.32100000000000001</c:v>
                </c:pt>
                <c:pt idx="215" formatCode="General">
                  <c:v>0.32250000000000001</c:v>
                </c:pt>
                <c:pt idx="216" formatCode="General">
                  <c:v>0.32400000000000001</c:v>
                </c:pt>
                <c:pt idx="217" formatCode="General">
                  <c:v>0.32550000000000001</c:v>
                </c:pt>
                <c:pt idx="218" formatCode="General">
                  <c:v>0.32700000000000001</c:v>
                </c:pt>
                <c:pt idx="219" formatCode="General">
                  <c:v>0.32850000000000001</c:v>
                </c:pt>
                <c:pt idx="220" formatCode="General">
                  <c:v>0.33</c:v>
                </c:pt>
                <c:pt idx="221" formatCode="General">
                  <c:v>0.33150000000000002</c:v>
                </c:pt>
                <c:pt idx="222" formatCode="General">
                  <c:v>0.33300000000000002</c:v>
                </c:pt>
                <c:pt idx="223" formatCode="General">
                  <c:v>0.33450000000000002</c:v>
                </c:pt>
                <c:pt idx="224" formatCode="General">
                  <c:v>0.33600000000000002</c:v>
                </c:pt>
                <c:pt idx="225" formatCode="General">
                  <c:v>0.33750000000000002</c:v>
                </c:pt>
                <c:pt idx="226" formatCode="General">
                  <c:v>0.33900000000000002</c:v>
                </c:pt>
                <c:pt idx="227" formatCode="General">
                  <c:v>0.34050000000000002</c:v>
                </c:pt>
                <c:pt idx="228" formatCode="General">
                  <c:v>0.34200000000000003</c:v>
                </c:pt>
                <c:pt idx="229" formatCode="General">
                  <c:v>0.34350000000000003</c:v>
                </c:pt>
                <c:pt idx="230" formatCode="General">
                  <c:v>0.34499999999999997</c:v>
                </c:pt>
                <c:pt idx="231" formatCode="General">
                  <c:v>0.34649999999999997</c:v>
                </c:pt>
                <c:pt idx="232" formatCode="General">
                  <c:v>0.34799999999999998</c:v>
                </c:pt>
                <c:pt idx="233" formatCode="General">
                  <c:v>0.34949999999999998</c:v>
                </c:pt>
                <c:pt idx="234" formatCode="General">
                  <c:v>0.35099999999999998</c:v>
                </c:pt>
                <c:pt idx="235" formatCode="General">
                  <c:v>0.35249999999999998</c:v>
                </c:pt>
                <c:pt idx="236" formatCode="General">
                  <c:v>0.35399999999999998</c:v>
                </c:pt>
                <c:pt idx="237" formatCode="General">
                  <c:v>0.35549999999999998</c:v>
                </c:pt>
                <c:pt idx="238" formatCode="General">
                  <c:v>0.35699999999999998</c:v>
                </c:pt>
                <c:pt idx="239" formatCode="General">
                  <c:v>0.35849999999999999</c:v>
                </c:pt>
                <c:pt idx="240" formatCode="General">
                  <c:v>0.36</c:v>
                </c:pt>
                <c:pt idx="241" formatCode="General">
                  <c:v>0.36149999999999999</c:v>
                </c:pt>
                <c:pt idx="242" formatCode="General">
                  <c:v>0.36299999999999999</c:v>
                </c:pt>
                <c:pt idx="243" formatCode="General">
                  <c:v>0.36449999999999999</c:v>
                </c:pt>
                <c:pt idx="244" formatCode="General">
                  <c:v>0.36599999999999999</c:v>
                </c:pt>
                <c:pt idx="245" formatCode="General">
                  <c:v>0.36749999999999999</c:v>
                </c:pt>
                <c:pt idx="246" formatCode="General">
                  <c:v>0.36899999999999999</c:v>
                </c:pt>
                <c:pt idx="247" formatCode="General">
                  <c:v>0.3705</c:v>
                </c:pt>
                <c:pt idx="248" formatCode="General">
                  <c:v>0.372</c:v>
                </c:pt>
                <c:pt idx="249" formatCode="General">
                  <c:v>0.3735</c:v>
                </c:pt>
                <c:pt idx="250" formatCode="General">
                  <c:v>0.375</c:v>
                </c:pt>
                <c:pt idx="251" formatCode="General">
                  <c:v>0.3765</c:v>
                </c:pt>
                <c:pt idx="252" formatCode="General">
                  <c:v>0.378</c:v>
                </c:pt>
                <c:pt idx="253" formatCode="General">
                  <c:v>0.3795</c:v>
                </c:pt>
                <c:pt idx="254" formatCode="General">
                  <c:v>0.38100000000000001</c:v>
                </c:pt>
                <c:pt idx="255" formatCode="General">
                  <c:v>0.38250000000000001</c:v>
                </c:pt>
                <c:pt idx="256" formatCode="General">
                  <c:v>0.38400000000000001</c:v>
                </c:pt>
                <c:pt idx="257" formatCode="General">
                  <c:v>0.38550000000000001</c:v>
                </c:pt>
                <c:pt idx="258" formatCode="General">
                  <c:v>0.38700000000000001</c:v>
                </c:pt>
                <c:pt idx="259" formatCode="General">
                  <c:v>0.38850000000000001</c:v>
                </c:pt>
                <c:pt idx="260" formatCode="General">
                  <c:v>0.39</c:v>
                </c:pt>
                <c:pt idx="261" formatCode="General">
                  <c:v>0.39150000000000001</c:v>
                </c:pt>
                <c:pt idx="262" formatCode="General">
                  <c:v>0.39300000000000002</c:v>
                </c:pt>
                <c:pt idx="263" formatCode="General">
                  <c:v>0.39450000000000002</c:v>
                </c:pt>
                <c:pt idx="264" formatCode="General">
                  <c:v>0.39600000000000002</c:v>
                </c:pt>
                <c:pt idx="265" formatCode="General">
                  <c:v>0.39750000000000002</c:v>
                </c:pt>
                <c:pt idx="266" formatCode="General">
                  <c:v>0.39900000000000002</c:v>
                </c:pt>
                <c:pt idx="267" formatCode="General">
                  <c:v>0.40050000000000002</c:v>
                </c:pt>
                <c:pt idx="268" formatCode="General">
                  <c:v>0.40200000000000002</c:v>
                </c:pt>
                <c:pt idx="269" formatCode="General">
                  <c:v>0.40350000000000003</c:v>
                </c:pt>
                <c:pt idx="270" formatCode="General">
                  <c:v>0.40500000000000003</c:v>
                </c:pt>
                <c:pt idx="271" formatCode="General">
                  <c:v>0.40649999999999997</c:v>
                </c:pt>
                <c:pt idx="272" formatCode="General">
                  <c:v>0.40799999999999997</c:v>
                </c:pt>
                <c:pt idx="273" formatCode="General">
                  <c:v>0.40949999999999998</c:v>
                </c:pt>
                <c:pt idx="274" formatCode="General">
                  <c:v>0.41099999999999998</c:v>
                </c:pt>
                <c:pt idx="275" formatCode="General">
                  <c:v>0.41249999999999998</c:v>
                </c:pt>
                <c:pt idx="276" formatCode="General">
                  <c:v>0.41399999999999998</c:v>
                </c:pt>
                <c:pt idx="277" formatCode="General">
                  <c:v>0.41549999999999998</c:v>
                </c:pt>
                <c:pt idx="278" formatCode="General">
                  <c:v>0.41699999999999998</c:v>
                </c:pt>
                <c:pt idx="279" formatCode="General">
                  <c:v>0.41849999999999998</c:v>
                </c:pt>
                <c:pt idx="280" formatCode="General">
                  <c:v>0.42</c:v>
                </c:pt>
                <c:pt idx="281" formatCode="General">
                  <c:v>0.42149999999999999</c:v>
                </c:pt>
                <c:pt idx="282" formatCode="General">
                  <c:v>0.42299999999999999</c:v>
                </c:pt>
                <c:pt idx="283" formatCode="General">
                  <c:v>0.42449999999999999</c:v>
                </c:pt>
                <c:pt idx="284" formatCode="General">
                  <c:v>0.42599999999999999</c:v>
                </c:pt>
                <c:pt idx="285" formatCode="General">
                  <c:v>0.42749999999999999</c:v>
                </c:pt>
                <c:pt idx="286" formatCode="General">
                  <c:v>0.42899999999999999</c:v>
                </c:pt>
                <c:pt idx="287" formatCode="General">
                  <c:v>0.43049999999999999</c:v>
                </c:pt>
                <c:pt idx="288" formatCode="General">
                  <c:v>0.432</c:v>
                </c:pt>
                <c:pt idx="289" formatCode="General">
                  <c:v>0.4335</c:v>
                </c:pt>
                <c:pt idx="290" formatCode="General">
                  <c:v>0.435</c:v>
                </c:pt>
                <c:pt idx="291" formatCode="General">
                  <c:v>0.4365</c:v>
                </c:pt>
                <c:pt idx="292" formatCode="General">
                  <c:v>0.438</c:v>
                </c:pt>
                <c:pt idx="293" formatCode="General">
                  <c:v>0.4395</c:v>
                </c:pt>
                <c:pt idx="294" formatCode="General">
                  <c:v>0.441</c:v>
                </c:pt>
                <c:pt idx="295" formatCode="General">
                  <c:v>0.4425</c:v>
                </c:pt>
                <c:pt idx="296" formatCode="General">
                  <c:v>0.44400000000000001</c:v>
                </c:pt>
                <c:pt idx="297" formatCode="General">
                  <c:v>0.44550000000000001</c:v>
                </c:pt>
                <c:pt idx="298" formatCode="General">
                  <c:v>0.44700000000000001</c:v>
                </c:pt>
                <c:pt idx="299" formatCode="General">
                  <c:v>0.44850000000000001</c:v>
                </c:pt>
                <c:pt idx="300" formatCode="General">
                  <c:v>0.45</c:v>
                </c:pt>
                <c:pt idx="301" formatCode="General">
                  <c:v>0.45150000000000001</c:v>
                </c:pt>
                <c:pt idx="302" formatCode="General">
                  <c:v>0.45300000000000001</c:v>
                </c:pt>
                <c:pt idx="303" formatCode="General">
                  <c:v>0.45450000000000002</c:v>
                </c:pt>
                <c:pt idx="304" formatCode="General">
                  <c:v>0.45600000000000002</c:v>
                </c:pt>
                <c:pt idx="305" formatCode="General">
                  <c:v>0.45750000000000002</c:v>
                </c:pt>
                <c:pt idx="306" formatCode="General">
                  <c:v>0.45900000000000002</c:v>
                </c:pt>
                <c:pt idx="307" formatCode="General">
                  <c:v>0.46050000000000002</c:v>
                </c:pt>
                <c:pt idx="308" formatCode="General">
                  <c:v>0.46200000000000002</c:v>
                </c:pt>
                <c:pt idx="309" formatCode="General">
                  <c:v>0.46350000000000002</c:v>
                </c:pt>
                <c:pt idx="310" formatCode="General">
                  <c:v>0.46500000000000002</c:v>
                </c:pt>
                <c:pt idx="311" formatCode="General">
                  <c:v>0.46650000000000003</c:v>
                </c:pt>
                <c:pt idx="312" formatCode="General">
                  <c:v>0.46800000000000003</c:v>
                </c:pt>
                <c:pt idx="313" formatCode="General">
                  <c:v>0.46949999999999997</c:v>
                </c:pt>
                <c:pt idx="314" formatCode="General">
                  <c:v>0.47099999999999997</c:v>
                </c:pt>
                <c:pt idx="315" formatCode="General">
                  <c:v>0.47249999999999998</c:v>
                </c:pt>
                <c:pt idx="316" formatCode="General">
                  <c:v>0.47399999999999998</c:v>
                </c:pt>
                <c:pt idx="317" formatCode="General">
                  <c:v>0.47549999999999998</c:v>
                </c:pt>
                <c:pt idx="318" formatCode="General">
                  <c:v>0.47699999999999998</c:v>
                </c:pt>
                <c:pt idx="319" formatCode="General">
                  <c:v>0.47849999999999998</c:v>
                </c:pt>
                <c:pt idx="320" formatCode="General">
                  <c:v>0.48</c:v>
                </c:pt>
                <c:pt idx="321" formatCode="General">
                  <c:v>0.48149999999999998</c:v>
                </c:pt>
                <c:pt idx="322" formatCode="General">
                  <c:v>0.48299999999999998</c:v>
                </c:pt>
                <c:pt idx="323" formatCode="General">
                  <c:v>0.48449999999999999</c:v>
                </c:pt>
                <c:pt idx="324" formatCode="General">
                  <c:v>0.48599999999999999</c:v>
                </c:pt>
                <c:pt idx="325" formatCode="General">
                  <c:v>0.48749999999999999</c:v>
                </c:pt>
                <c:pt idx="326" formatCode="General">
                  <c:v>0.48899999999999999</c:v>
                </c:pt>
                <c:pt idx="327" formatCode="General">
                  <c:v>0.49049999999999999</c:v>
                </c:pt>
                <c:pt idx="328" formatCode="General">
                  <c:v>0.49199999999999999</c:v>
                </c:pt>
                <c:pt idx="329" formatCode="General">
                  <c:v>0.49349999999999999</c:v>
                </c:pt>
                <c:pt idx="330" formatCode="General">
                  <c:v>0.495</c:v>
                </c:pt>
                <c:pt idx="331" formatCode="General">
                  <c:v>0.4965</c:v>
                </c:pt>
                <c:pt idx="332" formatCode="General">
                  <c:v>0.498</c:v>
                </c:pt>
                <c:pt idx="333" formatCode="General">
                  <c:v>0.4995</c:v>
                </c:pt>
                <c:pt idx="334" formatCode="General">
                  <c:v>0.501</c:v>
                </c:pt>
                <c:pt idx="335" formatCode="General">
                  <c:v>0.50249999999999995</c:v>
                </c:pt>
                <c:pt idx="336" formatCode="General">
                  <c:v>0.504</c:v>
                </c:pt>
                <c:pt idx="337" formatCode="General">
                  <c:v>0.50549999999999995</c:v>
                </c:pt>
                <c:pt idx="338" formatCode="General">
                  <c:v>0.50700000000000001</c:v>
                </c:pt>
                <c:pt idx="339" formatCode="General">
                  <c:v>0.50849999999999995</c:v>
                </c:pt>
                <c:pt idx="340" formatCode="General">
                  <c:v>0.51</c:v>
                </c:pt>
                <c:pt idx="341" formatCode="General">
                  <c:v>0.51149999999999995</c:v>
                </c:pt>
                <c:pt idx="342" formatCode="General">
                  <c:v>0.51300000000000001</c:v>
                </c:pt>
                <c:pt idx="343" formatCode="General">
                  <c:v>0.51449999999999996</c:v>
                </c:pt>
                <c:pt idx="344" formatCode="General">
                  <c:v>0.51600000000000001</c:v>
                </c:pt>
                <c:pt idx="345" formatCode="General">
                  <c:v>0.51749999999999996</c:v>
                </c:pt>
                <c:pt idx="346" formatCode="General">
                  <c:v>0.51900000000000002</c:v>
                </c:pt>
                <c:pt idx="347" formatCode="General">
                  <c:v>0.52049999999999996</c:v>
                </c:pt>
                <c:pt idx="348" formatCode="General">
                  <c:v>0.52200000000000002</c:v>
                </c:pt>
                <c:pt idx="349" formatCode="General">
                  <c:v>0.52349999999999997</c:v>
                </c:pt>
                <c:pt idx="350" formatCode="General">
                  <c:v>0.52500000000000002</c:v>
                </c:pt>
                <c:pt idx="351" formatCode="General">
                  <c:v>0.52649999999999997</c:v>
                </c:pt>
                <c:pt idx="352" formatCode="General">
                  <c:v>0.52800000000000002</c:v>
                </c:pt>
                <c:pt idx="353" formatCode="General">
                  <c:v>0.52949999999999997</c:v>
                </c:pt>
                <c:pt idx="354" formatCode="General">
                  <c:v>0.53100000000000003</c:v>
                </c:pt>
                <c:pt idx="355" formatCode="General">
                  <c:v>0.53249999999999997</c:v>
                </c:pt>
                <c:pt idx="356" formatCode="General">
                  <c:v>0.53400000000000003</c:v>
                </c:pt>
                <c:pt idx="357" formatCode="General">
                  <c:v>0.53549999999999998</c:v>
                </c:pt>
                <c:pt idx="358" formatCode="General">
                  <c:v>0.53700000000000003</c:v>
                </c:pt>
                <c:pt idx="359" formatCode="General">
                  <c:v>0.53849999999999998</c:v>
                </c:pt>
                <c:pt idx="360" formatCode="General">
                  <c:v>0.54</c:v>
                </c:pt>
                <c:pt idx="361" formatCode="General">
                  <c:v>0.54149999999999998</c:v>
                </c:pt>
                <c:pt idx="362" formatCode="General">
                  <c:v>0.54300000000000004</c:v>
                </c:pt>
                <c:pt idx="363" formatCode="General">
                  <c:v>0.54449999999999998</c:v>
                </c:pt>
                <c:pt idx="364" formatCode="General">
                  <c:v>0.54600000000000004</c:v>
                </c:pt>
                <c:pt idx="365" formatCode="General">
                  <c:v>0.54749999999999999</c:v>
                </c:pt>
                <c:pt idx="366" formatCode="General">
                  <c:v>0.54900000000000004</c:v>
                </c:pt>
                <c:pt idx="367" formatCode="General">
                  <c:v>0.55049999999999999</c:v>
                </c:pt>
                <c:pt idx="368" formatCode="General">
                  <c:v>0.55200000000000005</c:v>
                </c:pt>
                <c:pt idx="369" formatCode="General">
                  <c:v>0.55349999999999999</c:v>
                </c:pt>
                <c:pt idx="370" formatCode="General">
                  <c:v>0.55500000000000005</c:v>
                </c:pt>
                <c:pt idx="371" formatCode="General">
                  <c:v>0.55649999999999999</c:v>
                </c:pt>
                <c:pt idx="372" formatCode="General">
                  <c:v>0.55800000000000005</c:v>
                </c:pt>
                <c:pt idx="373" formatCode="General">
                  <c:v>0.5595</c:v>
                </c:pt>
                <c:pt idx="374" formatCode="General">
                  <c:v>0.56100000000000005</c:v>
                </c:pt>
                <c:pt idx="375" formatCode="General">
                  <c:v>0.5625</c:v>
                </c:pt>
                <c:pt idx="376" formatCode="General">
                  <c:v>0.56399999999999995</c:v>
                </c:pt>
                <c:pt idx="377" formatCode="General">
                  <c:v>0.5655</c:v>
                </c:pt>
                <c:pt idx="378" formatCode="General">
                  <c:v>0.56699999999999995</c:v>
                </c:pt>
                <c:pt idx="379" formatCode="General">
                  <c:v>0.56850000000000001</c:v>
                </c:pt>
                <c:pt idx="380" formatCode="General">
                  <c:v>0.56999999999999995</c:v>
                </c:pt>
                <c:pt idx="381" formatCode="General">
                  <c:v>0.57150000000000001</c:v>
                </c:pt>
                <c:pt idx="382" formatCode="General">
                  <c:v>0.57299999999999995</c:v>
                </c:pt>
                <c:pt idx="383" formatCode="General">
                  <c:v>0.57450000000000001</c:v>
                </c:pt>
                <c:pt idx="384" formatCode="General">
                  <c:v>0.57599999999999996</c:v>
                </c:pt>
                <c:pt idx="385" formatCode="General">
                  <c:v>0.57750000000000001</c:v>
                </c:pt>
                <c:pt idx="386" formatCode="General">
                  <c:v>0.57899999999999996</c:v>
                </c:pt>
                <c:pt idx="387" formatCode="General">
                  <c:v>0.58050000000000002</c:v>
                </c:pt>
                <c:pt idx="388" formatCode="General">
                  <c:v>0.58199999999999996</c:v>
                </c:pt>
                <c:pt idx="389" formatCode="General">
                  <c:v>0.58350000000000002</c:v>
                </c:pt>
                <c:pt idx="390" formatCode="General">
                  <c:v>0.58499999999999996</c:v>
                </c:pt>
                <c:pt idx="391" formatCode="General">
                  <c:v>0.58650000000000002</c:v>
                </c:pt>
                <c:pt idx="392" formatCode="General">
                  <c:v>0.58799999999999997</c:v>
                </c:pt>
                <c:pt idx="393" formatCode="General">
                  <c:v>0.58950000000000002</c:v>
                </c:pt>
                <c:pt idx="394" formatCode="General">
                  <c:v>0.59099999999999997</c:v>
                </c:pt>
                <c:pt idx="395" formatCode="General">
                  <c:v>0.59250000000000003</c:v>
                </c:pt>
                <c:pt idx="396" formatCode="General">
                  <c:v>0.59399999999999997</c:v>
                </c:pt>
                <c:pt idx="397" formatCode="General">
                  <c:v>0.59550000000000003</c:v>
                </c:pt>
                <c:pt idx="398" formatCode="General">
                  <c:v>0.59699999999999998</c:v>
                </c:pt>
                <c:pt idx="399" formatCode="General">
                  <c:v>0.59850000000000003</c:v>
                </c:pt>
                <c:pt idx="400" formatCode="General">
                  <c:v>0.6</c:v>
                </c:pt>
                <c:pt idx="401" formatCode="General">
                  <c:v>0.60150000000000003</c:v>
                </c:pt>
                <c:pt idx="402" formatCode="General">
                  <c:v>0.60299999999999998</c:v>
                </c:pt>
                <c:pt idx="403" formatCode="General">
                  <c:v>0.60450000000000004</c:v>
                </c:pt>
                <c:pt idx="404" formatCode="General">
                  <c:v>0.60599999999999998</c:v>
                </c:pt>
                <c:pt idx="405" formatCode="General">
                  <c:v>0.60750000000000004</c:v>
                </c:pt>
                <c:pt idx="406" formatCode="General">
                  <c:v>0.60899999999999999</c:v>
                </c:pt>
                <c:pt idx="407" formatCode="General">
                  <c:v>0.61050000000000004</c:v>
                </c:pt>
                <c:pt idx="408" formatCode="General">
                  <c:v>0.61199999999999999</c:v>
                </c:pt>
                <c:pt idx="409" formatCode="General">
                  <c:v>0.61350000000000005</c:v>
                </c:pt>
                <c:pt idx="410" formatCode="General">
                  <c:v>0.61499999999999999</c:v>
                </c:pt>
                <c:pt idx="411" formatCode="General">
                  <c:v>0.61650000000000005</c:v>
                </c:pt>
                <c:pt idx="412" formatCode="General">
                  <c:v>0.61799999999999999</c:v>
                </c:pt>
                <c:pt idx="413" formatCode="General">
                  <c:v>0.61950000000000005</c:v>
                </c:pt>
                <c:pt idx="414" formatCode="General">
                  <c:v>0.621</c:v>
                </c:pt>
                <c:pt idx="415" formatCode="General">
                  <c:v>0.62250000000000005</c:v>
                </c:pt>
                <c:pt idx="416" formatCode="General">
                  <c:v>0.624</c:v>
                </c:pt>
                <c:pt idx="417" formatCode="General">
                  <c:v>0.62549999999999994</c:v>
                </c:pt>
                <c:pt idx="418" formatCode="General">
                  <c:v>0.627</c:v>
                </c:pt>
                <c:pt idx="419" formatCode="General">
                  <c:v>0.62849999999999995</c:v>
                </c:pt>
                <c:pt idx="420" formatCode="General">
                  <c:v>0.63</c:v>
                </c:pt>
                <c:pt idx="421" formatCode="General">
                  <c:v>0.63149999999999995</c:v>
                </c:pt>
                <c:pt idx="422" formatCode="General">
                  <c:v>0.63300000000000001</c:v>
                </c:pt>
                <c:pt idx="423" formatCode="General">
                  <c:v>0.63449999999999995</c:v>
                </c:pt>
                <c:pt idx="424" formatCode="General">
                  <c:v>0.63600000000000001</c:v>
                </c:pt>
                <c:pt idx="425" formatCode="General">
                  <c:v>0.63749999999999996</c:v>
                </c:pt>
                <c:pt idx="426" formatCode="General">
                  <c:v>0.63900000000000001</c:v>
                </c:pt>
                <c:pt idx="427" formatCode="General">
                  <c:v>0.64049999999999996</c:v>
                </c:pt>
                <c:pt idx="428" formatCode="General">
                  <c:v>0.64200000000000002</c:v>
                </c:pt>
                <c:pt idx="429" formatCode="General">
                  <c:v>0.64349999999999996</c:v>
                </c:pt>
                <c:pt idx="430" formatCode="General">
                  <c:v>0.64500000000000002</c:v>
                </c:pt>
                <c:pt idx="431" formatCode="General">
                  <c:v>0.64649999999999996</c:v>
                </c:pt>
                <c:pt idx="432" formatCode="General">
                  <c:v>0.64800000000000002</c:v>
                </c:pt>
                <c:pt idx="433" formatCode="General">
                  <c:v>0.64949999999999997</c:v>
                </c:pt>
                <c:pt idx="434" formatCode="General">
                  <c:v>0.65100000000000002</c:v>
                </c:pt>
                <c:pt idx="435" formatCode="General">
                  <c:v>0.65249999999999997</c:v>
                </c:pt>
                <c:pt idx="436" formatCode="General">
                  <c:v>0.65400000000000003</c:v>
                </c:pt>
                <c:pt idx="437" formatCode="General">
                  <c:v>0.65549999999999997</c:v>
                </c:pt>
                <c:pt idx="438" formatCode="General">
                  <c:v>0.65700000000000003</c:v>
                </c:pt>
                <c:pt idx="439" formatCode="General">
                  <c:v>0.65849999999999997</c:v>
                </c:pt>
                <c:pt idx="440" formatCode="General">
                  <c:v>0.66</c:v>
                </c:pt>
                <c:pt idx="441" formatCode="General">
                  <c:v>0.66149999999999998</c:v>
                </c:pt>
                <c:pt idx="442" formatCode="General">
                  <c:v>0.66300000000000003</c:v>
                </c:pt>
                <c:pt idx="443" formatCode="General">
                  <c:v>0.66449999999999998</c:v>
                </c:pt>
                <c:pt idx="444" formatCode="General">
                  <c:v>0.66600000000000004</c:v>
                </c:pt>
                <c:pt idx="445" formatCode="General">
                  <c:v>0.66749999999999998</c:v>
                </c:pt>
                <c:pt idx="446" formatCode="General">
                  <c:v>0.66900000000000004</c:v>
                </c:pt>
                <c:pt idx="447" formatCode="General">
                  <c:v>0.67049999999999998</c:v>
                </c:pt>
                <c:pt idx="448" formatCode="General">
                  <c:v>0.67200000000000004</c:v>
                </c:pt>
                <c:pt idx="449" formatCode="General">
                  <c:v>0.67349999999999999</c:v>
                </c:pt>
                <c:pt idx="450" formatCode="General">
                  <c:v>0.67500000000000004</c:v>
                </c:pt>
                <c:pt idx="451" formatCode="General">
                  <c:v>0.67649999999999999</c:v>
                </c:pt>
                <c:pt idx="452" formatCode="General">
                  <c:v>0.67800000000000005</c:v>
                </c:pt>
                <c:pt idx="453" formatCode="General">
                  <c:v>0.67949999999999999</c:v>
                </c:pt>
                <c:pt idx="454" formatCode="General">
                  <c:v>0.68100000000000005</c:v>
                </c:pt>
                <c:pt idx="455" formatCode="General">
                  <c:v>0.6825</c:v>
                </c:pt>
                <c:pt idx="456" formatCode="General">
                  <c:v>0.68400000000000005</c:v>
                </c:pt>
                <c:pt idx="457" formatCode="General">
                  <c:v>0.6855</c:v>
                </c:pt>
                <c:pt idx="458" formatCode="General">
                  <c:v>0.68700000000000006</c:v>
                </c:pt>
                <c:pt idx="459" formatCode="General">
                  <c:v>0.6885</c:v>
                </c:pt>
                <c:pt idx="460" formatCode="General">
                  <c:v>0.69</c:v>
                </c:pt>
                <c:pt idx="461" formatCode="General">
                  <c:v>0.6915</c:v>
                </c:pt>
                <c:pt idx="462" formatCode="General">
                  <c:v>0.69299999999999995</c:v>
                </c:pt>
                <c:pt idx="463" formatCode="General">
                  <c:v>0.69450000000000001</c:v>
                </c:pt>
                <c:pt idx="464" formatCode="General">
                  <c:v>0.69599999999999995</c:v>
                </c:pt>
                <c:pt idx="465" formatCode="General">
                  <c:v>0.69750000000000001</c:v>
                </c:pt>
                <c:pt idx="466" formatCode="General">
                  <c:v>0.69899999999999995</c:v>
                </c:pt>
                <c:pt idx="467" formatCode="General">
                  <c:v>0.70050000000000001</c:v>
                </c:pt>
                <c:pt idx="468" formatCode="General">
                  <c:v>0.70199999999999996</c:v>
                </c:pt>
                <c:pt idx="469" formatCode="General">
                  <c:v>0.70350000000000001</c:v>
                </c:pt>
                <c:pt idx="470" formatCode="General">
                  <c:v>0.70499999999999996</c:v>
                </c:pt>
                <c:pt idx="471" formatCode="General">
                  <c:v>0.70650000000000002</c:v>
                </c:pt>
                <c:pt idx="472" formatCode="General">
                  <c:v>0.70799999999999996</c:v>
                </c:pt>
                <c:pt idx="473" formatCode="General">
                  <c:v>0.70950000000000002</c:v>
                </c:pt>
                <c:pt idx="474" formatCode="General">
                  <c:v>0.71099999999999997</c:v>
                </c:pt>
                <c:pt idx="475" formatCode="General">
                  <c:v>0.71250000000000002</c:v>
                </c:pt>
                <c:pt idx="476" formatCode="General">
                  <c:v>0.71399999999999997</c:v>
                </c:pt>
                <c:pt idx="477" formatCode="General">
                  <c:v>0.71550000000000002</c:v>
                </c:pt>
                <c:pt idx="478" formatCode="General">
                  <c:v>0.71699999999999997</c:v>
                </c:pt>
                <c:pt idx="479" formatCode="General">
                  <c:v>0.71850000000000003</c:v>
                </c:pt>
                <c:pt idx="480" formatCode="General">
                  <c:v>0.72</c:v>
                </c:pt>
                <c:pt idx="481" formatCode="General">
                  <c:v>0.72150000000000003</c:v>
                </c:pt>
                <c:pt idx="482" formatCode="General">
                  <c:v>0.72299999999999998</c:v>
                </c:pt>
                <c:pt idx="483" formatCode="General">
                  <c:v>0.72450000000000003</c:v>
                </c:pt>
                <c:pt idx="484" formatCode="General">
                  <c:v>0.72599999999999998</c:v>
                </c:pt>
                <c:pt idx="485" formatCode="General">
                  <c:v>0.72750000000000004</c:v>
                </c:pt>
                <c:pt idx="486" formatCode="General">
                  <c:v>0.72899999999999998</c:v>
                </c:pt>
                <c:pt idx="487" formatCode="General">
                  <c:v>0.73050000000000004</c:v>
                </c:pt>
                <c:pt idx="488" formatCode="General">
                  <c:v>0.73199999999999998</c:v>
                </c:pt>
                <c:pt idx="489" formatCode="General">
                  <c:v>0.73350000000000004</c:v>
                </c:pt>
                <c:pt idx="490" formatCode="General">
                  <c:v>0.73499999999999999</c:v>
                </c:pt>
                <c:pt idx="491" formatCode="General">
                  <c:v>0.73650000000000004</c:v>
                </c:pt>
                <c:pt idx="492" formatCode="General">
                  <c:v>0.73799999999999999</c:v>
                </c:pt>
                <c:pt idx="493" formatCode="General">
                  <c:v>0.73950000000000005</c:v>
                </c:pt>
                <c:pt idx="494" formatCode="General">
                  <c:v>0.74099999999999999</c:v>
                </c:pt>
                <c:pt idx="495" formatCode="General">
                  <c:v>0.74250000000000005</c:v>
                </c:pt>
                <c:pt idx="496" formatCode="General">
                  <c:v>0.74399999999999999</c:v>
                </c:pt>
                <c:pt idx="497" formatCode="General">
                  <c:v>0.74550000000000005</c:v>
                </c:pt>
                <c:pt idx="498" formatCode="General">
                  <c:v>0.747</c:v>
                </c:pt>
                <c:pt idx="499" formatCode="General">
                  <c:v>0.74850000000000005</c:v>
                </c:pt>
                <c:pt idx="500" formatCode="General">
                  <c:v>0.75</c:v>
                </c:pt>
                <c:pt idx="501" formatCode="General">
                  <c:v>0.75149999999999995</c:v>
                </c:pt>
                <c:pt idx="502" formatCode="General">
                  <c:v>0.753</c:v>
                </c:pt>
                <c:pt idx="503" formatCode="General">
                  <c:v>0.75449999999999995</c:v>
                </c:pt>
                <c:pt idx="504" formatCode="General">
                  <c:v>0.75600000000000001</c:v>
                </c:pt>
                <c:pt idx="505" formatCode="General">
                  <c:v>0.75749999999999995</c:v>
                </c:pt>
                <c:pt idx="506" formatCode="General">
                  <c:v>0.75900000000000001</c:v>
                </c:pt>
                <c:pt idx="507" formatCode="General">
                  <c:v>0.76049999999999995</c:v>
                </c:pt>
                <c:pt idx="508" formatCode="General">
                  <c:v>0.76200000000000001</c:v>
                </c:pt>
                <c:pt idx="509" formatCode="General">
                  <c:v>0.76349999999999996</c:v>
                </c:pt>
                <c:pt idx="510" formatCode="General">
                  <c:v>0.76500000000000001</c:v>
                </c:pt>
                <c:pt idx="511" formatCode="General">
                  <c:v>0.76649999999999996</c:v>
                </c:pt>
                <c:pt idx="512" formatCode="General">
                  <c:v>0.76800000000000002</c:v>
                </c:pt>
                <c:pt idx="513" formatCode="General">
                  <c:v>0.76949999999999996</c:v>
                </c:pt>
                <c:pt idx="514" formatCode="General">
                  <c:v>0.77100000000000002</c:v>
                </c:pt>
                <c:pt idx="515" formatCode="General">
                  <c:v>0.77249999999999996</c:v>
                </c:pt>
                <c:pt idx="516" formatCode="General">
                  <c:v>0.77400000000000002</c:v>
                </c:pt>
                <c:pt idx="517" formatCode="General">
                  <c:v>0.77549999999999997</c:v>
                </c:pt>
                <c:pt idx="518" formatCode="General">
                  <c:v>0.77700000000000002</c:v>
                </c:pt>
                <c:pt idx="519" formatCode="General">
                  <c:v>0.77849999999999997</c:v>
                </c:pt>
                <c:pt idx="520" formatCode="General">
                  <c:v>0.78</c:v>
                </c:pt>
                <c:pt idx="521" formatCode="General">
                  <c:v>0.78149999999999997</c:v>
                </c:pt>
                <c:pt idx="522" formatCode="General">
                  <c:v>0.78300000000000003</c:v>
                </c:pt>
                <c:pt idx="523" formatCode="General">
                  <c:v>0.78449999999999998</c:v>
                </c:pt>
                <c:pt idx="524" formatCode="General">
                  <c:v>0.78600000000000003</c:v>
                </c:pt>
                <c:pt idx="525" formatCode="General">
                  <c:v>0.78749999999999998</c:v>
                </c:pt>
                <c:pt idx="526" formatCode="General">
                  <c:v>0.78900000000000003</c:v>
                </c:pt>
                <c:pt idx="527" formatCode="General">
                  <c:v>0.79049999999999998</c:v>
                </c:pt>
                <c:pt idx="528" formatCode="General">
                  <c:v>0.79200000000000004</c:v>
                </c:pt>
                <c:pt idx="529" formatCode="General">
                  <c:v>0.79349999999999998</c:v>
                </c:pt>
                <c:pt idx="530" formatCode="General">
                  <c:v>0.79500000000000004</c:v>
                </c:pt>
                <c:pt idx="531" formatCode="General">
                  <c:v>0.79649999999999999</c:v>
                </c:pt>
                <c:pt idx="532" formatCode="General">
                  <c:v>0.79800000000000004</c:v>
                </c:pt>
                <c:pt idx="533" formatCode="General">
                  <c:v>0.79949999999999999</c:v>
                </c:pt>
                <c:pt idx="534" formatCode="General">
                  <c:v>0.80100000000000005</c:v>
                </c:pt>
                <c:pt idx="535" formatCode="General">
                  <c:v>0.80249999999999999</c:v>
                </c:pt>
                <c:pt idx="536" formatCode="General">
                  <c:v>0.80400000000000005</c:v>
                </c:pt>
                <c:pt idx="537" formatCode="General">
                  <c:v>0.80549999999999999</c:v>
                </c:pt>
                <c:pt idx="538" formatCode="General">
                  <c:v>0.80700000000000005</c:v>
                </c:pt>
                <c:pt idx="539" formatCode="General">
                  <c:v>0.8085</c:v>
                </c:pt>
                <c:pt idx="540" formatCode="General">
                  <c:v>0.81</c:v>
                </c:pt>
                <c:pt idx="541" formatCode="General">
                  <c:v>0.8115</c:v>
                </c:pt>
                <c:pt idx="542" formatCode="General">
                  <c:v>0.81299999999999994</c:v>
                </c:pt>
                <c:pt idx="543" formatCode="General">
                  <c:v>0.8145</c:v>
                </c:pt>
                <c:pt idx="544" formatCode="General">
                  <c:v>0.81599999999999995</c:v>
                </c:pt>
                <c:pt idx="545" formatCode="General">
                  <c:v>0.8175</c:v>
                </c:pt>
                <c:pt idx="546" formatCode="General">
                  <c:v>0.81899999999999995</c:v>
                </c:pt>
                <c:pt idx="547" formatCode="General">
                  <c:v>0.82050000000000001</c:v>
                </c:pt>
                <c:pt idx="548" formatCode="General">
                  <c:v>0.82199999999999995</c:v>
                </c:pt>
                <c:pt idx="549" formatCode="General">
                  <c:v>0.82350000000000001</c:v>
                </c:pt>
                <c:pt idx="550" formatCode="General">
                  <c:v>0.82499999999999996</c:v>
                </c:pt>
                <c:pt idx="551" formatCode="General">
                  <c:v>0.82650000000000001</c:v>
                </c:pt>
                <c:pt idx="552" formatCode="General">
                  <c:v>0.82799999999999996</c:v>
                </c:pt>
                <c:pt idx="553" formatCode="General">
                  <c:v>0.82950000000000002</c:v>
                </c:pt>
                <c:pt idx="554" formatCode="General">
                  <c:v>0.83099999999999996</c:v>
                </c:pt>
                <c:pt idx="555" formatCode="General">
                  <c:v>0.83250000000000002</c:v>
                </c:pt>
                <c:pt idx="556" formatCode="General">
                  <c:v>0.83399999999999996</c:v>
                </c:pt>
                <c:pt idx="557" formatCode="General">
                  <c:v>0.83550000000000002</c:v>
                </c:pt>
                <c:pt idx="558" formatCode="General">
                  <c:v>0.83699999999999997</c:v>
                </c:pt>
                <c:pt idx="559" formatCode="General">
                  <c:v>0.83850000000000002</c:v>
                </c:pt>
                <c:pt idx="560" formatCode="General">
                  <c:v>0.84</c:v>
                </c:pt>
                <c:pt idx="561" formatCode="General">
                  <c:v>0.84150000000000003</c:v>
                </c:pt>
                <c:pt idx="562" formatCode="General">
                  <c:v>0.84299999999999997</c:v>
                </c:pt>
                <c:pt idx="563" formatCode="General">
                  <c:v>0.84450000000000003</c:v>
                </c:pt>
                <c:pt idx="564" formatCode="General">
                  <c:v>0.84599999999999997</c:v>
                </c:pt>
                <c:pt idx="565" formatCode="General">
                  <c:v>0.84750000000000003</c:v>
                </c:pt>
                <c:pt idx="566" formatCode="General">
                  <c:v>0.84899999999999998</c:v>
                </c:pt>
                <c:pt idx="567" formatCode="General">
                  <c:v>0.85050000000000003</c:v>
                </c:pt>
                <c:pt idx="568" formatCode="General">
                  <c:v>0.85199999999999998</c:v>
                </c:pt>
                <c:pt idx="569" formatCode="General">
                  <c:v>0.85350000000000004</c:v>
                </c:pt>
                <c:pt idx="570" formatCode="General">
                  <c:v>0.85499999999999998</c:v>
                </c:pt>
                <c:pt idx="571" formatCode="General">
                  <c:v>0.85650000000000004</c:v>
                </c:pt>
                <c:pt idx="572" formatCode="General">
                  <c:v>0.85799999999999998</c:v>
                </c:pt>
                <c:pt idx="573" formatCode="General">
                  <c:v>0.85950000000000004</c:v>
                </c:pt>
                <c:pt idx="574" formatCode="General">
                  <c:v>0.86099999999999999</c:v>
                </c:pt>
                <c:pt idx="575" formatCode="General">
                  <c:v>0.86250000000000004</c:v>
                </c:pt>
                <c:pt idx="576" formatCode="General">
                  <c:v>0.86399999999999999</c:v>
                </c:pt>
                <c:pt idx="577" formatCode="General">
                  <c:v>0.86550000000000005</c:v>
                </c:pt>
                <c:pt idx="578" formatCode="General">
                  <c:v>0.86699999999999999</c:v>
                </c:pt>
                <c:pt idx="579" formatCode="General">
                  <c:v>0.86850000000000005</c:v>
                </c:pt>
                <c:pt idx="580" formatCode="General">
                  <c:v>0.87</c:v>
                </c:pt>
                <c:pt idx="581" formatCode="General">
                  <c:v>0.87150000000000005</c:v>
                </c:pt>
                <c:pt idx="582" formatCode="General">
                  <c:v>0.873</c:v>
                </c:pt>
                <c:pt idx="583" formatCode="General">
                  <c:v>0.87450000000000006</c:v>
                </c:pt>
                <c:pt idx="584" formatCode="General">
                  <c:v>0.876</c:v>
                </c:pt>
                <c:pt idx="585" formatCode="General">
                  <c:v>0.87749999999999995</c:v>
                </c:pt>
                <c:pt idx="586" formatCode="General">
                  <c:v>0.879</c:v>
                </c:pt>
                <c:pt idx="587" formatCode="General">
                  <c:v>0.88049999999999995</c:v>
                </c:pt>
                <c:pt idx="588" formatCode="General">
                  <c:v>0.88200000000000001</c:v>
                </c:pt>
                <c:pt idx="589" formatCode="General">
                  <c:v>0.88349999999999995</c:v>
                </c:pt>
                <c:pt idx="590" formatCode="General">
                  <c:v>0.88500000000000001</c:v>
                </c:pt>
                <c:pt idx="591" formatCode="General">
                  <c:v>0.88649999999999995</c:v>
                </c:pt>
                <c:pt idx="592" formatCode="General">
                  <c:v>0.88800000000000001</c:v>
                </c:pt>
                <c:pt idx="593" formatCode="General">
                  <c:v>0.88949999999999996</c:v>
                </c:pt>
                <c:pt idx="594" formatCode="General">
                  <c:v>0.89100000000000001</c:v>
                </c:pt>
                <c:pt idx="595" formatCode="General">
                  <c:v>0.89249999999999996</c:v>
                </c:pt>
                <c:pt idx="596" formatCode="General">
                  <c:v>0.89400000000000002</c:v>
                </c:pt>
                <c:pt idx="597" formatCode="General">
                  <c:v>0.89549999999999996</c:v>
                </c:pt>
                <c:pt idx="598" formatCode="General">
                  <c:v>0.89700000000000002</c:v>
                </c:pt>
                <c:pt idx="599" formatCode="General">
                  <c:v>0.89849999999999997</c:v>
                </c:pt>
                <c:pt idx="600" formatCode="General">
                  <c:v>0.9</c:v>
                </c:pt>
                <c:pt idx="601" formatCode="General">
                  <c:v>0.90149999999999997</c:v>
                </c:pt>
                <c:pt idx="602" formatCode="General">
                  <c:v>0.90300000000000002</c:v>
                </c:pt>
                <c:pt idx="603" formatCode="General">
                  <c:v>0.90449999999999997</c:v>
                </c:pt>
                <c:pt idx="604" formatCode="General">
                  <c:v>0.90600000000000003</c:v>
                </c:pt>
                <c:pt idx="605" formatCode="General">
                  <c:v>0.90749999999999997</c:v>
                </c:pt>
                <c:pt idx="606" formatCode="General">
                  <c:v>0.90900000000000003</c:v>
                </c:pt>
                <c:pt idx="607" formatCode="General">
                  <c:v>0.91049999999999998</c:v>
                </c:pt>
                <c:pt idx="608" formatCode="General">
                  <c:v>0.91200000000000003</c:v>
                </c:pt>
                <c:pt idx="609" formatCode="General">
                  <c:v>0.91349999999999998</c:v>
                </c:pt>
                <c:pt idx="610" formatCode="General">
                  <c:v>0.91500000000000004</c:v>
                </c:pt>
                <c:pt idx="611" formatCode="General">
                  <c:v>0.91649999999999998</c:v>
                </c:pt>
                <c:pt idx="612" formatCode="General">
                  <c:v>0.91800000000000004</c:v>
                </c:pt>
                <c:pt idx="613" formatCode="General">
                  <c:v>0.91949999999999998</c:v>
                </c:pt>
                <c:pt idx="614" formatCode="General">
                  <c:v>0.92100000000000004</c:v>
                </c:pt>
                <c:pt idx="615" formatCode="General">
                  <c:v>0.92249999999999999</c:v>
                </c:pt>
                <c:pt idx="616" formatCode="General">
                  <c:v>0.92400000000000004</c:v>
                </c:pt>
                <c:pt idx="617" formatCode="General">
                  <c:v>0.92549999999999999</c:v>
                </c:pt>
                <c:pt idx="618" formatCode="General">
                  <c:v>0.92700000000000005</c:v>
                </c:pt>
                <c:pt idx="619" formatCode="General">
                  <c:v>0.92849999999999999</c:v>
                </c:pt>
                <c:pt idx="620" formatCode="General">
                  <c:v>0.93</c:v>
                </c:pt>
                <c:pt idx="621" formatCode="General">
                  <c:v>0.93149999999999999</c:v>
                </c:pt>
                <c:pt idx="622" formatCode="General">
                  <c:v>0.93300000000000005</c:v>
                </c:pt>
                <c:pt idx="623" formatCode="General">
                  <c:v>0.9345</c:v>
                </c:pt>
                <c:pt idx="624" formatCode="General">
                  <c:v>0.93600000000000005</c:v>
                </c:pt>
                <c:pt idx="625" formatCode="General">
                  <c:v>0.9375</c:v>
                </c:pt>
                <c:pt idx="626" formatCode="General">
                  <c:v>0.93899999999999995</c:v>
                </c:pt>
                <c:pt idx="627" formatCode="General">
                  <c:v>0.9405</c:v>
                </c:pt>
                <c:pt idx="628" formatCode="General">
                  <c:v>0.94199999999999995</c:v>
                </c:pt>
                <c:pt idx="629" formatCode="General">
                  <c:v>0.94350000000000001</c:v>
                </c:pt>
                <c:pt idx="630" formatCode="General">
                  <c:v>0.94499999999999995</c:v>
                </c:pt>
                <c:pt idx="631" formatCode="General">
                  <c:v>0.94650000000000001</c:v>
                </c:pt>
                <c:pt idx="632" formatCode="General">
                  <c:v>0.94799999999999995</c:v>
                </c:pt>
                <c:pt idx="633" formatCode="General">
                  <c:v>0.94950000000000001</c:v>
                </c:pt>
                <c:pt idx="634" formatCode="General">
                  <c:v>0.95099999999999996</c:v>
                </c:pt>
                <c:pt idx="635" formatCode="General">
                  <c:v>0.95250000000000001</c:v>
                </c:pt>
                <c:pt idx="636" formatCode="General">
                  <c:v>0.95399999999999996</c:v>
                </c:pt>
                <c:pt idx="637" formatCode="General">
                  <c:v>0.95550000000000002</c:v>
                </c:pt>
                <c:pt idx="638" formatCode="General">
                  <c:v>0.95699999999999996</c:v>
                </c:pt>
                <c:pt idx="639" formatCode="General">
                  <c:v>0.95850000000000002</c:v>
                </c:pt>
                <c:pt idx="640" formatCode="General">
                  <c:v>0.96</c:v>
                </c:pt>
                <c:pt idx="641" formatCode="General">
                  <c:v>0.96150000000000002</c:v>
                </c:pt>
                <c:pt idx="642" formatCode="General">
                  <c:v>0.96299999999999997</c:v>
                </c:pt>
                <c:pt idx="643" formatCode="General">
                  <c:v>0.96450000000000002</c:v>
                </c:pt>
                <c:pt idx="644" formatCode="General">
                  <c:v>0.96599999999999997</c:v>
                </c:pt>
                <c:pt idx="645" formatCode="General">
                  <c:v>0.96750000000000003</c:v>
                </c:pt>
                <c:pt idx="646" formatCode="General">
                  <c:v>0.96899999999999997</c:v>
                </c:pt>
                <c:pt idx="647" formatCode="General">
                  <c:v>0.97050000000000003</c:v>
                </c:pt>
                <c:pt idx="648" formatCode="General">
                  <c:v>0.97199999999999998</c:v>
                </c:pt>
                <c:pt idx="649" formatCode="General">
                  <c:v>0.97350000000000003</c:v>
                </c:pt>
                <c:pt idx="650" formatCode="General">
                  <c:v>0.97499999999999998</c:v>
                </c:pt>
                <c:pt idx="651" formatCode="General">
                  <c:v>0.97650000000000003</c:v>
                </c:pt>
                <c:pt idx="652" formatCode="General">
                  <c:v>0.97799999999999998</c:v>
                </c:pt>
                <c:pt idx="653" formatCode="General">
                  <c:v>0.97950000000000004</c:v>
                </c:pt>
                <c:pt idx="654" formatCode="General">
                  <c:v>0.98099999999999998</c:v>
                </c:pt>
                <c:pt idx="655" formatCode="General">
                  <c:v>0.98250000000000004</c:v>
                </c:pt>
                <c:pt idx="656" formatCode="General">
                  <c:v>0.98399999999999999</c:v>
                </c:pt>
                <c:pt idx="657" formatCode="General">
                  <c:v>0.98550000000000004</c:v>
                </c:pt>
                <c:pt idx="658" formatCode="General">
                  <c:v>0.98699999999999999</c:v>
                </c:pt>
                <c:pt idx="659" formatCode="General">
                  <c:v>0.98850000000000005</c:v>
                </c:pt>
                <c:pt idx="660" formatCode="General">
                  <c:v>0.99</c:v>
                </c:pt>
                <c:pt idx="661" formatCode="General">
                  <c:v>0.99150000000000005</c:v>
                </c:pt>
                <c:pt idx="662" formatCode="General">
                  <c:v>0.99299999999999999</c:v>
                </c:pt>
                <c:pt idx="663" formatCode="General">
                  <c:v>0.99450000000000005</c:v>
                </c:pt>
                <c:pt idx="664" formatCode="General">
                  <c:v>0.996</c:v>
                </c:pt>
                <c:pt idx="665" formatCode="General">
                  <c:v>0.99750000000000005</c:v>
                </c:pt>
                <c:pt idx="666" formatCode="General">
                  <c:v>0.999</c:v>
                </c:pt>
                <c:pt idx="667" formatCode="General">
                  <c:v>1.0004999999999999</c:v>
                </c:pt>
                <c:pt idx="668" formatCode="General">
                  <c:v>1.002</c:v>
                </c:pt>
                <c:pt idx="669" formatCode="General">
                  <c:v>1.0035000000000001</c:v>
                </c:pt>
                <c:pt idx="670" formatCode="General">
                  <c:v>1.0049999999999999</c:v>
                </c:pt>
                <c:pt idx="671" formatCode="General">
                  <c:v>1.0065</c:v>
                </c:pt>
                <c:pt idx="672" formatCode="General">
                  <c:v>1.008</c:v>
                </c:pt>
                <c:pt idx="673" formatCode="General">
                  <c:v>1.0095000000000001</c:v>
                </c:pt>
                <c:pt idx="674" formatCode="General">
                  <c:v>1.0109999999999999</c:v>
                </c:pt>
                <c:pt idx="675" formatCode="General">
                  <c:v>1.0125</c:v>
                </c:pt>
                <c:pt idx="676" formatCode="General">
                  <c:v>1.014</c:v>
                </c:pt>
                <c:pt idx="677" formatCode="General">
                  <c:v>1.0155000000000001</c:v>
                </c:pt>
                <c:pt idx="678" formatCode="General">
                  <c:v>1.0169999999999999</c:v>
                </c:pt>
                <c:pt idx="679" formatCode="General">
                  <c:v>1.0185</c:v>
                </c:pt>
                <c:pt idx="680" formatCode="General">
                  <c:v>1.02</c:v>
                </c:pt>
                <c:pt idx="681" formatCode="General">
                  <c:v>1.0215000000000001</c:v>
                </c:pt>
                <c:pt idx="682" formatCode="General">
                  <c:v>1.0229999999999999</c:v>
                </c:pt>
                <c:pt idx="683" formatCode="General">
                  <c:v>1.0245</c:v>
                </c:pt>
                <c:pt idx="684" formatCode="General">
                  <c:v>1.026</c:v>
                </c:pt>
                <c:pt idx="685" formatCode="General">
                  <c:v>1.0275000000000001</c:v>
                </c:pt>
                <c:pt idx="686" formatCode="General">
                  <c:v>1.0289999999999999</c:v>
                </c:pt>
                <c:pt idx="687" formatCode="General">
                  <c:v>1.0305</c:v>
                </c:pt>
                <c:pt idx="688" formatCode="General">
                  <c:v>1.032</c:v>
                </c:pt>
                <c:pt idx="689" formatCode="General">
                  <c:v>1.0335000000000001</c:v>
                </c:pt>
                <c:pt idx="690" formatCode="General">
                  <c:v>1.0349999999999999</c:v>
                </c:pt>
                <c:pt idx="691" formatCode="General">
                  <c:v>1.0365</c:v>
                </c:pt>
                <c:pt idx="692" formatCode="General">
                  <c:v>1.038</c:v>
                </c:pt>
                <c:pt idx="693" formatCode="General">
                  <c:v>1.0395000000000001</c:v>
                </c:pt>
                <c:pt idx="694" formatCode="General">
                  <c:v>1.0409999999999999</c:v>
                </c:pt>
                <c:pt idx="695" formatCode="General">
                  <c:v>1.0425</c:v>
                </c:pt>
                <c:pt idx="696" formatCode="General">
                  <c:v>1.044</c:v>
                </c:pt>
                <c:pt idx="697" formatCode="General">
                  <c:v>1.0455000000000001</c:v>
                </c:pt>
                <c:pt idx="698" formatCode="General">
                  <c:v>1.0469999999999999</c:v>
                </c:pt>
                <c:pt idx="699" formatCode="General">
                  <c:v>1.0485</c:v>
                </c:pt>
                <c:pt idx="700" formatCode="General">
                  <c:v>1.05</c:v>
                </c:pt>
                <c:pt idx="701" formatCode="General">
                  <c:v>1.0515000000000001</c:v>
                </c:pt>
                <c:pt idx="702" formatCode="General">
                  <c:v>1.0529999999999999</c:v>
                </c:pt>
                <c:pt idx="703" formatCode="General">
                  <c:v>1.0545</c:v>
                </c:pt>
                <c:pt idx="704" formatCode="General">
                  <c:v>1.056</c:v>
                </c:pt>
                <c:pt idx="705" formatCode="General">
                  <c:v>1.0575000000000001</c:v>
                </c:pt>
                <c:pt idx="706" formatCode="General">
                  <c:v>1.0589999999999999</c:v>
                </c:pt>
                <c:pt idx="707" formatCode="General">
                  <c:v>1.0605</c:v>
                </c:pt>
                <c:pt idx="708" formatCode="General">
                  <c:v>1.0620000000000001</c:v>
                </c:pt>
                <c:pt idx="709" formatCode="General">
                  <c:v>1.0634999999999999</c:v>
                </c:pt>
                <c:pt idx="710" formatCode="General">
                  <c:v>1.0649999999999999</c:v>
                </c:pt>
                <c:pt idx="711" formatCode="General">
                  <c:v>1.0665</c:v>
                </c:pt>
                <c:pt idx="712" formatCode="General">
                  <c:v>1.0680000000000001</c:v>
                </c:pt>
                <c:pt idx="713" formatCode="General">
                  <c:v>1.0694999999999999</c:v>
                </c:pt>
                <c:pt idx="714" formatCode="General">
                  <c:v>1.071</c:v>
                </c:pt>
                <c:pt idx="715" formatCode="General">
                  <c:v>1.0725</c:v>
                </c:pt>
                <c:pt idx="716" formatCode="General">
                  <c:v>1.0740000000000001</c:v>
                </c:pt>
                <c:pt idx="717" formatCode="General">
                  <c:v>1.0754999999999999</c:v>
                </c:pt>
                <c:pt idx="718" formatCode="General">
                  <c:v>1.077</c:v>
                </c:pt>
                <c:pt idx="719" formatCode="General">
                  <c:v>1.0785</c:v>
                </c:pt>
                <c:pt idx="720" formatCode="General">
                  <c:v>1.08</c:v>
                </c:pt>
                <c:pt idx="721" formatCode="General">
                  <c:v>1.0814999999999999</c:v>
                </c:pt>
                <c:pt idx="722" formatCode="General">
                  <c:v>1.083</c:v>
                </c:pt>
                <c:pt idx="723" formatCode="General">
                  <c:v>1.0845</c:v>
                </c:pt>
                <c:pt idx="724" formatCode="General">
                  <c:v>1.0860000000000001</c:v>
                </c:pt>
                <c:pt idx="725" formatCode="General">
                  <c:v>1.0874999999999999</c:v>
                </c:pt>
                <c:pt idx="726" formatCode="General">
                  <c:v>1.089</c:v>
                </c:pt>
                <c:pt idx="727" formatCode="General">
                  <c:v>1.0905</c:v>
                </c:pt>
                <c:pt idx="728" formatCode="General">
                  <c:v>1.0920000000000001</c:v>
                </c:pt>
                <c:pt idx="729" formatCode="General">
                  <c:v>1.0934999999999999</c:v>
                </c:pt>
                <c:pt idx="730" formatCode="General">
                  <c:v>1.095</c:v>
                </c:pt>
                <c:pt idx="731" formatCode="General">
                  <c:v>1.0965</c:v>
                </c:pt>
                <c:pt idx="732" formatCode="General">
                  <c:v>1.0980000000000001</c:v>
                </c:pt>
                <c:pt idx="733" formatCode="General">
                  <c:v>1.0994999999999999</c:v>
                </c:pt>
                <c:pt idx="734" formatCode="General">
                  <c:v>1.101</c:v>
                </c:pt>
                <c:pt idx="735" formatCode="General">
                  <c:v>1.1025</c:v>
                </c:pt>
                <c:pt idx="736" formatCode="General">
                  <c:v>1.1040000000000001</c:v>
                </c:pt>
                <c:pt idx="737" formatCode="General">
                  <c:v>1.1054999999999999</c:v>
                </c:pt>
                <c:pt idx="738" formatCode="General">
                  <c:v>1.107</c:v>
                </c:pt>
                <c:pt idx="739" formatCode="General">
                  <c:v>1.1085</c:v>
                </c:pt>
                <c:pt idx="740" formatCode="General">
                  <c:v>1.1100000000000001</c:v>
                </c:pt>
                <c:pt idx="741" formatCode="General">
                  <c:v>1.1114999999999999</c:v>
                </c:pt>
                <c:pt idx="742" formatCode="General">
                  <c:v>1.113</c:v>
                </c:pt>
                <c:pt idx="743" formatCode="General">
                  <c:v>1.1145</c:v>
                </c:pt>
                <c:pt idx="744" formatCode="General">
                  <c:v>1.1160000000000001</c:v>
                </c:pt>
                <c:pt idx="745" formatCode="General">
                  <c:v>1.1174999999999999</c:v>
                </c:pt>
                <c:pt idx="746" formatCode="General">
                  <c:v>1.119</c:v>
                </c:pt>
                <c:pt idx="747" formatCode="General">
                  <c:v>1.1205000000000001</c:v>
                </c:pt>
                <c:pt idx="748" formatCode="General">
                  <c:v>1.1220000000000001</c:v>
                </c:pt>
                <c:pt idx="749" formatCode="General">
                  <c:v>1.1234999999999999</c:v>
                </c:pt>
                <c:pt idx="750" formatCode="General">
                  <c:v>1.125</c:v>
                </c:pt>
                <c:pt idx="751" formatCode="General">
                  <c:v>1.1265000000000001</c:v>
                </c:pt>
                <c:pt idx="752" formatCode="General">
                  <c:v>1.1279999999999999</c:v>
                </c:pt>
                <c:pt idx="753" formatCode="General">
                  <c:v>1.1294999999999999</c:v>
                </c:pt>
                <c:pt idx="754" formatCode="General">
                  <c:v>1.131</c:v>
                </c:pt>
                <c:pt idx="755" formatCode="General">
                  <c:v>1.1325000000000001</c:v>
                </c:pt>
                <c:pt idx="756" formatCode="General">
                  <c:v>1.1339999999999999</c:v>
                </c:pt>
                <c:pt idx="757" formatCode="General">
                  <c:v>1.1355</c:v>
                </c:pt>
                <c:pt idx="758" formatCode="General">
                  <c:v>1.137</c:v>
                </c:pt>
                <c:pt idx="759" formatCode="General">
                  <c:v>1.1385000000000001</c:v>
                </c:pt>
                <c:pt idx="760" formatCode="General">
                  <c:v>1.1399999999999999</c:v>
                </c:pt>
                <c:pt idx="761" formatCode="General">
                  <c:v>1.1415</c:v>
                </c:pt>
                <c:pt idx="762" formatCode="General">
                  <c:v>1.143</c:v>
                </c:pt>
                <c:pt idx="763" formatCode="General">
                  <c:v>1.1445000000000001</c:v>
                </c:pt>
                <c:pt idx="764" formatCode="General">
                  <c:v>1.1459999999999999</c:v>
                </c:pt>
                <c:pt idx="765" formatCode="General">
                  <c:v>1.1475</c:v>
                </c:pt>
                <c:pt idx="766" formatCode="General">
                  <c:v>1.149</c:v>
                </c:pt>
                <c:pt idx="767" formatCode="General">
                  <c:v>1.1505000000000001</c:v>
                </c:pt>
                <c:pt idx="768" formatCode="General">
                  <c:v>1.1519999999999999</c:v>
                </c:pt>
                <c:pt idx="769" formatCode="General">
                  <c:v>1.1535</c:v>
                </c:pt>
                <c:pt idx="770" formatCode="General">
                  <c:v>1.155</c:v>
                </c:pt>
                <c:pt idx="771" formatCode="General">
                  <c:v>1.1565000000000001</c:v>
                </c:pt>
                <c:pt idx="772" formatCode="General">
                  <c:v>1.1579999999999999</c:v>
                </c:pt>
                <c:pt idx="773" formatCode="General">
                  <c:v>1.1595</c:v>
                </c:pt>
                <c:pt idx="774" formatCode="General">
                  <c:v>1.161</c:v>
                </c:pt>
                <c:pt idx="775" formatCode="General">
                  <c:v>1.1625000000000001</c:v>
                </c:pt>
                <c:pt idx="776" formatCode="General">
                  <c:v>1.1639999999999999</c:v>
                </c:pt>
                <c:pt idx="777" formatCode="General">
                  <c:v>1.1655</c:v>
                </c:pt>
                <c:pt idx="778" formatCode="General">
                  <c:v>1.167</c:v>
                </c:pt>
                <c:pt idx="779" formatCode="General">
                  <c:v>1.1685000000000001</c:v>
                </c:pt>
                <c:pt idx="780" formatCode="General">
                  <c:v>1.17</c:v>
                </c:pt>
                <c:pt idx="781" formatCode="General">
                  <c:v>1.1715</c:v>
                </c:pt>
                <c:pt idx="782" formatCode="General">
                  <c:v>1.173</c:v>
                </c:pt>
                <c:pt idx="783" formatCode="General">
                  <c:v>1.1745000000000001</c:v>
                </c:pt>
                <c:pt idx="784" formatCode="General">
                  <c:v>1.1759999999999999</c:v>
                </c:pt>
                <c:pt idx="785" formatCode="General">
                  <c:v>1.1775</c:v>
                </c:pt>
                <c:pt idx="786" formatCode="General">
                  <c:v>1.179</c:v>
                </c:pt>
                <c:pt idx="787" formatCode="General">
                  <c:v>1.1805000000000001</c:v>
                </c:pt>
                <c:pt idx="788" formatCode="General">
                  <c:v>1.1819999999999999</c:v>
                </c:pt>
                <c:pt idx="789" formatCode="General">
                  <c:v>1.1835</c:v>
                </c:pt>
                <c:pt idx="790" formatCode="General">
                  <c:v>1.1850000000000001</c:v>
                </c:pt>
                <c:pt idx="791" formatCode="General">
                  <c:v>1.1865000000000001</c:v>
                </c:pt>
                <c:pt idx="792" formatCode="General">
                  <c:v>1.1879999999999999</c:v>
                </c:pt>
                <c:pt idx="793" formatCode="General">
                  <c:v>1.1895</c:v>
                </c:pt>
                <c:pt idx="794" formatCode="General">
                  <c:v>1.1910000000000001</c:v>
                </c:pt>
                <c:pt idx="795" formatCode="General">
                  <c:v>1.1924999999999999</c:v>
                </c:pt>
                <c:pt idx="796" formatCode="General">
                  <c:v>1.194</c:v>
                </c:pt>
                <c:pt idx="797" formatCode="General">
                  <c:v>1.1955</c:v>
                </c:pt>
                <c:pt idx="798" formatCode="General">
                  <c:v>1.1970000000000001</c:v>
                </c:pt>
                <c:pt idx="799" formatCode="General">
                  <c:v>1.1984999999999999</c:v>
                </c:pt>
                <c:pt idx="800" formatCode="General">
                  <c:v>1.2</c:v>
                </c:pt>
                <c:pt idx="801" formatCode="General">
                  <c:v>1.2015</c:v>
                </c:pt>
                <c:pt idx="802" formatCode="General">
                  <c:v>1.2030000000000001</c:v>
                </c:pt>
                <c:pt idx="803" formatCode="General">
                  <c:v>1.2044999999999999</c:v>
                </c:pt>
                <c:pt idx="804" formatCode="General">
                  <c:v>1.206</c:v>
                </c:pt>
                <c:pt idx="805" formatCode="General">
                  <c:v>1.2075</c:v>
                </c:pt>
                <c:pt idx="806" formatCode="General">
                  <c:v>1.2090000000000001</c:v>
                </c:pt>
                <c:pt idx="807" formatCode="General">
                  <c:v>1.2104999999999999</c:v>
                </c:pt>
                <c:pt idx="808" formatCode="General">
                  <c:v>1.212</c:v>
                </c:pt>
                <c:pt idx="809" formatCode="General">
                  <c:v>1.2135</c:v>
                </c:pt>
                <c:pt idx="810" formatCode="General">
                  <c:v>1.2150000000000001</c:v>
                </c:pt>
                <c:pt idx="811" formatCode="General">
                  <c:v>1.2164999999999999</c:v>
                </c:pt>
                <c:pt idx="812" formatCode="General">
                  <c:v>1.218</c:v>
                </c:pt>
                <c:pt idx="813" formatCode="General">
                  <c:v>1.2195</c:v>
                </c:pt>
                <c:pt idx="814" formatCode="General">
                  <c:v>1.2210000000000001</c:v>
                </c:pt>
                <c:pt idx="815" formatCode="General">
                  <c:v>1.2224999999999999</c:v>
                </c:pt>
                <c:pt idx="816" formatCode="General">
                  <c:v>1.224</c:v>
                </c:pt>
                <c:pt idx="817" formatCode="General">
                  <c:v>1.2255</c:v>
                </c:pt>
                <c:pt idx="818" formatCode="General">
                  <c:v>1.2270000000000001</c:v>
                </c:pt>
                <c:pt idx="819" formatCode="General">
                  <c:v>1.2284999999999999</c:v>
                </c:pt>
                <c:pt idx="820" formatCode="General">
                  <c:v>1.23</c:v>
                </c:pt>
                <c:pt idx="821" formatCode="General">
                  <c:v>1.2315</c:v>
                </c:pt>
                <c:pt idx="822" formatCode="General">
                  <c:v>1.2330000000000001</c:v>
                </c:pt>
                <c:pt idx="823" formatCode="General">
                  <c:v>1.2344999999999999</c:v>
                </c:pt>
                <c:pt idx="824" formatCode="General">
                  <c:v>1.236</c:v>
                </c:pt>
                <c:pt idx="825" formatCode="General">
                  <c:v>1.2375</c:v>
                </c:pt>
                <c:pt idx="826" formatCode="General">
                  <c:v>1.2390000000000001</c:v>
                </c:pt>
                <c:pt idx="827" formatCode="General">
                  <c:v>1.2404999999999999</c:v>
                </c:pt>
                <c:pt idx="828" formatCode="General">
                  <c:v>1.242</c:v>
                </c:pt>
                <c:pt idx="829" formatCode="General">
                  <c:v>1.2435</c:v>
                </c:pt>
                <c:pt idx="830" formatCode="General">
                  <c:v>1.2450000000000001</c:v>
                </c:pt>
                <c:pt idx="831" formatCode="General">
                  <c:v>1.2464999999999999</c:v>
                </c:pt>
                <c:pt idx="832" formatCode="General">
                  <c:v>1.248</c:v>
                </c:pt>
                <c:pt idx="833" formatCode="General">
                  <c:v>1.2495000000000001</c:v>
                </c:pt>
                <c:pt idx="834" formatCode="General">
                  <c:v>1.2509999999999999</c:v>
                </c:pt>
                <c:pt idx="835" formatCode="General">
                  <c:v>1.2524999999999999</c:v>
                </c:pt>
                <c:pt idx="836" formatCode="General">
                  <c:v>1.254</c:v>
                </c:pt>
                <c:pt idx="837" formatCode="General">
                  <c:v>1.2555000000000001</c:v>
                </c:pt>
                <c:pt idx="838" formatCode="General">
                  <c:v>1.2569999999999999</c:v>
                </c:pt>
                <c:pt idx="839" formatCode="General">
                  <c:v>1.2585</c:v>
                </c:pt>
                <c:pt idx="840" formatCode="General">
                  <c:v>1.26</c:v>
                </c:pt>
                <c:pt idx="841" formatCode="General">
                  <c:v>1.2615000000000001</c:v>
                </c:pt>
                <c:pt idx="842" formatCode="General">
                  <c:v>1.2629999999999999</c:v>
                </c:pt>
                <c:pt idx="843" formatCode="General">
                  <c:v>1.2645</c:v>
                </c:pt>
                <c:pt idx="844" formatCode="General">
                  <c:v>1.266</c:v>
                </c:pt>
                <c:pt idx="845" formatCode="General">
                  <c:v>1.2675000000000001</c:v>
                </c:pt>
                <c:pt idx="846" formatCode="General">
                  <c:v>1.2689999999999999</c:v>
                </c:pt>
                <c:pt idx="847" formatCode="General">
                  <c:v>1.2705</c:v>
                </c:pt>
                <c:pt idx="848" formatCode="General">
                  <c:v>1.272</c:v>
                </c:pt>
                <c:pt idx="849" formatCode="General">
                  <c:v>1.2735000000000001</c:v>
                </c:pt>
                <c:pt idx="850" formatCode="General">
                  <c:v>1.2749999999999999</c:v>
                </c:pt>
                <c:pt idx="851" formatCode="General">
                  <c:v>1.2765</c:v>
                </c:pt>
                <c:pt idx="852" formatCode="General">
                  <c:v>1.278</c:v>
                </c:pt>
                <c:pt idx="853" formatCode="General">
                  <c:v>1.2795000000000001</c:v>
                </c:pt>
                <c:pt idx="854" formatCode="General">
                  <c:v>1.2809999999999999</c:v>
                </c:pt>
                <c:pt idx="855" formatCode="General">
                  <c:v>1.2825</c:v>
                </c:pt>
                <c:pt idx="856" formatCode="General">
                  <c:v>1.284</c:v>
                </c:pt>
                <c:pt idx="857" formatCode="General">
                  <c:v>1.2855000000000001</c:v>
                </c:pt>
                <c:pt idx="858" formatCode="General">
                  <c:v>1.2869999999999999</c:v>
                </c:pt>
                <c:pt idx="859" formatCode="General">
                  <c:v>1.2885</c:v>
                </c:pt>
                <c:pt idx="860" formatCode="General">
                  <c:v>1.29</c:v>
                </c:pt>
                <c:pt idx="861" formatCode="General">
                  <c:v>1.2915000000000001</c:v>
                </c:pt>
                <c:pt idx="862" formatCode="General">
                  <c:v>1.2929999999999999</c:v>
                </c:pt>
                <c:pt idx="863" formatCode="General">
                  <c:v>1.2945</c:v>
                </c:pt>
                <c:pt idx="864" formatCode="General">
                  <c:v>1.296</c:v>
                </c:pt>
                <c:pt idx="865" formatCode="General">
                  <c:v>1.2975000000000001</c:v>
                </c:pt>
                <c:pt idx="866" formatCode="General">
                  <c:v>1.2989999999999999</c:v>
                </c:pt>
                <c:pt idx="867" formatCode="General">
                  <c:v>1.3005</c:v>
                </c:pt>
                <c:pt idx="868" formatCode="General">
                  <c:v>1.302</c:v>
                </c:pt>
                <c:pt idx="869" formatCode="General">
                  <c:v>1.3035000000000001</c:v>
                </c:pt>
                <c:pt idx="870" formatCode="General">
                  <c:v>1.3049999999999999</c:v>
                </c:pt>
                <c:pt idx="871" formatCode="General">
                  <c:v>1.3065</c:v>
                </c:pt>
                <c:pt idx="872" formatCode="General">
                  <c:v>1.3080000000000001</c:v>
                </c:pt>
                <c:pt idx="873" formatCode="General">
                  <c:v>1.3095000000000001</c:v>
                </c:pt>
                <c:pt idx="874" formatCode="General">
                  <c:v>1.3109999999999999</c:v>
                </c:pt>
                <c:pt idx="875" formatCode="General">
                  <c:v>1.3125</c:v>
                </c:pt>
                <c:pt idx="876" formatCode="General">
                  <c:v>1.3140000000000001</c:v>
                </c:pt>
                <c:pt idx="877" formatCode="General">
                  <c:v>1.3154999999999999</c:v>
                </c:pt>
                <c:pt idx="878" formatCode="General">
                  <c:v>1.3169999999999999</c:v>
                </c:pt>
                <c:pt idx="879" formatCode="General">
                  <c:v>1.3185</c:v>
                </c:pt>
                <c:pt idx="880" formatCode="General">
                  <c:v>1.32</c:v>
                </c:pt>
                <c:pt idx="881" formatCode="General">
                  <c:v>1.3214999999999999</c:v>
                </c:pt>
                <c:pt idx="882" formatCode="General">
                  <c:v>1.323</c:v>
                </c:pt>
                <c:pt idx="883" formatCode="General">
                  <c:v>1.3245</c:v>
                </c:pt>
                <c:pt idx="884" formatCode="General">
                  <c:v>1.3260000000000001</c:v>
                </c:pt>
                <c:pt idx="885" formatCode="General">
                  <c:v>1.3274999999999999</c:v>
                </c:pt>
                <c:pt idx="886" formatCode="General">
                  <c:v>1.329</c:v>
                </c:pt>
                <c:pt idx="887" formatCode="General">
                  <c:v>1.3305</c:v>
                </c:pt>
                <c:pt idx="888" formatCode="General">
                  <c:v>1.3320000000000001</c:v>
                </c:pt>
                <c:pt idx="889" formatCode="General">
                  <c:v>1.3334999999999999</c:v>
                </c:pt>
                <c:pt idx="890" formatCode="General">
                  <c:v>1.335</c:v>
                </c:pt>
                <c:pt idx="891" formatCode="General">
                  <c:v>1.3365</c:v>
                </c:pt>
                <c:pt idx="892" formatCode="General">
                  <c:v>1.3380000000000001</c:v>
                </c:pt>
                <c:pt idx="893" formatCode="General">
                  <c:v>1.3394999999999999</c:v>
                </c:pt>
                <c:pt idx="894" formatCode="General">
                  <c:v>1.341</c:v>
                </c:pt>
                <c:pt idx="895" formatCode="General">
                  <c:v>1.3425</c:v>
                </c:pt>
                <c:pt idx="896" formatCode="General">
                  <c:v>1.3440000000000001</c:v>
                </c:pt>
                <c:pt idx="897" formatCode="General">
                  <c:v>1.3454999999999999</c:v>
                </c:pt>
                <c:pt idx="898" formatCode="General">
                  <c:v>1.347</c:v>
                </c:pt>
                <c:pt idx="899" formatCode="General">
                  <c:v>1.3485</c:v>
                </c:pt>
                <c:pt idx="900" formatCode="General">
                  <c:v>1.35</c:v>
                </c:pt>
                <c:pt idx="901" formatCode="General">
                  <c:v>1.3514999999999999</c:v>
                </c:pt>
                <c:pt idx="902" formatCode="General">
                  <c:v>1.353</c:v>
                </c:pt>
                <c:pt idx="903" formatCode="General">
                  <c:v>1.3545</c:v>
                </c:pt>
                <c:pt idx="904" formatCode="General">
                  <c:v>1.3560000000000001</c:v>
                </c:pt>
                <c:pt idx="905" formatCode="General">
                  <c:v>1.3574999999999999</c:v>
                </c:pt>
                <c:pt idx="906" formatCode="General">
                  <c:v>1.359</c:v>
                </c:pt>
                <c:pt idx="907" formatCode="General">
                  <c:v>1.3605</c:v>
                </c:pt>
                <c:pt idx="908" formatCode="General">
                  <c:v>1.3620000000000001</c:v>
                </c:pt>
                <c:pt idx="909" formatCode="General">
                  <c:v>1.3634999999999999</c:v>
                </c:pt>
                <c:pt idx="910" formatCode="General">
                  <c:v>1.365</c:v>
                </c:pt>
                <c:pt idx="911" formatCode="General">
                  <c:v>1.3665</c:v>
                </c:pt>
                <c:pt idx="912" formatCode="General">
                  <c:v>1.3680000000000001</c:v>
                </c:pt>
                <c:pt idx="913" formatCode="General">
                  <c:v>1.3694999999999999</c:v>
                </c:pt>
                <c:pt idx="914" formatCode="General">
                  <c:v>1.371</c:v>
                </c:pt>
                <c:pt idx="915" formatCode="General">
                  <c:v>1.3725000000000001</c:v>
                </c:pt>
                <c:pt idx="916" formatCode="General">
                  <c:v>1.3740000000000001</c:v>
                </c:pt>
                <c:pt idx="917" formatCode="General">
                  <c:v>1.3754999999999999</c:v>
                </c:pt>
                <c:pt idx="918" formatCode="General">
                  <c:v>1.377</c:v>
                </c:pt>
                <c:pt idx="919" formatCode="General">
                  <c:v>1.3785000000000001</c:v>
                </c:pt>
                <c:pt idx="920" formatCode="General">
                  <c:v>1.38</c:v>
                </c:pt>
                <c:pt idx="921" formatCode="General">
                  <c:v>1.3815</c:v>
                </c:pt>
                <c:pt idx="922" formatCode="General">
                  <c:v>1.383</c:v>
                </c:pt>
                <c:pt idx="923" formatCode="General">
                  <c:v>1.3845000000000001</c:v>
                </c:pt>
                <c:pt idx="924" formatCode="General">
                  <c:v>1.3859999999999999</c:v>
                </c:pt>
                <c:pt idx="925" formatCode="General">
                  <c:v>1.3875</c:v>
                </c:pt>
                <c:pt idx="926" formatCode="General">
                  <c:v>1.389</c:v>
                </c:pt>
                <c:pt idx="927" formatCode="General">
                  <c:v>1.3905000000000001</c:v>
                </c:pt>
                <c:pt idx="928" formatCode="General">
                  <c:v>1.3919999999999999</c:v>
                </c:pt>
                <c:pt idx="929" formatCode="General">
                  <c:v>1.3935</c:v>
                </c:pt>
                <c:pt idx="930" formatCode="General">
                  <c:v>1.395</c:v>
                </c:pt>
                <c:pt idx="931" formatCode="General">
                  <c:v>1.3965000000000001</c:v>
                </c:pt>
                <c:pt idx="932" formatCode="General">
                  <c:v>1.3979999999999999</c:v>
                </c:pt>
                <c:pt idx="933" formatCode="General">
                  <c:v>1.3995</c:v>
                </c:pt>
                <c:pt idx="934" formatCode="General">
                  <c:v>1.401</c:v>
                </c:pt>
                <c:pt idx="935" formatCode="General">
                  <c:v>1.4025000000000001</c:v>
                </c:pt>
                <c:pt idx="936" formatCode="General">
                  <c:v>1.4039999999999999</c:v>
                </c:pt>
                <c:pt idx="937" formatCode="General">
                  <c:v>1.4055</c:v>
                </c:pt>
                <c:pt idx="938" formatCode="General">
                  <c:v>1.407</c:v>
                </c:pt>
                <c:pt idx="939" formatCode="General">
                  <c:v>1.4085000000000001</c:v>
                </c:pt>
                <c:pt idx="940" formatCode="General">
                  <c:v>1.41</c:v>
                </c:pt>
                <c:pt idx="941" formatCode="General">
                  <c:v>1.4115</c:v>
                </c:pt>
                <c:pt idx="942" formatCode="General">
                  <c:v>1.413</c:v>
                </c:pt>
                <c:pt idx="943" formatCode="General">
                  <c:v>1.4145000000000001</c:v>
                </c:pt>
                <c:pt idx="944" formatCode="General">
                  <c:v>1.4159999999999999</c:v>
                </c:pt>
                <c:pt idx="945" formatCode="General">
                  <c:v>1.4175</c:v>
                </c:pt>
                <c:pt idx="946" formatCode="General">
                  <c:v>1.419</c:v>
                </c:pt>
                <c:pt idx="947" formatCode="General">
                  <c:v>1.4205000000000001</c:v>
                </c:pt>
                <c:pt idx="948" formatCode="General">
                  <c:v>1.4219999999999999</c:v>
                </c:pt>
                <c:pt idx="949" formatCode="General">
                  <c:v>1.4235</c:v>
                </c:pt>
                <c:pt idx="950" formatCode="General">
                  <c:v>1.425</c:v>
                </c:pt>
                <c:pt idx="951" formatCode="General">
                  <c:v>1.4265000000000001</c:v>
                </c:pt>
                <c:pt idx="952" formatCode="General">
                  <c:v>1.4279999999999999</c:v>
                </c:pt>
                <c:pt idx="953" formatCode="General">
                  <c:v>1.4295</c:v>
                </c:pt>
                <c:pt idx="954" formatCode="General">
                  <c:v>1.431</c:v>
                </c:pt>
                <c:pt idx="955" formatCode="General">
                  <c:v>1.4325000000000001</c:v>
                </c:pt>
                <c:pt idx="956" formatCode="General">
                  <c:v>1.4339999999999999</c:v>
                </c:pt>
                <c:pt idx="957" formatCode="General">
                  <c:v>1.4355</c:v>
                </c:pt>
                <c:pt idx="958" formatCode="General">
                  <c:v>1.4370000000000001</c:v>
                </c:pt>
                <c:pt idx="959" formatCode="General">
                  <c:v>1.4384999999999999</c:v>
                </c:pt>
                <c:pt idx="960" formatCode="General">
                  <c:v>1.44</c:v>
                </c:pt>
                <c:pt idx="961" formatCode="General">
                  <c:v>1.4415</c:v>
                </c:pt>
                <c:pt idx="962" formatCode="General">
                  <c:v>1.4430000000000001</c:v>
                </c:pt>
                <c:pt idx="963" formatCode="General">
                  <c:v>1.4444999999999999</c:v>
                </c:pt>
                <c:pt idx="964" formatCode="General">
                  <c:v>1.446</c:v>
                </c:pt>
                <c:pt idx="965" formatCode="General">
                  <c:v>1.4475</c:v>
                </c:pt>
                <c:pt idx="966" formatCode="General">
                  <c:v>1.4490000000000001</c:v>
                </c:pt>
                <c:pt idx="967" formatCode="General">
                  <c:v>1.4504999999999999</c:v>
                </c:pt>
                <c:pt idx="968" formatCode="General">
                  <c:v>1.452</c:v>
                </c:pt>
                <c:pt idx="969" formatCode="General">
                  <c:v>1.4535</c:v>
                </c:pt>
                <c:pt idx="970" formatCode="General">
                  <c:v>1.4550000000000001</c:v>
                </c:pt>
                <c:pt idx="971" formatCode="General">
                  <c:v>1.4564999999999999</c:v>
                </c:pt>
                <c:pt idx="972" formatCode="General">
                  <c:v>1.458</c:v>
                </c:pt>
                <c:pt idx="973" formatCode="General">
                  <c:v>1.4595</c:v>
                </c:pt>
                <c:pt idx="974" formatCode="General">
                  <c:v>1.4610000000000001</c:v>
                </c:pt>
                <c:pt idx="975" formatCode="General">
                  <c:v>1.4624999999999999</c:v>
                </c:pt>
                <c:pt idx="976" formatCode="General">
                  <c:v>1.464</c:v>
                </c:pt>
                <c:pt idx="977" formatCode="General">
                  <c:v>1.4655</c:v>
                </c:pt>
                <c:pt idx="978" formatCode="General">
                  <c:v>1.4670000000000001</c:v>
                </c:pt>
                <c:pt idx="979" formatCode="General">
                  <c:v>1.4684999999999999</c:v>
                </c:pt>
                <c:pt idx="980" formatCode="General">
                  <c:v>1.47</c:v>
                </c:pt>
                <c:pt idx="981" formatCode="General">
                  <c:v>1.4715</c:v>
                </c:pt>
                <c:pt idx="982" formatCode="General">
                  <c:v>1.4730000000000001</c:v>
                </c:pt>
                <c:pt idx="983" formatCode="General">
                  <c:v>1.4744999999999999</c:v>
                </c:pt>
                <c:pt idx="984" formatCode="General">
                  <c:v>1.476</c:v>
                </c:pt>
                <c:pt idx="985" formatCode="General">
                  <c:v>1.4775</c:v>
                </c:pt>
                <c:pt idx="986" formatCode="General">
                  <c:v>1.4790000000000001</c:v>
                </c:pt>
                <c:pt idx="987" formatCode="General">
                  <c:v>1.4804999999999999</c:v>
                </c:pt>
                <c:pt idx="988" formatCode="General">
                  <c:v>1.482</c:v>
                </c:pt>
                <c:pt idx="989" formatCode="General">
                  <c:v>1.4835</c:v>
                </c:pt>
                <c:pt idx="990" formatCode="General">
                  <c:v>1.4850000000000001</c:v>
                </c:pt>
                <c:pt idx="991" formatCode="General">
                  <c:v>1.4864999999999999</c:v>
                </c:pt>
                <c:pt idx="992" formatCode="General">
                  <c:v>1.488</c:v>
                </c:pt>
                <c:pt idx="993" formatCode="General">
                  <c:v>1.4895</c:v>
                </c:pt>
                <c:pt idx="994" formatCode="General">
                  <c:v>1.4910000000000001</c:v>
                </c:pt>
                <c:pt idx="995" formatCode="General">
                  <c:v>1.4924999999999999</c:v>
                </c:pt>
                <c:pt idx="996" formatCode="General">
                  <c:v>1.494</c:v>
                </c:pt>
                <c:pt idx="997" formatCode="General">
                  <c:v>1.4955000000000001</c:v>
                </c:pt>
                <c:pt idx="998" formatCode="General">
                  <c:v>1.4970000000000001</c:v>
                </c:pt>
                <c:pt idx="999" formatCode="General">
                  <c:v>1.4984999999999999</c:v>
                </c:pt>
                <c:pt idx="1000" formatCode="General">
                  <c:v>1.5</c:v>
                </c:pt>
                <c:pt idx="1001" formatCode="General">
                  <c:v>1.5015000000000001</c:v>
                </c:pt>
                <c:pt idx="1002" formatCode="General">
                  <c:v>1.5029999999999999</c:v>
                </c:pt>
                <c:pt idx="1003" formatCode="General">
                  <c:v>1.5044999999999999</c:v>
                </c:pt>
                <c:pt idx="1004" formatCode="General">
                  <c:v>1.506</c:v>
                </c:pt>
                <c:pt idx="1005" formatCode="General">
                  <c:v>1.5075000000000001</c:v>
                </c:pt>
                <c:pt idx="1006" formatCode="General">
                  <c:v>1.5089999999999999</c:v>
                </c:pt>
                <c:pt idx="1007" formatCode="General">
                  <c:v>1.5105</c:v>
                </c:pt>
                <c:pt idx="1008" formatCode="General">
                  <c:v>1.512</c:v>
                </c:pt>
                <c:pt idx="1009" formatCode="General">
                  <c:v>1.5135000000000001</c:v>
                </c:pt>
                <c:pt idx="1010" formatCode="General">
                  <c:v>1.5149999999999999</c:v>
                </c:pt>
                <c:pt idx="1011" formatCode="General">
                  <c:v>1.5165</c:v>
                </c:pt>
                <c:pt idx="1012" formatCode="General">
                  <c:v>1.518</c:v>
                </c:pt>
                <c:pt idx="1013" formatCode="General">
                  <c:v>1.5195000000000001</c:v>
                </c:pt>
                <c:pt idx="1014" formatCode="General">
                  <c:v>1.5209999999999999</c:v>
                </c:pt>
                <c:pt idx="1015" formatCode="General">
                  <c:v>1.5225</c:v>
                </c:pt>
                <c:pt idx="1016" formatCode="General">
                  <c:v>1.524</c:v>
                </c:pt>
                <c:pt idx="1017" formatCode="General">
                  <c:v>1.5255000000000001</c:v>
                </c:pt>
                <c:pt idx="1018" formatCode="General">
                  <c:v>1.5269999999999999</c:v>
                </c:pt>
                <c:pt idx="1019" formatCode="General">
                  <c:v>1.5285</c:v>
                </c:pt>
                <c:pt idx="1020" formatCode="General">
                  <c:v>1.53</c:v>
                </c:pt>
                <c:pt idx="1021" formatCode="General">
                  <c:v>1.5315000000000001</c:v>
                </c:pt>
                <c:pt idx="1022" formatCode="General">
                  <c:v>1.5329999999999999</c:v>
                </c:pt>
                <c:pt idx="1023" formatCode="General">
                  <c:v>1.5345</c:v>
                </c:pt>
                <c:pt idx="1024" formatCode="General">
                  <c:v>1.536</c:v>
                </c:pt>
                <c:pt idx="1025" formatCode="General">
                  <c:v>1.5375000000000001</c:v>
                </c:pt>
                <c:pt idx="1026" formatCode="General">
                  <c:v>1.5389999999999999</c:v>
                </c:pt>
                <c:pt idx="1027" formatCode="General">
                  <c:v>1.5405</c:v>
                </c:pt>
                <c:pt idx="1028" formatCode="General">
                  <c:v>1.542</c:v>
                </c:pt>
                <c:pt idx="1029" formatCode="General">
                  <c:v>1.5435000000000001</c:v>
                </c:pt>
                <c:pt idx="1030" formatCode="General">
                  <c:v>1.5449999999999999</c:v>
                </c:pt>
                <c:pt idx="1031" formatCode="General">
                  <c:v>1.5465</c:v>
                </c:pt>
                <c:pt idx="1032" formatCode="General">
                  <c:v>1.548</c:v>
                </c:pt>
                <c:pt idx="1033" formatCode="General">
                  <c:v>1.5495000000000001</c:v>
                </c:pt>
                <c:pt idx="1034" formatCode="General">
                  <c:v>1.5509999999999999</c:v>
                </c:pt>
                <c:pt idx="1035" formatCode="General">
                  <c:v>1.5525</c:v>
                </c:pt>
                <c:pt idx="1036" formatCode="General">
                  <c:v>1.554</c:v>
                </c:pt>
                <c:pt idx="1037" formatCode="General">
                  <c:v>1.5555000000000001</c:v>
                </c:pt>
                <c:pt idx="1038" formatCode="General">
                  <c:v>1.5569999999999999</c:v>
                </c:pt>
                <c:pt idx="1039" formatCode="General">
                  <c:v>1.5585</c:v>
                </c:pt>
                <c:pt idx="1040" formatCode="General">
                  <c:v>1.56</c:v>
                </c:pt>
                <c:pt idx="1041" formatCode="General">
                  <c:v>1.5615000000000001</c:v>
                </c:pt>
                <c:pt idx="1042" formatCode="General">
                  <c:v>1.5629999999999999</c:v>
                </c:pt>
                <c:pt idx="1043" formatCode="General">
                  <c:v>1.5645</c:v>
                </c:pt>
                <c:pt idx="1044" formatCode="General">
                  <c:v>1.5660000000000001</c:v>
                </c:pt>
                <c:pt idx="1045" formatCode="General">
                  <c:v>1.5674999999999999</c:v>
                </c:pt>
                <c:pt idx="1046" formatCode="General">
                  <c:v>1.569</c:v>
                </c:pt>
                <c:pt idx="1047" formatCode="General">
                  <c:v>1.5705</c:v>
                </c:pt>
                <c:pt idx="1048" formatCode="General">
                  <c:v>1.5720000000000001</c:v>
                </c:pt>
                <c:pt idx="1049" formatCode="General">
                  <c:v>1.5734999999999999</c:v>
                </c:pt>
                <c:pt idx="1050" formatCode="General">
                  <c:v>1.575</c:v>
                </c:pt>
                <c:pt idx="1051" formatCode="General">
                  <c:v>1.5765</c:v>
                </c:pt>
                <c:pt idx="1052" formatCode="General">
                  <c:v>1.5780000000000001</c:v>
                </c:pt>
                <c:pt idx="1053" formatCode="General">
                  <c:v>1.5794999999999999</c:v>
                </c:pt>
                <c:pt idx="1054" formatCode="General">
                  <c:v>1.581</c:v>
                </c:pt>
                <c:pt idx="1055" formatCode="General">
                  <c:v>1.5825</c:v>
                </c:pt>
                <c:pt idx="1056" formatCode="General">
                  <c:v>1.5840000000000001</c:v>
                </c:pt>
                <c:pt idx="1057" formatCode="General">
                  <c:v>1.5854999999999999</c:v>
                </c:pt>
                <c:pt idx="1058" formatCode="General">
                  <c:v>1.587</c:v>
                </c:pt>
                <c:pt idx="1059" formatCode="General">
                  <c:v>1.5885</c:v>
                </c:pt>
                <c:pt idx="1060" formatCode="General">
                  <c:v>1.59</c:v>
                </c:pt>
                <c:pt idx="1061" formatCode="General">
                  <c:v>1.5914999999999999</c:v>
                </c:pt>
                <c:pt idx="1062" formatCode="General">
                  <c:v>1.593</c:v>
                </c:pt>
                <c:pt idx="1063" formatCode="General">
                  <c:v>1.5945</c:v>
                </c:pt>
                <c:pt idx="1064" formatCode="General">
                  <c:v>1.5960000000000001</c:v>
                </c:pt>
                <c:pt idx="1065" formatCode="General">
                  <c:v>1.5974999999999999</c:v>
                </c:pt>
                <c:pt idx="1066" formatCode="General">
                  <c:v>1.599</c:v>
                </c:pt>
                <c:pt idx="1067" formatCode="General">
                  <c:v>1.6005</c:v>
                </c:pt>
                <c:pt idx="1068" formatCode="General">
                  <c:v>1.6020000000000001</c:v>
                </c:pt>
                <c:pt idx="1069" formatCode="General">
                  <c:v>1.6034999999999999</c:v>
                </c:pt>
                <c:pt idx="1070" formatCode="General">
                  <c:v>1.605</c:v>
                </c:pt>
                <c:pt idx="1071" formatCode="General">
                  <c:v>1.6065</c:v>
                </c:pt>
                <c:pt idx="1072" formatCode="General">
                  <c:v>1.6080000000000001</c:v>
                </c:pt>
                <c:pt idx="1073" formatCode="General">
                  <c:v>1.6094999999999999</c:v>
                </c:pt>
                <c:pt idx="1074" formatCode="General">
                  <c:v>1.611</c:v>
                </c:pt>
                <c:pt idx="1075" formatCode="General">
                  <c:v>1.6125</c:v>
                </c:pt>
                <c:pt idx="1076" formatCode="General">
                  <c:v>1.6140000000000001</c:v>
                </c:pt>
                <c:pt idx="1077" formatCode="General">
                  <c:v>1.6154999999999999</c:v>
                </c:pt>
                <c:pt idx="1078" formatCode="General">
                  <c:v>1.617</c:v>
                </c:pt>
                <c:pt idx="1079" formatCode="General">
                  <c:v>1.6185</c:v>
                </c:pt>
                <c:pt idx="1080" formatCode="General">
                  <c:v>1.62</c:v>
                </c:pt>
                <c:pt idx="1081" formatCode="General">
                  <c:v>1.6214999999999999</c:v>
                </c:pt>
                <c:pt idx="1082" formatCode="General">
                  <c:v>1.623</c:v>
                </c:pt>
                <c:pt idx="1083" formatCode="General">
                  <c:v>1.6245000000000001</c:v>
                </c:pt>
                <c:pt idx="1084" formatCode="General">
                  <c:v>1.6259999999999999</c:v>
                </c:pt>
                <c:pt idx="1085" formatCode="General">
                  <c:v>1.6274999999999999</c:v>
                </c:pt>
                <c:pt idx="1086" formatCode="General">
                  <c:v>1.629</c:v>
                </c:pt>
                <c:pt idx="1087" formatCode="General">
                  <c:v>1.6305000000000001</c:v>
                </c:pt>
                <c:pt idx="1088" formatCode="General">
                  <c:v>1.6319999999999999</c:v>
                </c:pt>
                <c:pt idx="1089" formatCode="General">
                  <c:v>1.6335</c:v>
                </c:pt>
                <c:pt idx="1090" formatCode="General">
                  <c:v>1.635</c:v>
                </c:pt>
                <c:pt idx="1091" formatCode="General">
                  <c:v>1.6365000000000001</c:v>
                </c:pt>
                <c:pt idx="1092" formatCode="General">
                  <c:v>1.6379999999999999</c:v>
                </c:pt>
                <c:pt idx="1093" formatCode="General">
                  <c:v>1.6395</c:v>
                </c:pt>
                <c:pt idx="1094" formatCode="General">
                  <c:v>1.641</c:v>
                </c:pt>
                <c:pt idx="1095" formatCode="General">
                  <c:v>1.6425000000000001</c:v>
                </c:pt>
                <c:pt idx="1096" formatCode="General">
                  <c:v>1.6439999999999999</c:v>
                </c:pt>
                <c:pt idx="1097" formatCode="General">
                  <c:v>1.6455</c:v>
                </c:pt>
                <c:pt idx="1098" formatCode="General">
                  <c:v>1.647</c:v>
                </c:pt>
                <c:pt idx="1099" formatCode="General">
                  <c:v>1.6485000000000001</c:v>
                </c:pt>
                <c:pt idx="1100" formatCode="General">
                  <c:v>1.65</c:v>
                </c:pt>
                <c:pt idx="1101" formatCode="General">
                  <c:v>1.6515</c:v>
                </c:pt>
                <c:pt idx="1102" formatCode="General">
                  <c:v>1.653</c:v>
                </c:pt>
                <c:pt idx="1103" formatCode="General">
                  <c:v>1.6545000000000001</c:v>
                </c:pt>
                <c:pt idx="1104" formatCode="General">
                  <c:v>1.6559999999999999</c:v>
                </c:pt>
                <c:pt idx="1105" formatCode="General">
                  <c:v>1.6575</c:v>
                </c:pt>
                <c:pt idx="1106" formatCode="General">
                  <c:v>1.659</c:v>
                </c:pt>
                <c:pt idx="1107" formatCode="General">
                  <c:v>1.6605000000000001</c:v>
                </c:pt>
                <c:pt idx="1108" formatCode="General">
                  <c:v>1.6619999999999999</c:v>
                </c:pt>
                <c:pt idx="1109" formatCode="General">
                  <c:v>1.6635</c:v>
                </c:pt>
                <c:pt idx="1110" formatCode="General">
                  <c:v>1.665</c:v>
                </c:pt>
                <c:pt idx="1111" formatCode="General">
                  <c:v>1.6665000000000001</c:v>
                </c:pt>
                <c:pt idx="1112" formatCode="General">
                  <c:v>1.6679999999999999</c:v>
                </c:pt>
                <c:pt idx="1113" formatCode="General">
                  <c:v>1.6695</c:v>
                </c:pt>
                <c:pt idx="1114" formatCode="General">
                  <c:v>1.671</c:v>
                </c:pt>
                <c:pt idx="1115" formatCode="General">
                  <c:v>1.6725000000000001</c:v>
                </c:pt>
                <c:pt idx="1116" formatCode="General">
                  <c:v>1.6739999999999999</c:v>
                </c:pt>
                <c:pt idx="1117" formatCode="General">
                  <c:v>1.6755</c:v>
                </c:pt>
                <c:pt idx="1118" formatCode="General">
                  <c:v>1.677</c:v>
                </c:pt>
                <c:pt idx="1119" formatCode="General">
                  <c:v>1.6785000000000001</c:v>
                </c:pt>
                <c:pt idx="1120" formatCode="General">
                  <c:v>1.68</c:v>
                </c:pt>
                <c:pt idx="1121" formatCode="General">
                  <c:v>1.6815</c:v>
                </c:pt>
                <c:pt idx="1122" formatCode="General">
                  <c:v>1.6830000000000001</c:v>
                </c:pt>
                <c:pt idx="1123" formatCode="General">
                  <c:v>1.6845000000000001</c:v>
                </c:pt>
                <c:pt idx="1124" formatCode="General">
                  <c:v>1.6859999999999999</c:v>
                </c:pt>
                <c:pt idx="1125" formatCode="General">
                  <c:v>1.6875</c:v>
                </c:pt>
                <c:pt idx="1126" formatCode="General">
                  <c:v>1.6890000000000001</c:v>
                </c:pt>
                <c:pt idx="1127" formatCode="General">
                  <c:v>1.6904999999999999</c:v>
                </c:pt>
                <c:pt idx="1128" formatCode="General">
                  <c:v>1.6919999999999999</c:v>
                </c:pt>
                <c:pt idx="1129" formatCode="General">
                  <c:v>1.6935</c:v>
                </c:pt>
                <c:pt idx="1130" formatCode="General">
                  <c:v>1.6950000000000001</c:v>
                </c:pt>
                <c:pt idx="1131" formatCode="General">
                  <c:v>1.6964999999999999</c:v>
                </c:pt>
                <c:pt idx="1132" formatCode="General">
                  <c:v>1.698</c:v>
                </c:pt>
                <c:pt idx="1133" formatCode="General">
                  <c:v>1.6995</c:v>
                </c:pt>
                <c:pt idx="1134" formatCode="General">
                  <c:v>1.7010000000000001</c:v>
                </c:pt>
                <c:pt idx="1135" formatCode="General">
                  <c:v>1.7024999999999999</c:v>
                </c:pt>
                <c:pt idx="1136" formatCode="General">
                  <c:v>1.704</c:v>
                </c:pt>
                <c:pt idx="1137" formatCode="General">
                  <c:v>1.7055</c:v>
                </c:pt>
                <c:pt idx="1138" formatCode="General">
                  <c:v>1.7070000000000001</c:v>
                </c:pt>
                <c:pt idx="1139" formatCode="General">
                  <c:v>1.7084999999999999</c:v>
                </c:pt>
                <c:pt idx="1140" formatCode="General">
                  <c:v>1.71</c:v>
                </c:pt>
                <c:pt idx="1141" formatCode="General">
                  <c:v>1.7115</c:v>
                </c:pt>
                <c:pt idx="1142" formatCode="General">
                  <c:v>1.7130000000000001</c:v>
                </c:pt>
                <c:pt idx="1143" formatCode="General">
                  <c:v>1.7144999999999999</c:v>
                </c:pt>
                <c:pt idx="1144" formatCode="General">
                  <c:v>1.716</c:v>
                </c:pt>
                <c:pt idx="1145" formatCode="General">
                  <c:v>1.7175</c:v>
                </c:pt>
                <c:pt idx="1146" formatCode="General">
                  <c:v>1.7190000000000001</c:v>
                </c:pt>
                <c:pt idx="1147" formatCode="General">
                  <c:v>1.7204999999999999</c:v>
                </c:pt>
                <c:pt idx="1148" formatCode="General">
                  <c:v>1.722</c:v>
                </c:pt>
                <c:pt idx="1149" formatCode="General">
                  <c:v>1.7235</c:v>
                </c:pt>
                <c:pt idx="1150" formatCode="General">
                  <c:v>1.7250000000000001</c:v>
                </c:pt>
                <c:pt idx="1151" formatCode="General">
                  <c:v>1.7264999999999999</c:v>
                </c:pt>
                <c:pt idx="1152" formatCode="General">
                  <c:v>1.728</c:v>
                </c:pt>
                <c:pt idx="1153" formatCode="General">
                  <c:v>1.7295</c:v>
                </c:pt>
                <c:pt idx="1154" formatCode="General">
                  <c:v>1.7310000000000001</c:v>
                </c:pt>
                <c:pt idx="1155" formatCode="General">
                  <c:v>1.7324999999999999</c:v>
                </c:pt>
                <c:pt idx="1156" formatCode="General">
                  <c:v>1.734</c:v>
                </c:pt>
                <c:pt idx="1157" formatCode="General">
                  <c:v>1.7355</c:v>
                </c:pt>
                <c:pt idx="1158" formatCode="General">
                  <c:v>1.7370000000000001</c:v>
                </c:pt>
                <c:pt idx="1159" formatCode="General">
                  <c:v>1.7384999999999999</c:v>
                </c:pt>
                <c:pt idx="1160" formatCode="General">
                  <c:v>1.74</c:v>
                </c:pt>
                <c:pt idx="1161" formatCode="General">
                  <c:v>1.7415</c:v>
                </c:pt>
                <c:pt idx="1162" formatCode="General">
                  <c:v>1.7430000000000001</c:v>
                </c:pt>
                <c:pt idx="1163" formatCode="General">
                  <c:v>1.7444999999999999</c:v>
                </c:pt>
                <c:pt idx="1164" formatCode="General">
                  <c:v>1.746</c:v>
                </c:pt>
                <c:pt idx="1165" formatCode="General">
                  <c:v>1.7475000000000001</c:v>
                </c:pt>
                <c:pt idx="1166" formatCode="General">
                  <c:v>1.7490000000000001</c:v>
                </c:pt>
                <c:pt idx="1167" formatCode="General">
                  <c:v>1.7504999999999999</c:v>
                </c:pt>
                <c:pt idx="1168" formatCode="General">
                  <c:v>1.752</c:v>
                </c:pt>
                <c:pt idx="1169" formatCode="General">
                  <c:v>1.7535000000000001</c:v>
                </c:pt>
                <c:pt idx="1170" formatCode="General">
                  <c:v>1.7549999999999999</c:v>
                </c:pt>
                <c:pt idx="1171" formatCode="General">
                  <c:v>1.7565</c:v>
                </c:pt>
                <c:pt idx="1172" formatCode="General">
                  <c:v>1.758</c:v>
                </c:pt>
                <c:pt idx="1173" formatCode="General">
                  <c:v>1.7595000000000001</c:v>
                </c:pt>
                <c:pt idx="1174" formatCode="General">
                  <c:v>1.7609999999999999</c:v>
                </c:pt>
                <c:pt idx="1175" formatCode="General">
                  <c:v>1.7625</c:v>
                </c:pt>
                <c:pt idx="1176" formatCode="General">
                  <c:v>1.764</c:v>
                </c:pt>
                <c:pt idx="1177" formatCode="General">
                  <c:v>1.7655000000000001</c:v>
                </c:pt>
                <c:pt idx="1178" formatCode="General">
                  <c:v>1.7669999999999999</c:v>
                </c:pt>
                <c:pt idx="1179" formatCode="General">
                  <c:v>1.7685</c:v>
                </c:pt>
                <c:pt idx="1180" formatCode="General">
                  <c:v>1.77</c:v>
                </c:pt>
                <c:pt idx="1181" formatCode="General">
                  <c:v>1.7715000000000001</c:v>
                </c:pt>
                <c:pt idx="1182" formatCode="General">
                  <c:v>1.7729999999999999</c:v>
                </c:pt>
                <c:pt idx="1183" formatCode="General">
                  <c:v>1.7745</c:v>
                </c:pt>
                <c:pt idx="1184" formatCode="General">
                  <c:v>1.776</c:v>
                </c:pt>
                <c:pt idx="1185" formatCode="General">
                  <c:v>1.7775000000000001</c:v>
                </c:pt>
                <c:pt idx="1186" formatCode="General">
                  <c:v>1.7789999999999999</c:v>
                </c:pt>
                <c:pt idx="1187" formatCode="General">
                  <c:v>1.7805</c:v>
                </c:pt>
                <c:pt idx="1188" formatCode="General">
                  <c:v>1.782</c:v>
                </c:pt>
                <c:pt idx="1189" formatCode="General">
                  <c:v>1.7835000000000001</c:v>
                </c:pt>
                <c:pt idx="1190" formatCode="General">
                  <c:v>1.7849999999999999</c:v>
                </c:pt>
                <c:pt idx="1191" formatCode="General">
                  <c:v>1.7865</c:v>
                </c:pt>
                <c:pt idx="1192" formatCode="General">
                  <c:v>1.788</c:v>
                </c:pt>
                <c:pt idx="1193" formatCode="General">
                  <c:v>1.7895000000000001</c:v>
                </c:pt>
                <c:pt idx="1194" formatCode="General">
                  <c:v>1.7909999999999999</c:v>
                </c:pt>
                <c:pt idx="1195" formatCode="General">
                  <c:v>1.7925</c:v>
                </c:pt>
                <c:pt idx="1196" formatCode="General">
                  <c:v>1.794</c:v>
                </c:pt>
                <c:pt idx="1197" formatCode="General">
                  <c:v>1.7955000000000001</c:v>
                </c:pt>
                <c:pt idx="1198" formatCode="General">
                  <c:v>1.7969999999999999</c:v>
                </c:pt>
                <c:pt idx="1199" formatCode="General">
                  <c:v>1.7985</c:v>
                </c:pt>
                <c:pt idx="1200" formatCode="General">
                  <c:v>1.8</c:v>
                </c:pt>
                <c:pt idx="1201" formatCode="General">
                  <c:v>1.8015000000000001</c:v>
                </c:pt>
                <c:pt idx="1202" formatCode="General">
                  <c:v>1.8029999999999999</c:v>
                </c:pt>
                <c:pt idx="1203" formatCode="General">
                  <c:v>1.8045</c:v>
                </c:pt>
                <c:pt idx="1204" formatCode="General">
                  <c:v>1.806</c:v>
                </c:pt>
                <c:pt idx="1205" formatCode="General">
                  <c:v>1.8075000000000001</c:v>
                </c:pt>
                <c:pt idx="1206" formatCode="General">
                  <c:v>1.8089999999999999</c:v>
                </c:pt>
                <c:pt idx="1207" formatCode="General">
                  <c:v>1.8105</c:v>
                </c:pt>
                <c:pt idx="1208" formatCode="General">
                  <c:v>1.8120000000000001</c:v>
                </c:pt>
                <c:pt idx="1209" formatCode="General">
                  <c:v>1.8134999999999999</c:v>
                </c:pt>
                <c:pt idx="1210" formatCode="General">
                  <c:v>1.8149999999999999</c:v>
                </c:pt>
                <c:pt idx="1211" formatCode="General">
                  <c:v>1.8165</c:v>
                </c:pt>
                <c:pt idx="1212" formatCode="General">
                  <c:v>1.8180000000000001</c:v>
                </c:pt>
                <c:pt idx="1213" formatCode="General">
                  <c:v>1.8194999999999999</c:v>
                </c:pt>
                <c:pt idx="1214" formatCode="General">
                  <c:v>1.821</c:v>
                </c:pt>
                <c:pt idx="1215" formatCode="General">
                  <c:v>1.8225</c:v>
                </c:pt>
                <c:pt idx="1216" formatCode="General">
                  <c:v>1.8240000000000001</c:v>
                </c:pt>
                <c:pt idx="1217" formatCode="General">
                  <c:v>1.8254999999999999</c:v>
                </c:pt>
                <c:pt idx="1218" formatCode="General">
                  <c:v>1.827</c:v>
                </c:pt>
                <c:pt idx="1219" formatCode="General">
                  <c:v>1.8285</c:v>
                </c:pt>
                <c:pt idx="1220" formatCode="General">
                  <c:v>1.83</c:v>
                </c:pt>
                <c:pt idx="1221" formatCode="General">
                  <c:v>1.8314999999999999</c:v>
                </c:pt>
                <c:pt idx="1222" formatCode="General">
                  <c:v>1.833</c:v>
                </c:pt>
                <c:pt idx="1223" formatCode="General">
                  <c:v>1.8345</c:v>
                </c:pt>
                <c:pt idx="1224" formatCode="General">
                  <c:v>1.8360000000000001</c:v>
                </c:pt>
                <c:pt idx="1225" formatCode="General">
                  <c:v>1.8374999999999999</c:v>
                </c:pt>
                <c:pt idx="1226" formatCode="General">
                  <c:v>1.839</c:v>
                </c:pt>
                <c:pt idx="1227" formatCode="General">
                  <c:v>1.8405</c:v>
                </c:pt>
                <c:pt idx="1228" formatCode="General">
                  <c:v>1.8420000000000001</c:v>
                </c:pt>
                <c:pt idx="1229" formatCode="General">
                  <c:v>1.8434999999999999</c:v>
                </c:pt>
                <c:pt idx="1230" formatCode="General">
                  <c:v>1.845</c:v>
                </c:pt>
                <c:pt idx="1231" formatCode="General">
                  <c:v>1.8465</c:v>
                </c:pt>
                <c:pt idx="1232" formatCode="General">
                  <c:v>1.8480000000000001</c:v>
                </c:pt>
                <c:pt idx="1233" formatCode="General">
                  <c:v>1.8494999999999999</c:v>
                </c:pt>
                <c:pt idx="1234" formatCode="General">
                  <c:v>1.851</c:v>
                </c:pt>
                <c:pt idx="1235" formatCode="General">
                  <c:v>1.8525</c:v>
                </c:pt>
                <c:pt idx="1236" formatCode="General">
                  <c:v>1.8540000000000001</c:v>
                </c:pt>
                <c:pt idx="1237" formatCode="General">
                  <c:v>1.8554999999999999</c:v>
                </c:pt>
                <c:pt idx="1238" formatCode="General">
                  <c:v>1.857</c:v>
                </c:pt>
                <c:pt idx="1239" formatCode="General">
                  <c:v>1.8585</c:v>
                </c:pt>
                <c:pt idx="1240" formatCode="General">
                  <c:v>1.86</c:v>
                </c:pt>
                <c:pt idx="1241" formatCode="General">
                  <c:v>1.8614999999999999</c:v>
                </c:pt>
                <c:pt idx="1242" formatCode="General">
                  <c:v>1.863</c:v>
                </c:pt>
                <c:pt idx="1243" formatCode="General">
                  <c:v>1.8645</c:v>
                </c:pt>
                <c:pt idx="1244" formatCode="General">
                  <c:v>1.8660000000000001</c:v>
                </c:pt>
                <c:pt idx="1245" formatCode="General">
                  <c:v>1.8674999999999999</c:v>
                </c:pt>
                <c:pt idx="1246" formatCode="General">
                  <c:v>1.869</c:v>
                </c:pt>
                <c:pt idx="1247" formatCode="General">
                  <c:v>1.8705000000000001</c:v>
                </c:pt>
                <c:pt idx="1248" formatCode="General">
                  <c:v>1.8720000000000001</c:v>
                </c:pt>
                <c:pt idx="1249" formatCode="General">
                  <c:v>1.8734999999999999</c:v>
                </c:pt>
                <c:pt idx="1250" formatCode="General">
                  <c:v>1.875</c:v>
                </c:pt>
                <c:pt idx="1251" formatCode="General">
                  <c:v>1.8765000000000001</c:v>
                </c:pt>
                <c:pt idx="1252" formatCode="General">
                  <c:v>1.8779999999999999</c:v>
                </c:pt>
                <c:pt idx="1253" formatCode="General">
                  <c:v>1.8794999999999999</c:v>
                </c:pt>
                <c:pt idx="1254" formatCode="General">
                  <c:v>1.881</c:v>
                </c:pt>
                <c:pt idx="1255" formatCode="General">
                  <c:v>1.8825000000000001</c:v>
                </c:pt>
                <c:pt idx="1256" formatCode="General">
                  <c:v>1.8839999999999999</c:v>
                </c:pt>
                <c:pt idx="1257" formatCode="General">
                  <c:v>1.8855</c:v>
                </c:pt>
                <c:pt idx="1258" formatCode="General">
                  <c:v>1.887</c:v>
                </c:pt>
                <c:pt idx="1259" formatCode="General">
                  <c:v>1.8885000000000001</c:v>
                </c:pt>
                <c:pt idx="1260" formatCode="General">
                  <c:v>1.89</c:v>
                </c:pt>
                <c:pt idx="1261" formatCode="General">
                  <c:v>1.8915</c:v>
                </c:pt>
                <c:pt idx="1262" formatCode="General">
                  <c:v>1.893</c:v>
                </c:pt>
                <c:pt idx="1263" formatCode="General">
                  <c:v>1.8945000000000001</c:v>
                </c:pt>
                <c:pt idx="1264" formatCode="General">
                  <c:v>1.8959999999999999</c:v>
                </c:pt>
                <c:pt idx="1265" formatCode="General">
                  <c:v>1.8975</c:v>
                </c:pt>
                <c:pt idx="1266" formatCode="General">
                  <c:v>1.899</c:v>
                </c:pt>
                <c:pt idx="1267" formatCode="General">
                  <c:v>1.9005000000000001</c:v>
                </c:pt>
                <c:pt idx="1268" formatCode="General">
                  <c:v>1.9019999999999999</c:v>
                </c:pt>
                <c:pt idx="1269" formatCode="General">
                  <c:v>1.9035</c:v>
                </c:pt>
                <c:pt idx="1270" formatCode="General">
                  <c:v>1.905</c:v>
                </c:pt>
                <c:pt idx="1271" formatCode="General">
                  <c:v>1.9065000000000001</c:v>
                </c:pt>
                <c:pt idx="1272" formatCode="General">
                  <c:v>1.9079999999999999</c:v>
                </c:pt>
                <c:pt idx="1273" formatCode="General">
                  <c:v>1.9095</c:v>
                </c:pt>
                <c:pt idx="1274" formatCode="General">
                  <c:v>1.911</c:v>
                </c:pt>
                <c:pt idx="1275" formatCode="General">
                  <c:v>1.9125000000000001</c:v>
                </c:pt>
                <c:pt idx="1276" formatCode="General">
                  <c:v>1.9139999999999999</c:v>
                </c:pt>
                <c:pt idx="1277" formatCode="General">
                  <c:v>1.9155</c:v>
                </c:pt>
                <c:pt idx="1278" formatCode="General">
                  <c:v>1.917</c:v>
                </c:pt>
                <c:pt idx="1279" formatCode="General">
                  <c:v>1.9185000000000001</c:v>
                </c:pt>
                <c:pt idx="1280" formatCode="General">
                  <c:v>1.92</c:v>
                </c:pt>
                <c:pt idx="1281" formatCode="General">
                  <c:v>1.9215</c:v>
                </c:pt>
                <c:pt idx="1282" formatCode="General">
                  <c:v>1.923</c:v>
                </c:pt>
                <c:pt idx="1283" formatCode="General">
                  <c:v>1.9245000000000001</c:v>
                </c:pt>
                <c:pt idx="1284" formatCode="General">
                  <c:v>1.9259999999999999</c:v>
                </c:pt>
                <c:pt idx="1285" formatCode="General">
                  <c:v>1.9275</c:v>
                </c:pt>
                <c:pt idx="1286" formatCode="General">
                  <c:v>1.929</c:v>
                </c:pt>
                <c:pt idx="1287" formatCode="General">
                  <c:v>1.9305000000000001</c:v>
                </c:pt>
                <c:pt idx="1288" formatCode="General">
                  <c:v>1.9319999999999999</c:v>
                </c:pt>
                <c:pt idx="1289" formatCode="General">
                  <c:v>1.9335</c:v>
                </c:pt>
                <c:pt idx="1290" formatCode="General">
                  <c:v>1.9350000000000001</c:v>
                </c:pt>
                <c:pt idx="1291" formatCode="General">
                  <c:v>1.9365000000000001</c:v>
                </c:pt>
                <c:pt idx="1292" formatCode="General">
                  <c:v>1.9379999999999999</c:v>
                </c:pt>
                <c:pt idx="1293" formatCode="General">
                  <c:v>1.9395</c:v>
                </c:pt>
                <c:pt idx="1294" formatCode="General">
                  <c:v>1.9410000000000001</c:v>
                </c:pt>
                <c:pt idx="1295" formatCode="General">
                  <c:v>1.9424999999999999</c:v>
                </c:pt>
                <c:pt idx="1296" formatCode="General">
                  <c:v>1.944</c:v>
                </c:pt>
                <c:pt idx="1297" formatCode="General">
                  <c:v>1.9455</c:v>
                </c:pt>
                <c:pt idx="1298" formatCode="General">
                  <c:v>1.9470000000000001</c:v>
                </c:pt>
                <c:pt idx="1299" formatCode="General">
                  <c:v>1.9484999999999999</c:v>
                </c:pt>
                <c:pt idx="1300" formatCode="General">
                  <c:v>1.95</c:v>
                </c:pt>
                <c:pt idx="1301" formatCode="General">
                  <c:v>1.9515</c:v>
                </c:pt>
                <c:pt idx="1302" formatCode="General">
                  <c:v>1.9530000000000001</c:v>
                </c:pt>
                <c:pt idx="1303" formatCode="General">
                  <c:v>1.9544999999999999</c:v>
                </c:pt>
                <c:pt idx="1304" formatCode="General">
                  <c:v>1.956</c:v>
                </c:pt>
                <c:pt idx="1305" formatCode="General">
                  <c:v>1.9575</c:v>
                </c:pt>
                <c:pt idx="1306" formatCode="General">
                  <c:v>1.9590000000000001</c:v>
                </c:pt>
                <c:pt idx="1307" formatCode="General">
                  <c:v>1.9604999999999999</c:v>
                </c:pt>
                <c:pt idx="1308" formatCode="General">
                  <c:v>1.962</c:v>
                </c:pt>
                <c:pt idx="1309" formatCode="General">
                  <c:v>1.9635</c:v>
                </c:pt>
                <c:pt idx="1310" formatCode="General">
                  <c:v>1.9650000000000001</c:v>
                </c:pt>
                <c:pt idx="1311" formatCode="General">
                  <c:v>1.9664999999999999</c:v>
                </c:pt>
                <c:pt idx="1312" formatCode="General">
                  <c:v>1.968</c:v>
                </c:pt>
                <c:pt idx="1313" formatCode="General">
                  <c:v>1.9695</c:v>
                </c:pt>
                <c:pt idx="1314" formatCode="General">
                  <c:v>1.9710000000000001</c:v>
                </c:pt>
                <c:pt idx="1315" formatCode="General">
                  <c:v>1.9724999999999999</c:v>
                </c:pt>
                <c:pt idx="1316" formatCode="General">
                  <c:v>1.974</c:v>
                </c:pt>
                <c:pt idx="1317" formatCode="General">
                  <c:v>1.9755</c:v>
                </c:pt>
                <c:pt idx="1318" formatCode="General">
                  <c:v>1.9770000000000001</c:v>
                </c:pt>
                <c:pt idx="1319" formatCode="General">
                  <c:v>1.9784999999999999</c:v>
                </c:pt>
                <c:pt idx="1320" formatCode="General">
                  <c:v>1.98</c:v>
                </c:pt>
                <c:pt idx="1321" formatCode="General">
                  <c:v>1.9815</c:v>
                </c:pt>
                <c:pt idx="1322" formatCode="General">
                  <c:v>1.9830000000000001</c:v>
                </c:pt>
                <c:pt idx="1323" formatCode="General">
                  <c:v>1.9844999999999999</c:v>
                </c:pt>
                <c:pt idx="1324" formatCode="General">
                  <c:v>1.986</c:v>
                </c:pt>
                <c:pt idx="1325" formatCode="General">
                  <c:v>1.9875</c:v>
                </c:pt>
                <c:pt idx="1326" formatCode="General">
                  <c:v>1.9890000000000001</c:v>
                </c:pt>
                <c:pt idx="1327" formatCode="General">
                  <c:v>1.9904999999999999</c:v>
                </c:pt>
                <c:pt idx="1328" formatCode="General">
                  <c:v>1.992</c:v>
                </c:pt>
                <c:pt idx="1329" formatCode="General">
                  <c:v>1.9935</c:v>
                </c:pt>
                <c:pt idx="1330" formatCode="General">
                  <c:v>1.9950000000000001</c:v>
                </c:pt>
                <c:pt idx="1331" formatCode="General">
                  <c:v>1.9964999999999999</c:v>
                </c:pt>
                <c:pt idx="1332" formatCode="General">
                  <c:v>1.998</c:v>
                </c:pt>
                <c:pt idx="1333" formatCode="General">
                  <c:v>1.9995000000000001</c:v>
                </c:pt>
                <c:pt idx="1334" formatCode="General">
                  <c:v>2.0009999999999999</c:v>
                </c:pt>
                <c:pt idx="1335" formatCode="General">
                  <c:v>2.0024999999999999</c:v>
                </c:pt>
                <c:pt idx="1336" formatCode="General">
                  <c:v>2.004</c:v>
                </c:pt>
                <c:pt idx="1337" formatCode="General">
                  <c:v>2.0055000000000001</c:v>
                </c:pt>
                <c:pt idx="1338" formatCode="General">
                  <c:v>2.0070000000000001</c:v>
                </c:pt>
                <c:pt idx="1339" formatCode="General">
                  <c:v>2.0085000000000002</c:v>
                </c:pt>
                <c:pt idx="1340" formatCode="General">
                  <c:v>2.0099999999999998</c:v>
                </c:pt>
                <c:pt idx="1341" formatCode="General">
                  <c:v>2.0114999999999998</c:v>
                </c:pt>
                <c:pt idx="1342" formatCode="General">
                  <c:v>2.0129999999999999</c:v>
                </c:pt>
                <c:pt idx="1343" formatCode="General">
                  <c:v>2.0145</c:v>
                </c:pt>
                <c:pt idx="1344" formatCode="General">
                  <c:v>2.016</c:v>
                </c:pt>
                <c:pt idx="1345" formatCode="General">
                  <c:v>2.0175000000000001</c:v>
                </c:pt>
                <c:pt idx="1346" formatCode="General">
                  <c:v>2.0190000000000001</c:v>
                </c:pt>
                <c:pt idx="1347" formatCode="General">
                  <c:v>2.0205000000000002</c:v>
                </c:pt>
                <c:pt idx="1348" formatCode="General">
                  <c:v>2.0219999999999998</c:v>
                </c:pt>
                <c:pt idx="1349" formatCode="General">
                  <c:v>2.0234999999999999</c:v>
                </c:pt>
                <c:pt idx="1350" formatCode="General">
                  <c:v>2.0249999999999999</c:v>
                </c:pt>
                <c:pt idx="1351" formatCode="General">
                  <c:v>2.0265</c:v>
                </c:pt>
                <c:pt idx="1352" formatCode="General">
                  <c:v>2.028</c:v>
                </c:pt>
                <c:pt idx="1353" formatCode="General">
                  <c:v>2.0295000000000001</c:v>
                </c:pt>
                <c:pt idx="1354" formatCode="General">
                  <c:v>2.0310000000000001</c:v>
                </c:pt>
                <c:pt idx="1355" formatCode="General">
                  <c:v>2.0325000000000002</c:v>
                </c:pt>
                <c:pt idx="1356" formatCode="General">
                  <c:v>2.0339999999999998</c:v>
                </c:pt>
                <c:pt idx="1357" formatCode="General">
                  <c:v>2.0354999999999999</c:v>
                </c:pt>
                <c:pt idx="1358" formatCode="General">
                  <c:v>2.0369999999999999</c:v>
                </c:pt>
                <c:pt idx="1359" formatCode="General">
                  <c:v>2.0385</c:v>
                </c:pt>
                <c:pt idx="1360" formatCode="General">
                  <c:v>2.04</c:v>
                </c:pt>
                <c:pt idx="1361" formatCode="General">
                  <c:v>2.0415000000000001</c:v>
                </c:pt>
                <c:pt idx="1362" formatCode="General">
                  <c:v>2.0430000000000001</c:v>
                </c:pt>
                <c:pt idx="1363" formatCode="General">
                  <c:v>2.0445000000000002</c:v>
                </c:pt>
                <c:pt idx="1364" formatCode="General">
                  <c:v>2.0459999999999998</c:v>
                </c:pt>
                <c:pt idx="1365" formatCode="General">
                  <c:v>2.0474999999999999</c:v>
                </c:pt>
                <c:pt idx="1366" formatCode="General">
                  <c:v>2.0489999999999999</c:v>
                </c:pt>
                <c:pt idx="1367" formatCode="General">
                  <c:v>2.0505</c:v>
                </c:pt>
                <c:pt idx="1368" formatCode="General">
                  <c:v>2.052</c:v>
                </c:pt>
                <c:pt idx="1369" formatCode="General">
                  <c:v>2.0535000000000001</c:v>
                </c:pt>
                <c:pt idx="1370" formatCode="General">
                  <c:v>2.0550000000000002</c:v>
                </c:pt>
                <c:pt idx="1371" formatCode="General">
                  <c:v>2.0565000000000002</c:v>
                </c:pt>
                <c:pt idx="1372" formatCode="General">
                  <c:v>2.0579999999999998</c:v>
                </c:pt>
                <c:pt idx="1373" formatCode="General">
                  <c:v>2.0594999999999999</c:v>
                </c:pt>
                <c:pt idx="1374" formatCode="General">
                  <c:v>2.0609999999999999</c:v>
                </c:pt>
                <c:pt idx="1375" formatCode="General">
                  <c:v>2.0625</c:v>
                </c:pt>
                <c:pt idx="1376" formatCode="General">
                  <c:v>2.0640000000000001</c:v>
                </c:pt>
                <c:pt idx="1377" formatCode="General">
                  <c:v>2.0655000000000001</c:v>
                </c:pt>
                <c:pt idx="1378" formatCode="General">
                  <c:v>2.0670000000000002</c:v>
                </c:pt>
                <c:pt idx="1379" formatCode="General">
                  <c:v>2.0684999999999998</c:v>
                </c:pt>
                <c:pt idx="1380" formatCode="General">
                  <c:v>2.0699999999999998</c:v>
                </c:pt>
                <c:pt idx="1381" formatCode="General">
                  <c:v>2.0714999999999999</c:v>
                </c:pt>
                <c:pt idx="1382" formatCode="General">
                  <c:v>2.073</c:v>
                </c:pt>
                <c:pt idx="1383" formatCode="General">
                  <c:v>2.0745</c:v>
                </c:pt>
                <c:pt idx="1384" formatCode="General">
                  <c:v>2.0760000000000001</c:v>
                </c:pt>
                <c:pt idx="1385" formatCode="General">
                  <c:v>2.0775000000000001</c:v>
                </c:pt>
                <c:pt idx="1386" formatCode="General">
                  <c:v>2.0790000000000002</c:v>
                </c:pt>
                <c:pt idx="1387" formatCode="General">
                  <c:v>2.0804999999999998</c:v>
                </c:pt>
                <c:pt idx="1388" formatCode="General">
                  <c:v>2.0819999999999999</c:v>
                </c:pt>
                <c:pt idx="1389" formatCode="General">
                  <c:v>2.0834999999999999</c:v>
                </c:pt>
                <c:pt idx="1390" formatCode="General">
                  <c:v>2.085</c:v>
                </c:pt>
                <c:pt idx="1391" formatCode="General">
                  <c:v>2.0865</c:v>
                </c:pt>
                <c:pt idx="1392" formatCode="General">
                  <c:v>2.0880000000000001</c:v>
                </c:pt>
                <c:pt idx="1393" formatCode="General">
                  <c:v>2.0895000000000001</c:v>
                </c:pt>
                <c:pt idx="1394" formatCode="General">
                  <c:v>2.0910000000000002</c:v>
                </c:pt>
                <c:pt idx="1395" formatCode="General">
                  <c:v>2.0924999999999998</c:v>
                </c:pt>
                <c:pt idx="1396" formatCode="General">
                  <c:v>2.0939999999999999</c:v>
                </c:pt>
                <c:pt idx="1397" formatCode="General">
                  <c:v>2.0954999999999999</c:v>
                </c:pt>
                <c:pt idx="1398" formatCode="General">
                  <c:v>2.097</c:v>
                </c:pt>
                <c:pt idx="1399" formatCode="General">
                  <c:v>2.0985</c:v>
                </c:pt>
                <c:pt idx="1400" formatCode="General">
                  <c:v>2.1</c:v>
                </c:pt>
                <c:pt idx="1401" formatCode="General">
                  <c:v>2.1015000000000001</c:v>
                </c:pt>
                <c:pt idx="1402" formatCode="General">
                  <c:v>2.1030000000000002</c:v>
                </c:pt>
                <c:pt idx="1403" formatCode="General">
                  <c:v>2.1044999999999998</c:v>
                </c:pt>
                <c:pt idx="1404" formatCode="General">
                  <c:v>2.1059999999999999</c:v>
                </c:pt>
                <c:pt idx="1405" formatCode="General">
                  <c:v>2.1074999999999999</c:v>
                </c:pt>
                <c:pt idx="1406" formatCode="General">
                  <c:v>2.109</c:v>
                </c:pt>
                <c:pt idx="1407" formatCode="General">
                  <c:v>2.1105</c:v>
                </c:pt>
                <c:pt idx="1408" formatCode="General">
                  <c:v>2.1120000000000001</c:v>
                </c:pt>
                <c:pt idx="1409" formatCode="General">
                  <c:v>2.1135000000000002</c:v>
                </c:pt>
                <c:pt idx="1410" formatCode="General">
                  <c:v>2.1150000000000002</c:v>
                </c:pt>
                <c:pt idx="1411" formatCode="General">
                  <c:v>2.1164999999999998</c:v>
                </c:pt>
                <c:pt idx="1412" formatCode="General">
                  <c:v>2.1179999999999999</c:v>
                </c:pt>
                <c:pt idx="1413" formatCode="General">
                  <c:v>2.1194999999999999</c:v>
                </c:pt>
                <c:pt idx="1414" formatCode="General">
                  <c:v>2.121</c:v>
                </c:pt>
                <c:pt idx="1415" formatCode="General">
                  <c:v>2.1225000000000001</c:v>
                </c:pt>
                <c:pt idx="1416" formatCode="General">
                  <c:v>2.1240000000000001</c:v>
                </c:pt>
                <c:pt idx="1417" formatCode="General">
                  <c:v>2.1255000000000002</c:v>
                </c:pt>
                <c:pt idx="1418" formatCode="General">
                  <c:v>2.1269999999999998</c:v>
                </c:pt>
                <c:pt idx="1419" formatCode="General">
                  <c:v>2.1284999999999998</c:v>
                </c:pt>
                <c:pt idx="1420" formatCode="General">
                  <c:v>2.13</c:v>
                </c:pt>
                <c:pt idx="1421" formatCode="General">
                  <c:v>2.1315</c:v>
                </c:pt>
                <c:pt idx="1422" formatCode="General">
                  <c:v>2.133</c:v>
                </c:pt>
                <c:pt idx="1423" formatCode="General">
                  <c:v>2.1345000000000001</c:v>
                </c:pt>
                <c:pt idx="1424" formatCode="General">
                  <c:v>2.1360000000000001</c:v>
                </c:pt>
                <c:pt idx="1425" formatCode="General">
                  <c:v>2.1375000000000002</c:v>
                </c:pt>
                <c:pt idx="1426" formatCode="General">
                  <c:v>2.1389999999999998</c:v>
                </c:pt>
                <c:pt idx="1427" formatCode="General">
                  <c:v>2.1404999999999998</c:v>
                </c:pt>
                <c:pt idx="1428" formatCode="General">
                  <c:v>2.1419999999999999</c:v>
                </c:pt>
                <c:pt idx="1429" formatCode="General">
                  <c:v>2.1435</c:v>
                </c:pt>
                <c:pt idx="1430" formatCode="General">
                  <c:v>2.145</c:v>
                </c:pt>
                <c:pt idx="1431" formatCode="General">
                  <c:v>2.1465000000000001</c:v>
                </c:pt>
                <c:pt idx="1432" formatCode="General">
                  <c:v>2.1480000000000001</c:v>
                </c:pt>
                <c:pt idx="1433" formatCode="General">
                  <c:v>2.1495000000000002</c:v>
                </c:pt>
                <c:pt idx="1434" formatCode="General">
                  <c:v>2.1509999999999998</c:v>
                </c:pt>
                <c:pt idx="1435" formatCode="General">
                  <c:v>2.1524999999999999</c:v>
                </c:pt>
                <c:pt idx="1436" formatCode="General">
                  <c:v>2.1539999999999999</c:v>
                </c:pt>
                <c:pt idx="1437" formatCode="General">
                  <c:v>2.1555</c:v>
                </c:pt>
                <c:pt idx="1438" formatCode="General">
                  <c:v>2.157</c:v>
                </c:pt>
                <c:pt idx="1439" formatCode="General">
                  <c:v>2.1585000000000001</c:v>
                </c:pt>
                <c:pt idx="1440" formatCode="General">
                  <c:v>2.16</c:v>
                </c:pt>
                <c:pt idx="1441" formatCode="General">
                  <c:v>2.1615000000000002</c:v>
                </c:pt>
                <c:pt idx="1442" formatCode="General">
                  <c:v>2.1629999999999998</c:v>
                </c:pt>
                <c:pt idx="1443" formatCode="General">
                  <c:v>2.1644999999999999</c:v>
                </c:pt>
                <c:pt idx="1444" formatCode="General">
                  <c:v>2.1659999999999999</c:v>
                </c:pt>
                <c:pt idx="1445" formatCode="General">
                  <c:v>2.1675</c:v>
                </c:pt>
                <c:pt idx="1446" formatCode="General">
                  <c:v>2.169</c:v>
                </c:pt>
                <c:pt idx="1447" formatCode="General">
                  <c:v>2.1705000000000001</c:v>
                </c:pt>
                <c:pt idx="1448" formatCode="General">
                  <c:v>2.1720000000000002</c:v>
                </c:pt>
                <c:pt idx="1449" formatCode="General">
                  <c:v>2.1735000000000002</c:v>
                </c:pt>
                <c:pt idx="1450" formatCode="General">
                  <c:v>2.1749999999999998</c:v>
                </c:pt>
                <c:pt idx="1451" formatCode="General">
                  <c:v>2.1764999999999999</c:v>
                </c:pt>
                <c:pt idx="1452" formatCode="General">
                  <c:v>2.1779999999999999</c:v>
                </c:pt>
                <c:pt idx="1453" formatCode="General">
                  <c:v>2.1795</c:v>
                </c:pt>
                <c:pt idx="1454" formatCode="General">
                  <c:v>2.181</c:v>
                </c:pt>
                <c:pt idx="1455" formatCode="General">
                  <c:v>2.1825000000000001</c:v>
                </c:pt>
                <c:pt idx="1456" formatCode="General">
                  <c:v>2.1840000000000002</c:v>
                </c:pt>
                <c:pt idx="1457" formatCode="General">
                  <c:v>2.1855000000000002</c:v>
                </c:pt>
                <c:pt idx="1458" formatCode="General">
                  <c:v>2.1869999999999998</c:v>
                </c:pt>
                <c:pt idx="1459" formatCode="General">
                  <c:v>2.1884999999999999</c:v>
                </c:pt>
                <c:pt idx="1460" formatCode="General">
                  <c:v>2.19</c:v>
                </c:pt>
                <c:pt idx="1461" formatCode="General">
                  <c:v>2.1915</c:v>
                </c:pt>
                <c:pt idx="1462" formatCode="General">
                  <c:v>2.1930000000000001</c:v>
                </c:pt>
                <c:pt idx="1463" formatCode="General">
                  <c:v>2.1945000000000001</c:v>
                </c:pt>
                <c:pt idx="1464" formatCode="General">
                  <c:v>2.1960000000000002</c:v>
                </c:pt>
                <c:pt idx="1465" formatCode="General">
                  <c:v>2.1974999999999998</c:v>
                </c:pt>
                <c:pt idx="1466" formatCode="General">
                  <c:v>2.1989999999999998</c:v>
                </c:pt>
                <c:pt idx="1467" formatCode="General">
                  <c:v>2.2004999999999999</c:v>
                </c:pt>
                <c:pt idx="1468" formatCode="General">
                  <c:v>2.202</c:v>
                </c:pt>
                <c:pt idx="1469" formatCode="General">
                  <c:v>2.2035</c:v>
                </c:pt>
                <c:pt idx="1470" formatCode="General">
                  <c:v>2.2050000000000001</c:v>
                </c:pt>
                <c:pt idx="1471" formatCode="General">
                  <c:v>2.2065000000000001</c:v>
                </c:pt>
                <c:pt idx="1472" formatCode="General">
                  <c:v>2.2080000000000002</c:v>
                </c:pt>
                <c:pt idx="1473" formatCode="General">
                  <c:v>2.2094999999999998</c:v>
                </c:pt>
                <c:pt idx="1474" formatCode="General">
                  <c:v>2.2109999999999999</c:v>
                </c:pt>
                <c:pt idx="1475" formatCode="General">
                  <c:v>2.2124999999999999</c:v>
                </c:pt>
                <c:pt idx="1476" formatCode="General">
                  <c:v>2.214</c:v>
                </c:pt>
                <c:pt idx="1477" formatCode="General">
                  <c:v>2.2155</c:v>
                </c:pt>
                <c:pt idx="1478" formatCode="General">
                  <c:v>2.2170000000000001</c:v>
                </c:pt>
                <c:pt idx="1479" formatCode="General">
                  <c:v>2.2185000000000001</c:v>
                </c:pt>
                <c:pt idx="1480" formatCode="General">
                  <c:v>2.2200000000000002</c:v>
                </c:pt>
                <c:pt idx="1481" formatCode="General">
                  <c:v>2.2214999999999998</c:v>
                </c:pt>
                <c:pt idx="1482" formatCode="General">
                  <c:v>2.2229999999999999</c:v>
                </c:pt>
                <c:pt idx="1483" formatCode="General">
                  <c:v>2.2244999999999999</c:v>
                </c:pt>
                <c:pt idx="1484" formatCode="General">
                  <c:v>2.226</c:v>
                </c:pt>
                <c:pt idx="1485" formatCode="General">
                  <c:v>2.2275</c:v>
                </c:pt>
                <c:pt idx="1486" formatCode="General">
                  <c:v>2.2290000000000001</c:v>
                </c:pt>
                <c:pt idx="1487" formatCode="General">
                  <c:v>2.2305000000000001</c:v>
                </c:pt>
                <c:pt idx="1488" formatCode="General">
                  <c:v>2.2320000000000002</c:v>
                </c:pt>
                <c:pt idx="1489" formatCode="General">
                  <c:v>2.2334999999999998</c:v>
                </c:pt>
                <c:pt idx="1490" formatCode="General">
                  <c:v>2.2349999999999999</c:v>
                </c:pt>
                <c:pt idx="1491" formatCode="General">
                  <c:v>2.2364999999999999</c:v>
                </c:pt>
                <c:pt idx="1492" formatCode="General">
                  <c:v>2.238</c:v>
                </c:pt>
                <c:pt idx="1493" formatCode="General">
                  <c:v>2.2395</c:v>
                </c:pt>
                <c:pt idx="1494" formatCode="General">
                  <c:v>2.2410000000000001</c:v>
                </c:pt>
                <c:pt idx="1495" formatCode="General">
                  <c:v>2.2425000000000002</c:v>
                </c:pt>
                <c:pt idx="1496" formatCode="General">
                  <c:v>2.2440000000000002</c:v>
                </c:pt>
                <c:pt idx="1497" formatCode="General">
                  <c:v>2.2454999999999998</c:v>
                </c:pt>
                <c:pt idx="1498" formatCode="General">
                  <c:v>2.2469999999999999</c:v>
                </c:pt>
                <c:pt idx="1499" formatCode="General">
                  <c:v>2.2484999999999999</c:v>
                </c:pt>
                <c:pt idx="1500" formatCode="General">
                  <c:v>2.25</c:v>
                </c:pt>
                <c:pt idx="1501" formatCode="General">
                  <c:v>2.2515000000000001</c:v>
                </c:pt>
                <c:pt idx="1502" formatCode="General">
                  <c:v>2.2530000000000001</c:v>
                </c:pt>
                <c:pt idx="1503" formatCode="General">
                  <c:v>2.2545000000000002</c:v>
                </c:pt>
                <c:pt idx="1504" formatCode="General">
                  <c:v>2.2559999999999998</c:v>
                </c:pt>
                <c:pt idx="1505" formatCode="General">
                  <c:v>2.2574999999999998</c:v>
                </c:pt>
                <c:pt idx="1506" formatCode="General">
                  <c:v>2.2589999999999999</c:v>
                </c:pt>
                <c:pt idx="1507" formatCode="General">
                  <c:v>2.2605</c:v>
                </c:pt>
                <c:pt idx="1508" formatCode="General">
                  <c:v>2.262</c:v>
                </c:pt>
                <c:pt idx="1509" formatCode="General">
                  <c:v>2.2635000000000001</c:v>
                </c:pt>
                <c:pt idx="1510" formatCode="General">
                  <c:v>2.2650000000000001</c:v>
                </c:pt>
                <c:pt idx="1511" formatCode="General">
                  <c:v>2.2665000000000002</c:v>
                </c:pt>
                <c:pt idx="1512" formatCode="General">
                  <c:v>2.2679999999999998</c:v>
                </c:pt>
                <c:pt idx="1513" formatCode="General">
                  <c:v>2.2694999999999999</c:v>
                </c:pt>
                <c:pt idx="1514" formatCode="General">
                  <c:v>2.2709999999999999</c:v>
                </c:pt>
                <c:pt idx="1515" formatCode="General">
                  <c:v>2.2725</c:v>
                </c:pt>
                <c:pt idx="1516" formatCode="General">
                  <c:v>2.274</c:v>
                </c:pt>
                <c:pt idx="1517" formatCode="General">
                  <c:v>2.2755000000000001</c:v>
                </c:pt>
                <c:pt idx="1518" formatCode="General">
                  <c:v>2.2770000000000001</c:v>
                </c:pt>
                <c:pt idx="1519" formatCode="General">
                  <c:v>2.2785000000000002</c:v>
                </c:pt>
                <c:pt idx="1520" formatCode="General">
                  <c:v>2.2799999999999998</c:v>
                </c:pt>
                <c:pt idx="1521" formatCode="General">
                  <c:v>2.2814999999999999</c:v>
                </c:pt>
                <c:pt idx="1522" formatCode="General">
                  <c:v>2.2829999999999999</c:v>
                </c:pt>
                <c:pt idx="1523" formatCode="General">
                  <c:v>2.2845</c:v>
                </c:pt>
                <c:pt idx="1524" formatCode="General">
                  <c:v>2.286</c:v>
                </c:pt>
                <c:pt idx="1525" formatCode="General">
                  <c:v>2.2875000000000001</c:v>
                </c:pt>
                <c:pt idx="1526" formatCode="General">
                  <c:v>2.2890000000000001</c:v>
                </c:pt>
                <c:pt idx="1527" formatCode="General">
                  <c:v>2.2905000000000002</c:v>
                </c:pt>
                <c:pt idx="1528" formatCode="General">
                  <c:v>2.2919999999999998</c:v>
                </c:pt>
                <c:pt idx="1529" formatCode="General">
                  <c:v>2.2934999999999999</c:v>
                </c:pt>
                <c:pt idx="1530" formatCode="General">
                  <c:v>2.2949999999999999</c:v>
                </c:pt>
                <c:pt idx="1531" formatCode="General">
                  <c:v>2.2965</c:v>
                </c:pt>
                <c:pt idx="1532" formatCode="General">
                  <c:v>2.298</c:v>
                </c:pt>
                <c:pt idx="1533" formatCode="General">
                  <c:v>2.2995000000000001</c:v>
                </c:pt>
                <c:pt idx="1534" formatCode="General">
                  <c:v>2.3010000000000002</c:v>
                </c:pt>
                <c:pt idx="1535" formatCode="General">
                  <c:v>2.3025000000000002</c:v>
                </c:pt>
                <c:pt idx="1536" formatCode="General">
                  <c:v>2.3039999999999998</c:v>
                </c:pt>
                <c:pt idx="1537" formatCode="General">
                  <c:v>2.3054999999999999</c:v>
                </c:pt>
                <c:pt idx="1538" formatCode="General">
                  <c:v>2.3069999999999999</c:v>
                </c:pt>
                <c:pt idx="1539" formatCode="General">
                  <c:v>2.3085</c:v>
                </c:pt>
                <c:pt idx="1540" formatCode="General">
                  <c:v>2.31</c:v>
                </c:pt>
                <c:pt idx="1541" formatCode="General">
                  <c:v>2.3115000000000001</c:v>
                </c:pt>
                <c:pt idx="1542" formatCode="General">
                  <c:v>2.3130000000000002</c:v>
                </c:pt>
                <c:pt idx="1543" formatCode="General">
                  <c:v>2.3144999999999998</c:v>
                </c:pt>
                <c:pt idx="1544" formatCode="General">
                  <c:v>2.3159999999999998</c:v>
                </c:pt>
                <c:pt idx="1545" formatCode="General">
                  <c:v>2.3174999999999999</c:v>
                </c:pt>
                <c:pt idx="1546" formatCode="General">
                  <c:v>2.319</c:v>
                </c:pt>
                <c:pt idx="1547" formatCode="General">
                  <c:v>2.3205</c:v>
                </c:pt>
                <c:pt idx="1548" formatCode="General">
                  <c:v>2.3220000000000001</c:v>
                </c:pt>
                <c:pt idx="1549" formatCode="General">
                  <c:v>2.3235000000000001</c:v>
                </c:pt>
                <c:pt idx="1550" formatCode="General">
                  <c:v>2.3250000000000002</c:v>
                </c:pt>
                <c:pt idx="1551" formatCode="General">
                  <c:v>2.3264999999999998</c:v>
                </c:pt>
                <c:pt idx="1552" formatCode="General">
                  <c:v>2.3279999999999998</c:v>
                </c:pt>
                <c:pt idx="1553" formatCode="General">
                  <c:v>2.3294999999999999</c:v>
                </c:pt>
                <c:pt idx="1554" formatCode="General">
                  <c:v>2.331</c:v>
                </c:pt>
                <c:pt idx="1555" formatCode="General">
                  <c:v>2.3325</c:v>
                </c:pt>
                <c:pt idx="1556" formatCode="General">
                  <c:v>2.3340000000000001</c:v>
                </c:pt>
                <c:pt idx="1557" formatCode="General">
                  <c:v>2.3355000000000001</c:v>
                </c:pt>
                <c:pt idx="1558" formatCode="General">
                  <c:v>2.3370000000000002</c:v>
                </c:pt>
                <c:pt idx="1559" formatCode="General">
                  <c:v>2.3384999999999998</c:v>
                </c:pt>
                <c:pt idx="1560" formatCode="General">
                  <c:v>2.34</c:v>
                </c:pt>
                <c:pt idx="1561" formatCode="General">
                  <c:v>2.3414999999999999</c:v>
                </c:pt>
                <c:pt idx="1562" formatCode="General">
                  <c:v>2.343</c:v>
                </c:pt>
                <c:pt idx="1563" formatCode="General">
                  <c:v>2.3445</c:v>
                </c:pt>
                <c:pt idx="1564" formatCode="General">
                  <c:v>2.3460000000000001</c:v>
                </c:pt>
                <c:pt idx="1565" formatCode="General">
                  <c:v>2.3475000000000001</c:v>
                </c:pt>
                <c:pt idx="1566" formatCode="General">
                  <c:v>2.3490000000000002</c:v>
                </c:pt>
                <c:pt idx="1567" formatCode="General">
                  <c:v>2.3504999999999998</c:v>
                </c:pt>
                <c:pt idx="1568" formatCode="General">
                  <c:v>2.3519999999999999</c:v>
                </c:pt>
                <c:pt idx="1569" formatCode="General">
                  <c:v>2.3534999999999999</c:v>
                </c:pt>
                <c:pt idx="1570" formatCode="General">
                  <c:v>2.355</c:v>
                </c:pt>
                <c:pt idx="1571" formatCode="General">
                  <c:v>2.3565</c:v>
                </c:pt>
                <c:pt idx="1572" formatCode="General">
                  <c:v>2.3580000000000001</c:v>
                </c:pt>
                <c:pt idx="1573" formatCode="General">
                  <c:v>2.3595000000000002</c:v>
                </c:pt>
                <c:pt idx="1574" formatCode="General">
                  <c:v>2.3610000000000002</c:v>
                </c:pt>
                <c:pt idx="1575" formatCode="General">
                  <c:v>2.3624999999999998</c:v>
                </c:pt>
                <c:pt idx="1576" formatCode="General">
                  <c:v>2.3639999999999999</c:v>
                </c:pt>
                <c:pt idx="1577" formatCode="General">
                  <c:v>2.3654999999999999</c:v>
                </c:pt>
                <c:pt idx="1578" formatCode="General">
                  <c:v>2.367</c:v>
                </c:pt>
                <c:pt idx="1579" formatCode="General">
                  <c:v>2.3685</c:v>
                </c:pt>
                <c:pt idx="1580" formatCode="General">
                  <c:v>2.37</c:v>
                </c:pt>
                <c:pt idx="1581" formatCode="General">
                  <c:v>2.3715000000000002</c:v>
                </c:pt>
                <c:pt idx="1582" formatCode="General">
                  <c:v>2.3730000000000002</c:v>
                </c:pt>
                <c:pt idx="1583" formatCode="General">
                  <c:v>2.3744999999999998</c:v>
                </c:pt>
                <c:pt idx="1584" formatCode="General">
                  <c:v>2.3759999999999999</c:v>
                </c:pt>
                <c:pt idx="1585" formatCode="General">
                  <c:v>2.3774999999999999</c:v>
                </c:pt>
                <c:pt idx="1586" formatCode="General">
                  <c:v>2.379</c:v>
                </c:pt>
                <c:pt idx="1587" formatCode="General">
                  <c:v>2.3805000000000001</c:v>
                </c:pt>
                <c:pt idx="1588" formatCode="General">
                  <c:v>2.3820000000000001</c:v>
                </c:pt>
                <c:pt idx="1589" formatCode="General">
                  <c:v>2.3835000000000002</c:v>
                </c:pt>
                <c:pt idx="1590" formatCode="General">
                  <c:v>2.3849999999999998</c:v>
                </c:pt>
                <c:pt idx="1591" formatCode="General">
                  <c:v>2.3864999999999998</c:v>
                </c:pt>
                <c:pt idx="1592" formatCode="General">
                  <c:v>2.3879999999999999</c:v>
                </c:pt>
                <c:pt idx="1593" formatCode="General">
                  <c:v>2.3895</c:v>
                </c:pt>
                <c:pt idx="1594" formatCode="General">
                  <c:v>2.391</c:v>
                </c:pt>
                <c:pt idx="1595" formatCode="General">
                  <c:v>2.3925000000000001</c:v>
                </c:pt>
                <c:pt idx="1596" formatCode="General">
                  <c:v>2.3940000000000001</c:v>
                </c:pt>
                <c:pt idx="1597" formatCode="General">
                  <c:v>2.3955000000000002</c:v>
                </c:pt>
                <c:pt idx="1598" formatCode="General">
                  <c:v>2.3969999999999998</c:v>
                </c:pt>
                <c:pt idx="1599" formatCode="General">
                  <c:v>2.3984999999999999</c:v>
                </c:pt>
                <c:pt idx="1600" formatCode="General">
                  <c:v>2.4</c:v>
                </c:pt>
                <c:pt idx="1601" formatCode="General">
                  <c:v>2.4015</c:v>
                </c:pt>
                <c:pt idx="1602" formatCode="General">
                  <c:v>2.403</c:v>
                </c:pt>
                <c:pt idx="1603" formatCode="General">
                  <c:v>2.4045000000000001</c:v>
                </c:pt>
                <c:pt idx="1604" formatCode="General">
                  <c:v>2.4060000000000001</c:v>
                </c:pt>
                <c:pt idx="1605" formatCode="General">
                  <c:v>2.4075000000000002</c:v>
                </c:pt>
                <c:pt idx="1606" formatCode="General">
                  <c:v>2.4089999999999998</c:v>
                </c:pt>
                <c:pt idx="1607" formatCode="General">
                  <c:v>2.4104999999999999</c:v>
                </c:pt>
                <c:pt idx="1608" formatCode="General">
                  <c:v>2.4119999999999999</c:v>
                </c:pt>
                <c:pt idx="1609" formatCode="General">
                  <c:v>2.4135</c:v>
                </c:pt>
                <c:pt idx="1610" formatCode="General">
                  <c:v>2.415</c:v>
                </c:pt>
                <c:pt idx="1611" formatCode="General">
                  <c:v>2.4165000000000001</c:v>
                </c:pt>
                <c:pt idx="1612" formatCode="General">
                  <c:v>2.4180000000000001</c:v>
                </c:pt>
                <c:pt idx="1613" formatCode="General">
                  <c:v>2.4195000000000002</c:v>
                </c:pt>
                <c:pt idx="1614" formatCode="General">
                  <c:v>2.4209999999999998</c:v>
                </c:pt>
                <c:pt idx="1615" formatCode="General">
                  <c:v>2.4224999999999999</c:v>
                </c:pt>
                <c:pt idx="1616" formatCode="General">
                  <c:v>2.4239999999999999</c:v>
                </c:pt>
                <c:pt idx="1617" formatCode="General">
                  <c:v>2.4255</c:v>
                </c:pt>
                <c:pt idx="1618" formatCode="General">
                  <c:v>2.427</c:v>
                </c:pt>
                <c:pt idx="1619" formatCode="General">
                  <c:v>2.4285000000000001</c:v>
                </c:pt>
                <c:pt idx="1620" formatCode="General">
                  <c:v>2.4300000000000002</c:v>
                </c:pt>
                <c:pt idx="1621" formatCode="General">
                  <c:v>2.4315000000000002</c:v>
                </c:pt>
                <c:pt idx="1622" formatCode="General">
                  <c:v>2.4329999999999998</c:v>
                </c:pt>
                <c:pt idx="1623" formatCode="General">
                  <c:v>2.4344999999999999</c:v>
                </c:pt>
                <c:pt idx="1624" formatCode="General">
                  <c:v>2.4359999999999999</c:v>
                </c:pt>
                <c:pt idx="1625" formatCode="General">
                  <c:v>2.4375</c:v>
                </c:pt>
                <c:pt idx="1626" formatCode="General">
                  <c:v>2.4390000000000001</c:v>
                </c:pt>
                <c:pt idx="1627" formatCode="General">
                  <c:v>2.4405000000000001</c:v>
                </c:pt>
                <c:pt idx="1628" formatCode="General">
                  <c:v>2.4420000000000002</c:v>
                </c:pt>
                <c:pt idx="1629" formatCode="General">
                  <c:v>2.4434999999999998</c:v>
                </c:pt>
                <c:pt idx="1630" formatCode="General">
                  <c:v>2.4449999999999998</c:v>
                </c:pt>
                <c:pt idx="1631" formatCode="General">
                  <c:v>2.4464999999999999</c:v>
                </c:pt>
                <c:pt idx="1632" formatCode="General">
                  <c:v>2.448</c:v>
                </c:pt>
                <c:pt idx="1633" formatCode="General">
                  <c:v>2.4495</c:v>
                </c:pt>
                <c:pt idx="1634" formatCode="General">
                  <c:v>2.4510000000000001</c:v>
                </c:pt>
                <c:pt idx="1635" formatCode="General">
                  <c:v>2.4525000000000001</c:v>
                </c:pt>
                <c:pt idx="1636" formatCode="General">
                  <c:v>2.4540000000000002</c:v>
                </c:pt>
                <c:pt idx="1637" formatCode="General">
                  <c:v>2.4554999999999998</c:v>
                </c:pt>
                <c:pt idx="1638" formatCode="General">
                  <c:v>2.4569999999999999</c:v>
                </c:pt>
                <c:pt idx="1639" formatCode="General">
                  <c:v>2.4584999999999999</c:v>
                </c:pt>
                <c:pt idx="1640" formatCode="General">
                  <c:v>2.46</c:v>
                </c:pt>
                <c:pt idx="1641" formatCode="General">
                  <c:v>2.4615</c:v>
                </c:pt>
                <c:pt idx="1642" formatCode="General">
                  <c:v>2.4630000000000001</c:v>
                </c:pt>
                <c:pt idx="1643" formatCode="General">
                  <c:v>2.4645000000000001</c:v>
                </c:pt>
                <c:pt idx="1644" formatCode="General">
                  <c:v>2.4660000000000002</c:v>
                </c:pt>
                <c:pt idx="1645" formatCode="General">
                  <c:v>2.4674999999999998</c:v>
                </c:pt>
                <c:pt idx="1646" formatCode="General">
                  <c:v>2.4689999999999999</c:v>
                </c:pt>
                <c:pt idx="1647" formatCode="General">
                  <c:v>2.4704999999999999</c:v>
                </c:pt>
                <c:pt idx="1648" formatCode="General">
                  <c:v>2.472</c:v>
                </c:pt>
                <c:pt idx="1649" formatCode="General">
                  <c:v>2.4735</c:v>
                </c:pt>
                <c:pt idx="1650" formatCode="General">
                  <c:v>2.4750000000000001</c:v>
                </c:pt>
                <c:pt idx="1651" formatCode="General">
                  <c:v>2.4765000000000001</c:v>
                </c:pt>
                <c:pt idx="1652" formatCode="General">
                  <c:v>2.4780000000000002</c:v>
                </c:pt>
                <c:pt idx="1653" formatCode="General">
                  <c:v>2.4794999999999998</c:v>
                </c:pt>
                <c:pt idx="1654" formatCode="General">
                  <c:v>2.4809999999999999</c:v>
                </c:pt>
                <c:pt idx="1655" formatCode="General">
                  <c:v>2.4824999999999999</c:v>
                </c:pt>
                <c:pt idx="1656" formatCode="General">
                  <c:v>2.484</c:v>
                </c:pt>
                <c:pt idx="1657" formatCode="General">
                  <c:v>2.4855</c:v>
                </c:pt>
                <c:pt idx="1658" formatCode="General">
                  <c:v>2.4870000000000001</c:v>
                </c:pt>
                <c:pt idx="1659" formatCode="General">
                  <c:v>2.4885000000000002</c:v>
                </c:pt>
                <c:pt idx="1660" formatCode="General">
                  <c:v>2.4900000000000002</c:v>
                </c:pt>
                <c:pt idx="1661" formatCode="General">
                  <c:v>2.4914999999999998</c:v>
                </c:pt>
                <c:pt idx="1662" formatCode="General">
                  <c:v>2.4929999999999999</c:v>
                </c:pt>
                <c:pt idx="1663" formatCode="General">
                  <c:v>2.4944999999999999</c:v>
                </c:pt>
                <c:pt idx="1664" formatCode="General">
                  <c:v>2.496</c:v>
                </c:pt>
                <c:pt idx="1665" formatCode="General">
                  <c:v>2.4975000000000001</c:v>
                </c:pt>
                <c:pt idx="1666" formatCode="General">
                  <c:v>2.4990000000000001</c:v>
                </c:pt>
                <c:pt idx="1667" formatCode="General">
                  <c:v>2.5005000000000002</c:v>
                </c:pt>
                <c:pt idx="1668" formatCode="General">
                  <c:v>2.5019999999999998</c:v>
                </c:pt>
                <c:pt idx="1669" formatCode="General">
                  <c:v>2.5034999999999998</c:v>
                </c:pt>
                <c:pt idx="1670" formatCode="General">
                  <c:v>2.5049999999999999</c:v>
                </c:pt>
                <c:pt idx="1671" formatCode="General">
                  <c:v>2.5065</c:v>
                </c:pt>
                <c:pt idx="1672" formatCode="General">
                  <c:v>2.508</c:v>
                </c:pt>
                <c:pt idx="1673" formatCode="General">
                  <c:v>2.5095000000000001</c:v>
                </c:pt>
                <c:pt idx="1674" formatCode="General">
                  <c:v>2.5110000000000001</c:v>
                </c:pt>
                <c:pt idx="1675" formatCode="General">
                  <c:v>2.5125000000000002</c:v>
                </c:pt>
                <c:pt idx="1676" formatCode="General">
                  <c:v>2.5139999999999998</c:v>
                </c:pt>
                <c:pt idx="1677" formatCode="General">
                  <c:v>2.5154999999999998</c:v>
                </c:pt>
                <c:pt idx="1678" formatCode="General">
                  <c:v>2.5169999999999999</c:v>
                </c:pt>
                <c:pt idx="1679" formatCode="General">
                  <c:v>2.5185</c:v>
                </c:pt>
                <c:pt idx="1680" formatCode="General">
                  <c:v>2.52</c:v>
                </c:pt>
                <c:pt idx="1681" formatCode="General">
                  <c:v>2.5215000000000001</c:v>
                </c:pt>
                <c:pt idx="1682" formatCode="General">
                  <c:v>2.5230000000000001</c:v>
                </c:pt>
                <c:pt idx="1683" formatCode="General">
                  <c:v>2.5245000000000002</c:v>
                </c:pt>
                <c:pt idx="1684" formatCode="General">
                  <c:v>2.5259999999999998</c:v>
                </c:pt>
                <c:pt idx="1685" formatCode="General">
                  <c:v>2.5274999999999999</c:v>
                </c:pt>
                <c:pt idx="1686" formatCode="General">
                  <c:v>2.5289999999999999</c:v>
                </c:pt>
                <c:pt idx="1687" formatCode="General">
                  <c:v>2.5305</c:v>
                </c:pt>
                <c:pt idx="1688" formatCode="General">
                  <c:v>2.532</c:v>
                </c:pt>
                <c:pt idx="1689" formatCode="General">
                  <c:v>2.5335000000000001</c:v>
                </c:pt>
                <c:pt idx="1690" formatCode="General">
                  <c:v>2.5350000000000001</c:v>
                </c:pt>
                <c:pt idx="1691" formatCode="General">
                  <c:v>2.5365000000000002</c:v>
                </c:pt>
                <c:pt idx="1692" formatCode="General">
                  <c:v>2.5379999999999998</c:v>
                </c:pt>
                <c:pt idx="1693" formatCode="General">
                  <c:v>2.5394999999999999</c:v>
                </c:pt>
                <c:pt idx="1694" formatCode="General">
                  <c:v>2.5409999999999999</c:v>
                </c:pt>
                <c:pt idx="1695" formatCode="General">
                  <c:v>2.5425</c:v>
                </c:pt>
                <c:pt idx="1696" formatCode="General">
                  <c:v>2.544</c:v>
                </c:pt>
                <c:pt idx="1697" formatCode="General">
                  <c:v>2.5455000000000001</c:v>
                </c:pt>
                <c:pt idx="1698" formatCode="General">
                  <c:v>2.5470000000000002</c:v>
                </c:pt>
                <c:pt idx="1699" formatCode="General">
                  <c:v>2.5485000000000002</c:v>
                </c:pt>
                <c:pt idx="1700" formatCode="General">
                  <c:v>2.5499999999999998</c:v>
                </c:pt>
                <c:pt idx="1701" formatCode="General">
                  <c:v>2.5514999999999999</c:v>
                </c:pt>
                <c:pt idx="1702" formatCode="General">
                  <c:v>2.5529999999999999</c:v>
                </c:pt>
                <c:pt idx="1703" formatCode="General">
                  <c:v>2.5545</c:v>
                </c:pt>
                <c:pt idx="1704" formatCode="General">
                  <c:v>2.556</c:v>
                </c:pt>
                <c:pt idx="1705" formatCode="General">
                  <c:v>2.5575000000000001</c:v>
                </c:pt>
                <c:pt idx="1706" formatCode="General">
                  <c:v>2.5590000000000002</c:v>
                </c:pt>
                <c:pt idx="1707" formatCode="General">
                  <c:v>2.5605000000000002</c:v>
                </c:pt>
                <c:pt idx="1708" formatCode="General">
                  <c:v>2.5619999999999998</c:v>
                </c:pt>
                <c:pt idx="1709" formatCode="General">
                  <c:v>2.5634999999999999</c:v>
                </c:pt>
                <c:pt idx="1710" formatCode="General">
                  <c:v>2.5649999999999999</c:v>
                </c:pt>
                <c:pt idx="1711" formatCode="General">
                  <c:v>2.5665</c:v>
                </c:pt>
                <c:pt idx="1712" formatCode="General">
                  <c:v>2.5680000000000001</c:v>
                </c:pt>
                <c:pt idx="1713" formatCode="General">
                  <c:v>2.5695000000000001</c:v>
                </c:pt>
                <c:pt idx="1714" formatCode="General">
                  <c:v>2.5710000000000002</c:v>
                </c:pt>
                <c:pt idx="1715" formatCode="General">
                  <c:v>2.5724999999999998</c:v>
                </c:pt>
                <c:pt idx="1716" formatCode="General">
                  <c:v>2.5739999999999998</c:v>
                </c:pt>
                <c:pt idx="1717" formatCode="General">
                  <c:v>2.5754999999999999</c:v>
                </c:pt>
                <c:pt idx="1718" formatCode="General">
                  <c:v>2.577</c:v>
                </c:pt>
                <c:pt idx="1719" formatCode="General">
                  <c:v>2.5785</c:v>
                </c:pt>
                <c:pt idx="1720" formatCode="General">
                  <c:v>2.58</c:v>
                </c:pt>
                <c:pt idx="1721" formatCode="General">
                  <c:v>2.5815000000000001</c:v>
                </c:pt>
                <c:pt idx="1722" formatCode="General">
                  <c:v>2.5830000000000002</c:v>
                </c:pt>
                <c:pt idx="1723" formatCode="General">
                  <c:v>2.5844999999999998</c:v>
                </c:pt>
                <c:pt idx="1724" formatCode="General">
                  <c:v>2.5859999999999999</c:v>
                </c:pt>
                <c:pt idx="1725" formatCode="General">
                  <c:v>2.5874999999999999</c:v>
                </c:pt>
                <c:pt idx="1726" formatCode="General">
                  <c:v>2.589</c:v>
                </c:pt>
                <c:pt idx="1727" formatCode="General">
                  <c:v>2.5905</c:v>
                </c:pt>
                <c:pt idx="1728" formatCode="General">
                  <c:v>2.5920000000000001</c:v>
                </c:pt>
                <c:pt idx="1729" formatCode="General">
                  <c:v>2.5935000000000001</c:v>
                </c:pt>
                <c:pt idx="1730" formatCode="General">
                  <c:v>2.5950000000000002</c:v>
                </c:pt>
                <c:pt idx="1731" formatCode="General">
                  <c:v>2.5964999999999998</c:v>
                </c:pt>
                <c:pt idx="1732" formatCode="General">
                  <c:v>2.5979999999999999</c:v>
                </c:pt>
                <c:pt idx="1733" formatCode="General">
                  <c:v>2.5994999999999999</c:v>
                </c:pt>
                <c:pt idx="1734" formatCode="General">
                  <c:v>2.601</c:v>
                </c:pt>
                <c:pt idx="1735" formatCode="General">
                  <c:v>2.6025</c:v>
                </c:pt>
                <c:pt idx="1736" formatCode="General">
                  <c:v>2.6040000000000001</c:v>
                </c:pt>
                <c:pt idx="1737" formatCode="General">
                  <c:v>2.6055000000000001</c:v>
                </c:pt>
                <c:pt idx="1738" formatCode="General">
                  <c:v>2.6070000000000002</c:v>
                </c:pt>
                <c:pt idx="1739" formatCode="General">
                  <c:v>2.6084999999999998</c:v>
                </c:pt>
                <c:pt idx="1740" formatCode="General">
                  <c:v>2.61</c:v>
                </c:pt>
                <c:pt idx="1741" formatCode="General">
                  <c:v>2.6114999999999999</c:v>
                </c:pt>
                <c:pt idx="1742" formatCode="General">
                  <c:v>2.613</c:v>
                </c:pt>
                <c:pt idx="1743" formatCode="General">
                  <c:v>2.6145</c:v>
                </c:pt>
                <c:pt idx="1744" formatCode="General">
                  <c:v>2.6160000000000001</c:v>
                </c:pt>
                <c:pt idx="1745" formatCode="General">
                  <c:v>2.6175000000000002</c:v>
                </c:pt>
                <c:pt idx="1746" formatCode="General">
                  <c:v>2.6190000000000002</c:v>
                </c:pt>
                <c:pt idx="1747" formatCode="General">
                  <c:v>2.6204999999999998</c:v>
                </c:pt>
                <c:pt idx="1748" formatCode="General">
                  <c:v>2.6219999999999999</c:v>
                </c:pt>
                <c:pt idx="1749" formatCode="General">
                  <c:v>2.6234999999999999</c:v>
                </c:pt>
                <c:pt idx="1750" formatCode="General">
                  <c:v>2.625</c:v>
                </c:pt>
                <c:pt idx="1751" formatCode="General">
                  <c:v>2.6265000000000001</c:v>
                </c:pt>
                <c:pt idx="1752" formatCode="General">
                  <c:v>2.6280000000000001</c:v>
                </c:pt>
                <c:pt idx="1753" formatCode="General">
                  <c:v>2.6295000000000002</c:v>
                </c:pt>
                <c:pt idx="1754" formatCode="General">
                  <c:v>2.6309999999999998</c:v>
                </c:pt>
                <c:pt idx="1755" formatCode="General">
                  <c:v>2.6324999999999998</c:v>
                </c:pt>
                <c:pt idx="1756" formatCode="General">
                  <c:v>2.6339999999999999</c:v>
                </c:pt>
                <c:pt idx="1757" formatCode="General">
                  <c:v>2.6355</c:v>
                </c:pt>
                <c:pt idx="1758" formatCode="General">
                  <c:v>2.637</c:v>
                </c:pt>
                <c:pt idx="1759" formatCode="General">
                  <c:v>2.6385000000000001</c:v>
                </c:pt>
                <c:pt idx="1760" formatCode="General">
                  <c:v>2.64</c:v>
                </c:pt>
                <c:pt idx="1761" formatCode="General">
                  <c:v>2.6415000000000002</c:v>
                </c:pt>
                <c:pt idx="1762" formatCode="General">
                  <c:v>2.6429999999999998</c:v>
                </c:pt>
                <c:pt idx="1763" formatCode="General">
                  <c:v>2.6444999999999999</c:v>
                </c:pt>
                <c:pt idx="1764" formatCode="General">
                  <c:v>2.6459999999999999</c:v>
                </c:pt>
                <c:pt idx="1765" formatCode="General">
                  <c:v>2.6475</c:v>
                </c:pt>
                <c:pt idx="1766" formatCode="General">
                  <c:v>2.649</c:v>
                </c:pt>
                <c:pt idx="1767" formatCode="General">
                  <c:v>2.6505000000000001</c:v>
                </c:pt>
                <c:pt idx="1768" formatCode="General">
                  <c:v>2.6520000000000001</c:v>
                </c:pt>
                <c:pt idx="1769" formatCode="General">
                  <c:v>2.6535000000000002</c:v>
                </c:pt>
                <c:pt idx="1770" formatCode="General">
                  <c:v>2.6549999999999998</c:v>
                </c:pt>
                <c:pt idx="1771" formatCode="General">
                  <c:v>2.6564999999999999</c:v>
                </c:pt>
                <c:pt idx="1772" formatCode="General">
                  <c:v>2.6579999999999999</c:v>
                </c:pt>
                <c:pt idx="1773" formatCode="General">
                  <c:v>2.6595</c:v>
                </c:pt>
                <c:pt idx="1774" formatCode="General">
                  <c:v>2.661</c:v>
                </c:pt>
                <c:pt idx="1775" formatCode="General">
                  <c:v>2.6625000000000001</c:v>
                </c:pt>
                <c:pt idx="1776" formatCode="General">
                  <c:v>2.6640000000000001</c:v>
                </c:pt>
                <c:pt idx="1777" formatCode="General">
                  <c:v>2.6655000000000002</c:v>
                </c:pt>
                <c:pt idx="1778" formatCode="General">
                  <c:v>2.6669999999999998</c:v>
                </c:pt>
                <c:pt idx="1779" formatCode="General">
                  <c:v>2.6684999999999999</c:v>
                </c:pt>
                <c:pt idx="1780" formatCode="General">
                  <c:v>2.67</c:v>
                </c:pt>
                <c:pt idx="1781" formatCode="General">
                  <c:v>2.6715</c:v>
                </c:pt>
                <c:pt idx="1782" formatCode="General">
                  <c:v>2.673</c:v>
                </c:pt>
                <c:pt idx="1783" formatCode="General">
                  <c:v>2.6745000000000001</c:v>
                </c:pt>
                <c:pt idx="1784" formatCode="General">
                  <c:v>2.6760000000000002</c:v>
                </c:pt>
                <c:pt idx="1785" formatCode="General">
                  <c:v>2.6775000000000002</c:v>
                </c:pt>
                <c:pt idx="1786" formatCode="General">
                  <c:v>2.6789999999999998</c:v>
                </c:pt>
                <c:pt idx="1787" formatCode="General">
                  <c:v>2.6804999999999999</c:v>
                </c:pt>
                <c:pt idx="1788" formatCode="General">
                  <c:v>2.6819999999999999</c:v>
                </c:pt>
                <c:pt idx="1789" formatCode="General">
                  <c:v>2.6835</c:v>
                </c:pt>
                <c:pt idx="1790" formatCode="General">
                  <c:v>2.6850000000000001</c:v>
                </c:pt>
                <c:pt idx="1791" formatCode="General">
                  <c:v>2.6865000000000001</c:v>
                </c:pt>
                <c:pt idx="1792" formatCode="General">
                  <c:v>2.6880000000000002</c:v>
                </c:pt>
                <c:pt idx="1793" formatCode="General">
                  <c:v>2.6894999999999998</c:v>
                </c:pt>
                <c:pt idx="1794" formatCode="General">
                  <c:v>2.6909999999999998</c:v>
                </c:pt>
                <c:pt idx="1795" formatCode="General">
                  <c:v>2.6924999999999999</c:v>
                </c:pt>
                <c:pt idx="1796" formatCode="General">
                  <c:v>2.694</c:v>
                </c:pt>
                <c:pt idx="1797" formatCode="General">
                  <c:v>2.6955</c:v>
                </c:pt>
                <c:pt idx="1798" formatCode="General">
                  <c:v>2.6970000000000001</c:v>
                </c:pt>
                <c:pt idx="1799" formatCode="General">
                  <c:v>2.6985000000000001</c:v>
                </c:pt>
                <c:pt idx="1800" formatCode="General">
                  <c:v>2.7</c:v>
                </c:pt>
                <c:pt idx="1801" formatCode="General">
                  <c:v>2.7014999999999998</c:v>
                </c:pt>
                <c:pt idx="1802" formatCode="General">
                  <c:v>2.7029999999999998</c:v>
                </c:pt>
                <c:pt idx="1803" formatCode="General">
                  <c:v>2.7044999999999999</c:v>
                </c:pt>
                <c:pt idx="1804" formatCode="General">
                  <c:v>2.706</c:v>
                </c:pt>
                <c:pt idx="1805" formatCode="General">
                  <c:v>2.7075</c:v>
                </c:pt>
                <c:pt idx="1806" formatCode="General">
                  <c:v>2.7090000000000001</c:v>
                </c:pt>
                <c:pt idx="1807" formatCode="General">
                  <c:v>2.7105000000000001</c:v>
                </c:pt>
                <c:pt idx="1808" formatCode="General">
                  <c:v>2.7120000000000002</c:v>
                </c:pt>
                <c:pt idx="1809" formatCode="General">
                  <c:v>2.7134999999999998</c:v>
                </c:pt>
                <c:pt idx="1810" formatCode="General">
                  <c:v>2.7149999999999999</c:v>
                </c:pt>
                <c:pt idx="1811" formatCode="General">
                  <c:v>2.7164999999999999</c:v>
                </c:pt>
                <c:pt idx="1812" formatCode="General">
                  <c:v>2.718</c:v>
                </c:pt>
                <c:pt idx="1813" formatCode="General">
                  <c:v>2.7195</c:v>
                </c:pt>
                <c:pt idx="1814" formatCode="General">
                  <c:v>2.7210000000000001</c:v>
                </c:pt>
                <c:pt idx="1815" formatCode="General">
                  <c:v>2.7225000000000001</c:v>
                </c:pt>
                <c:pt idx="1816" formatCode="General">
                  <c:v>2.7240000000000002</c:v>
                </c:pt>
                <c:pt idx="1817" formatCode="General">
                  <c:v>2.7254999999999998</c:v>
                </c:pt>
                <c:pt idx="1818" formatCode="General">
                  <c:v>2.7269999999999999</c:v>
                </c:pt>
                <c:pt idx="1819" formatCode="General">
                  <c:v>2.7284999999999999</c:v>
                </c:pt>
                <c:pt idx="1820" formatCode="General">
                  <c:v>2.73</c:v>
                </c:pt>
                <c:pt idx="1821" formatCode="General">
                  <c:v>2.7315</c:v>
                </c:pt>
                <c:pt idx="1822" formatCode="General">
                  <c:v>2.7330000000000001</c:v>
                </c:pt>
                <c:pt idx="1823" formatCode="General">
                  <c:v>2.7345000000000002</c:v>
                </c:pt>
                <c:pt idx="1824" formatCode="General">
                  <c:v>2.7360000000000002</c:v>
                </c:pt>
                <c:pt idx="1825" formatCode="General">
                  <c:v>2.7374999999999998</c:v>
                </c:pt>
                <c:pt idx="1826" formatCode="General">
                  <c:v>2.7389999999999999</c:v>
                </c:pt>
                <c:pt idx="1827" formatCode="General">
                  <c:v>2.7404999999999999</c:v>
                </c:pt>
                <c:pt idx="1828" formatCode="General">
                  <c:v>2.742</c:v>
                </c:pt>
                <c:pt idx="1829" formatCode="General">
                  <c:v>2.7435</c:v>
                </c:pt>
                <c:pt idx="1830" formatCode="General">
                  <c:v>2.7450000000000001</c:v>
                </c:pt>
                <c:pt idx="1831" formatCode="General">
                  <c:v>2.7465000000000002</c:v>
                </c:pt>
                <c:pt idx="1832" formatCode="General">
                  <c:v>2.7480000000000002</c:v>
                </c:pt>
                <c:pt idx="1833" formatCode="General">
                  <c:v>2.7494999999999998</c:v>
                </c:pt>
                <c:pt idx="1834" formatCode="General">
                  <c:v>2.7509999999999999</c:v>
                </c:pt>
                <c:pt idx="1835" formatCode="General">
                  <c:v>2.7524999999999999</c:v>
                </c:pt>
                <c:pt idx="1836" formatCode="General">
                  <c:v>2.754</c:v>
                </c:pt>
                <c:pt idx="1837" formatCode="General">
                  <c:v>2.7555000000000001</c:v>
                </c:pt>
                <c:pt idx="1838" formatCode="General">
                  <c:v>2.7570000000000001</c:v>
                </c:pt>
                <c:pt idx="1839" formatCode="General">
                  <c:v>2.7585000000000002</c:v>
                </c:pt>
                <c:pt idx="1840" formatCode="General">
                  <c:v>2.76</c:v>
                </c:pt>
                <c:pt idx="1841" formatCode="General">
                  <c:v>2.7614999999999998</c:v>
                </c:pt>
                <c:pt idx="1842" formatCode="General">
                  <c:v>2.7629999999999999</c:v>
                </c:pt>
                <c:pt idx="1843" formatCode="General">
                  <c:v>2.7645</c:v>
                </c:pt>
                <c:pt idx="1844" formatCode="General">
                  <c:v>2.766</c:v>
                </c:pt>
                <c:pt idx="1845" formatCode="General">
                  <c:v>2.7675000000000001</c:v>
                </c:pt>
                <c:pt idx="1846" formatCode="General">
                  <c:v>2.7690000000000001</c:v>
                </c:pt>
                <c:pt idx="1847" formatCode="General">
                  <c:v>2.7705000000000002</c:v>
                </c:pt>
                <c:pt idx="1848" formatCode="General">
                  <c:v>2.7719999999999998</c:v>
                </c:pt>
                <c:pt idx="1849" formatCode="General">
                  <c:v>2.7734999999999999</c:v>
                </c:pt>
                <c:pt idx="1850" formatCode="General">
                  <c:v>2.7749999999999999</c:v>
                </c:pt>
                <c:pt idx="1851" formatCode="General">
                  <c:v>2.7765</c:v>
                </c:pt>
                <c:pt idx="1852" formatCode="General">
                  <c:v>2.778</c:v>
                </c:pt>
                <c:pt idx="1853" formatCode="General">
                  <c:v>2.7795000000000001</c:v>
                </c:pt>
                <c:pt idx="1854" formatCode="General">
                  <c:v>2.7810000000000001</c:v>
                </c:pt>
                <c:pt idx="1855" formatCode="General">
                  <c:v>2.7825000000000002</c:v>
                </c:pt>
                <c:pt idx="1856" formatCode="General">
                  <c:v>2.7839999999999998</c:v>
                </c:pt>
                <c:pt idx="1857" formatCode="General">
                  <c:v>2.7854999999999999</c:v>
                </c:pt>
                <c:pt idx="1858" formatCode="General">
                  <c:v>2.7869999999999999</c:v>
                </c:pt>
                <c:pt idx="1859" formatCode="General">
                  <c:v>2.7885</c:v>
                </c:pt>
                <c:pt idx="1860" formatCode="General">
                  <c:v>2.79</c:v>
                </c:pt>
                <c:pt idx="1861" formatCode="General">
                  <c:v>2.7915000000000001</c:v>
                </c:pt>
                <c:pt idx="1862" formatCode="General">
                  <c:v>2.7930000000000001</c:v>
                </c:pt>
                <c:pt idx="1863" formatCode="General">
                  <c:v>2.7945000000000002</c:v>
                </c:pt>
                <c:pt idx="1864" formatCode="General">
                  <c:v>2.7959999999999998</c:v>
                </c:pt>
                <c:pt idx="1865" formatCode="General">
                  <c:v>2.7974999999999999</c:v>
                </c:pt>
                <c:pt idx="1866" formatCode="General">
                  <c:v>2.7989999999999999</c:v>
                </c:pt>
                <c:pt idx="1867" formatCode="General">
                  <c:v>2.8005</c:v>
                </c:pt>
                <c:pt idx="1868" formatCode="General">
                  <c:v>2.802</c:v>
                </c:pt>
                <c:pt idx="1869" formatCode="General">
                  <c:v>2.8035000000000001</c:v>
                </c:pt>
                <c:pt idx="1870" formatCode="General">
                  <c:v>2.8050000000000002</c:v>
                </c:pt>
                <c:pt idx="1871" formatCode="General">
                  <c:v>2.8065000000000002</c:v>
                </c:pt>
                <c:pt idx="1872" formatCode="General">
                  <c:v>2.8079999999999998</c:v>
                </c:pt>
                <c:pt idx="1873" formatCode="General">
                  <c:v>2.8094999999999999</c:v>
                </c:pt>
                <c:pt idx="1874" formatCode="General">
                  <c:v>2.8109999999999999</c:v>
                </c:pt>
                <c:pt idx="1875" formatCode="General">
                  <c:v>2.8125</c:v>
                </c:pt>
                <c:pt idx="1876" formatCode="General">
                  <c:v>2.8140000000000001</c:v>
                </c:pt>
                <c:pt idx="1877" formatCode="General">
                  <c:v>2.8155000000000001</c:v>
                </c:pt>
                <c:pt idx="1878" formatCode="General">
                  <c:v>2.8170000000000002</c:v>
                </c:pt>
                <c:pt idx="1879" formatCode="General">
                  <c:v>2.8184999999999998</c:v>
                </c:pt>
                <c:pt idx="1880" formatCode="General">
                  <c:v>2.82</c:v>
                </c:pt>
                <c:pt idx="1881" formatCode="General">
                  <c:v>2.8214999999999999</c:v>
                </c:pt>
                <c:pt idx="1882" formatCode="General">
                  <c:v>2.823</c:v>
                </c:pt>
                <c:pt idx="1883" formatCode="General">
                  <c:v>2.8245</c:v>
                </c:pt>
                <c:pt idx="1884" formatCode="General">
                  <c:v>2.8260000000000001</c:v>
                </c:pt>
                <c:pt idx="1885" formatCode="General">
                  <c:v>2.8275000000000001</c:v>
                </c:pt>
                <c:pt idx="1886" formatCode="General">
                  <c:v>2.8290000000000002</c:v>
                </c:pt>
                <c:pt idx="1887" formatCode="General">
                  <c:v>2.8304999999999998</c:v>
                </c:pt>
                <c:pt idx="1888" formatCode="General">
                  <c:v>2.8319999999999999</c:v>
                </c:pt>
                <c:pt idx="1889" formatCode="General">
                  <c:v>2.8334999999999999</c:v>
                </c:pt>
                <c:pt idx="1890" formatCode="General">
                  <c:v>2.835</c:v>
                </c:pt>
                <c:pt idx="1891" formatCode="General">
                  <c:v>2.8365</c:v>
                </c:pt>
                <c:pt idx="1892" formatCode="General">
                  <c:v>2.8380000000000001</c:v>
                </c:pt>
                <c:pt idx="1893" formatCode="General">
                  <c:v>2.8395000000000001</c:v>
                </c:pt>
                <c:pt idx="1894" formatCode="General">
                  <c:v>2.8410000000000002</c:v>
                </c:pt>
                <c:pt idx="1895" formatCode="General">
                  <c:v>2.8424999999999998</c:v>
                </c:pt>
                <c:pt idx="1896" formatCode="General">
                  <c:v>2.8439999999999999</c:v>
                </c:pt>
                <c:pt idx="1897" formatCode="General">
                  <c:v>2.8454999999999999</c:v>
                </c:pt>
                <c:pt idx="1898" formatCode="General">
                  <c:v>2.847</c:v>
                </c:pt>
                <c:pt idx="1899" formatCode="General">
                  <c:v>2.8485</c:v>
                </c:pt>
                <c:pt idx="1900" formatCode="General">
                  <c:v>2.85</c:v>
                </c:pt>
                <c:pt idx="1901" formatCode="General">
                  <c:v>2.8515000000000001</c:v>
                </c:pt>
                <c:pt idx="1902" formatCode="General">
                  <c:v>2.8530000000000002</c:v>
                </c:pt>
                <c:pt idx="1903" formatCode="General">
                  <c:v>2.8544999999999998</c:v>
                </c:pt>
                <c:pt idx="1904" formatCode="General">
                  <c:v>2.8559999999999999</c:v>
                </c:pt>
                <c:pt idx="1905" formatCode="General">
                  <c:v>2.8574999999999999</c:v>
                </c:pt>
                <c:pt idx="1906" formatCode="General">
                  <c:v>2.859</c:v>
                </c:pt>
                <c:pt idx="1907" formatCode="General">
                  <c:v>2.8605</c:v>
                </c:pt>
                <c:pt idx="1908" formatCode="General">
                  <c:v>2.8620000000000001</c:v>
                </c:pt>
                <c:pt idx="1909" formatCode="General">
                  <c:v>2.8635000000000002</c:v>
                </c:pt>
                <c:pt idx="1910" formatCode="General">
                  <c:v>2.8650000000000002</c:v>
                </c:pt>
                <c:pt idx="1911" formatCode="General">
                  <c:v>2.8664999999999998</c:v>
                </c:pt>
                <c:pt idx="1912" formatCode="General">
                  <c:v>2.8679999999999999</c:v>
                </c:pt>
                <c:pt idx="1913" formatCode="General">
                  <c:v>2.8694999999999999</c:v>
                </c:pt>
                <c:pt idx="1914" formatCode="General">
                  <c:v>2.871</c:v>
                </c:pt>
                <c:pt idx="1915" formatCode="General">
                  <c:v>2.8725000000000001</c:v>
                </c:pt>
                <c:pt idx="1916" formatCode="General">
                  <c:v>2.8740000000000001</c:v>
                </c:pt>
                <c:pt idx="1917" formatCode="General">
                  <c:v>2.8755000000000002</c:v>
                </c:pt>
                <c:pt idx="1918" formatCode="General">
                  <c:v>2.8769999999999998</c:v>
                </c:pt>
                <c:pt idx="1919" formatCode="General">
                  <c:v>2.8784999999999998</c:v>
                </c:pt>
                <c:pt idx="1920" formatCode="General">
                  <c:v>2.88</c:v>
                </c:pt>
                <c:pt idx="1921" formatCode="General">
                  <c:v>2.8815</c:v>
                </c:pt>
                <c:pt idx="1922" formatCode="General">
                  <c:v>2.883</c:v>
                </c:pt>
                <c:pt idx="1923" formatCode="General">
                  <c:v>2.8845000000000001</c:v>
                </c:pt>
                <c:pt idx="1924" formatCode="General">
                  <c:v>2.8860000000000001</c:v>
                </c:pt>
                <c:pt idx="1925" formatCode="General">
                  <c:v>2.8875000000000002</c:v>
                </c:pt>
                <c:pt idx="1926" formatCode="General">
                  <c:v>2.8889999999999998</c:v>
                </c:pt>
                <c:pt idx="1927" formatCode="General">
                  <c:v>2.8904999999999998</c:v>
                </c:pt>
                <c:pt idx="1928" formatCode="General">
                  <c:v>2.8919999999999999</c:v>
                </c:pt>
                <c:pt idx="1929" formatCode="General">
                  <c:v>2.8935</c:v>
                </c:pt>
                <c:pt idx="1930" formatCode="General">
                  <c:v>2.895</c:v>
                </c:pt>
                <c:pt idx="1931" formatCode="General">
                  <c:v>2.8965000000000001</c:v>
                </c:pt>
                <c:pt idx="1932" formatCode="General">
                  <c:v>2.8980000000000001</c:v>
                </c:pt>
                <c:pt idx="1933" formatCode="General">
                  <c:v>2.8995000000000002</c:v>
                </c:pt>
                <c:pt idx="1934" formatCode="General">
                  <c:v>2.9009999999999998</c:v>
                </c:pt>
                <c:pt idx="1935" formatCode="General">
                  <c:v>2.9024999999999999</c:v>
                </c:pt>
                <c:pt idx="1936" formatCode="General">
                  <c:v>2.9039999999999999</c:v>
                </c:pt>
                <c:pt idx="1937" formatCode="General">
                  <c:v>2.9055</c:v>
                </c:pt>
                <c:pt idx="1938" formatCode="General">
                  <c:v>2.907</c:v>
                </c:pt>
                <c:pt idx="1939" formatCode="General">
                  <c:v>2.9085000000000001</c:v>
                </c:pt>
                <c:pt idx="1940" formatCode="General">
                  <c:v>2.91</c:v>
                </c:pt>
                <c:pt idx="1941" formatCode="General">
                  <c:v>2.9115000000000002</c:v>
                </c:pt>
                <c:pt idx="1942" formatCode="General">
                  <c:v>2.9129999999999998</c:v>
                </c:pt>
                <c:pt idx="1943" formatCode="General">
                  <c:v>2.9144999999999999</c:v>
                </c:pt>
                <c:pt idx="1944" formatCode="General">
                  <c:v>2.9159999999999999</c:v>
                </c:pt>
                <c:pt idx="1945" formatCode="General">
                  <c:v>2.9175</c:v>
                </c:pt>
                <c:pt idx="1946" formatCode="General">
                  <c:v>2.919</c:v>
                </c:pt>
                <c:pt idx="1947" formatCode="General">
                  <c:v>2.9205000000000001</c:v>
                </c:pt>
                <c:pt idx="1948" formatCode="General">
                  <c:v>2.9220000000000002</c:v>
                </c:pt>
                <c:pt idx="1949" formatCode="General">
                  <c:v>2.9235000000000002</c:v>
                </c:pt>
                <c:pt idx="1950" formatCode="General">
                  <c:v>2.9249999999999998</c:v>
                </c:pt>
                <c:pt idx="1951" formatCode="General">
                  <c:v>2.9264999999999999</c:v>
                </c:pt>
                <c:pt idx="1952" formatCode="General">
                  <c:v>2.9279999999999999</c:v>
                </c:pt>
                <c:pt idx="1953" formatCode="General">
                  <c:v>2.9295</c:v>
                </c:pt>
                <c:pt idx="1954" formatCode="General">
                  <c:v>2.931</c:v>
                </c:pt>
                <c:pt idx="1955" formatCode="General">
                  <c:v>2.9325000000000001</c:v>
                </c:pt>
                <c:pt idx="1956" formatCode="General">
                  <c:v>2.9340000000000002</c:v>
                </c:pt>
                <c:pt idx="1957" formatCode="General">
                  <c:v>2.9355000000000002</c:v>
                </c:pt>
                <c:pt idx="1958" formatCode="General">
                  <c:v>2.9369999999999998</c:v>
                </c:pt>
                <c:pt idx="1959" formatCode="General">
                  <c:v>2.9384999999999999</c:v>
                </c:pt>
                <c:pt idx="1960" formatCode="General">
                  <c:v>2.94</c:v>
                </c:pt>
                <c:pt idx="1961" formatCode="General">
                  <c:v>2.9415</c:v>
                </c:pt>
                <c:pt idx="1962" formatCode="General">
                  <c:v>2.9430000000000001</c:v>
                </c:pt>
                <c:pt idx="1963" formatCode="General">
                  <c:v>2.9445000000000001</c:v>
                </c:pt>
                <c:pt idx="1964" formatCode="General">
                  <c:v>2.9460000000000002</c:v>
                </c:pt>
                <c:pt idx="1965" formatCode="General">
                  <c:v>2.9474999999999998</c:v>
                </c:pt>
                <c:pt idx="1966" formatCode="General">
                  <c:v>2.9489999999999998</c:v>
                </c:pt>
                <c:pt idx="1967" formatCode="General">
                  <c:v>2.9504999999999999</c:v>
                </c:pt>
                <c:pt idx="1968" formatCode="General">
                  <c:v>2.952</c:v>
                </c:pt>
                <c:pt idx="1969" formatCode="General">
                  <c:v>2.9535</c:v>
                </c:pt>
                <c:pt idx="1970" formatCode="General">
                  <c:v>2.9550000000000001</c:v>
                </c:pt>
                <c:pt idx="1971" formatCode="General">
                  <c:v>2.9565000000000001</c:v>
                </c:pt>
                <c:pt idx="1972" formatCode="General">
                  <c:v>2.9580000000000002</c:v>
                </c:pt>
                <c:pt idx="1973" formatCode="General">
                  <c:v>2.9594999999999998</c:v>
                </c:pt>
                <c:pt idx="1974" formatCode="General">
                  <c:v>2.9609999999999999</c:v>
                </c:pt>
                <c:pt idx="1975" formatCode="General">
                  <c:v>2.9624999999999999</c:v>
                </c:pt>
                <c:pt idx="1976" formatCode="General">
                  <c:v>2.964</c:v>
                </c:pt>
                <c:pt idx="1977" formatCode="General">
                  <c:v>2.9655</c:v>
                </c:pt>
                <c:pt idx="1978" formatCode="General">
                  <c:v>2.9670000000000001</c:v>
                </c:pt>
                <c:pt idx="1979" formatCode="General">
                  <c:v>2.9685000000000001</c:v>
                </c:pt>
                <c:pt idx="1980" formatCode="General">
                  <c:v>2.97</c:v>
                </c:pt>
                <c:pt idx="1981" formatCode="General">
                  <c:v>2.9714999999999998</c:v>
                </c:pt>
                <c:pt idx="1982" formatCode="General">
                  <c:v>2.9729999999999999</c:v>
                </c:pt>
                <c:pt idx="1983" formatCode="General">
                  <c:v>2.9744999999999999</c:v>
                </c:pt>
                <c:pt idx="1984" formatCode="General">
                  <c:v>2.976</c:v>
                </c:pt>
                <c:pt idx="1985" formatCode="General">
                  <c:v>2.9775</c:v>
                </c:pt>
                <c:pt idx="1986" formatCode="General">
                  <c:v>2.9790000000000001</c:v>
                </c:pt>
                <c:pt idx="1987" formatCode="General">
                  <c:v>2.9805000000000001</c:v>
                </c:pt>
                <c:pt idx="1988" formatCode="General">
                  <c:v>2.9820000000000002</c:v>
                </c:pt>
                <c:pt idx="1989" formatCode="General">
                  <c:v>2.9834999999999998</c:v>
                </c:pt>
                <c:pt idx="1990" formatCode="General">
                  <c:v>2.9849999999999999</c:v>
                </c:pt>
                <c:pt idx="1991" formatCode="General">
                  <c:v>2.9864999999999999</c:v>
                </c:pt>
                <c:pt idx="1992" formatCode="General">
                  <c:v>2.988</c:v>
                </c:pt>
                <c:pt idx="1993" formatCode="General">
                  <c:v>2.9895</c:v>
                </c:pt>
                <c:pt idx="1994" formatCode="General">
                  <c:v>2.9910000000000001</c:v>
                </c:pt>
                <c:pt idx="1995" formatCode="General">
                  <c:v>2.9925000000000002</c:v>
                </c:pt>
                <c:pt idx="1996" formatCode="General">
                  <c:v>2.9940000000000002</c:v>
                </c:pt>
                <c:pt idx="1997" formatCode="General">
                  <c:v>2.9954999999999998</c:v>
                </c:pt>
                <c:pt idx="1998" formatCode="General">
                  <c:v>2.9969999999999999</c:v>
                </c:pt>
                <c:pt idx="1999" formatCode="General">
                  <c:v>2.9984999999999999</c:v>
                </c:pt>
                <c:pt idx="2000" formatCode="General">
                  <c:v>3</c:v>
                </c:pt>
                <c:pt idx="2001" formatCode="General">
                  <c:v>3.0015000000000001</c:v>
                </c:pt>
                <c:pt idx="2002" formatCode="General">
                  <c:v>3.0030000000000001</c:v>
                </c:pt>
                <c:pt idx="2003" formatCode="General">
                  <c:v>3.0045000000000002</c:v>
                </c:pt>
                <c:pt idx="2004" formatCode="General">
                  <c:v>3.0059999999999998</c:v>
                </c:pt>
                <c:pt idx="2005" formatCode="General">
                  <c:v>3.0074999999999998</c:v>
                </c:pt>
                <c:pt idx="2006" formatCode="General">
                  <c:v>3.0089999999999999</c:v>
                </c:pt>
                <c:pt idx="2007" formatCode="General">
                  <c:v>3.0105</c:v>
                </c:pt>
                <c:pt idx="2008" formatCode="General">
                  <c:v>3.012</c:v>
                </c:pt>
                <c:pt idx="2009" formatCode="General">
                  <c:v>3.0135000000000001</c:v>
                </c:pt>
                <c:pt idx="2010" formatCode="General">
                  <c:v>3.0150000000000001</c:v>
                </c:pt>
                <c:pt idx="2011" formatCode="General">
                  <c:v>3.0165000000000002</c:v>
                </c:pt>
                <c:pt idx="2012" formatCode="General">
                  <c:v>3.0179999999999998</c:v>
                </c:pt>
                <c:pt idx="2013" formatCode="General">
                  <c:v>3.0194999999999999</c:v>
                </c:pt>
                <c:pt idx="2014" formatCode="General">
                  <c:v>3.0209999999999999</c:v>
                </c:pt>
                <c:pt idx="2015" formatCode="General">
                  <c:v>3.0225</c:v>
                </c:pt>
                <c:pt idx="2016" formatCode="General">
                  <c:v>3.024</c:v>
                </c:pt>
                <c:pt idx="2017" formatCode="General">
                  <c:v>3.0255000000000001</c:v>
                </c:pt>
                <c:pt idx="2018" formatCode="General">
                  <c:v>3.0270000000000001</c:v>
                </c:pt>
                <c:pt idx="2019" formatCode="General">
                  <c:v>3.0285000000000002</c:v>
                </c:pt>
                <c:pt idx="2020" formatCode="General">
                  <c:v>3.03</c:v>
                </c:pt>
                <c:pt idx="2021" formatCode="General">
                  <c:v>3.0314999999999999</c:v>
                </c:pt>
                <c:pt idx="2022" formatCode="General">
                  <c:v>3.0329999999999999</c:v>
                </c:pt>
                <c:pt idx="2023" formatCode="General">
                  <c:v>3.0345</c:v>
                </c:pt>
                <c:pt idx="2024" formatCode="General">
                  <c:v>3.036</c:v>
                </c:pt>
                <c:pt idx="2025" formatCode="General">
                  <c:v>3.0375000000000001</c:v>
                </c:pt>
                <c:pt idx="2026" formatCode="General">
                  <c:v>3.0390000000000001</c:v>
                </c:pt>
                <c:pt idx="2027" formatCode="General">
                  <c:v>3.0405000000000002</c:v>
                </c:pt>
                <c:pt idx="2028" formatCode="General">
                  <c:v>3.0419999999999998</c:v>
                </c:pt>
                <c:pt idx="2029" formatCode="General">
                  <c:v>3.0434999999999999</c:v>
                </c:pt>
                <c:pt idx="2030" formatCode="General">
                  <c:v>3.0449999999999999</c:v>
                </c:pt>
                <c:pt idx="2031" formatCode="General">
                  <c:v>3.0465</c:v>
                </c:pt>
                <c:pt idx="2032" formatCode="General">
                  <c:v>3.048</c:v>
                </c:pt>
                <c:pt idx="2033" formatCode="General">
                  <c:v>3.0495000000000001</c:v>
                </c:pt>
                <c:pt idx="2034" formatCode="General">
                  <c:v>3.0510000000000002</c:v>
                </c:pt>
                <c:pt idx="2035" formatCode="General">
                  <c:v>3.0525000000000002</c:v>
                </c:pt>
                <c:pt idx="2036" formatCode="General">
                  <c:v>3.0539999999999998</c:v>
                </c:pt>
                <c:pt idx="2037" formatCode="General">
                  <c:v>3.0554999999999999</c:v>
                </c:pt>
                <c:pt idx="2038" formatCode="General">
                  <c:v>3.0569999999999999</c:v>
                </c:pt>
                <c:pt idx="2039" formatCode="General">
                  <c:v>3.0585</c:v>
                </c:pt>
                <c:pt idx="2040" formatCode="General">
                  <c:v>3.06</c:v>
                </c:pt>
                <c:pt idx="2041" formatCode="General">
                  <c:v>3.0615000000000001</c:v>
                </c:pt>
                <c:pt idx="2042" formatCode="General">
                  <c:v>3.0630000000000002</c:v>
                </c:pt>
                <c:pt idx="2043" formatCode="General">
                  <c:v>3.0644999999999998</c:v>
                </c:pt>
                <c:pt idx="2044" formatCode="General">
                  <c:v>3.0659999999999998</c:v>
                </c:pt>
                <c:pt idx="2045" formatCode="General">
                  <c:v>3.0674999999999999</c:v>
                </c:pt>
                <c:pt idx="2046" formatCode="General">
                  <c:v>3.069</c:v>
                </c:pt>
                <c:pt idx="2047" formatCode="General">
                  <c:v>3.0705</c:v>
                </c:pt>
                <c:pt idx="2048" formatCode="General">
                  <c:v>3.0720000000000001</c:v>
                </c:pt>
                <c:pt idx="2049" formatCode="General">
                  <c:v>3.0735000000000001</c:v>
                </c:pt>
                <c:pt idx="2050" formatCode="General">
                  <c:v>3.0750000000000002</c:v>
                </c:pt>
                <c:pt idx="2051" formatCode="General">
                  <c:v>3.0764999999999998</c:v>
                </c:pt>
                <c:pt idx="2052" formatCode="General">
                  <c:v>3.0779999999999998</c:v>
                </c:pt>
                <c:pt idx="2053" formatCode="General">
                  <c:v>3.0794999999999999</c:v>
                </c:pt>
                <c:pt idx="2054" formatCode="General">
                  <c:v>3.081</c:v>
                </c:pt>
                <c:pt idx="2055" formatCode="General">
                  <c:v>3.0825</c:v>
                </c:pt>
                <c:pt idx="2056" formatCode="General">
                  <c:v>3.0840000000000001</c:v>
                </c:pt>
                <c:pt idx="2057" formatCode="General">
                  <c:v>3.0855000000000001</c:v>
                </c:pt>
                <c:pt idx="2058" formatCode="General">
                  <c:v>3.0870000000000002</c:v>
                </c:pt>
                <c:pt idx="2059" formatCode="General">
                  <c:v>3.0884999999999998</c:v>
                </c:pt>
                <c:pt idx="2060" formatCode="General">
                  <c:v>3.09</c:v>
                </c:pt>
                <c:pt idx="2061" formatCode="General">
                  <c:v>3.0914999999999999</c:v>
                </c:pt>
                <c:pt idx="2062" formatCode="General">
                  <c:v>3.093</c:v>
                </c:pt>
                <c:pt idx="2063" formatCode="General">
                  <c:v>3.0945</c:v>
                </c:pt>
                <c:pt idx="2064" formatCode="General">
                  <c:v>3.0960000000000001</c:v>
                </c:pt>
                <c:pt idx="2065" formatCode="General">
                  <c:v>3.0975000000000001</c:v>
                </c:pt>
                <c:pt idx="2066" formatCode="General">
                  <c:v>3.0990000000000002</c:v>
                </c:pt>
                <c:pt idx="2067" formatCode="General">
                  <c:v>3.1004999999999998</c:v>
                </c:pt>
                <c:pt idx="2068" formatCode="General">
                  <c:v>3.1019999999999999</c:v>
                </c:pt>
                <c:pt idx="2069" formatCode="General">
                  <c:v>3.1034999999999999</c:v>
                </c:pt>
                <c:pt idx="2070" formatCode="General">
                  <c:v>3.105</c:v>
                </c:pt>
                <c:pt idx="2071" formatCode="General">
                  <c:v>3.1065</c:v>
                </c:pt>
                <c:pt idx="2072" formatCode="General">
                  <c:v>3.1080000000000001</c:v>
                </c:pt>
                <c:pt idx="2073" formatCode="General">
                  <c:v>3.1095000000000002</c:v>
                </c:pt>
                <c:pt idx="2074" formatCode="General">
                  <c:v>3.1110000000000002</c:v>
                </c:pt>
                <c:pt idx="2075" formatCode="General">
                  <c:v>3.1124999999999998</c:v>
                </c:pt>
                <c:pt idx="2076" formatCode="General">
                  <c:v>3.1139999999999999</c:v>
                </c:pt>
                <c:pt idx="2077" formatCode="General">
                  <c:v>3.1154999999999999</c:v>
                </c:pt>
                <c:pt idx="2078" formatCode="General">
                  <c:v>3.117</c:v>
                </c:pt>
                <c:pt idx="2079" formatCode="General">
                  <c:v>3.1185</c:v>
                </c:pt>
                <c:pt idx="2080" formatCode="General">
                  <c:v>3.12</c:v>
                </c:pt>
                <c:pt idx="2081" formatCode="General">
                  <c:v>3.1215000000000002</c:v>
                </c:pt>
                <c:pt idx="2082" formatCode="General">
                  <c:v>3.1230000000000002</c:v>
                </c:pt>
                <c:pt idx="2083" formatCode="General">
                  <c:v>3.1244999999999998</c:v>
                </c:pt>
                <c:pt idx="2084" formatCode="General">
                  <c:v>3.1259999999999999</c:v>
                </c:pt>
                <c:pt idx="2085" formatCode="General">
                  <c:v>3.1274999999999999</c:v>
                </c:pt>
                <c:pt idx="2086" formatCode="General">
                  <c:v>3.129</c:v>
                </c:pt>
                <c:pt idx="2087" formatCode="General">
                  <c:v>3.1305000000000001</c:v>
                </c:pt>
                <c:pt idx="2088" formatCode="General">
                  <c:v>3.1320000000000001</c:v>
                </c:pt>
                <c:pt idx="2089" formatCode="General">
                  <c:v>3.1335000000000002</c:v>
                </c:pt>
                <c:pt idx="2090" formatCode="General">
                  <c:v>3.1349999999999998</c:v>
                </c:pt>
                <c:pt idx="2091" formatCode="General">
                  <c:v>3.1364999999999998</c:v>
                </c:pt>
                <c:pt idx="2092" formatCode="General">
                  <c:v>3.1379999999999999</c:v>
                </c:pt>
                <c:pt idx="2093" formatCode="General">
                  <c:v>3.1395</c:v>
                </c:pt>
                <c:pt idx="2094" formatCode="General">
                  <c:v>3.141</c:v>
                </c:pt>
                <c:pt idx="2095" formatCode="General">
                  <c:v>3.1425000000000001</c:v>
                </c:pt>
                <c:pt idx="2096" formatCode="General">
                  <c:v>3.1440000000000001</c:v>
                </c:pt>
                <c:pt idx="2097" formatCode="General">
                  <c:v>3.1455000000000002</c:v>
                </c:pt>
                <c:pt idx="2098" formatCode="General">
                  <c:v>3.1469999999999998</c:v>
                </c:pt>
                <c:pt idx="2099" formatCode="General">
                  <c:v>3.1484999999999999</c:v>
                </c:pt>
                <c:pt idx="2100" formatCode="General">
                  <c:v>3.15</c:v>
                </c:pt>
                <c:pt idx="2101" formatCode="General">
                  <c:v>3.1515</c:v>
                </c:pt>
                <c:pt idx="2102" formatCode="General">
                  <c:v>3.153</c:v>
                </c:pt>
                <c:pt idx="2103" formatCode="General">
                  <c:v>3.1545000000000001</c:v>
                </c:pt>
                <c:pt idx="2104" formatCode="General">
                  <c:v>3.1560000000000001</c:v>
                </c:pt>
                <c:pt idx="2105" formatCode="General">
                  <c:v>3.1575000000000002</c:v>
                </c:pt>
                <c:pt idx="2106" formatCode="General">
                  <c:v>3.1589999999999998</c:v>
                </c:pt>
                <c:pt idx="2107" formatCode="General">
                  <c:v>3.1604999999999999</c:v>
                </c:pt>
                <c:pt idx="2108" formatCode="General">
                  <c:v>3.1619999999999999</c:v>
                </c:pt>
                <c:pt idx="2109" formatCode="General">
                  <c:v>3.1635</c:v>
                </c:pt>
                <c:pt idx="2110" formatCode="General">
                  <c:v>3.165</c:v>
                </c:pt>
                <c:pt idx="2111" formatCode="General">
                  <c:v>3.1665000000000001</c:v>
                </c:pt>
                <c:pt idx="2112" formatCode="General">
                  <c:v>3.1680000000000001</c:v>
                </c:pt>
                <c:pt idx="2113" formatCode="General">
                  <c:v>3.1695000000000002</c:v>
                </c:pt>
                <c:pt idx="2114" formatCode="General">
                  <c:v>3.1709999999999998</c:v>
                </c:pt>
                <c:pt idx="2115" formatCode="General">
                  <c:v>3.1724999999999999</c:v>
                </c:pt>
                <c:pt idx="2116" formatCode="General">
                  <c:v>3.1739999999999999</c:v>
                </c:pt>
                <c:pt idx="2117" formatCode="General">
                  <c:v>3.1755</c:v>
                </c:pt>
                <c:pt idx="2118" formatCode="General">
                  <c:v>3.177</c:v>
                </c:pt>
                <c:pt idx="2119" formatCode="General">
                  <c:v>3.1785000000000001</c:v>
                </c:pt>
                <c:pt idx="2120" formatCode="General">
                  <c:v>3.18</c:v>
                </c:pt>
                <c:pt idx="2121" formatCode="General">
                  <c:v>3.1815000000000002</c:v>
                </c:pt>
                <c:pt idx="2122" formatCode="General">
                  <c:v>3.1829999999999998</c:v>
                </c:pt>
                <c:pt idx="2123" formatCode="General">
                  <c:v>3.1844999999999999</c:v>
                </c:pt>
                <c:pt idx="2124" formatCode="General">
                  <c:v>3.1859999999999999</c:v>
                </c:pt>
                <c:pt idx="2125" formatCode="General">
                  <c:v>3.1875</c:v>
                </c:pt>
                <c:pt idx="2126" formatCode="General">
                  <c:v>3.1890000000000001</c:v>
                </c:pt>
                <c:pt idx="2127" formatCode="General">
                  <c:v>3.1905000000000001</c:v>
                </c:pt>
                <c:pt idx="2128" formatCode="General">
                  <c:v>3.1920000000000002</c:v>
                </c:pt>
                <c:pt idx="2129" formatCode="General">
                  <c:v>3.1934999999999998</c:v>
                </c:pt>
                <c:pt idx="2130" formatCode="General">
                  <c:v>3.1949999999999998</c:v>
                </c:pt>
                <c:pt idx="2131" formatCode="General">
                  <c:v>3.1964999999999999</c:v>
                </c:pt>
                <c:pt idx="2132" formatCode="General">
                  <c:v>3.198</c:v>
                </c:pt>
                <c:pt idx="2133" formatCode="General">
                  <c:v>3.1995</c:v>
                </c:pt>
                <c:pt idx="2134" formatCode="General">
                  <c:v>3.2010000000000001</c:v>
                </c:pt>
                <c:pt idx="2135" formatCode="General">
                  <c:v>3.2025000000000001</c:v>
                </c:pt>
                <c:pt idx="2136" formatCode="General">
                  <c:v>3.2040000000000002</c:v>
                </c:pt>
                <c:pt idx="2137" formatCode="General">
                  <c:v>3.2054999999999998</c:v>
                </c:pt>
                <c:pt idx="2138" formatCode="General">
                  <c:v>3.2069999999999999</c:v>
                </c:pt>
                <c:pt idx="2139" formatCode="General">
                  <c:v>3.2084999999999999</c:v>
                </c:pt>
                <c:pt idx="2140" formatCode="General">
                  <c:v>3.21</c:v>
                </c:pt>
                <c:pt idx="2141" formatCode="General">
                  <c:v>3.2115</c:v>
                </c:pt>
                <c:pt idx="2142" formatCode="General">
                  <c:v>3.2130000000000001</c:v>
                </c:pt>
                <c:pt idx="2143" formatCode="General">
                  <c:v>3.2145000000000001</c:v>
                </c:pt>
                <c:pt idx="2144" formatCode="General">
                  <c:v>3.2160000000000002</c:v>
                </c:pt>
                <c:pt idx="2145" formatCode="General">
                  <c:v>3.2174999999999998</c:v>
                </c:pt>
                <c:pt idx="2146" formatCode="General">
                  <c:v>3.2189999999999999</c:v>
                </c:pt>
                <c:pt idx="2147" formatCode="General">
                  <c:v>3.2204999999999999</c:v>
                </c:pt>
                <c:pt idx="2148" formatCode="General">
                  <c:v>3.222</c:v>
                </c:pt>
                <c:pt idx="2149" formatCode="General">
                  <c:v>3.2235</c:v>
                </c:pt>
                <c:pt idx="2150" formatCode="General">
                  <c:v>3.2250000000000001</c:v>
                </c:pt>
                <c:pt idx="2151" formatCode="General">
                  <c:v>3.2265000000000001</c:v>
                </c:pt>
                <c:pt idx="2152" formatCode="General">
                  <c:v>3.2280000000000002</c:v>
                </c:pt>
                <c:pt idx="2153" formatCode="General">
                  <c:v>3.2294999999999998</c:v>
                </c:pt>
                <c:pt idx="2154" formatCode="General">
                  <c:v>3.2309999999999999</c:v>
                </c:pt>
                <c:pt idx="2155" formatCode="General">
                  <c:v>3.2324999999999999</c:v>
                </c:pt>
                <c:pt idx="2156" formatCode="General">
                  <c:v>3.234</c:v>
                </c:pt>
                <c:pt idx="2157" formatCode="General">
                  <c:v>3.2355</c:v>
                </c:pt>
                <c:pt idx="2158" formatCode="General">
                  <c:v>3.2370000000000001</c:v>
                </c:pt>
                <c:pt idx="2159" formatCode="General">
                  <c:v>3.2385000000000002</c:v>
                </c:pt>
                <c:pt idx="2160" formatCode="General">
                  <c:v>3.24</c:v>
                </c:pt>
                <c:pt idx="2161" formatCode="General">
                  <c:v>3.2414999999999998</c:v>
                </c:pt>
                <c:pt idx="2162" formatCode="General">
                  <c:v>3.2429999999999999</c:v>
                </c:pt>
                <c:pt idx="2163" formatCode="General">
                  <c:v>3.2444999999999999</c:v>
                </c:pt>
                <c:pt idx="2164" formatCode="General">
                  <c:v>3.246</c:v>
                </c:pt>
                <c:pt idx="2165" formatCode="General">
                  <c:v>3.2475000000000001</c:v>
                </c:pt>
                <c:pt idx="2166" formatCode="General">
                  <c:v>3.2490000000000001</c:v>
                </c:pt>
                <c:pt idx="2167" formatCode="General">
                  <c:v>3.2505000000000002</c:v>
                </c:pt>
                <c:pt idx="2168" formatCode="General">
                  <c:v>3.2519999999999998</c:v>
                </c:pt>
                <c:pt idx="2169" formatCode="General">
                  <c:v>3.2534999999999998</c:v>
                </c:pt>
                <c:pt idx="2170" formatCode="General">
                  <c:v>3.2549999999999999</c:v>
                </c:pt>
                <c:pt idx="2171" formatCode="General">
                  <c:v>3.2565</c:v>
                </c:pt>
                <c:pt idx="2172" formatCode="General">
                  <c:v>3.258</c:v>
                </c:pt>
                <c:pt idx="2173" formatCode="General">
                  <c:v>3.2595000000000001</c:v>
                </c:pt>
                <c:pt idx="2174" formatCode="General">
                  <c:v>3.2610000000000001</c:v>
                </c:pt>
                <c:pt idx="2175" formatCode="General">
                  <c:v>3.2625000000000002</c:v>
                </c:pt>
                <c:pt idx="2176" formatCode="General">
                  <c:v>3.2639999999999998</c:v>
                </c:pt>
                <c:pt idx="2177" formatCode="General">
                  <c:v>3.2654999999999998</c:v>
                </c:pt>
                <c:pt idx="2178" formatCode="General">
                  <c:v>3.2669999999999999</c:v>
                </c:pt>
                <c:pt idx="2179" formatCode="General">
                  <c:v>3.2685</c:v>
                </c:pt>
                <c:pt idx="2180" formatCode="General">
                  <c:v>3.27</c:v>
                </c:pt>
                <c:pt idx="2181" formatCode="General">
                  <c:v>3.2715000000000001</c:v>
                </c:pt>
                <c:pt idx="2182" formatCode="General">
                  <c:v>3.2730000000000001</c:v>
                </c:pt>
                <c:pt idx="2183" formatCode="General">
                  <c:v>3.2745000000000002</c:v>
                </c:pt>
                <c:pt idx="2184" formatCode="General">
                  <c:v>3.2759999999999998</c:v>
                </c:pt>
                <c:pt idx="2185" formatCode="General">
                  <c:v>3.2774999999999999</c:v>
                </c:pt>
                <c:pt idx="2186" formatCode="General">
                  <c:v>3.2789999999999999</c:v>
                </c:pt>
                <c:pt idx="2187" formatCode="General">
                  <c:v>3.2805</c:v>
                </c:pt>
                <c:pt idx="2188" formatCode="General">
                  <c:v>3.282</c:v>
                </c:pt>
                <c:pt idx="2189" formatCode="General">
                  <c:v>3.2835000000000001</c:v>
                </c:pt>
                <c:pt idx="2190" formatCode="General">
                  <c:v>3.2850000000000001</c:v>
                </c:pt>
                <c:pt idx="2191" formatCode="General">
                  <c:v>3.2865000000000002</c:v>
                </c:pt>
                <c:pt idx="2192" formatCode="General">
                  <c:v>3.2879999999999998</c:v>
                </c:pt>
                <c:pt idx="2193" formatCode="General">
                  <c:v>3.2894999999999999</c:v>
                </c:pt>
                <c:pt idx="2194" formatCode="General">
                  <c:v>3.2909999999999999</c:v>
                </c:pt>
                <c:pt idx="2195" formatCode="General">
                  <c:v>3.2925</c:v>
                </c:pt>
                <c:pt idx="2196" formatCode="General">
                  <c:v>3.294</c:v>
                </c:pt>
                <c:pt idx="2197" formatCode="General">
                  <c:v>3.2955000000000001</c:v>
                </c:pt>
                <c:pt idx="2198" formatCode="General">
                  <c:v>3.2970000000000002</c:v>
                </c:pt>
                <c:pt idx="2199" formatCode="General">
                  <c:v>3.2985000000000002</c:v>
                </c:pt>
                <c:pt idx="2200" formatCode="General">
                  <c:v>3.3</c:v>
                </c:pt>
                <c:pt idx="2201" formatCode="General">
                  <c:v>3.3014999999999999</c:v>
                </c:pt>
                <c:pt idx="2202" formatCode="General">
                  <c:v>3.3029999999999999</c:v>
                </c:pt>
                <c:pt idx="2203" formatCode="General">
                  <c:v>3.3045</c:v>
                </c:pt>
                <c:pt idx="2204" formatCode="General">
                  <c:v>3.306</c:v>
                </c:pt>
                <c:pt idx="2205" formatCode="General">
                  <c:v>3.3075000000000001</c:v>
                </c:pt>
                <c:pt idx="2206" formatCode="General">
                  <c:v>3.3090000000000002</c:v>
                </c:pt>
                <c:pt idx="2207" formatCode="General">
                  <c:v>3.3105000000000002</c:v>
                </c:pt>
                <c:pt idx="2208" formatCode="General">
                  <c:v>3.3119999999999998</c:v>
                </c:pt>
                <c:pt idx="2209" formatCode="General">
                  <c:v>3.3134999999999999</c:v>
                </c:pt>
                <c:pt idx="2210" formatCode="General">
                  <c:v>3.3149999999999999</c:v>
                </c:pt>
                <c:pt idx="2211" formatCode="General">
                  <c:v>3.3165</c:v>
                </c:pt>
                <c:pt idx="2212" formatCode="General">
                  <c:v>3.3180000000000001</c:v>
                </c:pt>
                <c:pt idx="2213" formatCode="General">
                  <c:v>3.3195000000000001</c:v>
                </c:pt>
                <c:pt idx="2214" formatCode="General">
                  <c:v>3.3210000000000002</c:v>
                </c:pt>
                <c:pt idx="2215" formatCode="General">
                  <c:v>3.3224999999999998</c:v>
                </c:pt>
                <c:pt idx="2216" formatCode="General">
                  <c:v>3.3239999999999998</c:v>
                </c:pt>
                <c:pt idx="2217" formatCode="General">
                  <c:v>3.3254999999999999</c:v>
                </c:pt>
                <c:pt idx="2218" formatCode="General">
                  <c:v>3.327</c:v>
                </c:pt>
                <c:pt idx="2219" formatCode="General">
                  <c:v>3.3285</c:v>
                </c:pt>
                <c:pt idx="2220" formatCode="General">
                  <c:v>3.33</c:v>
                </c:pt>
                <c:pt idx="2221" formatCode="General">
                  <c:v>3.3315000000000001</c:v>
                </c:pt>
                <c:pt idx="2222" formatCode="General">
                  <c:v>3.3330000000000002</c:v>
                </c:pt>
                <c:pt idx="2223" formatCode="General">
                  <c:v>3.3344999999999998</c:v>
                </c:pt>
                <c:pt idx="2224" formatCode="General">
                  <c:v>3.3359999999999999</c:v>
                </c:pt>
                <c:pt idx="2225" formatCode="General">
                  <c:v>3.3374999999999999</c:v>
                </c:pt>
                <c:pt idx="2226" formatCode="General">
                  <c:v>3.339</c:v>
                </c:pt>
                <c:pt idx="2227" formatCode="General">
                  <c:v>3.3405</c:v>
                </c:pt>
                <c:pt idx="2228" formatCode="General">
                  <c:v>3.3420000000000001</c:v>
                </c:pt>
                <c:pt idx="2229" formatCode="General">
                  <c:v>3.3435000000000001</c:v>
                </c:pt>
                <c:pt idx="2230" formatCode="General">
                  <c:v>3.3450000000000002</c:v>
                </c:pt>
                <c:pt idx="2231" formatCode="General">
                  <c:v>3.3464999999999998</c:v>
                </c:pt>
                <c:pt idx="2232" formatCode="General">
                  <c:v>3.3479999999999999</c:v>
                </c:pt>
                <c:pt idx="2233" formatCode="General">
                  <c:v>3.3494999999999999</c:v>
                </c:pt>
                <c:pt idx="2234" formatCode="General">
                  <c:v>3.351</c:v>
                </c:pt>
                <c:pt idx="2235" formatCode="General">
                  <c:v>3.3525</c:v>
                </c:pt>
                <c:pt idx="2236" formatCode="General">
                  <c:v>3.3540000000000001</c:v>
                </c:pt>
                <c:pt idx="2237" formatCode="General">
                  <c:v>3.3555000000000001</c:v>
                </c:pt>
                <c:pt idx="2238" formatCode="General">
                  <c:v>3.3570000000000002</c:v>
                </c:pt>
                <c:pt idx="2239" formatCode="General">
                  <c:v>3.3584999999999998</c:v>
                </c:pt>
                <c:pt idx="2240" formatCode="General">
                  <c:v>3.36</c:v>
                </c:pt>
                <c:pt idx="2241" formatCode="General">
                  <c:v>3.3614999999999999</c:v>
                </c:pt>
                <c:pt idx="2242" formatCode="General">
                  <c:v>3.363</c:v>
                </c:pt>
                <c:pt idx="2243" formatCode="General">
                  <c:v>3.3645</c:v>
                </c:pt>
                <c:pt idx="2244" formatCode="General">
                  <c:v>3.3660000000000001</c:v>
                </c:pt>
                <c:pt idx="2245" formatCode="General">
                  <c:v>3.3675000000000002</c:v>
                </c:pt>
                <c:pt idx="2246" formatCode="General">
                  <c:v>3.3690000000000002</c:v>
                </c:pt>
                <c:pt idx="2247" formatCode="General">
                  <c:v>3.3704999999999998</c:v>
                </c:pt>
                <c:pt idx="2248" formatCode="General">
                  <c:v>3.3719999999999999</c:v>
                </c:pt>
                <c:pt idx="2249" formatCode="General">
                  <c:v>3.3734999999999999</c:v>
                </c:pt>
                <c:pt idx="2250" formatCode="General">
                  <c:v>3.375</c:v>
                </c:pt>
                <c:pt idx="2251" formatCode="General">
                  <c:v>3.3765000000000001</c:v>
                </c:pt>
                <c:pt idx="2252" formatCode="General">
                  <c:v>3.3780000000000001</c:v>
                </c:pt>
                <c:pt idx="2253" formatCode="General">
                  <c:v>3.3795000000000002</c:v>
                </c:pt>
                <c:pt idx="2254" formatCode="General">
                  <c:v>3.3809999999999998</c:v>
                </c:pt>
                <c:pt idx="2255" formatCode="General">
                  <c:v>3.3824999999999998</c:v>
                </c:pt>
                <c:pt idx="2256" formatCode="General">
                  <c:v>3.3839999999999999</c:v>
                </c:pt>
                <c:pt idx="2257" formatCode="General">
                  <c:v>3.3855</c:v>
                </c:pt>
                <c:pt idx="2258" formatCode="General">
                  <c:v>3.387</c:v>
                </c:pt>
                <c:pt idx="2259" formatCode="General">
                  <c:v>3.3885000000000001</c:v>
                </c:pt>
                <c:pt idx="2260" formatCode="General">
                  <c:v>3.39</c:v>
                </c:pt>
                <c:pt idx="2261" formatCode="General">
                  <c:v>3.3915000000000002</c:v>
                </c:pt>
                <c:pt idx="2262" formatCode="General">
                  <c:v>3.3929999999999998</c:v>
                </c:pt>
                <c:pt idx="2263" formatCode="General">
                  <c:v>3.3944999999999999</c:v>
                </c:pt>
                <c:pt idx="2264" formatCode="General">
                  <c:v>3.3959999999999999</c:v>
                </c:pt>
                <c:pt idx="2265" formatCode="General">
                  <c:v>3.3975</c:v>
                </c:pt>
                <c:pt idx="2266" formatCode="General">
                  <c:v>3.399</c:v>
                </c:pt>
                <c:pt idx="2267" formatCode="General">
                  <c:v>3.4005000000000001</c:v>
                </c:pt>
                <c:pt idx="2268" formatCode="General">
                  <c:v>3.4020000000000001</c:v>
                </c:pt>
                <c:pt idx="2269" formatCode="General">
                  <c:v>3.4035000000000002</c:v>
                </c:pt>
                <c:pt idx="2270" formatCode="General">
                  <c:v>3.4049999999999998</c:v>
                </c:pt>
                <c:pt idx="2271" formatCode="General">
                  <c:v>3.4064999999999999</c:v>
                </c:pt>
                <c:pt idx="2272" formatCode="General">
                  <c:v>3.4079999999999999</c:v>
                </c:pt>
                <c:pt idx="2273" formatCode="General">
                  <c:v>3.4095</c:v>
                </c:pt>
                <c:pt idx="2274" formatCode="General">
                  <c:v>3.411</c:v>
                </c:pt>
                <c:pt idx="2275" formatCode="General">
                  <c:v>3.4125000000000001</c:v>
                </c:pt>
                <c:pt idx="2276" formatCode="General">
                  <c:v>3.4140000000000001</c:v>
                </c:pt>
                <c:pt idx="2277" formatCode="General">
                  <c:v>3.4155000000000002</c:v>
                </c:pt>
                <c:pt idx="2278" formatCode="General">
                  <c:v>3.4169999999999998</c:v>
                </c:pt>
                <c:pt idx="2279" formatCode="General">
                  <c:v>3.4184999999999999</c:v>
                </c:pt>
                <c:pt idx="2280" formatCode="General">
                  <c:v>3.42</c:v>
                </c:pt>
                <c:pt idx="2281" formatCode="General">
                  <c:v>3.4215</c:v>
                </c:pt>
                <c:pt idx="2282" formatCode="General">
                  <c:v>3.423</c:v>
                </c:pt>
                <c:pt idx="2283" formatCode="General">
                  <c:v>3.4245000000000001</c:v>
                </c:pt>
                <c:pt idx="2284" formatCode="General">
                  <c:v>3.4260000000000002</c:v>
                </c:pt>
                <c:pt idx="2285" formatCode="General">
                  <c:v>3.4275000000000002</c:v>
                </c:pt>
                <c:pt idx="2286" formatCode="General">
                  <c:v>3.4289999999999998</c:v>
                </c:pt>
                <c:pt idx="2287" formatCode="General">
                  <c:v>3.4304999999999999</c:v>
                </c:pt>
                <c:pt idx="2288" formatCode="General">
                  <c:v>3.4319999999999999</c:v>
                </c:pt>
                <c:pt idx="2289" formatCode="General">
                  <c:v>3.4335</c:v>
                </c:pt>
                <c:pt idx="2290" formatCode="General">
                  <c:v>3.4350000000000001</c:v>
                </c:pt>
                <c:pt idx="2291" formatCode="General">
                  <c:v>3.4365000000000001</c:v>
                </c:pt>
                <c:pt idx="2292" formatCode="General">
                  <c:v>3.4380000000000002</c:v>
                </c:pt>
                <c:pt idx="2293" formatCode="General">
                  <c:v>3.4394999999999998</c:v>
                </c:pt>
                <c:pt idx="2294" formatCode="General">
                  <c:v>3.4409999999999998</c:v>
                </c:pt>
                <c:pt idx="2295" formatCode="General">
                  <c:v>3.4424999999999999</c:v>
                </c:pt>
                <c:pt idx="2296" formatCode="General">
                  <c:v>3.444</c:v>
                </c:pt>
                <c:pt idx="2297" formatCode="General">
                  <c:v>3.4455</c:v>
                </c:pt>
                <c:pt idx="2298" formatCode="General">
                  <c:v>3.4470000000000001</c:v>
                </c:pt>
                <c:pt idx="2299" formatCode="General">
                  <c:v>3.4485000000000001</c:v>
                </c:pt>
                <c:pt idx="2300" formatCode="General">
                  <c:v>3.45</c:v>
                </c:pt>
                <c:pt idx="2301" formatCode="General">
                  <c:v>3.4514999999999998</c:v>
                </c:pt>
                <c:pt idx="2302" formatCode="General">
                  <c:v>3.4529999999999998</c:v>
                </c:pt>
                <c:pt idx="2303" formatCode="General">
                  <c:v>3.4544999999999999</c:v>
                </c:pt>
                <c:pt idx="2304" formatCode="General">
                  <c:v>3.456</c:v>
                </c:pt>
                <c:pt idx="2305" formatCode="General">
                  <c:v>3.4575</c:v>
                </c:pt>
                <c:pt idx="2306" formatCode="General">
                  <c:v>3.4590000000000001</c:v>
                </c:pt>
                <c:pt idx="2307" formatCode="General">
                  <c:v>3.4605000000000001</c:v>
                </c:pt>
                <c:pt idx="2308" formatCode="General">
                  <c:v>3.4620000000000002</c:v>
                </c:pt>
                <c:pt idx="2309" formatCode="General">
                  <c:v>3.4634999999999998</c:v>
                </c:pt>
                <c:pt idx="2310" formatCode="General">
                  <c:v>3.4649999999999999</c:v>
                </c:pt>
                <c:pt idx="2311" formatCode="General">
                  <c:v>3.4664999999999999</c:v>
                </c:pt>
                <c:pt idx="2312" formatCode="General">
                  <c:v>3.468</c:v>
                </c:pt>
                <c:pt idx="2313" formatCode="General">
                  <c:v>3.4695</c:v>
                </c:pt>
                <c:pt idx="2314" formatCode="General">
                  <c:v>3.4710000000000001</c:v>
                </c:pt>
                <c:pt idx="2315" formatCode="General">
                  <c:v>3.4725000000000001</c:v>
                </c:pt>
                <c:pt idx="2316" formatCode="General">
                  <c:v>3.4740000000000002</c:v>
                </c:pt>
                <c:pt idx="2317" formatCode="General">
                  <c:v>3.4754999999999998</c:v>
                </c:pt>
                <c:pt idx="2318" formatCode="General">
                  <c:v>3.4769999999999999</c:v>
                </c:pt>
                <c:pt idx="2319" formatCode="General">
                  <c:v>3.4784999999999999</c:v>
                </c:pt>
                <c:pt idx="2320" formatCode="General">
                  <c:v>3.48</c:v>
                </c:pt>
                <c:pt idx="2321" formatCode="General">
                  <c:v>3.4815</c:v>
                </c:pt>
                <c:pt idx="2322" formatCode="General">
                  <c:v>3.4830000000000001</c:v>
                </c:pt>
                <c:pt idx="2323" formatCode="General">
                  <c:v>3.4845000000000002</c:v>
                </c:pt>
                <c:pt idx="2324" formatCode="General">
                  <c:v>3.4860000000000002</c:v>
                </c:pt>
                <c:pt idx="2325" formatCode="General">
                  <c:v>3.4874999999999998</c:v>
                </c:pt>
                <c:pt idx="2326" formatCode="General">
                  <c:v>3.4889999999999999</c:v>
                </c:pt>
                <c:pt idx="2327" formatCode="General">
                  <c:v>3.4904999999999999</c:v>
                </c:pt>
                <c:pt idx="2328" formatCode="General">
                  <c:v>3.492</c:v>
                </c:pt>
                <c:pt idx="2329" formatCode="General">
                  <c:v>3.4935</c:v>
                </c:pt>
                <c:pt idx="2330" formatCode="General">
                  <c:v>3.4950000000000001</c:v>
                </c:pt>
                <c:pt idx="2331" formatCode="General">
                  <c:v>3.4965000000000002</c:v>
                </c:pt>
                <c:pt idx="2332" formatCode="General">
                  <c:v>3.4980000000000002</c:v>
                </c:pt>
                <c:pt idx="2333" formatCode="General">
                  <c:v>3.4994999999999998</c:v>
                </c:pt>
                <c:pt idx="2334" formatCode="General">
                  <c:v>3.5009999999999999</c:v>
                </c:pt>
                <c:pt idx="2335" formatCode="General">
                  <c:v>3.5024999999999999</c:v>
                </c:pt>
                <c:pt idx="2336" formatCode="General">
                  <c:v>3.504</c:v>
                </c:pt>
                <c:pt idx="2337" formatCode="General">
                  <c:v>3.5055000000000001</c:v>
                </c:pt>
                <c:pt idx="2338" formatCode="General">
                  <c:v>3.5070000000000001</c:v>
                </c:pt>
                <c:pt idx="2339" formatCode="General">
                  <c:v>3.5085000000000002</c:v>
                </c:pt>
                <c:pt idx="2340" formatCode="General">
                  <c:v>3.51</c:v>
                </c:pt>
                <c:pt idx="2341" formatCode="General">
                  <c:v>3.5114999999999998</c:v>
                </c:pt>
                <c:pt idx="2342" formatCode="General">
                  <c:v>3.5129999999999999</c:v>
                </c:pt>
                <c:pt idx="2343" formatCode="General">
                  <c:v>3.5145</c:v>
                </c:pt>
                <c:pt idx="2344" formatCode="General">
                  <c:v>3.516</c:v>
                </c:pt>
                <c:pt idx="2345" formatCode="General">
                  <c:v>3.5175000000000001</c:v>
                </c:pt>
                <c:pt idx="2346" formatCode="General">
                  <c:v>3.5190000000000001</c:v>
                </c:pt>
                <c:pt idx="2347" formatCode="General">
                  <c:v>3.5205000000000002</c:v>
                </c:pt>
                <c:pt idx="2348" formatCode="General">
                  <c:v>3.5219999999999998</c:v>
                </c:pt>
                <c:pt idx="2349" formatCode="General">
                  <c:v>3.5234999999999999</c:v>
                </c:pt>
                <c:pt idx="2350" formatCode="General">
                  <c:v>3.5249999999999999</c:v>
                </c:pt>
                <c:pt idx="2351" formatCode="General">
                  <c:v>3.5265</c:v>
                </c:pt>
                <c:pt idx="2352" formatCode="General">
                  <c:v>3.528</c:v>
                </c:pt>
                <c:pt idx="2353" formatCode="General">
                  <c:v>3.5295000000000001</c:v>
                </c:pt>
                <c:pt idx="2354" formatCode="General">
                  <c:v>3.5310000000000001</c:v>
                </c:pt>
                <c:pt idx="2355" formatCode="General">
                  <c:v>3.5325000000000002</c:v>
                </c:pt>
                <c:pt idx="2356" formatCode="General">
                  <c:v>3.5339999999999998</c:v>
                </c:pt>
                <c:pt idx="2357" formatCode="General">
                  <c:v>3.5354999999999999</c:v>
                </c:pt>
                <c:pt idx="2358" formatCode="General">
                  <c:v>3.5369999999999999</c:v>
                </c:pt>
                <c:pt idx="2359" formatCode="General">
                  <c:v>3.5385</c:v>
                </c:pt>
                <c:pt idx="2360" formatCode="General">
                  <c:v>3.54</c:v>
                </c:pt>
                <c:pt idx="2361" formatCode="General">
                  <c:v>3.5415000000000001</c:v>
                </c:pt>
                <c:pt idx="2362" formatCode="General">
                  <c:v>3.5430000000000001</c:v>
                </c:pt>
                <c:pt idx="2363" formatCode="General">
                  <c:v>3.5445000000000002</c:v>
                </c:pt>
                <c:pt idx="2364" formatCode="General">
                  <c:v>3.5459999999999998</c:v>
                </c:pt>
                <c:pt idx="2365" formatCode="General">
                  <c:v>3.5474999999999999</c:v>
                </c:pt>
                <c:pt idx="2366" formatCode="General">
                  <c:v>3.5489999999999999</c:v>
                </c:pt>
                <c:pt idx="2367" formatCode="General">
                  <c:v>3.5505</c:v>
                </c:pt>
                <c:pt idx="2368" formatCode="General">
                  <c:v>3.552</c:v>
                </c:pt>
                <c:pt idx="2369" formatCode="General">
                  <c:v>3.5535000000000001</c:v>
                </c:pt>
                <c:pt idx="2370" formatCode="General">
                  <c:v>3.5550000000000002</c:v>
                </c:pt>
                <c:pt idx="2371" formatCode="General">
                  <c:v>3.5565000000000002</c:v>
                </c:pt>
                <c:pt idx="2372" formatCode="General">
                  <c:v>3.5579999999999998</c:v>
                </c:pt>
                <c:pt idx="2373" formatCode="General">
                  <c:v>3.5594999999999999</c:v>
                </c:pt>
                <c:pt idx="2374" formatCode="General">
                  <c:v>3.5609999999999999</c:v>
                </c:pt>
                <c:pt idx="2375" formatCode="General">
                  <c:v>3.5625</c:v>
                </c:pt>
                <c:pt idx="2376" formatCode="General">
                  <c:v>3.5640000000000001</c:v>
                </c:pt>
                <c:pt idx="2377" formatCode="General">
                  <c:v>3.5655000000000001</c:v>
                </c:pt>
                <c:pt idx="2378" formatCode="General">
                  <c:v>3.5670000000000002</c:v>
                </c:pt>
                <c:pt idx="2379" formatCode="General">
                  <c:v>3.5684999999999998</c:v>
                </c:pt>
                <c:pt idx="2380" formatCode="General">
                  <c:v>3.57</c:v>
                </c:pt>
                <c:pt idx="2381" formatCode="General">
                  <c:v>3.5714999999999999</c:v>
                </c:pt>
                <c:pt idx="2382" formatCode="General">
                  <c:v>3.573</c:v>
                </c:pt>
                <c:pt idx="2383" formatCode="General">
                  <c:v>3.5745</c:v>
                </c:pt>
                <c:pt idx="2384" formatCode="General">
                  <c:v>3.5760000000000001</c:v>
                </c:pt>
                <c:pt idx="2385" formatCode="General">
                  <c:v>3.5775000000000001</c:v>
                </c:pt>
                <c:pt idx="2386" formatCode="General">
                  <c:v>3.5790000000000002</c:v>
                </c:pt>
                <c:pt idx="2387" formatCode="General">
                  <c:v>3.5804999999999998</c:v>
                </c:pt>
                <c:pt idx="2388" formatCode="General">
                  <c:v>3.5819999999999999</c:v>
                </c:pt>
                <c:pt idx="2389" formatCode="General">
                  <c:v>3.5834999999999999</c:v>
                </c:pt>
                <c:pt idx="2390" formatCode="General">
                  <c:v>3.585</c:v>
                </c:pt>
                <c:pt idx="2391" formatCode="General">
                  <c:v>3.5865</c:v>
                </c:pt>
                <c:pt idx="2392" formatCode="General">
                  <c:v>3.5880000000000001</c:v>
                </c:pt>
                <c:pt idx="2393" formatCode="General">
                  <c:v>3.5895000000000001</c:v>
                </c:pt>
                <c:pt idx="2394" formatCode="General">
                  <c:v>3.5910000000000002</c:v>
                </c:pt>
                <c:pt idx="2395" formatCode="General">
                  <c:v>3.5924999999999998</c:v>
                </c:pt>
                <c:pt idx="2396" formatCode="General">
                  <c:v>3.5939999999999999</c:v>
                </c:pt>
                <c:pt idx="2397" formatCode="General">
                  <c:v>3.5954999999999999</c:v>
                </c:pt>
                <c:pt idx="2398" formatCode="General">
                  <c:v>3.597</c:v>
                </c:pt>
                <c:pt idx="2399" formatCode="General">
                  <c:v>3.5985</c:v>
                </c:pt>
                <c:pt idx="2400" formatCode="General">
                  <c:v>3.6</c:v>
                </c:pt>
                <c:pt idx="2401" formatCode="General">
                  <c:v>3.6015000000000001</c:v>
                </c:pt>
                <c:pt idx="2402" formatCode="General">
                  <c:v>3.6030000000000002</c:v>
                </c:pt>
                <c:pt idx="2403" formatCode="General">
                  <c:v>3.6044999999999998</c:v>
                </c:pt>
                <c:pt idx="2404" formatCode="General">
                  <c:v>3.6059999999999999</c:v>
                </c:pt>
                <c:pt idx="2405" formatCode="General">
                  <c:v>3.6074999999999999</c:v>
                </c:pt>
                <c:pt idx="2406" formatCode="General">
                  <c:v>3.609</c:v>
                </c:pt>
                <c:pt idx="2407" formatCode="General">
                  <c:v>3.6105</c:v>
                </c:pt>
                <c:pt idx="2408" formatCode="General">
                  <c:v>3.6120000000000001</c:v>
                </c:pt>
                <c:pt idx="2409" formatCode="General">
                  <c:v>3.6135000000000002</c:v>
                </c:pt>
                <c:pt idx="2410" formatCode="General">
                  <c:v>3.6150000000000002</c:v>
                </c:pt>
                <c:pt idx="2411" formatCode="General">
                  <c:v>3.6164999999999998</c:v>
                </c:pt>
                <c:pt idx="2412" formatCode="General">
                  <c:v>3.6179999999999999</c:v>
                </c:pt>
                <c:pt idx="2413" formatCode="General">
                  <c:v>3.6194999999999999</c:v>
                </c:pt>
                <c:pt idx="2414" formatCode="General">
                  <c:v>3.621</c:v>
                </c:pt>
                <c:pt idx="2415" formatCode="General">
                  <c:v>3.6225000000000001</c:v>
                </c:pt>
                <c:pt idx="2416" formatCode="General">
                  <c:v>3.6240000000000001</c:v>
                </c:pt>
                <c:pt idx="2417" formatCode="General">
                  <c:v>3.6255000000000002</c:v>
                </c:pt>
                <c:pt idx="2418" formatCode="General">
                  <c:v>3.6269999999999998</c:v>
                </c:pt>
                <c:pt idx="2419" formatCode="General">
                  <c:v>3.6284999999999998</c:v>
                </c:pt>
                <c:pt idx="2420" formatCode="General">
                  <c:v>3.63</c:v>
                </c:pt>
                <c:pt idx="2421" formatCode="General">
                  <c:v>3.6315</c:v>
                </c:pt>
                <c:pt idx="2422" formatCode="General">
                  <c:v>3.633</c:v>
                </c:pt>
                <c:pt idx="2423" formatCode="General">
                  <c:v>3.6345000000000001</c:v>
                </c:pt>
                <c:pt idx="2424" formatCode="General">
                  <c:v>3.6360000000000001</c:v>
                </c:pt>
                <c:pt idx="2425" formatCode="General">
                  <c:v>3.6375000000000002</c:v>
                </c:pt>
                <c:pt idx="2426" formatCode="General">
                  <c:v>3.6389999999999998</c:v>
                </c:pt>
                <c:pt idx="2427" formatCode="General">
                  <c:v>3.6404999999999998</c:v>
                </c:pt>
                <c:pt idx="2428" formatCode="General">
                  <c:v>3.6419999999999999</c:v>
                </c:pt>
                <c:pt idx="2429" formatCode="General">
                  <c:v>3.6435</c:v>
                </c:pt>
                <c:pt idx="2430" formatCode="General">
                  <c:v>3.645</c:v>
                </c:pt>
                <c:pt idx="2431" formatCode="General">
                  <c:v>3.6465000000000001</c:v>
                </c:pt>
                <c:pt idx="2432" formatCode="General">
                  <c:v>3.6480000000000001</c:v>
                </c:pt>
                <c:pt idx="2433" formatCode="General">
                  <c:v>3.6495000000000002</c:v>
                </c:pt>
                <c:pt idx="2434" formatCode="General">
                  <c:v>3.6509999999999998</c:v>
                </c:pt>
                <c:pt idx="2435" formatCode="General">
                  <c:v>3.6524999999999999</c:v>
                </c:pt>
                <c:pt idx="2436" formatCode="General">
                  <c:v>3.6539999999999999</c:v>
                </c:pt>
                <c:pt idx="2437" formatCode="General">
                  <c:v>3.6555</c:v>
                </c:pt>
                <c:pt idx="2438" formatCode="General">
                  <c:v>3.657</c:v>
                </c:pt>
                <c:pt idx="2439" formatCode="General">
                  <c:v>3.6585000000000001</c:v>
                </c:pt>
                <c:pt idx="2440" formatCode="General">
                  <c:v>3.66</c:v>
                </c:pt>
                <c:pt idx="2441" formatCode="General">
                  <c:v>3.6615000000000002</c:v>
                </c:pt>
                <c:pt idx="2442" formatCode="General">
                  <c:v>3.6629999999999998</c:v>
                </c:pt>
                <c:pt idx="2443" formatCode="General">
                  <c:v>3.6644999999999999</c:v>
                </c:pt>
                <c:pt idx="2444" formatCode="General">
                  <c:v>3.6659999999999999</c:v>
                </c:pt>
                <c:pt idx="2445" formatCode="General">
                  <c:v>3.6675</c:v>
                </c:pt>
                <c:pt idx="2446" formatCode="General">
                  <c:v>3.669</c:v>
                </c:pt>
                <c:pt idx="2447" formatCode="General">
                  <c:v>3.6705000000000001</c:v>
                </c:pt>
                <c:pt idx="2448" formatCode="General">
                  <c:v>3.6720000000000002</c:v>
                </c:pt>
                <c:pt idx="2449" formatCode="General">
                  <c:v>3.6735000000000002</c:v>
                </c:pt>
                <c:pt idx="2450" formatCode="General">
                  <c:v>3.6749999999999998</c:v>
                </c:pt>
                <c:pt idx="2451" formatCode="General">
                  <c:v>3.6764999999999999</c:v>
                </c:pt>
                <c:pt idx="2452" formatCode="General">
                  <c:v>3.6779999999999999</c:v>
                </c:pt>
                <c:pt idx="2453" formatCode="General">
                  <c:v>3.6795</c:v>
                </c:pt>
                <c:pt idx="2454" formatCode="General">
                  <c:v>3.681</c:v>
                </c:pt>
                <c:pt idx="2455" formatCode="General">
                  <c:v>3.6825000000000001</c:v>
                </c:pt>
                <c:pt idx="2456" formatCode="General">
                  <c:v>3.6840000000000002</c:v>
                </c:pt>
                <c:pt idx="2457" formatCode="General">
                  <c:v>3.6855000000000002</c:v>
                </c:pt>
                <c:pt idx="2458" formatCode="General">
                  <c:v>3.6869999999999998</c:v>
                </c:pt>
                <c:pt idx="2459" formatCode="General">
                  <c:v>3.6884999999999999</c:v>
                </c:pt>
                <c:pt idx="2460" formatCode="General">
                  <c:v>3.69</c:v>
                </c:pt>
                <c:pt idx="2461" formatCode="General">
                  <c:v>3.6915</c:v>
                </c:pt>
                <c:pt idx="2462" formatCode="General">
                  <c:v>3.6930000000000001</c:v>
                </c:pt>
                <c:pt idx="2463" formatCode="General">
                  <c:v>3.6945000000000001</c:v>
                </c:pt>
                <c:pt idx="2464" formatCode="General">
                  <c:v>3.6960000000000002</c:v>
                </c:pt>
                <c:pt idx="2465" formatCode="General">
                  <c:v>3.6974999999999998</c:v>
                </c:pt>
                <c:pt idx="2466" formatCode="General">
                  <c:v>3.6989999999999998</c:v>
                </c:pt>
                <c:pt idx="2467" formatCode="General">
                  <c:v>3.7004999999999999</c:v>
                </c:pt>
                <c:pt idx="2468" formatCode="General">
                  <c:v>3.702</c:v>
                </c:pt>
                <c:pt idx="2469" formatCode="General">
                  <c:v>3.7035</c:v>
                </c:pt>
                <c:pt idx="2470" formatCode="General">
                  <c:v>3.7050000000000001</c:v>
                </c:pt>
                <c:pt idx="2471" formatCode="General">
                  <c:v>3.7065000000000001</c:v>
                </c:pt>
                <c:pt idx="2472" formatCode="General">
                  <c:v>3.7080000000000002</c:v>
                </c:pt>
                <c:pt idx="2473" formatCode="General">
                  <c:v>3.7094999999999998</c:v>
                </c:pt>
                <c:pt idx="2474" formatCode="General">
                  <c:v>3.7109999999999999</c:v>
                </c:pt>
                <c:pt idx="2475" formatCode="General">
                  <c:v>3.7124999999999999</c:v>
                </c:pt>
                <c:pt idx="2476" formatCode="General">
                  <c:v>3.714</c:v>
                </c:pt>
                <c:pt idx="2477" formatCode="General">
                  <c:v>3.7155</c:v>
                </c:pt>
                <c:pt idx="2478" formatCode="General">
                  <c:v>3.7170000000000001</c:v>
                </c:pt>
                <c:pt idx="2479" formatCode="General">
                  <c:v>3.7185000000000001</c:v>
                </c:pt>
                <c:pt idx="2480" formatCode="General">
                  <c:v>3.72</c:v>
                </c:pt>
                <c:pt idx="2481" formatCode="General">
                  <c:v>3.7214999999999998</c:v>
                </c:pt>
                <c:pt idx="2482" formatCode="General">
                  <c:v>3.7229999999999999</c:v>
                </c:pt>
                <c:pt idx="2483" formatCode="General">
                  <c:v>3.7244999999999999</c:v>
                </c:pt>
                <c:pt idx="2484" formatCode="General">
                  <c:v>3.726</c:v>
                </c:pt>
                <c:pt idx="2485" formatCode="General">
                  <c:v>3.7275</c:v>
                </c:pt>
                <c:pt idx="2486" formatCode="General">
                  <c:v>3.7290000000000001</c:v>
                </c:pt>
                <c:pt idx="2487" formatCode="General">
                  <c:v>3.7305000000000001</c:v>
                </c:pt>
                <c:pt idx="2488" formatCode="General">
                  <c:v>3.7320000000000002</c:v>
                </c:pt>
                <c:pt idx="2489" formatCode="General">
                  <c:v>3.7334999999999998</c:v>
                </c:pt>
                <c:pt idx="2490" formatCode="General">
                  <c:v>3.7349999999999999</c:v>
                </c:pt>
                <c:pt idx="2491" formatCode="General">
                  <c:v>3.7364999999999999</c:v>
                </c:pt>
                <c:pt idx="2492" formatCode="General">
                  <c:v>3.738</c:v>
                </c:pt>
                <c:pt idx="2493" formatCode="General">
                  <c:v>3.7395</c:v>
                </c:pt>
                <c:pt idx="2494" formatCode="General">
                  <c:v>3.7410000000000001</c:v>
                </c:pt>
                <c:pt idx="2495" formatCode="General">
                  <c:v>3.7425000000000002</c:v>
                </c:pt>
                <c:pt idx="2496" formatCode="General">
                  <c:v>3.7440000000000002</c:v>
                </c:pt>
                <c:pt idx="2497" formatCode="General">
                  <c:v>3.7454999999999998</c:v>
                </c:pt>
                <c:pt idx="2498" formatCode="General">
                  <c:v>3.7469999999999999</c:v>
                </c:pt>
                <c:pt idx="2499" formatCode="General">
                  <c:v>3.7484999999999999</c:v>
                </c:pt>
                <c:pt idx="2500" formatCode="General">
                  <c:v>3.75</c:v>
                </c:pt>
                <c:pt idx="2501" formatCode="General">
                  <c:v>3.7515000000000001</c:v>
                </c:pt>
                <c:pt idx="2502" formatCode="General">
                  <c:v>3.7530000000000001</c:v>
                </c:pt>
                <c:pt idx="2503" formatCode="General">
                  <c:v>3.7545000000000002</c:v>
                </c:pt>
                <c:pt idx="2504" formatCode="General">
                  <c:v>3.7559999999999998</c:v>
                </c:pt>
                <c:pt idx="2505" formatCode="General">
                  <c:v>3.7574999999999998</c:v>
                </c:pt>
                <c:pt idx="2506" formatCode="General">
                  <c:v>3.7589999999999999</c:v>
                </c:pt>
                <c:pt idx="2507" formatCode="General">
                  <c:v>3.7605</c:v>
                </c:pt>
                <c:pt idx="2508" formatCode="General">
                  <c:v>3.762</c:v>
                </c:pt>
                <c:pt idx="2509" formatCode="General">
                  <c:v>3.7635000000000001</c:v>
                </c:pt>
                <c:pt idx="2510" formatCode="General">
                  <c:v>3.7650000000000001</c:v>
                </c:pt>
                <c:pt idx="2511" formatCode="General">
                  <c:v>3.7665000000000002</c:v>
                </c:pt>
                <c:pt idx="2512" formatCode="General">
                  <c:v>3.7679999999999998</c:v>
                </c:pt>
                <c:pt idx="2513" formatCode="General">
                  <c:v>3.7694999999999999</c:v>
                </c:pt>
                <c:pt idx="2514" formatCode="General">
                  <c:v>3.7709999999999999</c:v>
                </c:pt>
                <c:pt idx="2515" formatCode="General">
                  <c:v>3.7725</c:v>
                </c:pt>
                <c:pt idx="2516" formatCode="General">
                  <c:v>3.774</c:v>
                </c:pt>
                <c:pt idx="2517" formatCode="General">
                  <c:v>3.7755000000000001</c:v>
                </c:pt>
                <c:pt idx="2518" formatCode="General">
                  <c:v>3.7770000000000001</c:v>
                </c:pt>
                <c:pt idx="2519" formatCode="General">
                  <c:v>3.7785000000000002</c:v>
                </c:pt>
                <c:pt idx="2520" formatCode="General">
                  <c:v>3.78</c:v>
                </c:pt>
                <c:pt idx="2521" formatCode="General">
                  <c:v>3.7814999999999999</c:v>
                </c:pt>
                <c:pt idx="2522" formatCode="General">
                  <c:v>3.7829999999999999</c:v>
                </c:pt>
                <c:pt idx="2523" formatCode="General">
                  <c:v>3.7845</c:v>
                </c:pt>
                <c:pt idx="2524" formatCode="General">
                  <c:v>3.786</c:v>
                </c:pt>
                <c:pt idx="2525" formatCode="General">
                  <c:v>3.7875000000000001</c:v>
                </c:pt>
                <c:pt idx="2526" formatCode="General">
                  <c:v>3.7890000000000001</c:v>
                </c:pt>
                <c:pt idx="2527" formatCode="General">
                  <c:v>3.7905000000000002</c:v>
                </c:pt>
                <c:pt idx="2528" formatCode="General">
                  <c:v>3.7919999999999998</c:v>
                </c:pt>
                <c:pt idx="2529" formatCode="General">
                  <c:v>3.7934999999999999</c:v>
                </c:pt>
                <c:pt idx="2530" formatCode="General">
                  <c:v>3.7949999999999999</c:v>
                </c:pt>
                <c:pt idx="2531" formatCode="General">
                  <c:v>3.7965</c:v>
                </c:pt>
                <c:pt idx="2532" formatCode="General">
                  <c:v>3.798</c:v>
                </c:pt>
                <c:pt idx="2533" formatCode="General">
                  <c:v>3.7995000000000001</c:v>
                </c:pt>
                <c:pt idx="2534" formatCode="General">
                  <c:v>3.8010000000000002</c:v>
                </c:pt>
                <c:pt idx="2535" formatCode="General">
                  <c:v>3.8025000000000002</c:v>
                </c:pt>
                <c:pt idx="2536" formatCode="General">
                  <c:v>3.8039999999999998</c:v>
                </c:pt>
                <c:pt idx="2537" formatCode="General">
                  <c:v>3.8054999999999999</c:v>
                </c:pt>
                <c:pt idx="2538" formatCode="General">
                  <c:v>3.8069999999999999</c:v>
                </c:pt>
                <c:pt idx="2539" formatCode="General">
                  <c:v>3.8085</c:v>
                </c:pt>
                <c:pt idx="2540" formatCode="General">
                  <c:v>3.81</c:v>
                </c:pt>
                <c:pt idx="2541" formatCode="General">
                  <c:v>3.8115000000000001</c:v>
                </c:pt>
                <c:pt idx="2542" formatCode="General">
                  <c:v>3.8130000000000002</c:v>
                </c:pt>
                <c:pt idx="2543" formatCode="General">
                  <c:v>3.8144999999999998</c:v>
                </c:pt>
                <c:pt idx="2544" formatCode="General">
                  <c:v>3.8159999999999998</c:v>
                </c:pt>
                <c:pt idx="2545" formatCode="General">
                  <c:v>3.8174999999999999</c:v>
                </c:pt>
                <c:pt idx="2546" formatCode="General">
                  <c:v>3.819</c:v>
                </c:pt>
                <c:pt idx="2547" formatCode="General">
                  <c:v>3.8205</c:v>
                </c:pt>
                <c:pt idx="2548" formatCode="General">
                  <c:v>3.8220000000000001</c:v>
                </c:pt>
                <c:pt idx="2549" formatCode="General">
                  <c:v>3.8235000000000001</c:v>
                </c:pt>
                <c:pt idx="2550" formatCode="General">
                  <c:v>3.8250000000000002</c:v>
                </c:pt>
                <c:pt idx="2551" formatCode="General">
                  <c:v>3.8264999999999998</c:v>
                </c:pt>
                <c:pt idx="2552" formatCode="General">
                  <c:v>3.8279999999999998</c:v>
                </c:pt>
                <c:pt idx="2553" formatCode="General">
                  <c:v>3.8294999999999999</c:v>
                </c:pt>
                <c:pt idx="2554" formatCode="General">
                  <c:v>3.831</c:v>
                </c:pt>
                <c:pt idx="2555" formatCode="General">
                  <c:v>3.8325</c:v>
                </c:pt>
                <c:pt idx="2556" formatCode="General">
                  <c:v>3.8340000000000001</c:v>
                </c:pt>
                <c:pt idx="2557" formatCode="General">
                  <c:v>3.8355000000000001</c:v>
                </c:pt>
                <c:pt idx="2558" formatCode="General">
                  <c:v>3.8370000000000002</c:v>
                </c:pt>
                <c:pt idx="2559" formatCode="General">
                  <c:v>3.8384999999999998</c:v>
                </c:pt>
                <c:pt idx="2560" formatCode="General">
                  <c:v>3.84</c:v>
                </c:pt>
                <c:pt idx="2561" formatCode="General">
                  <c:v>3.8414999999999999</c:v>
                </c:pt>
                <c:pt idx="2562" formatCode="General">
                  <c:v>3.843</c:v>
                </c:pt>
                <c:pt idx="2563" formatCode="General">
                  <c:v>3.8445</c:v>
                </c:pt>
                <c:pt idx="2564" formatCode="General">
                  <c:v>3.8460000000000001</c:v>
                </c:pt>
                <c:pt idx="2565" formatCode="General">
                  <c:v>3.8475000000000001</c:v>
                </c:pt>
                <c:pt idx="2566" formatCode="General">
                  <c:v>3.8490000000000002</c:v>
                </c:pt>
                <c:pt idx="2567" formatCode="General">
                  <c:v>3.8504999999999998</c:v>
                </c:pt>
                <c:pt idx="2568" formatCode="General">
                  <c:v>3.8519999999999999</c:v>
                </c:pt>
                <c:pt idx="2569" formatCode="General">
                  <c:v>3.8534999999999999</c:v>
                </c:pt>
                <c:pt idx="2570" formatCode="General">
                  <c:v>3.855</c:v>
                </c:pt>
                <c:pt idx="2571" formatCode="General">
                  <c:v>3.8565</c:v>
                </c:pt>
                <c:pt idx="2572" formatCode="General">
                  <c:v>3.8580000000000001</c:v>
                </c:pt>
                <c:pt idx="2573" formatCode="General">
                  <c:v>3.8595000000000002</c:v>
                </c:pt>
                <c:pt idx="2574" formatCode="General">
                  <c:v>3.8610000000000002</c:v>
                </c:pt>
                <c:pt idx="2575" formatCode="General">
                  <c:v>3.8624999999999998</c:v>
                </c:pt>
                <c:pt idx="2576" formatCode="General">
                  <c:v>3.8639999999999999</c:v>
                </c:pt>
                <c:pt idx="2577" formatCode="General">
                  <c:v>3.8654999999999999</c:v>
                </c:pt>
                <c:pt idx="2578" formatCode="General">
                  <c:v>3.867</c:v>
                </c:pt>
                <c:pt idx="2579" formatCode="General">
                  <c:v>3.8685</c:v>
                </c:pt>
                <c:pt idx="2580" formatCode="General">
                  <c:v>3.87</c:v>
                </c:pt>
                <c:pt idx="2581" formatCode="General">
                  <c:v>3.8715000000000002</c:v>
                </c:pt>
                <c:pt idx="2582" formatCode="General">
                  <c:v>3.8730000000000002</c:v>
                </c:pt>
                <c:pt idx="2583" formatCode="General">
                  <c:v>3.8744999999999998</c:v>
                </c:pt>
                <c:pt idx="2584" formatCode="General">
                  <c:v>3.8759999999999999</c:v>
                </c:pt>
                <c:pt idx="2585" formatCode="General">
                  <c:v>3.8774999999999999</c:v>
                </c:pt>
                <c:pt idx="2586" formatCode="General">
                  <c:v>3.879</c:v>
                </c:pt>
                <c:pt idx="2587" formatCode="General">
                  <c:v>3.8805000000000001</c:v>
                </c:pt>
                <c:pt idx="2588" formatCode="General">
                  <c:v>3.8820000000000001</c:v>
                </c:pt>
                <c:pt idx="2589" formatCode="General">
                  <c:v>3.8835000000000002</c:v>
                </c:pt>
                <c:pt idx="2590" formatCode="General">
                  <c:v>3.8849999999999998</c:v>
                </c:pt>
                <c:pt idx="2591" formatCode="General">
                  <c:v>3.8864999999999998</c:v>
                </c:pt>
                <c:pt idx="2592" formatCode="General">
                  <c:v>3.8879999999999999</c:v>
                </c:pt>
                <c:pt idx="2593" formatCode="General">
                  <c:v>3.8895</c:v>
                </c:pt>
                <c:pt idx="2594" formatCode="General">
                  <c:v>3.891</c:v>
                </c:pt>
                <c:pt idx="2595" formatCode="General">
                  <c:v>3.8925000000000001</c:v>
                </c:pt>
                <c:pt idx="2596" formatCode="General">
                  <c:v>3.8940000000000001</c:v>
                </c:pt>
                <c:pt idx="2597" formatCode="General">
                  <c:v>3.8955000000000002</c:v>
                </c:pt>
                <c:pt idx="2598" formatCode="General">
                  <c:v>3.8969999999999998</c:v>
                </c:pt>
                <c:pt idx="2599" formatCode="General">
                  <c:v>3.8984999999999999</c:v>
                </c:pt>
                <c:pt idx="2600" formatCode="General">
                  <c:v>3.9</c:v>
                </c:pt>
                <c:pt idx="2601" formatCode="General">
                  <c:v>3.9015</c:v>
                </c:pt>
                <c:pt idx="2602" formatCode="General">
                  <c:v>3.903</c:v>
                </c:pt>
                <c:pt idx="2603" formatCode="General">
                  <c:v>3.9045000000000001</c:v>
                </c:pt>
                <c:pt idx="2604" formatCode="General">
                  <c:v>3.9060000000000001</c:v>
                </c:pt>
                <c:pt idx="2605" formatCode="General">
                  <c:v>3.9075000000000002</c:v>
                </c:pt>
                <c:pt idx="2606" formatCode="General">
                  <c:v>3.9089999999999998</c:v>
                </c:pt>
                <c:pt idx="2607" formatCode="General">
                  <c:v>3.9104999999999999</c:v>
                </c:pt>
                <c:pt idx="2608" formatCode="General">
                  <c:v>3.9119999999999999</c:v>
                </c:pt>
                <c:pt idx="2609" formatCode="General">
                  <c:v>3.9135</c:v>
                </c:pt>
                <c:pt idx="2610" formatCode="General">
                  <c:v>3.915</c:v>
                </c:pt>
                <c:pt idx="2611" formatCode="General">
                  <c:v>3.9165000000000001</c:v>
                </c:pt>
                <c:pt idx="2612" formatCode="General">
                  <c:v>3.9180000000000001</c:v>
                </c:pt>
                <c:pt idx="2613" formatCode="General">
                  <c:v>3.9195000000000002</c:v>
                </c:pt>
                <c:pt idx="2614" formatCode="General">
                  <c:v>3.9209999999999998</c:v>
                </c:pt>
                <c:pt idx="2615" formatCode="General">
                  <c:v>3.9224999999999999</c:v>
                </c:pt>
                <c:pt idx="2616" formatCode="General">
                  <c:v>3.9239999999999999</c:v>
                </c:pt>
                <c:pt idx="2617" formatCode="General">
                  <c:v>3.9255</c:v>
                </c:pt>
                <c:pt idx="2618" formatCode="General">
                  <c:v>3.927</c:v>
                </c:pt>
                <c:pt idx="2619" formatCode="General">
                  <c:v>3.9285000000000001</c:v>
                </c:pt>
                <c:pt idx="2620" formatCode="General">
                  <c:v>3.93</c:v>
                </c:pt>
                <c:pt idx="2621" formatCode="General">
                  <c:v>3.9315000000000002</c:v>
                </c:pt>
                <c:pt idx="2622" formatCode="General">
                  <c:v>3.9329999999999998</c:v>
                </c:pt>
                <c:pt idx="2623" formatCode="General">
                  <c:v>3.9344999999999999</c:v>
                </c:pt>
                <c:pt idx="2624" formatCode="General">
                  <c:v>3.9359999999999999</c:v>
                </c:pt>
                <c:pt idx="2625" formatCode="General">
                  <c:v>3.9375</c:v>
                </c:pt>
                <c:pt idx="2626" formatCode="General">
                  <c:v>3.9390000000000001</c:v>
                </c:pt>
                <c:pt idx="2627" formatCode="General">
                  <c:v>3.9405000000000001</c:v>
                </c:pt>
                <c:pt idx="2628" formatCode="General">
                  <c:v>3.9420000000000002</c:v>
                </c:pt>
                <c:pt idx="2629" formatCode="General">
                  <c:v>3.9434999999999998</c:v>
                </c:pt>
                <c:pt idx="2630" formatCode="General">
                  <c:v>3.9449999999999998</c:v>
                </c:pt>
                <c:pt idx="2631" formatCode="General">
                  <c:v>3.9464999999999999</c:v>
                </c:pt>
                <c:pt idx="2632" formatCode="General">
                  <c:v>3.948</c:v>
                </c:pt>
                <c:pt idx="2633" formatCode="General">
                  <c:v>3.9495</c:v>
                </c:pt>
                <c:pt idx="2634" formatCode="General">
                  <c:v>3.9510000000000001</c:v>
                </c:pt>
                <c:pt idx="2635" formatCode="General">
                  <c:v>3.9525000000000001</c:v>
                </c:pt>
                <c:pt idx="2636" formatCode="General">
                  <c:v>3.9540000000000002</c:v>
                </c:pt>
                <c:pt idx="2637" formatCode="General">
                  <c:v>3.9554999999999998</c:v>
                </c:pt>
                <c:pt idx="2638" formatCode="General">
                  <c:v>3.9569999999999999</c:v>
                </c:pt>
                <c:pt idx="2639" formatCode="General">
                  <c:v>3.9584999999999999</c:v>
                </c:pt>
                <c:pt idx="2640" formatCode="General">
                  <c:v>3.96</c:v>
                </c:pt>
                <c:pt idx="2641" formatCode="General">
                  <c:v>3.9615</c:v>
                </c:pt>
                <c:pt idx="2642" formatCode="General">
                  <c:v>3.9630000000000001</c:v>
                </c:pt>
                <c:pt idx="2643" formatCode="General">
                  <c:v>3.9645000000000001</c:v>
                </c:pt>
                <c:pt idx="2644" formatCode="General">
                  <c:v>3.9660000000000002</c:v>
                </c:pt>
                <c:pt idx="2645" formatCode="General">
                  <c:v>3.9674999999999998</c:v>
                </c:pt>
                <c:pt idx="2646" formatCode="General">
                  <c:v>3.9689999999999999</c:v>
                </c:pt>
                <c:pt idx="2647" formatCode="General">
                  <c:v>3.9704999999999999</c:v>
                </c:pt>
                <c:pt idx="2648" formatCode="General">
                  <c:v>3.972</c:v>
                </c:pt>
                <c:pt idx="2649" formatCode="General">
                  <c:v>3.9735</c:v>
                </c:pt>
                <c:pt idx="2650" formatCode="General">
                  <c:v>3.9750000000000001</c:v>
                </c:pt>
                <c:pt idx="2651" formatCode="General">
                  <c:v>3.9765000000000001</c:v>
                </c:pt>
                <c:pt idx="2652" formatCode="General">
                  <c:v>3.9780000000000002</c:v>
                </c:pt>
                <c:pt idx="2653" formatCode="General">
                  <c:v>3.9794999999999998</c:v>
                </c:pt>
                <c:pt idx="2654" formatCode="General">
                  <c:v>3.9809999999999999</c:v>
                </c:pt>
                <c:pt idx="2655" formatCode="General">
                  <c:v>3.9824999999999999</c:v>
                </c:pt>
                <c:pt idx="2656" formatCode="General">
                  <c:v>3.984</c:v>
                </c:pt>
                <c:pt idx="2657" formatCode="General">
                  <c:v>3.9855</c:v>
                </c:pt>
                <c:pt idx="2658" formatCode="General">
                  <c:v>3.9870000000000001</c:v>
                </c:pt>
                <c:pt idx="2659" formatCode="General">
                  <c:v>3.9885000000000002</c:v>
                </c:pt>
                <c:pt idx="2660" formatCode="General">
                  <c:v>3.99</c:v>
                </c:pt>
                <c:pt idx="2661" formatCode="General">
                  <c:v>3.9914999999999998</c:v>
                </c:pt>
                <c:pt idx="2662" formatCode="General">
                  <c:v>3.9929999999999999</c:v>
                </c:pt>
                <c:pt idx="2663" formatCode="General">
                  <c:v>3.9944999999999999</c:v>
                </c:pt>
                <c:pt idx="2664" formatCode="General">
                  <c:v>3.996</c:v>
                </c:pt>
                <c:pt idx="2665" formatCode="General">
                  <c:v>3.9975000000000001</c:v>
                </c:pt>
                <c:pt idx="2666" formatCode="General">
                  <c:v>3.9990000000000001</c:v>
                </c:pt>
                <c:pt idx="2667" formatCode="General">
                  <c:v>4.0004999999999997</c:v>
                </c:pt>
                <c:pt idx="2668" formatCode="General">
                  <c:v>4.0019999999999998</c:v>
                </c:pt>
                <c:pt idx="2669" formatCode="General">
                  <c:v>4.0034999999999998</c:v>
                </c:pt>
                <c:pt idx="2670" formatCode="General">
                  <c:v>4.0049999999999999</c:v>
                </c:pt>
                <c:pt idx="2671" formatCode="General">
                  <c:v>4.0065</c:v>
                </c:pt>
                <c:pt idx="2672" formatCode="General">
                  <c:v>4.008</c:v>
                </c:pt>
                <c:pt idx="2673" formatCode="General">
                  <c:v>4.0095000000000001</c:v>
                </c:pt>
                <c:pt idx="2674" formatCode="General">
                  <c:v>4.0110000000000001</c:v>
                </c:pt>
                <c:pt idx="2675" formatCode="General">
                  <c:v>4.0125000000000002</c:v>
                </c:pt>
                <c:pt idx="2676" formatCode="General">
                  <c:v>4.0140000000000002</c:v>
                </c:pt>
                <c:pt idx="2677" formatCode="General">
                  <c:v>4.0155000000000003</c:v>
                </c:pt>
                <c:pt idx="2678" formatCode="General">
                  <c:v>4.0170000000000003</c:v>
                </c:pt>
                <c:pt idx="2679" formatCode="General">
                  <c:v>4.0185000000000004</c:v>
                </c:pt>
                <c:pt idx="2680" formatCode="General">
                  <c:v>4.0199999999999996</c:v>
                </c:pt>
                <c:pt idx="2681" formatCode="General">
                  <c:v>4.0214999999999996</c:v>
                </c:pt>
                <c:pt idx="2682" formatCode="General">
                  <c:v>4.0229999999999997</c:v>
                </c:pt>
                <c:pt idx="2683" formatCode="General">
                  <c:v>4.0244999999999997</c:v>
                </c:pt>
                <c:pt idx="2684" formatCode="General">
                  <c:v>4.0259999999999998</c:v>
                </c:pt>
                <c:pt idx="2685" formatCode="General">
                  <c:v>4.0274999999999999</c:v>
                </c:pt>
                <c:pt idx="2686" formatCode="General">
                  <c:v>4.0289999999999999</c:v>
                </c:pt>
                <c:pt idx="2687" formatCode="General">
                  <c:v>4.0305</c:v>
                </c:pt>
                <c:pt idx="2688" formatCode="General">
                  <c:v>4.032</c:v>
                </c:pt>
                <c:pt idx="2689" formatCode="General">
                  <c:v>4.0335000000000001</c:v>
                </c:pt>
                <c:pt idx="2690" formatCode="General">
                  <c:v>4.0350000000000001</c:v>
                </c:pt>
                <c:pt idx="2691" formatCode="General">
                  <c:v>4.0365000000000002</c:v>
                </c:pt>
                <c:pt idx="2692" formatCode="General">
                  <c:v>4.0380000000000003</c:v>
                </c:pt>
                <c:pt idx="2693" formatCode="General">
                  <c:v>4.0395000000000003</c:v>
                </c:pt>
                <c:pt idx="2694" formatCode="General">
                  <c:v>4.0410000000000004</c:v>
                </c:pt>
                <c:pt idx="2695" formatCode="General">
                  <c:v>4.0425000000000004</c:v>
                </c:pt>
                <c:pt idx="2696" formatCode="General">
                  <c:v>4.0439999999999996</c:v>
                </c:pt>
                <c:pt idx="2697" formatCode="General">
                  <c:v>4.0454999999999997</c:v>
                </c:pt>
                <c:pt idx="2698" formatCode="General">
                  <c:v>4.0469999999999997</c:v>
                </c:pt>
                <c:pt idx="2699" formatCode="General">
                  <c:v>4.0484999999999998</c:v>
                </c:pt>
                <c:pt idx="2700" formatCode="General">
                  <c:v>4.05</c:v>
                </c:pt>
                <c:pt idx="2701" formatCode="General">
                  <c:v>4.0514999999999999</c:v>
                </c:pt>
                <c:pt idx="2702" formatCode="General">
                  <c:v>4.0529999999999999</c:v>
                </c:pt>
                <c:pt idx="2703" formatCode="General">
                  <c:v>4.0545</c:v>
                </c:pt>
                <c:pt idx="2704" formatCode="General">
                  <c:v>4.056</c:v>
                </c:pt>
                <c:pt idx="2705" formatCode="General">
                  <c:v>4.0575000000000001</c:v>
                </c:pt>
                <c:pt idx="2706" formatCode="General">
                  <c:v>4.0590000000000002</c:v>
                </c:pt>
                <c:pt idx="2707" formatCode="General">
                  <c:v>4.0605000000000002</c:v>
                </c:pt>
                <c:pt idx="2708" formatCode="General">
                  <c:v>4.0620000000000003</c:v>
                </c:pt>
                <c:pt idx="2709" formatCode="General">
                  <c:v>4.0635000000000003</c:v>
                </c:pt>
                <c:pt idx="2710" formatCode="General">
                  <c:v>4.0650000000000004</c:v>
                </c:pt>
                <c:pt idx="2711" formatCode="General">
                  <c:v>4.0664999999999996</c:v>
                </c:pt>
                <c:pt idx="2712" formatCode="General">
                  <c:v>4.0679999999999996</c:v>
                </c:pt>
                <c:pt idx="2713" formatCode="General">
                  <c:v>4.0694999999999997</c:v>
                </c:pt>
                <c:pt idx="2714" formatCode="General">
                  <c:v>4.0709999999999997</c:v>
                </c:pt>
                <c:pt idx="2715" formatCode="General">
                  <c:v>4.0724999999999998</c:v>
                </c:pt>
                <c:pt idx="2716" formatCode="General">
                  <c:v>4.0739999999999998</c:v>
                </c:pt>
                <c:pt idx="2717" formatCode="General">
                  <c:v>4.0754999999999999</c:v>
                </c:pt>
                <c:pt idx="2718" formatCode="General">
                  <c:v>4.077</c:v>
                </c:pt>
                <c:pt idx="2719" formatCode="General">
                  <c:v>4.0785</c:v>
                </c:pt>
                <c:pt idx="2720" formatCode="General">
                  <c:v>4.08</c:v>
                </c:pt>
                <c:pt idx="2721" formatCode="General">
                  <c:v>4.0815000000000001</c:v>
                </c:pt>
                <c:pt idx="2722" formatCode="General">
                  <c:v>4.0830000000000002</c:v>
                </c:pt>
                <c:pt idx="2723" formatCode="General">
                  <c:v>4.0845000000000002</c:v>
                </c:pt>
                <c:pt idx="2724" formatCode="General">
                  <c:v>4.0860000000000003</c:v>
                </c:pt>
                <c:pt idx="2725" formatCode="General">
                  <c:v>4.0875000000000004</c:v>
                </c:pt>
                <c:pt idx="2726" formatCode="General">
                  <c:v>4.0890000000000004</c:v>
                </c:pt>
                <c:pt idx="2727" formatCode="General">
                  <c:v>4.0904999999999996</c:v>
                </c:pt>
                <c:pt idx="2728" formatCode="General">
                  <c:v>4.0919999999999996</c:v>
                </c:pt>
                <c:pt idx="2729" formatCode="General">
                  <c:v>4.0934999999999997</c:v>
                </c:pt>
                <c:pt idx="2730" formatCode="General">
                  <c:v>4.0949999999999998</c:v>
                </c:pt>
                <c:pt idx="2731" formatCode="General">
                  <c:v>4.0964999999999998</c:v>
                </c:pt>
                <c:pt idx="2732" formatCode="General">
                  <c:v>4.0979999999999999</c:v>
                </c:pt>
                <c:pt idx="2733" formatCode="General">
                  <c:v>4.0994999999999999</c:v>
                </c:pt>
                <c:pt idx="2734" formatCode="General">
                  <c:v>4.101</c:v>
                </c:pt>
                <c:pt idx="2735" formatCode="General">
                  <c:v>4.1025</c:v>
                </c:pt>
                <c:pt idx="2736" formatCode="General">
                  <c:v>4.1040000000000001</c:v>
                </c:pt>
                <c:pt idx="2737" formatCode="General">
                  <c:v>4.1055000000000001</c:v>
                </c:pt>
                <c:pt idx="2738" formatCode="General">
                  <c:v>4.1070000000000002</c:v>
                </c:pt>
                <c:pt idx="2739" formatCode="General">
                  <c:v>4.1085000000000003</c:v>
                </c:pt>
                <c:pt idx="2740" formatCode="General">
                  <c:v>4.1100000000000003</c:v>
                </c:pt>
                <c:pt idx="2741" formatCode="General">
                  <c:v>4.1115000000000004</c:v>
                </c:pt>
                <c:pt idx="2742" formatCode="General">
                  <c:v>4.1130000000000004</c:v>
                </c:pt>
                <c:pt idx="2743" formatCode="General">
                  <c:v>4.1144999999999996</c:v>
                </c:pt>
                <c:pt idx="2744" formatCode="General">
                  <c:v>4.1159999999999997</c:v>
                </c:pt>
                <c:pt idx="2745" formatCode="General">
                  <c:v>4.1174999999999997</c:v>
                </c:pt>
                <c:pt idx="2746" formatCode="General">
                  <c:v>4.1189999999999998</c:v>
                </c:pt>
                <c:pt idx="2747" formatCode="General">
                  <c:v>4.1204999999999998</c:v>
                </c:pt>
                <c:pt idx="2748" formatCode="General">
                  <c:v>4.1219999999999999</c:v>
                </c:pt>
                <c:pt idx="2749" formatCode="General">
                  <c:v>4.1234999999999999</c:v>
                </c:pt>
                <c:pt idx="2750" formatCode="General">
                  <c:v>4.125</c:v>
                </c:pt>
                <c:pt idx="2751" formatCode="General">
                  <c:v>4.1265000000000001</c:v>
                </c:pt>
                <c:pt idx="2752" formatCode="General">
                  <c:v>4.1280000000000001</c:v>
                </c:pt>
                <c:pt idx="2753" formatCode="General">
                  <c:v>4.1295000000000002</c:v>
                </c:pt>
                <c:pt idx="2754" formatCode="General">
                  <c:v>4.1310000000000002</c:v>
                </c:pt>
                <c:pt idx="2755" formatCode="General">
                  <c:v>4.1325000000000003</c:v>
                </c:pt>
                <c:pt idx="2756" formatCode="General">
                  <c:v>4.1340000000000003</c:v>
                </c:pt>
                <c:pt idx="2757" formatCode="General">
                  <c:v>4.1355000000000004</c:v>
                </c:pt>
                <c:pt idx="2758" formatCode="General">
                  <c:v>4.1369999999999996</c:v>
                </c:pt>
                <c:pt idx="2759" formatCode="General">
                  <c:v>4.1384999999999996</c:v>
                </c:pt>
                <c:pt idx="2760" formatCode="General">
                  <c:v>4.1399999999999997</c:v>
                </c:pt>
                <c:pt idx="2761" formatCode="General">
                  <c:v>4.1414999999999997</c:v>
                </c:pt>
                <c:pt idx="2762" formatCode="General">
                  <c:v>4.1429999999999998</c:v>
                </c:pt>
                <c:pt idx="2763" formatCode="General">
                  <c:v>4.1444999999999999</c:v>
                </c:pt>
                <c:pt idx="2764" formatCode="General">
                  <c:v>4.1459999999999999</c:v>
                </c:pt>
                <c:pt idx="2765" formatCode="General">
                  <c:v>4.1475</c:v>
                </c:pt>
                <c:pt idx="2766" formatCode="General">
                  <c:v>4.149</c:v>
                </c:pt>
                <c:pt idx="2767" formatCode="General">
                  <c:v>4.1505000000000001</c:v>
                </c:pt>
                <c:pt idx="2768" formatCode="General">
                  <c:v>4.1520000000000001</c:v>
                </c:pt>
                <c:pt idx="2769" formatCode="General">
                  <c:v>4.1535000000000002</c:v>
                </c:pt>
                <c:pt idx="2770" formatCode="General">
                  <c:v>4.1550000000000002</c:v>
                </c:pt>
                <c:pt idx="2771" formatCode="General">
                  <c:v>4.1565000000000003</c:v>
                </c:pt>
                <c:pt idx="2772" formatCode="General">
                  <c:v>4.1580000000000004</c:v>
                </c:pt>
                <c:pt idx="2773" formatCode="General">
                  <c:v>4.1595000000000004</c:v>
                </c:pt>
                <c:pt idx="2774" formatCode="General">
                  <c:v>4.1609999999999996</c:v>
                </c:pt>
                <c:pt idx="2775" formatCode="General">
                  <c:v>4.1624999999999996</c:v>
                </c:pt>
                <c:pt idx="2776" formatCode="General">
                  <c:v>4.1639999999999997</c:v>
                </c:pt>
                <c:pt idx="2777" formatCode="General">
                  <c:v>4.1654999999999998</c:v>
                </c:pt>
                <c:pt idx="2778" formatCode="General">
                  <c:v>4.1669999999999998</c:v>
                </c:pt>
                <c:pt idx="2779" formatCode="General">
                  <c:v>4.1684999999999999</c:v>
                </c:pt>
                <c:pt idx="2780" formatCode="General">
                  <c:v>4.17</c:v>
                </c:pt>
                <c:pt idx="2781" formatCode="General">
                  <c:v>4.1715</c:v>
                </c:pt>
                <c:pt idx="2782" formatCode="General">
                  <c:v>4.173</c:v>
                </c:pt>
                <c:pt idx="2783" formatCode="General">
                  <c:v>4.1745000000000001</c:v>
                </c:pt>
                <c:pt idx="2784" formatCode="General">
                  <c:v>4.1760000000000002</c:v>
                </c:pt>
                <c:pt idx="2785" formatCode="General">
                  <c:v>4.1775000000000002</c:v>
                </c:pt>
                <c:pt idx="2786" formatCode="General">
                  <c:v>4.1790000000000003</c:v>
                </c:pt>
                <c:pt idx="2787" formatCode="General">
                  <c:v>4.1805000000000003</c:v>
                </c:pt>
                <c:pt idx="2788" formatCode="General">
                  <c:v>4.1820000000000004</c:v>
                </c:pt>
                <c:pt idx="2789" formatCode="General">
                  <c:v>4.1835000000000004</c:v>
                </c:pt>
                <c:pt idx="2790" formatCode="General">
                  <c:v>4.1849999999999996</c:v>
                </c:pt>
                <c:pt idx="2791" formatCode="General">
                  <c:v>4.1864999999999997</c:v>
                </c:pt>
                <c:pt idx="2792" formatCode="General">
                  <c:v>4.1879999999999997</c:v>
                </c:pt>
                <c:pt idx="2793" formatCode="General">
                  <c:v>4.1894999999999998</c:v>
                </c:pt>
                <c:pt idx="2794" formatCode="General">
                  <c:v>4.1909999999999998</c:v>
                </c:pt>
                <c:pt idx="2795" formatCode="General">
                  <c:v>4.1924999999999999</c:v>
                </c:pt>
                <c:pt idx="2796" formatCode="General">
                  <c:v>4.194</c:v>
                </c:pt>
                <c:pt idx="2797" formatCode="General">
                  <c:v>4.1955</c:v>
                </c:pt>
                <c:pt idx="2798" formatCode="General">
                  <c:v>4.1970000000000001</c:v>
                </c:pt>
                <c:pt idx="2799" formatCode="General">
                  <c:v>4.1985000000000001</c:v>
                </c:pt>
                <c:pt idx="2800" formatCode="General">
                  <c:v>4.2</c:v>
                </c:pt>
                <c:pt idx="2801" formatCode="General">
                  <c:v>4.2015000000000002</c:v>
                </c:pt>
                <c:pt idx="2802" formatCode="General">
                  <c:v>4.2030000000000003</c:v>
                </c:pt>
                <c:pt idx="2803" formatCode="General">
                  <c:v>4.2045000000000003</c:v>
                </c:pt>
                <c:pt idx="2804" formatCode="General">
                  <c:v>4.2060000000000004</c:v>
                </c:pt>
                <c:pt idx="2805" formatCode="General">
                  <c:v>4.2074999999999996</c:v>
                </c:pt>
                <c:pt idx="2806" formatCode="General">
                  <c:v>4.2089999999999996</c:v>
                </c:pt>
                <c:pt idx="2807" formatCode="General">
                  <c:v>4.2104999999999997</c:v>
                </c:pt>
                <c:pt idx="2808" formatCode="General">
                  <c:v>4.2119999999999997</c:v>
                </c:pt>
                <c:pt idx="2809" formatCode="General">
                  <c:v>4.2134999999999998</c:v>
                </c:pt>
                <c:pt idx="2810" formatCode="General">
                  <c:v>4.2149999999999999</c:v>
                </c:pt>
                <c:pt idx="2811" formatCode="General">
                  <c:v>4.2164999999999999</c:v>
                </c:pt>
                <c:pt idx="2812" formatCode="General">
                  <c:v>4.218</c:v>
                </c:pt>
                <c:pt idx="2813" formatCode="General">
                  <c:v>4.2195</c:v>
                </c:pt>
                <c:pt idx="2814" formatCode="General">
                  <c:v>4.2210000000000001</c:v>
                </c:pt>
                <c:pt idx="2815" formatCode="General">
                  <c:v>4.2225000000000001</c:v>
                </c:pt>
                <c:pt idx="2816" formatCode="General">
                  <c:v>4.2240000000000002</c:v>
                </c:pt>
                <c:pt idx="2817" formatCode="General">
                  <c:v>4.2255000000000003</c:v>
                </c:pt>
                <c:pt idx="2818" formatCode="General">
                  <c:v>4.2270000000000003</c:v>
                </c:pt>
                <c:pt idx="2819" formatCode="General">
                  <c:v>4.2285000000000004</c:v>
                </c:pt>
                <c:pt idx="2820" formatCode="General">
                  <c:v>4.2300000000000004</c:v>
                </c:pt>
                <c:pt idx="2821" formatCode="General">
                  <c:v>4.2314999999999996</c:v>
                </c:pt>
                <c:pt idx="2822" formatCode="General">
                  <c:v>4.2329999999999997</c:v>
                </c:pt>
                <c:pt idx="2823" formatCode="General">
                  <c:v>4.2344999999999997</c:v>
                </c:pt>
                <c:pt idx="2824" formatCode="General">
                  <c:v>4.2359999999999998</c:v>
                </c:pt>
                <c:pt idx="2825" formatCode="General">
                  <c:v>4.2374999999999998</c:v>
                </c:pt>
                <c:pt idx="2826" formatCode="General">
                  <c:v>4.2389999999999999</c:v>
                </c:pt>
                <c:pt idx="2827" formatCode="General">
                  <c:v>4.2404999999999999</c:v>
                </c:pt>
                <c:pt idx="2828" formatCode="General">
                  <c:v>4.242</c:v>
                </c:pt>
                <c:pt idx="2829" formatCode="General">
                  <c:v>4.2435</c:v>
                </c:pt>
                <c:pt idx="2830" formatCode="General">
                  <c:v>4.2450000000000001</c:v>
                </c:pt>
                <c:pt idx="2831" formatCode="General">
                  <c:v>4.2465000000000002</c:v>
                </c:pt>
                <c:pt idx="2832" formatCode="General">
                  <c:v>4.2480000000000002</c:v>
                </c:pt>
                <c:pt idx="2833" formatCode="General">
                  <c:v>4.2495000000000003</c:v>
                </c:pt>
                <c:pt idx="2834" formatCode="General">
                  <c:v>4.2510000000000003</c:v>
                </c:pt>
                <c:pt idx="2835" formatCode="General">
                  <c:v>4.2525000000000004</c:v>
                </c:pt>
                <c:pt idx="2836" formatCode="General">
                  <c:v>4.2539999999999996</c:v>
                </c:pt>
                <c:pt idx="2837" formatCode="General">
                  <c:v>4.2554999999999996</c:v>
                </c:pt>
                <c:pt idx="2838" formatCode="General">
                  <c:v>4.2569999999999997</c:v>
                </c:pt>
                <c:pt idx="2839" formatCode="General">
                  <c:v>4.2584999999999997</c:v>
                </c:pt>
                <c:pt idx="2840" formatCode="General">
                  <c:v>4.26</c:v>
                </c:pt>
                <c:pt idx="2841" formatCode="General">
                  <c:v>4.2614999999999998</c:v>
                </c:pt>
                <c:pt idx="2842" formatCode="General">
                  <c:v>4.2629999999999999</c:v>
                </c:pt>
                <c:pt idx="2843" formatCode="General">
                  <c:v>4.2645</c:v>
                </c:pt>
                <c:pt idx="2844" formatCode="General">
                  <c:v>4.266</c:v>
                </c:pt>
                <c:pt idx="2845" formatCode="General">
                  <c:v>4.2675000000000001</c:v>
                </c:pt>
                <c:pt idx="2846" formatCode="General">
                  <c:v>4.2690000000000001</c:v>
                </c:pt>
                <c:pt idx="2847" formatCode="General">
                  <c:v>4.2705000000000002</c:v>
                </c:pt>
                <c:pt idx="2848" formatCode="General">
                  <c:v>4.2720000000000002</c:v>
                </c:pt>
                <c:pt idx="2849" formatCode="General">
                  <c:v>4.2735000000000003</c:v>
                </c:pt>
                <c:pt idx="2850" formatCode="General">
                  <c:v>4.2750000000000004</c:v>
                </c:pt>
                <c:pt idx="2851" formatCode="General">
                  <c:v>4.2765000000000004</c:v>
                </c:pt>
                <c:pt idx="2852" formatCode="General">
                  <c:v>4.2779999999999996</c:v>
                </c:pt>
                <c:pt idx="2853" formatCode="General">
                  <c:v>4.2794999999999996</c:v>
                </c:pt>
                <c:pt idx="2854" formatCode="General">
                  <c:v>4.2809999999999997</c:v>
                </c:pt>
                <c:pt idx="2855" formatCode="General">
                  <c:v>4.2824999999999998</c:v>
                </c:pt>
                <c:pt idx="2856" formatCode="General">
                  <c:v>4.2839999999999998</c:v>
                </c:pt>
                <c:pt idx="2857" formatCode="General">
                  <c:v>4.2854999999999999</c:v>
                </c:pt>
                <c:pt idx="2858" formatCode="General">
                  <c:v>4.2869999999999999</c:v>
                </c:pt>
                <c:pt idx="2859" formatCode="General">
                  <c:v>4.2885</c:v>
                </c:pt>
                <c:pt idx="2860" formatCode="General">
                  <c:v>4.29</c:v>
                </c:pt>
                <c:pt idx="2861" formatCode="General">
                  <c:v>4.2915000000000001</c:v>
                </c:pt>
                <c:pt idx="2862" formatCode="General">
                  <c:v>4.2930000000000001</c:v>
                </c:pt>
                <c:pt idx="2863" formatCode="General">
                  <c:v>4.2945000000000002</c:v>
                </c:pt>
                <c:pt idx="2864" formatCode="General">
                  <c:v>4.2960000000000003</c:v>
                </c:pt>
                <c:pt idx="2865" formatCode="General">
                  <c:v>4.2975000000000003</c:v>
                </c:pt>
                <c:pt idx="2866" formatCode="General">
                  <c:v>4.2990000000000004</c:v>
                </c:pt>
                <c:pt idx="2867" formatCode="General">
                  <c:v>4.3005000000000004</c:v>
                </c:pt>
                <c:pt idx="2868" formatCode="General">
                  <c:v>4.3019999999999996</c:v>
                </c:pt>
                <c:pt idx="2869" formatCode="General">
                  <c:v>4.3034999999999997</c:v>
                </c:pt>
                <c:pt idx="2870" formatCode="General">
                  <c:v>4.3049999999999997</c:v>
                </c:pt>
                <c:pt idx="2871" formatCode="General">
                  <c:v>4.3064999999999998</c:v>
                </c:pt>
                <c:pt idx="2872" formatCode="General">
                  <c:v>4.3079999999999998</c:v>
                </c:pt>
                <c:pt idx="2873" formatCode="General">
                  <c:v>4.3094999999999999</c:v>
                </c:pt>
                <c:pt idx="2874" formatCode="General">
                  <c:v>4.3109999999999999</c:v>
                </c:pt>
                <c:pt idx="2875" formatCode="General">
                  <c:v>4.3125</c:v>
                </c:pt>
                <c:pt idx="2876" formatCode="General">
                  <c:v>4.3140000000000001</c:v>
                </c:pt>
                <c:pt idx="2877" formatCode="General">
                  <c:v>4.3155000000000001</c:v>
                </c:pt>
                <c:pt idx="2878" formatCode="General">
                  <c:v>4.3170000000000002</c:v>
                </c:pt>
                <c:pt idx="2879" formatCode="General">
                  <c:v>4.3185000000000002</c:v>
                </c:pt>
                <c:pt idx="2880" formatCode="General">
                  <c:v>4.32</c:v>
                </c:pt>
                <c:pt idx="2881" formatCode="General">
                  <c:v>4.3215000000000003</c:v>
                </c:pt>
                <c:pt idx="2882" formatCode="General">
                  <c:v>4.3230000000000004</c:v>
                </c:pt>
                <c:pt idx="2883" formatCode="General">
                  <c:v>4.3244999999999996</c:v>
                </c:pt>
                <c:pt idx="2884" formatCode="General">
                  <c:v>4.3259999999999996</c:v>
                </c:pt>
                <c:pt idx="2885" formatCode="General">
                  <c:v>4.3274999999999997</c:v>
                </c:pt>
                <c:pt idx="2886" formatCode="General">
                  <c:v>4.3289999999999997</c:v>
                </c:pt>
                <c:pt idx="2887" formatCode="General">
                  <c:v>4.3304999999999998</c:v>
                </c:pt>
                <c:pt idx="2888" formatCode="General">
                  <c:v>4.3319999999999999</c:v>
                </c:pt>
                <c:pt idx="2889" formatCode="General">
                  <c:v>4.3334999999999999</c:v>
                </c:pt>
                <c:pt idx="2890" formatCode="General">
                  <c:v>4.335</c:v>
                </c:pt>
                <c:pt idx="2891" formatCode="General">
                  <c:v>4.3365</c:v>
                </c:pt>
                <c:pt idx="2892" formatCode="General">
                  <c:v>4.3380000000000001</c:v>
                </c:pt>
                <c:pt idx="2893" formatCode="General">
                  <c:v>4.3395000000000001</c:v>
                </c:pt>
                <c:pt idx="2894" formatCode="General">
                  <c:v>4.3410000000000002</c:v>
                </c:pt>
                <c:pt idx="2895" formatCode="General">
                  <c:v>4.3425000000000002</c:v>
                </c:pt>
                <c:pt idx="2896" formatCode="General">
                  <c:v>4.3440000000000003</c:v>
                </c:pt>
                <c:pt idx="2897" formatCode="General">
                  <c:v>4.3455000000000004</c:v>
                </c:pt>
                <c:pt idx="2898" formatCode="General">
                  <c:v>4.3470000000000004</c:v>
                </c:pt>
                <c:pt idx="2899" formatCode="General">
                  <c:v>4.3484999999999996</c:v>
                </c:pt>
                <c:pt idx="2900" formatCode="General">
                  <c:v>4.3499999999999996</c:v>
                </c:pt>
                <c:pt idx="2901" formatCode="General">
                  <c:v>4.3514999999999997</c:v>
                </c:pt>
                <c:pt idx="2902" formatCode="General">
                  <c:v>4.3529999999999998</c:v>
                </c:pt>
                <c:pt idx="2903" formatCode="General">
                  <c:v>4.3544999999999998</c:v>
                </c:pt>
                <c:pt idx="2904" formatCode="General">
                  <c:v>4.3559999999999999</c:v>
                </c:pt>
                <c:pt idx="2905" formatCode="General">
                  <c:v>4.3574999999999999</c:v>
                </c:pt>
                <c:pt idx="2906" formatCode="General">
                  <c:v>4.359</c:v>
                </c:pt>
                <c:pt idx="2907" formatCode="General">
                  <c:v>4.3605</c:v>
                </c:pt>
                <c:pt idx="2908" formatCode="General">
                  <c:v>4.3620000000000001</c:v>
                </c:pt>
                <c:pt idx="2909" formatCode="General">
                  <c:v>4.3635000000000002</c:v>
                </c:pt>
                <c:pt idx="2910" formatCode="General">
                  <c:v>4.3650000000000002</c:v>
                </c:pt>
                <c:pt idx="2911" formatCode="General">
                  <c:v>4.3665000000000003</c:v>
                </c:pt>
                <c:pt idx="2912" formatCode="General">
                  <c:v>4.3680000000000003</c:v>
                </c:pt>
                <c:pt idx="2913" formatCode="General">
                  <c:v>4.3695000000000004</c:v>
                </c:pt>
                <c:pt idx="2914" formatCode="General">
                  <c:v>4.3710000000000004</c:v>
                </c:pt>
                <c:pt idx="2915" formatCode="General">
                  <c:v>4.3724999999999996</c:v>
                </c:pt>
                <c:pt idx="2916" formatCode="General">
                  <c:v>4.3739999999999997</c:v>
                </c:pt>
                <c:pt idx="2917" formatCode="General">
                  <c:v>4.3754999999999997</c:v>
                </c:pt>
                <c:pt idx="2918" formatCode="General">
                  <c:v>4.3769999999999998</c:v>
                </c:pt>
                <c:pt idx="2919" formatCode="General">
                  <c:v>4.3784999999999998</c:v>
                </c:pt>
                <c:pt idx="2920" formatCode="General">
                  <c:v>4.38</c:v>
                </c:pt>
                <c:pt idx="2921" formatCode="General">
                  <c:v>4.3815</c:v>
                </c:pt>
                <c:pt idx="2922" formatCode="General">
                  <c:v>4.383</c:v>
                </c:pt>
                <c:pt idx="2923" formatCode="General">
                  <c:v>4.3845000000000001</c:v>
                </c:pt>
                <c:pt idx="2924" formatCode="General">
                  <c:v>4.3860000000000001</c:v>
                </c:pt>
                <c:pt idx="2925" formatCode="General">
                  <c:v>4.3875000000000002</c:v>
                </c:pt>
                <c:pt idx="2926" formatCode="General">
                  <c:v>4.3890000000000002</c:v>
                </c:pt>
                <c:pt idx="2927" formatCode="General">
                  <c:v>4.3905000000000003</c:v>
                </c:pt>
                <c:pt idx="2928" formatCode="General">
                  <c:v>4.3920000000000003</c:v>
                </c:pt>
                <c:pt idx="2929" formatCode="General">
                  <c:v>4.3935000000000004</c:v>
                </c:pt>
                <c:pt idx="2930" formatCode="General">
                  <c:v>4.3949999999999996</c:v>
                </c:pt>
                <c:pt idx="2931" formatCode="General">
                  <c:v>4.3964999999999996</c:v>
                </c:pt>
                <c:pt idx="2932" formatCode="General">
                  <c:v>4.3979999999999997</c:v>
                </c:pt>
                <c:pt idx="2933" formatCode="General">
                  <c:v>4.3994999999999997</c:v>
                </c:pt>
                <c:pt idx="2934" formatCode="General">
                  <c:v>4.4009999999999998</c:v>
                </c:pt>
                <c:pt idx="2935" formatCode="General">
                  <c:v>4.4024999999999999</c:v>
                </c:pt>
                <c:pt idx="2936" formatCode="General">
                  <c:v>4.4039999999999999</c:v>
                </c:pt>
                <c:pt idx="2937" formatCode="General">
                  <c:v>4.4055</c:v>
                </c:pt>
                <c:pt idx="2938" formatCode="General">
                  <c:v>4.407</c:v>
                </c:pt>
                <c:pt idx="2939" formatCode="General">
                  <c:v>4.4085000000000001</c:v>
                </c:pt>
                <c:pt idx="2940" formatCode="General">
                  <c:v>4.41</c:v>
                </c:pt>
                <c:pt idx="2941" formatCode="General">
                  <c:v>4.4115000000000002</c:v>
                </c:pt>
                <c:pt idx="2942" formatCode="General">
                  <c:v>4.4130000000000003</c:v>
                </c:pt>
                <c:pt idx="2943" formatCode="General">
                  <c:v>4.4145000000000003</c:v>
                </c:pt>
                <c:pt idx="2944" formatCode="General">
                  <c:v>4.4160000000000004</c:v>
                </c:pt>
                <c:pt idx="2945" formatCode="General">
                  <c:v>4.4175000000000004</c:v>
                </c:pt>
                <c:pt idx="2946" formatCode="General">
                  <c:v>4.4189999999999996</c:v>
                </c:pt>
                <c:pt idx="2947" formatCode="General">
                  <c:v>4.4204999999999997</c:v>
                </c:pt>
                <c:pt idx="2948" formatCode="General">
                  <c:v>4.4219999999999997</c:v>
                </c:pt>
                <c:pt idx="2949" formatCode="General">
                  <c:v>4.4234999999999998</c:v>
                </c:pt>
                <c:pt idx="2950" formatCode="General">
                  <c:v>4.4249999999999998</c:v>
                </c:pt>
                <c:pt idx="2951" formatCode="General">
                  <c:v>4.4264999999999999</c:v>
                </c:pt>
                <c:pt idx="2952" formatCode="General">
                  <c:v>4.4279999999999999</c:v>
                </c:pt>
                <c:pt idx="2953" formatCode="General">
                  <c:v>4.4295</c:v>
                </c:pt>
                <c:pt idx="2954" formatCode="General">
                  <c:v>4.431</c:v>
                </c:pt>
                <c:pt idx="2955" formatCode="General">
                  <c:v>4.4325000000000001</c:v>
                </c:pt>
                <c:pt idx="2956" formatCode="General">
                  <c:v>4.4340000000000002</c:v>
                </c:pt>
                <c:pt idx="2957" formatCode="General">
                  <c:v>4.4355000000000002</c:v>
                </c:pt>
                <c:pt idx="2958" formatCode="General">
                  <c:v>4.4370000000000003</c:v>
                </c:pt>
                <c:pt idx="2959" formatCode="General">
                  <c:v>4.4385000000000003</c:v>
                </c:pt>
                <c:pt idx="2960" formatCode="General">
                  <c:v>4.4400000000000004</c:v>
                </c:pt>
                <c:pt idx="2961" formatCode="General">
                  <c:v>4.4414999999999996</c:v>
                </c:pt>
                <c:pt idx="2962" formatCode="General">
                  <c:v>4.4429999999999996</c:v>
                </c:pt>
                <c:pt idx="2963" formatCode="General">
                  <c:v>4.4444999999999997</c:v>
                </c:pt>
                <c:pt idx="2964" formatCode="General">
                  <c:v>4.4459999999999997</c:v>
                </c:pt>
                <c:pt idx="2965" formatCode="General">
                  <c:v>4.4474999999999998</c:v>
                </c:pt>
                <c:pt idx="2966" formatCode="General">
                  <c:v>4.4489999999999998</c:v>
                </c:pt>
                <c:pt idx="2967" formatCode="General">
                  <c:v>4.4504999999999999</c:v>
                </c:pt>
                <c:pt idx="2968" formatCode="General">
                  <c:v>4.452</c:v>
                </c:pt>
                <c:pt idx="2969" formatCode="General">
                  <c:v>4.4535</c:v>
                </c:pt>
                <c:pt idx="2970" formatCode="General">
                  <c:v>4.4550000000000001</c:v>
                </c:pt>
                <c:pt idx="2971" formatCode="General">
                  <c:v>4.4565000000000001</c:v>
                </c:pt>
                <c:pt idx="2972" formatCode="General">
                  <c:v>4.4580000000000002</c:v>
                </c:pt>
                <c:pt idx="2973" formatCode="General">
                  <c:v>4.4595000000000002</c:v>
                </c:pt>
                <c:pt idx="2974" formatCode="General">
                  <c:v>4.4610000000000003</c:v>
                </c:pt>
                <c:pt idx="2975" formatCode="General">
                  <c:v>4.4625000000000004</c:v>
                </c:pt>
                <c:pt idx="2976" formatCode="General">
                  <c:v>4.4640000000000004</c:v>
                </c:pt>
                <c:pt idx="2977" formatCode="General">
                  <c:v>4.4654999999999996</c:v>
                </c:pt>
                <c:pt idx="2978" formatCode="General">
                  <c:v>4.4669999999999996</c:v>
                </c:pt>
                <c:pt idx="2979" formatCode="General">
                  <c:v>4.4684999999999997</c:v>
                </c:pt>
                <c:pt idx="2980" formatCode="General">
                  <c:v>4.47</c:v>
                </c:pt>
                <c:pt idx="2981" formatCode="General">
                  <c:v>4.4714999999999998</c:v>
                </c:pt>
                <c:pt idx="2982" formatCode="General">
                  <c:v>4.4729999999999999</c:v>
                </c:pt>
                <c:pt idx="2983" formatCode="General">
                  <c:v>4.4744999999999999</c:v>
                </c:pt>
                <c:pt idx="2984" formatCode="General">
                  <c:v>4.476</c:v>
                </c:pt>
                <c:pt idx="2985" formatCode="General">
                  <c:v>4.4775</c:v>
                </c:pt>
                <c:pt idx="2986" formatCode="General">
                  <c:v>4.4790000000000001</c:v>
                </c:pt>
                <c:pt idx="2987" formatCode="General">
                  <c:v>4.4805000000000001</c:v>
                </c:pt>
                <c:pt idx="2988" formatCode="General">
                  <c:v>4.4820000000000002</c:v>
                </c:pt>
                <c:pt idx="2989" formatCode="General">
                  <c:v>4.4835000000000003</c:v>
                </c:pt>
                <c:pt idx="2990" formatCode="General">
                  <c:v>4.4850000000000003</c:v>
                </c:pt>
                <c:pt idx="2991" formatCode="General">
                  <c:v>4.4865000000000004</c:v>
                </c:pt>
                <c:pt idx="2992" formatCode="General">
                  <c:v>4.4880000000000004</c:v>
                </c:pt>
                <c:pt idx="2993" formatCode="General">
                  <c:v>4.4894999999999996</c:v>
                </c:pt>
                <c:pt idx="2994" formatCode="General">
                  <c:v>4.4909999999999997</c:v>
                </c:pt>
                <c:pt idx="2995" formatCode="General">
                  <c:v>4.4924999999999997</c:v>
                </c:pt>
                <c:pt idx="2996" formatCode="General">
                  <c:v>4.4939999999999998</c:v>
                </c:pt>
                <c:pt idx="2997" formatCode="General">
                  <c:v>4.4954999999999998</c:v>
                </c:pt>
                <c:pt idx="2998" formatCode="General">
                  <c:v>4.4969999999999999</c:v>
                </c:pt>
                <c:pt idx="2999" formatCode="General">
                  <c:v>4.4984999999999999</c:v>
                </c:pt>
                <c:pt idx="3000" formatCode="General">
                  <c:v>4.5</c:v>
                </c:pt>
                <c:pt idx="3001" formatCode="General">
                  <c:v>4.5015000000000001</c:v>
                </c:pt>
                <c:pt idx="3002" formatCode="General">
                  <c:v>4.5030000000000001</c:v>
                </c:pt>
                <c:pt idx="3003" formatCode="General">
                  <c:v>4.5045000000000002</c:v>
                </c:pt>
                <c:pt idx="3004" formatCode="General">
                  <c:v>4.5060000000000002</c:v>
                </c:pt>
                <c:pt idx="3005" formatCode="General">
                  <c:v>4.5075000000000003</c:v>
                </c:pt>
                <c:pt idx="3006" formatCode="General">
                  <c:v>4.5090000000000003</c:v>
                </c:pt>
                <c:pt idx="3007" formatCode="General">
                  <c:v>4.5105000000000004</c:v>
                </c:pt>
                <c:pt idx="3008" formatCode="General">
                  <c:v>4.5119999999999996</c:v>
                </c:pt>
                <c:pt idx="3009" formatCode="General">
                  <c:v>4.5134999999999996</c:v>
                </c:pt>
                <c:pt idx="3010" formatCode="General">
                  <c:v>4.5149999999999997</c:v>
                </c:pt>
                <c:pt idx="3011" formatCode="General">
                  <c:v>4.5164999999999997</c:v>
                </c:pt>
                <c:pt idx="3012" formatCode="General">
                  <c:v>4.5179999999999998</c:v>
                </c:pt>
                <c:pt idx="3013" formatCode="General">
                  <c:v>4.5194999999999999</c:v>
                </c:pt>
                <c:pt idx="3014" formatCode="General">
                  <c:v>4.5209999999999999</c:v>
                </c:pt>
                <c:pt idx="3015" formatCode="General">
                  <c:v>4.5225</c:v>
                </c:pt>
                <c:pt idx="3016" formatCode="General">
                  <c:v>4.524</c:v>
                </c:pt>
                <c:pt idx="3017" formatCode="General">
                  <c:v>4.5255000000000001</c:v>
                </c:pt>
                <c:pt idx="3018" formatCode="General">
                  <c:v>4.5270000000000001</c:v>
                </c:pt>
                <c:pt idx="3019" formatCode="General">
                  <c:v>4.5285000000000002</c:v>
                </c:pt>
                <c:pt idx="3020" formatCode="General">
                  <c:v>4.53</c:v>
                </c:pt>
                <c:pt idx="3021" formatCode="General">
                  <c:v>4.5315000000000003</c:v>
                </c:pt>
                <c:pt idx="3022" formatCode="General">
                  <c:v>4.5330000000000004</c:v>
                </c:pt>
                <c:pt idx="3023" formatCode="General">
                  <c:v>4.5345000000000004</c:v>
                </c:pt>
                <c:pt idx="3024" formatCode="General">
                  <c:v>4.5359999999999996</c:v>
                </c:pt>
                <c:pt idx="3025" formatCode="General">
                  <c:v>4.5374999999999996</c:v>
                </c:pt>
                <c:pt idx="3026" formatCode="General">
                  <c:v>4.5389999999999997</c:v>
                </c:pt>
                <c:pt idx="3027" formatCode="General">
                  <c:v>4.5404999999999998</c:v>
                </c:pt>
                <c:pt idx="3028" formatCode="General">
                  <c:v>4.5419999999999998</c:v>
                </c:pt>
                <c:pt idx="3029" formatCode="General">
                  <c:v>4.5434999999999999</c:v>
                </c:pt>
                <c:pt idx="3030" formatCode="General">
                  <c:v>4.5449999999999999</c:v>
                </c:pt>
                <c:pt idx="3031" formatCode="General">
                  <c:v>4.5465</c:v>
                </c:pt>
                <c:pt idx="3032" formatCode="General">
                  <c:v>4.548</c:v>
                </c:pt>
                <c:pt idx="3033" formatCode="General">
                  <c:v>4.5495000000000001</c:v>
                </c:pt>
                <c:pt idx="3034" formatCode="General">
                  <c:v>4.5510000000000002</c:v>
                </c:pt>
                <c:pt idx="3035" formatCode="General">
                  <c:v>4.5525000000000002</c:v>
                </c:pt>
                <c:pt idx="3036" formatCode="General">
                  <c:v>4.5540000000000003</c:v>
                </c:pt>
                <c:pt idx="3037" formatCode="General">
                  <c:v>4.5555000000000003</c:v>
                </c:pt>
                <c:pt idx="3038" formatCode="General">
                  <c:v>4.5570000000000004</c:v>
                </c:pt>
                <c:pt idx="3039" formatCode="General">
                  <c:v>4.5585000000000004</c:v>
                </c:pt>
                <c:pt idx="3040" formatCode="General">
                  <c:v>4.5599999999999996</c:v>
                </c:pt>
                <c:pt idx="3041" formatCode="General">
                  <c:v>4.5614999999999997</c:v>
                </c:pt>
                <c:pt idx="3042" formatCode="General">
                  <c:v>4.5629999999999997</c:v>
                </c:pt>
                <c:pt idx="3043" formatCode="General">
                  <c:v>4.5644999999999998</c:v>
                </c:pt>
                <c:pt idx="3044" formatCode="General">
                  <c:v>4.5659999999999998</c:v>
                </c:pt>
                <c:pt idx="3045" formatCode="General">
                  <c:v>4.5674999999999999</c:v>
                </c:pt>
                <c:pt idx="3046" formatCode="General">
                  <c:v>4.569</c:v>
                </c:pt>
                <c:pt idx="3047" formatCode="General">
                  <c:v>4.5705</c:v>
                </c:pt>
                <c:pt idx="3048" formatCode="General">
                  <c:v>4.5720000000000001</c:v>
                </c:pt>
                <c:pt idx="3049" formatCode="General">
                  <c:v>4.5735000000000001</c:v>
                </c:pt>
                <c:pt idx="3050" formatCode="General">
                  <c:v>4.5750000000000002</c:v>
                </c:pt>
                <c:pt idx="3051" formatCode="General">
                  <c:v>4.5765000000000002</c:v>
                </c:pt>
                <c:pt idx="3052" formatCode="General">
                  <c:v>4.5780000000000003</c:v>
                </c:pt>
                <c:pt idx="3053" formatCode="General">
                  <c:v>4.5795000000000003</c:v>
                </c:pt>
                <c:pt idx="3054" formatCode="General">
                  <c:v>4.5810000000000004</c:v>
                </c:pt>
                <c:pt idx="3055" formatCode="General">
                  <c:v>4.5824999999999996</c:v>
                </c:pt>
                <c:pt idx="3056" formatCode="General">
                  <c:v>4.5839999999999996</c:v>
                </c:pt>
                <c:pt idx="3057" formatCode="General">
                  <c:v>4.5854999999999997</c:v>
                </c:pt>
                <c:pt idx="3058" formatCode="General">
                  <c:v>4.5869999999999997</c:v>
                </c:pt>
                <c:pt idx="3059" formatCode="General">
                  <c:v>4.5884999999999998</c:v>
                </c:pt>
                <c:pt idx="3060" formatCode="General">
                  <c:v>4.59</c:v>
                </c:pt>
                <c:pt idx="3061" formatCode="General">
                  <c:v>4.5914999999999999</c:v>
                </c:pt>
                <c:pt idx="3062" formatCode="General">
                  <c:v>4.593</c:v>
                </c:pt>
                <c:pt idx="3063" formatCode="General">
                  <c:v>4.5945</c:v>
                </c:pt>
                <c:pt idx="3064" formatCode="General">
                  <c:v>4.5960000000000001</c:v>
                </c:pt>
                <c:pt idx="3065" formatCode="General">
                  <c:v>4.5975000000000001</c:v>
                </c:pt>
                <c:pt idx="3066" formatCode="General">
                  <c:v>4.5990000000000002</c:v>
                </c:pt>
                <c:pt idx="3067" formatCode="General">
                  <c:v>4.6005000000000003</c:v>
                </c:pt>
                <c:pt idx="3068" formatCode="General">
                  <c:v>4.6020000000000003</c:v>
                </c:pt>
                <c:pt idx="3069" formatCode="General">
                  <c:v>4.6035000000000004</c:v>
                </c:pt>
                <c:pt idx="3070" formatCode="General">
                  <c:v>4.6050000000000004</c:v>
                </c:pt>
                <c:pt idx="3071" formatCode="General">
                  <c:v>4.6064999999999996</c:v>
                </c:pt>
                <c:pt idx="3072" formatCode="General">
                  <c:v>4.6079999999999997</c:v>
                </c:pt>
                <c:pt idx="3073" formatCode="General">
                  <c:v>4.6094999999999997</c:v>
                </c:pt>
                <c:pt idx="3074" formatCode="General">
                  <c:v>4.6109999999999998</c:v>
                </c:pt>
                <c:pt idx="3075" formatCode="General">
                  <c:v>4.6124999999999998</c:v>
                </c:pt>
                <c:pt idx="3076" formatCode="General">
                  <c:v>4.6139999999999999</c:v>
                </c:pt>
                <c:pt idx="3077" formatCode="General">
                  <c:v>4.6154999999999999</c:v>
                </c:pt>
                <c:pt idx="3078" formatCode="General">
                  <c:v>4.617</c:v>
                </c:pt>
                <c:pt idx="3079" formatCode="General">
                  <c:v>4.6185</c:v>
                </c:pt>
                <c:pt idx="3080" formatCode="General">
                  <c:v>4.62</c:v>
                </c:pt>
                <c:pt idx="3081" formatCode="General">
                  <c:v>4.6215000000000002</c:v>
                </c:pt>
                <c:pt idx="3082" formatCode="General">
                  <c:v>4.6230000000000002</c:v>
                </c:pt>
                <c:pt idx="3083" formatCode="General">
                  <c:v>4.6245000000000003</c:v>
                </c:pt>
                <c:pt idx="3084" formatCode="General">
                  <c:v>4.6260000000000003</c:v>
                </c:pt>
                <c:pt idx="3085" formatCode="General">
                  <c:v>4.6275000000000004</c:v>
                </c:pt>
                <c:pt idx="3086" formatCode="General">
                  <c:v>4.6289999999999996</c:v>
                </c:pt>
                <c:pt idx="3087" formatCode="General">
                  <c:v>4.6304999999999996</c:v>
                </c:pt>
                <c:pt idx="3088" formatCode="General">
                  <c:v>4.6319999999999997</c:v>
                </c:pt>
                <c:pt idx="3089" formatCode="General">
                  <c:v>4.6334999999999997</c:v>
                </c:pt>
                <c:pt idx="3090" formatCode="General">
                  <c:v>4.6349999999999998</c:v>
                </c:pt>
                <c:pt idx="3091" formatCode="General">
                  <c:v>4.6364999999999998</c:v>
                </c:pt>
                <c:pt idx="3092" formatCode="General">
                  <c:v>4.6379999999999999</c:v>
                </c:pt>
                <c:pt idx="3093" formatCode="General">
                  <c:v>4.6395</c:v>
                </c:pt>
                <c:pt idx="3094" formatCode="General">
                  <c:v>4.641</c:v>
                </c:pt>
                <c:pt idx="3095" formatCode="General">
                  <c:v>4.6425000000000001</c:v>
                </c:pt>
                <c:pt idx="3096" formatCode="General">
                  <c:v>4.6440000000000001</c:v>
                </c:pt>
                <c:pt idx="3097" formatCode="General">
                  <c:v>4.6455000000000002</c:v>
                </c:pt>
                <c:pt idx="3098" formatCode="General">
                  <c:v>4.6470000000000002</c:v>
                </c:pt>
                <c:pt idx="3099" formatCode="General">
                  <c:v>4.6485000000000003</c:v>
                </c:pt>
                <c:pt idx="3100" formatCode="General">
                  <c:v>4.6500000000000004</c:v>
                </c:pt>
                <c:pt idx="3101" formatCode="General">
                  <c:v>4.6515000000000004</c:v>
                </c:pt>
                <c:pt idx="3102" formatCode="General">
                  <c:v>4.6529999999999996</c:v>
                </c:pt>
                <c:pt idx="3103" formatCode="General">
                  <c:v>4.6544999999999996</c:v>
                </c:pt>
                <c:pt idx="3104" formatCode="General">
                  <c:v>4.6559999999999997</c:v>
                </c:pt>
                <c:pt idx="3105" formatCode="General">
                  <c:v>4.6574999999999998</c:v>
                </c:pt>
                <c:pt idx="3106" formatCode="General">
                  <c:v>4.6589999999999998</c:v>
                </c:pt>
                <c:pt idx="3107" formatCode="General">
                  <c:v>4.6604999999999999</c:v>
                </c:pt>
                <c:pt idx="3108" formatCode="General">
                  <c:v>4.6619999999999999</c:v>
                </c:pt>
                <c:pt idx="3109" formatCode="General">
                  <c:v>4.6635</c:v>
                </c:pt>
                <c:pt idx="3110" formatCode="General">
                  <c:v>4.665</c:v>
                </c:pt>
                <c:pt idx="3111" formatCode="General">
                  <c:v>4.6665000000000001</c:v>
                </c:pt>
                <c:pt idx="3112" formatCode="General">
                  <c:v>4.6680000000000001</c:v>
                </c:pt>
                <c:pt idx="3113" formatCode="General">
                  <c:v>4.6695000000000002</c:v>
                </c:pt>
                <c:pt idx="3114" formatCode="General">
                  <c:v>4.6710000000000003</c:v>
                </c:pt>
                <c:pt idx="3115" formatCode="General">
                  <c:v>4.6725000000000003</c:v>
                </c:pt>
                <c:pt idx="3116" formatCode="General">
                  <c:v>4.6740000000000004</c:v>
                </c:pt>
                <c:pt idx="3117" formatCode="General">
                  <c:v>4.6755000000000004</c:v>
                </c:pt>
                <c:pt idx="3118" formatCode="General">
                  <c:v>4.6769999999999996</c:v>
                </c:pt>
                <c:pt idx="3119" formatCode="General">
                  <c:v>4.6784999999999997</c:v>
                </c:pt>
                <c:pt idx="3120" formatCode="General">
                  <c:v>4.68</c:v>
                </c:pt>
                <c:pt idx="3121" formatCode="General">
                  <c:v>4.6814999999999998</c:v>
                </c:pt>
                <c:pt idx="3122" formatCode="General">
                  <c:v>4.6829999999999998</c:v>
                </c:pt>
                <c:pt idx="3123" formatCode="General">
                  <c:v>4.6844999999999999</c:v>
                </c:pt>
                <c:pt idx="3124" formatCode="General">
                  <c:v>4.6859999999999999</c:v>
                </c:pt>
                <c:pt idx="3125" formatCode="General">
                  <c:v>4.6875</c:v>
                </c:pt>
                <c:pt idx="3126" formatCode="General">
                  <c:v>4.6890000000000001</c:v>
                </c:pt>
                <c:pt idx="3127" formatCode="General">
                  <c:v>4.6905000000000001</c:v>
                </c:pt>
                <c:pt idx="3128" formatCode="General">
                  <c:v>4.6920000000000002</c:v>
                </c:pt>
                <c:pt idx="3129" formatCode="General">
                  <c:v>4.6935000000000002</c:v>
                </c:pt>
                <c:pt idx="3130" formatCode="General">
                  <c:v>4.6950000000000003</c:v>
                </c:pt>
                <c:pt idx="3131" formatCode="General">
                  <c:v>4.6965000000000003</c:v>
                </c:pt>
                <c:pt idx="3132" formatCode="General">
                  <c:v>4.6980000000000004</c:v>
                </c:pt>
                <c:pt idx="3133" formatCode="General">
                  <c:v>4.6994999999999996</c:v>
                </c:pt>
                <c:pt idx="3134" formatCode="General">
                  <c:v>4.7009999999999996</c:v>
                </c:pt>
                <c:pt idx="3135" formatCode="General">
                  <c:v>4.7024999999999997</c:v>
                </c:pt>
                <c:pt idx="3136" formatCode="General">
                  <c:v>4.7039999999999997</c:v>
                </c:pt>
                <c:pt idx="3137" formatCode="General">
                  <c:v>4.7054999999999998</c:v>
                </c:pt>
                <c:pt idx="3138" formatCode="General">
                  <c:v>4.7069999999999999</c:v>
                </c:pt>
                <c:pt idx="3139" formatCode="General">
                  <c:v>4.7084999999999999</c:v>
                </c:pt>
                <c:pt idx="3140" formatCode="General">
                  <c:v>4.71</c:v>
                </c:pt>
                <c:pt idx="3141" formatCode="General">
                  <c:v>4.7115</c:v>
                </c:pt>
                <c:pt idx="3142" formatCode="General">
                  <c:v>4.7130000000000001</c:v>
                </c:pt>
                <c:pt idx="3143" formatCode="General">
                  <c:v>4.7145000000000001</c:v>
                </c:pt>
                <c:pt idx="3144" formatCode="General">
                  <c:v>4.7160000000000002</c:v>
                </c:pt>
                <c:pt idx="3145" formatCode="General">
                  <c:v>4.7175000000000002</c:v>
                </c:pt>
                <c:pt idx="3146" formatCode="General">
                  <c:v>4.7190000000000003</c:v>
                </c:pt>
                <c:pt idx="3147" formatCode="General">
                  <c:v>4.7205000000000004</c:v>
                </c:pt>
                <c:pt idx="3148" formatCode="General">
                  <c:v>4.7220000000000004</c:v>
                </c:pt>
                <c:pt idx="3149" formatCode="General">
                  <c:v>4.7234999999999996</c:v>
                </c:pt>
                <c:pt idx="3150" formatCode="General">
                  <c:v>4.7249999999999996</c:v>
                </c:pt>
                <c:pt idx="3151" formatCode="General">
                  <c:v>4.7264999999999997</c:v>
                </c:pt>
                <c:pt idx="3152" formatCode="General">
                  <c:v>4.7279999999999998</c:v>
                </c:pt>
                <c:pt idx="3153" formatCode="General">
                  <c:v>4.7294999999999998</c:v>
                </c:pt>
                <c:pt idx="3154" formatCode="General">
                  <c:v>4.7309999999999999</c:v>
                </c:pt>
                <c:pt idx="3155" formatCode="General">
                  <c:v>4.7324999999999999</c:v>
                </c:pt>
                <c:pt idx="3156" formatCode="General">
                  <c:v>4.734</c:v>
                </c:pt>
                <c:pt idx="3157" formatCode="General">
                  <c:v>4.7355</c:v>
                </c:pt>
                <c:pt idx="3158" formatCode="General">
                  <c:v>4.7370000000000001</c:v>
                </c:pt>
                <c:pt idx="3159" formatCode="General">
                  <c:v>4.7385000000000002</c:v>
                </c:pt>
                <c:pt idx="3160" formatCode="General">
                  <c:v>4.74</c:v>
                </c:pt>
                <c:pt idx="3161" formatCode="General">
                  <c:v>4.7415000000000003</c:v>
                </c:pt>
                <c:pt idx="3162" formatCode="General">
                  <c:v>4.7430000000000003</c:v>
                </c:pt>
                <c:pt idx="3163" formatCode="General">
                  <c:v>4.7445000000000004</c:v>
                </c:pt>
                <c:pt idx="3164" formatCode="General">
                  <c:v>4.7460000000000004</c:v>
                </c:pt>
                <c:pt idx="3165" formatCode="General">
                  <c:v>4.7474999999999996</c:v>
                </c:pt>
                <c:pt idx="3166" formatCode="General">
                  <c:v>4.7489999999999997</c:v>
                </c:pt>
                <c:pt idx="3167" formatCode="General">
                  <c:v>4.7504999999999997</c:v>
                </c:pt>
                <c:pt idx="3168" formatCode="General">
                  <c:v>4.7519999999999998</c:v>
                </c:pt>
                <c:pt idx="3169" formatCode="General">
                  <c:v>4.7534999999999998</c:v>
                </c:pt>
                <c:pt idx="3170" formatCode="General">
                  <c:v>4.7549999999999999</c:v>
                </c:pt>
                <c:pt idx="3171" formatCode="General">
                  <c:v>4.7565</c:v>
                </c:pt>
                <c:pt idx="3172" formatCode="General">
                  <c:v>4.758</c:v>
                </c:pt>
                <c:pt idx="3173" formatCode="General">
                  <c:v>4.7595000000000001</c:v>
                </c:pt>
                <c:pt idx="3174" formatCode="General">
                  <c:v>4.7610000000000001</c:v>
                </c:pt>
                <c:pt idx="3175" formatCode="General">
                  <c:v>4.7625000000000002</c:v>
                </c:pt>
                <c:pt idx="3176" formatCode="General">
                  <c:v>4.7640000000000002</c:v>
                </c:pt>
                <c:pt idx="3177" formatCode="General">
                  <c:v>4.7655000000000003</c:v>
                </c:pt>
                <c:pt idx="3178" formatCode="General">
                  <c:v>4.7670000000000003</c:v>
                </c:pt>
                <c:pt idx="3179" formatCode="General">
                  <c:v>4.7685000000000004</c:v>
                </c:pt>
                <c:pt idx="3180" formatCode="General">
                  <c:v>4.7699999999999996</c:v>
                </c:pt>
                <c:pt idx="3181" formatCode="General">
                  <c:v>4.7714999999999996</c:v>
                </c:pt>
                <c:pt idx="3182" formatCode="General">
                  <c:v>4.7729999999999997</c:v>
                </c:pt>
                <c:pt idx="3183" formatCode="General">
                  <c:v>4.7744999999999997</c:v>
                </c:pt>
                <c:pt idx="3184" formatCode="General">
                  <c:v>4.7759999999999998</c:v>
                </c:pt>
                <c:pt idx="3185" formatCode="General">
                  <c:v>4.7774999999999999</c:v>
                </c:pt>
                <c:pt idx="3186" formatCode="General">
                  <c:v>4.7789999999999999</c:v>
                </c:pt>
                <c:pt idx="3187" formatCode="General">
                  <c:v>4.7805</c:v>
                </c:pt>
                <c:pt idx="3188" formatCode="General">
                  <c:v>4.782</c:v>
                </c:pt>
                <c:pt idx="3189" formatCode="General">
                  <c:v>4.7835000000000001</c:v>
                </c:pt>
                <c:pt idx="3190" formatCode="General">
                  <c:v>4.7850000000000001</c:v>
                </c:pt>
                <c:pt idx="3191" formatCode="General">
                  <c:v>4.7865000000000002</c:v>
                </c:pt>
                <c:pt idx="3192" formatCode="General">
                  <c:v>4.7880000000000003</c:v>
                </c:pt>
                <c:pt idx="3193" formatCode="General">
                  <c:v>4.7895000000000003</c:v>
                </c:pt>
                <c:pt idx="3194" formatCode="General">
                  <c:v>4.7910000000000004</c:v>
                </c:pt>
                <c:pt idx="3195" formatCode="General">
                  <c:v>4.7925000000000004</c:v>
                </c:pt>
                <c:pt idx="3196" formatCode="General">
                  <c:v>4.7939999999999996</c:v>
                </c:pt>
                <c:pt idx="3197" formatCode="General">
                  <c:v>4.7954999999999997</c:v>
                </c:pt>
                <c:pt idx="3198" formatCode="General">
                  <c:v>4.7969999999999997</c:v>
                </c:pt>
                <c:pt idx="3199" formatCode="General">
                  <c:v>4.7984999999999998</c:v>
                </c:pt>
                <c:pt idx="3200" formatCode="General">
                  <c:v>4.8</c:v>
                </c:pt>
                <c:pt idx="3201" formatCode="General">
                  <c:v>4.8014999999999999</c:v>
                </c:pt>
                <c:pt idx="3202" formatCode="General">
                  <c:v>4.8029999999999999</c:v>
                </c:pt>
                <c:pt idx="3203" formatCode="General">
                  <c:v>4.8045</c:v>
                </c:pt>
                <c:pt idx="3204" formatCode="General">
                  <c:v>4.806</c:v>
                </c:pt>
                <c:pt idx="3205" formatCode="General">
                  <c:v>4.8075000000000001</c:v>
                </c:pt>
                <c:pt idx="3206" formatCode="General">
                  <c:v>4.8090000000000002</c:v>
                </c:pt>
                <c:pt idx="3207" formatCode="General">
                  <c:v>4.8105000000000002</c:v>
                </c:pt>
                <c:pt idx="3208" formatCode="General">
                  <c:v>4.8120000000000003</c:v>
                </c:pt>
                <c:pt idx="3209" formatCode="General">
                  <c:v>4.8135000000000003</c:v>
                </c:pt>
                <c:pt idx="3210" formatCode="General">
                  <c:v>4.8150000000000004</c:v>
                </c:pt>
                <c:pt idx="3211" formatCode="General">
                  <c:v>4.8164999999999996</c:v>
                </c:pt>
                <c:pt idx="3212" formatCode="General">
                  <c:v>4.8179999999999996</c:v>
                </c:pt>
                <c:pt idx="3213" formatCode="General">
                  <c:v>4.8194999999999997</c:v>
                </c:pt>
                <c:pt idx="3214" formatCode="General">
                  <c:v>4.8209999999999997</c:v>
                </c:pt>
                <c:pt idx="3215" formatCode="General">
                  <c:v>4.8224999999999998</c:v>
                </c:pt>
                <c:pt idx="3216" formatCode="General">
                  <c:v>4.8239999999999998</c:v>
                </c:pt>
                <c:pt idx="3217" formatCode="General">
                  <c:v>4.8254999999999999</c:v>
                </c:pt>
                <c:pt idx="3218" formatCode="General">
                  <c:v>4.827</c:v>
                </c:pt>
                <c:pt idx="3219" formatCode="General">
                  <c:v>4.8285</c:v>
                </c:pt>
                <c:pt idx="3220" formatCode="General">
                  <c:v>4.83</c:v>
                </c:pt>
                <c:pt idx="3221" formatCode="General">
                  <c:v>4.8315000000000001</c:v>
                </c:pt>
                <c:pt idx="3222" formatCode="General">
                  <c:v>4.8330000000000002</c:v>
                </c:pt>
                <c:pt idx="3223" formatCode="General">
                  <c:v>4.8345000000000002</c:v>
                </c:pt>
                <c:pt idx="3224" formatCode="General">
                  <c:v>4.8360000000000003</c:v>
                </c:pt>
                <c:pt idx="3225" formatCode="General">
                  <c:v>4.8375000000000004</c:v>
                </c:pt>
                <c:pt idx="3226" formatCode="General">
                  <c:v>4.8390000000000004</c:v>
                </c:pt>
                <c:pt idx="3227" formatCode="General">
                  <c:v>4.8404999999999996</c:v>
                </c:pt>
                <c:pt idx="3228" formatCode="General">
                  <c:v>4.8419999999999996</c:v>
                </c:pt>
                <c:pt idx="3229" formatCode="General">
                  <c:v>4.8434999999999997</c:v>
                </c:pt>
                <c:pt idx="3230" formatCode="General">
                  <c:v>4.8449999999999998</c:v>
                </c:pt>
                <c:pt idx="3231" formatCode="General">
                  <c:v>4.8464999999999998</c:v>
                </c:pt>
                <c:pt idx="3232" formatCode="General">
                  <c:v>4.8479999999999999</c:v>
                </c:pt>
                <c:pt idx="3233" formatCode="General">
                  <c:v>4.8494999999999999</c:v>
                </c:pt>
                <c:pt idx="3234" formatCode="General">
                  <c:v>4.851</c:v>
                </c:pt>
                <c:pt idx="3235" formatCode="General">
                  <c:v>4.8525</c:v>
                </c:pt>
                <c:pt idx="3236" formatCode="General">
                  <c:v>4.8540000000000001</c:v>
                </c:pt>
                <c:pt idx="3237" formatCode="General">
                  <c:v>4.8555000000000001</c:v>
                </c:pt>
                <c:pt idx="3238" formatCode="General">
                  <c:v>4.8570000000000002</c:v>
                </c:pt>
                <c:pt idx="3239" formatCode="General">
                  <c:v>4.8585000000000003</c:v>
                </c:pt>
                <c:pt idx="3240" formatCode="General">
                  <c:v>4.8600000000000003</c:v>
                </c:pt>
                <c:pt idx="3241" formatCode="General">
                  <c:v>4.8615000000000004</c:v>
                </c:pt>
                <c:pt idx="3242" formatCode="General">
                  <c:v>4.8630000000000004</c:v>
                </c:pt>
                <c:pt idx="3243" formatCode="General">
                  <c:v>4.8644999999999996</c:v>
                </c:pt>
                <c:pt idx="3244" formatCode="General">
                  <c:v>4.8659999999999997</c:v>
                </c:pt>
                <c:pt idx="3245" formatCode="General">
                  <c:v>4.8674999999999997</c:v>
                </c:pt>
                <c:pt idx="3246" formatCode="General">
                  <c:v>4.8689999999999998</c:v>
                </c:pt>
                <c:pt idx="3247" formatCode="General">
                  <c:v>4.8704999999999998</c:v>
                </c:pt>
                <c:pt idx="3248" formatCode="General">
                  <c:v>4.8719999999999999</c:v>
                </c:pt>
                <c:pt idx="3249" formatCode="General">
                  <c:v>4.8734999999999999</c:v>
                </c:pt>
                <c:pt idx="3250" formatCode="General">
                  <c:v>4.875</c:v>
                </c:pt>
                <c:pt idx="3251" formatCode="General">
                  <c:v>4.8765000000000001</c:v>
                </c:pt>
                <c:pt idx="3252" formatCode="General">
                  <c:v>4.8780000000000001</c:v>
                </c:pt>
                <c:pt idx="3253" formatCode="General">
                  <c:v>4.8795000000000002</c:v>
                </c:pt>
                <c:pt idx="3254" formatCode="General">
                  <c:v>4.8810000000000002</c:v>
                </c:pt>
                <c:pt idx="3255" formatCode="General">
                  <c:v>4.8825000000000003</c:v>
                </c:pt>
                <c:pt idx="3256" formatCode="General">
                  <c:v>4.8840000000000003</c:v>
                </c:pt>
                <c:pt idx="3257" formatCode="General">
                  <c:v>4.8855000000000004</c:v>
                </c:pt>
                <c:pt idx="3258" formatCode="General">
                  <c:v>4.8869999999999996</c:v>
                </c:pt>
                <c:pt idx="3259" formatCode="General">
                  <c:v>4.8884999999999996</c:v>
                </c:pt>
                <c:pt idx="3260" formatCode="General">
                  <c:v>4.8899999999999997</c:v>
                </c:pt>
                <c:pt idx="3261" formatCode="General">
                  <c:v>4.8914999999999997</c:v>
                </c:pt>
                <c:pt idx="3262" formatCode="General">
                  <c:v>4.8929999999999998</c:v>
                </c:pt>
                <c:pt idx="3263" formatCode="General">
                  <c:v>4.8944999999999999</c:v>
                </c:pt>
                <c:pt idx="3264" formatCode="General">
                  <c:v>4.8959999999999999</c:v>
                </c:pt>
                <c:pt idx="3265" formatCode="General">
                  <c:v>4.8975</c:v>
                </c:pt>
                <c:pt idx="3266" formatCode="General">
                  <c:v>4.899</c:v>
                </c:pt>
                <c:pt idx="3267" formatCode="General">
                  <c:v>4.9005000000000001</c:v>
                </c:pt>
                <c:pt idx="3268" formatCode="General">
                  <c:v>4.9020000000000001</c:v>
                </c:pt>
                <c:pt idx="3269" formatCode="General">
                  <c:v>4.9035000000000002</c:v>
                </c:pt>
                <c:pt idx="3270" formatCode="General">
                  <c:v>4.9050000000000002</c:v>
                </c:pt>
                <c:pt idx="3271" formatCode="General">
                  <c:v>4.9065000000000003</c:v>
                </c:pt>
                <c:pt idx="3272" formatCode="General">
                  <c:v>4.9080000000000004</c:v>
                </c:pt>
                <c:pt idx="3273" formatCode="General">
                  <c:v>4.9095000000000004</c:v>
                </c:pt>
                <c:pt idx="3274" formatCode="General">
                  <c:v>4.9109999999999996</c:v>
                </c:pt>
                <c:pt idx="3275" formatCode="General">
                  <c:v>4.9124999999999996</c:v>
                </c:pt>
                <c:pt idx="3276" formatCode="General">
                  <c:v>4.9139999999999997</c:v>
                </c:pt>
                <c:pt idx="3277" formatCode="General">
                  <c:v>4.9154999999999998</c:v>
                </c:pt>
                <c:pt idx="3278" formatCode="General">
                  <c:v>4.9169999999999998</c:v>
                </c:pt>
                <c:pt idx="3279" formatCode="General">
                  <c:v>4.9184999999999999</c:v>
                </c:pt>
                <c:pt idx="3280" formatCode="General">
                  <c:v>4.92</c:v>
                </c:pt>
                <c:pt idx="3281" formatCode="General">
                  <c:v>4.9215</c:v>
                </c:pt>
                <c:pt idx="3282" formatCode="General">
                  <c:v>4.923</c:v>
                </c:pt>
                <c:pt idx="3283" formatCode="General">
                  <c:v>4.9245000000000001</c:v>
                </c:pt>
                <c:pt idx="3284" formatCode="General">
                  <c:v>4.9260000000000002</c:v>
                </c:pt>
                <c:pt idx="3285" formatCode="General">
                  <c:v>4.9275000000000002</c:v>
                </c:pt>
                <c:pt idx="3286" formatCode="General">
                  <c:v>4.9290000000000003</c:v>
                </c:pt>
                <c:pt idx="3287" formatCode="General">
                  <c:v>4.9305000000000003</c:v>
                </c:pt>
                <c:pt idx="3288" formatCode="General">
                  <c:v>4.9320000000000004</c:v>
                </c:pt>
                <c:pt idx="3289" formatCode="General">
                  <c:v>4.9335000000000004</c:v>
                </c:pt>
                <c:pt idx="3290" formatCode="General">
                  <c:v>4.9349999999999996</c:v>
                </c:pt>
                <c:pt idx="3291" formatCode="General">
                  <c:v>4.9364999999999997</c:v>
                </c:pt>
                <c:pt idx="3292" formatCode="General">
                  <c:v>4.9379999999999997</c:v>
                </c:pt>
                <c:pt idx="3293" formatCode="General">
                  <c:v>4.9394999999999998</c:v>
                </c:pt>
                <c:pt idx="3294" formatCode="General">
                  <c:v>4.9409999999999998</c:v>
                </c:pt>
                <c:pt idx="3295" formatCode="General">
                  <c:v>4.9424999999999999</c:v>
                </c:pt>
                <c:pt idx="3296" formatCode="General">
                  <c:v>4.944</c:v>
                </c:pt>
                <c:pt idx="3297" formatCode="General">
                  <c:v>4.9455</c:v>
                </c:pt>
                <c:pt idx="3298" formatCode="General">
                  <c:v>4.9470000000000001</c:v>
                </c:pt>
                <c:pt idx="3299" formatCode="General">
                  <c:v>4.9485000000000001</c:v>
                </c:pt>
                <c:pt idx="3300" formatCode="General">
                  <c:v>4.95</c:v>
                </c:pt>
                <c:pt idx="3301" formatCode="General">
                  <c:v>4.9515000000000002</c:v>
                </c:pt>
                <c:pt idx="3302" formatCode="General">
                  <c:v>4.9530000000000003</c:v>
                </c:pt>
                <c:pt idx="3303" formatCode="General">
                  <c:v>4.9545000000000003</c:v>
                </c:pt>
                <c:pt idx="3304" formatCode="General">
                  <c:v>4.9560000000000004</c:v>
                </c:pt>
                <c:pt idx="3305" formatCode="General">
                  <c:v>4.9574999999999996</c:v>
                </c:pt>
                <c:pt idx="3306" formatCode="General">
                  <c:v>4.9589999999999996</c:v>
                </c:pt>
                <c:pt idx="3307" formatCode="General">
                  <c:v>4.9604999999999997</c:v>
                </c:pt>
                <c:pt idx="3308" formatCode="General">
                  <c:v>4.9619999999999997</c:v>
                </c:pt>
                <c:pt idx="3309" formatCode="General">
                  <c:v>4.9634999999999998</c:v>
                </c:pt>
                <c:pt idx="3310" formatCode="General">
                  <c:v>4.9649999999999999</c:v>
                </c:pt>
                <c:pt idx="3311" formatCode="General">
                  <c:v>4.9664999999999999</c:v>
                </c:pt>
                <c:pt idx="3312" formatCode="General">
                  <c:v>4.968</c:v>
                </c:pt>
                <c:pt idx="3313" formatCode="General">
                  <c:v>4.9695</c:v>
                </c:pt>
                <c:pt idx="3314" formatCode="General">
                  <c:v>4.9710000000000001</c:v>
                </c:pt>
                <c:pt idx="3315" formatCode="General">
                  <c:v>4.9725000000000001</c:v>
                </c:pt>
                <c:pt idx="3316" formatCode="General">
                  <c:v>4.9740000000000002</c:v>
                </c:pt>
                <c:pt idx="3317" formatCode="General">
                  <c:v>4.9755000000000003</c:v>
                </c:pt>
                <c:pt idx="3318" formatCode="General">
                  <c:v>4.9770000000000003</c:v>
                </c:pt>
                <c:pt idx="3319" formatCode="General">
                  <c:v>4.9785000000000004</c:v>
                </c:pt>
                <c:pt idx="3320" formatCode="General">
                  <c:v>4.9800000000000004</c:v>
                </c:pt>
                <c:pt idx="3321" formatCode="General">
                  <c:v>4.9814999999999996</c:v>
                </c:pt>
                <c:pt idx="3322" formatCode="General">
                  <c:v>4.9829999999999997</c:v>
                </c:pt>
                <c:pt idx="3323" formatCode="General">
                  <c:v>4.9844999999999997</c:v>
                </c:pt>
                <c:pt idx="3324" formatCode="General">
                  <c:v>4.9859999999999998</c:v>
                </c:pt>
                <c:pt idx="3325" formatCode="General">
                  <c:v>4.9874999999999998</c:v>
                </c:pt>
                <c:pt idx="3326" formatCode="General">
                  <c:v>4.9889999999999999</c:v>
                </c:pt>
                <c:pt idx="3327" formatCode="General">
                  <c:v>4.9904999999999999</c:v>
                </c:pt>
                <c:pt idx="3328" formatCode="General">
                  <c:v>4.992</c:v>
                </c:pt>
                <c:pt idx="3329" formatCode="General">
                  <c:v>4.9935</c:v>
                </c:pt>
                <c:pt idx="3330" formatCode="General">
                  <c:v>4.9950000000000001</c:v>
                </c:pt>
                <c:pt idx="3331" formatCode="General">
                  <c:v>4.9965000000000002</c:v>
                </c:pt>
                <c:pt idx="3332" formatCode="General">
                  <c:v>4.9980000000000002</c:v>
                </c:pt>
                <c:pt idx="3333" formatCode="General">
                  <c:v>4.9995000000000003</c:v>
                </c:pt>
              </c:numCache>
            </c:numRef>
          </c:xVal>
          <c:yVal>
            <c:numRef>
              <c:f>'double-span'!$G$9:$G$3342</c:f>
              <c:numCache>
                <c:formatCode>0.00E+00</c:formatCode>
                <c:ptCount val="3334"/>
                <c:pt idx="0" formatCode="General">
                  <c:v>0</c:v>
                </c:pt>
                <c:pt idx="1">
                  <c:v>2.9308600000000001E-123</c:v>
                </c:pt>
                <c:pt idx="2">
                  <c:v>2.2020400000000001E-122</c:v>
                </c:pt>
                <c:pt idx="3">
                  <c:v>8.9250099999999999E-122</c:v>
                </c:pt>
                <c:pt idx="4">
                  <c:v>2.4673799999999998E-121</c:v>
                </c:pt>
                <c:pt idx="5">
                  <c:v>4.9612100000000004E-121</c:v>
                </c:pt>
                <c:pt idx="6">
                  <c:v>7.3364400000000004E-121</c:v>
                </c:pt>
                <c:pt idx="7">
                  <c:v>7.3533599999999998E-121</c:v>
                </c:pt>
                <c:pt idx="8">
                  <c:v>2.1219599999999999E-121</c:v>
                </c:pt>
                <c:pt idx="9">
                  <c:v>-1.06986E-120</c:v>
                </c:pt>
                <c:pt idx="10">
                  <c:v>-3.0969299999999999E-120</c:v>
                </c:pt>
                <c:pt idx="11">
                  <c:v>-5.4252200000000001E-120</c:v>
                </c:pt>
                <c:pt idx="12">
                  <c:v>-7.2038000000000001E-120</c:v>
                </c:pt>
                <c:pt idx="13">
                  <c:v>-7.4388899999999998E-120</c:v>
                </c:pt>
                <c:pt idx="14">
                  <c:v>-5.3358900000000002E-120</c:v>
                </c:pt>
                <c:pt idx="15">
                  <c:v>-6.5579300000000001E-121</c:v>
                </c:pt>
                <c:pt idx="16">
                  <c:v>6.0344700000000001E-120</c:v>
                </c:pt>
                <c:pt idx="17">
                  <c:v>1.3279100000000001E-119</c:v>
                </c:pt>
                <c:pt idx="18">
                  <c:v>1.8381399999999999E-119</c:v>
                </c:pt>
                <c:pt idx="19">
                  <c:v>1.7309199999999999E-119</c:v>
                </c:pt>
                <c:pt idx="20">
                  <c:v>6.2831100000000005E-120</c:v>
                </c:pt>
                <c:pt idx="21">
                  <c:v>-1.5469400000000001E-119</c:v>
                </c:pt>
                <c:pt idx="22">
                  <c:v>-4.3109999999999999E-119</c:v>
                </c:pt>
                <c:pt idx="23">
                  <c:v>-6.4492000000000001E-119</c:v>
                </c:pt>
                <c:pt idx="24">
                  <c:v>-6.2440600000000001E-119</c:v>
                </c:pt>
                <c:pt idx="25">
                  <c:v>-2.14518E-119</c:v>
                </c:pt>
                <c:pt idx="26">
                  <c:v>6.6010099999999999E-119</c:v>
                </c:pt>
                <c:pt idx="27">
                  <c:v>1.93054E-118</c:v>
                </c:pt>
                <c:pt idx="28">
                  <c:v>3.3029199999999998E-118</c:v>
                </c:pt>
                <c:pt idx="29">
                  <c:v>4.2503500000000003E-118</c:v>
                </c:pt>
                <c:pt idx="30">
                  <c:v>4.1641000000000004E-118</c:v>
                </c:pt>
                <c:pt idx="31">
                  <c:v>2.5898399999999998E-118</c:v>
                </c:pt>
                <c:pt idx="32">
                  <c:v>-5.8542200000000003E-119</c:v>
                </c:pt>
                <c:pt idx="33">
                  <c:v>-4.88862E-118</c:v>
                </c:pt>
                <c:pt idx="34">
                  <c:v>-8.8771999999999997E-118</c:v>
                </c:pt>
                <c:pt idx="35">
                  <c:v>-1.0376700000000001E-117</c:v>
                </c:pt>
                <c:pt idx="36">
                  <c:v>-7.79521E-118</c:v>
                </c:pt>
                <c:pt idx="37">
                  <c:v>-9.8367600000000005E-119</c:v>
                </c:pt>
                <c:pt idx="38">
                  <c:v>9.1511599999999995E-118</c:v>
                </c:pt>
                <c:pt idx="39">
                  <c:v>2.0528699999999999E-117</c:v>
                </c:pt>
                <c:pt idx="40">
                  <c:v>2.92054E-117</c:v>
                </c:pt>
                <c:pt idx="41">
                  <c:v>3.0621099999999999E-117</c:v>
                </c:pt>
                <c:pt idx="42">
                  <c:v>2.2585E-117</c:v>
                </c:pt>
                <c:pt idx="43">
                  <c:v>6.5811899999999996E-118</c:v>
                </c:pt>
                <c:pt idx="44">
                  <c:v>-1.38172E-117</c:v>
                </c:pt>
                <c:pt idx="45">
                  <c:v>-3.3193500000000003E-117</c:v>
                </c:pt>
                <c:pt idx="46">
                  <c:v>-3.9482700000000003E-117</c:v>
                </c:pt>
                <c:pt idx="47">
                  <c:v>-1.2060400000000001E-117</c:v>
                </c:pt>
                <c:pt idx="48">
                  <c:v>6.7700999999999998E-117</c:v>
                </c:pt>
                <c:pt idx="49">
                  <c:v>1.99791E-116</c:v>
                </c:pt>
                <c:pt idx="50">
                  <c:v>3.49648E-116</c:v>
                </c:pt>
                <c:pt idx="51">
                  <c:v>4.3235300000000002E-116</c:v>
                </c:pt>
                <c:pt idx="52">
                  <c:v>3.1571999999999997E-116</c:v>
                </c:pt>
                <c:pt idx="53">
                  <c:v>-1.3794300000000001E-116</c:v>
                </c:pt>
                <c:pt idx="54">
                  <c:v>-9.9725399999999999E-116</c:v>
                </c:pt>
                <c:pt idx="55">
                  <c:v>-2.1616999999999998E-115</c:v>
                </c:pt>
                <c:pt idx="56">
                  <c:v>-3.2761299999999999E-115</c:v>
                </c:pt>
                <c:pt idx="57">
                  <c:v>-3.76722E-115</c:v>
                </c:pt>
                <c:pt idx="58">
                  <c:v>-3.03428E-115</c:v>
                </c:pt>
                <c:pt idx="59">
                  <c:v>-6.6490100000000005E-116</c:v>
                </c:pt>
                <c:pt idx="60">
                  <c:v>3.3458700000000002E-115</c:v>
                </c:pt>
                <c:pt idx="61">
                  <c:v>8.2664000000000004E-115</c:v>
                </c:pt>
                <c:pt idx="62">
                  <c:v>1.2421499999999999E-114</c:v>
                </c:pt>
                <c:pt idx="63">
                  <c:v>1.3492399999999999E-114</c:v>
                </c:pt>
                <c:pt idx="64">
                  <c:v>9.11738E-115</c:v>
                </c:pt>
                <c:pt idx="65">
                  <c:v>-2.2398500000000001E-115</c:v>
                </c:pt>
                <c:pt idx="66">
                  <c:v>-1.9611E-114</c:v>
                </c:pt>
                <c:pt idx="67">
                  <c:v>-3.7932400000000001E-114</c:v>
                </c:pt>
                <c:pt idx="68">
                  <c:v>-4.8426300000000001E-114</c:v>
                </c:pt>
                <c:pt idx="69">
                  <c:v>-4.10476E-114</c:v>
                </c:pt>
                <c:pt idx="70">
                  <c:v>-7.9941100000000001E-115</c:v>
                </c:pt>
                <c:pt idx="71">
                  <c:v>5.1925200000000002E-114</c:v>
                </c:pt>
                <c:pt idx="72">
                  <c:v>1.2813E-113</c:v>
                </c:pt>
                <c:pt idx="73">
                  <c:v>1.9324599999999999E-113</c:v>
                </c:pt>
                <c:pt idx="74">
                  <c:v>2.04663E-113</c:v>
                </c:pt>
                <c:pt idx="75">
                  <c:v>1.2029100000000001E-113</c:v>
                </c:pt>
                <c:pt idx="76">
                  <c:v>-7.9184600000000001E-114</c:v>
                </c:pt>
                <c:pt idx="77">
                  <c:v>-3.7309699999999998E-113</c:v>
                </c:pt>
                <c:pt idx="78">
                  <c:v>-6.8304200000000005E-113</c:v>
                </c:pt>
                <c:pt idx="79">
                  <c:v>-8.5879900000000003E-113</c:v>
                </c:pt>
                <c:pt idx="80">
                  <c:v>-7.0738399999999996E-113</c:v>
                </c:pt>
                <c:pt idx="81">
                  <c:v>-8.2657900000000006E-114</c:v>
                </c:pt>
                <c:pt idx="82">
                  <c:v>1.01455E-112</c:v>
                </c:pt>
                <c:pt idx="83">
                  <c:v>2.3793900000000001E-112</c:v>
                </c:pt>
                <c:pt idx="84">
                  <c:v>3.5764299999999999E-112</c:v>
                </c:pt>
                <c:pt idx="85">
                  <c:v>3.9472300000000001E-112</c:v>
                </c:pt>
                <c:pt idx="86">
                  <c:v>2.7777700000000002E-112</c:v>
                </c:pt>
                <c:pt idx="87">
                  <c:v>-3.2184700000000001E-113</c:v>
                </c:pt>
                <c:pt idx="88">
                  <c:v>-5.0485499999999999E-112</c:v>
                </c:pt>
                <c:pt idx="89">
                  <c:v>-1.0252999999999999E-111</c:v>
                </c:pt>
                <c:pt idx="90">
                  <c:v>-1.3973199999999999E-111</c:v>
                </c:pt>
                <c:pt idx="91">
                  <c:v>-1.37953E-111</c:v>
                </c:pt>
                <c:pt idx="92">
                  <c:v>-7.72826E-112</c:v>
                </c:pt>
                <c:pt idx="93">
                  <c:v>4.6598500000000001E-112</c:v>
                </c:pt>
                <c:pt idx="94">
                  <c:v>2.13174E-111</c:v>
                </c:pt>
                <c:pt idx="95">
                  <c:v>3.7507299999999997E-111</c:v>
                </c:pt>
                <c:pt idx="96">
                  <c:v>4.6480799999999999E-111</c:v>
                </c:pt>
                <c:pt idx="97">
                  <c:v>4.0598500000000001E-111</c:v>
                </c:pt>
                <c:pt idx="98">
                  <c:v>1.36674E-111</c:v>
                </c:pt>
                <c:pt idx="99">
                  <c:v>-3.4296499999999999E-111</c:v>
                </c:pt>
                <c:pt idx="100">
                  <c:v>-9.2345400000000007E-111</c:v>
                </c:pt>
                <c:pt idx="101">
                  <c:v>-1.3750900000000001E-110</c:v>
                </c:pt>
                <c:pt idx="102">
                  <c:v>-1.3946600000000001E-110</c:v>
                </c:pt>
                <c:pt idx="103">
                  <c:v>-7.2626700000000003E-111</c:v>
                </c:pt>
                <c:pt idx="104">
                  <c:v>6.8956999999999996E-111</c:v>
                </c:pt>
                <c:pt idx="105">
                  <c:v>2.6200999999999999E-110</c:v>
                </c:pt>
                <c:pt idx="106">
                  <c:v>4.51587E-110</c:v>
                </c:pt>
                <c:pt idx="107">
                  <c:v>5.5929100000000004E-110</c:v>
                </c:pt>
                <c:pt idx="108">
                  <c:v>5.04212E-110</c:v>
                </c:pt>
                <c:pt idx="109">
                  <c:v>2.24656E-110</c:v>
                </c:pt>
                <c:pt idx="110">
                  <c:v>-2.9251999999999999E-110</c:v>
                </c:pt>
                <c:pt idx="111">
                  <c:v>-9.5664200000000002E-110</c:v>
                </c:pt>
                <c:pt idx="112">
                  <c:v>-1.5425100000000001E-109</c:v>
                </c:pt>
                <c:pt idx="113">
                  <c:v>-1.7737600000000001E-109</c:v>
                </c:pt>
                <c:pt idx="114">
                  <c:v>-1.4712E-109</c:v>
                </c:pt>
                <c:pt idx="115">
                  <c:v>-6.1367600000000002E-110</c:v>
                </c:pt>
                <c:pt idx="116">
                  <c:v>6.7408799999999999E-110</c:v>
                </c:pt>
                <c:pt idx="117">
                  <c:v>2.0709199999999999E-109</c:v>
                </c:pt>
                <c:pt idx="118">
                  <c:v>2.98206E-109</c:v>
                </c:pt>
                <c:pt idx="119">
                  <c:v>2.6528300000000002E-109</c:v>
                </c:pt>
                <c:pt idx="120">
                  <c:v>5.5335799999999999E-110</c:v>
                </c:pt>
                <c:pt idx="121">
                  <c:v>-3.2248000000000001E-109</c:v>
                </c:pt>
                <c:pt idx="122">
                  <c:v>-7.8137699999999997E-109</c:v>
                </c:pt>
                <c:pt idx="123">
                  <c:v>-1.15008E-108</c:v>
                </c:pt>
                <c:pt idx="124">
                  <c:v>-1.20674E-108</c:v>
                </c:pt>
                <c:pt idx="125">
                  <c:v>-8.2323699999999998E-109</c:v>
                </c:pt>
                <c:pt idx="126">
                  <c:v>-5.6664600000000002E-110</c:v>
                </c:pt>
                <c:pt idx="127">
                  <c:v>9.6629799999999998E-109</c:v>
                </c:pt>
                <c:pt idx="128">
                  <c:v>2.0901499999999998E-108</c:v>
                </c:pt>
                <c:pt idx="129">
                  <c:v>2.9997800000000001E-108</c:v>
                </c:pt>
                <c:pt idx="130">
                  <c:v>3.2659299999999998E-108</c:v>
                </c:pt>
                <c:pt idx="131">
                  <c:v>2.5673800000000001E-108</c:v>
                </c:pt>
                <c:pt idx="132">
                  <c:v>9.5755400000000007E-109</c:v>
                </c:pt>
                <c:pt idx="133">
                  <c:v>-1.0027099999999999E-108</c:v>
                </c:pt>
                <c:pt idx="134">
                  <c:v>-2.6155099999999998E-108</c:v>
                </c:pt>
                <c:pt idx="135">
                  <c:v>-2.8901699999999999E-108</c:v>
                </c:pt>
                <c:pt idx="136">
                  <c:v>4.2795299999999999E-109</c:v>
                </c:pt>
                <c:pt idx="137">
                  <c:v>9.48643E-108</c:v>
                </c:pt>
                <c:pt idx="138">
                  <c:v>2.31218E-107</c:v>
                </c:pt>
                <c:pt idx="139">
                  <c:v>3.7224700000000001E-107</c:v>
                </c:pt>
                <c:pt idx="140">
                  <c:v>4.7679900000000003E-107</c:v>
                </c:pt>
                <c:pt idx="141">
                  <c:v>5.0803699999999999E-107</c:v>
                </c:pt>
                <c:pt idx="142">
                  <c:v>4.2458199999999998E-107</c:v>
                </c:pt>
                <c:pt idx="143">
                  <c:v>1.9293700000000001E-107</c:v>
                </c:pt>
                <c:pt idx="144">
                  <c:v>-1.7752000000000001E-107</c:v>
                </c:pt>
                <c:pt idx="145">
                  <c:v>-5.8985399999999997E-107</c:v>
                </c:pt>
                <c:pt idx="146">
                  <c:v>-8.4213700000000002E-107</c:v>
                </c:pt>
                <c:pt idx="147">
                  <c:v>-7.2224600000000005E-107</c:v>
                </c:pt>
                <c:pt idx="148">
                  <c:v>-2.08758E-107</c:v>
                </c:pt>
                <c:pt idx="149">
                  <c:v>4.5384999999999999E-107</c:v>
                </c:pt>
                <c:pt idx="150">
                  <c:v>9.7379799999999996E-107</c:v>
                </c:pt>
                <c:pt idx="151">
                  <c:v>1.3216600000000001E-106</c:v>
                </c:pt>
                <c:pt idx="152">
                  <c:v>1.6536100000000001E-106</c:v>
                </c:pt>
                <c:pt idx="153">
                  <c:v>1.72598E-106</c:v>
                </c:pt>
                <c:pt idx="154">
                  <c:v>8.5023699999999994E-107</c:v>
                </c:pt>
                <c:pt idx="155">
                  <c:v>-1.14007E-106</c:v>
                </c:pt>
                <c:pt idx="156">
                  <c:v>-4.0531999999999998E-106</c:v>
                </c:pt>
                <c:pt idx="157">
                  <c:v>-8.5379099999999999E-106</c:v>
                </c:pt>
                <c:pt idx="158">
                  <c:v>-1.4035700000000001E-105</c:v>
                </c:pt>
                <c:pt idx="159">
                  <c:v>-1.5631400000000001E-105</c:v>
                </c:pt>
                <c:pt idx="160">
                  <c:v>-7.4987999999999999E-106</c:v>
                </c:pt>
                <c:pt idx="161">
                  <c:v>9.0172800000000004E-106</c:v>
                </c:pt>
                <c:pt idx="162">
                  <c:v>2.1568500000000001E-105</c:v>
                </c:pt>
                <c:pt idx="163">
                  <c:v>1.2155400000000001E-105</c:v>
                </c:pt>
                <c:pt idx="164">
                  <c:v>-3.2058999999999999E-105</c:v>
                </c:pt>
                <c:pt idx="165">
                  <c:v>-1.1297600000000001E-104</c:v>
                </c:pt>
                <c:pt idx="166">
                  <c:v>-2.2001300000000001E-104</c:v>
                </c:pt>
                <c:pt idx="167">
                  <c:v>-3.2341400000000003E-104</c:v>
                </c:pt>
                <c:pt idx="168">
                  <c:v>-3.6838099999999999E-104</c:v>
                </c:pt>
                <c:pt idx="169">
                  <c:v>-2.8378199999999998E-104</c:v>
                </c:pt>
                <c:pt idx="170">
                  <c:v>-1.25311E-105</c:v>
                </c:pt>
                <c:pt idx="171">
                  <c:v>4.4264400000000001E-104</c:v>
                </c:pt>
                <c:pt idx="172">
                  <c:v>9.8924099999999999E-104</c:v>
                </c:pt>
                <c:pt idx="173">
                  <c:v>1.4519000000000001E-103</c:v>
                </c:pt>
                <c:pt idx="174">
                  <c:v>1.6233E-103</c:v>
                </c:pt>
                <c:pt idx="175">
                  <c:v>1.3585900000000001E-103</c:v>
                </c:pt>
                <c:pt idx="176">
                  <c:v>6.1757100000000001E-104</c:v>
                </c:pt>
                <c:pt idx="177">
                  <c:v>-5.7004000000000003E-104</c:v>
                </c:pt>
                <c:pt idx="178">
                  <c:v>-1.9859099999999999E-103</c:v>
                </c:pt>
                <c:pt idx="179">
                  <c:v>-2.9620399999999999E-103</c:v>
                </c:pt>
                <c:pt idx="180">
                  <c:v>-2.47723E-103</c:v>
                </c:pt>
                <c:pt idx="181">
                  <c:v>2.4494300000000001E-104</c:v>
                </c:pt>
                <c:pt idx="182">
                  <c:v>5.1472000000000004E-103</c:v>
                </c:pt>
                <c:pt idx="183">
                  <c:v>1.1075799999999999E-102</c:v>
                </c:pt>
                <c:pt idx="184">
                  <c:v>1.5417900000000001E-102</c:v>
                </c:pt>
                <c:pt idx="185">
                  <c:v>1.35902E-102</c:v>
                </c:pt>
                <c:pt idx="186">
                  <c:v>5.2503699999999997E-104</c:v>
                </c:pt>
                <c:pt idx="187">
                  <c:v>-2.51371E-102</c:v>
                </c:pt>
                <c:pt idx="188">
                  <c:v>-5.9178300000000004E-102</c:v>
                </c:pt>
                <c:pt idx="189">
                  <c:v>-9.3489500000000005E-102</c:v>
                </c:pt>
                <c:pt idx="190">
                  <c:v>-1.1449100000000001E-101</c:v>
                </c:pt>
                <c:pt idx="191">
                  <c:v>-1.01251E-101</c:v>
                </c:pt>
                <c:pt idx="192">
                  <c:v>-3.1709500000000001E-102</c:v>
                </c:pt>
                <c:pt idx="193">
                  <c:v>1.0626299999999999E-101</c:v>
                </c:pt>
                <c:pt idx="194">
                  <c:v>2.9693199999999999E-101</c:v>
                </c:pt>
                <c:pt idx="195">
                  <c:v>4.7538E-101</c:v>
                </c:pt>
                <c:pt idx="196">
                  <c:v>5.3616000000000003E-101</c:v>
                </c:pt>
                <c:pt idx="197">
                  <c:v>3.71257E-101</c:v>
                </c:pt>
                <c:pt idx="198">
                  <c:v>-9.7673900000000007E-102</c:v>
                </c:pt>
                <c:pt idx="199">
                  <c:v>-8.6752800000000001E-101</c:v>
                </c:pt>
                <c:pt idx="200">
                  <c:v>-1.7758500000000001E-100</c:v>
                </c:pt>
                <c:pt idx="201">
                  <c:v>-2.4590700000000002E-100</c:v>
                </c:pt>
                <c:pt idx="202">
                  <c:v>-2.3823100000000002E-100</c:v>
                </c:pt>
                <c:pt idx="203">
                  <c:v>-1.00996E-100</c:v>
                </c:pt>
                <c:pt idx="204">
                  <c:v>1.85338E-100</c:v>
                </c:pt>
                <c:pt idx="205">
                  <c:v>5.7546200000000001E-100</c:v>
                </c:pt>
                <c:pt idx="206">
                  <c:v>9.4818900000000008E-100</c:v>
                </c:pt>
                <c:pt idx="207">
                  <c:v>1.1169500000000001E-99</c:v>
                </c:pt>
                <c:pt idx="208">
                  <c:v>8.8260900000000003E-100</c:v>
                </c:pt>
                <c:pt idx="209">
                  <c:v>1.3345100000000001E-100</c:v>
                </c:pt>
                <c:pt idx="210">
                  <c:v>-1.0685800000000001E-99</c:v>
                </c:pt>
                <c:pt idx="211">
                  <c:v>-2.47461E-99</c:v>
                </c:pt>
                <c:pt idx="212">
                  <c:v>-3.6692299999999999E-99</c:v>
                </c:pt>
                <c:pt idx="213">
                  <c:v>-4.0781400000000003E-99</c:v>
                </c:pt>
                <c:pt idx="214">
                  <c:v>-3.0603300000000001E-99</c:v>
                </c:pt>
                <c:pt idx="215">
                  <c:v>-1.85049E-100</c:v>
                </c:pt>
                <c:pt idx="216">
                  <c:v>4.3275500000000004E-99</c:v>
                </c:pt>
                <c:pt idx="217">
                  <c:v>9.1515800000000005E-99</c:v>
                </c:pt>
                <c:pt idx="218">
                  <c:v>1.1888099999999999E-98</c:v>
                </c:pt>
                <c:pt idx="219">
                  <c:v>9.9061000000000002E-99</c:v>
                </c:pt>
                <c:pt idx="220">
                  <c:v>1.407E-99</c:v>
                </c:pt>
                <c:pt idx="221">
                  <c:v>-1.3603299999999999E-98</c:v>
                </c:pt>
                <c:pt idx="222">
                  <c:v>-3.2272400000000001E-98</c:v>
                </c:pt>
                <c:pt idx="223">
                  <c:v>-4.8483399999999998E-98</c:v>
                </c:pt>
                <c:pt idx="224">
                  <c:v>-5.3625799999999997E-98</c:v>
                </c:pt>
                <c:pt idx="225">
                  <c:v>-3.8599799999999999E-98</c:v>
                </c:pt>
                <c:pt idx="226">
                  <c:v>2.22E-99</c:v>
                </c:pt>
                <c:pt idx="227">
                  <c:v>6.54694E-98</c:v>
                </c:pt>
                <c:pt idx="228">
                  <c:v>1.3465300000000001E-97</c:v>
                </c:pt>
                <c:pt idx="229">
                  <c:v>1.81027E-97</c:v>
                </c:pt>
                <c:pt idx="230">
                  <c:v>1.7036900000000001E-97</c:v>
                </c:pt>
                <c:pt idx="231">
                  <c:v>7.2440399999999999E-98</c:v>
                </c:pt>
                <c:pt idx="232">
                  <c:v>-1.2356500000000001E-97</c:v>
                </c:pt>
                <c:pt idx="233">
                  <c:v>-3.8562000000000002E-97</c:v>
                </c:pt>
                <c:pt idx="234">
                  <c:v>-6.2832599999999995E-97</c:v>
                </c:pt>
                <c:pt idx="235">
                  <c:v>-7.2844399999999995E-97</c:v>
                </c:pt>
                <c:pt idx="236">
                  <c:v>-5.5526300000000005E-97</c:v>
                </c:pt>
                <c:pt idx="237">
                  <c:v>-2.97246E-98</c:v>
                </c:pt>
                <c:pt idx="238">
                  <c:v>7.9248999999999998E-97</c:v>
                </c:pt>
                <c:pt idx="239">
                  <c:v>1.7024000000000001E-96</c:v>
                </c:pt>
                <c:pt idx="240">
                  <c:v>2.41378E-96</c:v>
                </c:pt>
                <c:pt idx="241">
                  <c:v>2.6307300000000001E-96</c:v>
                </c:pt>
                <c:pt idx="242">
                  <c:v>2.0609900000000002E-96</c:v>
                </c:pt>
                <c:pt idx="243">
                  <c:v>4.9932199999999998E-97</c:v>
                </c:pt>
                <c:pt idx="244">
                  <c:v>-1.9270899999999999E-96</c:v>
                </c:pt>
                <c:pt idx="245">
                  <c:v>-4.5045000000000003E-96</c:v>
                </c:pt>
                <c:pt idx="246">
                  <c:v>-5.9575499999999999E-96</c:v>
                </c:pt>
                <c:pt idx="247">
                  <c:v>-4.9269499999999998E-96</c:v>
                </c:pt>
                <c:pt idx="248">
                  <c:v>-6.9666400000000002E-97</c:v>
                </c:pt>
                <c:pt idx="249">
                  <c:v>6.35109E-96</c:v>
                </c:pt>
                <c:pt idx="250">
                  <c:v>1.43947E-95</c:v>
                </c:pt>
                <c:pt idx="251">
                  <c:v>1.9441699999999999E-95</c:v>
                </c:pt>
                <c:pt idx="252">
                  <c:v>1.60716E-95</c:v>
                </c:pt>
                <c:pt idx="253">
                  <c:v>7.2282700000000003E-97</c:v>
                </c:pt>
                <c:pt idx="254">
                  <c:v>-2.6347000000000001E-95</c:v>
                </c:pt>
                <c:pt idx="255">
                  <c:v>-6.1285800000000002E-95</c:v>
                </c:pt>
                <c:pt idx="256">
                  <c:v>-9.5160400000000006E-95</c:v>
                </c:pt>
                <c:pt idx="257">
                  <c:v>-1.1369E-94</c:v>
                </c:pt>
                <c:pt idx="258">
                  <c:v>-1.02479E-94</c:v>
                </c:pt>
                <c:pt idx="259">
                  <c:v>-5.1868999999999999E-95</c:v>
                </c:pt>
                <c:pt idx="260">
                  <c:v>3.9697900000000002E-95</c:v>
                </c:pt>
                <c:pt idx="261">
                  <c:v>1.56247E-94</c:v>
                </c:pt>
                <c:pt idx="262">
                  <c:v>2.5600600000000002E-94</c:v>
                </c:pt>
                <c:pt idx="263">
                  <c:v>2.8181299999999999E-94</c:v>
                </c:pt>
                <c:pt idx="264">
                  <c:v>1.8604899999999999E-94</c:v>
                </c:pt>
                <c:pt idx="265">
                  <c:v>-4.6675800000000002E-95</c:v>
                </c:pt>
                <c:pt idx="266">
                  <c:v>-3.81447E-94</c:v>
                </c:pt>
                <c:pt idx="267">
                  <c:v>-7.2605500000000001E-94</c:v>
                </c:pt>
                <c:pt idx="268">
                  <c:v>-9.4168800000000002E-94</c:v>
                </c:pt>
                <c:pt idx="269">
                  <c:v>-8.4803500000000004E-94</c:v>
                </c:pt>
                <c:pt idx="270">
                  <c:v>-2.3619500000000001E-94</c:v>
                </c:pt>
                <c:pt idx="271">
                  <c:v>1.01161E-93</c:v>
                </c:pt>
                <c:pt idx="272">
                  <c:v>2.6926300000000002E-93</c:v>
                </c:pt>
                <c:pt idx="273">
                  <c:v>4.1806299999999998E-93</c:v>
                </c:pt>
                <c:pt idx="274">
                  <c:v>4.6744599999999998E-93</c:v>
                </c:pt>
                <c:pt idx="275">
                  <c:v>3.5839299999999999E-93</c:v>
                </c:pt>
                <c:pt idx="276">
                  <c:v>6.7073699999999997E-94</c:v>
                </c:pt>
                <c:pt idx="277">
                  <c:v>-3.8627499999999999E-93</c:v>
                </c:pt>
                <c:pt idx="278">
                  <c:v>-9.0121299999999993E-93</c:v>
                </c:pt>
                <c:pt idx="279">
                  <c:v>-1.2807799999999999E-92</c:v>
                </c:pt>
                <c:pt idx="280">
                  <c:v>-1.30637E-92</c:v>
                </c:pt>
                <c:pt idx="281">
                  <c:v>-8.5617200000000002E-93</c:v>
                </c:pt>
                <c:pt idx="282">
                  <c:v>5.8084099999999997E-94</c:v>
                </c:pt>
                <c:pt idx="283">
                  <c:v>1.28549E-92</c:v>
                </c:pt>
                <c:pt idx="284">
                  <c:v>2.3807100000000001E-92</c:v>
                </c:pt>
                <c:pt idx="285">
                  <c:v>2.49223E-92</c:v>
                </c:pt>
                <c:pt idx="286">
                  <c:v>6.6907599999999998E-93</c:v>
                </c:pt>
                <c:pt idx="287">
                  <c:v>-3.6381799999999998E-92</c:v>
                </c:pt>
                <c:pt idx="288">
                  <c:v>-1.0110299999999999E-91</c:v>
                </c:pt>
                <c:pt idx="289">
                  <c:v>-1.7054000000000001E-91</c:v>
                </c:pt>
                <c:pt idx="290">
                  <c:v>-2.1624E-91</c:v>
                </c:pt>
                <c:pt idx="291">
                  <c:v>-2.1099900000000001E-91</c:v>
                </c:pt>
                <c:pt idx="292">
                  <c:v>-1.3876400000000001E-91</c:v>
                </c:pt>
                <c:pt idx="293">
                  <c:v>1.2264100000000001E-93</c:v>
                </c:pt>
                <c:pt idx="294">
                  <c:v>1.90587E-91</c:v>
                </c:pt>
                <c:pt idx="295">
                  <c:v>3.9371800000000001E-91</c:v>
                </c:pt>
                <c:pt idx="296">
                  <c:v>5.5335199999999998E-91</c:v>
                </c:pt>
                <c:pt idx="297">
                  <c:v>5.70529E-91</c:v>
                </c:pt>
                <c:pt idx="298">
                  <c:v>3.2056100000000003E-91</c:v>
                </c:pt>
                <c:pt idx="299">
                  <c:v>-2.4057200000000001E-91</c:v>
                </c:pt>
                <c:pt idx="300">
                  <c:v>-9.4650100000000003E-91</c:v>
                </c:pt>
                <c:pt idx="301">
                  <c:v>-1.4431999999999999E-90</c:v>
                </c:pt>
                <c:pt idx="302">
                  <c:v>-1.3594499999999999E-90</c:v>
                </c:pt>
                <c:pt idx="303">
                  <c:v>-3.7106199999999998E-91</c:v>
                </c:pt>
                <c:pt idx="304">
                  <c:v>1.76699E-90</c:v>
                </c:pt>
                <c:pt idx="305">
                  <c:v>4.9116100000000004E-90</c:v>
                </c:pt>
                <c:pt idx="306">
                  <c:v>8.3083600000000006E-90</c:v>
                </c:pt>
                <c:pt idx="307">
                  <c:v>1.09645E-89</c:v>
                </c:pt>
                <c:pt idx="308">
                  <c:v>1.2057299999999999E-89</c:v>
                </c:pt>
                <c:pt idx="309">
                  <c:v>1.07452E-89</c:v>
                </c:pt>
                <c:pt idx="310">
                  <c:v>6.2360800000000004E-90</c:v>
                </c:pt>
                <c:pt idx="311">
                  <c:v>-9.2185799999999996E-91</c:v>
                </c:pt>
                <c:pt idx="312">
                  <c:v>-7.2915099999999999E-90</c:v>
                </c:pt>
                <c:pt idx="313">
                  <c:v>-6.47872E-90</c:v>
                </c:pt>
                <c:pt idx="314">
                  <c:v>8.9094000000000004E-90</c:v>
                </c:pt>
                <c:pt idx="315">
                  <c:v>4.3000099999999999E-89</c:v>
                </c:pt>
                <c:pt idx="316">
                  <c:v>9.1266099999999996E-89</c:v>
                </c:pt>
                <c:pt idx="317">
                  <c:v>1.3670599999999999E-88</c:v>
                </c:pt>
                <c:pt idx="318">
                  <c:v>1.4560000000000001E-88</c:v>
                </c:pt>
                <c:pt idx="319">
                  <c:v>6.8186499999999999E-89</c:v>
                </c:pt>
                <c:pt idx="320">
                  <c:v>-1.3646000000000001E-88</c:v>
                </c:pt>
                <c:pt idx="321">
                  <c:v>-4.6078400000000002E-88</c:v>
                </c:pt>
                <c:pt idx="322">
                  <c:v>-8.3370699999999995E-88</c:v>
                </c:pt>
                <c:pt idx="323">
                  <c:v>-1.12663E-87</c:v>
                </c:pt>
                <c:pt idx="324">
                  <c:v>-1.1591299999999999E-87</c:v>
                </c:pt>
                <c:pt idx="325">
                  <c:v>-7.4002099999999996E-88</c:v>
                </c:pt>
                <c:pt idx="326">
                  <c:v>2.3603900000000001E-88</c:v>
                </c:pt>
                <c:pt idx="327">
                  <c:v>1.68293E-87</c:v>
                </c:pt>
                <c:pt idx="328">
                  <c:v>3.24805E-87</c:v>
                </c:pt>
                <c:pt idx="329">
                  <c:v>4.2889899999999998E-87</c:v>
                </c:pt>
                <c:pt idx="330">
                  <c:v>3.9722600000000002E-87</c:v>
                </c:pt>
                <c:pt idx="331">
                  <c:v>1.6077200000000001E-87</c:v>
                </c:pt>
                <c:pt idx="332">
                  <c:v>-2.83004E-87</c:v>
                </c:pt>
                <c:pt idx="333">
                  <c:v>-8.3951400000000003E-87</c:v>
                </c:pt>
                <c:pt idx="334">
                  <c:v>-1.3323300000000001E-86</c:v>
                </c:pt>
                <c:pt idx="335">
                  <c:v>-1.53004E-86</c:v>
                </c:pt>
                <c:pt idx="336">
                  <c:v>-1.1851199999999999E-86</c:v>
                </c:pt>
                <c:pt idx="337">
                  <c:v>-1.4467999999999999E-87</c:v>
                </c:pt>
                <c:pt idx="338">
                  <c:v>1.50436E-86</c:v>
                </c:pt>
                <c:pt idx="339">
                  <c:v>3.3832800000000001E-86</c:v>
                </c:pt>
                <c:pt idx="340">
                  <c:v>4.8891999999999998E-86</c:v>
                </c:pt>
                <c:pt idx="341">
                  <c:v>5.3027799999999997E-86</c:v>
                </c:pt>
                <c:pt idx="342">
                  <c:v>3.9286999999999999E-86</c:v>
                </c:pt>
                <c:pt idx="343">
                  <c:v>4.1726499999999997E-87</c:v>
                </c:pt>
                <c:pt idx="344">
                  <c:v>-4.7374300000000001E-86</c:v>
                </c:pt>
                <c:pt idx="345">
                  <c:v>-9.8330200000000006E-86</c:v>
                </c:pt>
                <c:pt idx="346">
                  <c:v>-1.1898400000000001E-85</c:v>
                </c:pt>
                <c:pt idx="347">
                  <c:v>-7.1825700000000004E-86</c:v>
                </c:pt>
                <c:pt idx="348">
                  <c:v>7.2219900000000006E-86</c:v>
                </c:pt>
                <c:pt idx="349">
                  <c:v>3.0918200000000003E-85</c:v>
                </c:pt>
                <c:pt idx="350">
                  <c:v>5.8078900000000002E-85</c:v>
                </c:pt>
                <c:pt idx="351">
                  <c:v>7.63406E-85</c:v>
                </c:pt>
                <c:pt idx="352">
                  <c:v>6.8825700000000003E-85</c:v>
                </c:pt>
                <c:pt idx="353">
                  <c:v>2.12291E-85</c:v>
                </c:pt>
                <c:pt idx="354">
                  <c:v>-6.9549000000000002E-85</c:v>
                </c:pt>
                <c:pt idx="355">
                  <c:v>-1.8988700000000001E-84</c:v>
                </c:pt>
                <c:pt idx="356">
                  <c:v>-3.0654799999999998E-84</c:v>
                </c:pt>
                <c:pt idx="357">
                  <c:v>-3.66439E-84</c:v>
                </c:pt>
                <c:pt idx="358">
                  <c:v>-3.07475E-84</c:v>
                </c:pt>
                <c:pt idx="359">
                  <c:v>-8.6589700000000003E-85</c:v>
                </c:pt>
                <c:pt idx="360">
                  <c:v>2.8802100000000001E-84</c:v>
                </c:pt>
                <c:pt idx="361">
                  <c:v>7.3684199999999997E-84</c:v>
                </c:pt>
                <c:pt idx="362">
                  <c:v>1.0968799999999999E-83</c:v>
                </c:pt>
                <c:pt idx="363">
                  <c:v>1.1328500000000001E-83</c:v>
                </c:pt>
                <c:pt idx="364">
                  <c:v>6.1969099999999998E-84</c:v>
                </c:pt>
                <c:pt idx="365">
                  <c:v>-5.2329800000000001E-84</c:v>
                </c:pt>
                <c:pt idx="366">
                  <c:v>-2.1342E-83</c:v>
                </c:pt>
                <c:pt idx="367">
                  <c:v>-3.7651100000000002E-83</c:v>
                </c:pt>
                <c:pt idx="368">
                  <c:v>-4.6766100000000001E-83</c:v>
                </c:pt>
                <c:pt idx="369">
                  <c:v>-3.9740699999999999E-83</c:v>
                </c:pt>
                <c:pt idx="370">
                  <c:v>-9.5665600000000007E-84</c:v>
                </c:pt>
                <c:pt idx="371">
                  <c:v>4.4495999999999999E-83</c:v>
                </c:pt>
                <c:pt idx="372">
                  <c:v>1.12582E-82</c:v>
                </c:pt>
                <c:pt idx="373">
                  <c:v>1.7154400000000001E-82</c:v>
                </c:pt>
                <c:pt idx="374">
                  <c:v>1.9051299999999999E-82</c:v>
                </c:pt>
                <c:pt idx="375">
                  <c:v>1.4353400000000001E-82</c:v>
                </c:pt>
                <c:pt idx="376">
                  <c:v>1.69672E-83</c:v>
                </c:pt>
                <c:pt idx="377">
                  <c:v>-1.8293600000000001E-82</c:v>
                </c:pt>
                <c:pt idx="378">
                  <c:v>-4.0922699999999999E-82</c:v>
                </c:pt>
                <c:pt idx="379">
                  <c:v>-5.6089199999999995E-82</c:v>
                </c:pt>
                <c:pt idx="380">
                  <c:v>-5.0844299999999998E-82</c:v>
                </c:pt>
                <c:pt idx="381">
                  <c:v>-1.5265899999999999E-82</c:v>
                </c:pt>
                <c:pt idx="382">
                  <c:v>5.1108699999999998E-82</c:v>
                </c:pt>
                <c:pt idx="383">
                  <c:v>1.3474300000000001E-81</c:v>
                </c:pt>
                <c:pt idx="384">
                  <c:v>2.0674E-81</c:v>
                </c:pt>
                <c:pt idx="385">
                  <c:v>2.2438E-81</c:v>
                </c:pt>
                <c:pt idx="386">
                  <c:v>1.39354E-81</c:v>
                </c:pt>
                <c:pt idx="387">
                  <c:v>-7.9934800000000005E-82</c:v>
                </c:pt>
                <c:pt idx="388">
                  <c:v>-4.1796400000000002E-81</c:v>
                </c:pt>
                <c:pt idx="389">
                  <c:v>-7.93904E-81</c:v>
                </c:pt>
                <c:pt idx="390">
                  <c:v>-1.0634300000000001E-80</c:v>
                </c:pt>
                <c:pt idx="391">
                  <c:v>-1.0445199999999999E-80</c:v>
                </c:pt>
                <c:pt idx="392">
                  <c:v>-5.8503600000000002E-81</c:v>
                </c:pt>
                <c:pt idx="393">
                  <c:v>3.4372800000000001E-81</c:v>
                </c:pt>
                <c:pt idx="394">
                  <c:v>1.5828499999999999E-80</c:v>
                </c:pt>
                <c:pt idx="395">
                  <c:v>2.7644500000000001E-80</c:v>
                </c:pt>
                <c:pt idx="396">
                  <c:v>3.3541300000000001E-80</c:v>
                </c:pt>
                <c:pt idx="397">
                  <c:v>2.85595E-80</c:v>
                </c:pt>
                <c:pt idx="398">
                  <c:v>1.10184E-80</c:v>
                </c:pt>
                <c:pt idx="399">
                  <c:v>-1.65879E-80</c:v>
                </c:pt>
                <c:pt idx="400">
                  <c:v>-4.8368900000000002E-80</c:v>
                </c:pt>
                <c:pt idx="401">
                  <c:v>-7.4795599999999997E-80</c:v>
                </c:pt>
                <c:pt idx="402">
                  <c:v>-8.4065699999999999E-80</c:v>
                </c:pt>
                <c:pt idx="403">
                  <c:v>-6.8026800000000005E-80</c:v>
                </c:pt>
                <c:pt idx="404">
                  <c:v>-2.6790900000000001E-80</c:v>
                </c:pt>
                <c:pt idx="405">
                  <c:v>3.17255E-80</c:v>
                </c:pt>
                <c:pt idx="406">
                  <c:v>9.2041200000000005E-80</c:v>
                </c:pt>
                <c:pt idx="407">
                  <c:v>1.31192E-79</c:v>
                </c:pt>
                <c:pt idx="408">
                  <c:v>1.2432699999999999E-79</c:v>
                </c:pt>
                <c:pt idx="409">
                  <c:v>5.3467999999999998E-80</c:v>
                </c:pt>
                <c:pt idx="410">
                  <c:v>-8.1883500000000007E-80</c:v>
                </c:pt>
                <c:pt idx="411">
                  <c:v>-2.5255700000000001E-79</c:v>
                </c:pt>
                <c:pt idx="412">
                  <c:v>-4.0262199999999998E-79</c:v>
                </c:pt>
                <c:pt idx="413">
                  <c:v>-4.7451699999999997E-79</c:v>
                </c:pt>
                <c:pt idx="414">
                  <c:v>-4.36167E-79</c:v>
                </c:pt>
                <c:pt idx="415">
                  <c:v>-2.9709800000000002E-79</c:v>
                </c:pt>
                <c:pt idx="416">
                  <c:v>-9.78556E-80</c:v>
                </c:pt>
                <c:pt idx="417">
                  <c:v>1.35058E-79</c:v>
                </c:pt>
                <c:pt idx="418">
                  <c:v>4.0992900000000002E-79</c:v>
                </c:pt>
                <c:pt idx="419">
                  <c:v>7.5779999999999994E-79</c:v>
                </c:pt>
                <c:pt idx="420">
                  <c:v>1.2503100000000001E-78</c:v>
                </c:pt>
                <c:pt idx="421">
                  <c:v>1.93935E-78</c:v>
                </c:pt>
                <c:pt idx="422">
                  <c:v>2.7012100000000002E-78</c:v>
                </c:pt>
                <c:pt idx="423">
                  <c:v>3.3838500000000002E-78</c:v>
                </c:pt>
                <c:pt idx="424">
                  <c:v>4.1863699999999999E-78</c:v>
                </c:pt>
                <c:pt idx="425">
                  <c:v>5.5095299999999998E-78</c:v>
                </c:pt>
                <c:pt idx="426">
                  <c:v>7.4057599999999996E-78</c:v>
                </c:pt>
                <c:pt idx="427">
                  <c:v>9.3495799999999992E-78</c:v>
                </c:pt>
                <c:pt idx="428">
                  <c:v>1.03724E-77</c:v>
                </c:pt>
                <c:pt idx="429">
                  <c:v>9.6658900000000002E-78</c:v>
                </c:pt>
                <c:pt idx="430">
                  <c:v>6.9636400000000001E-78</c:v>
                </c:pt>
                <c:pt idx="431">
                  <c:v>1.89291E-78</c:v>
                </c:pt>
                <c:pt idx="432">
                  <c:v>-5.9018199999999999E-78</c:v>
                </c:pt>
                <c:pt idx="433">
                  <c:v>-1.6110900000000001E-77</c:v>
                </c:pt>
                <c:pt idx="434">
                  <c:v>-2.8096500000000001E-77</c:v>
                </c:pt>
                <c:pt idx="435">
                  <c:v>-3.7262700000000004E-77</c:v>
                </c:pt>
                <c:pt idx="436">
                  <c:v>-3.1553099999999999E-77</c:v>
                </c:pt>
                <c:pt idx="437">
                  <c:v>-2.1195799999999999E-78</c:v>
                </c:pt>
                <c:pt idx="438">
                  <c:v>4.4110400000000002E-77</c:v>
                </c:pt>
                <c:pt idx="439">
                  <c:v>8.5574899999999993E-77</c:v>
                </c:pt>
                <c:pt idx="440">
                  <c:v>8.1997200000000001E-77</c:v>
                </c:pt>
                <c:pt idx="441">
                  <c:v>-2.8380000000000002E-77</c:v>
                </c:pt>
                <c:pt idx="442">
                  <c:v>-2.95084E-76</c:v>
                </c:pt>
                <c:pt idx="443">
                  <c:v>-7.0673499999999999E-76</c:v>
                </c:pt>
                <c:pt idx="444">
                  <c:v>-1.1795399999999999E-75</c:v>
                </c:pt>
                <c:pt idx="445">
                  <c:v>-1.6024899999999999E-75</c:v>
                </c:pt>
                <c:pt idx="446">
                  <c:v>-1.9206799999999999E-75</c:v>
                </c:pt>
                <c:pt idx="447">
                  <c:v>-2.17888E-75</c:v>
                </c:pt>
                <c:pt idx="448">
                  <c:v>-2.4464300000000001E-75</c:v>
                </c:pt>
                <c:pt idx="449">
                  <c:v>-2.6772400000000002E-75</c:v>
                </c:pt>
                <c:pt idx="450">
                  <c:v>-2.6714700000000002E-75</c:v>
                </c:pt>
                <c:pt idx="451">
                  <c:v>-2.19164E-75</c:v>
                </c:pt>
                <c:pt idx="452">
                  <c:v>-1.05995E-75</c:v>
                </c:pt>
                <c:pt idx="453">
                  <c:v>8.3145399999999998E-76</c:v>
                </c:pt>
                <c:pt idx="454">
                  <c:v>3.4395000000000001E-75</c:v>
                </c:pt>
                <c:pt idx="455">
                  <c:v>6.5041299999999995E-75</c:v>
                </c:pt>
                <c:pt idx="456">
                  <c:v>9.9275500000000003E-75</c:v>
                </c:pt>
                <c:pt idx="457">
                  <c:v>1.4533799999999999E-74</c:v>
                </c:pt>
                <c:pt idx="458">
                  <c:v>2.1738800000000001E-74</c:v>
                </c:pt>
                <c:pt idx="459">
                  <c:v>3.1520200000000002E-74</c:v>
                </c:pt>
                <c:pt idx="460">
                  <c:v>4.1768499999999997E-74</c:v>
                </c:pt>
                <c:pt idx="461">
                  <c:v>5.0069799999999998E-74</c:v>
                </c:pt>
                <c:pt idx="462">
                  <c:v>5.2215200000000003E-74</c:v>
                </c:pt>
                <c:pt idx="463">
                  <c:v>3.8104499999999999E-74</c:v>
                </c:pt>
                <c:pt idx="464">
                  <c:v>-3.3386700000000002E-75</c:v>
                </c:pt>
                <c:pt idx="465">
                  <c:v>-7.1481899999999998E-74</c:v>
                </c:pt>
                <c:pt idx="466">
                  <c:v>-1.5047499999999999E-73</c:v>
                </c:pt>
                <c:pt idx="467">
                  <c:v>-2.1793600000000001E-73</c:v>
                </c:pt>
                <c:pt idx="468">
                  <c:v>-2.4866099999999999E-73</c:v>
                </c:pt>
                <c:pt idx="469">
                  <c:v>-2.06106E-73</c:v>
                </c:pt>
                <c:pt idx="470">
                  <c:v>-4.2687299999999998E-74</c:v>
                </c:pt>
                <c:pt idx="471">
                  <c:v>2.7104699999999999E-73</c:v>
                </c:pt>
                <c:pt idx="472">
                  <c:v>6.9450100000000003E-73</c:v>
                </c:pt>
                <c:pt idx="473">
                  <c:v>1.07947E-72</c:v>
                </c:pt>
                <c:pt idx="474">
                  <c:v>1.22367E-72</c:v>
                </c:pt>
                <c:pt idx="475">
                  <c:v>9.8466199999999996E-73</c:v>
                </c:pt>
                <c:pt idx="476">
                  <c:v>2.9359999999999997E-73</c:v>
                </c:pt>
                <c:pt idx="477">
                  <c:v>-8.4161400000000003E-73</c:v>
                </c:pt>
                <c:pt idx="478">
                  <c:v>-2.14945E-72</c:v>
                </c:pt>
                <c:pt idx="479">
                  <c:v>-2.9458700000000001E-72</c:v>
                </c:pt>
                <c:pt idx="480">
                  <c:v>-2.26334E-72</c:v>
                </c:pt>
                <c:pt idx="481">
                  <c:v>8.2268699999999996E-73</c:v>
                </c:pt>
                <c:pt idx="482">
                  <c:v>6.6355100000000003E-72</c:v>
                </c:pt>
                <c:pt idx="483">
                  <c:v>1.4180300000000001E-71</c:v>
                </c:pt>
                <c:pt idx="484">
                  <c:v>2.0325699999999999E-71</c:v>
                </c:pt>
                <c:pt idx="485">
                  <c:v>1.8815200000000001E-71</c:v>
                </c:pt>
                <c:pt idx="486">
                  <c:v>1.03848E-72</c:v>
                </c:pt>
                <c:pt idx="487">
                  <c:v>-3.88873E-71</c:v>
                </c:pt>
                <c:pt idx="488">
                  <c:v>-9.7268000000000002E-71</c:v>
                </c:pt>
                <c:pt idx="489">
                  <c:v>-1.5802700000000001E-70</c:v>
                </c:pt>
                <c:pt idx="490">
                  <c:v>-1.95545E-70</c:v>
                </c:pt>
                <c:pt idx="491">
                  <c:v>-1.80787E-70</c:v>
                </c:pt>
                <c:pt idx="492">
                  <c:v>-8.9111300000000007E-71</c:v>
                </c:pt>
                <c:pt idx="493">
                  <c:v>8.8722500000000001E-71</c:v>
                </c:pt>
                <c:pt idx="494">
                  <c:v>3.3169400000000001E-70</c:v>
                </c:pt>
                <c:pt idx="495">
                  <c:v>5.7580300000000001E-70</c:v>
                </c:pt>
                <c:pt idx="496">
                  <c:v>7.1627200000000004E-70</c:v>
                </c:pt>
                <c:pt idx="497">
                  <c:v>6.4133199999999999E-70</c:v>
                </c:pt>
                <c:pt idx="498">
                  <c:v>2.9213299999999998E-70</c:v>
                </c:pt>
                <c:pt idx="499">
                  <c:v>-2.9312400000000001E-70</c:v>
                </c:pt>
                <c:pt idx="500">
                  <c:v>-9.64302E-70</c:v>
                </c:pt>
                <c:pt idx="501">
                  <c:v>-1.4375700000000001E-69</c:v>
                </c:pt>
                <c:pt idx="502">
                  <c:v>-1.3150400000000001E-69</c:v>
                </c:pt>
                <c:pt idx="503">
                  <c:v>-2.3389299999999999E-70</c:v>
                </c:pt>
                <c:pt idx="504">
                  <c:v>1.9249000000000001E-69</c:v>
                </c:pt>
                <c:pt idx="505">
                  <c:v>4.8657299999999996E-69</c:v>
                </c:pt>
                <c:pt idx="506">
                  <c:v>7.7359700000000003E-69</c:v>
                </c:pt>
                <c:pt idx="507">
                  <c:v>9.0973399999999999E-69</c:v>
                </c:pt>
                <c:pt idx="508">
                  <c:v>7.2156899999999995E-69</c:v>
                </c:pt>
                <c:pt idx="509">
                  <c:v>7.3266399999999997E-70</c:v>
                </c:pt>
                <c:pt idx="510">
                  <c:v>-1.0391300000000001E-68</c:v>
                </c:pt>
                <c:pt idx="511">
                  <c:v>-2.3869399999999999E-68</c:v>
                </c:pt>
                <c:pt idx="512">
                  <c:v>-3.44986E-68</c:v>
                </c:pt>
                <c:pt idx="513">
                  <c:v>-3.5231500000000001E-68</c:v>
                </c:pt>
                <c:pt idx="514">
                  <c:v>-2.0315899999999999E-68</c:v>
                </c:pt>
                <c:pt idx="515">
                  <c:v>1.18307E-68</c:v>
                </c:pt>
                <c:pt idx="516">
                  <c:v>5.7289600000000004E-68</c:v>
                </c:pt>
                <c:pt idx="517">
                  <c:v>1.0433099999999999E-67</c:v>
                </c:pt>
                <c:pt idx="518">
                  <c:v>1.3044599999999999E-67</c:v>
                </c:pt>
                <c:pt idx="519">
                  <c:v>1.05948E-67</c:v>
                </c:pt>
                <c:pt idx="520">
                  <c:v>7.5454799999999999E-69</c:v>
                </c:pt>
                <c:pt idx="521">
                  <c:v>-1.6485500000000001E-67</c:v>
                </c:pt>
                <c:pt idx="522">
                  <c:v>-3.7530600000000002E-67</c:v>
                </c:pt>
                <c:pt idx="523">
                  <c:v>-5.4364699999999998E-67</c:v>
                </c:pt>
                <c:pt idx="524">
                  <c:v>-5.4819799999999998E-67</c:v>
                </c:pt>
                <c:pt idx="525">
                  <c:v>-2.6220100000000001E-67</c:v>
                </c:pt>
                <c:pt idx="526">
                  <c:v>3.7079099999999998E-67</c:v>
                </c:pt>
                <c:pt idx="527">
                  <c:v>1.2716500000000001E-66</c:v>
                </c:pt>
                <c:pt idx="528">
                  <c:v>2.2099400000000001E-66</c:v>
                </c:pt>
                <c:pt idx="529">
                  <c:v>2.8182400000000001E-66</c:v>
                </c:pt>
                <c:pt idx="530">
                  <c:v>2.6731599999999999E-66</c:v>
                </c:pt>
                <c:pt idx="531">
                  <c:v>1.48595E-66</c:v>
                </c:pt>
                <c:pt idx="532">
                  <c:v>-7.3656899999999998E-67</c:v>
                </c:pt>
                <c:pt idx="533">
                  <c:v>-3.6292999999999997E-66</c:v>
                </c:pt>
                <c:pt idx="534">
                  <c:v>-6.3210300000000001E-66</c:v>
                </c:pt>
                <c:pt idx="535">
                  <c:v>-7.37577E-66</c:v>
                </c:pt>
                <c:pt idx="536">
                  <c:v>-5.3046700000000005E-66</c:v>
                </c:pt>
                <c:pt idx="537">
                  <c:v>6.2807299999999995E-67</c:v>
                </c:pt>
                <c:pt idx="538">
                  <c:v>9.8487900000000003E-66</c:v>
                </c:pt>
                <c:pt idx="539">
                  <c:v>1.9975600000000002E-65</c:v>
                </c:pt>
                <c:pt idx="540">
                  <c:v>2.6530800000000001E-65</c:v>
                </c:pt>
                <c:pt idx="541">
                  <c:v>2.3937800000000002E-65</c:v>
                </c:pt>
                <c:pt idx="542">
                  <c:v>7.9491199999999998E-66</c:v>
                </c:pt>
                <c:pt idx="543">
                  <c:v>-2.1869400000000002E-65</c:v>
                </c:pt>
                <c:pt idx="544">
                  <c:v>-6.0673699999999998E-65</c:v>
                </c:pt>
                <c:pt idx="545">
                  <c:v>-9.7671700000000006E-65</c:v>
                </c:pt>
                <c:pt idx="546">
                  <c:v>-1.16531E-64</c:v>
                </c:pt>
                <c:pt idx="547">
                  <c:v>-9.9092500000000007E-65</c:v>
                </c:pt>
                <c:pt idx="548">
                  <c:v>-3.2962600000000001E-65</c:v>
                </c:pt>
                <c:pt idx="549">
                  <c:v>7.9293499999999992E-65</c:v>
                </c:pt>
                <c:pt idx="550">
                  <c:v>2.11974E-64</c:v>
                </c:pt>
                <c:pt idx="551">
                  <c:v>3.1548399999999999E-64</c:v>
                </c:pt>
                <c:pt idx="552">
                  <c:v>3.3077899999999998E-64</c:v>
                </c:pt>
                <c:pt idx="553">
                  <c:v>2.1198700000000001E-64</c:v>
                </c:pt>
                <c:pt idx="554">
                  <c:v>-5.5194199999999998E-65</c:v>
                </c:pt>
                <c:pt idx="555">
                  <c:v>-4.35933E-64</c:v>
                </c:pt>
                <c:pt idx="556">
                  <c:v>-8.3025700000000004E-64</c:v>
                </c:pt>
                <c:pt idx="557">
                  <c:v>-1.08096E-63</c:v>
                </c:pt>
                <c:pt idx="558">
                  <c:v>-1.02056E-63</c:v>
                </c:pt>
                <c:pt idx="559">
                  <c:v>-5.3856100000000002E-64</c:v>
                </c:pt>
                <c:pt idx="560">
                  <c:v>3.5159799999999999E-64</c:v>
                </c:pt>
                <c:pt idx="561">
                  <c:v>1.4538800000000001E-63</c:v>
                </c:pt>
                <c:pt idx="562">
                  <c:v>2.3869799999999999E-63</c:v>
                </c:pt>
                <c:pt idx="563">
                  <c:v>2.6733099999999999E-63</c:v>
                </c:pt>
                <c:pt idx="564">
                  <c:v>1.84262E-63</c:v>
                </c:pt>
                <c:pt idx="565">
                  <c:v>-4.1866900000000003E-64</c:v>
                </c:pt>
                <c:pt idx="566">
                  <c:v>-3.9225099999999998E-63</c:v>
                </c:pt>
                <c:pt idx="567">
                  <c:v>-7.7287099999999995E-63</c:v>
                </c:pt>
                <c:pt idx="568">
                  <c:v>-1.03995E-62</c:v>
                </c:pt>
                <c:pt idx="569">
                  <c:v>-1.0332100000000001E-62</c:v>
                </c:pt>
                <c:pt idx="570">
                  <c:v>-5.8703099999999999E-63</c:v>
                </c:pt>
                <c:pt idx="571">
                  <c:v>3.8126000000000002E-63</c:v>
                </c:pt>
                <c:pt idx="572">
                  <c:v>1.70129E-62</c:v>
                </c:pt>
                <c:pt idx="573">
                  <c:v>2.9242300000000001E-62</c:v>
                </c:pt>
                <c:pt idx="574">
                  <c:v>3.53925E-62</c:v>
                </c:pt>
                <c:pt idx="575">
                  <c:v>3.1830299999999998E-62</c:v>
                </c:pt>
                <c:pt idx="576">
                  <c:v>1.68845E-62</c:v>
                </c:pt>
                <c:pt idx="577">
                  <c:v>-8.5012899999999996E-63</c:v>
                </c:pt>
                <c:pt idx="578">
                  <c:v>-3.8960699999999999E-62</c:v>
                </c:pt>
                <c:pt idx="579">
                  <c:v>-6.24576E-62</c:v>
                </c:pt>
                <c:pt idx="580">
                  <c:v>-6.0524600000000002E-62</c:v>
                </c:pt>
                <c:pt idx="581">
                  <c:v>-1.59544E-62</c:v>
                </c:pt>
                <c:pt idx="582">
                  <c:v>7.4325900000000002E-62</c:v>
                </c:pt>
                <c:pt idx="583">
                  <c:v>1.89656E-61</c:v>
                </c:pt>
                <c:pt idx="584">
                  <c:v>2.8285400000000001E-61</c:v>
                </c:pt>
                <c:pt idx="585">
                  <c:v>2.9736500000000001E-61</c:v>
                </c:pt>
                <c:pt idx="586">
                  <c:v>2.1043900000000001E-61</c:v>
                </c:pt>
                <c:pt idx="587">
                  <c:v>4.8345700000000004E-62</c:v>
                </c:pt>
                <c:pt idx="588">
                  <c:v>-1.5790199999999998E-61</c:v>
                </c:pt>
                <c:pt idx="589">
                  <c:v>-4.0164800000000001E-61</c:v>
                </c:pt>
                <c:pt idx="590">
                  <c:v>-6.8469000000000005E-61</c:v>
                </c:pt>
                <c:pt idx="591">
                  <c:v>-1.01347E-60</c:v>
                </c:pt>
                <c:pt idx="592">
                  <c:v>-1.39621E-60</c:v>
                </c:pt>
                <c:pt idx="593">
                  <c:v>-1.8341499999999999E-60</c:v>
                </c:pt>
                <c:pt idx="594">
                  <c:v>-2.32231E-60</c:v>
                </c:pt>
                <c:pt idx="595">
                  <c:v>-2.7391699999999999E-60</c:v>
                </c:pt>
                <c:pt idx="596">
                  <c:v>-2.6702900000000002E-60</c:v>
                </c:pt>
                <c:pt idx="597">
                  <c:v>-1.54815E-60</c:v>
                </c:pt>
                <c:pt idx="598">
                  <c:v>8.4643900000000004E-61</c:v>
                </c:pt>
                <c:pt idx="599">
                  <c:v>4.0615300000000001E-60</c:v>
                </c:pt>
                <c:pt idx="600">
                  <c:v>7.1141499999999998E-60</c:v>
                </c:pt>
                <c:pt idx="601">
                  <c:v>8.4089800000000002E-60</c:v>
                </c:pt>
                <c:pt idx="602">
                  <c:v>5.2884900000000001E-60</c:v>
                </c:pt>
                <c:pt idx="603">
                  <c:v>-4.9510300000000003E-60</c:v>
                </c:pt>
                <c:pt idx="604">
                  <c:v>-2.2563500000000002E-59</c:v>
                </c:pt>
                <c:pt idx="605">
                  <c:v>-4.4467299999999997E-59</c:v>
                </c:pt>
                <c:pt idx="606">
                  <c:v>-6.4793099999999997E-59</c:v>
                </c:pt>
                <c:pt idx="607">
                  <c:v>-7.5188400000000003E-59</c:v>
                </c:pt>
                <c:pt idx="608">
                  <c:v>-6.6903500000000003E-59</c:v>
                </c:pt>
                <c:pt idx="609">
                  <c:v>-3.2794400000000002E-59</c:v>
                </c:pt>
                <c:pt idx="610">
                  <c:v>3.1750299999999998E-59</c:v>
                </c:pt>
                <c:pt idx="611">
                  <c:v>1.18448E-58</c:v>
                </c:pt>
                <c:pt idx="612">
                  <c:v>1.8939899999999999E-58</c:v>
                </c:pt>
                <c:pt idx="613">
                  <c:v>1.8314600000000001E-58</c:v>
                </c:pt>
                <c:pt idx="614">
                  <c:v>5.2006399999999998E-59</c:v>
                </c:pt>
                <c:pt idx="615">
                  <c:v>-1.99547E-58</c:v>
                </c:pt>
                <c:pt idx="616">
                  <c:v>-5.0844300000000003E-58</c:v>
                </c:pt>
                <c:pt idx="617">
                  <c:v>-7.8572100000000005E-58</c:v>
                </c:pt>
                <c:pt idx="618">
                  <c:v>-9.5186000000000005E-58</c:v>
                </c:pt>
                <c:pt idx="619">
                  <c:v>-9.5352700000000001E-58</c:v>
                </c:pt>
                <c:pt idx="620">
                  <c:v>-7.9275100000000003E-58</c:v>
                </c:pt>
                <c:pt idx="621">
                  <c:v>-5.2828700000000003E-58</c:v>
                </c:pt>
                <c:pt idx="622">
                  <c:v>-1.8479300000000001E-58</c:v>
                </c:pt>
                <c:pt idx="623">
                  <c:v>3.4325399999999998E-58</c:v>
                </c:pt>
                <c:pt idx="624">
                  <c:v>1.33776E-57</c:v>
                </c:pt>
                <c:pt idx="625">
                  <c:v>3.2549799999999998E-57</c:v>
                </c:pt>
                <c:pt idx="626">
                  <c:v>6.4697099999999995E-57</c:v>
                </c:pt>
                <c:pt idx="627">
                  <c:v>1.08157E-56</c:v>
                </c:pt>
                <c:pt idx="628">
                  <c:v>1.5154299999999999E-56</c:v>
                </c:pt>
                <c:pt idx="629">
                  <c:v>1.6536200000000001E-56</c:v>
                </c:pt>
                <c:pt idx="630">
                  <c:v>9.7596599999999998E-57</c:v>
                </c:pt>
                <c:pt idx="631">
                  <c:v>-1.0086E-56</c:v>
                </c:pt>
                <c:pt idx="632">
                  <c:v>-4.2987199999999998E-56</c:v>
                </c:pt>
                <c:pt idx="633">
                  <c:v>-8.1667999999999998E-56</c:v>
                </c:pt>
                <c:pt idx="634">
                  <c:v>-1.1213400000000001E-55</c:v>
                </c:pt>
                <c:pt idx="635">
                  <c:v>-1.15574E-55</c:v>
                </c:pt>
                <c:pt idx="636">
                  <c:v>-7.3595999999999997E-56</c:v>
                </c:pt>
                <c:pt idx="637">
                  <c:v>2.3129099999999999E-56</c:v>
                </c:pt>
                <c:pt idx="638">
                  <c:v>1.6734399999999998E-55</c:v>
                </c:pt>
                <c:pt idx="639">
                  <c:v>3.3020699999999997E-55</c:v>
                </c:pt>
                <c:pt idx="640">
                  <c:v>4.5640099999999999E-55</c:v>
                </c:pt>
                <c:pt idx="641">
                  <c:v>4.6939299999999998E-55</c:v>
                </c:pt>
                <c:pt idx="642">
                  <c:v>3.0574400000000002E-55</c:v>
                </c:pt>
                <c:pt idx="643">
                  <c:v>-3.8287599999999998E-56</c:v>
                </c:pt>
                <c:pt idx="644">
                  <c:v>-4.9009300000000003E-55</c:v>
                </c:pt>
                <c:pt idx="645">
                  <c:v>-8.9376399999999993E-55</c:v>
                </c:pt>
                <c:pt idx="646">
                  <c:v>-9.7879200000000007E-55</c:v>
                </c:pt>
                <c:pt idx="647">
                  <c:v>-4.0430800000000003E-55</c:v>
                </c:pt>
                <c:pt idx="648">
                  <c:v>1.04417E-54</c:v>
                </c:pt>
                <c:pt idx="649">
                  <c:v>3.2516699999999999E-54</c:v>
                </c:pt>
                <c:pt idx="650">
                  <c:v>5.6903399999999999E-54</c:v>
                </c:pt>
                <c:pt idx="651">
                  <c:v>7.4146500000000003E-54</c:v>
                </c:pt>
                <c:pt idx="652">
                  <c:v>7.1926500000000005E-54</c:v>
                </c:pt>
                <c:pt idx="653">
                  <c:v>3.8691799999999998E-54</c:v>
                </c:pt>
                <c:pt idx="654">
                  <c:v>-3.08389E-54</c:v>
                </c:pt>
                <c:pt idx="655">
                  <c:v>-1.28755E-53</c:v>
                </c:pt>
                <c:pt idx="656">
                  <c:v>-2.2771400000000002E-53</c:v>
                </c:pt>
                <c:pt idx="657">
                  <c:v>-2.8119899999999999E-53</c:v>
                </c:pt>
                <c:pt idx="658">
                  <c:v>-2.3493599999999999E-53</c:v>
                </c:pt>
                <c:pt idx="659">
                  <c:v>-4.8009299999999998E-54</c:v>
                </c:pt>
                <c:pt idx="660">
                  <c:v>2.7959400000000001E-53</c:v>
                </c:pt>
                <c:pt idx="661">
                  <c:v>6.7804900000000003E-53</c:v>
                </c:pt>
                <c:pt idx="662">
                  <c:v>9.9240499999999997E-53</c:v>
                </c:pt>
                <c:pt idx="663">
                  <c:v>1.00926E-52</c:v>
                </c:pt>
                <c:pt idx="664">
                  <c:v>5.3518299999999997E-53</c:v>
                </c:pt>
                <c:pt idx="665">
                  <c:v>-5.0886399999999998E-53</c:v>
                </c:pt>
                <c:pt idx="666">
                  <c:v>-2.00598E-52</c:v>
                </c:pt>
                <c:pt idx="667">
                  <c:v>-3.5549600000000001E-52</c:v>
                </c:pt>
                <c:pt idx="668">
                  <c:v>-4.4125000000000001E-52</c:v>
                </c:pt>
                <c:pt idx="669">
                  <c:v>-3.64604E-52</c:v>
                </c:pt>
                <c:pt idx="670">
                  <c:v>-5.5749699999999999E-53</c:v>
                </c:pt>
                <c:pt idx="671">
                  <c:v>4.8290399999999998E-52</c:v>
                </c:pt>
                <c:pt idx="672">
                  <c:v>1.1402E-51</c:v>
                </c:pt>
                <c:pt idx="673">
                  <c:v>1.6908799999999999E-51</c:v>
                </c:pt>
                <c:pt idx="674">
                  <c:v>1.8563100000000001E-51</c:v>
                </c:pt>
                <c:pt idx="675">
                  <c:v>1.4088000000000001E-51</c:v>
                </c:pt>
                <c:pt idx="676">
                  <c:v>2.4363699999999998E-52</c:v>
                </c:pt>
                <c:pt idx="677">
                  <c:v>-1.56355E-51</c:v>
                </c:pt>
                <c:pt idx="678">
                  <c:v>-3.63012E-51</c:v>
                </c:pt>
                <c:pt idx="679">
                  <c:v>-5.1151000000000001E-51</c:v>
                </c:pt>
                <c:pt idx="680">
                  <c:v>-4.8475099999999998E-51</c:v>
                </c:pt>
                <c:pt idx="681">
                  <c:v>-1.9426900000000001E-51</c:v>
                </c:pt>
                <c:pt idx="682">
                  <c:v>3.5158600000000003E-51</c:v>
                </c:pt>
                <c:pt idx="683">
                  <c:v>1.02372E-50</c:v>
                </c:pt>
                <c:pt idx="684">
                  <c:v>1.57127E-50</c:v>
                </c:pt>
                <c:pt idx="685">
                  <c:v>1.63798E-50</c:v>
                </c:pt>
                <c:pt idx="686">
                  <c:v>8.56656E-51</c:v>
                </c:pt>
                <c:pt idx="687">
                  <c:v>-9.9366499999999998E-51</c:v>
                </c:pt>
                <c:pt idx="688">
                  <c:v>-3.8212600000000001E-50</c:v>
                </c:pt>
                <c:pt idx="689">
                  <c:v>-7.0271300000000003E-50</c:v>
                </c:pt>
                <c:pt idx="690">
                  <c:v>-9.3775499999999996E-50</c:v>
                </c:pt>
                <c:pt idx="691">
                  <c:v>-9.2645300000000008E-50</c:v>
                </c:pt>
                <c:pt idx="692">
                  <c:v>-5.4543099999999995E-50</c:v>
                </c:pt>
                <c:pt idx="693">
                  <c:v>2.1448800000000001E-50</c:v>
                </c:pt>
                <c:pt idx="694">
                  <c:v>1.2122200000000001E-49</c:v>
                </c:pt>
                <c:pt idx="695">
                  <c:v>2.1320299999999998E-49</c:v>
                </c:pt>
                <c:pt idx="696">
                  <c:v>2.4824199999999999E-49</c:v>
                </c:pt>
                <c:pt idx="697">
                  <c:v>1.74865E-49</c:v>
                </c:pt>
                <c:pt idx="698">
                  <c:v>-3.28528E-50</c:v>
                </c:pt>
                <c:pt idx="699">
                  <c:v>-3.5661400000000003E-49</c:v>
                </c:pt>
                <c:pt idx="700">
                  <c:v>-7.2585000000000006E-49</c:v>
                </c:pt>
                <c:pt idx="701">
                  <c:v>-1.0144700000000001E-48</c:v>
                </c:pt>
                <c:pt idx="702">
                  <c:v>-1.05721E-48</c:v>
                </c:pt>
                <c:pt idx="703">
                  <c:v>-6.9139100000000002E-49</c:v>
                </c:pt>
                <c:pt idx="704">
                  <c:v>1.64045E-49</c:v>
                </c:pt>
                <c:pt idx="705">
                  <c:v>1.3929900000000001E-48</c:v>
                </c:pt>
                <c:pt idx="706">
                  <c:v>2.6412700000000001E-48</c:v>
                </c:pt>
                <c:pt idx="707">
                  <c:v>3.4309199999999999E-48</c:v>
                </c:pt>
                <c:pt idx="708">
                  <c:v>3.2993800000000001E-48</c:v>
                </c:pt>
                <c:pt idx="709">
                  <c:v>1.89418E-48</c:v>
                </c:pt>
                <c:pt idx="710">
                  <c:v>-8.3018900000000002E-49</c:v>
                </c:pt>
                <c:pt idx="711">
                  <c:v>-4.3671599999999999E-48</c:v>
                </c:pt>
                <c:pt idx="712">
                  <c:v>-7.6654900000000002E-48</c:v>
                </c:pt>
                <c:pt idx="713">
                  <c:v>-9.4538399999999997E-48</c:v>
                </c:pt>
                <c:pt idx="714">
                  <c:v>-8.6216800000000002E-48</c:v>
                </c:pt>
                <c:pt idx="715">
                  <c:v>-4.5555999999999999E-48</c:v>
                </c:pt>
                <c:pt idx="716">
                  <c:v>2.3245200000000001E-48</c:v>
                </c:pt>
                <c:pt idx="717">
                  <c:v>9.9969799999999998E-48</c:v>
                </c:pt>
                <c:pt idx="718">
                  <c:v>1.50975E-47</c:v>
                </c:pt>
                <c:pt idx="719">
                  <c:v>1.4043899999999999E-47</c:v>
                </c:pt>
                <c:pt idx="720">
                  <c:v>3.9896500000000002E-48</c:v>
                </c:pt>
                <c:pt idx="721">
                  <c:v>-1.5831599999999999E-47</c:v>
                </c:pt>
                <c:pt idx="722">
                  <c:v>-4.1728800000000001E-47</c:v>
                </c:pt>
                <c:pt idx="723">
                  <c:v>-6.5743700000000001E-47</c:v>
                </c:pt>
                <c:pt idx="724">
                  <c:v>-8.0936199999999997E-47</c:v>
                </c:pt>
                <c:pt idx="725">
                  <c:v>-8.6234899999999996E-47</c:v>
                </c:pt>
                <c:pt idx="726">
                  <c:v>-8.5143900000000003E-47</c:v>
                </c:pt>
                <c:pt idx="727">
                  <c:v>-7.9754800000000003E-47</c:v>
                </c:pt>
                <c:pt idx="728">
                  <c:v>-6.5697199999999999E-47</c:v>
                </c:pt>
                <c:pt idx="729">
                  <c:v>-3.4705999999999999E-47</c:v>
                </c:pt>
                <c:pt idx="730">
                  <c:v>1.79762E-47</c:v>
                </c:pt>
                <c:pt idx="731">
                  <c:v>8.9262000000000006E-47</c:v>
                </c:pt>
                <c:pt idx="732">
                  <c:v>1.671E-46</c:v>
                </c:pt>
                <c:pt idx="733">
                  <c:v>2.4149199999999999E-46</c:v>
                </c:pt>
                <c:pt idx="734">
                  <c:v>3.1855000000000001E-46</c:v>
                </c:pt>
                <c:pt idx="735">
                  <c:v>4.0054699999999998E-46</c:v>
                </c:pt>
                <c:pt idx="736">
                  <c:v>4.7558200000000001E-46</c:v>
                </c:pt>
                <c:pt idx="737">
                  <c:v>5.4960600000000001E-46</c:v>
                </c:pt>
                <c:pt idx="738">
                  <c:v>6.27025E-46</c:v>
                </c:pt>
                <c:pt idx="739">
                  <c:v>7.0641399999999993E-46</c:v>
                </c:pt>
                <c:pt idx="740">
                  <c:v>8.87542E-46</c:v>
                </c:pt>
                <c:pt idx="741">
                  <c:v>1.34966E-45</c:v>
                </c:pt>
                <c:pt idx="742">
                  <c:v>2.1737599999999999E-45</c:v>
                </c:pt>
                <c:pt idx="743">
                  <c:v>3.27054E-45</c:v>
                </c:pt>
                <c:pt idx="744">
                  <c:v>4.3900699999999997E-45</c:v>
                </c:pt>
                <c:pt idx="745">
                  <c:v>5.1745699999999998E-45</c:v>
                </c:pt>
                <c:pt idx="746">
                  <c:v>4.8241699999999999E-45</c:v>
                </c:pt>
                <c:pt idx="747">
                  <c:v>1.2494200000000001E-45</c:v>
                </c:pt>
                <c:pt idx="748">
                  <c:v>-8.0749800000000004E-45</c:v>
                </c:pt>
                <c:pt idx="749">
                  <c:v>-2.30484E-44</c:v>
                </c:pt>
                <c:pt idx="750">
                  <c:v>-3.9488899999999999E-44</c:v>
                </c:pt>
                <c:pt idx="751">
                  <c:v>-4.9319799999999997E-44</c:v>
                </c:pt>
                <c:pt idx="752">
                  <c:v>-4.0351500000000001E-44</c:v>
                </c:pt>
                <c:pt idx="753">
                  <c:v>-8.2730500000000003E-46</c:v>
                </c:pt>
                <c:pt idx="754">
                  <c:v>7.0194099999999997E-44</c:v>
                </c:pt>
                <c:pt idx="755">
                  <c:v>1.5811699999999999E-43</c:v>
                </c:pt>
                <c:pt idx="756">
                  <c:v>2.3932499999999998E-43</c:v>
                </c:pt>
                <c:pt idx="757">
                  <c:v>2.88905E-43</c:v>
                </c:pt>
                <c:pt idx="758">
                  <c:v>2.83584E-43</c:v>
                </c:pt>
                <c:pt idx="759">
                  <c:v>2.07884E-43</c:v>
                </c:pt>
                <c:pt idx="760">
                  <c:v>6.2112799999999998E-44</c:v>
                </c:pt>
                <c:pt idx="761">
                  <c:v>-1.3413800000000001E-43</c:v>
                </c:pt>
                <c:pt idx="762">
                  <c:v>-3.2467499999999999E-43</c:v>
                </c:pt>
                <c:pt idx="763">
                  <c:v>-4.0772299999999998E-43</c:v>
                </c:pt>
                <c:pt idx="764">
                  <c:v>-2.96481E-43</c:v>
                </c:pt>
                <c:pt idx="765">
                  <c:v>5.5386700000000002E-45</c:v>
                </c:pt>
                <c:pt idx="766">
                  <c:v>3.9998100000000001E-43</c:v>
                </c:pt>
                <c:pt idx="767">
                  <c:v>7.3433400000000003E-43</c:v>
                </c:pt>
                <c:pt idx="768">
                  <c:v>8.9419900000000007E-43</c:v>
                </c:pt>
                <c:pt idx="769">
                  <c:v>8.7376999999999999E-43</c:v>
                </c:pt>
                <c:pt idx="770">
                  <c:v>6.3429400000000003E-43</c:v>
                </c:pt>
                <c:pt idx="771">
                  <c:v>-1.5050099999999999E-44</c:v>
                </c:pt>
                <c:pt idx="772">
                  <c:v>-1.199E-42</c:v>
                </c:pt>
                <c:pt idx="773">
                  <c:v>-2.86955E-42</c:v>
                </c:pt>
                <c:pt idx="774">
                  <c:v>-5.0294299999999997E-42</c:v>
                </c:pt>
                <c:pt idx="775">
                  <c:v>-7.6450400000000003E-42</c:v>
                </c:pt>
                <c:pt idx="776">
                  <c:v>-1.04762E-41</c:v>
                </c:pt>
                <c:pt idx="777">
                  <c:v>-1.3400799999999999E-41</c:v>
                </c:pt>
                <c:pt idx="778">
                  <c:v>-1.6282300000000001E-41</c:v>
                </c:pt>
                <c:pt idx="779">
                  <c:v>-1.8417200000000001E-41</c:v>
                </c:pt>
                <c:pt idx="780">
                  <c:v>-1.92677E-41</c:v>
                </c:pt>
                <c:pt idx="781">
                  <c:v>-1.9018599999999999E-41</c:v>
                </c:pt>
                <c:pt idx="782">
                  <c:v>-1.70304E-41</c:v>
                </c:pt>
                <c:pt idx="783">
                  <c:v>-1.22844E-41</c:v>
                </c:pt>
                <c:pt idx="784">
                  <c:v>-7.8981999999999997E-42</c:v>
                </c:pt>
                <c:pt idx="785">
                  <c:v>-1.3898999999999999E-41</c:v>
                </c:pt>
                <c:pt idx="786">
                  <c:v>-4.7684599999999999E-41</c:v>
                </c:pt>
                <c:pt idx="787">
                  <c:v>-1.3267900000000001E-40</c:v>
                </c:pt>
                <c:pt idx="788">
                  <c:v>-2.7979800000000002E-40</c:v>
                </c:pt>
                <c:pt idx="789">
                  <c:v>-4.4922200000000003E-40</c:v>
                </c:pt>
                <c:pt idx="790">
                  <c:v>-5.29077E-40</c:v>
                </c:pt>
                <c:pt idx="791">
                  <c:v>-3.6745100000000002E-40</c:v>
                </c:pt>
                <c:pt idx="792">
                  <c:v>1.52776E-40</c:v>
                </c:pt>
                <c:pt idx="793">
                  <c:v>1.0384400000000001E-39</c:v>
                </c:pt>
                <c:pt idx="794">
                  <c:v>2.1392499999999998E-39</c:v>
                </c:pt>
                <c:pt idx="795">
                  <c:v>3.1244299999999999E-39</c:v>
                </c:pt>
                <c:pt idx="796">
                  <c:v>3.4840000000000001E-39</c:v>
                </c:pt>
                <c:pt idx="797">
                  <c:v>2.6316299999999999E-39</c:v>
                </c:pt>
                <c:pt idx="798">
                  <c:v>1.4169699999999999E-40</c:v>
                </c:pt>
                <c:pt idx="799">
                  <c:v>-3.9570899999999999E-39</c:v>
                </c:pt>
                <c:pt idx="800">
                  <c:v>-8.8125600000000003E-39</c:v>
                </c:pt>
                <c:pt idx="801">
                  <c:v>-1.25464E-38</c:v>
                </c:pt>
                <c:pt idx="802">
                  <c:v>-1.2991800000000001E-38</c:v>
                </c:pt>
                <c:pt idx="803">
                  <c:v>-8.8825300000000002E-39</c:v>
                </c:pt>
                <c:pt idx="804">
                  <c:v>7.1194999999999997E-41</c:v>
                </c:pt>
                <c:pt idx="805">
                  <c:v>1.3183700000000001E-38</c:v>
                </c:pt>
                <c:pt idx="806">
                  <c:v>2.70294E-38</c:v>
                </c:pt>
                <c:pt idx="807">
                  <c:v>3.4547700000000002E-38</c:v>
                </c:pt>
                <c:pt idx="808">
                  <c:v>2.8100799999999999E-38</c:v>
                </c:pt>
                <c:pt idx="809">
                  <c:v>3.5424699999999998E-39</c:v>
                </c:pt>
                <c:pt idx="810">
                  <c:v>-3.7944399999999999E-38</c:v>
                </c:pt>
                <c:pt idx="811">
                  <c:v>-8.7446600000000002E-38</c:v>
                </c:pt>
                <c:pt idx="812">
                  <c:v>-1.21331E-37</c:v>
                </c:pt>
                <c:pt idx="813">
                  <c:v>-9.6157199999999995E-38</c:v>
                </c:pt>
                <c:pt idx="814">
                  <c:v>3.84349E-38</c:v>
                </c:pt>
                <c:pt idx="815">
                  <c:v>3.0841699999999998E-37</c:v>
                </c:pt>
                <c:pt idx="816">
                  <c:v>6.8303699999999997E-37</c:v>
                </c:pt>
                <c:pt idx="817">
                  <c:v>1.04699E-36</c:v>
                </c:pt>
                <c:pt idx="818">
                  <c:v>1.1873300000000001E-36</c:v>
                </c:pt>
                <c:pt idx="819">
                  <c:v>8.4031599999999998E-37</c:v>
                </c:pt>
                <c:pt idx="820">
                  <c:v>-1.8809799999999998E-37</c:v>
                </c:pt>
                <c:pt idx="821">
                  <c:v>-1.88263E-36</c:v>
                </c:pt>
                <c:pt idx="822">
                  <c:v>-3.9176500000000002E-36</c:v>
                </c:pt>
                <c:pt idx="823">
                  <c:v>-5.6359500000000002E-36</c:v>
                </c:pt>
                <c:pt idx="824">
                  <c:v>-6.1426299999999998E-36</c:v>
                </c:pt>
                <c:pt idx="825">
                  <c:v>-4.5254400000000003E-36</c:v>
                </c:pt>
                <c:pt idx="826">
                  <c:v>-2.2697100000000001E-37</c:v>
                </c:pt>
                <c:pt idx="827">
                  <c:v>6.4486700000000001E-36</c:v>
                </c:pt>
                <c:pt idx="828">
                  <c:v>1.38374E-35</c:v>
                </c:pt>
                <c:pt idx="829">
                  <c:v>1.86414E-35</c:v>
                </c:pt>
                <c:pt idx="830">
                  <c:v>1.6497300000000001E-35</c:v>
                </c:pt>
                <c:pt idx="831">
                  <c:v>3.8546900000000003E-36</c:v>
                </c:pt>
                <c:pt idx="832">
                  <c:v>-1.9715299999999999E-35</c:v>
                </c:pt>
                <c:pt idx="833">
                  <c:v>-4.9763700000000004E-35</c:v>
                </c:pt>
                <c:pt idx="834">
                  <c:v>-7.57091E-35</c:v>
                </c:pt>
                <c:pt idx="835">
                  <c:v>-8.1821399999999996E-35</c:v>
                </c:pt>
                <c:pt idx="836">
                  <c:v>-5.2508600000000003E-35</c:v>
                </c:pt>
                <c:pt idx="837">
                  <c:v>2.09155E-35</c:v>
                </c:pt>
                <c:pt idx="838">
                  <c:v>1.3394400000000001E-34</c:v>
                </c:pt>
                <c:pt idx="839">
                  <c:v>2.6131000000000001E-34</c:v>
                </c:pt>
                <c:pt idx="840">
                  <c:v>3.5375800000000001E-34</c:v>
                </c:pt>
                <c:pt idx="841">
                  <c:v>3.5000100000000002E-34</c:v>
                </c:pt>
                <c:pt idx="842">
                  <c:v>2.0167900000000001E-34</c:v>
                </c:pt>
                <c:pt idx="843">
                  <c:v>-1.0021800000000001E-34</c:v>
                </c:pt>
                <c:pt idx="844">
                  <c:v>-5.04509E-34</c:v>
                </c:pt>
                <c:pt idx="845">
                  <c:v>-8.8983899999999995E-34</c:v>
                </c:pt>
                <c:pt idx="846">
                  <c:v>-1.0725399999999999E-33</c:v>
                </c:pt>
                <c:pt idx="847">
                  <c:v>-8.4627600000000004E-34</c:v>
                </c:pt>
                <c:pt idx="848">
                  <c:v>-6.4584899999999995E-35</c:v>
                </c:pt>
                <c:pt idx="849">
                  <c:v>1.24942E-33</c:v>
                </c:pt>
                <c:pt idx="850">
                  <c:v>2.8012000000000002E-33</c:v>
                </c:pt>
                <c:pt idx="851">
                  <c:v>3.9925499999999997E-33</c:v>
                </c:pt>
                <c:pt idx="852">
                  <c:v>4.08162E-33</c:v>
                </c:pt>
                <c:pt idx="853">
                  <c:v>2.50934E-33</c:v>
                </c:pt>
                <c:pt idx="854">
                  <c:v>-8.5035500000000003E-34</c:v>
                </c:pt>
                <c:pt idx="855">
                  <c:v>-5.5338299999999997E-33</c:v>
                </c:pt>
                <c:pt idx="856">
                  <c:v>-1.02817E-32</c:v>
                </c:pt>
                <c:pt idx="857">
                  <c:v>-1.30735E-32</c:v>
                </c:pt>
                <c:pt idx="858">
                  <c:v>-1.17039E-32</c:v>
                </c:pt>
                <c:pt idx="859">
                  <c:v>-4.5940200000000003E-33</c:v>
                </c:pt>
                <c:pt idx="860">
                  <c:v>8.2565400000000006E-33</c:v>
                </c:pt>
                <c:pt idx="861">
                  <c:v>2.4151099999999999E-32</c:v>
                </c:pt>
                <c:pt idx="862">
                  <c:v>3.7557700000000002E-32</c:v>
                </c:pt>
                <c:pt idx="863">
                  <c:v>4.19377E-32</c:v>
                </c:pt>
                <c:pt idx="864">
                  <c:v>3.2256599999999998E-32</c:v>
                </c:pt>
                <c:pt idx="865">
                  <c:v>6.5892000000000003E-33</c:v>
                </c:pt>
                <c:pt idx="866">
                  <c:v>-3.2554300000000002E-32</c:v>
                </c:pt>
                <c:pt idx="867">
                  <c:v>-7.5763499999999995E-32</c:v>
                </c:pt>
                <c:pt idx="868">
                  <c:v>-1.04343E-31</c:v>
                </c:pt>
                <c:pt idx="869">
                  <c:v>-9.3633999999999997E-32</c:v>
                </c:pt>
                <c:pt idx="870">
                  <c:v>-2.48594E-32</c:v>
                </c:pt>
                <c:pt idx="871">
                  <c:v>1.0103899999999999E-31</c:v>
                </c:pt>
                <c:pt idx="872">
                  <c:v>2.54562E-31</c:v>
                </c:pt>
                <c:pt idx="873">
                  <c:v>3.7536400000000001E-31</c:v>
                </c:pt>
                <c:pt idx="874">
                  <c:v>3.8457000000000001E-31</c:v>
                </c:pt>
                <c:pt idx="875">
                  <c:v>2.1670600000000001E-31</c:v>
                </c:pt>
                <c:pt idx="876">
                  <c:v>-1.50561E-31</c:v>
                </c:pt>
                <c:pt idx="877">
                  <c:v>-6.82934E-31</c:v>
                </c:pt>
                <c:pt idx="878">
                  <c:v>-1.2693500000000001E-30</c:v>
                </c:pt>
                <c:pt idx="879">
                  <c:v>-1.7027499999999999E-30</c:v>
                </c:pt>
                <c:pt idx="880">
                  <c:v>-1.7264799999999999E-30</c:v>
                </c:pt>
                <c:pt idx="881">
                  <c:v>-1.1469900000000001E-30</c:v>
                </c:pt>
                <c:pt idx="882">
                  <c:v>5.8707599999999997E-32</c:v>
                </c:pt>
                <c:pt idx="883">
                  <c:v>1.6546900000000002E-30</c:v>
                </c:pt>
                <c:pt idx="884">
                  <c:v>3.06878E-30</c:v>
                </c:pt>
                <c:pt idx="885">
                  <c:v>3.43128E-30</c:v>
                </c:pt>
                <c:pt idx="886">
                  <c:v>1.9204499999999999E-30</c:v>
                </c:pt>
                <c:pt idx="887">
                  <c:v>-1.6599699999999998E-30</c:v>
                </c:pt>
                <c:pt idx="888">
                  <c:v>-6.6382200000000007E-30</c:v>
                </c:pt>
                <c:pt idx="889">
                  <c:v>-1.18292E-29</c:v>
                </c:pt>
                <c:pt idx="890">
                  <c:v>-1.5903400000000001E-29</c:v>
                </c:pt>
                <c:pt idx="891">
                  <c:v>-1.75449E-29</c:v>
                </c:pt>
                <c:pt idx="892">
                  <c:v>-1.5740400000000001E-29</c:v>
                </c:pt>
                <c:pt idx="893">
                  <c:v>-1.0092000000000001E-29</c:v>
                </c:pt>
                <c:pt idx="894">
                  <c:v>-1.21977E-30</c:v>
                </c:pt>
                <c:pt idx="895">
                  <c:v>9.0127399999999994E-30</c:v>
                </c:pt>
                <c:pt idx="896">
                  <c:v>1.8369700000000001E-29</c:v>
                </c:pt>
                <c:pt idx="897">
                  <c:v>2.45155E-29</c:v>
                </c:pt>
                <c:pt idx="898">
                  <c:v>2.41365E-29</c:v>
                </c:pt>
                <c:pt idx="899">
                  <c:v>1.53668E-29</c:v>
                </c:pt>
                <c:pt idx="900">
                  <c:v>1.4371299999999999E-30</c:v>
                </c:pt>
                <c:pt idx="901">
                  <c:v>-1.06535E-29</c:v>
                </c:pt>
                <c:pt idx="902">
                  <c:v>-1.2346E-29</c:v>
                </c:pt>
                <c:pt idx="903">
                  <c:v>4.5579600000000001E-30</c:v>
                </c:pt>
                <c:pt idx="904">
                  <c:v>4.2990899999999998E-29</c:v>
                </c:pt>
                <c:pt idx="905">
                  <c:v>9.8538600000000004E-29</c:v>
                </c:pt>
                <c:pt idx="906">
                  <c:v>1.5322199999999999E-28</c:v>
                </c:pt>
                <c:pt idx="907">
                  <c:v>1.6610499999999999E-28</c:v>
                </c:pt>
                <c:pt idx="908">
                  <c:v>1.0123799999999999E-28</c:v>
                </c:pt>
                <c:pt idx="909">
                  <c:v>-2.7481699999999999E-29</c:v>
                </c:pt>
                <c:pt idx="910">
                  <c:v>-1.75865E-28</c:v>
                </c:pt>
                <c:pt idx="911">
                  <c:v>-3.1244099999999998E-28</c:v>
                </c:pt>
                <c:pt idx="912">
                  <c:v>-3.91992E-28</c:v>
                </c:pt>
                <c:pt idx="913">
                  <c:v>-3.3412499999999998E-28</c:v>
                </c:pt>
                <c:pt idx="914">
                  <c:v>-1.0654700000000001E-28</c:v>
                </c:pt>
                <c:pt idx="915">
                  <c:v>1.7948200000000001E-28</c:v>
                </c:pt>
                <c:pt idx="916">
                  <c:v>3.3395299999999999E-28</c:v>
                </c:pt>
                <c:pt idx="917">
                  <c:v>3.8270899999999999E-28</c:v>
                </c:pt>
                <c:pt idx="918">
                  <c:v>8.9222400000000006E-28</c:v>
                </c:pt>
                <c:pt idx="919">
                  <c:v>2.8243899999999999E-27</c:v>
                </c:pt>
                <c:pt idx="920">
                  <c:v>6.7300699999999993E-27</c:v>
                </c:pt>
                <c:pt idx="921">
                  <c:v>1.19994E-26</c:v>
                </c:pt>
                <c:pt idx="922">
                  <c:v>1.70226E-26</c:v>
                </c:pt>
                <c:pt idx="923">
                  <c:v>1.9686400000000001E-26</c:v>
                </c:pt>
                <c:pt idx="924">
                  <c:v>1.69658E-26</c:v>
                </c:pt>
                <c:pt idx="925">
                  <c:v>4.8710999999999997E-27</c:v>
                </c:pt>
                <c:pt idx="926">
                  <c:v>-1.9151199999999999E-26</c:v>
                </c:pt>
                <c:pt idx="927">
                  <c:v>-5.3200900000000003E-26</c:v>
                </c:pt>
                <c:pt idx="928">
                  <c:v>-8.9538199999999996E-26</c:v>
                </c:pt>
                <c:pt idx="929">
                  <c:v>-1.1412199999999999E-25</c:v>
                </c:pt>
                <c:pt idx="930">
                  <c:v>-1.09939E-25</c:v>
                </c:pt>
                <c:pt idx="931">
                  <c:v>-6.7228899999999995E-26</c:v>
                </c:pt>
                <c:pt idx="932">
                  <c:v>7.8339799999999999E-27</c:v>
                </c:pt>
                <c:pt idx="933">
                  <c:v>9.6166699999999999E-26</c:v>
                </c:pt>
                <c:pt idx="934">
                  <c:v>1.74338E-25</c:v>
                </c:pt>
                <c:pt idx="935">
                  <c:v>2.1611200000000002E-25</c:v>
                </c:pt>
                <c:pt idx="936">
                  <c:v>1.94776E-25</c:v>
                </c:pt>
                <c:pt idx="937">
                  <c:v>1.00022E-25</c:v>
                </c:pt>
                <c:pt idx="938">
                  <c:v>-5.1444599999999998E-26</c:v>
                </c:pt>
                <c:pt idx="939">
                  <c:v>-2.28668E-25</c:v>
                </c:pt>
                <c:pt idx="940">
                  <c:v>-3.88415E-25</c:v>
                </c:pt>
                <c:pt idx="941">
                  <c:v>-4.6747799999999999E-25</c:v>
                </c:pt>
                <c:pt idx="942">
                  <c:v>-4.1204E-25</c:v>
                </c:pt>
                <c:pt idx="943">
                  <c:v>-2.1354699999999998E-25</c:v>
                </c:pt>
                <c:pt idx="944">
                  <c:v>8.0437299999999994E-26</c:v>
                </c:pt>
                <c:pt idx="945">
                  <c:v>3.4800399999999999E-25</c:v>
                </c:pt>
                <c:pt idx="946">
                  <c:v>4.30057E-25</c:v>
                </c:pt>
                <c:pt idx="947">
                  <c:v>2.7584000000000002E-25</c:v>
                </c:pt>
                <c:pt idx="948">
                  <c:v>7.8010500000000003E-26</c:v>
                </c:pt>
                <c:pt idx="949">
                  <c:v>1.8047900000000001E-25</c:v>
                </c:pt>
                <c:pt idx="950">
                  <c:v>5.73022E-25</c:v>
                </c:pt>
                <c:pt idx="951">
                  <c:v>5.4263699999999999E-25</c:v>
                </c:pt>
                <c:pt idx="952">
                  <c:v>-7.7346699999999997E-25</c:v>
                </c:pt>
                <c:pt idx="953">
                  <c:v>-3.9275900000000001E-24</c:v>
                </c:pt>
                <c:pt idx="954">
                  <c:v>-9.1129300000000007E-24</c:v>
                </c:pt>
                <c:pt idx="955">
                  <c:v>-1.5355399999999999E-23</c:v>
                </c:pt>
                <c:pt idx="956">
                  <c:v>-2.1434499999999999E-23</c:v>
                </c:pt>
                <c:pt idx="957">
                  <c:v>-2.8874500000000001E-23</c:v>
                </c:pt>
                <c:pt idx="958">
                  <c:v>-3.93429E-23</c:v>
                </c:pt>
                <c:pt idx="959">
                  <c:v>-4.8827599999999997E-23</c:v>
                </c:pt>
                <c:pt idx="960">
                  <c:v>-5.0878600000000001E-23</c:v>
                </c:pt>
                <c:pt idx="961">
                  <c:v>-4.3370300000000002E-23</c:v>
                </c:pt>
                <c:pt idx="962">
                  <c:v>-2.7644900000000001E-23</c:v>
                </c:pt>
                <c:pt idx="963">
                  <c:v>-3.9377500000000002E-24</c:v>
                </c:pt>
                <c:pt idx="964">
                  <c:v>3.59353E-23</c:v>
                </c:pt>
                <c:pt idx="965">
                  <c:v>1.0945899999999999E-22</c:v>
                </c:pt>
                <c:pt idx="966">
                  <c:v>2.1996600000000001E-22</c:v>
                </c:pt>
                <c:pt idx="967">
                  <c:v>3.4192799999999998E-22</c:v>
                </c:pt>
                <c:pt idx="968">
                  <c:v>4.6272500000000004E-22</c:v>
                </c:pt>
                <c:pt idx="969">
                  <c:v>6.2792E-22</c:v>
                </c:pt>
                <c:pt idx="970">
                  <c:v>9.0449099999999993E-22</c:v>
                </c:pt>
                <c:pt idx="971">
                  <c:v>1.2956599999999999E-21</c:v>
                </c:pt>
                <c:pt idx="972">
                  <c:v>1.69133E-21</c:v>
                </c:pt>
                <c:pt idx="973">
                  <c:v>1.8228500000000001E-21</c:v>
                </c:pt>
                <c:pt idx="974">
                  <c:v>1.1176899999999999E-21</c:v>
                </c:pt>
                <c:pt idx="975">
                  <c:v>-1.3363300000000001E-21</c:v>
                </c:pt>
                <c:pt idx="976">
                  <c:v>-6.1870799999999998E-21</c:v>
                </c:pt>
                <c:pt idx="977">
                  <c:v>-1.28771E-20</c:v>
                </c:pt>
                <c:pt idx="978">
                  <c:v>-1.94737E-20</c:v>
                </c:pt>
                <c:pt idx="979">
                  <c:v>-2.2986100000000001E-20</c:v>
                </c:pt>
                <c:pt idx="980">
                  <c:v>-1.93374E-20</c:v>
                </c:pt>
                <c:pt idx="981">
                  <c:v>-4.4055700000000001E-21</c:v>
                </c:pt>
                <c:pt idx="982">
                  <c:v>2.31122E-20</c:v>
                </c:pt>
                <c:pt idx="983">
                  <c:v>5.8984200000000004E-20</c:v>
                </c:pt>
                <c:pt idx="984">
                  <c:v>9.0867199999999997E-20</c:v>
                </c:pt>
                <c:pt idx="985">
                  <c:v>9.6889000000000005E-20</c:v>
                </c:pt>
                <c:pt idx="986">
                  <c:v>5.1867200000000003E-20</c:v>
                </c:pt>
                <c:pt idx="987">
                  <c:v>-5.8269000000000001E-20</c:v>
                </c:pt>
                <c:pt idx="988">
                  <c:v>-2.2247300000000001E-19</c:v>
                </c:pt>
                <c:pt idx="989">
                  <c:v>-3.9708900000000002E-19</c:v>
                </c:pt>
                <c:pt idx="990">
                  <c:v>-5.0653899999999999E-19</c:v>
                </c:pt>
                <c:pt idx="991">
                  <c:v>-4.55486E-19</c:v>
                </c:pt>
                <c:pt idx="992">
                  <c:v>-1.5812400000000001E-19</c:v>
                </c:pt>
                <c:pt idx="993">
                  <c:v>4.1549099999999999E-19</c:v>
                </c:pt>
                <c:pt idx="994">
                  <c:v>1.1882E-18</c:v>
                </c:pt>
                <c:pt idx="995">
                  <c:v>1.9353E-18</c:v>
                </c:pt>
                <c:pt idx="996">
                  <c:v>2.3045500000000002E-18</c:v>
                </c:pt>
                <c:pt idx="997">
                  <c:v>1.9477199999999999E-18</c:v>
                </c:pt>
                <c:pt idx="998">
                  <c:v>6.6777300000000001E-19</c:v>
                </c:pt>
                <c:pt idx="999">
                  <c:v>-1.4951E-18</c:v>
                </c:pt>
                <c:pt idx="1000">
                  <c:v>-4.0866499999999997E-18</c:v>
                </c:pt>
                <c:pt idx="1001">
                  <c:v>-6.0206600000000001E-18</c:v>
                </c:pt>
                <c:pt idx="1002">
                  <c:v>-5.70604E-18</c:v>
                </c:pt>
                <c:pt idx="1003">
                  <c:v>-1.58581E-18</c:v>
                </c:pt>
                <c:pt idx="1004">
                  <c:v>7.0291700000000003E-18</c:v>
                </c:pt>
                <c:pt idx="1005">
                  <c:v>1.89197E-17</c:v>
                </c:pt>
                <c:pt idx="1006">
                  <c:v>3.0361799999999998E-17</c:v>
                </c:pt>
                <c:pt idx="1007">
                  <c:v>3.5526E-17</c:v>
                </c:pt>
                <c:pt idx="1008">
                  <c:v>2.7954700000000001E-17</c:v>
                </c:pt>
                <c:pt idx="1009">
                  <c:v>3.4448100000000001E-18</c:v>
                </c:pt>
                <c:pt idx="1010">
                  <c:v>-3.6717500000000002E-17</c:v>
                </c:pt>
                <c:pt idx="1011">
                  <c:v>-8.4335500000000002E-17</c:v>
                </c:pt>
                <c:pt idx="1012">
                  <c:v>-1.23425E-16</c:v>
                </c:pt>
                <c:pt idx="1013">
                  <c:v>-1.2994099999999999E-16</c:v>
                </c:pt>
                <c:pt idx="1014">
                  <c:v>-7.9041099999999998E-17</c:v>
                </c:pt>
                <c:pt idx="1015">
                  <c:v>3.9285100000000001E-17</c:v>
                </c:pt>
                <c:pt idx="1016">
                  <c:v>2.0718399999999999E-16</c:v>
                </c:pt>
                <c:pt idx="1017">
                  <c:v>3.7532100000000002E-16</c:v>
                </c:pt>
                <c:pt idx="1018">
                  <c:v>4.6527499999999995E-16</c:v>
                </c:pt>
                <c:pt idx="1019">
                  <c:v>3.79701E-16</c:v>
                </c:pt>
                <c:pt idx="1020">
                  <c:v>3.4978400000000002E-17</c:v>
                </c:pt>
                <c:pt idx="1021">
                  <c:v>-5.7970500000000002E-16</c:v>
                </c:pt>
                <c:pt idx="1022">
                  <c:v>-1.3484400000000001E-15</c:v>
                </c:pt>
                <c:pt idx="1023">
                  <c:v>-2.01533E-15</c:v>
                </c:pt>
                <c:pt idx="1024">
                  <c:v>-2.22727E-15</c:v>
                </c:pt>
                <c:pt idx="1025">
                  <c:v>-1.6422799999999999E-15</c:v>
                </c:pt>
                <c:pt idx="1026">
                  <c:v>-8.1600199999999998E-17</c:v>
                </c:pt>
                <c:pt idx="1027">
                  <c:v>2.3138400000000001E-15</c:v>
                </c:pt>
                <c:pt idx="1028">
                  <c:v>4.9386400000000001E-15</c:v>
                </c:pt>
                <c:pt idx="1029">
                  <c:v>6.6818500000000003E-15</c:v>
                </c:pt>
                <c:pt idx="1030">
                  <c:v>6.1869699999999996E-15</c:v>
                </c:pt>
                <c:pt idx="1031">
                  <c:v>2.4140299999999999E-15</c:v>
                </c:pt>
                <c:pt idx="1032">
                  <c:v>-4.7378900000000002E-15</c:v>
                </c:pt>
                <c:pt idx="1033">
                  <c:v>-1.39473E-14</c:v>
                </c:pt>
                <c:pt idx="1034">
                  <c:v>-2.21963E-14</c:v>
                </c:pt>
                <c:pt idx="1035">
                  <c:v>-2.4877700000000001E-14</c:v>
                </c:pt>
                <c:pt idx="1036">
                  <c:v>-1.69667E-14</c:v>
                </c:pt>
                <c:pt idx="1037">
                  <c:v>4.37147E-15</c:v>
                </c:pt>
                <c:pt idx="1038">
                  <c:v>3.7115700000000002E-14</c:v>
                </c:pt>
                <c:pt idx="1039">
                  <c:v>7.3154300000000005E-14</c:v>
                </c:pt>
                <c:pt idx="1040">
                  <c:v>9.8208999999999996E-14</c:v>
                </c:pt>
                <c:pt idx="1041">
                  <c:v>9.4033399999999998E-14</c:v>
                </c:pt>
                <c:pt idx="1042">
                  <c:v>4.4876800000000002E-14</c:v>
                </c:pt>
                <c:pt idx="1043">
                  <c:v>-5.3578099999999999E-14</c:v>
                </c:pt>
                <c:pt idx="1044">
                  <c:v>-1.8603799999999999E-13</c:v>
                </c:pt>
                <c:pt idx="1045">
                  <c:v>-3.1266599999999998E-13</c:v>
                </c:pt>
                <c:pt idx="1046">
                  <c:v>-3.73135E-13</c:v>
                </c:pt>
                <c:pt idx="1047">
                  <c:v>-3.0514E-13</c:v>
                </c:pt>
                <c:pt idx="1048">
                  <c:v>-7.3261099999999999E-14</c:v>
                </c:pt>
                <c:pt idx="1049">
                  <c:v>3.0399599999999998E-13</c:v>
                </c:pt>
                <c:pt idx="1050">
                  <c:v>7.4092800000000001E-13</c:v>
                </c:pt>
                <c:pt idx="1051">
                  <c:v>1.0872700000000001E-12</c:v>
                </c:pt>
                <c:pt idx="1052">
                  <c:v>1.15544E-12</c:v>
                </c:pt>
                <c:pt idx="1053">
                  <c:v>7.9150899999999995E-13</c:v>
                </c:pt>
                <c:pt idx="1054">
                  <c:v>-3.5954900000000002E-14</c:v>
                </c:pt>
                <c:pt idx="1055">
                  <c:v>-1.19031E-12</c:v>
                </c:pt>
                <c:pt idx="1056">
                  <c:v>-2.3593900000000001E-12</c:v>
                </c:pt>
                <c:pt idx="1057">
                  <c:v>-3.0599599999999998E-12</c:v>
                </c:pt>
                <c:pt idx="1058">
                  <c:v>-2.7476000000000001E-12</c:v>
                </c:pt>
                <c:pt idx="1059">
                  <c:v>-1.0792000000000001E-12</c:v>
                </c:pt>
                <c:pt idx="1060">
                  <c:v>1.8429300000000001E-12</c:v>
                </c:pt>
                <c:pt idx="1061">
                  <c:v>5.36241E-12</c:v>
                </c:pt>
                <c:pt idx="1062">
                  <c:v>8.2633399999999998E-12</c:v>
                </c:pt>
                <c:pt idx="1063">
                  <c:v>8.9754099999999992E-12</c:v>
                </c:pt>
                <c:pt idx="1064">
                  <c:v>6.0330400000000003E-12</c:v>
                </c:pt>
                <c:pt idx="1065">
                  <c:v>-1.3231699999999999E-12</c:v>
                </c:pt>
                <c:pt idx="1066">
                  <c:v>-1.23344E-11</c:v>
                </c:pt>
                <c:pt idx="1067">
                  <c:v>-2.4124900000000001E-11</c:v>
                </c:pt>
                <c:pt idx="1068">
                  <c:v>-3.2467299999999998E-11</c:v>
                </c:pt>
                <c:pt idx="1069">
                  <c:v>-3.3810300000000003E-11</c:v>
                </c:pt>
                <c:pt idx="1070">
                  <c:v>-2.6379599999999999E-11</c:v>
                </c:pt>
                <c:pt idx="1071">
                  <c:v>-9.5637799999999999E-12</c:v>
                </c:pt>
                <c:pt idx="1072">
                  <c:v>1.50676E-11</c:v>
                </c:pt>
                <c:pt idx="1073">
                  <c:v>3.9049599999999999E-11</c:v>
                </c:pt>
                <c:pt idx="1074">
                  <c:v>4.6416500000000002E-11</c:v>
                </c:pt>
                <c:pt idx="1075">
                  <c:v>2.4008799999999998E-11</c:v>
                </c:pt>
                <c:pt idx="1076">
                  <c:v>-2.8861199999999999E-11</c:v>
                </c:pt>
                <c:pt idx="1077">
                  <c:v>-1.01011E-10</c:v>
                </c:pt>
                <c:pt idx="1078">
                  <c:v>-1.6914100000000001E-10</c:v>
                </c:pt>
                <c:pt idx="1079">
                  <c:v>-1.9207599999999999E-10</c:v>
                </c:pt>
                <c:pt idx="1080">
                  <c:v>-1.17641E-10</c:v>
                </c:pt>
                <c:pt idx="1081">
                  <c:v>8.7452100000000003E-11</c:v>
                </c:pt>
                <c:pt idx="1082">
                  <c:v>4.0909900000000001E-10</c:v>
                </c:pt>
                <c:pt idx="1083">
                  <c:v>7.8699600000000004E-10</c:v>
                </c:pt>
                <c:pt idx="1084">
                  <c:v>1.12508E-9</c:v>
                </c:pt>
                <c:pt idx="1085">
                  <c:v>1.2917399999999999E-9</c:v>
                </c:pt>
                <c:pt idx="1086">
                  <c:v>1.1681900000000001E-9</c:v>
                </c:pt>
                <c:pt idx="1087">
                  <c:v>7.4412499999999995E-10</c:v>
                </c:pt>
                <c:pt idx="1088">
                  <c:v>1.3143699999999999E-10</c:v>
                </c:pt>
                <c:pt idx="1089">
                  <c:v>-5.2611199999999997E-10</c:v>
                </c:pt>
                <c:pt idx="1090">
                  <c:v>-1.14989E-9</c:v>
                </c:pt>
                <c:pt idx="1091">
                  <c:v>-1.7750600000000001E-9</c:v>
                </c:pt>
                <c:pt idx="1092">
                  <c:v>-2.4868199999999999E-9</c:v>
                </c:pt>
                <c:pt idx="1093">
                  <c:v>-3.2528999999999998E-9</c:v>
                </c:pt>
                <c:pt idx="1094">
                  <c:v>-3.8225799999999998E-9</c:v>
                </c:pt>
                <c:pt idx="1095">
                  <c:v>-3.95511E-9</c:v>
                </c:pt>
                <c:pt idx="1096">
                  <c:v>-4.0313700000000003E-9</c:v>
                </c:pt>
                <c:pt idx="1097">
                  <c:v>-5.0507499999999997E-9</c:v>
                </c:pt>
                <c:pt idx="1098">
                  <c:v>-7.2360299999999999E-9</c:v>
                </c:pt>
                <c:pt idx="1099">
                  <c:v>-9.1758199999999994E-9</c:v>
                </c:pt>
                <c:pt idx="1100">
                  <c:v>-9.0283099999999994E-9</c:v>
                </c:pt>
                <c:pt idx="1101">
                  <c:v>-5.5365499999999999E-9</c:v>
                </c:pt>
                <c:pt idx="1102">
                  <c:v>2.89934E-9</c:v>
                </c:pt>
                <c:pt idx="1103">
                  <c:v>1.9807099999999999E-8</c:v>
                </c:pt>
                <c:pt idx="1104">
                  <c:v>4.9678499999999997E-8</c:v>
                </c:pt>
                <c:pt idx="1105">
                  <c:v>9.1968999999999995E-8</c:v>
                </c:pt>
                <c:pt idx="1106">
                  <c:v>1.3701899999999999E-7</c:v>
                </c:pt>
                <c:pt idx="1107">
                  <c:v>1.71671E-7</c:v>
                </c:pt>
                <c:pt idx="1108">
                  <c:v>1.83736E-7</c:v>
                </c:pt>
                <c:pt idx="1109">
                  <c:v>1.6108000000000001E-7</c:v>
                </c:pt>
                <c:pt idx="1110">
                  <c:v>1.0080399999999999E-7</c:v>
                </c:pt>
                <c:pt idx="1111">
                  <c:v>1.80502E-8</c:v>
                </c:pt>
                <c:pt idx="1112">
                  <c:v>-6.28459E-8</c:v>
                </c:pt>
                <c:pt idx="1113">
                  <c:v>-1.1056199999999999E-7</c:v>
                </c:pt>
                <c:pt idx="1114">
                  <c:v>-6.1324800000000004E-8</c:v>
                </c:pt>
                <c:pt idx="1115">
                  <c:v>2.2562999999999999E-7</c:v>
                </c:pt>
                <c:pt idx="1116">
                  <c:v>9.7071199999999999E-7</c:v>
                </c:pt>
                <c:pt idx="1117">
                  <c:v>2.3087099999999999E-6</c:v>
                </c:pt>
                <c:pt idx="1118">
                  <c:v>4.0268899999999997E-6</c:v>
                </c:pt>
                <c:pt idx="1119">
                  <c:v>5.5620799999999999E-6</c:v>
                </c:pt>
                <c:pt idx="1120">
                  <c:v>6.34674E-6</c:v>
                </c:pt>
                <c:pt idx="1121">
                  <c:v>6.13268E-6</c:v>
                </c:pt>
                <c:pt idx="1122">
                  <c:v>5.0598000000000002E-6</c:v>
                </c:pt>
                <c:pt idx="1123">
                  <c:v>3.5852500000000001E-6</c:v>
                </c:pt>
                <c:pt idx="1124">
                  <c:v>2.24765E-6</c:v>
                </c:pt>
                <c:pt idx="1125">
                  <c:v>1.1207999999999999E-6</c:v>
                </c:pt>
                <c:pt idx="1126">
                  <c:v>-6.6262199999999999E-7</c:v>
                </c:pt>
                <c:pt idx="1127">
                  <c:v>-4.6771999999999999E-6</c:v>
                </c:pt>
                <c:pt idx="1128">
                  <c:v>-1.2416600000000001E-5</c:v>
                </c:pt>
                <c:pt idx="1129">
                  <c:v>-2.4799799999999999E-5</c:v>
                </c:pt>
                <c:pt idx="1130">
                  <c:v>-4.2258900000000003E-5</c:v>
                </c:pt>
                <c:pt idx="1131">
                  <c:v>-6.4816599999999999E-5</c:v>
                </c:pt>
                <c:pt idx="1132">
                  <c:v>-9.1796299999999994E-5</c:v>
                </c:pt>
                <c:pt idx="1133">
                  <c:v>-1.2167099999999999E-4</c:v>
                </c:pt>
                <c:pt idx="1134">
                  <c:v>-1.5252700000000001E-4</c:v>
                </c:pt>
                <c:pt idx="1135">
                  <c:v>-1.82709E-4</c:v>
                </c:pt>
                <c:pt idx="1136">
                  <c:v>-2.10891E-4</c:v>
                </c:pt>
                <c:pt idx="1137">
                  <c:v>-2.3560399999999999E-4</c:v>
                </c:pt>
                <c:pt idx="1138">
                  <c:v>-2.55123E-4</c:v>
                </c:pt>
                <c:pt idx="1139">
                  <c:v>-2.6810799999999997E-4</c:v>
                </c:pt>
                <c:pt idx="1140">
                  <c:v>-2.7425099999999999E-4</c:v>
                </c:pt>
                <c:pt idx="1141">
                  <c:v>-2.7399299999999999E-4</c:v>
                </c:pt>
                <c:pt idx="1142">
                  <c:v>-2.6755300000000002E-4</c:v>
                </c:pt>
                <c:pt idx="1143">
                  <c:v>-2.5438199999999999E-4</c:v>
                </c:pt>
                <c:pt idx="1144">
                  <c:v>-2.33537E-4</c:v>
                </c:pt>
                <c:pt idx="1145">
                  <c:v>-2.0425599999999999E-4</c:v>
                </c:pt>
                <c:pt idx="1146">
                  <c:v>-1.6617499999999999E-4</c:v>
                </c:pt>
                <c:pt idx="1147">
                  <c:v>-1.19669E-4</c:v>
                </c:pt>
                <c:pt idx="1148">
                  <c:v>-6.66404E-5</c:v>
                </c:pt>
                <c:pt idx="1149">
                  <c:v>-1.08594E-5</c:v>
                </c:pt>
                <c:pt idx="1150">
                  <c:v>4.2685799999999997E-5</c:v>
                </c:pt>
                <c:pt idx="1151">
                  <c:v>8.8449199999999993E-5</c:v>
                </c:pt>
                <c:pt idx="1152">
                  <c:v>1.2044000000000001E-4</c:v>
                </c:pt>
                <c:pt idx="1153">
                  <c:v>1.32986E-4</c:v>
                </c:pt>
                <c:pt idx="1154">
                  <c:v>1.22638E-4</c:v>
                </c:pt>
                <c:pt idx="1155">
                  <c:v>8.9262E-5</c:v>
                </c:pt>
                <c:pt idx="1156">
                  <c:v>3.4486000000000002E-5</c:v>
                </c:pt>
                <c:pt idx="1157">
                  <c:v>-4.0978400000000001E-5</c:v>
                </c:pt>
                <c:pt idx="1158">
                  <c:v>-1.3795600000000001E-4</c:v>
                </c:pt>
                <c:pt idx="1159">
                  <c:v>-2.5676200000000001E-4</c:v>
                </c:pt>
                <c:pt idx="1160">
                  <c:v>-3.9494299999999998E-4</c:v>
                </c:pt>
                <c:pt idx="1161">
                  <c:v>-5.4697800000000005E-4</c:v>
                </c:pt>
                <c:pt idx="1162">
                  <c:v>-7.0587899999999997E-4</c:v>
                </c:pt>
                <c:pt idx="1163">
                  <c:v>-8.65455E-4</c:v>
                </c:pt>
                <c:pt idx="1164">
                  <c:v>-1.0221200000000001E-3</c:v>
                </c:pt>
                <c:pt idx="1165">
                  <c:v>-1.1753899999999999E-3</c:v>
                </c:pt>
                <c:pt idx="1166">
                  <c:v>-1.3264699999999999E-3</c:v>
                </c:pt>
                <c:pt idx="1167">
                  <c:v>-1.4760699999999999E-3</c:v>
                </c:pt>
                <c:pt idx="1168">
                  <c:v>-1.6233300000000001E-3</c:v>
                </c:pt>
                <c:pt idx="1169">
                  <c:v>-1.7667500000000001E-3</c:v>
                </c:pt>
                <c:pt idx="1170">
                  <c:v>-1.9061099999999999E-3</c:v>
                </c:pt>
                <c:pt idx="1171">
                  <c:v>-2.0438000000000001E-3</c:v>
                </c:pt>
                <c:pt idx="1172">
                  <c:v>-2.1848900000000001E-3</c:v>
                </c:pt>
                <c:pt idx="1173">
                  <c:v>-2.3360899999999999E-3</c:v>
                </c:pt>
                <c:pt idx="1174">
                  <c:v>-2.5044400000000001E-3</c:v>
                </c:pt>
                <c:pt idx="1175">
                  <c:v>-2.6972400000000001E-3</c:v>
                </c:pt>
                <c:pt idx="1176">
                  <c:v>-2.92289E-3</c:v>
                </c:pt>
                <c:pt idx="1177">
                  <c:v>-3.1906299999999999E-3</c:v>
                </c:pt>
                <c:pt idx="1178">
                  <c:v>-3.5076399999999998E-3</c:v>
                </c:pt>
                <c:pt idx="1179">
                  <c:v>-3.8759900000000002E-3</c:v>
                </c:pt>
                <c:pt idx="1180">
                  <c:v>-4.2929099999999996E-3</c:v>
                </c:pt>
                <c:pt idx="1181">
                  <c:v>-4.7541900000000002E-3</c:v>
                </c:pt>
                <c:pt idx="1182">
                  <c:v>-5.2564400000000002E-3</c:v>
                </c:pt>
                <c:pt idx="1183">
                  <c:v>-5.7961799999999997E-3</c:v>
                </c:pt>
                <c:pt idx="1184">
                  <c:v>-6.36851E-3</c:v>
                </c:pt>
                <c:pt idx="1185">
                  <c:v>-6.9690400000000001E-3</c:v>
                </c:pt>
                <c:pt idx="1186">
                  <c:v>-7.5972000000000001E-3</c:v>
                </c:pt>
                <c:pt idx="1187">
                  <c:v>-8.2560299999999993E-3</c:v>
                </c:pt>
                <c:pt idx="1188">
                  <c:v>-8.9483700000000006E-3</c:v>
                </c:pt>
                <c:pt idx="1189">
                  <c:v>-9.6737200000000002E-3</c:v>
                </c:pt>
                <c:pt idx="1190" formatCode="General">
                  <c:v>-1.04285E-2</c:v>
                </c:pt>
                <c:pt idx="1191" formatCode="General">
                  <c:v>-1.12087E-2</c:v>
                </c:pt>
                <c:pt idx="1192" formatCode="General">
                  <c:v>-1.2012999999999999E-2</c:v>
                </c:pt>
                <c:pt idx="1193" formatCode="General">
                  <c:v>-1.2846E-2</c:v>
                </c:pt>
                <c:pt idx="1194" formatCode="General">
                  <c:v>-1.37178E-2</c:v>
                </c:pt>
                <c:pt idx="1195" formatCode="General">
                  <c:v>-1.4641400000000001E-2</c:v>
                </c:pt>
                <c:pt idx="1196" formatCode="General">
                  <c:v>-1.5629299999999999E-2</c:v>
                </c:pt>
                <c:pt idx="1197" formatCode="General">
                  <c:v>-1.6693599999999999E-2</c:v>
                </c:pt>
                <c:pt idx="1198" formatCode="General">
                  <c:v>-1.7847100000000001E-2</c:v>
                </c:pt>
                <c:pt idx="1199" formatCode="General">
                  <c:v>-1.9102399999999999E-2</c:v>
                </c:pt>
                <c:pt idx="1200" formatCode="General">
                  <c:v>-2.0468900000000002E-2</c:v>
                </c:pt>
                <c:pt idx="1201" formatCode="General">
                  <c:v>-2.1952200000000002E-2</c:v>
                </c:pt>
                <c:pt idx="1202" formatCode="General">
                  <c:v>-2.3556400000000002E-2</c:v>
                </c:pt>
                <c:pt idx="1203" formatCode="General">
                  <c:v>-2.5285599999999998E-2</c:v>
                </c:pt>
                <c:pt idx="1204" formatCode="General">
                  <c:v>-2.7141999999999999E-2</c:v>
                </c:pt>
                <c:pt idx="1205" formatCode="General">
                  <c:v>-2.9123400000000001E-2</c:v>
                </c:pt>
                <c:pt idx="1206" formatCode="General">
                  <c:v>-3.1221499999999999E-2</c:v>
                </c:pt>
                <c:pt idx="1207" formatCode="General">
                  <c:v>-3.34227E-2</c:v>
                </c:pt>
                <c:pt idx="1208" formatCode="General">
                  <c:v>-3.5709900000000003E-2</c:v>
                </c:pt>
                <c:pt idx="1209" formatCode="General">
                  <c:v>-3.8064399999999998E-2</c:v>
                </c:pt>
                <c:pt idx="1210" formatCode="General">
                  <c:v>-4.0468999999999998E-2</c:v>
                </c:pt>
                <c:pt idx="1211" formatCode="General">
                  <c:v>-4.2907599999999997E-2</c:v>
                </c:pt>
                <c:pt idx="1212" formatCode="General">
                  <c:v>-4.5365299999999997E-2</c:v>
                </c:pt>
                <c:pt idx="1213" formatCode="General">
                  <c:v>-4.7828700000000002E-2</c:v>
                </c:pt>
                <c:pt idx="1214" formatCode="General">
                  <c:v>-5.0288300000000001E-2</c:v>
                </c:pt>
                <c:pt idx="1215" formatCode="General">
                  <c:v>-5.2738699999999999E-2</c:v>
                </c:pt>
                <c:pt idx="1216" formatCode="General">
                  <c:v>-5.5176500000000003E-2</c:v>
                </c:pt>
                <c:pt idx="1217" formatCode="General">
                  <c:v>-5.7597000000000002E-2</c:v>
                </c:pt>
                <c:pt idx="1218" formatCode="General">
                  <c:v>-5.9994699999999998E-2</c:v>
                </c:pt>
                <c:pt idx="1219" formatCode="General">
                  <c:v>-6.2364900000000001E-2</c:v>
                </c:pt>
                <c:pt idx="1220" formatCode="General">
                  <c:v>-6.4706399999999997E-2</c:v>
                </c:pt>
                <c:pt idx="1221" formatCode="General">
                  <c:v>-6.7020700000000002E-2</c:v>
                </c:pt>
                <c:pt idx="1222" formatCode="General">
                  <c:v>-6.93111E-2</c:v>
                </c:pt>
                <c:pt idx="1223" formatCode="General">
                  <c:v>-7.1579699999999996E-2</c:v>
                </c:pt>
                <c:pt idx="1224" formatCode="General">
                  <c:v>-7.3827400000000001E-2</c:v>
                </c:pt>
                <c:pt idx="1225" formatCode="General">
                  <c:v>-7.6054800000000006E-2</c:v>
                </c:pt>
                <c:pt idx="1226" formatCode="General">
                  <c:v>-7.8264299999999995E-2</c:v>
                </c:pt>
                <c:pt idx="1227" formatCode="General">
                  <c:v>-8.0460699999999996E-2</c:v>
                </c:pt>
                <c:pt idx="1228" formatCode="General">
                  <c:v>-8.2647700000000004E-2</c:v>
                </c:pt>
                <c:pt idx="1229" formatCode="General">
                  <c:v>-8.4826200000000004E-2</c:v>
                </c:pt>
                <c:pt idx="1230" formatCode="General">
                  <c:v>-8.6994199999999994E-2</c:v>
                </c:pt>
                <c:pt idx="1231" formatCode="General">
                  <c:v>-8.9148699999999997E-2</c:v>
                </c:pt>
                <c:pt idx="1232" formatCode="General">
                  <c:v>-9.1287199999999999E-2</c:v>
                </c:pt>
                <c:pt idx="1233" formatCode="General">
                  <c:v>-9.3407100000000007E-2</c:v>
                </c:pt>
                <c:pt idx="1234" formatCode="General">
                  <c:v>-9.5505599999999996E-2</c:v>
                </c:pt>
                <c:pt idx="1235" formatCode="General">
                  <c:v>-9.7578899999999996E-2</c:v>
                </c:pt>
                <c:pt idx="1236" formatCode="General">
                  <c:v>-9.96224E-2</c:v>
                </c:pt>
                <c:pt idx="1237" formatCode="General">
                  <c:v>-0.101632</c:v>
                </c:pt>
                <c:pt idx="1238" formatCode="General">
                  <c:v>-0.103605</c:v>
                </c:pt>
                <c:pt idx="1239" formatCode="General">
                  <c:v>-0.105535</c:v>
                </c:pt>
                <c:pt idx="1240" formatCode="General">
                  <c:v>-0.107419</c:v>
                </c:pt>
                <c:pt idx="1241" formatCode="General">
                  <c:v>-0.109251</c:v>
                </c:pt>
                <c:pt idx="1242" formatCode="General">
                  <c:v>-0.11103300000000001</c:v>
                </c:pt>
                <c:pt idx="1243" formatCode="General">
                  <c:v>-0.11276600000000001</c:v>
                </c:pt>
                <c:pt idx="1244" formatCode="General">
                  <c:v>-0.114457</c:v>
                </c:pt>
                <c:pt idx="1245" formatCode="General">
                  <c:v>-0.11611</c:v>
                </c:pt>
                <c:pt idx="1246" formatCode="General">
                  <c:v>-0.117729</c:v>
                </c:pt>
                <c:pt idx="1247" formatCode="General">
                  <c:v>-0.11931799999999999</c:v>
                </c:pt>
                <c:pt idx="1248" formatCode="General">
                  <c:v>-0.12088400000000001</c:v>
                </c:pt>
                <c:pt idx="1249" formatCode="General">
                  <c:v>-0.122436</c:v>
                </c:pt>
                <c:pt idx="1250" formatCode="General">
                  <c:v>-0.123989</c:v>
                </c:pt>
                <c:pt idx="1251" formatCode="General">
                  <c:v>-0.125556</c:v>
                </c:pt>
                <c:pt idx="1252" formatCode="General">
                  <c:v>-0.12714400000000001</c:v>
                </c:pt>
                <c:pt idx="1253" formatCode="General">
                  <c:v>-0.12875500000000001</c:v>
                </c:pt>
                <c:pt idx="1254" formatCode="General">
                  <c:v>-0.130383</c:v>
                </c:pt>
                <c:pt idx="1255" formatCode="General">
                  <c:v>-0.13201599999999999</c:v>
                </c:pt>
                <c:pt idx="1256" formatCode="General">
                  <c:v>-0.13364000000000001</c:v>
                </c:pt>
                <c:pt idx="1257" formatCode="General">
                  <c:v>-0.13523199999999999</c:v>
                </c:pt>
                <c:pt idx="1258" formatCode="General">
                  <c:v>-0.136768</c:v>
                </c:pt>
                <c:pt idx="1259" formatCode="General">
                  <c:v>-0.13821900000000001</c:v>
                </c:pt>
                <c:pt idx="1260" formatCode="General">
                  <c:v>-0.13955899999999999</c:v>
                </c:pt>
                <c:pt idx="1261" formatCode="General">
                  <c:v>-0.14077100000000001</c:v>
                </c:pt>
                <c:pt idx="1262" formatCode="General">
                  <c:v>-0.141843</c:v>
                </c:pt>
                <c:pt idx="1263" formatCode="General">
                  <c:v>-0.14276800000000001</c:v>
                </c:pt>
                <c:pt idx="1264" formatCode="General">
                  <c:v>-0.143535</c:v>
                </c:pt>
                <c:pt idx="1265" formatCode="General">
                  <c:v>-0.14413300000000001</c:v>
                </c:pt>
                <c:pt idx="1266" formatCode="General">
                  <c:v>-0.14455799999999999</c:v>
                </c:pt>
                <c:pt idx="1267" formatCode="General">
                  <c:v>-0.144812</c:v>
                </c:pt>
                <c:pt idx="1268" formatCode="General">
                  <c:v>-0.14490400000000001</c:v>
                </c:pt>
                <c:pt idx="1269" formatCode="General">
                  <c:v>-0.14484900000000001</c:v>
                </c:pt>
                <c:pt idx="1270" formatCode="General">
                  <c:v>-0.14465700000000001</c:v>
                </c:pt>
                <c:pt idx="1271" formatCode="General">
                  <c:v>-0.144342</c:v>
                </c:pt>
                <c:pt idx="1272" formatCode="General">
                  <c:v>-0.14391599999999999</c:v>
                </c:pt>
                <c:pt idx="1273" formatCode="General">
                  <c:v>-0.14338999999999999</c:v>
                </c:pt>
                <c:pt idx="1274" formatCode="General">
                  <c:v>-0.14277300000000001</c:v>
                </c:pt>
                <c:pt idx="1275" formatCode="General">
                  <c:v>-0.142071</c:v>
                </c:pt>
                <c:pt idx="1276" formatCode="General">
                  <c:v>-0.14128399999999999</c:v>
                </c:pt>
                <c:pt idx="1277" formatCode="General">
                  <c:v>-0.14041300000000001</c:v>
                </c:pt>
                <c:pt idx="1278" formatCode="General">
                  <c:v>-0.139458</c:v>
                </c:pt>
                <c:pt idx="1279" formatCode="General">
                  <c:v>-0.13841600000000001</c:v>
                </c:pt>
                <c:pt idx="1280" formatCode="General">
                  <c:v>-0.13728199999999999</c:v>
                </c:pt>
                <c:pt idx="1281" formatCode="General">
                  <c:v>-0.136047</c:v>
                </c:pt>
                <c:pt idx="1282" formatCode="General">
                  <c:v>-0.13470599999999999</c:v>
                </c:pt>
                <c:pt idx="1283" formatCode="General">
                  <c:v>-0.13325600000000001</c:v>
                </c:pt>
                <c:pt idx="1284" formatCode="General">
                  <c:v>-0.13169600000000001</c:v>
                </c:pt>
                <c:pt idx="1285" formatCode="General">
                  <c:v>-0.130022</c:v>
                </c:pt>
                <c:pt idx="1286" formatCode="General">
                  <c:v>-0.12823200000000001</c:v>
                </c:pt>
                <c:pt idx="1287" formatCode="General">
                  <c:v>-0.12632399999999999</c:v>
                </c:pt>
                <c:pt idx="1288" formatCode="General">
                  <c:v>-0.12429999999999999</c:v>
                </c:pt>
                <c:pt idx="1289" formatCode="General">
                  <c:v>-0.122165</c:v>
                </c:pt>
                <c:pt idx="1290" formatCode="General">
                  <c:v>-0.119923</c:v>
                </c:pt>
                <c:pt idx="1291" formatCode="General">
                  <c:v>-0.11758399999999999</c:v>
                </c:pt>
                <c:pt idx="1292" formatCode="General">
                  <c:v>-0.115162</c:v>
                </c:pt>
                <c:pt idx="1293" formatCode="General">
                  <c:v>-0.112673</c:v>
                </c:pt>
                <c:pt idx="1294" formatCode="General">
                  <c:v>-0.110137</c:v>
                </c:pt>
                <c:pt idx="1295" formatCode="General">
                  <c:v>-0.107568</c:v>
                </c:pt>
                <c:pt idx="1296" formatCode="General">
                  <c:v>-0.104979</c:v>
                </c:pt>
                <c:pt idx="1297" formatCode="General">
                  <c:v>-0.10238</c:v>
                </c:pt>
                <c:pt idx="1298" formatCode="General">
                  <c:v>-9.9781900000000007E-2</c:v>
                </c:pt>
                <c:pt idx="1299" formatCode="General">
                  <c:v>-9.7197000000000006E-2</c:v>
                </c:pt>
                <c:pt idx="1300" formatCode="General">
                  <c:v>-9.4634499999999996E-2</c:v>
                </c:pt>
                <c:pt idx="1301" formatCode="General">
                  <c:v>-9.2099299999999995E-2</c:v>
                </c:pt>
                <c:pt idx="1302" formatCode="General">
                  <c:v>-8.9592099999999994E-2</c:v>
                </c:pt>
                <c:pt idx="1303" formatCode="General">
                  <c:v>-8.7109000000000006E-2</c:v>
                </c:pt>
                <c:pt idx="1304" formatCode="General">
                  <c:v>-8.4640999999999994E-2</c:v>
                </c:pt>
                <c:pt idx="1305" formatCode="General">
                  <c:v>-8.2175899999999996E-2</c:v>
                </c:pt>
                <c:pt idx="1306" formatCode="General">
                  <c:v>-7.9701099999999997E-2</c:v>
                </c:pt>
                <c:pt idx="1307" formatCode="General">
                  <c:v>-7.7203999999999995E-2</c:v>
                </c:pt>
                <c:pt idx="1308" formatCode="General">
                  <c:v>-7.4671899999999999E-2</c:v>
                </c:pt>
                <c:pt idx="1309" formatCode="General">
                  <c:v>-7.2092299999999998E-2</c:v>
                </c:pt>
                <c:pt idx="1310" formatCode="General">
                  <c:v>-6.9455000000000003E-2</c:v>
                </c:pt>
                <c:pt idx="1311" formatCode="General">
                  <c:v>-6.6753699999999999E-2</c:v>
                </c:pt>
                <c:pt idx="1312" formatCode="General">
                  <c:v>-6.3985500000000001E-2</c:v>
                </c:pt>
                <c:pt idx="1313" formatCode="General">
                  <c:v>-6.1149700000000001E-2</c:v>
                </c:pt>
                <c:pt idx="1314" formatCode="General">
                  <c:v>-5.8247399999999998E-2</c:v>
                </c:pt>
                <c:pt idx="1315" formatCode="General">
                  <c:v>-5.5280700000000002E-2</c:v>
                </c:pt>
                <c:pt idx="1316" formatCode="General">
                  <c:v>-5.2254700000000001E-2</c:v>
                </c:pt>
                <c:pt idx="1317" formatCode="General">
                  <c:v>-4.9178399999999997E-2</c:v>
                </c:pt>
                <c:pt idx="1318" formatCode="General">
                  <c:v>-4.6064099999999997E-2</c:v>
                </c:pt>
                <c:pt idx="1319" formatCode="General">
                  <c:v>-4.2925900000000003E-2</c:v>
                </c:pt>
                <c:pt idx="1320" formatCode="General">
                  <c:v>-3.9778800000000003E-2</c:v>
                </c:pt>
                <c:pt idx="1321" formatCode="General">
                  <c:v>-3.6639400000000003E-2</c:v>
                </c:pt>
                <c:pt idx="1322" formatCode="General">
                  <c:v>-3.3525399999999997E-2</c:v>
                </c:pt>
                <c:pt idx="1323" formatCode="General">
                  <c:v>-3.0453999999999998E-2</c:v>
                </c:pt>
                <c:pt idx="1324" formatCode="General">
                  <c:v>-2.7440300000000001E-2</c:v>
                </c:pt>
                <c:pt idx="1325" formatCode="General">
                  <c:v>-2.4497600000000001E-2</c:v>
                </c:pt>
                <c:pt idx="1326" formatCode="General">
                  <c:v>-2.1638399999999999E-2</c:v>
                </c:pt>
                <c:pt idx="1327" formatCode="General">
                  <c:v>-1.88731E-2</c:v>
                </c:pt>
                <c:pt idx="1328" formatCode="General">
                  <c:v>-1.6208E-2</c:v>
                </c:pt>
                <c:pt idx="1329" formatCode="General">
                  <c:v>-1.3644399999999999E-2</c:v>
                </c:pt>
                <c:pt idx="1330" formatCode="General">
                  <c:v>-1.11783E-2</c:v>
                </c:pt>
                <c:pt idx="1331">
                  <c:v>-8.80242E-3</c:v>
                </c:pt>
                <c:pt idx="1332">
                  <c:v>-6.5066400000000002E-3</c:v>
                </c:pt>
                <c:pt idx="1333">
                  <c:v>-4.27956E-3</c:v>
                </c:pt>
                <c:pt idx="1334">
                  <c:v>-2.1092300000000001E-3</c:v>
                </c:pt>
                <c:pt idx="1335">
                  <c:v>1.59324E-5</c:v>
                </c:pt>
                <c:pt idx="1336">
                  <c:v>2.1065400000000001E-3</c:v>
                </c:pt>
                <c:pt idx="1337">
                  <c:v>4.1717100000000003E-3</c:v>
                </c:pt>
                <c:pt idx="1338">
                  <c:v>6.2184900000000001E-3</c:v>
                </c:pt>
                <c:pt idx="1339">
                  <c:v>8.2514600000000004E-3</c:v>
                </c:pt>
                <c:pt idx="1340" formatCode="General">
                  <c:v>1.0272399999999999E-2</c:v>
                </c:pt>
                <c:pt idx="1341" formatCode="General">
                  <c:v>1.22805E-2</c:v>
                </c:pt>
                <c:pt idx="1342" formatCode="General">
                  <c:v>1.4271799999999999E-2</c:v>
                </c:pt>
                <c:pt idx="1343" formatCode="General">
                  <c:v>1.62395E-2</c:v>
                </c:pt>
                <c:pt idx="1344" formatCode="General">
                  <c:v>1.81738E-2</c:v>
                </c:pt>
                <c:pt idx="1345" formatCode="General">
                  <c:v>2.00632E-2</c:v>
                </c:pt>
                <c:pt idx="1346" formatCode="General">
                  <c:v>2.1895299999999999E-2</c:v>
                </c:pt>
                <c:pt idx="1347" formatCode="General">
                  <c:v>2.3657899999999999E-2</c:v>
                </c:pt>
                <c:pt idx="1348" formatCode="General">
                  <c:v>2.5339299999999999E-2</c:v>
                </c:pt>
                <c:pt idx="1349" formatCode="General">
                  <c:v>2.69292E-2</c:v>
                </c:pt>
                <c:pt idx="1350" formatCode="General">
                  <c:v>2.84196E-2</c:v>
                </c:pt>
                <c:pt idx="1351" formatCode="General">
                  <c:v>2.9805999999999999E-2</c:v>
                </c:pt>
                <c:pt idx="1352" formatCode="General">
                  <c:v>3.1087400000000001E-2</c:v>
                </c:pt>
                <c:pt idx="1353" formatCode="General">
                  <c:v>3.2266099999999999E-2</c:v>
                </c:pt>
                <c:pt idx="1354" formatCode="General">
                  <c:v>3.33472E-2</c:v>
                </c:pt>
                <c:pt idx="1355" formatCode="General">
                  <c:v>3.4338300000000002E-2</c:v>
                </c:pt>
                <c:pt idx="1356" formatCode="General">
                  <c:v>3.5249700000000002E-2</c:v>
                </c:pt>
                <c:pt idx="1357" formatCode="General">
                  <c:v>3.6093300000000002E-2</c:v>
                </c:pt>
                <c:pt idx="1358" formatCode="General">
                  <c:v>3.68816E-2</c:v>
                </c:pt>
                <c:pt idx="1359" formatCode="General">
                  <c:v>3.7627000000000001E-2</c:v>
                </c:pt>
                <c:pt idx="1360" formatCode="General">
                  <c:v>3.8341600000000003E-2</c:v>
                </c:pt>
                <c:pt idx="1361" formatCode="General">
                  <c:v>3.9036500000000002E-2</c:v>
                </c:pt>
                <c:pt idx="1362" formatCode="General">
                  <c:v>3.9720900000000003E-2</c:v>
                </c:pt>
                <c:pt idx="1363" formatCode="General">
                  <c:v>4.0400999999999999E-2</c:v>
                </c:pt>
                <c:pt idx="1364" formatCode="General">
                  <c:v>4.1079200000000003E-2</c:v>
                </c:pt>
                <c:pt idx="1365" formatCode="General">
                  <c:v>4.1753999999999999E-2</c:v>
                </c:pt>
                <c:pt idx="1366" formatCode="General">
                  <c:v>4.2419900000000003E-2</c:v>
                </c:pt>
                <c:pt idx="1367" formatCode="General">
                  <c:v>4.3067000000000001E-2</c:v>
                </c:pt>
                <c:pt idx="1368" formatCode="General">
                  <c:v>4.3681200000000003E-2</c:v>
                </c:pt>
                <c:pt idx="1369" formatCode="General">
                  <c:v>4.4243600000000001E-2</c:v>
                </c:pt>
                <c:pt idx="1370" formatCode="General">
                  <c:v>4.4731399999999998E-2</c:v>
                </c:pt>
                <c:pt idx="1371" formatCode="General">
                  <c:v>4.5119899999999998E-2</c:v>
                </c:pt>
                <c:pt idx="1372" formatCode="General">
                  <c:v>4.53842E-2</c:v>
                </c:pt>
                <c:pt idx="1373" formatCode="General">
                  <c:v>4.5499100000000001E-2</c:v>
                </c:pt>
                <c:pt idx="1374" formatCode="General">
                  <c:v>4.5437900000000003E-2</c:v>
                </c:pt>
                <c:pt idx="1375" formatCode="General">
                  <c:v>4.5173400000000002E-2</c:v>
                </c:pt>
                <c:pt idx="1376" formatCode="General">
                  <c:v>4.4680900000000003E-2</c:v>
                </c:pt>
                <c:pt idx="1377" formatCode="General">
                  <c:v>4.39417E-2</c:v>
                </c:pt>
                <c:pt idx="1378" formatCode="General">
                  <c:v>4.2944200000000002E-2</c:v>
                </c:pt>
                <c:pt idx="1379" formatCode="General">
                  <c:v>4.1681799999999998E-2</c:v>
                </c:pt>
                <c:pt idx="1380" formatCode="General">
                  <c:v>4.0150100000000001E-2</c:v>
                </c:pt>
                <c:pt idx="1381" formatCode="General">
                  <c:v>3.8348199999999999E-2</c:v>
                </c:pt>
                <c:pt idx="1382" formatCode="General">
                  <c:v>3.62817E-2</c:v>
                </c:pt>
                <c:pt idx="1383" formatCode="General">
                  <c:v>3.3964500000000002E-2</c:v>
                </c:pt>
                <c:pt idx="1384" formatCode="General">
                  <c:v>3.1416399999999997E-2</c:v>
                </c:pt>
                <c:pt idx="1385" formatCode="General">
                  <c:v>2.8659199999999999E-2</c:v>
                </c:pt>
                <c:pt idx="1386" formatCode="General">
                  <c:v>2.5715499999999999E-2</c:v>
                </c:pt>
                <c:pt idx="1387" formatCode="General">
                  <c:v>2.26103E-2</c:v>
                </c:pt>
                <c:pt idx="1388" formatCode="General">
                  <c:v>1.9370999999999999E-2</c:v>
                </c:pt>
                <c:pt idx="1389" formatCode="General">
                  <c:v>1.6024500000000001E-2</c:v>
                </c:pt>
                <c:pt idx="1390" formatCode="General">
                  <c:v>1.25942E-2</c:v>
                </c:pt>
                <c:pt idx="1391">
                  <c:v>9.0962000000000005E-3</c:v>
                </c:pt>
                <c:pt idx="1392">
                  <c:v>5.5379399999999999E-3</c:v>
                </c:pt>
                <c:pt idx="1393">
                  <c:v>1.91968E-3</c:v>
                </c:pt>
                <c:pt idx="1394">
                  <c:v>-1.7615199999999999E-3</c:v>
                </c:pt>
                <c:pt idx="1395">
                  <c:v>-5.50827E-3</c:v>
                </c:pt>
                <c:pt idx="1396">
                  <c:v>-9.3228600000000005E-3</c:v>
                </c:pt>
                <c:pt idx="1397" formatCode="General">
                  <c:v>-1.3209800000000001E-2</c:v>
                </c:pt>
                <c:pt idx="1398" formatCode="General">
                  <c:v>-1.7177700000000001E-2</c:v>
                </c:pt>
                <c:pt idx="1399" formatCode="General">
                  <c:v>-2.1238199999999999E-2</c:v>
                </c:pt>
                <c:pt idx="1400" formatCode="General">
                  <c:v>-2.5402899999999999E-2</c:v>
                </c:pt>
                <c:pt idx="1401" formatCode="General">
                  <c:v>-2.96803E-2</c:v>
                </c:pt>
                <c:pt idx="1402" formatCode="General">
                  <c:v>-3.4074899999999998E-2</c:v>
                </c:pt>
                <c:pt idx="1403" formatCode="General">
                  <c:v>-3.8588400000000002E-2</c:v>
                </c:pt>
                <c:pt idx="1404" formatCode="General">
                  <c:v>-4.3219899999999999E-2</c:v>
                </c:pt>
                <c:pt idx="1405" formatCode="General">
                  <c:v>-4.7963699999999998E-2</c:v>
                </c:pt>
                <c:pt idx="1406" formatCode="General">
                  <c:v>-5.2807800000000002E-2</c:v>
                </c:pt>
                <c:pt idx="1407" formatCode="General">
                  <c:v>-5.7734199999999999E-2</c:v>
                </c:pt>
                <c:pt idx="1408" formatCode="General">
                  <c:v>-6.2722399999999998E-2</c:v>
                </c:pt>
                <c:pt idx="1409" formatCode="General">
                  <c:v>-6.7750000000000005E-2</c:v>
                </c:pt>
                <c:pt idx="1410" formatCode="General">
                  <c:v>-7.2791800000000004E-2</c:v>
                </c:pt>
                <c:pt idx="1411" formatCode="General">
                  <c:v>-7.7818499999999999E-2</c:v>
                </c:pt>
                <c:pt idx="1412" formatCode="General">
                  <c:v>-8.2796999999999996E-2</c:v>
                </c:pt>
                <c:pt idx="1413" formatCode="General">
                  <c:v>-8.7693099999999996E-2</c:v>
                </c:pt>
                <c:pt idx="1414" formatCode="General">
                  <c:v>-9.2478099999999994E-2</c:v>
                </c:pt>
                <c:pt idx="1415" formatCode="General">
                  <c:v>-9.7134600000000001E-2</c:v>
                </c:pt>
                <c:pt idx="1416" formatCode="General">
                  <c:v>-0.101658</c:v>
                </c:pt>
                <c:pt idx="1417" formatCode="General">
                  <c:v>-0.10605100000000001</c:v>
                </c:pt>
                <c:pt idx="1418" formatCode="General">
                  <c:v>-0.11032</c:v>
                </c:pt>
                <c:pt idx="1419" formatCode="General">
                  <c:v>-0.114479</c:v>
                </c:pt>
                <c:pt idx="1420" formatCode="General">
                  <c:v>-0.118544</c:v>
                </c:pt>
                <c:pt idx="1421" formatCode="General">
                  <c:v>-0.122545</c:v>
                </c:pt>
                <c:pt idx="1422" formatCode="General">
                  <c:v>-0.12651299999999999</c:v>
                </c:pt>
                <c:pt idx="1423" formatCode="General">
                  <c:v>-0.13047800000000001</c:v>
                </c:pt>
                <c:pt idx="1424" formatCode="General">
                  <c:v>-0.134464</c:v>
                </c:pt>
                <c:pt idx="1425" formatCode="General">
                  <c:v>-0.138489</c:v>
                </c:pt>
                <c:pt idx="1426" formatCode="General">
                  <c:v>-0.142567</c:v>
                </c:pt>
                <c:pt idx="1427" formatCode="General">
                  <c:v>-0.14671100000000001</c:v>
                </c:pt>
                <c:pt idx="1428" formatCode="General">
                  <c:v>-0.15093200000000001</c:v>
                </c:pt>
                <c:pt idx="1429" formatCode="General">
                  <c:v>-0.15523500000000001</c:v>
                </c:pt>
                <c:pt idx="1430" formatCode="General">
                  <c:v>-0.15961800000000001</c:v>
                </c:pt>
                <c:pt idx="1431" formatCode="General">
                  <c:v>-0.16406999999999999</c:v>
                </c:pt>
                <c:pt idx="1432" formatCode="General">
                  <c:v>-0.168571</c:v>
                </c:pt>
                <c:pt idx="1433" formatCode="General">
                  <c:v>-0.173096</c:v>
                </c:pt>
                <c:pt idx="1434" formatCode="General">
                  <c:v>-0.177619</c:v>
                </c:pt>
                <c:pt idx="1435" formatCode="General">
                  <c:v>-0.182113</c:v>
                </c:pt>
                <c:pt idx="1436" formatCode="General">
                  <c:v>-0.18654599999999999</c:v>
                </c:pt>
                <c:pt idx="1437" formatCode="General">
                  <c:v>-0.19087899999999999</c:v>
                </c:pt>
                <c:pt idx="1438" formatCode="General">
                  <c:v>-0.195074</c:v>
                </c:pt>
                <c:pt idx="1439" formatCode="General">
                  <c:v>-0.199102</c:v>
                </c:pt>
                <c:pt idx="1440" formatCode="General">
                  <c:v>-0.20293900000000001</c:v>
                </c:pt>
                <c:pt idx="1441" formatCode="General">
                  <c:v>-0.206564</c:v>
                </c:pt>
                <c:pt idx="1442" formatCode="General">
                  <c:v>-0.20995800000000001</c:v>
                </c:pt>
                <c:pt idx="1443" formatCode="General">
                  <c:v>-0.213118</c:v>
                </c:pt>
                <c:pt idx="1444" formatCode="General">
                  <c:v>-0.216061</c:v>
                </c:pt>
                <c:pt idx="1445" formatCode="General">
                  <c:v>-0.21882299999999999</c:v>
                </c:pt>
                <c:pt idx="1446" formatCode="General">
                  <c:v>-0.22143399999999999</c:v>
                </c:pt>
                <c:pt idx="1447" formatCode="General">
                  <c:v>-0.223909</c:v>
                </c:pt>
                <c:pt idx="1448" formatCode="General">
                  <c:v>-0.22625600000000001</c:v>
                </c:pt>
                <c:pt idx="1449" formatCode="General">
                  <c:v>-0.22849700000000001</c:v>
                </c:pt>
                <c:pt idx="1450" formatCode="General">
                  <c:v>-0.23066800000000001</c:v>
                </c:pt>
                <c:pt idx="1451" formatCode="General">
                  <c:v>-0.23280000000000001</c:v>
                </c:pt>
                <c:pt idx="1452" formatCode="General">
                  <c:v>-0.23491400000000001</c:v>
                </c:pt>
                <c:pt idx="1453" formatCode="General">
                  <c:v>-0.237015</c:v>
                </c:pt>
                <c:pt idx="1454" formatCode="General">
                  <c:v>-0.23910600000000001</c:v>
                </c:pt>
                <c:pt idx="1455" formatCode="General">
                  <c:v>-0.24118999999999999</c:v>
                </c:pt>
                <c:pt idx="1456" formatCode="General">
                  <c:v>-0.24326300000000001</c:v>
                </c:pt>
                <c:pt idx="1457" formatCode="General">
                  <c:v>-0.245314</c:v>
                </c:pt>
                <c:pt idx="1458" formatCode="General">
                  <c:v>-0.24732499999999999</c:v>
                </c:pt>
                <c:pt idx="1459" formatCode="General">
                  <c:v>-0.249274</c:v>
                </c:pt>
                <c:pt idx="1460" formatCode="General">
                  <c:v>-0.25113099999999999</c:v>
                </c:pt>
                <c:pt idx="1461" formatCode="General">
                  <c:v>-0.252855</c:v>
                </c:pt>
                <c:pt idx="1462" formatCode="General">
                  <c:v>-0.25440299999999999</c:v>
                </c:pt>
                <c:pt idx="1463" formatCode="General">
                  <c:v>-0.25574200000000002</c:v>
                </c:pt>
                <c:pt idx="1464" formatCode="General">
                  <c:v>-0.25685599999999997</c:v>
                </c:pt>
                <c:pt idx="1465" formatCode="General">
                  <c:v>-0.25773800000000002</c:v>
                </c:pt>
                <c:pt idx="1466" formatCode="General">
                  <c:v>-0.25839000000000001</c:v>
                </c:pt>
                <c:pt idx="1467" formatCode="General">
                  <c:v>-0.25881599999999999</c:v>
                </c:pt>
                <c:pt idx="1468" formatCode="General">
                  <c:v>-0.25903100000000001</c:v>
                </c:pt>
                <c:pt idx="1469" formatCode="General">
                  <c:v>-0.25905099999999998</c:v>
                </c:pt>
                <c:pt idx="1470" formatCode="General">
                  <c:v>-0.25889600000000002</c:v>
                </c:pt>
                <c:pt idx="1471" formatCode="General">
                  <c:v>-0.25859100000000002</c:v>
                </c:pt>
                <c:pt idx="1472" formatCode="General">
                  <c:v>-0.25817200000000001</c:v>
                </c:pt>
                <c:pt idx="1473" formatCode="General">
                  <c:v>-0.25768400000000002</c:v>
                </c:pt>
                <c:pt idx="1474" formatCode="General">
                  <c:v>-0.25717699999999999</c:v>
                </c:pt>
                <c:pt idx="1475" formatCode="General">
                  <c:v>-0.256691</c:v>
                </c:pt>
                <c:pt idx="1476" formatCode="General">
                  <c:v>-0.25624999999999998</c:v>
                </c:pt>
                <c:pt idx="1477" formatCode="General">
                  <c:v>-0.25586100000000001</c:v>
                </c:pt>
                <c:pt idx="1478" formatCode="General">
                  <c:v>-0.255527</c:v>
                </c:pt>
                <c:pt idx="1479" formatCode="General">
                  <c:v>-0.255249</c:v>
                </c:pt>
                <c:pt idx="1480" formatCode="General">
                  <c:v>-0.255027</c:v>
                </c:pt>
                <c:pt idx="1481" formatCode="General">
                  <c:v>-0.25485200000000002</c:v>
                </c:pt>
                <c:pt idx="1482" formatCode="General">
                  <c:v>-0.25470199999999998</c:v>
                </c:pt>
                <c:pt idx="1483" formatCode="General">
                  <c:v>-0.25454199999999999</c:v>
                </c:pt>
                <c:pt idx="1484" formatCode="General">
                  <c:v>-0.25433099999999997</c:v>
                </c:pt>
                <c:pt idx="1485" formatCode="General">
                  <c:v>-0.254029</c:v>
                </c:pt>
                <c:pt idx="1486" formatCode="General">
                  <c:v>-0.25360100000000002</c:v>
                </c:pt>
                <c:pt idx="1487" formatCode="General">
                  <c:v>-0.25301400000000002</c:v>
                </c:pt>
                <c:pt idx="1488" formatCode="General">
                  <c:v>-0.25223600000000002</c:v>
                </c:pt>
                <c:pt idx="1489" formatCode="General">
                  <c:v>-0.25124200000000002</c:v>
                </c:pt>
                <c:pt idx="1490" formatCode="General">
                  <c:v>-0.25001200000000001</c:v>
                </c:pt>
                <c:pt idx="1491" formatCode="General">
                  <c:v>-0.248533</c:v>
                </c:pt>
                <c:pt idx="1492" formatCode="General">
                  <c:v>-0.24680299999999999</c:v>
                </c:pt>
                <c:pt idx="1493" formatCode="General">
                  <c:v>-0.24482999999999999</c:v>
                </c:pt>
                <c:pt idx="1494" formatCode="General">
                  <c:v>-0.24263599999999999</c:v>
                </c:pt>
                <c:pt idx="1495" formatCode="General">
                  <c:v>-0.24024400000000001</c:v>
                </c:pt>
                <c:pt idx="1496" formatCode="General">
                  <c:v>-0.237679</c:v>
                </c:pt>
                <c:pt idx="1497" formatCode="General">
                  <c:v>-0.23496600000000001</c:v>
                </c:pt>
                <c:pt idx="1498" formatCode="General">
                  <c:v>-0.23214000000000001</c:v>
                </c:pt>
                <c:pt idx="1499" formatCode="General">
                  <c:v>-0.229244</c:v>
                </c:pt>
                <c:pt idx="1500" formatCode="General">
                  <c:v>-0.22631999999999999</c:v>
                </c:pt>
                <c:pt idx="1501" formatCode="General">
                  <c:v>-0.22339899999999999</c:v>
                </c:pt>
                <c:pt idx="1502" formatCode="General">
                  <c:v>-0.220497</c:v>
                </c:pt>
                <c:pt idx="1503" formatCode="General">
                  <c:v>-0.21762000000000001</c:v>
                </c:pt>
                <c:pt idx="1504" formatCode="General">
                  <c:v>-0.21476899999999999</c:v>
                </c:pt>
                <c:pt idx="1505" formatCode="General">
                  <c:v>-0.21195</c:v>
                </c:pt>
                <c:pt idx="1506" formatCode="General">
                  <c:v>-0.20916799999999999</c:v>
                </c:pt>
                <c:pt idx="1507" formatCode="General">
                  <c:v>-0.20642099999999999</c:v>
                </c:pt>
                <c:pt idx="1508" formatCode="General">
                  <c:v>-0.20369899999999999</c:v>
                </c:pt>
                <c:pt idx="1509" formatCode="General">
                  <c:v>-0.20097699999999999</c:v>
                </c:pt>
                <c:pt idx="1510" formatCode="General">
                  <c:v>-0.19822100000000001</c:v>
                </c:pt>
                <c:pt idx="1511" formatCode="General">
                  <c:v>-0.19539100000000001</c:v>
                </c:pt>
                <c:pt idx="1512" formatCode="General">
                  <c:v>-0.192441</c:v>
                </c:pt>
                <c:pt idx="1513" formatCode="General">
                  <c:v>-0.18934100000000001</c:v>
                </c:pt>
                <c:pt idx="1514" formatCode="General">
                  <c:v>-0.18607799999999999</c:v>
                </c:pt>
                <c:pt idx="1515" formatCode="General">
                  <c:v>-0.18265600000000001</c:v>
                </c:pt>
                <c:pt idx="1516" formatCode="General">
                  <c:v>-0.17907400000000001</c:v>
                </c:pt>
                <c:pt idx="1517" formatCode="General">
                  <c:v>-0.17533099999999999</c:v>
                </c:pt>
                <c:pt idx="1518" formatCode="General">
                  <c:v>-0.171432</c:v>
                </c:pt>
                <c:pt idx="1519" formatCode="General">
                  <c:v>-0.16739799999999999</c:v>
                </c:pt>
                <c:pt idx="1520" formatCode="General">
                  <c:v>-0.16325400000000001</c:v>
                </c:pt>
                <c:pt idx="1521" formatCode="General">
                  <c:v>-0.15901899999999999</c:v>
                </c:pt>
                <c:pt idx="1522" formatCode="General">
                  <c:v>-0.154722</c:v>
                </c:pt>
                <c:pt idx="1523" formatCode="General">
                  <c:v>-0.15040500000000001</c:v>
                </c:pt>
                <c:pt idx="1524" formatCode="General">
                  <c:v>-0.14611399999999999</c:v>
                </c:pt>
                <c:pt idx="1525" formatCode="General">
                  <c:v>-0.14188100000000001</c:v>
                </c:pt>
                <c:pt idx="1526" formatCode="General">
                  <c:v>-0.13773099999999999</c:v>
                </c:pt>
                <c:pt idx="1527" formatCode="General">
                  <c:v>-0.13370000000000001</c:v>
                </c:pt>
                <c:pt idx="1528" formatCode="General">
                  <c:v>-0.129825</c:v>
                </c:pt>
                <c:pt idx="1529" formatCode="General">
                  <c:v>-0.126113</c:v>
                </c:pt>
                <c:pt idx="1530" formatCode="General">
                  <c:v>-0.122539</c:v>
                </c:pt>
                <c:pt idx="1531" formatCode="General">
                  <c:v>-0.119071</c:v>
                </c:pt>
                <c:pt idx="1532" formatCode="General">
                  <c:v>-0.115705</c:v>
                </c:pt>
                <c:pt idx="1533" formatCode="General">
                  <c:v>-0.112452</c:v>
                </c:pt>
                <c:pt idx="1534" formatCode="General">
                  <c:v>-0.109323</c:v>
                </c:pt>
                <c:pt idx="1535" formatCode="General">
                  <c:v>-0.10630100000000001</c:v>
                </c:pt>
                <c:pt idx="1536" formatCode="General">
                  <c:v>-0.103351</c:v>
                </c:pt>
                <c:pt idx="1537" formatCode="General">
                  <c:v>-0.100429</c:v>
                </c:pt>
                <c:pt idx="1538" formatCode="General">
                  <c:v>-9.7489900000000004E-2</c:v>
                </c:pt>
                <c:pt idx="1539" formatCode="General">
                  <c:v>-9.4490500000000005E-2</c:v>
                </c:pt>
                <c:pt idx="1540" formatCode="General">
                  <c:v>-9.1396099999999994E-2</c:v>
                </c:pt>
                <c:pt idx="1541" formatCode="General">
                  <c:v>-8.8188000000000002E-2</c:v>
                </c:pt>
                <c:pt idx="1542" formatCode="General">
                  <c:v>-8.4866200000000003E-2</c:v>
                </c:pt>
                <c:pt idx="1543" formatCode="General">
                  <c:v>-8.1445500000000004E-2</c:v>
                </c:pt>
                <c:pt idx="1544" formatCode="General">
                  <c:v>-7.7944700000000006E-2</c:v>
                </c:pt>
                <c:pt idx="1545" formatCode="General">
                  <c:v>-7.4375700000000003E-2</c:v>
                </c:pt>
                <c:pt idx="1546" formatCode="General">
                  <c:v>-7.0742600000000003E-2</c:v>
                </c:pt>
                <c:pt idx="1547" formatCode="General">
                  <c:v>-6.7057800000000001E-2</c:v>
                </c:pt>
                <c:pt idx="1548" formatCode="General">
                  <c:v>-6.3361200000000006E-2</c:v>
                </c:pt>
                <c:pt idx="1549" formatCode="General">
                  <c:v>-5.9719800000000003E-2</c:v>
                </c:pt>
                <c:pt idx="1550" formatCode="General">
                  <c:v>-5.6202799999999997E-2</c:v>
                </c:pt>
                <c:pt idx="1551" formatCode="General">
                  <c:v>-5.2856800000000002E-2</c:v>
                </c:pt>
                <c:pt idx="1552" formatCode="General">
                  <c:v>-4.9703200000000003E-2</c:v>
                </c:pt>
                <c:pt idx="1553" formatCode="General">
                  <c:v>-4.6748400000000002E-2</c:v>
                </c:pt>
                <c:pt idx="1554" formatCode="General">
                  <c:v>-4.3991200000000001E-2</c:v>
                </c:pt>
                <c:pt idx="1555" formatCode="General">
                  <c:v>-4.1423300000000003E-2</c:v>
                </c:pt>
                <c:pt idx="1556" formatCode="General">
                  <c:v>-3.9025499999999998E-2</c:v>
                </c:pt>
                <c:pt idx="1557" formatCode="General">
                  <c:v>-3.6762700000000002E-2</c:v>
                </c:pt>
                <c:pt idx="1558" formatCode="General">
                  <c:v>-3.45829E-2</c:v>
                </c:pt>
                <c:pt idx="1559" formatCode="General">
                  <c:v>-3.2427699999999997E-2</c:v>
                </c:pt>
                <c:pt idx="1560" formatCode="General">
                  <c:v>-3.02469E-2</c:v>
                </c:pt>
                <c:pt idx="1561" formatCode="General">
                  <c:v>-2.8000199999999999E-2</c:v>
                </c:pt>
                <c:pt idx="1562" formatCode="General">
                  <c:v>-2.56464E-2</c:v>
                </c:pt>
                <c:pt idx="1563" formatCode="General">
                  <c:v>-2.3146099999999999E-2</c:v>
                </c:pt>
                <c:pt idx="1564" formatCode="General">
                  <c:v>-2.0481900000000001E-2</c:v>
                </c:pt>
                <c:pt idx="1565" formatCode="General">
                  <c:v>-1.7666899999999999E-2</c:v>
                </c:pt>
                <c:pt idx="1566" formatCode="General">
                  <c:v>-1.4732E-2</c:v>
                </c:pt>
                <c:pt idx="1567" formatCode="General">
                  <c:v>-1.17108E-2</c:v>
                </c:pt>
                <c:pt idx="1568">
                  <c:v>-8.6402400000000004E-3</c:v>
                </c:pt>
                <c:pt idx="1569">
                  <c:v>-5.5615400000000002E-3</c:v>
                </c:pt>
                <c:pt idx="1570">
                  <c:v>-2.5108600000000002E-3</c:v>
                </c:pt>
                <c:pt idx="1571">
                  <c:v>4.8141699999999999E-4</c:v>
                </c:pt>
                <c:pt idx="1572">
                  <c:v>3.3752500000000002E-3</c:v>
                </c:pt>
                <c:pt idx="1573">
                  <c:v>6.1217099999999998E-3</c:v>
                </c:pt>
                <c:pt idx="1574">
                  <c:v>8.6971199999999992E-3</c:v>
                </c:pt>
                <c:pt idx="1575" formatCode="General">
                  <c:v>1.11235E-2</c:v>
                </c:pt>
                <c:pt idx="1576" formatCode="General">
                  <c:v>1.34345E-2</c:v>
                </c:pt>
                <c:pt idx="1577" formatCode="General">
                  <c:v>1.5626999999999999E-2</c:v>
                </c:pt>
                <c:pt idx="1578" formatCode="General">
                  <c:v>1.7660100000000001E-2</c:v>
                </c:pt>
                <c:pt idx="1579" formatCode="General">
                  <c:v>1.94889E-2</c:v>
                </c:pt>
                <c:pt idx="1580" formatCode="General">
                  <c:v>2.10855E-2</c:v>
                </c:pt>
                <c:pt idx="1581" formatCode="General">
                  <c:v>2.2436399999999999E-2</c:v>
                </c:pt>
                <c:pt idx="1582" formatCode="General">
                  <c:v>2.3547100000000001E-2</c:v>
                </c:pt>
                <c:pt idx="1583" formatCode="General">
                  <c:v>2.4448999999999999E-2</c:v>
                </c:pt>
                <c:pt idx="1584" formatCode="General">
                  <c:v>2.51813E-2</c:v>
                </c:pt>
                <c:pt idx="1585" formatCode="General">
                  <c:v>2.5756999999999999E-2</c:v>
                </c:pt>
                <c:pt idx="1586" formatCode="General">
                  <c:v>2.61634E-2</c:v>
                </c:pt>
                <c:pt idx="1587" formatCode="General">
                  <c:v>2.6403099999999999E-2</c:v>
                </c:pt>
                <c:pt idx="1588" formatCode="General">
                  <c:v>2.65191E-2</c:v>
                </c:pt>
                <c:pt idx="1589" formatCode="General">
                  <c:v>2.6564600000000001E-2</c:v>
                </c:pt>
                <c:pt idx="1590" formatCode="General">
                  <c:v>2.6554299999999999E-2</c:v>
                </c:pt>
                <c:pt idx="1591" formatCode="General">
                  <c:v>2.6454100000000001E-2</c:v>
                </c:pt>
                <c:pt idx="1592" formatCode="General">
                  <c:v>2.6214500000000002E-2</c:v>
                </c:pt>
                <c:pt idx="1593" formatCode="General">
                  <c:v>2.58106E-2</c:v>
                </c:pt>
                <c:pt idx="1594" formatCode="General">
                  <c:v>2.5244800000000001E-2</c:v>
                </c:pt>
                <c:pt idx="1595" formatCode="General">
                  <c:v>2.4512099999999998E-2</c:v>
                </c:pt>
                <c:pt idx="1596" formatCode="General">
                  <c:v>2.35724E-2</c:v>
                </c:pt>
                <c:pt idx="1597" formatCode="General">
                  <c:v>2.23661E-2</c:v>
                </c:pt>
                <c:pt idx="1598" formatCode="General">
                  <c:v>2.0852800000000001E-2</c:v>
                </c:pt>
                <c:pt idx="1599" formatCode="General">
                  <c:v>1.9025400000000001E-2</c:v>
                </c:pt>
                <c:pt idx="1600" formatCode="General">
                  <c:v>1.68833E-2</c:v>
                </c:pt>
                <c:pt idx="1601" formatCode="General">
                  <c:v>1.44096E-2</c:v>
                </c:pt>
                <c:pt idx="1602" formatCode="General">
                  <c:v>1.1584199999999999E-2</c:v>
                </c:pt>
                <c:pt idx="1603">
                  <c:v>8.4143299999999994E-3</c:v>
                </c:pt>
                <c:pt idx="1604">
                  <c:v>4.9453400000000003E-3</c:v>
                </c:pt>
                <c:pt idx="1605">
                  <c:v>1.2371699999999999E-3</c:v>
                </c:pt>
                <c:pt idx="1606">
                  <c:v>-2.67132E-3</c:v>
                </c:pt>
                <c:pt idx="1607">
                  <c:v>-6.7770199999999999E-3</c:v>
                </c:pt>
                <c:pt idx="1608" formatCode="General">
                  <c:v>-1.1092100000000001E-2</c:v>
                </c:pt>
                <c:pt idx="1609" formatCode="General">
                  <c:v>-1.56109E-2</c:v>
                </c:pt>
                <c:pt idx="1610" formatCode="General">
                  <c:v>-2.0300800000000001E-2</c:v>
                </c:pt>
                <c:pt idx="1611" formatCode="General">
                  <c:v>-2.5124E-2</c:v>
                </c:pt>
                <c:pt idx="1612" formatCode="General">
                  <c:v>-3.0053799999999999E-2</c:v>
                </c:pt>
                <c:pt idx="1613" formatCode="General">
                  <c:v>-3.50619E-2</c:v>
                </c:pt>
                <c:pt idx="1614" formatCode="General">
                  <c:v>-4.0100499999999997E-2</c:v>
                </c:pt>
                <c:pt idx="1615" formatCode="General">
                  <c:v>-4.5117200000000003E-2</c:v>
                </c:pt>
                <c:pt idx="1616" formatCode="General">
                  <c:v>-5.0092100000000001E-2</c:v>
                </c:pt>
                <c:pt idx="1617" formatCode="General">
                  <c:v>-5.5051900000000001E-2</c:v>
                </c:pt>
                <c:pt idx="1618" formatCode="General">
                  <c:v>-6.0040400000000001E-2</c:v>
                </c:pt>
                <c:pt idx="1619" formatCode="General">
                  <c:v>-6.5077399999999994E-2</c:v>
                </c:pt>
                <c:pt idx="1620" formatCode="General">
                  <c:v>-7.0150799999999999E-2</c:v>
                </c:pt>
                <c:pt idx="1621" formatCode="General">
                  <c:v>-7.5242900000000001E-2</c:v>
                </c:pt>
                <c:pt idx="1622" formatCode="General">
                  <c:v>-8.0357499999999998E-2</c:v>
                </c:pt>
                <c:pt idx="1623" formatCode="General">
                  <c:v>-8.5517300000000004E-2</c:v>
                </c:pt>
                <c:pt idx="1624" formatCode="General">
                  <c:v>-9.0744500000000006E-2</c:v>
                </c:pt>
                <c:pt idx="1625" formatCode="General">
                  <c:v>-9.60535E-2</c:v>
                </c:pt>
                <c:pt idx="1626" formatCode="General">
                  <c:v>-0.101456</c:v>
                </c:pt>
                <c:pt idx="1627" formatCode="General">
                  <c:v>-0.106964</c:v>
                </c:pt>
                <c:pt idx="1628" formatCode="General">
                  <c:v>-0.11258</c:v>
                </c:pt>
                <c:pt idx="1629" formatCode="General">
                  <c:v>-0.11828900000000001</c:v>
                </c:pt>
                <c:pt idx="1630" formatCode="General">
                  <c:v>-0.12406</c:v>
                </c:pt>
                <c:pt idx="1631" formatCode="General">
                  <c:v>-0.129852</c:v>
                </c:pt>
                <c:pt idx="1632" formatCode="General">
                  <c:v>-0.13561999999999999</c:v>
                </c:pt>
                <c:pt idx="1633" formatCode="General">
                  <c:v>-0.14130699999999999</c:v>
                </c:pt>
                <c:pt idx="1634" formatCode="General">
                  <c:v>-0.14685500000000001</c:v>
                </c:pt>
                <c:pt idx="1635" formatCode="General">
                  <c:v>-0.152224</c:v>
                </c:pt>
                <c:pt idx="1636" formatCode="General">
                  <c:v>-0.157414</c:v>
                </c:pt>
                <c:pt idx="1637" formatCode="General">
                  <c:v>-0.162441</c:v>
                </c:pt>
                <c:pt idx="1638" formatCode="General">
                  <c:v>-0.16728699999999999</c:v>
                </c:pt>
                <c:pt idx="1639" formatCode="General">
                  <c:v>-0.17189499999999999</c:v>
                </c:pt>
                <c:pt idx="1640" formatCode="General">
                  <c:v>-0.176206</c:v>
                </c:pt>
                <c:pt idx="1641" formatCode="General">
                  <c:v>-0.18020600000000001</c:v>
                </c:pt>
                <c:pt idx="1642" formatCode="General">
                  <c:v>-0.183922</c:v>
                </c:pt>
                <c:pt idx="1643" formatCode="General">
                  <c:v>-0.187388</c:v>
                </c:pt>
                <c:pt idx="1644" formatCode="General">
                  <c:v>-0.19062200000000001</c:v>
                </c:pt>
                <c:pt idx="1645" formatCode="General">
                  <c:v>-0.19363900000000001</c:v>
                </c:pt>
                <c:pt idx="1646" formatCode="General">
                  <c:v>-0.196464</c:v>
                </c:pt>
                <c:pt idx="1647" formatCode="General">
                  <c:v>-0.199124</c:v>
                </c:pt>
                <c:pt idx="1648" formatCode="General">
                  <c:v>-0.20164099999999999</c:v>
                </c:pt>
                <c:pt idx="1649" formatCode="General">
                  <c:v>-0.20405200000000001</c:v>
                </c:pt>
                <c:pt idx="1650" formatCode="General">
                  <c:v>-0.20641000000000001</c:v>
                </c:pt>
                <c:pt idx="1651" formatCode="General">
                  <c:v>-0.208761</c:v>
                </c:pt>
                <c:pt idx="1652" formatCode="General">
                  <c:v>-0.211115</c:v>
                </c:pt>
                <c:pt idx="1653" formatCode="General">
                  <c:v>-0.21342900000000001</c:v>
                </c:pt>
                <c:pt idx="1654" formatCode="General">
                  <c:v>-0.21563299999999999</c:v>
                </c:pt>
                <c:pt idx="1655" formatCode="General">
                  <c:v>-0.217669</c:v>
                </c:pt>
                <c:pt idx="1656" formatCode="General">
                  <c:v>-0.21950700000000001</c:v>
                </c:pt>
                <c:pt idx="1657" formatCode="General">
                  <c:v>-0.22114500000000001</c:v>
                </c:pt>
                <c:pt idx="1658" formatCode="General">
                  <c:v>-0.222604</c:v>
                </c:pt>
                <c:pt idx="1659" formatCode="General">
                  <c:v>-0.223911</c:v>
                </c:pt>
                <c:pt idx="1660" formatCode="General">
                  <c:v>-0.225077</c:v>
                </c:pt>
                <c:pt idx="1661" formatCode="General">
                  <c:v>-0.2261</c:v>
                </c:pt>
                <c:pt idx="1662" formatCode="General">
                  <c:v>-0.22697700000000001</c:v>
                </c:pt>
                <c:pt idx="1663" formatCode="General">
                  <c:v>-0.22770699999999999</c:v>
                </c:pt>
                <c:pt idx="1664" formatCode="General">
                  <c:v>-0.22828100000000001</c:v>
                </c:pt>
                <c:pt idx="1665" formatCode="General">
                  <c:v>-0.22866900000000001</c:v>
                </c:pt>
                <c:pt idx="1666" formatCode="General">
                  <c:v>-0.22883500000000001</c:v>
                </c:pt>
                <c:pt idx="1667" formatCode="General">
                  <c:v>-0.22876199999999999</c:v>
                </c:pt>
                <c:pt idx="1668" formatCode="General">
                  <c:v>-0.22845799999999999</c:v>
                </c:pt>
                <c:pt idx="1669" formatCode="General">
                  <c:v>-0.22794500000000001</c:v>
                </c:pt>
                <c:pt idx="1670" formatCode="General">
                  <c:v>-0.22725500000000001</c:v>
                </c:pt>
                <c:pt idx="1671" formatCode="General">
                  <c:v>-0.22644</c:v>
                </c:pt>
                <c:pt idx="1672" formatCode="General">
                  <c:v>-0.22556200000000001</c:v>
                </c:pt>
                <c:pt idx="1673" formatCode="General">
                  <c:v>-0.22467000000000001</c:v>
                </c:pt>
                <c:pt idx="1674" formatCode="General">
                  <c:v>-0.22378600000000001</c:v>
                </c:pt>
                <c:pt idx="1675" formatCode="General">
                  <c:v>-0.22292000000000001</c:v>
                </c:pt>
                <c:pt idx="1676" formatCode="General">
                  <c:v>-0.22208900000000001</c:v>
                </c:pt>
                <c:pt idx="1677" formatCode="General">
                  <c:v>-0.221304</c:v>
                </c:pt>
                <c:pt idx="1678" formatCode="General">
                  <c:v>-0.22056300000000001</c:v>
                </c:pt>
                <c:pt idx="1679" formatCode="General">
                  <c:v>-0.219857</c:v>
                </c:pt>
                <c:pt idx="1680" formatCode="General">
                  <c:v>-0.21918000000000001</c:v>
                </c:pt>
                <c:pt idx="1681" formatCode="General">
                  <c:v>-0.21851699999999999</c:v>
                </c:pt>
                <c:pt idx="1682" formatCode="General">
                  <c:v>-0.217836</c:v>
                </c:pt>
                <c:pt idx="1683" formatCode="General">
                  <c:v>-0.21709999999999999</c:v>
                </c:pt>
                <c:pt idx="1684" formatCode="General">
                  <c:v>-0.21629200000000001</c:v>
                </c:pt>
                <c:pt idx="1685" formatCode="General">
                  <c:v>-0.21540799999999999</c:v>
                </c:pt>
                <c:pt idx="1686" formatCode="General">
                  <c:v>-0.21443300000000001</c:v>
                </c:pt>
                <c:pt idx="1687" formatCode="General">
                  <c:v>-0.213335</c:v>
                </c:pt>
                <c:pt idx="1688" formatCode="General">
                  <c:v>-0.21207000000000001</c:v>
                </c:pt>
                <c:pt idx="1689" formatCode="General">
                  <c:v>-0.21059900000000001</c:v>
                </c:pt>
                <c:pt idx="1690" formatCode="General">
                  <c:v>-0.20890700000000001</c:v>
                </c:pt>
                <c:pt idx="1691" formatCode="General">
                  <c:v>-0.20701900000000001</c:v>
                </c:pt>
                <c:pt idx="1692" formatCode="General">
                  <c:v>-0.20500299999999999</c:v>
                </c:pt>
                <c:pt idx="1693" formatCode="General">
                  <c:v>-0.202932</c:v>
                </c:pt>
                <c:pt idx="1694" formatCode="General">
                  <c:v>-0.20085</c:v>
                </c:pt>
                <c:pt idx="1695" formatCode="General">
                  <c:v>-0.19878799999999999</c:v>
                </c:pt>
                <c:pt idx="1696" formatCode="General">
                  <c:v>-0.196795</c:v>
                </c:pt>
                <c:pt idx="1697" formatCode="General">
                  <c:v>-0.194942</c:v>
                </c:pt>
                <c:pt idx="1698" formatCode="General">
                  <c:v>-0.19328000000000001</c:v>
                </c:pt>
                <c:pt idx="1699" formatCode="General">
                  <c:v>-0.191799</c:v>
                </c:pt>
                <c:pt idx="1700" formatCode="General">
                  <c:v>-0.190443</c:v>
                </c:pt>
                <c:pt idx="1701" formatCode="General">
                  <c:v>-0.189162</c:v>
                </c:pt>
                <c:pt idx="1702" formatCode="General">
                  <c:v>-0.18795400000000001</c:v>
                </c:pt>
                <c:pt idx="1703" formatCode="General">
                  <c:v>-0.18684999999999999</c:v>
                </c:pt>
                <c:pt idx="1704" formatCode="General">
                  <c:v>-0.185862</c:v>
                </c:pt>
                <c:pt idx="1705" formatCode="General">
                  <c:v>-0.18496099999999999</c:v>
                </c:pt>
                <c:pt idx="1706" formatCode="General">
                  <c:v>-0.184083</c:v>
                </c:pt>
                <c:pt idx="1707" formatCode="General">
                  <c:v>-0.183169</c:v>
                </c:pt>
                <c:pt idx="1708" formatCode="General">
                  <c:v>-0.18218999999999999</c:v>
                </c:pt>
                <c:pt idx="1709" formatCode="General">
                  <c:v>-0.18114</c:v>
                </c:pt>
                <c:pt idx="1710" formatCode="General">
                  <c:v>-0.180009</c:v>
                </c:pt>
                <c:pt idx="1711" formatCode="General">
                  <c:v>-0.17876800000000001</c:v>
                </c:pt>
                <c:pt idx="1712" formatCode="General">
                  <c:v>-0.17738200000000001</c:v>
                </c:pt>
                <c:pt idx="1713" formatCode="General">
                  <c:v>-0.17583499999999999</c:v>
                </c:pt>
                <c:pt idx="1714" formatCode="General">
                  <c:v>-0.17413200000000001</c:v>
                </c:pt>
                <c:pt idx="1715" formatCode="General">
                  <c:v>-0.17228399999999999</c:v>
                </c:pt>
                <c:pt idx="1716" formatCode="General">
                  <c:v>-0.17030699999999999</c:v>
                </c:pt>
                <c:pt idx="1717" formatCode="General">
                  <c:v>-0.16822799999999999</c:v>
                </c:pt>
                <c:pt idx="1718" formatCode="General">
                  <c:v>-0.166077</c:v>
                </c:pt>
                <c:pt idx="1719" formatCode="General">
                  <c:v>-0.16386500000000001</c:v>
                </c:pt>
                <c:pt idx="1720" formatCode="General">
                  <c:v>-0.161604</c:v>
                </c:pt>
                <c:pt idx="1721" formatCode="General">
                  <c:v>-0.159328</c:v>
                </c:pt>
                <c:pt idx="1722" formatCode="General">
                  <c:v>-0.15708900000000001</c:v>
                </c:pt>
                <c:pt idx="1723" formatCode="General">
                  <c:v>-0.15493499999999999</c:v>
                </c:pt>
                <c:pt idx="1724" formatCode="General">
                  <c:v>-0.152891</c:v>
                </c:pt>
                <c:pt idx="1725" formatCode="General">
                  <c:v>-0.15097099999999999</c:v>
                </c:pt>
                <c:pt idx="1726" formatCode="General">
                  <c:v>-0.14918799999999999</c:v>
                </c:pt>
                <c:pt idx="1727" formatCode="General">
                  <c:v>-0.14754600000000001</c:v>
                </c:pt>
                <c:pt idx="1728" formatCode="General">
                  <c:v>-0.146037</c:v>
                </c:pt>
                <c:pt idx="1729" formatCode="General">
                  <c:v>-0.144647</c:v>
                </c:pt>
                <c:pt idx="1730" formatCode="General">
                  <c:v>-0.14336299999999999</c:v>
                </c:pt>
                <c:pt idx="1731" formatCode="General">
                  <c:v>-0.14216500000000001</c:v>
                </c:pt>
                <c:pt idx="1732" formatCode="General">
                  <c:v>-0.14103099999999999</c:v>
                </c:pt>
                <c:pt idx="1733" formatCode="General">
                  <c:v>-0.13993700000000001</c:v>
                </c:pt>
                <c:pt idx="1734" formatCode="General">
                  <c:v>-0.13885800000000001</c:v>
                </c:pt>
                <c:pt idx="1735" formatCode="General">
                  <c:v>-0.13777400000000001</c:v>
                </c:pt>
                <c:pt idx="1736" formatCode="General">
                  <c:v>-0.136683</c:v>
                </c:pt>
                <c:pt idx="1737" formatCode="General">
                  <c:v>-0.135599</c:v>
                </c:pt>
                <c:pt idx="1738" formatCode="General">
                  <c:v>-0.13453000000000001</c:v>
                </c:pt>
                <c:pt idx="1739" formatCode="General">
                  <c:v>-0.13347600000000001</c:v>
                </c:pt>
                <c:pt idx="1740" formatCode="General">
                  <c:v>-0.132433</c:v>
                </c:pt>
                <c:pt idx="1741" formatCode="General">
                  <c:v>-0.131407</c:v>
                </c:pt>
                <c:pt idx="1742" formatCode="General">
                  <c:v>-0.130409</c:v>
                </c:pt>
                <c:pt idx="1743" formatCode="General">
                  <c:v>-0.12944800000000001</c:v>
                </c:pt>
                <c:pt idx="1744" formatCode="General">
                  <c:v>-0.12854399999999999</c:v>
                </c:pt>
                <c:pt idx="1745" formatCode="General">
                  <c:v>-0.12773100000000001</c:v>
                </c:pt>
                <c:pt idx="1746" formatCode="General">
                  <c:v>-0.127049</c:v>
                </c:pt>
                <c:pt idx="1747" formatCode="General">
                  <c:v>-0.12651499999999999</c:v>
                </c:pt>
                <c:pt idx="1748" formatCode="General">
                  <c:v>-0.12612200000000001</c:v>
                </c:pt>
                <c:pt idx="1749" formatCode="General">
                  <c:v>-0.125856</c:v>
                </c:pt>
                <c:pt idx="1750" formatCode="General">
                  <c:v>-0.125718</c:v>
                </c:pt>
                <c:pt idx="1751" formatCode="General">
                  <c:v>-0.12572800000000001</c:v>
                </c:pt>
                <c:pt idx="1752" formatCode="General">
                  <c:v>-0.12590100000000001</c:v>
                </c:pt>
                <c:pt idx="1753" formatCode="General">
                  <c:v>-0.12623000000000001</c:v>
                </c:pt>
                <c:pt idx="1754" formatCode="General">
                  <c:v>-0.12667400000000001</c:v>
                </c:pt>
                <c:pt idx="1755" formatCode="General">
                  <c:v>-0.12718099999999999</c:v>
                </c:pt>
                <c:pt idx="1756" formatCode="General">
                  <c:v>-0.12771399999999999</c:v>
                </c:pt>
                <c:pt idx="1757" formatCode="General">
                  <c:v>-0.12825400000000001</c:v>
                </c:pt>
                <c:pt idx="1758" formatCode="General">
                  <c:v>-0.12878600000000001</c:v>
                </c:pt>
                <c:pt idx="1759" formatCode="General">
                  <c:v>-0.129277</c:v>
                </c:pt>
                <c:pt idx="1760" formatCode="General">
                  <c:v>-0.12967400000000001</c:v>
                </c:pt>
                <c:pt idx="1761" formatCode="General">
                  <c:v>-0.129938</c:v>
                </c:pt>
                <c:pt idx="1762" formatCode="General">
                  <c:v>-0.13006499999999999</c:v>
                </c:pt>
                <c:pt idx="1763" formatCode="General">
                  <c:v>-0.13008500000000001</c:v>
                </c:pt>
                <c:pt idx="1764" formatCode="General">
                  <c:v>-0.13003500000000001</c:v>
                </c:pt>
                <c:pt idx="1765" formatCode="General">
                  <c:v>-0.12995200000000001</c:v>
                </c:pt>
                <c:pt idx="1766" formatCode="General">
                  <c:v>-0.12987000000000001</c:v>
                </c:pt>
                <c:pt idx="1767" formatCode="General">
                  <c:v>-0.12982299999999999</c:v>
                </c:pt>
                <c:pt idx="1768" formatCode="General">
                  <c:v>-0.12983800000000001</c:v>
                </c:pt>
                <c:pt idx="1769" formatCode="General">
                  <c:v>-0.129938</c:v>
                </c:pt>
                <c:pt idx="1770" formatCode="General">
                  <c:v>-0.130135</c:v>
                </c:pt>
                <c:pt idx="1771" formatCode="General">
                  <c:v>-0.13043299999999999</c:v>
                </c:pt>
                <c:pt idx="1772" formatCode="General">
                  <c:v>-0.130832</c:v>
                </c:pt>
                <c:pt idx="1773" formatCode="General">
                  <c:v>-0.13133900000000001</c:v>
                </c:pt>
                <c:pt idx="1774" formatCode="General">
                  <c:v>-0.131967</c:v>
                </c:pt>
                <c:pt idx="1775" formatCode="General">
                  <c:v>-0.13272300000000001</c:v>
                </c:pt>
                <c:pt idx="1776" formatCode="General">
                  <c:v>-0.13359799999999999</c:v>
                </c:pt>
                <c:pt idx="1777" formatCode="General">
                  <c:v>-0.13458100000000001</c:v>
                </c:pt>
                <c:pt idx="1778" formatCode="General">
                  <c:v>-0.13566400000000001</c:v>
                </c:pt>
                <c:pt idx="1779" formatCode="General">
                  <c:v>-0.136852</c:v>
                </c:pt>
                <c:pt idx="1780" formatCode="General">
                  <c:v>-0.13813400000000001</c:v>
                </c:pt>
                <c:pt idx="1781" formatCode="General">
                  <c:v>-0.13947599999999999</c:v>
                </c:pt>
                <c:pt idx="1782" formatCode="General">
                  <c:v>-0.14081199999999999</c:v>
                </c:pt>
                <c:pt idx="1783" formatCode="General">
                  <c:v>-0.14207500000000001</c:v>
                </c:pt>
                <c:pt idx="1784" formatCode="General">
                  <c:v>-0.143207</c:v>
                </c:pt>
                <c:pt idx="1785" formatCode="General">
                  <c:v>-0.14416499999999999</c:v>
                </c:pt>
                <c:pt idx="1786" formatCode="General">
                  <c:v>-0.14493200000000001</c:v>
                </c:pt>
                <c:pt idx="1787" formatCode="General">
                  <c:v>-0.145512</c:v>
                </c:pt>
                <c:pt idx="1788" formatCode="General">
                  <c:v>-0.14591999999999999</c:v>
                </c:pt>
                <c:pt idx="1789" formatCode="General">
                  <c:v>-0.14615800000000001</c:v>
                </c:pt>
                <c:pt idx="1790" formatCode="General">
                  <c:v>-0.14621100000000001</c:v>
                </c:pt>
                <c:pt idx="1791" formatCode="General">
                  <c:v>-0.146061</c:v>
                </c:pt>
                <c:pt idx="1792" formatCode="General">
                  <c:v>-0.145702</c:v>
                </c:pt>
                <c:pt idx="1793" formatCode="General">
                  <c:v>-0.14513999999999999</c:v>
                </c:pt>
                <c:pt idx="1794" formatCode="General">
                  <c:v>-0.14439299999999999</c:v>
                </c:pt>
                <c:pt idx="1795" formatCode="General">
                  <c:v>-0.143482</c:v>
                </c:pt>
                <c:pt idx="1796" formatCode="General">
                  <c:v>-0.142428</c:v>
                </c:pt>
                <c:pt idx="1797" formatCode="General">
                  <c:v>-0.141233</c:v>
                </c:pt>
                <c:pt idx="1798" formatCode="General">
                  <c:v>-0.13989699999999999</c:v>
                </c:pt>
                <c:pt idx="1799" formatCode="General">
                  <c:v>-0.13844000000000001</c:v>
                </c:pt>
                <c:pt idx="1800" formatCode="General">
                  <c:v>-0.13689499999999999</c:v>
                </c:pt>
                <c:pt idx="1801" formatCode="General">
                  <c:v>-0.13528499999999999</c:v>
                </c:pt>
                <c:pt idx="1802" formatCode="General">
                  <c:v>-0.13361700000000001</c:v>
                </c:pt>
                <c:pt idx="1803" formatCode="General">
                  <c:v>-0.13187599999999999</c:v>
                </c:pt>
                <c:pt idx="1804" formatCode="General">
                  <c:v>-0.13003400000000001</c:v>
                </c:pt>
                <c:pt idx="1805" formatCode="General">
                  <c:v>-0.128049</c:v>
                </c:pt>
                <c:pt idx="1806" formatCode="General">
                  <c:v>-0.125892</c:v>
                </c:pt>
                <c:pt idx="1807" formatCode="General">
                  <c:v>-0.123567</c:v>
                </c:pt>
                <c:pt idx="1808" formatCode="General">
                  <c:v>-0.121091</c:v>
                </c:pt>
                <c:pt idx="1809" formatCode="General">
                  <c:v>-0.11845</c:v>
                </c:pt>
                <c:pt idx="1810" formatCode="General">
                  <c:v>-0.115592</c:v>
                </c:pt>
                <c:pt idx="1811" formatCode="General">
                  <c:v>-0.112466</c:v>
                </c:pt>
                <c:pt idx="1812" formatCode="General">
                  <c:v>-0.109054</c:v>
                </c:pt>
                <c:pt idx="1813" formatCode="General">
                  <c:v>-0.105365</c:v>
                </c:pt>
                <c:pt idx="1814" formatCode="General">
                  <c:v>-0.101427</c:v>
                </c:pt>
                <c:pt idx="1815" formatCode="General">
                  <c:v>-9.7279299999999999E-2</c:v>
                </c:pt>
                <c:pt idx="1816" formatCode="General">
                  <c:v>-9.2969300000000005E-2</c:v>
                </c:pt>
                <c:pt idx="1817" formatCode="General">
                  <c:v>-8.8532200000000005E-2</c:v>
                </c:pt>
                <c:pt idx="1818" formatCode="General">
                  <c:v>-8.3986599999999995E-2</c:v>
                </c:pt>
                <c:pt idx="1819" formatCode="General">
                  <c:v>-7.9346E-2</c:v>
                </c:pt>
                <c:pt idx="1820" formatCode="General">
                  <c:v>-7.46304E-2</c:v>
                </c:pt>
                <c:pt idx="1821" formatCode="General">
                  <c:v>-6.9863700000000001E-2</c:v>
                </c:pt>
                <c:pt idx="1822" formatCode="General">
                  <c:v>-6.5066600000000002E-2</c:v>
                </c:pt>
                <c:pt idx="1823" formatCode="General">
                  <c:v>-6.0261500000000003E-2</c:v>
                </c:pt>
                <c:pt idx="1824" formatCode="General">
                  <c:v>-5.5481500000000003E-2</c:v>
                </c:pt>
                <c:pt idx="1825" formatCode="General">
                  <c:v>-5.0768199999999999E-2</c:v>
                </c:pt>
                <c:pt idx="1826" formatCode="General">
                  <c:v>-4.6157799999999999E-2</c:v>
                </c:pt>
                <c:pt idx="1827" formatCode="General">
                  <c:v>-4.1670899999999997E-2</c:v>
                </c:pt>
                <c:pt idx="1828" formatCode="General">
                  <c:v>-3.7313499999999999E-2</c:v>
                </c:pt>
                <c:pt idx="1829" formatCode="General">
                  <c:v>-3.3079799999999999E-2</c:v>
                </c:pt>
                <c:pt idx="1830" formatCode="General">
                  <c:v>-2.8950300000000002E-2</c:v>
                </c:pt>
                <c:pt idx="1831" formatCode="General">
                  <c:v>-2.4890099999999998E-2</c:v>
                </c:pt>
                <c:pt idx="1832" formatCode="General">
                  <c:v>-2.0856E-2</c:v>
                </c:pt>
                <c:pt idx="1833" formatCode="General">
                  <c:v>-1.68115E-2</c:v>
                </c:pt>
                <c:pt idx="1834" formatCode="General">
                  <c:v>-1.2737800000000001E-2</c:v>
                </c:pt>
                <c:pt idx="1835">
                  <c:v>-8.6358600000000004E-3</c:v>
                </c:pt>
                <c:pt idx="1836">
                  <c:v>-4.52142E-3</c:v>
                </c:pt>
                <c:pt idx="1837">
                  <c:v>-4.1667800000000002E-4</c:v>
                </c:pt>
                <c:pt idx="1838">
                  <c:v>3.6614999999999998E-3</c:v>
                </c:pt>
                <c:pt idx="1839">
                  <c:v>7.7089400000000001E-3</c:v>
                </c:pt>
                <c:pt idx="1840" formatCode="General">
                  <c:v>1.17302E-2</c:v>
                </c:pt>
                <c:pt idx="1841" formatCode="General">
                  <c:v>1.5726899999999999E-2</c:v>
                </c:pt>
                <c:pt idx="1842" formatCode="General">
                  <c:v>1.9690599999999999E-2</c:v>
                </c:pt>
                <c:pt idx="1843" formatCode="General">
                  <c:v>2.3603599999999999E-2</c:v>
                </c:pt>
                <c:pt idx="1844" formatCode="General">
                  <c:v>2.74369E-2</c:v>
                </c:pt>
                <c:pt idx="1845" formatCode="General">
                  <c:v>3.1140899999999999E-2</c:v>
                </c:pt>
                <c:pt idx="1846" formatCode="General">
                  <c:v>3.4645299999999997E-2</c:v>
                </c:pt>
                <c:pt idx="1847" formatCode="General">
                  <c:v>3.7877500000000001E-2</c:v>
                </c:pt>
                <c:pt idx="1848" formatCode="General">
                  <c:v>4.0783600000000003E-2</c:v>
                </c:pt>
                <c:pt idx="1849" formatCode="General">
                  <c:v>4.3329399999999997E-2</c:v>
                </c:pt>
                <c:pt idx="1850" formatCode="General">
                  <c:v>4.5491999999999998E-2</c:v>
                </c:pt>
                <c:pt idx="1851" formatCode="General">
                  <c:v>4.7266200000000001E-2</c:v>
                </c:pt>
                <c:pt idx="1852" formatCode="General">
                  <c:v>4.8677699999999997E-2</c:v>
                </c:pt>
                <c:pt idx="1853" formatCode="General">
                  <c:v>4.97721E-2</c:v>
                </c:pt>
                <c:pt idx="1854" formatCode="General">
                  <c:v>5.0584700000000003E-2</c:v>
                </c:pt>
                <c:pt idx="1855" formatCode="General">
                  <c:v>5.1128100000000003E-2</c:v>
                </c:pt>
                <c:pt idx="1856" formatCode="General">
                  <c:v>5.1410200000000003E-2</c:v>
                </c:pt>
                <c:pt idx="1857" formatCode="General">
                  <c:v>5.1453699999999998E-2</c:v>
                </c:pt>
                <c:pt idx="1858" formatCode="General">
                  <c:v>5.1295199999999999E-2</c:v>
                </c:pt>
                <c:pt idx="1859" formatCode="General">
                  <c:v>5.0972299999999998E-2</c:v>
                </c:pt>
                <c:pt idx="1860" formatCode="General">
                  <c:v>5.0516499999999999E-2</c:v>
                </c:pt>
                <c:pt idx="1861" formatCode="General">
                  <c:v>4.9945499999999997E-2</c:v>
                </c:pt>
                <c:pt idx="1862" formatCode="General">
                  <c:v>4.9258700000000002E-2</c:v>
                </c:pt>
                <c:pt idx="1863" formatCode="General">
                  <c:v>4.8439799999999998E-2</c:v>
                </c:pt>
                <c:pt idx="1864" formatCode="General">
                  <c:v>4.7462799999999999E-2</c:v>
                </c:pt>
                <c:pt idx="1865" formatCode="General">
                  <c:v>4.6297999999999999E-2</c:v>
                </c:pt>
                <c:pt idx="1866" formatCode="General">
                  <c:v>4.49202E-2</c:v>
                </c:pt>
                <c:pt idx="1867" formatCode="General">
                  <c:v>4.3317099999999997E-2</c:v>
                </c:pt>
                <c:pt idx="1868" formatCode="General">
                  <c:v>4.1483100000000002E-2</c:v>
                </c:pt>
                <c:pt idx="1869" formatCode="General">
                  <c:v>3.9400999999999999E-2</c:v>
                </c:pt>
                <c:pt idx="1870" formatCode="General">
                  <c:v>3.7035199999999997E-2</c:v>
                </c:pt>
                <c:pt idx="1871" formatCode="General">
                  <c:v>3.4353300000000003E-2</c:v>
                </c:pt>
                <c:pt idx="1872" formatCode="General">
                  <c:v>3.1348399999999998E-2</c:v>
                </c:pt>
                <c:pt idx="1873" formatCode="General">
                  <c:v>2.8029700000000001E-2</c:v>
                </c:pt>
                <c:pt idx="1874" formatCode="General">
                  <c:v>2.4398599999999999E-2</c:v>
                </c:pt>
                <c:pt idx="1875" formatCode="General">
                  <c:v>2.04469E-2</c:v>
                </c:pt>
                <c:pt idx="1876" formatCode="General">
                  <c:v>1.6175700000000001E-2</c:v>
                </c:pt>
                <c:pt idx="1877" formatCode="General">
                  <c:v>1.1604700000000001E-2</c:v>
                </c:pt>
                <c:pt idx="1878">
                  <c:v>6.76226E-3</c:v>
                </c:pt>
                <c:pt idx="1879">
                  <c:v>1.6779E-3</c:v>
                </c:pt>
                <c:pt idx="1880">
                  <c:v>-3.6150700000000002E-3</c:v>
                </c:pt>
                <c:pt idx="1881">
                  <c:v>-9.0730199999999993E-3</c:v>
                </c:pt>
                <c:pt idx="1882" formatCode="General">
                  <c:v>-1.4642799999999999E-2</c:v>
                </c:pt>
                <c:pt idx="1883" formatCode="General">
                  <c:v>-2.02706E-2</c:v>
                </c:pt>
                <c:pt idx="1884" formatCode="General">
                  <c:v>-2.5913200000000001E-2</c:v>
                </c:pt>
                <c:pt idx="1885" formatCode="General">
                  <c:v>-3.1541300000000001E-2</c:v>
                </c:pt>
                <c:pt idx="1886" formatCode="General">
                  <c:v>-3.71311E-2</c:v>
                </c:pt>
                <c:pt idx="1887" formatCode="General">
                  <c:v>-4.26565E-2</c:v>
                </c:pt>
                <c:pt idx="1888" formatCode="General">
                  <c:v>-4.80977E-2</c:v>
                </c:pt>
                <c:pt idx="1889" formatCode="General">
                  <c:v>-5.3456799999999999E-2</c:v>
                </c:pt>
                <c:pt idx="1890" formatCode="General">
                  <c:v>-5.8756599999999999E-2</c:v>
                </c:pt>
                <c:pt idx="1891" formatCode="General">
                  <c:v>-6.4024399999999995E-2</c:v>
                </c:pt>
                <c:pt idx="1892" formatCode="General">
                  <c:v>-6.92773E-2</c:v>
                </c:pt>
                <c:pt idx="1893" formatCode="General">
                  <c:v>-7.45252E-2</c:v>
                </c:pt>
                <c:pt idx="1894" formatCode="General">
                  <c:v>-7.9781299999999999E-2</c:v>
                </c:pt>
                <c:pt idx="1895" formatCode="General">
                  <c:v>-8.5071099999999997E-2</c:v>
                </c:pt>
                <c:pt idx="1896" formatCode="General">
                  <c:v>-9.0432200000000004E-2</c:v>
                </c:pt>
                <c:pt idx="1897" formatCode="General">
                  <c:v>-9.5904900000000001E-2</c:v>
                </c:pt>
                <c:pt idx="1898" formatCode="General">
                  <c:v>-0.10151300000000001</c:v>
                </c:pt>
                <c:pt idx="1899" formatCode="General">
                  <c:v>-0.107253</c:v>
                </c:pt>
                <c:pt idx="1900" formatCode="General">
                  <c:v>-0.113107</c:v>
                </c:pt>
                <c:pt idx="1901" formatCode="General">
                  <c:v>-0.11906700000000001</c:v>
                </c:pt>
                <c:pt idx="1902" formatCode="General">
                  <c:v>-0.125136</c:v>
                </c:pt>
                <c:pt idx="1903" formatCode="General">
                  <c:v>-0.131303</c:v>
                </c:pt>
                <c:pt idx="1904" formatCode="General">
                  <c:v>-0.13753399999999999</c:v>
                </c:pt>
                <c:pt idx="1905" formatCode="General">
                  <c:v>-0.14377899999999999</c:v>
                </c:pt>
                <c:pt idx="1906" formatCode="General">
                  <c:v>-0.14999399999999999</c:v>
                </c:pt>
                <c:pt idx="1907" formatCode="General">
                  <c:v>-0.15615200000000001</c:v>
                </c:pt>
                <c:pt idx="1908" formatCode="General">
                  <c:v>-0.16222700000000001</c:v>
                </c:pt>
                <c:pt idx="1909" formatCode="General">
                  <c:v>-0.168188</c:v>
                </c:pt>
                <c:pt idx="1910" formatCode="General">
                  <c:v>-0.17399100000000001</c:v>
                </c:pt>
                <c:pt idx="1911" formatCode="General">
                  <c:v>-0.17960300000000001</c:v>
                </c:pt>
                <c:pt idx="1912" formatCode="General">
                  <c:v>-0.18501000000000001</c:v>
                </c:pt>
                <c:pt idx="1913" formatCode="General">
                  <c:v>-0.190216</c:v>
                </c:pt>
                <c:pt idx="1914" formatCode="General">
                  <c:v>-0.19522100000000001</c:v>
                </c:pt>
                <c:pt idx="1915" formatCode="General">
                  <c:v>-0.200014</c:v>
                </c:pt>
                <c:pt idx="1916" formatCode="General">
                  <c:v>-0.20458499999999999</c:v>
                </c:pt>
                <c:pt idx="1917" formatCode="General">
                  <c:v>-0.20894499999999999</c:v>
                </c:pt>
                <c:pt idx="1918" formatCode="General">
                  <c:v>-0.21312200000000001</c:v>
                </c:pt>
                <c:pt idx="1919" formatCode="General">
                  <c:v>-0.21715799999999999</c:v>
                </c:pt>
                <c:pt idx="1920" formatCode="General">
                  <c:v>-0.22109400000000001</c:v>
                </c:pt>
                <c:pt idx="1921" formatCode="General">
                  <c:v>-0.224963</c:v>
                </c:pt>
                <c:pt idx="1922" formatCode="General">
                  <c:v>-0.22877700000000001</c:v>
                </c:pt>
                <c:pt idx="1923" formatCode="General">
                  <c:v>-0.232539</c:v>
                </c:pt>
                <c:pt idx="1924" formatCode="General">
                  <c:v>-0.23624700000000001</c:v>
                </c:pt>
                <c:pt idx="1925" formatCode="General">
                  <c:v>-0.239898</c:v>
                </c:pt>
                <c:pt idx="1926" formatCode="General">
                  <c:v>-0.243479</c:v>
                </c:pt>
                <c:pt idx="1927" formatCode="General">
                  <c:v>-0.24696399999999999</c:v>
                </c:pt>
                <c:pt idx="1928" formatCode="General">
                  <c:v>-0.25032300000000002</c:v>
                </c:pt>
                <c:pt idx="1929" formatCode="General">
                  <c:v>-0.25353500000000001</c:v>
                </c:pt>
                <c:pt idx="1930" formatCode="General">
                  <c:v>-0.256577</c:v>
                </c:pt>
                <c:pt idx="1931" formatCode="General">
                  <c:v>-0.25941900000000001</c:v>
                </c:pt>
                <c:pt idx="1932" formatCode="General">
                  <c:v>-0.26202199999999998</c:v>
                </c:pt>
                <c:pt idx="1933" formatCode="General">
                  <c:v>-0.26434800000000003</c:v>
                </c:pt>
                <c:pt idx="1934" formatCode="General">
                  <c:v>-0.26636100000000001</c:v>
                </c:pt>
                <c:pt idx="1935" formatCode="General">
                  <c:v>-0.26802599999999999</c:v>
                </c:pt>
                <c:pt idx="1936" formatCode="General">
                  <c:v>-0.269312</c:v>
                </c:pt>
                <c:pt idx="1937" formatCode="General">
                  <c:v>-0.27019700000000002</c:v>
                </c:pt>
                <c:pt idx="1938" formatCode="General">
                  <c:v>-0.27066899999999999</c:v>
                </c:pt>
                <c:pt idx="1939" formatCode="General">
                  <c:v>-0.27071600000000001</c:v>
                </c:pt>
                <c:pt idx="1940" formatCode="General">
                  <c:v>-0.27033099999999999</c:v>
                </c:pt>
                <c:pt idx="1941" formatCode="General">
                  <c:v>-0.26951799999999998</c:v>
                </c:pt>
                <c:pt idx="1942" formatCode="General">
                  <c:v>-0.26830100000000001</c:v>
                </c:pt>
                <c:pt idx="1943" formatCode="General">
                  <c:v>-0.26671699999999998</c:v>
                </c:pt>
                <c:pt idx="1944" formatCode="General">
                  <c:v>-0.26479999999999998</c:v>
                </c:pt>
                <c:pt idx="1945" formatCode="General">
                  <c:v>-0.26257999999999998</c:v>
                </c:pt>
                <c:pt idx="1946" formatCode="General">
                  <c:v>-0.26008700000000001</c:v>
                </c:pt>
                <c:pt idx="1947" formatCode="General">
                  <c:v>-0.25735999999999998</c:v>
                </c:pt>
                <c:pt idx="1948" formatCode="General">
                  <c:v>-0.25443900000000003</c:v>
                </c:pt>
                <c:pt idx="1949" formatCode="General">
                  <c:v>-0.251357</c:v>
                </c:pt>
                <c:pt idx="1950" formatCode="General">
                  <c:v>-0.248141</c:v>
                </c:pt>
                <c:pt idx="1951" formatCode="General">
                  <c:v>-0.244811</c:v>
                </c:pt>
                <c:pt idx="1952" formatCode="General">
                  <c:v>-0.24137800000000001</c:v>
                </c:pt>
                <c:pt idx="1953" formatCode="General">
                  <c:v>-0.23783699999999999</c:v>
                </c:pt>
                <c:pt idx="1954" formatCode="General">
                  <c:v>-0.234178</c:v>
                </c:pt>
                <c:pt idx="1955" formatCode="General">
                  <c:v>-0.23038600000000001</c:v>
                </c:pt>
                <c:pt idx="1956" formatCode="General">
                  <c:v>-0.22644600000000001</c:v>
                </c:pt>
                <c:pt idx="1957" formatCode="General">
                  <c:v>-0.22234499999999999</c:v>
                </c:pt>
                <c:pt idx="1958" formatCode="General">
                  <c:v>-0.21807199999999999</c:v>
                </c:pt>
                <c:pt idx="1959" formatCode="General">
                  <c:v>-0.213618</c:v>
                </c:pt>
                <c:pt idx="1960" formatCode="General">
                  <c:v>-0.20897499999999999</c:v>
                </c:pt>
                <c:pt idx="1961" formatCode="General">
                  <c:v>-0.204128</c:v>
                </c:pt>
                <c:pt idx="1962" formatCode="General">
                  <c:v>-0.19906499999999999</c:v>
                </c:pt>
                <c:pt idx="1963" formatCode="General">
                  <c:v>-0.19377900000000001</c:v>
                </c:pt>
                <c:pt idx="1964" formatCode="General">
                  <c:v>-0.18827199999999999</c:v>
                </c:pt>
                <c:pt idx="1965" formatCode="General">
                  <c:v>-0.182556</c:v>
                </c:pt>
                <c:pt idx="1966" formatCode="General">
                  <c:v>-0.176648</c:v>
                </c:pt>
                <c:pt idx="1967" formatCode="General">
                  <c:v>-0.170568</c:v>
                </c:pt>
                <c:pt idx="1968" formatCode="General">
                  <c:v>-0.16434399999999999</c:v>
                </c:pt>
                <c:pt idx="1969" formatCode="General">
                  <c:v>-0.15800500000000001</c:v>
                </c:pt>
                <c:pt idx="1970" formatCode="General">
                  <c:v>-0.151584</c:v>
                </c:pt>
                <c:pt idx="1971" formatCode="General">
                  <c:v>-0.14511399999999999</c:v>
                </c:pt>
                <c:pt idx="1972" formatCode="General">
                  <c:v>-0.13863200000000001</c:v>
                </c:pt>
                <c:pt idx="1973" formatCode="General">
                  <c:v>-0.13217400000000001</c:v>
                </c:pt>
                <c:pt idx="1974" formatCode="General">
                  <c:v>-0.12576699999999999</c:v>
                </c:pt>
                <c:pt idx="1975" formatCode="General">
                  <c:v>-0.11942700000000001</c:v>
                </c:pt>
                <c:pt idx="1976" formatCode="General">
                  <c:v>-0.113159</c:v>
                </c:pt>
                <c:pt idx="1977" formatCode="General">
                  <c:v>-0.10696799999999999</c:v>
                </c:pt>
                <c:pt idx="1978" formatCode="General">
                  <c:v>-0.10086000000000001</c:v>
                </c:pt>
                <c:pt idx="1979" formatCode="General">
                  <c:v>-9.4836400000000001E-2</c:v>
                </c:pt>
                <c:pt idx="1980" formatCode="General">
                  <c:v>-8.8889700000000002E-2</c:v>
                </c:pt>
                <c:pt idx="1981" formatCode="General">
                  <c:v>-8.3003400000000005E-2</c:v>
                </c:pt>
                <c:pt idx="1982" formatCode="General">
                  <c:v>-7.7159000000000005E-2</c:v>
                </c:pt>
                <c:pt idx="1983" formatCode="General">
                  <c:v>-7.1339700000000006E-2</c:v>
                </c:pt>
                <c:pt idx="1984" formatCode="General">
                  <c:v>-6.5530900000000003E-2</c:v>
                </c:pt>
                <c:pt idx="1985" formatCode="General">
                  <c:v>-5.9720700000000002E-2</c:v>
                </c:pt>
                <c:pt idx="1986" formatCode="General">
                  <c:v>-5.3900099999999999E-2</c:v>
                </c:pt>
                <c:pt idx="1987" formatCode="General">
                  <c:v>-4.8065200000000002E-2</c:v>
                </c:pt>
                <c:pt idx="1988" formatCode="General">
                  <c:v>-4.2218600000000002E-2</c:v>
                </c:pt>
                <c:pt idx="1989" formatCode="General">
                  <c:v>-3.6371300000000002E-2</c:v>
                </c:pt>
                <c:pt idx="1990" formatCode="General">
                  <c:v>-3.05426E-2</c:v>
                </c:pt>
                <c:pt idx="1991" formatCode="General">
                  <c:v>-2.4759300000000001E-2</c:v>
                </c:pt>
                <c:pt idx="1992" formatCode="General">
                  <c:v>-1.9054399999999999E-2</c:v>
                </c:pt>
                <c:pt idx="1993" formatCode="General">
                  <c:v>-1.34652E-2</c:v>
                </c:pt>
                <c:pt idx="1994">
                  <c:v>-8.0331599999999993E-3</c:v>
                </c:pt>
                <c:pt idx="1995">
                  <c:v>-2.8030300000000002E-3</c:v>
                </c:pt>
                <c:pt idx="1996">
                  <c:v>2.1779299999999998E-3</c:v>
                </c:pt>
                <c:pt idx="1997">
                  <c:v>6.8628200000000004E-3</c:v>
                </c:pt>
                <c:pt idx="1998" formatCode="General">
                  <c:v>1.1208900000000001E-2</c:v>
                </c:pt>
                <c:pt idx="1999" formatCode="General">
                  <c:v>1.51808E-2</c:v>
                </c:pt>
                <c:pt idx="2000" formatCode="General">
                  <c:v>1.8752499999999998E-2</c:v>
                </c:pt>
                <c:pt idx="2001" formatCode="General">
                  <c:v>2.1907900000000001E-2</c:v>
                </c:pt>
                <c:pt idx="2002" formatCode="General">
                  <c:v>2.46403E-2</c:v>
                </c:pt>
                <c:pt idx="2003" formatCode="General">
                  <c:v>2.69514E-2</c:v>
                </c:pt>
                <c:pt idx="2004" formatCode="General">
                  <c:v>2.8851600000000002E-2</c:v>
                </c:pt>
                <c:pt idx="2005" formatCode="General">
                  <c:v>3.03603E-2</c:v>
                </c:pt>
                <c:pt idx="2006" formatCode="General">
                  <c:v>3.15053E-2</c:v>
                </c:pt>
                <c:pt idx="2007" formatCode="General">
                  <c:v>3.2319399999999998E-2</c:v>
                </c:pt>
                <c:pt idx="2008" formatCode="General">
                  <c:v>3.2836700000000003E-2</c:v>
                </c:pt>
                <c:pt idx="2009" formatCode="General">
                  <c:v>3.3091000000000002E-2</c:v>
                </c:pt>
                <c:pt idx="2010" formatCode="General">
                  <c:v>3.3115899999999997E-2</c:v>
                </c:pt>
                <c:pt idx="2011" formatCode="General">
                  <c:v>3.2942800000000001E-2</c:v>
                </c:pt>
                <c:pt idx="2012" formatCode="General">
                  <c:v>3.2599000000000003E-2</c:v>
                </c:pt>
                <c:pt idx="2013" formatCode="General">
                  <c:v>3.2104099999999997E-2</c:v>
                </c:pt>
                <c:pt idx="2014" formatCode="General">
                  <c:v>3.1469499999999997E-2</c:v>
                </c:pt>
                <c:pt idx="2015" formatCode="General">
                  <c:v>3.0698900000000001E-2</c:v>
                </c:pt>
                <c:pt idx="2016" formatCode="General">
                  <c:v>2.9790000000000001E-2</c:v>
                </c:pt>
                <c:pt idx="2017" formatCode="General">
                  <c:v>2.87362E-2</c:v>
                </c:pt>
                <c:pt idx="2018" formatCode="General">
                  <c:v>2.7527300000000001E-2</c:v>
                </c:pt>
                <c:pt idx="2019" formatCode="General">
                  <c:v>2.6150099999999999E-2</c:v>
                </c:pt>
                <c:pt idx="2020" formatCode="General">
                  <c:v>2.45907E-2</c:v>
                </c:pt>
                <c:pt idx="2021" formatCode="General">
                  <c:v>2.28357E-2</c:v>
                </c:pt>
                <c:pt idx="2022" formatCode="General">
                  <c:v>2.0873699999999999E-2</c:v>
                </c:pt>
                <c:pt idx="2023" formatCode="General">
                  <c:v>1.8696000000000001E-2</c:v>
                </c:pt>
                <c:pt idx="2024" formatCode="General">
                  <c:v>1.6298799999999999E-2</c:v>
                </c:pt>
                <c:pt idx="2025" formatCode="General">
                  <c:v>1.3683600000000001E-2</c:v>
                </c:pt>
                <c:pt idx="2026" formatCode="General">
                  <c:v>1.0857E-2</c:v>
                </c:pt>
                <c:pt idx="2027">
                  <c:v>7.8302200000000006E-3</c:v>
                </c:pt>
                <c:pt idx="2028">
                  <c:v>4.6183700000000001E-3</c:v>
                </c:pt>
                <c:pt idx="2029">
                  <c:v>1.23975E-3</c:v>
                </c:pt>
                <c:pt idx="2030">
                  <c:v>-2.2856199999999999E-3</c:v>
                </c:pt>
                <c:pt idx="2031">
                  <c:v>-5.9371900000000002E-3</c:v>
                </c:pt>
                <c:pt idx="2032">
                  <c:v>-9.6948499999999996E-3</c:v>
                </c:pt>
                <c:pt idx="2033" formatCode="General">
                  <c:v>-1.35397E-2</c:v>
                </c:pt>
                <c:pt idx="2034" formatCode="General">
                  <c:v>-1.7454399999999998E-2</c:v>
                </c:pt>
                <c:pt idx="2035" formatCode="General">
                  <c:v>-2.14238E-2</c:v>
                </c:pt>
                <c:pt idx="2036" formatCode="General">
                  <c:v>-2.54348E-2</c:v>
                </c:pt>
                <c:pt idx="2037" formatCode="General">
                  <c:v>-2.9476499999999999E-2</c:v>
                </c:pt>
                <c:pt idx="2038" formatCode="General">
                  <c:v>-3.3541300000000003E-2</c:v>
                </c:pt>
                <c:pt idx="2039" formatCode="General">
                  <c:v>-3.7624499999999998E-2</c:v>
                </c:pt>
                <c:pt idx="2040" formatCode="General">
                  <c:v>-4.1724499999999998E-2</c:v>
                </c:pt>
                <c:pt idx="2041" formatCode="General">
                  <c:v>-4.5841800000000002E-2</c:v>
                </c:pt>
                <c:pt idx="2042" formatCode="General">
                  <c:v>-4.9979000000000003E-2</c:v>
                </c:pt>
                <c:pt idx="2043" formatCode="General">
                  <c:v>-5.4139699999999999E-2</c:v>
                </c:pt>
                <c:pt idx="2044" formatCode="General">
                  <c:v>-5.8328400000000002E-2</c:v>
                </c:pt>
                <c:pt idx="2045" formatCode="General">
                  <c:v>-6.2548599999999996E-2</c:v>
                </c:pt>
                <c:pt idx="2046" formatCode="General">
                  <c:v>-6.6801799999999995E-2</c:v>
                </c:pt>
                <c:pt idx="2047" formatCode="General">
                  <c:v>-7.1086499999999997E-2</c:v>
                </c:pt>
                <c:pt idx="2048" formatCode="General">
                  <c:v>-7.5399099999999997E-2</c:v>
                </c:pt>
                <c:pt idx="2049" formatCode="General">
                  <c:v>-7.9733299999999993E-2</c:v>
                </c:pt>
                <c:pt idx="2050" formatCode="General">
                  <c:v>-8.4080600000000005E-2</c:v>
                </c:pt>
                <c:pt idx="2051" formatCode="General">
                  <c:v>-8.8428699999999999E-2</c:v>
                </c:pt>
                <c:pt idx="2052" formatCode="General">
                  <c:v>-9.2762600000000001E-2</c:v>
                </c:pt>
                <c:pt idx="2053" formatCode="General">
                  <c:v>-9.7065299999999993E-2</c:v>
                </c:pt>
                <c:pt idx="2054" formatCode="General">
                  <c:v>-0.10131800000000001</c:v>
                </c:pt>
                <c:pt idx="2055" formatCode="General">
                  <c:v>-0.105501</c:v>
                </c:pt>
                <c:pt idx="2056" formatCode="General">
                  <c:v>-0.10959000000000001</c:v>
                </c:pt>
                <c:pt idx="2057" formatCode="General">
                  <c:v>-0.11355999999999999</c:v>
                </c:pt>
                <c:pt idx="2058" formatCode="General">
                  <c:v>-0.117382</c:v>
                </c:pt>
                <c:pt idx="2059" formatCode="General">
                  <c:v>-0.121027</c:v>
                </c:pt>
                <c:pt idx="2060" formatCode="General">
                  <c:v>-0.12446</c:v>
                </c:pt>
                <c:pt idx="2061" formatCode="General">
                  <c:v>-0.12765000000000001</c:v>
                </c:pt>
                <c:pt idx="2062" formatCode="General">
                  <c:v>-0.13056699999999999</c:v>
                </c:pt>
                <c:pt idx="2063" formatCode="General">
                  <c:v>-0.133185</c:v>
                </c:pt>
                <c:pt idx="2064" formatCode="General">
                  <c:v>-0.13548299999999999</c:v>
                </c:pt>
                <c:pt idx="2065" formatCode="General">
                  <c:v>-0.13744700000000001</c:v>
                </c:pt>
                <c:pt idx="2066" formatCode="General">
                  <c:v>-0.139066</c:v>
                </c:pt>
                <c:pt idx="2067" formatCode="General">
                  <c:v>-0.14033200000000001</c:v>
                </c:pt>
                <c:pt idx="2068" formatCode="General">
                  <c:v>-0.14124100000000001</c:v>
                </c:pt>
                <c:pt idx="2069" formatCode="General">
                  <c:v>-0.14179600000000001</c:v>
                </c:pt>
                <c:pt idx="2070" formatCode="General">
                  <c:v>-0.14200199999999999</c:v>
                </c:pt>
                <c:pt idx="2071" formatCode="General">
                  <c:v>-0.14186799999999999</c:v>
                </c:pt>
                <c:pt idx="2072" formatCode="General">
                  <c:v>-0.141404</c:v>
                </c:pt>
                <c:pt idx="2073" formatCode="General">
                  <c:v>-0.140623</c:v>
                </c:pt>
                <c:pt idx="2074" formatCode="General">
                  <c:v>-0.139544</c:v>
                </c:pt>
                <c:pt idx="2075" formatCode="General">
                  <c:v>-0.138184</c:v>
                </c:pt>
                <c:pt idx="2076" formatCode="General">
                  <c:v>-0.13655700000000001</c:v>
                </c:pt>
                <c:pt idx="2077" formatCode="General">
                  <c:v>-0.13467799999999999</c:v>
                </c:pt>
                <c:pt idx="2078" formatCode="General">
                  <c:v>-0.13255600000000001</c:v>
                </c:pt>
                <c:pt idx="2079" formatCode="General">
                  <c:v>-0.13020000000000001</c:v>
                </c:pt>
                <c:pt idx="2080" formatCode="General">
                  <c:v>-0.12761600000000001</c:v>
                </c:pt>
                <c:pt idx="2081" formatCode="General">
                  <c:v>-0.124807</c:v>
                </c:pt>
                <c:pt idx="2082" formatCode="General">
                  <c:v>-0.12177300000000001</c:v>
                </c:pt>
                <c:pt idx="2083" formatCode="General">
                  <c:v>-0.11851200000000001</c:v>
                </c:pt>
                <c:pt idx="2084" formatCode="General">
                  <c:v>-0.115019</c:v>
                </c:pt>
                <c:pt idx="2085" formatCode="General">
                  <c:v>-0.111287</c:v>
                </c:pt>
                <c:pt idx="2086" formatCode="General">
                  <c:v>-0.107306</c:v>
                </c:pt>
                <c:pt idx="2087" formatCode="General">
                  <c:v>-0.103065</c:v>
                </c:pt>
                <c:pt idx="2088" formatCode="General">
                  <c:v>-9.8554799999999998E-2</c:v>
                </c:pt>
                <c:pt idx="2089" formatCode="General">
                  <c:v>-9.37727E-2</c:v>
                </c:pt>
                <c:pt idx="2090" formatCode="General">
                  <c:v>-8.8723200000000002E-2</c:v>
                </c:pt>
                <c:pt idx="2091" formatCode="General">
                  <c:v>-8.3418099999999995E-2</c:v>
                </c:pt>
                <c:pt idx="2092" formatCode="General">
                  <c:v>-7.7873600000000001E-2</c:v>
                </c:pt>
                <c:pt idx="2093" formatCode="General">
                  <c:v>-7.2109199999999998E-2</c:v>
                </c:pt>
                <c:pt idx="2094" formatCode="General">
                  <c:v>-6.6146899999999995E-2</c:v>
                </c:pt>
                <c:pt idx="2095" formatCode="General">
                  <c:v>-6.0009800000000002E-2</c:v>
                </c:pt>
                <c:pt idx="2096" formatCode="General">
                  <c:v>-5.3722399999999997E-2</c:v>
                </c:pt>
                <c:pt idx="2097" formatCode="General">
                  <c:v>-4.7310499999999998E-2</c:v>
                </c:pt>
                <c:pt idx="2098" formatCode="General">
                  <c:v>-4.0799500000000002E-2</c:v>
                </c:pt>
                <c:pt idx="2099" formatCode="General">
                  <c:v>-3.4211699999999998E-2</c:v>
                </c:pt>
                <c:pt idx="2100" formatCode="General">
                  <c:v>-2.7565300000000001E-2</c:v>
                </c:pt>
                <c:pt idx="2101" formatCode="General">
                  <c:v>-2.08747E-2</c:v>
                </c:pt>
                <c:pt idx="2102" formatCode="General">
                  <c:v>-1.41499E-2</c:v>
                </c:pt>
                <c:pt idx="2103">
                  <c:v>-7.3945900000000004E-3</c:v>
                </c:pt>
                <c:pt idx="2104">
                  <c:v>-6.0665000000000003E-4</c:v>
                </c:pt>
                <c:pt idx="2105">
                  <c:v>6.2186899999999998E-3</c:v>
                </c:pt>
                <c:pt idx="2106" formatCode="General">
                  <c:v>1.3084800000000001E-2</c:v>
                </c:pt>
                <c:pt idx="2107" formatCode="General">
                  <c:v>1.9992699999999999E-2</c:v>
                </c:pt>
                <c:pt idx="2108" formatCode="General">
                  <c:v>2.6944200000000001E-2</c:v>
                </c:pt>
                <c:pt idx="2109" formatCode="General">
                  <c:v>3.39432E-2</c:v>
                </c:pt>
                <c:pt idx="2110" formatCode="General">
                  <c:v>4.0994700000000002E-2</c:v>
                </c:pt>
                <c:pt idx="2111" formatCode="General">
                  <c:v>4.81006E-2</c:v>
                </c:pt>
                <c:pt idx="2112" formatCode="General">
                  <c:v>5.5258099999999997E-2</c:v>
                </c:pt>
                <c:pt idx="2113" formatCode="General">
                  <c:v>6.2460300000000003E-2</c:v>
                </c:pt>
                <c:pt idx="2114" formatCode="General">
                  <c:v>6.9696099999999997E-2</c:v>
                </c:pt>
                <c:pt idx="2115" formatCode="General">
                  <c:v>7.6950400000000002E-2</c:v>
                </c:pt>
                <c:pt idx="2116" formatCode="General">
                  <c:v>8.4204600000000004E-2</c:v>
                </c:pt>
                <c:pt idx="2117" formatCode="General">
                  <c:v>9.1439099999999995E-2</c:v>
                </c:pt>
                <c:pt idx="2118" formatCode="General">
                  <c:v>9.8633399999999996E-2</c:v>
                </c:pt>
                <c:pt idx="2119" formatCode="General">
                  <c:v>0.105764</c:v>
                </c:pt>
                <c:pt idx="2120" formatCode="General">
                  <c:v>0.1128</c:v>
                </c:pt>
                <c:pt idx="2121" formatCode="General">
                  <c:v>0.11970799999999999</c:v>
                </c:pt>
                <c:pt idx="2122" formatCode="General">
                  <c:v>0.12645300000000001</c:v>
                </c:pt>
                <c:pt idx="2123" formatCode="General">
                  <c:v>0.132996</c:v>
                </c:pt>
                <c:pt idx="2124" formatCode="General">
                  <c:v>0.13930200000000001</c:v>
                </c:pt>
                <c:pt idx="2125" formatCode="General">
                  <c:v>0.14533299999999999</c:v>
                </c:pt>
                <c:pt idx="2126" formatCode="General">
                  <c:v>0.151056</c:v>
                </c:pt>
                <c:pt idx="2127" formatCode="General">
                  <c:v>0.156444</c:v>
                </c:pt>
                <c:pt idx="2128" formatCode="General">
                  <c:v>0.16147700000000001</c:v>
                </c:pt>
                <c:pt idx="2129" formatCode="General">
                  <c:v>0.16614300000000001</c:v>
                </c:pt>
                <c:pt idx="2130" formatCode="General">
                  <c:v>0.170436</c:v>
                </c:pt>
                <c:pt idx="2131" formatCode="General">
                  <c:v>0.17435300000000001</c:v>
                </c:pt>
                <c:pt idx="2132" formatCode="General">
                  <c:v>0.177893</c:v>
                </c:pt>
                <c:pt idx="2133" formatCode="General">
                  <c:v>0.18105299999999999</c:v>
                </c:pt>
                <c:pt idx="2134" formatCode="General">
                  <c:v>0.18383099999999999</c:v>
                </c:pt>
                <c:pt idx="2135" formatCode="General">
                  <c:v>0.186226</c:v>
                </c:pt>
                <c:pt idx="2136" formatCode="General">
                  <c:v>0.188245</c:v>
                </c:pt>
                <c:pt idx="2137" formatCode="General">
                  <c:v>0.18989800000000001</c:v>
                </c:pt>
                <c:pt idx="2138" formatCode="General">
                  <c:v>0.19119</c:v>
                </c:pt>
                <c:pt idx="2139" formatCode="General">
                  <c:v>0.19212099999999999</c:v>
                </c:pt>
                <c:pt idx="2140" formatCode="General">
                  <c:v>0.19268099999999999</c:v>
                </c:pt>
                <c:pt idx="2141" formatCode="General">
                  <c:v>0.192858</c:v>
                </c:pt>
                <c:pt idx="2142" formatCode="General">
                  <c:v>0.19264500000000001</c:v>
                </c:pt>
                <c:pt idx="2143" formatCode="General">
                  <c:v>0.19203600000000001</c:v>
                </c:pt>
                <c:pt idx="2144" formatCode="General">
                  <c:v>0.191023</c:v>
                </c:pt>
                <c:pt idx="2145" formatCode="General">
                  <c:v>0.18959899999999999</c:v>
                </c:pt>
                <c:pt idx="2146" formatCode="General">
                  <c:v>0.18776200000000001</c:v>
                </c:pt>
                <c:pt idx="2147" formatCode="General">
                  <c:v>0.18551500000000001</c:v>
                </c:pt>
                <c:pt idx="2148" formatCode="General">
                  <c:v>0.18285899999999999</c:v>
                </c:pt>
                <c:pt idx="2149" formatCode="General">
                  <c:v>0.17979200000000001</c:v>
                </c:pt>
                <c:pt idx="2150" formatCode="General">
                  <c:v>0.176315</c:v>
                </c:pt>
                <c:pt idx="2151" formatCode="General">
                  <c:v>0.172433</c:v>
                </c:pt>
                <c:pt idx="2152" formatCode="General">
                  <c:v>0.168158</c:v>
                </c:pt>
                <c:pt idx="2153" formatCode="General">
                  <c:v>0.16350799999999999</c:v>
                </c:pt>
                <c:pt idx="2154" formatCode="General">
                  <c:v>0.15850900000000001</c:v>
                </c:pt>
                <c:pt idx="2155" formatCode="General">
                  <c:v>0.15318799999999999</c:v>
                </c:pt>
                <c:pt idx="2156" formatCode="General">
                  <c:v>0.14757300000000001</c:v>
                </c:pt>
                <c:pt idx="2157" formatCode="General">
                  <c:v>0.14169200000000001</c:v>
                </c:pt>
                <c:pt idx="2158" formatCode="General">
                  <c:v>0.13557</c:v>
                </c:pt>
                <c:pt idx="2159" formatCode="General">
                  <c:v>0.12922900000000001</c:v>
                </c:pt>
                <c:pt idx="2160" formatCode="General">
                  <c:v>0.122684</c:v>
                </c:pt>
                <c:pt idx="2161" formatCode="General">
                  <c:v>0.115948</c:v>
                </c:pt>
                <c:pt idx="2162" formatCode="General">
                  <c:v>0.109026</c:v>
                </c:pt>
                <c:pt idx="2163" formatCode="General">
                  <c:v>0.101926</c:v>
                </c:pt>
                <c:pt idx="2164" formatCode="General">
                  <c:v>9.4652200000000006E-2</c:v>
                </c:pt>
                <c:pt idx="2165" formatCode="General">
                  <c:v>8.7207099999999996E-2</c:v>
                </c:pt>
                <c:pt idx="2166" formatCode="General">
                  <c:v>7.9586500000000004E-2</c:v>
                </c:pt>
                <c:pt idx="2167" formatCode="General">
                  <c:v>7.1780099999999999E-2</c:v>
                </c:pt>
                <c:pt idx="2168" formatCode="General">
                  <c:v>6.3775200000000004E-2</c:v>
                </c:pt>
                <c:pt idx="2169" formatCode="General">
                  <c:v>5.5559299999999999E-2</c:v>
                </c:pt>
                <c:pt idx="2170" formatCode="General">
                  <c:v>4.7120000000000002E-2</c:v>
                </c:pt>
                <c:pt idx="2171" formatCode="General">
                  <c:v>3.8444699999999998E-2</c:v>
                </c:pt>
                <c:pt idx="2172" formatCode="General">
                  <c:v>2.9522699999999999E-2</c:v>
                </c:pt>
                <c:pt idx="2173" formatCode="General">
                  <c:v>2.0348999999999999E-2</c:v>
                </c:pt>
                <c:pt idx="2174" formatCode="General">
                  <c:v>1.0924400000000001E-2</c:v>
                </c:pt>
                <c:pt idx="2175">
                  <c:v>1.2549499999999999E-3</c:v>
                </c:pt>
                <c:pt idx="2176">
                  <c:v>-8.6495400000000007E-3</c:v>
                </c:pt>
                <c:pt idx="2177" formatCode="General">
                  <c:v>-1.87744E-2</c:v>
                </c:pt>
                <c:pt idx="2178" formatCode="General">
                  <c:v>-2.90996E-2</c:v>
                </c:pt>
                <c:pt idx="2179" formatCode="General">
                  <c:v>-3.96011E-2</c:v>
                </c:pt>
                <c:pt idx="2180" formatCode="General">
                  <c:v>-5.0250299999999998E-2</c:v>
                </c:pt>
                <c:pt idx="2181" formatCode="General">
                  <c:v>-6.10143E-2</c:v>
                </c:pt>
                <c:pt idx="2182" formatCode="General">
                  <c:v>-7.1854799999999996E-2</c:v>
                </c:pt>
                <c:pt idx="2183" formatCode="General">
                  <c:v>-8.2729700000000003E-2</c:v>
                </c:pt>
                <c:pt idx="2184" formatCode="General">
                  <c:v>-9.3594999999999998E-2</c:v>
                </c:pt>
                <c:pt idx="2185" formatCode="General">
                  <c:v>-0.104408</c:v>
                </c:pt>
                <c:pt idx="2186" formatCode="General">
                  <c:v>-0.115129</c:v>
                </c:pt>
                <c:pt idx="2187" formatCode="General">
                  <c:v>-0.125723</c:v>
                </c:pt>
                <c:pt idx="2188" formatCode="General">
                  <c:v>-0.136159</c:v>
                </c:pt>
                <c:pt idx="2189" formatCode="General">
                  <c:v>-0.14641100000000001</c:v>
                </c:pt>
                <c:pt idx="2190" formatCode="General">
                  <c:v>-0.15645500000000001</c:v>
                </c:pt>
                <c:pt idx="2191" formatCode="General">
                  <c:v>-0.166272</c:v>
                </c:pt>
                <c:pt idx="2192" formatCode="General">
                  <c:v>-0.17585100000000001</c:v>
                </c:pt>
                <c:pt idx="2193" formatCode="General">
                  <c:v>-0.18518399999999999</c:v>
                </c:pt>
                <c:pt idx="2194" formatCode="General">
                  <c:v>-0.19426599999999999</c:v>
                </c:pt>
                <c:pt idx="2195" formatCode="General">
                  <c:v>-0.20308999999999999</c:v>
                </c:pt>
                <c:pt idx="2196" formatCode="General">
                  <c:v>-0.21165</c:v>
                </c:pt>
                <c:pt idx="2197" formatCode="General">
                  <c:v>-0.21994</c:v>
                </c:pt>
                <c:pt idx="2198" formatCode="General">
                  <c:v>-0.22795099999999999</c:v>
                </c:pt>
                <c:pt idx="2199" formatCode="General">
                  <c:v>-0.235678</c:v>
                </c:pt>
                <c:pt idx="2200" formatCode="General">
                  <c:v>-0.24310899999999999</c:v>
                </c:pt>
                <c:pt idx="2201" formatCode="General">
                  <c:v>-0.25022899999999998</c:v>
                </c:pt>
                <c:pt idx="2202" formatCode="General">
                  <c:v>-0.257019</c:v>
                </c:pt>
                <c:pt idx="2203" formatCode="General">
                  <c:v>-0.26345499999999999</c:v>
                </c:pt>
                <c:pt idx="2204" formatCode="General">
                  <c:v>-0.269513</c:v>
                </c:pt>
                <c:pt idx="2205" formatCode="General">
                  <c:v>-0.27516800000000002</c:v>
                </c:pt>
                <c:pt idx="2206" formatCode="General">
                  <c:v>-0.280391</c:v>
                </c:pt>
                <c:pt idx="2207" formatCode="General">
                  <c:v>-0.28515800000000002</c:v>
                </c:pt>
                <c:pt idx="2208" formatCode="General">
                  <c:v>-0.28944399999999998</c:v>
                </c:pt>
                <c:pt idx="2209" formatCode="General">
                  <c:v>-0.29322500000000001</c:v>
                </c:pt>
                <c:pt idx="2210" formatCode="General">
                  <c:v>-0.296485</c:v>
                </c:pt>
                <c:pt idx="2211" formatCode="General">
                  <c:v>-0.29920999999999998</c:v>
                </c:pt>
                <c:pt idx="2212" formatCode="General">
                  <c:v>-0.301394</c:v>
                </c:pt>
                <c:pt idx="2213" formatCode="General">
                  <c:v>-0.303037</c:v>
                </c:pt>
                <c:pt idx="2214" formatCode="General">
                  <c:v>-0.30414600000000003</c:v>
                </c:pt>
                <c:pt idx="2215" formatCode="General">
                  <c:v>-0.30473099999999997</c:v>
                </c:pt>
                <c:pt idx="2216" formatCode="General">
                  <c:v>-0.304811</c:v>
                </c:pt>
                <c:pt idx="2217" formatCode="General">
                  <c:v>-0.30440600000000001</c:v>
                </c:pt>
                <c:pt idx="2218" formatCode="General">
                  <c:v>-0.30353999999999998</c:v>
                </c:pt>
                <c:pt idx="2219" formatCode="General">
                  <c:v>-0.30223899999999998</c:v>
                </c:pt>
                <c:pt idx="2220" formatCode="General">
                  <c:v>-0.30053000000000002</c:v>
                </c:pt>
                <c:pt idx="2221" formatCode="General">
                  <c:v>-0.29843700000000001</c:v>
                </c:pt>
                <c:pt idx="2222" formatCode="General">
                  <c:v>-0.295983</c:v>
                </c:pt>
                <c:pt idx="2223" formatCode="General">
                  <c:v>-0.29318699999999998</c:v>
                </c:pt>
                <c:pt idx="2224" formatCode="General">
                  <c:v>-0.29006100000000001</c:v>
                </c:pt>
                <c:pt idx="2225" formatCode="General">
                  <c:v>-0.28661300000000001</c:v>
                </c:pt>
                <c:pt idx="2226" formatCode="General">
                  <c:v>-0.28284599999999999</c:v>
                </c:pt>
                <c:pt idx="2227" formatCode="General">
                  <c:v>-0.27875499999999998</c:v>
                </c:pt>
                <c:pt idx="2228" formatCode="General">
                  <c:v>-0.27433099999999999</c:v>
                </c:pt>
                <c:pt idx="2229" formatCode="General">
                  <c:v>-0.26956000000000002</c:v>
                </c:pt>
                <c:pt idx="2230" formatCode="General">
                  <c:v>-0.26442500000000002</c:v>
                </c:pt>
                <c:pt idx="2231" formatCode="General">
                  <c:v>-0.25890600000000003</c:v>
                </c:pt>
                <c:pt idx="2232" formatCode="General">
                  <c:v>-0.25298199999999998</c:v>
                </c:pt>
                <c:pt idx="2233" formatCode="General">
                  <c:v>-0.24663199999999999</c:v>
                </c:pt>
                <c:pt idx="2234" formatCode="General">
                  <c:v>-0.239838</c:v>
                </c:pt>
                <c:pt idx="2235" formatCode="General">
                  <c:v>-0.23258300000000001</c:v>
                </c:pt>
                <c:pt idx="2236" formatCode="General">
                  <c:v>-0.224858</c:v>
                </c:pt>
                <c:pt idx="2237" formatCode="General">
                  <c:v>-0.21665699999999999</c:v>
                </c:pt>
                <c:pt idx="2238" formatCode="General">
                  <c:v>-0.207982</c:v>
                </c:pt>
                <c:pt idx="2239" formatCode="General">
                  <c:v>-0.19884199999999999</c:v>
                </c:pt>
                <c:pt idx="2240" formatCode="General">
                  <c:v>-0.189251</c:v>
                </c:pt>
                <c:pt idx="2241" formatCode="General">
                  <c:v>-0.179233</c:v>
                </c:pt>
                <c:pt idx="2242" formatCode="General">
                  <c:v>-0.16881199999999999</c:v>
                </c:pt>
                <c:pt idx="2243" formatCode="General">
                  <c:v>-0.158022</c:v>
                </c:pt>
                <c:pt idx="2244" formatCode="General">
                  <c:v>-0.146896</c:v>
                </c:pt>
                <c:pt idx="2245" formatCode="General">
                  <c:v>-0.13547100000000001</c:v>
                </c:pt>
                <c:pt idx="2246" formatCode="General">
                  <c:v>-0.12378599999999999</c:v>
                </c:pt>
                <c:pt idx="2247" formatCode="General">
                  <c:v>-0.11188099999999999</c:v>
                </c:pt>
                <c:pt idx="2248" formatCode="General">
                  <c:v>-9.9791000000000005E-2</c:v>
                </c:pt>
                <c:pt idx="2249" formatCode="General">
                  <c:v>-8.7549600000000005E-2</c:v>
                </c:pt>
                <c:pt idx="2250" formatCode="General">
                  <c:v>-7.5183399999999997E-2</c:v>
                </c:pt>
                <c:pt idx="2251" formatCode="General">
                  <c:v>-6.2714800000000001E-2</c:v>
                </c:pt>
                <c:pt idx="2252" formatCode="General">
                  <c:v>-5.0162199999999997E-2</c:v>
                </c:pt>
                <c:pt idx="2253" formatCode="General">
                  <c:v>-3.7540200000000003E-2</c:v>
                </c:pt>
                <c:pt idx="2254" formatCode="General">
                  <c:v>-2.48606E-2</c:v>
                </c:pt>
                <c:pt idx="2255" formatCode="General">
                  <c:v>-1.2133E-2</c:v>
                </c:pt>
                <c:pt idx="2256">
                  <c:v>6.3372999999999999E-4</c:v>
                </c:pt>
                <c:pt idx="2257" formatCode="General">
                  <c:v>1.34296E-2</c:v>
                </c:pt>
                <c:pt idx="2258" formatCode="General">
                  <c:v>2.6242100000000001E-2</c:v>
                </c:pt>
                <c:pt idx="2259" formatCode="General">
                  <c:v>3.9055600000000003E-2</c:v>
                </c:pt>
                <c:pt idx="2260" formatCode="General">
                  <c:v>5.1852799999999998E-2</c:v>
                </c:pt>
                <c:pt idx="2261" formatCode="General">
                  <c:v>6.4614199999999997E-2</c:v>
                </c:pt>
                <c:pt idx="2262" formatCode="General">
                  <c:v>7.7317700000000003E-2</c:v>
                </c:pt>
                <c:pt idx="2263" formatCode="General">
                  <c:v>8.9937900000000001E-2</c:v>
                </c:pt>
                <c:pt idx="2264" formatCode="General">
                  <c:v>0.10244499999999999</c:v>
                </c:pt>
                <c:pt idx="2265" formatCode="General">
                  <c:v>0.11480799999999999</c:v>
                </c:pt>
                <c:pt idx="2266" formatCode="General">
                  <c:v>0.12699099999999999</c:v>
                </c:pt>
                <c:pt idx="2267" formatCode="General">
                  <c:v>0.138961</c:v>
                </c:pt>
                <c:pt idx="2268" formatCode="General">
                  <c:v>0.15068300000000001</c:v>
                </c:pt>
                <c:pt idx="2269" formatCode="General">
                  <c:v>0.16212399999999999</c:v>
                </c:pt>
                <c:pt idx="2270" formatCode="General">
                  <c:v>0.17325199999999999</c:v>
                </c:pt>
                <c:pt idx="2271" formatCode="General">
                  <c:v>0.18403800000000001</c:v>
                </c:pt>
                <c:pt idx="2272" formatCode="General">
                  <c:v>0.19445699999999999</c:v>
                </c:pt>
                <c:pt idx="2273" formatCode="General">
                  <c:v>0.204489</c:v>
                </c:pt>
                <c:pt idx="2274" formatCode="General">
                  <c:v>0.214118</c:v>
                </c:pt>
                <c:pt idx="2275" formatCode="General">
                  <c:v>0.22333500000000001</c:v>
                </c:pt>
                <c:pt idx="2276" formatCode="General">
                  <c:v>0.232131</c:v>
                </c:pt>
                <c:pt idx="2277" formatCode="General">
                  <c:v>0.24050299999999999</c:v>
                </c:pt>
                <c:pt idx="2278" formatCode="General">
                  <c:v>0.24845500000000001</c:v>
                </c:pt>
                <c:pt idx="2279" formatCode="General">
                  <c:v>0.25599499999999997</c:v>
                </c:pt>
                <c:pt idx="2280" formatCode="General">
                  <c:v>0.26313199999999998</c:v>
                </c:pt>
                <c:pt idx="2281" formatCode="General">
                  <c:v>0.26987699999999998</c:v>
                </c:pt>
                <c:pt idx="2282" formatCode="General">
                  <c:v>0.27624100000000001</c:v>
                </c:pt>
                <c:pt idx="2283" formatCode="General">
                  <c:v>0.28223399999999998</c:v>
                </c:pt>
                <c:pt idx="2284" formatCode="General">
                  <c:v>0.28786699999999998</c:v>
                </c:pt>
                <c:pt idx="2285" formatCode="General">
                  <c:v>0.29314499999999999</c:v>
                </c:pt>
                <c:pt idx="2286" formatCode="General">
                  <c:v>0.298072</c:v>
                </c:pt>
                <c:pt idx="2287" formatCode="General">
                  <c:v>0.30264799999999997</c:v>
                </c:pt>
                <c:pt idx="2288" formatCode="General">
                  <c:v>0.30686799999999997</c:v>
                </c:pt>
                <c:pt idx="2289" formatCode="General">
                  <c:v>0.310726</c:v>
                </c:pt>
                <c:pt idx="2290" formatCode="General">
                  <c:v>0.31421399999999999</c:v>
                </c:pt>
                <c:pt idx="2291" formatCode="General">
                  <c:v>0.31732399999999999</c:v>
                </c:pt>
                <c:pt idx="2292" formatCode="General">
                  <c:v>0.32004500000000002</c:v>
                </c:pt>
                <c:pt idx="2293" formatCode="General">
                  <c:v>0.32236599999999999</c:v>
                </c:pt>
                <c:pt idx="2294" formatCode="General">
                  <c:v>0.32427400000000001</c:v>
                </c:pt>
                <c:pt idx="2295" formatCode="General">
                  <c:v>0.32575900000000002</c:v>
                </c:pt>
                <c:pt idx="2296" formatCode="General">
                  <c:v>0.32681199999999999</c:v>
                </c:pt>
                <c:pt idx="2297" formatCode="General">
                  <c:v>0.32741700000000001</c:v>
                </c:pt>
                <c:pt idx="2298" formatCode="General">
                  <c:v>0.32755200000000001</c:v>
                </c:pt>
                <c:pt idx="2299" formatCode="General">
                  <c:v>0.32719199999999998</c:v>
                </c:pt>
                <c:pt idx="2300" formatCode="General">
                  <c:v>0.326318</c:v>
                </c:pt>
                <c:pt idx="2301" formatCode="General">
                  <c:v>0.32491399999999998</c:v>
                </c:pt>
                <c:pt idx="2302" formatCode="General">
                  <c:v>0.32297300000000001</c:v>
                </c:pt>
                <c:pt idx="2303" formatCode="General">
                  <c:v>0.32049100000000003</c:v>
                </c:pt>
                <c:pt idx="2304" formatCode="General">
                  <c:v>0.317467</c:v>
                </c:pt>
                <c:pt idx="2305" formatCode="General">
                  <c:v>0.31391000000000002</c:v>
                </c:pt>
                <c:pt idx="2306" formatCode="General">
                  <c:v>0.30983899999999998</c:v>
                </c:pt>
                <c:pt idx="2307" formatCode="General">
                  <c:v>0.305282</c:v>
                </c:pt>
                <c:pt idx="2308" formatCode="General">
                  <c:v>0.300263</c:v>
                </c:pt>
                <c:pt idx="2309" formatCode="General">
                  <c:v>0.29480800000000001</c:v>
                </c:pt>
                <c:pt idx="2310" formatCode="General">
                  <c:v>0.28893200000000002</c:v>
                </c:pt>
                <c:pt idx="2311" formatCode="General">
                  <c:v>0.28264899999999998</c:v>
                </c:pt>
                <c:pt idx="2312" formatCode="General">
                  <c:v>0.27596700000000002</c:v>
                </c:pt>
                <c:pt idx="2313" formatCode="General">
                  <c:v>0.268895</c:v>
                </c:pt>
                <c:pt idx="2314" formatCode="General">
                  <c:v>0.26144499999999998</c:v>
                </c:pt>
                <c:pt idx="2315" formatCode="General">
                  <c:v>0.25362499999999999</c:v>
                </c:pt>
                <c:pt idx="2316" formatCode="General">
                  <c:v>0.245448</c:v>
                </c:pt>
                <c:pt idx="2317" formatCode="General">
                  <c:v>0.236928</c:v>
                </c:pt>
                <c:pt idx="2318" formatCode="General">
                  <c:v>0.228078</c:v>
                </c:pt>
                <c:pt idx="2319" formatCode="General">
                  <c:v>0.21890999999999999</c:v>
                </c:pt>
                <c:pt idx="2320" formatCode="General">
                  <c:v>0.20943400000000001</c:v>
                </c:pt>
                <c:pt idx="2321" formatCode="General">
                  <c:v>0.19966600000000001</c:v>
                </c:pt>
                <c:pt idx="2322" formatCode="General">
                  <c:v>0.18962000000000001</c:v>
                </c:pt>
                <c:pt idx="2323" formatCode="General">
                  <c:v>0.17930599999999999</c:v>
                </c:pt>
                <c:pt idx="2324" formatCode="General">
                  <c:v>0.168736</c:v>
                </c:pt>
                <c:pt idx="2325" formatCode="General">
                  <c:v>0.15793099999999999</c:v>
                </c:pt>
                <c:pt idx="2326" formatCode="General">
                  <c:v>0.146926</c:v>
                </c:pt>
                <c:pt idx="2327" formatCode="General">
                  <c:v>0.13575799999999999</c:v>
                </c:pt>
                <c:pt idx="2328" formatCode="General">
                  <c:v>0.124469</c:v>
                </c:pt>
                <c:pt idx="2329" formatCode="General">
                  <c:v>0.113104</c:v>
                </c:pt>
                <c:pt idx="2330" formatCode="General">
                  <c:v>0.101712</c:v>
                </c:pt>
                <c:pt idx="2331" formatCode="General">
                  <c:v>9.0336100000000003E-2</c:v>
                </c:pt>
                <c:pt idx="2332" formatCode="General">
                  <c:v>7.9013399999999998E-2</c:v>
                </c:pt>
                <c:pt idx="2333" formatCode="General">
                  <c:v>6.7773700000000006E-2</c:v>
                </c:pt>
                <c:pt idx="2334" formatCode="General">
                  <c:v>5.6647599999999999E-2</c:v>
                </c:pt>
                <c:pt idx="2335" formatCode="General">
                  <c:v>4.5666499999999999E-2</c:v>
                </c:pt>
                <c:pt idx="2336" formatCode="General">
                  <c:v>3.4855299999999999E-2</c:v>
                </c:pt>
                <c:pt idx="2337" formatCode="General">
                  <c:v>2.4226999999999999E-2</c:v>
                </c:pt>
                <c:pt idx="2338" formatCode="General">
                  <c:v>1.3784599999999999E-2</c:v>
                </c:pt>
                <c:pt idx="2339">
                  <c:v>3.5260999999999999E-3</c:v>
                </c:pt>
                <c:pt idx="2340">
                  <c:v>-6.5540599999999996E-3</c:v>
                </c:pt>
                <c:pt idx="2341" formatCode="General">
                  <c:v>-1.6465899999999999E-2</c:v>
                </c:pt>
                <c:pt idx="2342" formatCode="General">
                  <c:v>-2.6222100000000002E-2</c:v>
                </c:pt>
                <c:pt idx="2343" formatCode="General">
                  <c:v>-3.58324E-2</c:v>
                </c:pt>
                <c:pt idx="2344" formatCode="General">
                  <c:v>-4.5302200000000001E-2</c:v>
                </c:pt>
                <c:pt idx="2345" formatCode="General">
                  <c:v>-5.4637400000000003E-2</c:v>
                </c:pt>
                <c:pt idx="2346" formatCode="General">
                  <c:v>-6.3847000000000001E-2</c:v>
                </c:pt>
                <c:pt idx="2347" formatCode="General">
                  <c:v>-7.2938100000000006E-2</c:v>
                </c:pt>
                <c:pt idx="2348" formatCode="General">
                  <c:v>-8.1908300000000003E-2</c:v>
                </c:pt>
                <c:pt idx="2349" formatCode="General">
                  <c:v>-9.0744199999999997E-2</c:v>
                </c:pt>
                <c:pt idx="2350" formatCode="General">
                  <c:v>-9.9422700000000003E-2</c:v>
                </c:pt>
                <c:pt idx="2351" formatCode="General">
                  <c:v>-0.10791100000000001</c:v>
                </c:pt>
                <c:pt idx="2352" formatCode="General">
                  <c:v>-0.11616700000000001</c:v>
                </c:pt>
                <c:pt idx="2353" formatCode="General">
                  <c:v>-0.12415</c:v>
                </c:pt>
                <c:pt idx="2354" formatCode="General">
                  <c:v>-0.131827</c:v>
                </c:pt>
                <c:pt idx="2355" formatCode="General">
                  <c:v>-0.13917399999999999</c:v>
                </c:pt>
                <c:pt idx="2356" formatCode="General">
                  <c:v>-0.14616699999999999</c:v>
                </c:pt>
                <c:pt idx="2357" formatCode="General">
                  <c:v>-0.15278600000000001</c:v>
                </c:pt>
                <c:pt idx="2358" formatCode="General">
                  <c:v>-0.15901299999999999</c:v>
                </c:pt>
                <c:pt idx="2359" formatCode="General">
                  <c:v>-0.16484699999999999</c:v>
                </c:pt>
                <c:pt idx="2360" formatCode="General">
                  <c:v>-0.170294</c:v>
                </c:pt>
                <c:pt idx="2361" formatCode="General">
                  <c:v>-0.17536399999999999</c:v>
                </c:pt>
                <c:pt idx="2362" formatCode="General">
                  <c:v>-0.18005299999999999</c:v>
                </c:pt>
                <c:pt idx="2363" formatCode="General">
                  <c:v>-0.18435000000000001</c:v>
                </c:pt>
                <c:pt idx="2364" formatCode="General">
                  <c:v>-0.18825</c:v>
                </c:pt>
                <c:pt idx="2365" formatCode="General">
                  <c:v>-0.19176299999999999</c:v>
                </c:pt>
                <c:pt idx="2366" formatCode="General">
                  <c:v>-0.194911</c:v>
                </c:pt>
                <c:pt idx="2367" formatCode="General">
                  <c:v>-0.197712</c:v>
                </c:pt>
                <c:pt idx="2368" formatCode="General">
                  <c:v>-0.20016800000000001</c:v>
                </c:pt>
                <c:pt idx="2369" formatCode="General">
                  <c:v>-0.202267</c:v>
                </c:pt>
                <c:pt idx="2370" formatCode="General">
                  <c:v>-0.20399700000000001</c:v>
                </c:pt>
                <c:pt idx="2371" formatCode="General">
                  <c:v>-0.205346</c:v>
                </c:pt>
                <c:pt idx="2372" formatCode="General">
                  <c:v>-0.20629800000000001</c:v>
                </c:pt>
                <c:pt idx="2373" formatCode="General">
                  <c:v>-0.20683299999999999</c:v>
                </c:pt>
                <c:pt idx="2374" formatCode="General">
                  <c:v>-0.206926</c:v>
                </c:pt>
                <c:pt idx="2375" formatCode="General">
                  <c:v>-0.20655899999999999</c:v>
                </c:pt>
                <c:pt idx="2376" formatCode="General">
                  <c:v>-0.20572299999999999</c:v>
                </c:pt>
                <c:pt idx="2377" formatCode="General">
                  <c:v>-0.20440800000000001</c:v>
                </c:pt>
                <c:pt idx="2378" formatCode="General">
                  <c:v>-0.20260800000000001</c:v>
                </c:pt>
                <c:pt idx="2379" formatCode="General">
                  <c:v>-0.200319</c:v>
                </c:pt>
                <c:pt idx="2380" formatCode="General">
                  <c:v>-0.197547</c:v>
                </c:pt>
                <c:pt idx="2381" formatCode="General">
                  <c:v>-0.194299</c:v>
                </c:pt>
                <c:pt idx="2382" formatCode="General">
                  <c:v>-0.19058600000000001</c:v>
                </c:pt>
                <c:pt idx="2383" formatCode="General">
                  <c:v>-0.186422</c:v>
                </c:pt>
                <c:pt idx="2384" formatCode="General">
                  <c:v>-0.18182999999999999</c:v>
                </c:pt>
                <c:pt idx="2385" formatCode="General">
                  <c:v>-0.17684</c:v>
                </c:pt>
                <c:pt idx="2386" formatCode="General">
                  <c:v>-0.171489</c:v>
                </c:pt>
                <c:pt idx="2387" formatCode="General">
                  <c:v>-0.16581000000000001</c:v>
                </c:pt>
                <c:pt idx="2388" formatCode="General">
                  <c:v>-0.159835</c:v>
                </c:pt>
                <c:pt idx="2389" formatCode="General">
                  <c:v>-0.15359700000000001</c:v>
                </c:pt>
                <c:pt idx="2390" formatCode="General">
                  <c:v>-0.14712800000000001</c:v>
                </c:pt>
                <c:pt idx="2391" formatCode="General">
                  <c:v>-0.140458</c:v>
                </c:pt>
                <c:pt idx="2392" formatCode="General">
                  <c:v>-0.13361200000000001</c:v>
                </c:pt>
                <c:pt idx="2393" formatCode="General">
                  <c:v>-0.126614</c:v>
                </c:pt>
                <c:pt idx="2394" formatCode="General">
                  <c:v>-0.119487</c:v>
                </c:pt>
                <c:pt idx="2395" formatCode="General">
                  <c:v>-0.11225599999999999</c:v>
                </c:pt>
                <c:pt idx="2396" formatCode="General">
                  <c:v>-0.104939</c:v>
                </c:pt>
                <c:pt idx="2397" formatCode="General">
                  <c:v>-9.7553200000000007E-2</c:v>
                </c:pt>
                <c:pt idx="2398" formatCode="General">
                  <c:v>-9.0113200000000004E-2</c:v>
                </c:pt>
                <c:pt idx="2399" formatCode="General">
                  <c:v>-8.2629400000000006E-2</c:v>
                </c:pt>
                <c:pt idx="2400" formatCode="General">
                  <c:v>-7.5109599999999999E-2</c:v>
                </c:pt>
                <c:pt idx="2401" formatCode="General">
                  <c:v>-6.7561899999999994E-2</c:v>
                </c:pt>
                <c:pt idx="2402" formatCode="General">
                  <c:v>-5.9995600000000003E-2</c:v>
                </c:pt>
                <c:pt idx="2403" formatCode="General">
                  <c:v>-5.2416900000000002E-2</c:v>
                </c:pt>
                <c:pt idx="2404" formatCode="General">
                  <c:v>-4.4824999999999997E-2</c:v>
                </c:pt>
                <c:pt idx="2405" formatCode="General">
                  <c:v>-3.7213400000000001E-2</c:v>
                </c:pt>
                <c:pt idx="2406" formatCode="General">
                  <c:v>-2.95763E-2</c:v>
                </c:pt>
                <c:pt idx="2407" formatCode="General">
                  <c:v>-2.1914800000000002E-2</c:v>
                </c:pt>
                <c:pt idx="2408" formatCode="General">
                  <c:v>-1.4238000000000001E-2</c:v>
                </c:pt>
                <c:pt idx="2409">
                  <c:v>-6.5603600000000003E-3</c:v>
                </c:pt>
                <c:pt idx="2410">
                  <c:v>1.1026199999999999E-3</c:v>
                </c:pt>
                <c:pt idx="2411">
                  <c:v>8.7361899999999996E-3</c:v>
                </c:pt>
                <c:pt idx="2412" formatCode="General">
                  <c:v>1.6327100000000001E-2</c:v>
                </c:pt>
                <c:pt idx="2413" formatCode="General">
                  <c:v>2.3864400000000001E-2</c:v>
                </c:pt>
                <c:pt idx="2414" formatCode="General">
                  <c:v>3.1342200000000001E-2</c:v>
                </c:pt>
                <c:pt idx="2415" formatCode="General">
                  <c:v>3.87599E-2</c:v>
                </c:pt>
                <c:pt idx="2416" formatCode="General">
                  <c:v>4.6116799999999999E-2</c:v>
                </c:pt>
                <c:pt idx="2417" formatCode="General">
                  <c:v>5.3402100000000001E-2</c:v>
                </c:pt>
                <c:pt idx="2418" formatCode="General">
                  <c:v>6.0589900000000002E-2</c:v>
                </c:pt>
                <c:pt idx="2419" formatCode="General">
                  <c:v>6.7647299999999994E-2</c:v>
                </c:pt>
                <c:pt idx="2420" formatCode="General">
                  <c:v>7.4546000000000001E-2</c:v>
                </c:pt>
                <c:pt idx="2421" formatCode="General">
                  <c:v>8.1266900000000003E-2</c:v>
                </c:pt>
                <c:pt idx="2422" formatCode="General">
                  <c:v>8.7794700000000003E-2</c:v>
                </c:pt>
                <c:pt idx="2423" formatCode="General">
                  <c:v>9.4116900000000003E-2</c:v>
                </c:pt>
                <c:pt idx="2424" formatCode="General">
                  <c:v>0.100231</c:v>
                </c:pt>
                <c:pt idx="2425" formatCode="General">
                  <c:v>0.106145</c:v>
                </c:pt>
                <c:pt idx="2426" formatCode="General">
                  <c:v>0.111874</c:v>
                </c:pt>
                <c:pt idx="2427" formatCode="General">
                  <c:v>0.117421</c:v>
                </c:pt>
                <c:pt idx="2428" formatCode="General">
                  <c:v>0.122781</c:v>
                </c:pt>
                <c:pt idx="2429" formatCode="General">
                  <c:v>0.127943</c:v>
                </c:pt>
                <c:pt idx="2430" formatCode="General">
                  <c:v>0.13289500000000001</c:v>
                </c:pt>
                <c:pt idx="2431" formatCode="General">
                  <c:v>0.13763</c:v>
                </c:pt>
                <c:pt idx="2432" formatCode="General">
                  <c:v>0.14214299999999999</c:v>
                </c:pt>
                <c:pt idx="2433" formatCode="General">
                  <c:v>0.14643200000000001</c:v>
                </c:pt>
                <c:pt idx="2434" formatCode="General">
                  <c:v>0.15049399999999999</c:v>
                </c:pt>
                <c:pt idx="2435" formatCode="General">
                  <c:v>0.15432000000000001</c:v>
                </c:pt>
                <c:pt idx="2436" formatCode="General">
                  <c:v>0.15789400000000001</c:v>
                </c:pt>
                <c:pt idx="2437" formatCode="General">
                  <c:v>0.161192</c:v>
                </c:pt>
                <c:pt idx="2438" formatCode="General">
                  <c:v>0.16418099999999999</c:v>
                </c:pt>
                <c:pt idx="2439" formatCode="General">
                  <c:v>0.16683100000000001</c:v>
                </c:pt>
                <c:pt idx="2440" formatCode="General">
                  <c:v>0.16911300000000001</c:v>
                </c:pt>
                <c:pt idx="2441" formatCode="General">
                  <c:v>0.17100499999999999</c:v>
                </c:pt>
                <c:pt idx="2442" formatCode="General">
                  <c:v>0.172488</c:v>
                </c:pt>
                <c:pt idx="2443" formatCode="General">
                  <c:v>0.17355000000000001</c:v>
                </c:pt>
                <c:pt idx="2444" formatCode="General">
                  <c:v>0.17418800000000001</c:v>
                </c:pt>
                <c:pt idx="2445" formatCode="General">
                  <c:v>0.17439399999999999</c:v>
                </c:pt>
                <c:pt idx="2446" formatCode="General">
                  <c:v>0.17415700000000001</c:v>
                </c:pt>
                <c:pt idx="2447" formatCode="General">
                  <c:v>0.173459</c:v>
                </c:pt>
                <c:pt idx="2448" formatCode="General">
                  <c:v>0.17229900000000001</c:v>
                </c:pt>
                <c:pt idx="2449" formatCode="General">
                  <c:v>0.17069799999999999</c:v>
                </c:pt>
                <c:pt idx="2450" formatCode="General">
                  <c:v>0.16869600000000001</c:v>
                </c:pt>
                <c:pt idx="2451" formatCode="General">
                  <c:v>0.16633400000000001</c:v>
                </c:pt>
                <c:pt idx="2452" formatCode="General">
                  <c:v>0.16364500000000001</c:v>
                </c:pt>
                <c:pt idx="2453" formatCode="General">
                  <c:v>0.16066</c:v>
                </c:pt>
                <c:pt idx="2454" formatCode="General">
                  <c:v>0.157413</c:v>
                </c:pt>
                <c:pt idx="2455" formatCode="General">
                  <c:v>0.15393999999999999</c:v>
                </c:pt>
                <c:pt idx="2456" formatCode="General">
                  <c:v>0.15027499999999999</c:v>
                </c:pt>
                <c:pt idx="2457" formatCode="General">
                  <c:v>0.146454</c:v>
                </c:pt>
                <c:pt idx="2458" formatCode="General">
                  <c:v>0.142512</c:v>
                </c:pt>
                <c:pt idx="2459" formatCode="General">
                  <c:v>0.13847999999999999</c:v>
                </c:pt>
                <c:pt idx="2460" formatCode="General">
                  <c:v>0.134381</c:v>
                </c:pt>
                <c:pt idx="2461" formatCode="General">
                  <c:v>0.13022900000000001</c:v>
                </c:pt>
                <c:pt idx="2462" formatCode="General">
                  <c:v>0.12603500000000001</c:v>
                </c:pt>
                <c:pt idx="2463" formatCode="General">
                  <c:v>0.121805</c:v>
                </c:pt>
                <c:pt idx="2464" formatCode="General">
                  <c:v>0.117535</c:v>
                </c:pt>
                <c:pt idx="2465" formatCode="General">
                  <c:v>0.11321100000000001</c:v>
                </c:pt>
                <c:pt idx="2466" formatCode="General">
                  <c:v>0.108811</c:v>
                </c:pt>
                <c:pt idx="2467" formatCode="General">
                  <c:v>0.10431799999999999</c:v>
                </c:pt>
                <c:pt idx="2468" formatCode="General">
                  <c:v>9.9720199999999995E-2</c:v>
                </c:pt>
                <c:pt idx="2469" formatCode="General">
                  <c:v>9.5016199999999995E-2</c:v>
                </c:pt>
                <c:pt idx="2470" formatCode="General">
                  <c:v>9.0205099999999996E-2</c:v>
                </c:pt>
                <c:pt idx="2471" formatCode="General">
                  <c:v>8.5287600000000005E-2</c:v>
                </c:pt>
                <c:pt idx="2472" formatCode="General">
                  <c:v>8.0268500000000007E-2</c:v>
                </c:pt>
                <c:pt idx="2473" formatCode="General">
                  <c:v>7.5160199999999996E-2</c:v>
                </c:pt>
                <c:pt idx="2474" formatCode="General">
                  <c:v>6.9981500000000002E-2</c:v>
                </c:pt>
                <c:pt idx="2475" formatCode="General">
                  <c:v>6.4753000000000005E-2</c:v>
                </c:pt>
                <c:pt idx="2476" formatCode="General">
                  <c:v>5.94914E-2</c:v>
                </c:pt>
                <c:pt idx="2477" formatCode="General">
                  <c:v>5.4208800000000001E-2</c:v>
                </c:pt>
                <c:pt idx="2478" formatCode="General">
                  <c:v>4.89191E-2</c:v>
                </c:pt>
                <c:pt idx="2479" formatCode="General">
                  <c:v>4.3644200000000001E-2</c:v>
                </c:pt>
                <c:pt idx="2480" formatCode="General">
                  <c:v>3.8414400000000001E-2</c:v>
                </c:pt>
                <c:pt idx="2481" formatCode="General">
                  <c:v>3.3261400000000003E-2</c:v>
                </c:pt>
                <c:pt idx="2482" formatCode="General">
                  <c:v>2.82098E-2</c:v>
                </c:pt>
                <c:pt idx="2483" formatCode="General">
                  <c:v>2.3273499999999999E-2</c:v>
                </c:pt>
                <c:pt idx="2484" formatCode="General">
                  <c:v>1.8457000000000001E-2</c:v>
                </c:pt>
                <c:pt idx="2485" formatCode="General">
                  <c:v>1.3760400000000001E-2</c:v>
                </c:pt>
                <c:pt idx="2486">
                  <c:v>9.1817099999999992E-3</c:v>
                </c:pt>
                <c:pt idx="2487">
                  <c:v>4.7137699999999999E-3</c:v>
                </c:pt>
                <c:pt idx="2488">
                  <c:v>3.4006100000000001E-4</c:v>
                </c:pt>
                <c:pt idx="2489">
                  <c:v>-3.9620200000000001E-3</c:v>
                </c:pt>
                <c:pt idx="2490">
                  <c:v>-8.2109799999999997E-3</c:v>
                </c:pt>
                <c:pt idx="2491" formatCode="General">
                  <c:v>-1.24165E-2</c:v>
                </c:pt>
                <c:pt idx="2492" formatCode="General">
                  <c:v>-1.65855E-2</c:v>
                </c:pt>
                <c:pt idx="2493" formatCode="General">
                  <c:v>-2.0728300000000002E-2</c:v>
                </c:pt>
                <c:pt idx="2494" formatCode="General">
                  <c:v>-2.4853699999999999E-2</c:v>
                </c:pt>
                <c:pt idx="2495" formatCode="General">
                  <c:v>-2.8959599999999999E-2</c:v>
                </c:pt>
                <c:pt idx="2496" formatCode="General">
                  <c:v>-3.3029299999999998E-2</c:v>
                </c:pt>
                <c:pt idx="2497" formatCode="General">
                  <c:v>-3.7035800000000001E-2</c:v>
                </c:pt>
                <c:pt idx="2498" formatCode="General">
                  <c:v>-4.0945099999999998E-2</c:v>
                </c:pt>
                <c:pt idx="2499" formatCode="General">
                  <c:v>-4.4718500000000001E-2</c:v>
                </c:pt>
                <c:pt idx="2500" formatCode="General">
                  <c:v>-4.8318600000000003E-2</c:v>
                </c:pt>
                <c:pt idx="2501" formatCode="General">
                  <c:v>-5.1712599999999997E-2</c:v>
                </c:pt>
                <c:pt idx="2502" formatCode="General">
                  <c:v>-5.4869599999999998E-2</c:v>
                </c:pt>
                <c:pt idx="2503" formatCode="General">
                  <c:v>-5.7757200000000002E-2</c:v>
                </c:pt>
                <c:pt idx="2504" formatCode="General">
                  <c:v>-6.0340600000000001E-2</c:v>
                </c:pt>
                <c:pt idx="2505" formatCode="General">
                  <c:v>-6.2586100000000006E-2</c:v>
                </c:pt>
                <c:pt idx="2506" formatCode="General">
                  <c:v>-6.4463599999999996E-2</c:v>
                </c:pt>
                <c:pt idx="2507" formatCode="General">
                  <c:v>-6.5948699999999999E-2</c:v>
                </c:pt>
                <c:pt idx="2508" formatCode="General">
                  <c:v>-6.70235E-2</c:v>
                </c:pt>
                <c:pt idx="2509" formatCode="General">
                  <c:v>-6.7674799999999993E-2</c:v>
                </c:pt>
                <c:pt idx="2510" formatCode="General">
                  <c:v>-6.7894499999999997E-2</c:v>
                </c:pt>
                <c:pt idx="2511" formatCode="General">
                  <c:v>-6.7682999999999993E-2</c:v>
                </c:pt>
                <c:pt idx="2512" formatCode="General">
                  <c:v>-6.7054900000000001E-2</c:v>
                </c:pt>
                <c:pt idx="2513" formatCode="General">
                  <c:v>-6.6038799999999995E-2</c:v>
                </c:pt>
                <c:pt idx="2514" formatCode="General">
                  <c:v>-6.4670599999999995E-2</c:v>
                </c:pt>
                <c:pt idx="2515" formatCode="General">
                  <c:v>-6.2984899999999996E-2</c:v>
                </c:pt>
                <c:pt idx="2516" formatCode="General">
                  <c:v>-6.1011000000000003E-2</c:v>
                </c:pt>
                <c:pt idx="2517" formatCode="General">
                  <c:v>-5.8773600000000002E-2</c:v>
                </c:pt>
                <c:pt idx="2518" formatCode="General">
                  <c:v>-5.6296899999999997E-2</c:v>
                </c:pt>
                <c:pt idx="2519" formatCode="General">
                  <c:v>-5.3605899999999998E-2</c:v>
                </c:pt>
                <c:pt idx="2520" formatCode="General">
                  <c:v>-5.0720099999999997E-2</c:v>
                </c:pt>
                <c:pt idx="2521" formatCode="General">
                  <c:v>-4.76503E-2</c:v>
                </c:pt>
                <c:pt idx="2522" formatCode="General">
                  <c:v>-4.4404199999999998E-2</c:v>
                </c:pt>
                <c:pt idx="2523" formatCode="General">
                  <c:v>-4.09956E-2</c:v>
                </c:pt>
                <c:pt idx="2524" formatCode="General">
                  <c:v>-3.7441599999999998E-2</c:v>
                </c:pt>
                <c:pt idx="2525" formatCode="General">
                  <c:v>-3.3749700000000001E-2</c:v>
                </c:pt>
                <c:pt idx="2526" formatCode="General">
                  <c:v>-2.99151E-2</c:v>
                </c:pt>
                <c:pt idx="2527" formatCode="General">
                  <c:v>-2.5931200000000001E-2</c:v>
                </c:pt>
                <c:pt idx="2528" formatCode="General">
                  <c:v>-2.1799499999999999E-2</c:v>
                </c:pt>
                <c:pt idx="2529" formatCode="General">
                  <c:v>-1.7526099999999999E-2</c:v>
                </c:pt>
                <c:pt idx="2530" formatCode="General">
                  <c:v>-1.3111899999999999E-2</c:v>
                </c:pt>
                <c:pt idx="2531">
                  <c:v>-8.5506599999999999E-3</c:v>
                </c:pt>
                <c:pt idx="2532">
                  <c:v>-3.83564E-3</c:v>
                </c:pt>
                <c:pt idx="2533">
                  <c:v>1.03385E-3</c:v>
                </c:pt>
                <c:pt idx="2534">
                  <c:v>6.0497099999999998E-3</c:v>
                </c:pt>
                <c:pt idx="2535" formatCode="General">
                  <c:v>1.11953E-2</c:v>
                </c:pt>
                <c:pt idx="2536" formatCode="General">
                  <c:v>1.6448399999999998E-2</c:v>
                </c:pt>
                <c:pt idx="2537" formatCode="General">
                  <c:v>2.17871E-2</c:v>
                </c:pt>
                <c:pt idx="2538" formatCode="General">
                  <c:v>2.7194099999999999E-2</c:v>
                </c:pt>
                <c:pt idx="2539" formatCode="General">
                  <c:v>3.2653599999999998E-2</c:v>
                </c:pt>
                <c:pt idx="2540" formatCode="General">
                  <c:v>3.8143700000000003E-2</c:v>
                </c:pt>
                <c:pt idx="2541" formatCode="General">
                  <c:v>4.3633699999999997E-2</c:v>
                </c:pt>
                <c:pt idx="2542" formatCode="General">
                  <c:v>4.9090399999999999E-2</c:v>
                </c:pt>
                <c:pt idx="2543" formatCode="General">
                  <c:v>5.4486300000000001E-2</c:v>
                </c:pt>
                <c:pt idx="2544" formatCode="General">
                  <c:v>5.9803299999999997E-2</c:v>
                </c:pt>
                <c:pt idx="2545" formatCode="General">
                  <c:v>6.5031599999999995E-2</c:v>
                </c:pt>
                <c:pt idx="2546" formatCode="General">
                  <c:v>7.0169400000000007E-2</c:v>
                </c:pt>
                <c:pt idx="2547" formatCode="General">
                  <c:v>7.5220300000000004E-2</c:v>
                </c:pt>
                <c:pt idx="2548" formatCode="General">
                  <c:v>8.0188999999999996E-2</c:v>
                </c:pt>
                <c:pt idx="2549" formatCode="General">
                  <c:v>8.5080699999999995E-2</c:v>
                </c:pt>
                <c:pt idx="2550" formatCode="General">
                  <c:v>8.9904700000000004E-2</c:v>
                </c:pt>
                <c:pt idx="2551" formatCode="General">
                  <c:v>9.4680100000000003E-2</c:v>
                </c:pt>
                <c:pt idx="2552" formatCode="General">
                  <c:v>9.9434400000000006E-2</c:v>
                </c:pt>
                <c:pt idx="2553" formatCode="General">
                  <c:v>0.104196</c:v>
                </c:pt>
                <c:pt idx="2554" formatCode="General">
                  <c:v>0.108983</c:v>
                </c:pt>
                <c:pt idx="2555" formatCode="General">
                  <c:v>0.113801</c:v>
                </c:pt>
                <c:pt idx="2556" formatCode="General">
                  <c:v>0.118649</c:v>
                </c:pt>
                <c:pt idx="2557" formatCode="General">
                  <c:v>0.123527</c:v>
                </c:pt>
                <c:pt idx="2558" formatCode="General">
                  <c:v>0.128441</c:v>
                </c:pt>
                <c:pt idx="2559" formatCode="General">
                  <c:v>0.13339200000000001</c:v>
                </c:pt>
                <c:pt idx="2560" formatCode="General">
                  <c:v>0.138372</c:v>
                </c:pt>
                <c:pt idx="2561" formatCode="General">
                  <c:v>0.14336299999999999</c:v>
                </c:pt>
                <c:pt idx="2562" formatCode="General">
                  <c:v>0.148344</c:v>
                </c:pt>
                <c:pt idx="2563" formatCode="General">
                  <c:v>0.15328700000000001</c:v>
                </c:pt>
                <c:pt idx="2564" formatCode="General">
                  <c:v>0.15815899999999999</c:v>
                </c:pt>
                <c:pt idx="2565" formatCode="General">
                  <c:v>0.16291600000000001</c:v>
                </c:pt>
                <c:pt idx="2566" formatCode="General">
                  <c:v>0.16750799999999999</c:v>
                </c:pt>
                <c:pt idx="2567" formatCode="General">
                  <c:v>0.17188500000000001</c:v>
                </c:pt>
                <c:pt idx="2568" formatCode="General">
                  <c:v>0.176011</c:v>
                </c:pt>
                <c:pt idx="2569" formatCode="General">
                  <c:v>0.17986199999999999</c:v>
                </c:pt>
                <c:pt idx="2570" formatCode="General">
                  <c:v>0.183418</c:v>
                </c:pt>
                <c:pt idx="2571" formatCode="General">
                  <c:v>0.18665599999999999</c:v>
                </c:pt>
                <c:pt idx="2572" formatCode="General">
                  <c:v>0.18956100000000001</c:v>
                </c:pt>
                <c:pt idx="2573" formatCode="General">
                  <c:v>0.19212899999999999</c:v>
                </c:pt>
                <c:pt idx="2574" formatCode="General">
                  <c:v>0.19436500000000001</c:v>
                </c:pt>
                <c:pt idx="2575" formatCode="General">
                  <c:v>0.19627700000000001</c:v>
                </c:pt>
                <c:pt idx="2576" formatCode="General">
                  <c:v>0.19787099999999999</c:v>
                </c:pt>
                <c:pt idx="2577" formatCode="General">
                  <c:v>0.199157</c:v>
                </c:pt>
                <c:pt idx="2578" formatCode="General">
                  <c:v>0.200156</c:v>
                </c:pt>
                <c:pt idx="2579" formatCode="General">
                  <c:v>0.20089399999999999</c:v>
                </c:pt>
                <c:pt idx="2580" formatCode="General">
                  <c:v>0.201401</c:v>
                </c:pt>
                <c:pt idx="2581" formatCode="General">
                  <c:v>0.20169999999999999</c:v>
                </c:pt>
                <c:pt idx="2582" formatCode="General">
                  <c:v>0.201817</c:v>
                </c:pt>
                <c:pt idx="2583" formatCode="General">
                  <c:v>0.20177400000000001</c:v>
                </c:pt>
                <c:pt idx="2584" formatCode="General">
                  <c:v>0.20158999999999999</c:v>
                </c:pt>
                <c:pt idx="2585" formatCode="General">
                  <c:v>0.20127600000000001</c:v>
                </c:pt>
                <c:pt idx="2586" formatCode="General">
                  <c:v>0.20083400000000001</c:v>
                </c:pt>
                <c:pt idx="2587" formatCode="General">
                  <c:v>0.20025699999999999</c:v>
                </c:pt>
                <c:pt idx="2588" formatCode="General">
                  <c:v>0.19953599999999999</c:v>
                </c:pt>
                <c:pt idx="2589" formatCode="General">
                  <c:v>0.19866400000000001</c:v>
                </c:pt>
                <c:pt idx="2590" formatCode="General">
                  <c:v>0.197634</c:v>
                </c:pt>
                <c:pt idx="2591" formatCode="General">
                  <c:v>0.196438</c:v>
                </c:pt>
                <c:pt idx="2592" formatCode="General">
                  <c:v>0.19506200000000001</c:v>
                </c:pt>
                <c:pt idx="2593" formatCode="General">
                  <c:v>0.193493</c:v>
                </c:pt>
                <c:pt idx="2594" formatCode="General">
                  <c:v>0.191718</c:v>
                </c:pt>
                <c:pt idx="2595" formatCode="General">
                  <c:v>0.18973200000000001</c:v>
                </c:pt>
                <c:pt idx="2596" formatCode="General">
                  <c:v>0.18753900000000001</c:v>
                </c:pt>
                <c:pt idx="2597" formatCode="General">
                  <c:v>0.18515000000000001</c:v>
                </c:pt>
                <c:pt idx="2598" formatCode="General">
                  <c:v>0.18257799999999999</c:v>
                </c:pt>
                <c:pt idx="2599" formatCode="General">
                  <c:v>0.179841</c:v>
                </c:pt>
                <c:pt idx="2600" formatCode="General">
                  <c:v>0.17696000000000001</c:v>
                </c:pt>
                <c:pt idx="2601" formatCode="General">
                  <c:v>0.173958</c:v>
                </c:pt>
                <c:pt idx="2602" formatCode="General">
                  <c:v>0.17086299999999999</c:v>
                </c:pt>
                <c:pt idx="2603" formatCode="General">
                  <c:v>0.16770099999999999</c:v>
                </c:pt>
                <c:pt idx="2604" formatCode="General">
                  <c:v>0.16450000000000001</c:v>
                </c:pt>
                <c:pt idx="2605" formatCode="General">
                  <c:v>0.16128400000000001</c:v>
                </c:pt>
                <c:pt idx="2606" formatCode="General">
                  <c:v>0.15807499999999999</c:v>
                </c:pt>
                <c:pt idx="2607" formatCode="General">
                  <c:v>0.154887</c:v>
                </c:pt>
                <c:pt idx="2608" formatCode="General">
                  <c:v>0.151731</c:v>
                </c:pt>
                <c:pt idx="2609" formatCode="General">
                  <c:v>0.14860699999999999</c:v>
                </c:pt>
                <c:pt idx="2610" formatCode="General">
                  <c:v>0.14551</c:v>
                </c:pt>
                <c:pt idx="2611" formatCode="General">
                  <c:v>0.142426</c:v>
                </c:pt>
                <c:pt idx="2612" formatCode="General">
                  <c:v>0.13933499999999999</c:v>
                </c:pt>
                <c:pt idx="2613" formatCode="General">
                  <c:v>0.136214</c:v>
                </c:pt>
                <c:pt idx="2614" formatCode="General">
                  <c:v>0.13303400000000001</c:v>
                </c:pt>
                <c:pt idx="2615" formatCode="General">
                  <c:v>0.12976799999999999</c:v>
                </c:pt>
                <c:pt idx="2616" formatCode="General">
                  <c:v>0.126388</c:v>
                </c:pt>
                <c:pt idx="2617" formatCode="General">
                  <c:v>0.122866</c:v>
                </c:pt>
                <c:pt idx="2618" formatCode="General">
                  <c:v>0.119182</c:v>
                </c:pt>
                <c:pt idx="2619" formatCode="General">
                  <c:v>0.115319</c:v>
                </c:pt>
                <c:pt idx="2620" formatCode="General">
                  <c:v>0.111267</c:v>
                </c:pt>
                <c:pt idx="2621" formatCode="General">
                  <c:v>0.10702299999999999</c:v>
                </c:pt>
                <c:pt idx="2622" formatCode="General">
                  <c:v>0.102593</c:v>
                </c:pt>
                <c:pt idx="2623" formatCode="General">
                  <c:v>9.7990900000000006E-2</c:v>
                </c:pt>
                <c:pt idx="2624" formatCode="General">
                  <c:v>9.3237399999999998E-2</c:v>
                </c:pt>
                <c:pt idx="2625" formatCode="General">
                  <c:v>8.8361400000000007E-2</c:v>
                </c:pt>
                <c:pt idx="2626" formatCode="General">
                  <c:v>8.3396700000000004E-2</c:v>
                </c:pt>
                <c:pt idx="2627" formatCode="General">
                  <c:v>7.8381699999999999E-2</c:v>
                </c:pt>
                <c:pt idx="2628" formatCode="General">
                  <c:v>7.3357000000000006E-2</c:v>
                </c:pt>
                <c:pt idx="2629" formatCode="General">
                  <c:v>6.8363999999999994E-2</c:v>
                </c:pt>
                <c:pt idx="2630" formatCode="General">
                  <c:v>6.3442200000000004E-2</c:v>
                </c:pt>
                <c:pt idx="2631" formatCode="General">
                  <c:v>5.8628100000000002E-2</c:v>
                </c:pt>
                <c:pt idx="2632" formatCode="General">
                  <c:v>5.3952899999999998E-2</c:v>
                </c:pt>
                <c:pt idx="2633" formatCode="General">
                  <c:v>4.9441499999999999E-2</c:v>
                </c:pt>
                <c:pt idx="2634" formatCode="General">
                  <c:v>4.5111800000000001E-2</c:v>
                </c:pt>
                <c:pt idx="2635" formatCode="General">
                  <c:v>4.0974799999999999E-2</c:v>
                </c:pt>
                <c:pt idx="2636" formatCode="General">
                  <c:v>3.7033700000000003E-2</c:v>
                </c:pt>
                <c:pt idx="2637" formatCode="General">
                  <c:v>3.3284500000000002E-2</c:v>
                </c:pt>
                <c:pt idx="2638" formatCode="General">
                  <c:v>2.97165E-2</c:v>
                </c:pt>
                <c:pt idx="2639" formatCode="General">
                  <c:v>2.6314199999999999E-2</c:v>
                </c:pt>
                <c:pt idx="2640" formatCode="General">
                  <c:v>2.3058800000000001E-2</c:v>
                </c:pt>
                <c:pt idx="2641" formatCode="General">
                  <c:v>1.99288E-2</c:v>
                </c:pt>
                <c:pt idx="2642" formatCode="General">
                  <c:v>1.6901599999999999E-2</c:v>
                </c:pt>
                <c:pt idx="2643" formatCode="General">
                  <c:v>1.39553E-2</c:v>
                </c:pt>
                <c:pt idx="2644" formatCode="General">
                  <c:v>1.10694E-2</c:v>
                </c:pt>
                <c:pt idx="2645">
                  <c:v>8.2270299999999998E-3</c:v>
                </c:pt>
                <c:pt idx="2646">
                  <c:v>5.41641E-3</c:v>
                </c:pt>
                <c:pt idx="2647">
                  <c:v>2.63233E-3</c:v>
                </c:pt>
                <c:pt idx="2648">
                  <c:v>-1.2409899999999999E-4</c:v>
                </c:pt>
                <c:pt idx="2649">
                  <c:v>-2.8470600000000002E-3</c:v>
                </c:pt>
                <c:pt idx="2650">
                  <c:v>-5.5268699999999997E-3</c:v>
                </c:pt>
                <c:pt idx="2651">
                  <c:v>-8.1495100000000004E-3</c:v>
                </c:pt>
                <c:pt idx="2652" formatCode="General">
                  <c:v>-1.06961E-2</c:v>
                </c:pt>
                <c:pt idx="2653" formatCode="General">
                  <c:v>-1.31439E-2</c:v>
                </c:pt>
                <c:pt idx="2654" formatCode="General">
                  <c:v>-1.54705E-2</c:v>
                </c:pt>
                <c:pt idx="2655" formatCode="General">
                  <c:v>-1.76568E-2</c:v>
                </c:pt>
                <c:pt idx="2656" formatCode="General">
                  <c:v>-1.9690599999999999E-2</c:v>
                </c:pt>
                <c:pt idx="2657" formatCode="General">
                  <c:v>-2.1566700000000001E-2</c:v>
                </c:pt>
                <c:pt idx="2658" formatCode="General">
                  <c:v>-2.3286600000000001E-2</c:v>
                </c:pt>
                <c:pt idx="2659" formatCode="General">
                  <c:v>-2.48595E-2</c:v>
                </c:pt>
                <c:pt idx="2660" formatCode="General">
                  <c:v>-2.63013E-2</c:v>
                </c:pt>
                <c:pt idx="2661" formatCode="General">
                  <c:v>-2.76327E-2</c:v>
                </c:pt>
                <c:pt idx="2662" formatCode="General">
                  <c:v>-2.88776E-2</c:v>
                </c:pt>
                <c:pt idx="2663" formatCode="General">
                  <c:v>-3.00611E-2</c:v>
                </c:pt>
                <c:pt idx="2664" formatCode="General">
                  <c:v>-3.1207100000000002E-2</c:v>
                </c:pt>
                <c:pt idx="2665" formatCode="General">
                  <c:v>-3.2335700000000002E-2</c:v>
                </c:pt>
                <c:pt idx="2666" formatCode="General">
                  <c:v>-3.3463100000000003E-2</c:v>
                </c:pt>
                <c:pt idx="2667" formatCode="General">
                  <c:v>-3.4605299999999999E-2</c:v>
                </c:pt>
                <c:pt idx="2668" formatCode="General">
                  <c:v>-3.5780899999999997E-2</c:v>
                </c:pt>
                <c:pt idx="2669" formatCode="General">
                  <c:v>-3.7009100000000003E-2</c:v>
                </c:pt>
                <c:pt idx="2670" formatCode="General">
                  <c:v>-3.83048E-2</c:v>
                </c:pt>
                <c:pt idx="2671" formatCode="General">
                  <c:v>-3.9676400000000001E-2</c:v>
                </c:pt>
                <c:pt idx="2672" formatCode="General">
                  <c:v>-4.1124800000000003E-2</c:v>
                </c:pt>
                <c:pt idx="2673" formatCode="General">
                  <c:v>-4.2644300000000003E-2</c:v>
                </c:pt>
                <c:pt idx="2674" formatCode="General">
                  <c:v>-4.4221700000000003E-2</c:v>
                </c:pt>
                <c:pt idx="2675" formatCode="General">
                  <c:v>-4.5839299999999999E-2</c:v>
                </c:pt>
                <c:pt idx="2676" formatCode="General">
                  <c:v>-4.7476200000000003E-2</c:v>
                </c:pt>
                <c:pt idx="2677" formatCode="General">
                  <c:v>-4.9107400000000002E-2</c:v>
                </c:pt>
                <c:pt idx="2678" formatCode="General">
                  <c:v>-5.0701799999999998E-2</c:v>
                </c:pt>
                <c:pt idx="2679" formatCode="General">
                  <c:v>-5.2225599999999997E-2</c:v>
                </c:pt>
                <c:pt idx="2680" formatCode="General">
                  <c:v>-5.36477E-2</c:v>
                </c:pt>
                <c:pt idx="2681" formatCode="General">
                  <c:v>-5.4944199999999999E-2</c:v>
                </c:pt>
                <c:pt idx="2682" formatCode="General">
                  <c:v>-5.6096699999999999E-2</c:v>
                </c:pt>
                <c:pt idx="2683" formatCode="General">
                  <c:v>-5.7089599999999997E-2</c:v>
                </c:pt>
                <c:pt idx="2684" formatCode="General">
                  <c:v>-5.7909099999999998E-2</c:v>
                </c:pt>
                <c:pt idx="2685" formatCode="General">
                  <c:v>-5.8544899999999997E-2</c:v>
                </c:pt>
                <c:pt idx="2686" formatCode="General">
                  <c:v>-5.8992799999999998E-2</c:v>
                </c:pt>
                <c:pt idx="2687" formatCode="General">
                  <c:v>-5.9258400000000003E-2</c:v>
                </c:pt>
                <c:pt idx="2688" formatCode="General">
                  <c:v>-5.9359200000000001E-2</c:v>
                </c:pt>
                <c:pt idx="2689" formatCode="General">
                  <c:v>-5.9321699999999998E-2</c:v>
                </c:pt>
                <c:pt idx="2690" formatCode="General">
                  <c:v>-5.9177199999999999E-2</c:v>
                </c:pt>
                <c:pt idx="2691" formatCode="General">
                  <c:v>-5.8958299999999998E-2</c:v>
                </c:pt>
                <c:pt idx="2692" formatCode="General">
                  <c:v>-5.8697899999999997E-2</c:v>
                </c:pt>
                <c:pt idx="2693" formatCode="General">
                  <c:v>-5.8426499999999999E-2</c:v>
                </c:pt>
                <c:pt idx="2694" formatCode="General">
                  <c:v>-5.8170800000000002E-2</c:v>
                </c:pt>
                <c:pt idx="2695" formatCode="General">
                  <c:v>-5.79514E-2</c:v>
                </c:pt>
                <c:pt idx="2696" formatCode="General">
                  <c:v>-5.7783899999999999E-2</c:v>
                </c:pt>
                <c:pt idx="2697" formatCode="General">
                  <c:v>-5.7680099999999998E-2</c:v>
                </c:pt>
                <c:pt idx="2698" formatCode="General">
                  <c:v>-5.7649199999999998E-2</c:v>
                </c:pt>
                <c:pt idx="2699" formatCode="General">
                  <c:v>-5.7697100000000001E-2</c:v>
                </c:pt>
                <c:pt idx="2700" formatCode="General">
                  <c:v>-5.7821999999999998E-2</c:v>
                </c:pt>
                <c:pt idx="2701" formatCode="General">
                  <c:v>-5.8011699999999999E-2</c:v>
                </c:pt>
                <c:pt idx="2702" formatCode="General">
                  <c:v>-5.8246300000000001E-2</c:v>
                </c:pt>
                <c:pt idx="2703" formatCode="General">
                  <c:v>-5.8503600000000003E-2</c:v>
                </c:pt>
                <c:pt idx="2704" formatCode="General">
                  <c:v>-5.8764299999999998E-2</c:v>
                </c:pt>
                <c:pt idx="2705" formatCode="General">
                  <c:v>-5.9013299999999998E-2</c:v>
                </c:pt>
                <c:pt idx="2706" formatCode="General">
                  <c:v>-5.9238899999999997E-2</c:v>
                </c:pt>
                <c:pt idx="2707" formatCode="General">
                  <c:v>-5.9431499999999998E-2</c:v>
                </c:pt>
                <c:pt idx="2708" formatCode="General">
                  <c:v>-5.9583200000000003E-2</c:v>
                </c:pt>
                <c:pt idx="2709" formatCode="General">
                  <c:v>-5.96888E-2</c:v>
                </c:pt>
                <c:pt idx="2710" formatCode="General">
                  <c:v>-5.9747300000000003E-2</c:v>
                </c:pt>
                <c:pt idx="2711" formatCode="General">
                  <c:v>-5.9762999999999997E-2</c:v>
                </c:pt>
                <c:pt idx="2712" formatCode="General">
                  <c:v>-5.97467E-2</c:v>
                </c:pt>
                <c:pt idx="2713" formatCode="General">
                  <c:v>-5.9714999999999997E-2</c:v>
                </c:pt>
                <c:pt idx="2714" formatCode="General">
                  <c:v>-5.9687900000000002E-2</c:v>
                </c:pt>
                <c:pt idx="2715" formatCode="General">
                  <c:v>-5.9683E-2</c:v>
                </c:pt>
                <c:pt idx="2716" formatCode="General">
                  <c:v>-5.9712000000000001E-2</c:v>
                </c:pt>
                <c:pt idx="2717" formatCode="General">
                  <c:v>-5.9781800000000003E-2</c:v>
                </c:pt>
                <c:pt idx="2718" formatCode="General">
                  <c:v>-5.9897699999999998E-2</c:v>
                </c:pt>
                <c:pt idx="2719" formatCode="General">
                  <c:v>-6.00621E-2</c:v>
                </c:pt>
                <c:pt idx="2720" formatCode="General">
                  <c:v>-6.0271499999999999E-2</c:v>
                </c:pt>
                <c:pt idx="2721" formatCode="General">
                  <c:v>-6.05167E-2</c:v>
                </c:pt>
                <c:pt idx="2722" formatCode="General">
                  <c:v>-6.0784699999999997E-2</c:v>
                </c:pt>
                <c:pt idx="2723" formatCode="General">
                  <c:v>-6.10587E-2</c:v>
                </c:pt>
                <c:pt idx="2724" formatCode="General">
                  <c:v>-6.1315300000000003E-2</c:v>
                </c:pt>
                <c:pt idx="2725" formatCode="General">
                  <c:v>-6.1524000000000002E-2</c:v>
                </c:pt>
                <c:pt idx="2726" formatCode="General">
                  <c:v>-6.1647100000000003E-2</c:v>
                </c:pt>
                <c:pt idx="2727" formatCode="General">
                  <c:v>-6.16436E-2</c:v>
                </c:pt>
                <c:pt idx="2728" formatCode="General">
                  <c:v>-6.1478999999999999E-2</c:v>
                </c:pt>
                <c:pt idx="2729" formatCode="General">
                  <c:v>-6.11313E-2</c:v>
                </c:pt>
                <c:pt idx="2730" formatCode="General">
                  <c:v>-6.0587000000000002E-2</c:v>
                </c:pt>
                <c:pt idx="2731" formatCode="General">
                  <c:v>-5.9831099999999998E-2</c:v>
                </c:pt>
                <c:pt idx="2732" formatCode="General">
                  <c:v>-5.8847299999999998E-2</c:v>
                </c:pt>
                <c:pt idx="2733" formatCode="General">
                  <c:v>-5.7627200000000003E-2</c:v>
                </c:pt>
                <c:pt idx="2734" formatCode="General">
                  <c:v>-5.6175599999999999E-2</c:v>
                </c:pt>
                <c:pt idx="2735" formatCode="General">
                  <c:v>-5.4506300000000001E-2</c:v>
                </c:pt>
                <c:pt idx="2736" formatCode="General">
                  <c:v>-5.2637499999999997E-2</c:v>
                </c:pt>
                <c:pt idx="2737" formatCode="General">
                  <c:v>-5.0594399999999998E-2</c:v>
                </c:pt>
                <c:pt idx="2738" formatCode="General">
                  <c:v>-4.8408199999999998E-2</c:v>
                </c:pt>
                <c:pt idx="2739" formatCode="General">
                  <c:v>-4.6110100000000001E-2</c:v>
                </c:pt>
                <c:pt idx="2740" formatCode="General">
                  <c:v>-4.3728999999999997E-2</c:v>
                </c:pt>
                <c:pt idx="2741" formatCode="General">
                  <c:v>-4.1297300000000002E-2</c:v>
                </c:pt>
                <c:pt idx="2742" formatCode="General">
                  <c:v>-3.8854E-2</c:v>
                </c:pt>
                <c:pt idx="2743" formatCode="General">
                  <c:v>-3.6438100000000001E-2</c:v>
                </c:pt>
                <c:pt idx="2744" formatCode="General">
                  <c:v>-3.4076599999999999E-2</c:v>
                </c:pt>
                <c:pt idx="2745" formatCode="General">
                  <c:v>-3.1782199999999997E-2</c:v>
                </c:pt>
                <c:pt idx="2746" formatCode="General">
                  <c:v>-2.95588E-2</c:v>
                </c:pt>
                <c:pt idx="2747" formatCode="General">
                  <c:v>-2.7404899999999999E-2</c:v>
                </c:pt>
                <c:pt idx="2748" formatCode="General">
                  <c:v>-2.53122E-2</c:v>
                </c:pt>
                <c:pt idx="2749" formatCode="General">
                  <c:v>-2.3263699999999998E-2</c:v>
                </c:pt>
                <c:pt idx="2750" formatCode="General">
                  <c:v>-2.1236700000000001E-2</c:v>
                </c:pt>
                <c:pt idx="2751" formatCode="General">
                  <c:v>-1.9205E-2</c:v>
                </c:pt>
                <c:pt idx="2752" formatCode="General">
                  <c:v>-1.7139999999999999E-2</c:v>
                </c:pt>
                <c:pt idx="2753" formatCode="General">
                  <c:v>-1.5012599999999999E-2</c:v>
                </c:pt>
                <c:pt idx="2754" formatCode="General">
                  <c:v>-1.27936E-2</c:v>
                </c:pt>
                <c:pt idx="2755" formatCode="General">
                  <c:v>-1.0452899999999999E-2</c:v>
                </c:pt>
                <c:pt idx="2756">
                  <c:v>-7.9581800000000005E-3</c:v>
                </c:pt>
                <c:pt idx="2757">
                  <c:v>-5.2807499999999999E-3</c:v>
                </c:pt>
                <c:pt idx="2758">
                  <c:v>-2.4023600000000001E-3</c:v>
                </c:pt>
                <c:pt idx="2759">
                  <c:v>6.8497899999999995E-4</c:v>
                </c:pt>
                <c:pt idx="2760">
                  <c:v>3.9874799999999998E-3</c:v>
                </c:pt>
                <c:pt idx="2761">
                  <c:v>7.5122899999999996E-3</c:v>
                </c:pt>
                <c:pt idx="2762" formatCode="General">
                  <c:v>1.1258000000000001E-2</c:v>
                </c:pt>
                <c:pt idx="2763" formatCode="General">
                  <c:v>1.5204199999999999E-2</c:v>
                </c:pt>
                <c:pt idx="2764" formatCode="General">
                  <c:v>1.9311999999999999E-2</c:v>
                </c:pt>
                <c:pt idx="2765" formatCode="General">
                  <c:v>2.35356E-2</c:v>
                </c:pt>
                <c:pt idx="2766" formatCode="General">
                  <c:v>2.7833199999999999E-2</c:v>
                </c:pt>
                <c:pt idx="2767" formatCode="General">
                  <c:v>3.2172899999999997E-2</c:v>
                </c:pt>
                <c:pt idx="2768" formatCode="General">
                  <c:v>3.6531599999999997E-2</c:v>
                </c:pt>
                <c:pt idx="2769" formatCode="General">
                  <c:v>4.0890599999999999E-2</c:v>
                </c:pt>
                <c:pt idx="2770" formatCode="General">
                  <c:v>4.5234799999999999E-2</c:v>
                </c:pt>
                <c:pt idx="2771" formatCode="General">
                  <c:v>4.9556799999999998E-2</c:v>
                </c:pt>
                <c:pt idx="2772" formatCode="General">
                  <c:v>5.3861699999999998E-2</c:v>
                </c:pt>
                <c:pt idx="2773" formatCode="General">
                  <c:v>5.8167299999999998E-2</c:v>
                </c:pt>
                <c:pt idx="2774" formatCode="General">
                  <c:v>6.2501000000000001E-2</c:v>
                </c:pt>
                <c:pt idx="2775" formatCode="General">
                  <c:v>6.6898200000000005E-2</c:v>
                </c:pt>
                <c:pt idx="2776" formatCode="General">
                  <c:v>7.1398100000000006E-2</c:v>
                </c:pt>
                <c:pt idx="2777" formatCode="General">
                  <c:v>7.6036599999999996E-2</c:v>
                </c:pt>
                <c:pt idx="2778" formatCode="General">
                  <c:v>8.0842800000000006E-2</c:v>
                </c:pt>
                <c:pt idx="2779" formatCode="General">
                  <c:v>8.5841899999999999E-2</c:v>
                </c:pt>
                <c:pt idx="2780" formatCode="General">
                  <c:v>9.1053499999999996E-2</c:v>
                </c:pt>
                <c:pt idx="2781" formatCode="General">
                  <c:v>9.6483200000000005E-2</c:v>
                </c:pt>
                <c:pt idx="2782" formatCode="General">
                  <c:v>0.102118</c:v>
                </c:pt>
                <c:pt idx="2783" formatCode="General">
                  <c:v>0.107933</c:v>
                </c:pt>
                <c:pt idx="2784" formatCode="General">
                  <c:v>0.11390500000000001</c:v>
                </c:pt>
                <c:pt idx="2785" formatCode="General">
                  <c:v>0.120007</c:v>
                </c:pt>
                <c:pt idx="2786" formatCode="General">
                  <c:v>0.12620700000000001</c:v>
                </c:pt>
                <c:pt idx="2787" formatCode="General">
                  <c:v>0.13245999999999999</c:v>
                </c:pt>
                <c:pt idx="2788" formatCode="General">
                  <c:v>0.13871600000000001</c:v>
                </c:pt>
                <c:pt idx="2789" formatCode="General">
                  <c:v>0.144923</c:v>
                </c:pt>
                <c:pt idx="2790" formatCode="General">
                  <c:v>0.15102399999999999</c:v>
                </c:pt>
                <c:pt idx="2791" formatCode="General">
                  <c:v>0.156969</c:v>
                </c:pt>
                <c:pt idx="2792" formatCode="General">
                  <c:v>0.162713</c:v>
                </c:pt>
                <c:pt idx="2793" formatCode="General">
                  <c:v>0.16822300000000001</c:v>
                </c:pt>
                <c:pt idx="2794" formatCode="General">
                  <c:v>0.17347499999999999</c:v>
                </c:pt>
                <c:pt idx="2795" formatCode="General">
                  <c:v>0.178455</c:v>
                </c:pt>
                <c:pt idx="2796" formatCode="General">
                  <c:v>0.183169</c:v>
                </c:pt>
                <c:pt idx="2797" formatCode="General">
                  <c:v>0.187636</c:v>
                </c:pt>
                <c:pt idx="2798" formatCode="General">
                  <c:v>0.191885</c:v>
                </c:pt>
                <c:pt idx="2799" formatCode="General">
                  <c:v>0.19594400000000001</c:v>
                </c:pt>
                <c:pt idx="2800" formatCode="General">
                  <c:v>0.19984499999999999</c:v>
                </c:pt>
                <c:pt idx="2801" formatCode="General">
                  <c:v>0.203627</c:v>
                </c:pt>
                <c:pt idx="2802" formatCode="General">
                  <c:v>0.20732999999999999</c:v>
                </c:pt>
                <c:pt idx="2803" formatCode="General">
                  <c:v>0.21099300000000001</c:v>
                </c:pt>
                <c:pt idx="2804" formatCode="General">
                  <c:v>0.21464800000000001</c:v>
                </c:pt>
                <c:pt idx="2805" formatCode="General">
                  <c:v>0.21831700000000001</c:v>
                </c:pt>
                <c:pt idx="2806" formatCode="General">
                  <c:v>0.22201499999999999</c:v>
                </c:pt>
                <c:pt idx="2807" formatCode="General">
                  <c:v>0.22575000000000001</c:v>
                </c:pt>
                <c:pt idx="2808" formatCode="General">
                  <c:v>0.229523</c:v>
                </c:pt>
                <c:pt idx="2809" formatCode="General">
                  <c:v>0.233322</c:v>
                </c:pt>
                <c:pt idx="2810" formatCode="General">
                  <c:v>0.237125</c:v>
                </c:pt>
                <c:pt idx="2811" formatCode="General">
                  <c:v>0.240901</c:v>
                </c:pt>
                <c:pt idx="2812" formatCode="General">
                  <c:v>0.244617</c:v>
                </c:pt>
                <c:pt idx="2813" formatCode="General">
                  <c:v>0.24823100000000001</c:v>
                </c:pt>
                <c:pt idx="2814" formatCode="General">
                  <c:v>0.25169599999999998</c:v>
                </c:pt>
                <c:pt idx="2815" formatCode="General">
                  <c:v>0.254963</c:v>
                </c:pt>
                <c:pt idx="2816" formatCode="General">
                  <c:v>0.25799499999999997</c:v>
                </c:pt>
                <c:pt idx="2817" formatCode="General">
                  <c:v>0.260766</c:v>
                </c:pt>
                <c:pt idx="2818" formatCode="General">
                  <c:v>0.26326100000000002</c:v>
                </c:pt>
                <c:pt idx="2819" formatCode="General">
                  <c:v>0.26545999999999997</c:v>
                </c:pt>
                <c:pt idx="2820" formatCode="General">
                  <c:v>0.26734999999999998</c:v>
                </c:pt>
                <c:pt idx="2821" formatCode="General">
                  <c:v>0.26892899999999997</c:v>
                </c:pt>
                <c:pt idx="2822" formatCode="General">
                  <c:v>0.27021000000000001</c:v>
                </c:pt>
                <c:pt idx="2823" formatCode="General">
                  <c:v>0.27120699999999998</c:v>
                </c:pt>
                <c:pt idx="2824" formatCode="General">
                  <c:v>0.27193499999999998</c:v>
                </c:pt>
                <c:pt idx="2825" formatCode="General">
                  <c:v>0.27240999999999999</c:v>
                </c:pt>
                <c:pt idx="2826" formatCode="General">
                  <c:v>0.27266000000000001</c:v>
                </c:pt>
                <c:pt idx="2827" formatCode="General">
                  <c:v>0.27272299999999999</c:v>
                </c:pt>
                <c:pt idx="2828" formatCode="General">
                  <c:v>0.27263799999999999</c:v>
                </c:pt>
                <c:pt idx="2829" formatCode="General">
                  <c:v>0.27243800000000001</c:v>
                </c:pt>
                <c:pt idx="2830" formatCode="General">
                  <c:v>0.272146</c:v>
                </c:pt>
                <c:pt idx="2831" formatCode="General">
                  <c:v>0.27177200000000001</c:v>
                </c:pt>
                <c:pt idx="2832" formatCode="General">
                  <c:v>0.27131699999999997</c:v>
                </c:pt>
                <c:pt idx="2833" formatCode="General">
                  <c:v>0.27076699999999998</c:v>
                </c:pt>
                <c:pt idx="2834" formatCode="General">
                  <c:v>0.27009699999999998</c:v>
                </c:pt>
                <c:pt idx="2835" formatCode="General">
                  <c:v>0.26927899999999999</c:v>
                </c:pt>
                <c:pt idx="2836" formatCode="General">
                  <c:v>0.26828000000000002</c:v>
                </c:pt>
                <c:pt idx="2837" formatCode="General">
                  <c:v>0.26706400000000002</c:v>
                </c:pt>
                <c:pt idx="2838" formatCode="General">
                  <c:v>0.26558100000000001</c:v>
                </c:pt>
                <c:pt idx="2839" formatCode="General">
                  <c:v>0.26378000000000001</c:v>
                </c:pt>
                <c:pt idx="2840" formatCode="General">
                  <c:v>0.26161099999999998</c:v>
                </c:pt>
                <c:pt idx="2841" formatCode="General">
                  <c:v>0.25903399999999999</c:v>
                </c:pt>
                <c:pt idx="2842" formatCode="General">
                  <c:v>0.25601200000000002</c:v>
                </c:pt>
                <c:pt idx="2843" formatCode="General">
                  <c:v>0.25252200000000002</c:v>
                </c:pt>
                <c:pt idx="2844" formatCode="General">
                  <c:v>0.24856</c:v>
                </c:pt>
                <c:pt idx="2845" formatCode="General">
                  <c:v>0.244146</c:v>
                </c:pt>
                <c:pt idx="2846" formatCode="General">
                  <c:v>0.239313</c:v>
                </c:pt>
                <c:pt idx="2847" formatCode="General">
                  <c:v>0.234099</c:v>
                </c:pt>
                <c:pt idx="2848" formatCode="General">
                  <c:v>0.228547</c:v>
                </c:pt>
                <c:pt idx="2849" formatCode="General">
                  <c:v>0.22271299999999999</c:v>
                </c:pt>
                <c:pt idx="2850" formatCode="General">
                  <c:v>0.216667</c:v>
                </c:pt>
                <c:pt idx="2851" formatCode="General">
                  <c:v>0.210482</c:v>
                </c:pt>
                <c:pt idx="2852" formatCode="General">
                  <c:v>0.20422399999999999</c:v>
                </c:pt>
                <c:pt idx="2853" formatCode="General">
                  <c:v>0.19794999999999999</c:v>
                </c:pt>
                <c:pt idx="2854" formatCode="General">
                  <c:v>0.19170300000000001</c:v>
                </c:pt>
                <c:pt idx="2855" formatCode="General">
                  <c:v>0.18551899999999999</c:v>
                </c:pt>
                <c:pt idx="2856" formatCode="General">
                  <c:v>0.179425</c:v>
                </c:pt>
                <c:pt idx="2857" formatCode="General">
                  <c:v>0.173432</c:v>
                </c:pt>
                <c:pt idx="2858" formatCode="General">
                  <c:v>0.16753599999999999</c:v>
                </c:pt>
                <c:pt idx="2859" formatCode="General">
                  <c:v>0.16172</c:v>
                </c:pt>
                <c:pt idx="2860" formatCode="General">
                  <c:v>0.15596599999999999</c:v>
                </c:pt>
                <c:pt idx="2861" formatCode="General">
                  <c:v>0.15024899999999999</c:v>
                </c:pt>
                <c:pt idx="2862" formatCode="General">
                  <c:v>0.144535</c:v>
                </c:pt>
                <c:pt idx="2863" formatCode="General">
                  <c:v>0.13878099999999999</c:v>
                </c:pt>
                <c:pt idx="2864" formatCode="General">
                  <c:v>0.132942</c:v>
                </c:pt>
                <c:pt idx="2865" formatCode="General">
                  <c:v>0.126972</c:v>
                </c:pt>
                <c:pt idx="2866" formatCode="General">
                  <c:v>0.120827</c:v>
                </c:pt>
                <c:pt idx="2867" formatCode="General">
                  <c:v>0.11447300000000001</c:v>
                </c:pt>
                <c:pt idx="2868" formatCode="General">
                  <c:v>0.107892</c:v>
                </c:pt>
                <c:pt idx="2869" formatCode="General">
                  <c:v>0.101077</c:v>
                </c:pt>
                <c:pt idx="2870" formatCode="General">
                  <c:v>9.4036400000000006E-2</c:v>
                </c:pt>
                <c:pt idx="2871" formatCode="General">
                  <c:v>8.6788500000000005E-2</c:v>
                </c:pt>
                <c:pt idx="2872" formatCode="General">
                  <c:v>7.9359200000000005E-2</c:v>
                </c:pt>
                <c:pt idx="2873" formatCode="General">
                  <c:v>7.17835E-2</c:v>
                </c:pt>
                <c:pt idx="2874" formatCode="General">
                  <c:v>6.4104999999999995E-2</c:v>
                </c:pt>
                <c:pt idx="2875" formatCode="General">
                  <c:v>5.6377200000000002E-2</c:v>
                </c:pt>
                <c:pt idx="2876" formatCode="General">
                  <c:v>4.8661999999999997E-2</c:v>
                </c:pt>
                <c:pt idx="2877" formatCode="General">
                  <c:v>4.1024400000000003E-2</c:v>
                </c:pt>
                <c:pt idx="2878" formatCode="General">
                  <c:v>3.3522099999999999E-2</c:v>
                </c:pt>
                <c:pt idx="2879" formatCode="General">
                  <c:v>2.61996E-2</c:v>
                </c:pt>
                <c:pt idx="2880" formatCode="General">
                  <c:v>1.9088899999999999E-2</c:v>
                </c:pt>
                <c:pt idx="2881" formatCode="General">
                  <c:v>1.22124E-2</c:v>
                </c:pt>
                <c:pt idx="2882">
                  <c:v>5.5809800000000001E-3</c:v>
                </c:pt>
                <c:pt idx="2883">
                  <c:v>-8.1199199999999999E-4</c:v>
                </c:pt>
                <c:pt idx="2884">
                  <c:v>-6.9904399999999997E-3</c:v>
                </c:pt>
                <c:pt idx="2885" formatCode="General">
                  <c:v>-1.2988700000000001E-2</c:v>
                </c:pt>
                <c:pt idx="2886" formatCode="General">
                  <c:v>-1.8844900000000001E-2</c:v>
                </c:pt>
                <c:pt idx="2887" formatCode="General">
                  <c:v>-2.4599800000000002E-2</c:v>
                </c:pt>
                <c:pt idx="2888" formatCode="General">
                  <c:v>-3.02972E-2</c:v>
                </c:pt>
                <c:pt idx="2889" formatCode="General">
                  <c:v>-3.5982100000000003E-2</c:v>
                </c:pt>
                <c:pt idx="2890" formatCode="General">
                  <c:v>-4.1695500000000003E-2</c:v>
                </c:pt>
                <c:pt idx="2891" formatCode="General">
                  <c:v>-4.7469499999999998E-2</c:v>
                </c:pt>
                <c:pt idx="2892" formatCode="General">
                  <c:v>-5.3323099999999998E-2</c:v>
                </c:pt>
                <c:pt idx="2893" formatCode="General">
                  <c:v>-5.926E-2</c:v>
                </c:pt>
                <c:pt idx="2894" formatCode="General">
                  <c:v>-6.5268199999999998E-2</c:v>
                </c:pt>
                <c:pt idx="2895" formatCode="General">
                  <c:v>-7.1322999999999998E-2</c:v>
                </c:pt>
                <c:pt idx="2896" formatCode="General">
                  <c:v>-7.739E-2</c:v>
                </c:pt>
                <c:pt idx="2897" formatCode="General">
                  <c:v>-8.3427100000000004E-2</c:v>
                </c:pt>
                <c:pt idx="2898" formatCode="General">
                  <c:v>-8.9381600000000005E-2</c:v>
                </c:pt>
                <c:pt idx="2899" formatCode="General">
                  <c:v>-9.5189399999999993E-2</c:v>
                </c:pt>
                <c:pt idx="2900" formatCode="General">
                  <c:v>-0.10077899999999999</c:v>
                </c:pt>
                <c:pt idx="2901" formatCode="General">
                  <c:v>-0.10607999999999999</c:v>
                </c:pt>
                <c:pt idx="2902" formatCode="General">
                  <c:v>-0.111027</c:v>
                </c:pt>
                <c:pt idx="2903" formatCode="General">
                  <c:v>-0.115561</c:v>
                </c:pt>
                <c:pt idx="2904" formatCode="General">
                  <c:v>-0.11963699999999999</c:v>
                </c:pt>
                <c:pt idx="2905" formatCode="General">
                  <c:v>-0.123222</c:v>
                </c:pt>
                <c:pt idx="2906" formatCode="General">
                  <c:v>-0.126303</c:v>
                </c:pt>
                <c:pt idx="2907" formatCode="General">
                  <c:v>-0.128886</c:v>
                </c:pt>
                <c:pt idx="2908" formatCode="General">
                  <c:v>-0.130993</c:v>
                </c:pt>
                <c:pt idx="2909" formatCode="General">
                  <c:v>-0.13266500000000001</c:v>
                </c:pt>
                <c:pt idx="2910" formatCode="General">
                  <c:v>-0.13395099999999999</c:v>
                </c:pt>
                <c:pt idx="2911" formatCode="General">
                  <c:v>-0.134906</c:v>
                </c:pt>
                <c:pt idx="2912" formatCode="General">
                  <c:v>-0.13558799999999999</c:v>
                </c:pt>
                <c:pt idx="2913" formatCode="General">
                  <c:v>-0.13606099999999999</c:v>
                </c:pt>
                <c:pt idx="2914" formatCode="General">
                  <c:v>-0.13639299999999999</c:v>
                </c:pt>
                <c:pt idx="2915" formatCode="General">
                  <c:v>-0.136652</c:v>
                </c:pt>
                <c:pt idx="2916" formatCode="General">
                  <c:v>-0.13689799999999999</c:v>
                </c:pt>
                <c:pt idx="2917" formatCode="General">
                  <c:v>-0.137179</c:v>
                </c:pt>
                <c:pt idx="2918" formatCode="General">
                  <c:v>-0.13753000000000001</c:v>
                </c:pt>
                <c:pt idx="2919" formatCode="General">
                  <c:v>-0.13796900000000001</c:v>
                </c:pt>
                <c:pt idx="2920" formatCode="General">
                  <c:v>-0.13849400000000001</c:v>
                </c:pt>
                <c:pt idx="2921" formatCode="General">
                  <c:v>-0.139094</c:v>
                </c:pt>
                <c:pt idx="2922" formatCode="General">
                  <c:v>-0.139741</c:v>
                </c:pt>
                <c:pt idx="2923" formatCode="General">
                  <c:v>-0.14039599999999999</c:v>
                </c:pt>
                <c:pt idx="2924" formatCode="General">
                  <c:v>-0.141011</c:v>
                </c:pt>
                <c:pt idx="2925" formatCode="General">
                  <c:v>-0.14153099999999999</c:v>
                </c:pt>
                <c:pt idx="2926" formatCode="General">
                  <c:v>-0.141902</c:v>
                </c:pt>
                <c:pt idx="2927" formatCode="General">
                  <c:v>-0.142067</c:v>
                </c:pt>
                <c:pt idx="2928" formatCode="General">
                  <c:v>-0.14197199999999999</c:v>
                </c:pt>
                <c:pt idx="2929" formatCode="General">
                  <c:v>-0.14157</c:v>
                </c:pt>
                <c:pt idx="2930" formatCode="General">
                  <c:v>-0.14082500000000001</c:v>
                </c:pt>
                <c:pt idx="2931" formatCode="General">
                  <c:v>-0.13971900000000001</c:v>
                </c:pt>
                <c:pt idx="2932" formatCode="General">
                  <c:v>-0.13824900000000001</c:v>
                </c:pt>
                <c:pt idx="2933" formatCode="General">
                  <c:v>-0.13642799999999999</c:v>
                </c:pt>
                <c:pt idx="2934" formatCode="General">
                  <c:v>-0.13428499999999999</c:v>
                </c:pt>
                <c:pt idx="2935" formatCode="General">
                  <c:v>-0.131859</c:v>
                </c:pt>
                <c:pt idx="2936" formatCode="General">
                  <c:v>-0.12920599999999999</c:v>
                </c:pt>
                <c:pt idx="2937" formatCode="General">
                  <c:v>-0.126384</c:v>
                </c:pt>
                <c:pt idx="2938" formatCode="General">
                  <c:v>-0.123457</c:v>
                </c:pt>
                <c:pt idx="2939" formatCode="General">
                  <c:v>-0.120487</c:v>
                </c:pt>
                <c:pt idx="2940" formatCode="General">
                  <c:v>-0.11752899999999999</c:v>
                </c:pt>
                <c:pt idx="2941" formatCode="General">
                  <c:v>-0.11463</c:v>
                </c:pt>
                <c:pt idx="2942" formatCode="General">
                  <c:v>-0.111829</c:v>
                </c:pt>
                <c:pt idx="2943" formatCode="General">
                  <c:v>-0.10915</c:v>
                </c:pt>
                <c:pt idx="2944" formatCode="General">
                  <c:v>-0.106602</c:v>
                </c:pt>
                <c:pt idx="2945" formatCode="General">
                  <c:v>-0.104176</c:v>
                </c:pt>
                <c:pt idx="2946" formatCode="General">
                  <c:v>-0.10184699999999999</c:v>
                </c:pt>
                <c:pt idx="2947" formatCode="General">
                  <c:v>-9.9577299999999994E-2</c:v>
                </c:pt>
                <c:pt idx="2948" formatCode="General">
                  <c:v>-9.7317000000000001E-2</c:v>
                </c:pt>
                <c:pt idx="2949" formatCode="General">
                  <c:v>-9.5006199999999999E-2</c:v>
                </c:pt>
                <c:pt idx="2950" formatCode="General">
                  <c:v>-9.2580399999999993E-2</c:v>
                </c:pt>
                <c:pt idx="2951" formatCode="General">
                  <c:v>-8.9976200000000006E-2</c:v>
                </c:pt>
                <c:pt idx="2952" formatCode="General">
                  <c:v>-8.71368E-2</c:v>
                </c:pt>
                <c:pt idx="2953" formatCode="General">
                  <c:v>-8.4014800000000001E-2</c:v>
                </c:pt>
                <c:pt idx="2954" formatCode="General">
                  <c:v>-8.0575800000000003E-2</c:v>
                </c:pt>
                <c:pt idx="2955" formatCode="General">
                  <c:v>-7.6800400000000005E-2</c:v>
                </c:pt>
                <c:pt idx="2956" formatCode="General">
                  <c:v>-7.2687600000000005E-2</c:v>
                </c:pt>
                <c:pt idx="2957" formatCode="General">
                  <c:v>-6.8255099999999999E-2</c:v>
                </c:pt>
                <c:pt idx="2958" formatCode="General">
                  <c:v>-6.3538499999999998E-2</c:v>
                </c:pt>
                <c:pt idx="2959" formatCode="General">
                  <c:v>-5.8587199999999999E-2</c:v>
                </c:pt>
                <c:pt idx="2960" formatCode="General">
                  <c:v>-5.3462999999999997E-2</c:v>
                </c:pt>
                <c:pt idx="2961" formatCode="General">
                  <c:v>-4.8238000000000003E-2</c:v>
                </c:pt>
                <c:pt idx="2962" formatCode="General">
                  <c:v>-4.2991500000000002E-2</c:v>
                </c:pt>
                <c:pt idx="2963" formatCode="General">
                  <c:v>-3.78048E-2</c:v>
                </c:pt>
                <c:pt idx="2964" formatCode="General">
                  <c:v>-3.2755800000000002E-2</c:v>
                </c:pt>
                <c:pt idx="2965" formatCode="General">
                  <c:v>-2.79148E-2</c:v>
                </c:pt>
                <c:pt idx="2966" formatCode="General">
                  <c:v>-2.3341500000000001E-2</c:v>
                </c:pt>
                <c:pt idx="2967" formatCode="General">
                  <c:v>-1.9081600000000001E-2</c:v>
                </c:pt>
                <c:pt idx="2968" formatCode="General">
                  <c:v>-1.51641E-2</c:v>
                </c:pt>
                <c:pt idx="2969" formatCode="General">
                  <c:v>-1.1599E-2</c:v>
                </c:pt>
                <c:pt idx="2970">
                  <c:v>-8.3780299999999999E-3</c:v>
                </c:pt>
                <c:pt idx="2971">
                  <c:v>-5.4744099999999999E-3</c:v>
                </c:pt>
                <c:pt idx="2972">
                  <c:v>-2.8454399999999999E-3</c:v>
                </c:pt>
                <c:pt idx="2973">
                  <c:v>-4.3562000000000001E-4</c:v>
                </c:pt>
                <c:pt idx="2974">
                  <c:v>1.81942E-3</c:v>
                </c:pt>
                <c:pt idx="2975">
                  <c:v>3.9891299999999996E-3</c:v>
                </c:pt>
                <c:pt idx="2976">
                  <c:v>6.1441500000000001E-3</c:v>
                </c:pt>
                <c:pt idx="2977">
                  <c:v>8.3522200000000005E-3</c:v>
                </c:pt>
                <c:pt idx="2978" formatCode="General">
                  <c:v>1.0673999999999999E-2</c:v>
                </c:pt>
                <c:pt idx="2979" formatCode="General">
                  <c:v>1.3159499999999999E-2</c:v>
                </c:pt>
                <c:pt idx="2980" formatCode="General">
                  <c:v>1.5844799999999999E-2</c:v>
                </c:pt>
                <c:pt idx="2981" formatCode="General">
                  <c:v>1.8750099999999999E-2</c:v>
                </c:pt>
                <c:pt idx="2982" formatCode="General">
                  <c:v>2.1878700000000001E-2</c:v>
                </c:pt>
                <c:pt idx="2983" formatCode="General">
                  <c:v>2.5217099999999999E-2</c:v>
                </c:pt>
                <c:pt idx="2984" formatCode="General">
                  <c:v>2.8735699999999999E-2</c:v>
                </c:pt>
                <c:pt idx="2985" formatCode="General">
                  <c:v>3.2391499999999997E-2</c:v>
                </c:pt>
                <c:pt idx="2986" formatCode="General">
                  <c:v>3.61299E-2</c:v>
                </c:pt>
                <c:pt idx="2987" formatCode="General">
                  <c:v>3.98892E-2</c:v>
                </c:pt>
                <c:pt idx="2988" formatCode="General">
                  <c:v>4.3604700000000003E-2</c:v>
                </c:pt>
                <c:pt idx="2989" formatCode="General">
                  <c:v>4.72133E-2</c:v>
                </c:pt>
                <c:pt idx="2990" formatCode="General">
                  <c:v>5.0656899999999998E-2</c:v>
                </c:pt>
                <c:pt idx="2991" formatCode="General">
                  <c:v>5.38859E-2</c:v>
                </c:pt>
                <c:pt idx="2992" formatCode="General">
                  <c:v>5.6863400000000001E-2</c:v>
                </c:pt>
                <c:pt idx="2993" formatCode="General">
                  <c:v>5.9568299999999998E-2</c:v>
                </c:pt>
                <c:pt idx="2994" formatCode="General">
                  <c:v>6.1996599999999999E-2</c:v>
                </c:pt>
                <c:pt idx="2995" formatCode="General">
                  <c:v>6.4160700000000001E-2</c:v>
                </c:pt>
                <c:pt idx="2996" formatCode="General">
                  <c:v>6.6088099999999997E-2</c:v>
                </c:pt>
                <c:pt idx="2997" formatCode="General">
                  <c:v>6.7819000000000004E-2</c:v>
                </c:pt>
                <c:pt idx="2998" formatCode="General">
                  <c:v>6.9402800000000001E-2</c:v>
                </c:pt>
                <c:pt idx="2999" formatCode="General">
                  <c:v>7.0896100000000004E-2</c:v>
                </c:pt>
                <c:pt idx="3000" formatCode="General">
                  <c:v>7.2359900000000005E-2</c:v>
                </c:pt>
                <c:pt idx="3001" formatCode="General">
                  <c:v>7.3856099999999994E-2</c:v>
                </c:pt>
                <c:pt idx="3002" formatCode="General">
                  <c:v>7.5442499999999996E-2</c:v>
                </c:pt>
                <c:pt idx="3003" formatCode="General">
                  <c:v>7.7168799999999996E-2</c:v>
                </c:pt>
                <c:pt idx="3004" formatCode="General">
                  <c:v>7.9073500000000005E-2</c:v>
                </c:pt>
                <c:pt idx="3005" formatCode="General">
                  <c:v>8.11809E-2</c:v>
                </c:pt>
                <c:pt idx="3006" formatCode="General">
                  <c:v>8.3500199999999997E-2</c:v>
                </c:pt>
                <c:pt idx="3007" formatCode="General">
                  <c:v>8.6024500000000004E-2</c:v>
                </c:pt>
                <c:pt idx="3008" formatCode="General">
                  <c:v>8.8730100000000006E-2</c:v>
                </c:pt>
                <c:pt idx="3009" formatCode="General">
                  <c:v>9.1577199999999997E-2</c:v>
                </c:pt>
                <c:pt idx="3010" formatCode="General">
                  <c:v>9.4512200000000005E-2</c:v>
                </c:pt>
                <c:pt idx="3011" formatCode="General">
                  <c:v>9.7472500000000004E-2</c:v>
                </c:pt>
                <c:pt idx="3012" formatCode="General">
                  <c:v>0.10038999999999999</c:v>
                </c:pt>
                <c:pt idx="3013" formatCode="General">
                  <c:v>0.103197</c:v>
                </c:pt>
                <c:pt idx="3014" formatCode="General">
                  <c:v>0.105826</c:v>
                </c:pt>
                <c:pt idx="3015" formatCode="General">
                  <c:v>0.108219</c:v>
                </c:pt>
                <c:pt idx="3016" formatCode="General">
                  <c:v>0.11033</c:v>
                </c:pt>
                <c:pt idx="3017" formatCode="General">
                  <c:v>0.112124</c:v>
                </c:pt>
                <c:pt idx="3018" formatCode="General">
                  <c:v>0.113582</c:v>
                </c:pt>
                <c:pt idx="3019" formatCode="General">
                  <c:v>0.114702</c:v>
                </c:pt>
                <c:pt idx="3020" formatCode="General">
                  <c:v>0.11550000000000001</c:v>
                </c:pt>
                <c:pt idx="3021" formatCode="General">
                  <c:v>0.116009</c:v>
                </c:pt>
                <c:pt idx="3022" formatCode="General">
                  <c:v>0.11627899999999999</c:v>
                </c:pt>
                <c:pt idx="3023" formatCode="General">
                  <c:v>0.116371</c:v>
                </c:pt>
                <c:pt idx="3024" formatCode="General">
                  <c:v>0.116358</c:v>
                </c:pt>
                <c:pt idx="3025" formatCode="General">
                  <c:v>0.116316</c:v>
                </c:pt>
                <c:pt idx="3026" formatCode="General">
                  <c:v>0.116325</c:v>
                </c:pt>
                <c:pt idx="3027" formatCode="General">
                  <c:v>0.116463</c:v>
                </c:pt>
                <c:pt idx="3028" formatCode="General">
                  <c:v>0.1168</c:v>
                </c:pt>
                <c:pt idx="3029" formatCode="General">
                  <c:v>0.11738700000000001</c:v>
                </c:pt>
                <c:pt idx="3030" formatCode="General">
                  <c:v>0.118258</c:v>
                </c:pt>
                <c:pt idx="3031" formatCode="General">
                  <c:v>0.119432</c:v>
                </c:pt>
                <c:pt idx="3032" formatCode="General">
                  <c:v>0.12091200000000001</c:v>
                </c:pt>
                <c:pt idx="3033" formatCode="General">
                  <c:v>0.122685</c:v>
                </c:pt>
                <c:pt idx="3034" formatCode="General">
                  <c:v>0.124719</c:v>
                </c:pt>
                <c:pt idx="3035" formatCode="General">
                  <c:v>0.126969</c:v>
                </c:pt>
                <c:pt idx="3036" formatCode="General">
                  <c:v>0.12937399999999999</c:v>
                </c:pt>
                <c:pt idx="3037" formatCode="General">
                  <c:v>0.13186600000000001</c:v>
                </c:pt>
                <c:pt idx="3038" formatCode="General">
                  <c:v>0.13437399999999999</c:v>
                </c:pt>
                <c:pt idx="3039" formatCode="General">
                  <c:v>0.136825</c:v>
                </c:pt>
                <c:pt idx="3040" formatCode="General">
                  <c:v>0.139153</c:v>
                </c:pt>
                <c:pt idx="3041" formatCode="General">
                  <c:v>0.14130200000000001</c:v>
                </c:pt>
                <c:pt idx="3042" formatCode="General">
                  <c:v>0.14322699999999999</c:v>
                </c:pt>
                <c:pt idx="3043" formatCode="General">
                  <c:v>0.144895</c:v>
                </c:pt>
                <c:pt idx="3044" formatCode="General">
                  <c:v>0.146291</c:v>
                </c:pt>
                <c:pt idx="3045" formatCode="General">
                  <c:v>0.147423</c:v>
                </c:pt>
                <c:pt idx="3046" formatCode="General">
                  <c:v>0.148311</c:v>
                </c:pt>
                <c:pt idx="3047" formatCode="General">
                  <c:v>0.14899000000000001</c:v>
                </c:pt>
                <c:pt idx="3048" formatCode="General">
                  <c:v>0.149506</c:v>
                </c:pt>
                <c:pt idx="3049" formatCode="General">
                  <c:v>0.14991399999999999</c:v>
                </c:pt>
                <c:pt idx="3050" formatCode="General">
                  <c:v>0.15027699999999999</c:v>
                </c:pt>
                <c:pt idx="3051" formatCode="General">
                  <c:v>0.15065400000000001</c:v>
                </c:pt>
                <c:pt idx="3052" formatCode="General">
                  <c:v>0.15110100000000001</c:v>
                </c:pt>
                <c:pt idx="3053" formatCode="General">
                  <c:v>0.15166199999999999</c:v>
                </c:pt>
                <c:pt idx="3054" formatCode="General">
                  <c:v>0.152365</c:v>
                </c:pt>
                <c:pt idx="3055" formatCode="General">
                  <c:v>0.153224</c:v>
                </c:pt>
                <c:pt idx="3056" formatCode="General">
                  <c:v>0.15423600000000001</c:v>
                </c:pt>
                <c:pt idx="3057" formatCode="General">
                  <c:v>0.155386</c:v>
                </c:pt>
                <c:pt idx="3058" formatCode="General">
                  <c:v>0.15664700000000001</c:v>
                </c:pt>
                <c:pt idx="3059" formatCode="General">
                  <c:v>0.157973</c:v>
                </c:pt>
                <c:pt idx="3060" formatCode="General">
                  <c:v>0.15930800000000001</c:v>
                </c:pt>
                <c:pt idx="3061" formatCode="General">
                  <c:v>0.16059200000000001</c:v>
                </c:pt>
                <c:pt idx="3062" formatCode="General">
                  <c:v>0.16176499999999999</c:v>
                </c:pt>
                <c:pt idx="3063" formatCode="General">
                  <c:v>0.16276499999999999</c:v>
                </c:pt>
                <c:pt idx="3064" formatCode="General">
                  <c:v>0.16352900000000001</c:v>
                </c:pt>
                <c:pt idx="3065" formatCode="General">
                  <c:v>0.16400300000000001</c:v>
                </c:pt>
                <c:pt idx="3066" formatCode="General">
                  <c:v>0.16414699999999999</c:v>
                </c:pt>
                <c:pt idx="3067" formatCode="General">
                  <c:v>0.163939</c:v>
                </c:pt>
                <c:pt idx="3068" formatCode="General">
                  <c:v>0.16337599999999999</c:v>
                </c:pt>
                <c:pt idx="3069" formatCode="General">
                  <c:v>0.162469</c:v>
                </c:pt>
                <c:pt idx="3070" formatCode="General">
                  <c:v>0.161241</c:v>
                </c:pt>
                <c:pt idx="3071" formatCode="General">
                  <c:v>0.15972600000000001</c:v>
                </c:pt>
                <c:pt idx="3072" formatCode="General">
                  <c:v>0.157971</c:v>
                </c:pt>
                <c:pt idx="3073" formatCode="General">
                  <c:v>0.156029</c:v>
                </c:pt>
                <c:pt idx="3074" formatCode="General">
                  <c:v>0.15396299999999999</c:v>
                </c:pt>
                <c:pt idx="3075" formatCode="General">
                  <c:v>0.151836</c:v>
                </c:pt>
                <c:pt idx="3076" formatCode="General">
                  <c:v>0.14971599999999999</c:v>
                </c:pt>
                <c:pt idx="3077" formatCode="General">
                  <c:v>0.14766799999999999</c:v>
                </c:pt>
                <c:pt idx="3078" formatCode="General">
                  <c:v>0.14574699999999999</c:v>
                </c:pt>
                <c:pt idx="3079" formatCode="General">
                  <c:v>0.14399300000000001</c:v>
                </c:pt>
                <c:pt idx="3080" formatCode="General">
                  <c:v>0.14243</c:v>
                </c:pt>
                <c:pt idx="3081" formatCode="General">
                  <c:v>0.141073</c:v>
                </c:pt>
                <c:pt idx="3082" formatCode="General">
                  <c:v>0.13991899999999999</c:v>
                </c:pt>
                <c:pt idx="3083" formatCode="General">
                  <c:v>0.13894899999999999</c:v>
                </c:pt>
                <c:pt idx="3084" formatCode="General">
                  <c:v>0.138126</c:v>
                </c:pt>
                <c:pt idx="3085" formatCode="General">
                  <c:v>0.13739000000000001</c:v>
                </c:pt>
                <c:pt idx="3086" formatCode="General">
                  <c:v>0.13667000000000001</c:v>
                </c:pt>
                <c:pt idx="3087" formatCode="General">
                  <c:v>0.135882</c:v>
                </c:pt>
                <c:pt idx="3088" formatCode="General">
                  <c:v>0.13494600000000001</c:v>
                </c:pt>
                <c:pt idx="3089" formatCode="General">
                  <c:v>0.13378899999999999</c:v>
                </c:pt>
                <c:pt idx="3090" formatCode="General">
                  <c:v>0.13234799999999999</c:v>
                </c:pt>
                <c:pt idx="3091" formatCode="General">
                  <c:v>0.13056000000000001</c:v>
                </c:pt>
                <c:pt idx="3092" formatCode="General">
                  <c:v>0.12837599999999999</c:v>
                </c:pt>
                <c:pt idx="3093" formatCode="General">
                  <c:v>0.12576100000000001</c:v>
                </c:pt>
                <c:pt idx="3094" formatCode="General">
                  <c:v>0.12270399999999999</c:v>
                </c:pt>
                <c:pt idx="3095" formatCode="General">
                  <c:v>0.119218</c:v>
                </c:pt>
                <c:pt idx="3096" formatCode="General">
                  <c:v>0.115331</c:v>
                </c:pt>
                <c:pt idx="3097" formatCode="General">
                  <c:v>0.11108899999999999</c:v>
                </c:pt>
                <c:pt idx="3098" formatCode="General">
                  <c:v>0.10655299999999999</c:v>
                </c:pt>
                <c:pt idx="3099" formatCode="General">
                  <c:v>0.10179299999999999</c:v>
                </c:pt>
                <c:pt idx="3100" formatCode="General">
                  <c:v>9.6882999999999997E-2</c:v>
                </c:pt>
                <c:pt idx="3101" formatCode="General">
                  <c:v>9.1896900000000004E-2</c:v>
                </c:pt>
                <c:pt idx="3102" formatCode="General">
                  <c:v>8.6904700000000001E-2</c:v>
                </c:pt>
                <c:pt idx="3103" formatCode="General">
                  <c:v>8.1969299999999995E-2</c:v>
                </c:pt>
                <c:pt idx="3104" formatCode="General">
                  <c:v>7.7142600000000006E-2</c:v>
                </c:pt>
                <c:pt idx="3105" formatCode="General">
                  <c:v>7.2461600000000001E-2</c:v>
                </c:pt>
                <c:pt idx="3106" formatCode="General">
                  <c:v>6.7940700000000007E-2</c:v>
                </c:pt>
                <c:pt idx="3107" formatCode="General">
                  <c:v>6.3568899999999998E-2</c:v>
                </c:pt>
                <c:pt idx="3108" formatCode="General">
                  <c:v>5.93167E-2</c:v>
                </c:pt>
                <c:pt idx="3109" formatCode="General">
                  <c:v>5.5147599999999998E-2</c:v>
                </c:pt>
                <c:pt idx="3110" formatCode="General">
                  <c:v>5.1019500000000002E-2</c:v>
                </c:pt>
                <c:pt idx="3111" formatCode="General">
                  <c:v>4.68767E-2</c:v>
                </c:pt>
                <c:pt idx="3112" formatCode="General">
                  <c:v>4.2650199999999999E-2</c:v>
                </c:pt>
                <c:pt idx="3113" formatCode="General">
                  <c:v>3.8271600000000003E-2</c:v>
                </c:pt>
                <c:pt idx="3114" formatCode="General">
                  <c:v>3.3685800000000002E-2</c:v>
                </c:pt>
                <c:pt idx="3115" formatCode="General">
                  <c:v>2.8853E-2</c:v>
                </c:pt>
                <c:pt idx="3116" formatCode="General">
                  <c:v>2.3743E-2</c:v>
                </c:pt>
                <c:pt idx="3117" formatCode="General">
                  <c:v>1.8334300000000001E-2</c:v>
                </c:pt>
                <c:pt idx="3118" formatCode="General">
                  <c:v>1.2615599999999999E-2</c:v>
                </c:pt>
                <c:pt idx="3119">
                  <c:v>6.5907600000000002E-3</c:v>
                </c:pt>
                <c:pt idx="3120">
                  <c:v>2.8361199999999998E-4</c:v>
                </c:pt>
                <c:pt idx="3121">
                  <c:v>-6.2585100000000001E-3</c:v>
                </c:pt>
                <c:pt idx="3122" formatCode="General">
                  <c:v>-1.2965000000000001E-2</c:v>
                </c:pt>
                <c:pt idx="3123" formatCode="General">
                  <c:v>-1.9746799999999998E-2</c:v>
                </c:pt>
                <c:pt idx="3124" formatCode="General">
                  <c:v>-2.6501299999999998E-2</c:v>
                </c:pt>
                <c:pt idx="3125" formatCode="General">
                  <c:v>-3.3120200000000002E-2</c:v>
                </c:pt>
                <c:pt idx="3126" formatCode="General">
                  <c:v>-3.9497699999999997E-2</c:v>
                </c:pt>
                <c:pt idx="3127" formatCode="General">
                  <c:v>-4.5540200000000003E-2</c:v>
                </c:pt>
                <c:pt idx="3128" formatCode="General">
                  <c:v>-5.1173099999999999E-2</c:v>
                </c:pt>
                <c:pt idx="3129" formatCode="General">
                  <c:v>-5.6345100000000002E-2</c:v>
                </c:pt>
                <c:pt idx="3130" formatCode="General">
                  <c:v>-6.1029800000000002E-2</c:v>
                </c:pt>
                <c:pt idx="3131" formatCode="General">
                  <c:v>-6.52253E-2</c:v>
                </c:pt>
                <c:pt idx="3132" formatCode="General">
                  <c:v>-6.8952700000000006E-2</c:v>
                </c:pt>
                <c:pt idx="3133" formatCode="General">
                  <c:v>-7.2255700000000006E-2</c:v>
                </c:pt>
                <c:pt idx="3134" formatCode="General">
                  <c:v>-7.5201699999999996E-2</c:v>
                </c:pt>
                <c:pt idx="3135" formatCode="General">
                  <c:v>-7.78808E-2</c:v>
                </c:pt>
                <c:pt idx="3136" formatCode="General">
                  <c:v>-8.0402299999999996E-2</c:v>
                </c:pt>
                <c:pt idx="3137" formatCode="General">
                  <c:v>-8.2886600000000005E-2</c:v>
                </c:pt>
                <c:pt idx="3138" formatCode="General">
                  <c:v>-8.5451299999999994E-2</c:v>
                </c:pt>
                <c:pt idx="3139" formatCode="General">
                  <c:v>-8.8194800000000004E-2</c:v>
                </c:pt>
                <c:pt idx="3140" formatCode="General">
                  <c:v>-9.1188599999999995E-2</c:v>
                </c:pt>
                <c:pt idx="3141" formatCode="General">
                  <c:v>-9.4482999999999998E-2</c:v>
                </c:pt>
                <c:pt idx="3142" formatCode="General">
                  <c:v>-9.8114699999999999E-2</c:v>
                </c:pt>
                <c:pt idx="3143" formatCode="General">
                  <c:v>-0.102105</c:v>
                </c:pt>
                <c:pt idx="3144" formatCode="General">
                  <c:v>-0.106451</c:v>
                </c:pt>
                <c:pt idx="3145" formatCode="General">
                  <c:v>-0.111119</c:v>
                </c:pt>
                <c:pt idx="3146" formatCode="General">
                  <c:v>-0.116051</c:v>
                </c:pt>
                <c:pt idx="3147" formatCode="General">
                  <c:v>-0.121167</c:v>
                </c:pt>
                <c:pt idx="3148" formatCode="General">
                  <c:v>-0.12636800000000001</c:v>
                </c:pt>
                <c:pt idx="3149" formatCode="General">
                  <c:v>-0.131548</c:v>
                </c:pt>
                <c:pt idx="3150" formatCode="General">
                  <c:v>-0.136596</c:v>
                </c:pt>
                <c:pt idx="3151" formatCode="General">
                  <c:v>-0.141407</c:v>
                </c:pt>
                <c:pt idx="3152" formatCode="General">
                  <c:v>-0.14588000000000001</c:v>
                </c:pt>
                <c:pt idx="3153" formatCode="General">
                  <c:v>-0.14992900000000001</c:v>
                </c:pt>
                <c:pt idx="3154" formatCode="General">
                  <c:v>-0.15348400000000001</c:v>
                </c:pt>
                <c:pt idx="3155" formatCode="General">
                  <c:v>-0.15650700000000001</c:v>
                </c:pt>
                <c:pt idx="3156" formatCode="General">
                  <c:v>-0.15898799999999999</c:v>
                </c:pt>
                <c:pt idx="3157" formatCode="General">
                  <c:v>-0.160942</c:v>
                </c:pt>
                <c:pt idx="3158" formatCode="General">
                  <c:v>-0.16239500000000001</c:v>
                </c:pt>
                <c:pt idx="3159" formatCode="General">
                  <c:v>-0.16339400000000001</c:v>
                </c:pt>
                <c:pt idx="3160" formatCode="General">
                  <c:v>-0.16400799999999999</c:v>
                </c:pt>
                <c:pt idx="3161" formatCode="General">
                  <c:v>-0.164328</c:v>
                </c:pt>
                <c:pt idx="3162" formatCode="General">
                  <c:v>-0.16444900000000001</c:v>
                </c:pt>
                <c:pt idx="3163" formatCode="General">
                  <c:v>-0.16445799999999999</c:v>
                </c:pt>
                <c:pt idx="3164" formatCode="General">
                  <c:v>-0.16443199999999999</c:v>
                </c:pt>
                <c:pt idx="3165" formatCode="General">
                  <c:v>-0.164435</c:v>
                </c:pt>
                <c:pt idx="3166" formatCode="General">
                  <c:v>-0.164517</c:v>
                </c:pt>
                <c:pt idx="3167" formatCode="General">
                  <c:v>-0.16470599999999999</c:v>
                </c:pt>
                <c:pt idx="3168" formatCode="General">
                  <c:v>-0.16500500000000001</c:v>
                </c:pt>
                <c:pt idx="3169" formatCode="General">
                  <c:v>-0.16540299999999999</c:v>
                </c:pt>
                <c:pt idx="3170" formatCode="General">
                  <c:v>-0.16587299999999999</c:v>
                </c:pt>
                <c:pt idx="3171" formatCode="General">
                  <c:v>-0.16636999999999999</c:v>
                </c:pt>
                <c:pt idx="3172" formatCode="General">
                  <c:v>-0.166826</c:v>
                </c:pt>
                <c:pt idx="3173" formatCode="General">
                  <c:v>-0.167157</c:v>
                </c:pt>
                <c:pt idx="3174" formatCode="General">
                  <c:v>-0.16727300000000001</c:v>
                </c:pt>
                <c:pt idx="3175" formatCode="General">
                  <c:v>-0.16708700000000001</c:v>
                </c:pt>
                <c:pt idx="3176" formatCode="General">
                  <c:v>-0.16652400000000001</c:v>
                </c:pt>
                <c:pt idx="3177" formatCode="General">
                  <c:v>-0.16552</c:v>
                </c:pt>
                <c:pt idx="3178" formatCode="General">
                  <c:v>-0.164022</c:v>
                </c:pt>
                <c:pt idx="3179" formatCode="General">
                  <c:v>-0.161993</c:v>
                </c:pt>
                <c:pt idx="3180" formatCode="General">
                  <c:v>-0.15941</c:v>
                </c:pt>
                <c:pt idx="3181" formatCode="General">
                  <c:v>-0.156276</c:v>
                </c:pt>
                <c:pt idx="3182" formatCode="General">
                  <c:v>-0.15262600000000001</c:v>
                </c:pt>
                <c:pt idx="3183" formatCode="General">
                  <c:v>-0.14852099999999999</c:v>
                </c:pt>
                <c:pt idx="3184" formatCode="General">
                  <c:v>-0.144042</c:v>
                </c:pt>
                <c:pt idx="3185" formatCode="General">
                  <c:v>-0.13928299999999999</c:v>
                </c:pt>
                <c:pt idx="3186" formatCode="General">
                  <c:v>-0.134353</c:v>
                </c:pt>
                <c:pt idx="3187" formatCode="General">
                  <c:v>-0.12936500000000001</c:v>
                </c:pt>
                <c:pt idx="3188" formatCode="General">
                  <c:v>-0.12443</c:v>
                </c:pt>
                <c:pt idx="3189" formatCode="General">
                  <c:v>-0.11963699999999999</c:v>
                </c:pt>
                <c:pt idx="3190" formatCode="General">
                  <c:v>-0.11505600000000001</c:v>
                </c:pt>
                <c:pt idx="3191" formatCode="General">
                  <c:v>-0.110739</c:v>
                </c:pt>
                <c:pt idx="3192" formatCode="General">
                  <c:v>-0.10671700000000001</c:v>
                </c:pt>
                <c:pt idx="3193" formatCode="General">
                  <c:v>-0.103006</c:v>
                </c:pt>
                <c:pt idx="3194" formatCode="General">
                  <c:v>-9.9598199999999998E-2</c:v>
                </c:pt>
                <c:pt idx="3195" formatCode="General">
                  <c:v>-9.6460799999999999E-2</c:v>
                </c:pt>
                <c:pt idx="3196" formatCode="General">
                  <c:v>-9.3534900000000004E-2</c:v>
                </c:pt>
                <c:pt idx="3197" formatCode="General">
                  <c:v>-9.0738899999999997E-2</c:v>
                </c:pt>
                <c:pt idx="3198" formatCode="General">
                  <c:v>-8.7978700000000007E-2</c:v>
                </c:pt>
                <c:pt idx="3199" formatCode="General">
                  <c:v>-8.5157300000000005E-2</c:v>
                </c:pt>
                <c:pt idx="3200" formatCode="General">
                  <c:v>-8.2182099999999994E-2</c:v>
                </c:pt>
                <c:pt idx="3201" formatCode="General">
                  <c:v>-7.8967700000000002E-2</c:v>
                </c:pt>
                <c:pt idx="3202" formatCode="General">
                  <c:v>-7.5436299999999998E-2</c:v>
                </c:pt>
                <c:pt idx="3203" formatCode="General">
                  <c:v>-7.1518200000000004E-2</c:v>
                </c:pt>
                <c:pt idx="3204" formatCode="General">
                  <c:v>-6.7158499999999996E-2</c:v>
                </c:pt>
                <c:pt idx="3205" formatCode="General">
                  <c:v>-6.2324999999999998E-2</c:v>
                </c:pt>
                <c:pt idx="3206" formatCode="General">
                  <c:v>-5.7011600000000003E-2</c:v>
                </c:pt>
                <c:pt idx="3207" formatCode="General">
                  <c:v>-5.1234399999999999E-2</c:v>
                </c:pt>
                <c:pt idx="3208" formatCode="General">
                  <c:v>-4.5026799999999999E-2</c:v>
                </c:pt>
                <c:pt idx="3209" formatCode="General">
                  <c:v>-3.8442999999999998E-2</c:v>
                </c:pt>
                <c:pt idx="3210" formatCode="General">
                  <c:v>-3.1562800000000002E-2</c:v>
                </c:pt>
                <c:pt idx="3211" formatCode="General">
                  <c:v>-2.4485400000000001E-2</c:v>
                </c:pt>
                <c:pt idx="3212" formatCode="General">
                  <c:v>-1.7317300000000001E-2</c:v>
                </c:pt>
                <c:pt idx="3213" formatCode="General">
                  <c:v>-1.0163200000000001E-2</c:v>
                </c:pt>
                <c:pt idx="3214">
                  <c:v>-3.1224500000000001E-3</c:v>
                </c:pt>
                <c:pt idx="3215">
                  <c:v>3.71558E-3</c:v>
                </c:pt>
                <c:pt idx="3216" formatCode="General">
                  <c:v>1.02793E-2</c:v>
                </c:pt>
                <c:pt idx="3217" formatCode="General">
                  <c:v>1.6519200000000001E-2</c:v>
                </c:pt>
                <c:pt idx="3218" formatCode="General">
                  <c:v>2.2408299999999999E-2</c:v>
                </c:pt>
                <c:pt idx="3219" formatCode="General">
                  <c:v>2.7944299999999998E-2</c:v>
                </c:pt>
                <c:pt idx="3220" formatCode="General">
                  <c:v>3.31527E-2</c:v>
                </c:pt>
                <c:pt idx="3221" formatCode="General">
                  <c:v>3.8084100000000003E-2</c:v>
                </c:pt>
                <c:pt idx="3222" formatCode="General">
                  <c:v>4.28054E-2</c:v>
                </c:pt>
                <c:pt idx="3223" formatCode="General">
                  <c:v>4.7391700000000002E-2</c:v>
                </c:pt>
                <c:pt idx="3224" formatCode="General">
                  <c:v>5.1922299999999998E-2</c:v>
                </c:pt>
                <c:pt idx="3225" formatCode="General">
                  <c:v>5.6475999999999998E-2</c:v>
                </c:pt>
                <c:pt idx="3226" formatCode="General">
                  <c:v>6.1124499999999998E-2</c:v>
                </c:pt>
                <c:pt idx="3227" formatCode="General">
                  <c:v>6.5926700000000005E-2</c:v>
                </c:pt>
                <c:pt idx="3228" formatCode="General">
                  <c:v>7.0926900000000001E-2</c:v>
                </c:pt>
                <c:pt idx="3229" formatCode="General">
                  <c:v>7.6151700000000003E-2</c:v>
                </c:pt>
                <c:pt idx="3230" formatCode="General">
                  <c:v>8.1609500000000001E-2</c:v>
                </c:pt>
                <c:pt idx="3231" formatCode="General">
                  <c:v>8.7289699999999998E-2</c:v>
                </c:pt>
                <c:pt idx="3232" formatCode="General">
                  <c:v>9.3164999999999998E-2</c:v>
                </c:pt>
                <c:pt idx="3233" formatCode="General">
                  <c:v>9.9189600000000003E-2</c:v>
                </c:pt>
                <c:pt idx="3234" formatCode="General">
                  <c:v>0.105296</c:v>
                </c:pt>
                <c:pt idx="3235" formatCode="General">
                  <c:v>0.111397</c:v>
                </c:pt>
                <c:pt idx="3236" formatCode="General">
                  <c:v>0.117392</c:v>
                </c:pt>
                <c:pt idx="3237" formatCode="General">
                  <c:v>0.12317699999999999</c:v>
                </c:pt>
                <c:pt idx="3238" formatCode="General">
                  <c:v>0.12865399999999999</c:v>
                </c:pt>
                <c:pt idx="3239" formatCode="General">
                  <c:v>0.133739</c:v>
                </c:pt>
                <c:pt idx="3240" formatCode="General">
                  <c:v>0.13836100000000001</c:v>
                </c:pt>
                <c:pt idx="3241" formatCode="General">
                  <c:v>0.14247000000000001</c:v>
                </c:pt>
                <c:pt idx="3242" formatCode="General">
                  <c:v>0.146039</c:v>
                </c:pt>
                <c:pt idx="3243" formatCode="General">
                  <c:v>0.14907000000000001</c:v>
                </c:pt>
                <c:pt idx="3244" formatCode="General">
                  <c:v>0.15159</c:v>
                </c:pt>
                <c:pt idx="3245" formatCode="General">
                  <c:v>0.15364900000000001</c:v>
                </c:pt>
                <c:pt idx="3246" formatCode="General">
                  <c:v>0.15532000000000001</c:v>
                </c:pt>
                <c:pt idx="3247" formatCode="General">
                  <c:v>0.15670100000000001</c:v>
                </c:pt>
                <c:pt idx="3248" formatCode="General">
                  <c:v>0.15790000000000001</c:v>
                </c:pt>
                <c:pt idx="3249" formatCode="General">
                  <c:v>0.159023</c:v>
                </c:pt>
                <c:pt idx="3250" formatCode="General">
                  <c:v>0.16017300000000001</c:v>
                </c:pt>
                <c:pt idx="3251" formatCode="General">
                  <c:v>0.16144500000000001</c:v>
                </c:pt>
                <c:pt idx="3252" formatCode="General">
                  <c:v>0.16292699999999999</c:v>
                </c:pt>
                <c:pt idx="3253" formatCode="General">
                  <c:v>0.164685</c:v>
                </c:pt>
                <c:pt idx="3254" formatCode="General">
                  <c:v>0.16675999999999999</c:v>
                </c:pt>
                <c:pt idx="3255" formatCode="General">
                  <c:v>0.16916900000000001</c:v>
                </c:pt>
                <c:pt idx="3256" formatCode="General">
                  <c:v>0.171902</c:v>
                </c:pt>
                <c:pt idx="3257" formatCode="General">
                  <c:v>0.17492099999999999</c:v>
                </c:pt>
                <c:pt idx="3258" formatCode="General">
                  <c:v>0.17815900000000001</c:v>
                </c:pt>
                <c:pt idx="3259" formatCode="General">
                  <c:v>0.18152799999999999</c:v>
                </c:pt>
                <c:pt idx="3260" formatCode="General">
                  <c:v>0.18492600000000001</c:v>
                </c:pt>
                <c:pt idx="3261" formatCode="General">
                  <c:v>0.18825</c:v>
                </c:pt>
                <c:pt idx="3262" formatCode="General">
                  <c:v>0.19139300000000001</c:v>
                </c:pt>
                <c:pt idx="3263" formatCode="General">
                  <c:v>0.19425300000000001</c:v>
                </c:pt>
                <c:pt idx="3264" formatCode="General">
                  <c:v>0.19673399999999999</c:v>
                </c:pt>
                <c:pt idx="3265" formatCode="General">
                  <c:v>0.19875300000000001</c:v>
                </c:pt>
                <c:pt idx="3266" formatCode="General">
                  <c:v>0.20024900000000001</c:v>
                </c:pt>
                <c:pt idx="3267" formatCode="General">
                  <c:v>0.201183</c:v>
                </c:pt>
                <c:pt idx="3268" formatCode="General">
                  <c:v>0.201543</c:v>
                </c:pt>
                <c:pt idx="3269" formatCode="General">
                  <c:v>0.20134299999999999</c:v>
                </c:pt>
                <c:pt idx="3270" formatCode="General">
                  <c:v>0.20062199999999999</c:v>
                </c:pt>
                <c:pt idx="3271" formatCode="General">
                  <c:v>0.19944700000000001</c:v>
                </c:pt>
                <c:pt idx="3272" formatCode="General">
                  <c:v>0.19789899999999999</c:v>
                </c:pt>
                <c:pt idx="3273" formatCode="General">
                  <c:v>0.19606799999999999</c:v>
                </c:pt>
                <c:pt idx="3274" formatCode="General">
                  <c:v>0.19404099999999999</c:v>
                </c:pt>
                <c:pt idx="3275" formatCode="General">
                  <c:v>0.19190499999999999</c:v>
                </c:pt>
                <c:pt idx="3276" formatCode="General">
                  <c:v>0.18974299999999999</c:v>
                </c:pt>
                <c:pt idx="3277" formatCode="General">
                  <c:v>0.187635</c:v>
                </c:pt>
                <c:pt idx="3278" formatCode="General">
                  <c:v>0.18565000000000001</c:v>
                </c:pt>
                <c:pt idx="3279" formatCode="General">
                  <c:v>0.183835</c:v>
                </c:pt>
                <c:pt idx="3280" formatCode="General">
                  <c:v>0.18221599999999999</c:v>
                </c:pt>
                <c:pt idx="3281" formatCode="General">
                  <c:v>0.180786</c:v>
                </c:pt>
                <c:pt idx="3282" formatCode="General">
                  <c:v>0.17951300000000001</c:v>
                </c:pt>
                <c:pt idx="3283" formatCode="General">
                  <c:v>0.178342</c:v>
                </c:pt>
                <c:pt idx="3284" formatCode="General">
                  <c:v>0.177203</c:v>
                </c:pt>
                <c:pt idx="3285" formatCode="General">
                  <c:v>0.17601700000000001</c:v>
                </c:pt>
                <c:pt idx="3286" formatCode="General">
                  <c:v>0.174702</c:v>
                </c:pt>
                <c:pt idx="3287" formatCode="General">
                  <c:v>0.173175</c:v>
                </c:pt>
                <c:pt idx="3288" formatCode="General">
                  <c:v>0.17135400000000001</c:v>
                </c:pt>
                <c:pt idx="3289" formatCode="General">
                  <c:v>0.16916800000000001</c:v>
                </c:pt>
                <c:pt idx="3290" formatCode="General">
                  <c:v>0.16655800000000001</c:v>
                </c:pt>
                <c:pt idx="3291" formatCode="General">
                  <c:v>0.163489</c:v>
                </c:pt>
                <c:pt idx="3292" formatCode="General">
                  <c:v>0.15995100000000001</c:v>
                </c:pt>
                <c:pt idx="3293" formatCode="General">
                  <c:v>0.15595700000000001</c:v>
                </c:pt>
                <c:pt idx="3294" formatCode="General">
                  <c:v>0.15154400000000001</c:v>
                </c:pt>
                <c:pt idx="3295" formatCode="General">
                  <c:v>0.14677000000000001</c:v>
                </c:pt>
                <c:pt idx="3296" formatCode="General">
                  <c:v>0.141706</c:v>
                </c:pt>
                <c:pt idx="3297" formatCode="General">
                  <c:v>0.136439</c:v>
                </c:pt>
                <c:pt idx="3298" formatCode="General">
                  <c:v>0.13106400000000001</c:v>
                </c:pt>
                <c:pt idx="3299" formatCode="General">
                  <c:v>0.12568299999999999</c:v>
                </c:pt>
                <c:pt idx="3300" formatCode="General">
                  <c:v>0.12039900000000001</c:v>
                </c:pt>
                <c:pt idx="3301" formatCode="General">
                  <c:v>0.11530700000000001</c:v>
                </c:pt>
                <c:pt idx="3302" formatCode="General">
                  <c:v>0.110489</c:v>
                </c:pt>
                <c:pt idx="3303" formatCode="General">
                  <c:v>0.106005</c:v>
                </c:pt>
                <c:pt idx="3304" formatCode="General">
                  <c:v>0.101894</c:v>
                </c:pt>
                <c:pt idx="3305" formatCode="General">
                  <c:v>9.8163299999999995E-2</c:v>
                </c:pt>
                <c:pt idx="3306" formatCode="General">
                  <c:v>9.4798499999999994E-2</c:v>
                </c:pt>
                <c:pt idx="3307" formatCode="General">
                  <c:v>9.1759199999999999E-2</c:v>
                </c:pt>
                <c:pt idx="3308" formatCode="General">
                  <c:v>8.8983699999999999E-2</c:v>
                </c:pt>
                <c:pt idx="3309" formatCode="General">
                  <c:v>8.6389499999999994E-2</c:v>
                </c:pt>
                <c:pt idx="3310" formatCode="General">
                  <c:v>8.3878499999999995E-2</c:v>
                </c:pt>
                <c:pt idx="3311" formatCode="General">
                  <c:v>8.1343499999999999E-2</c:v>
                </c:pt>
                <c:pt idx="3312" formatCode="General">
                  <c:v>7.8676700000000002E-2</c:v>
                </c:pt>
                <c:pt idx="3313" formatCode="General">
                  <c:v>7.5774999999999995E-2</c:v>
                </c:pt>
                <c:pt idx="3314" formatCode="General">
                  <c:v>7.2545499999999999E-2</c:v>
                </c:pt>
                <c:pt idx="3315" formatCode="General">
                  <c:v>6.8910399999999997E-2</c:v>
                </c:pt>
                <c:pt idx="3316" formatCode="General">
                  <c:v>6.4813300000000004E-2</c:v>
                </c:pt>
                <c:pt idx="3317" formatCode="General">
                  <c:v>6.0223100000000002E-2</c:v>
                </c:pt>
                <c:pt idx="3318" formatCode="General">
                  <c:v>5.51356E-2</c:v>
                </c:pt>
                <c:pt idx="3319" formatCode="General">
                  <c:v>4.9573399999999997E-2</c:v>
                </c:pt>
                <c:pt idx="3320" formatCode="General">
                  <c:v>4.3583799999999999E-2</c:v>
                </c:pt>
                <c:pt idx="3321" formatCode="General">
                  <c:v>3.7235999999999998E-2</c:v>
                </c:pt>
                <c:pt idx="3322" formatCode="General">
                  <c:v>3.0617700000000001E-2</c:v>
                </c:pt>
                <c:pt idx="3323" formatCode="General">
                  <c:v>2.3829800000000002E-2</c:v>
                </c:pt>
                <c:pt idx="3324" formatCode="General">
                  <c:v>1.6981099999999999E-2</c:v>
                </c:pt>
                <c:pt idx="3325" formatCode="General">
                  <c:v>1.01812E-2</c:v>
                </c:pt>
                <c:pt idx="3326">
                  <c:v>3.53324E-3</c:v>
                </c:pt>
                <c:pt idx="3327">
                  <c:v>-2.8725999999999999E-3</c:v>
                </c:pt>
                <c:pt idx="3328">
                  <c:v>-8.9638800000000005E-3</c:v>
                </c:pt>
                <c:pt idx="3329" formatCode="General">
                  <c:v>-1.46894E-2</c:v>
                </c:pt>
                <c:pt idx="3330" formatCode="General">
                  <c:v>-2.00217E-2</c:v>
                </c:pt>
                <c:pt idx="3331" formatCode="General">
                  <c:v>-2.4958299999999999E-2</c:v>
                </c:pt>
                <c:pt idx="3332" formatCode="General">
                  <c:v>-2.9521499999999999E-2</c:v>
                </c:pt>
                <c:pt idx="3333" formatCode="General">
                  <c:v>-3.3756500000000002E-2</c:v>
                </c:pt>
              </c:numCache>
            </c:numRef>
          </c:yVal>
          <c:smooth val="1"/>
          <c:extLst>
            <c:ext xmlns:c16="http://schemas.microsoft.com/office/drawing/2014/chart" uri="{C3380CC4-5D6E-409C-BE32-E72D297353CC}">
              <c16:uniqueId val="{00000000-A749-4655-B5E2-0D97987ED7C6}"/>
            </c:ext>
          </c:extLst>
        </c:ser>
        <c:ser>
          <c:idx val="1"/>
          <c:order val="1"/>
          <c:tx>
            <c:v>FEM - 1 mode</c:v>
          </c:tx>
          <c:spPr>
            <a:ln w="19050"/>
          </c:spPr>
          <c:marker>
            <c:symbol val="none"/>
          </c:marker>
          <c:xVal>
            <c:numRef>
              <c:f>'double-span'!$A$9:$A$3342</c:f>
              <c:numCache>
                <c:formatCode>0.00E+00</c:formatCode>
                <c:ptCount val="3334"/>
                <c:pt idx="0" formatCode="General">
                  <c:v>0</c:v>
                </c:pt>
                <c:pt idx="1">
                  <c:v>1.5E-3</c:v>
                </c:pt>
                <c:pt idx="2">
                  <c:v>3.0000000000000001E-3</c:v>
                </c:pt>
                <c:pt idx="3">
                  <c:v>4.4999999999999997E-3</c:v>
                </c:pt>
                <c:pt idx="4">
                  <c:v>6.0000000000000001E-3</c:v>
                </c:pt>
                <c:pt idx="5">
                  <c:v>7.4999999999999997E-3</c:v>
                </c:pt>
                <c:pt idx="6">
                  <c:v>8.9999999999999993E-3</c:v>
                </c:pt>
                <c:pt idx="7" formatCode="General">
                  <c:v>1.0500000000000001E-2</c:v>
                </c:pt>
                <c:pt idx="8" formatCode="General">
                  <c:v>1.2E-2</c:v>
                </c:pt>
                <c:pt idx="9" formatCode="General">
                  <c:v>1.35E-2</c:v>
                </c:pt>
                <c:pt idx="10" formatCode="General">
                  <c:v>1.4999999999999999E-2</c:v>
                </c:pt>
                <c:pt idx="11" formatCode="General">
                  <c:v>1.6500000000000001E-2</c:v>
                </c:pt>
                <c:pt idx="12" formatCode="General">
                  <c:v>1.7999999999999999E-2</c:v>
                </c:pt>
                <c:pt idx="13" formatCode="General">
                  <c:v>1.95E-2</c:v>
                </c:pt>
                <c:pt idx="14" formatCode="General">
                  <c:v>2.1000000000000001E-2</c:v>
                </c:pt>
                <c:pt idx="15" formatCode="General">
                  <c:v>2.2499999999999999E-2</c:v>
                </c:pt>
                <c:pt idx="16" formatCode="General">
                  <c:v>2.4E-2</c:v>
                </c:pt>
                <c:pt idx="17" formatCode="General">
                  <c:v>2.5499999999999998E-2</c:v>
                </c:pt>
                <c:pt idx="18" formatCode="General">
                  <c:v>2.7E-2</c:v>
                </c:pt>
                <c:pt idx="19" formatCode="General">
                  <c:v>2.8500000000000001E-2</c:v>
                </c:pt>
                <c:pt idx="20" formatCode="General">
                  <c:v>0.03</c:v>
                </c:pt>
                <c:pt idx="21" formatCode="General">
                  <c:v>3.15E-2</c:v>
                </c:pt>
                <c:pt idx="22" formatCode="General">
                  <c:v>3.3000000000000002E-2</c:v>
                </c:pt>
                <c:pt idx="23" formatCode="General">
                  <c:v>3.4500000000000003E-2</c:v>
                </c:pt>
                <c:pt idx="24" formatCode="General">
                  <c:v>3.5999999999999997E-2</c:v>
                </c:pt>
                <c:pt idx="25" formatCode="General">
                  <c:v>3.7499999999999999E-2</c:v>
                </c:pt>
                <c:pt idx="26" formatCode="General">
                  <c:v>3.9E-2</c:v>
                </c:pt>
                <c:pt idx="27" formatCode="General">
                  <c:v>4.0500000000000001E-2</c:v>
                </c:pt>
                <c:pt idx="28" formatCode="General">
                  <c:v>4.2000000000000003E-2</c:v>
                </c:pt>
                <c:pt idx="29" formatCode="General">
                  <c:v>4.3499999999999997E-2</c:v>
                </c:pt>
                <c:pt idx="30" formatCode="General">
                  <c:v>4.4999999999999998E-2</c:v>
                </c:pt>
                <c:pt idx="31" formatCode="General">
                  <c:v>4.65E-2</c:v>
                </c:pt>
                <c:pt idx="32" formatCode="General">
                  <c:v>4.8000000000000001E-2</c:v>
                </c:pt>
                <c:pt idx="33" formatCode="General">
                  <c:v>4.9500000000000002E-2</c:v>
                </c:pt>
                <c:pt idx="34" formatCode="General">
                  <c:v>5.0999999999999997E-2</c:v>
                </c:pt>
                <c:pt idx="35" formatCode="General">
                  <c:v>5.2499999999999998E-2</c:v>
                </c:pt>
                <c:pt idx="36" formatCode="General">
                  <c:v>5.3999999999999999E-2</c:v>
                </c:pt>
                <c:pt idx="37" formatCode="General">
                  <c:v>5.5500000000000001E-2</c:v>
                </c:pt>
                <c:pt idx="38" formatCode="General">
                  <c:v>5.7000000000000002E-2</c:v>
                </c:pt>
                <c:pt idx="39" formatCode="General">
                  <c:v>5.8500000000000003E-2</c:v>
                </c:pt>
                <c:pt idx="40" formatCode="General">
                  <c:v>0.06</c:v>
                </c:pt>
                <c:pt idx="41" formatCode="General">
                  <c:v>6.1499999999999999E-2</c:v>
                </c:pt>
                <c:pt idx="42" formatCode="General">
                  <c:v>6.3E-2</c:v>
                </c:pt>
                <c:pt idx="43" formatCode="General">
                  <c:v>6.4500000000000002E-2</c:v>
                </c:pt>
                <c:pt idx="44" formatCode="General">
                  <c:v>6.6000000000000003E-2</c:v>
                </c:pt>
                <c:pt idx="45" formatCode="General">
                  <c:v>6.7500000000000004E-2</c:v>
                </c:pt>
                <c:pt idx="46" formatCode="General">
                  <c:v>6.9000000000000006E-2</c:v>
                </c:pt>
                <c:pt idx="47" formatCode="General">
                  <c:v>7.0499999999999993E-2</c:v>
                </c:pt>
                <c:pt idx="48" formatCode="General">
                  <c:v>7.1999999999999995E-2</c:v>
                </c:pt>
                <c:pt idx="49" formatCode="General">
                  <c:v>7.3499999999999996E-2</c:v>
                </c:pt>
                <c:pt idx="50" formatCode="General">
                  <c:v>7.4999999999999997E-2</c:v>
                </c:pt>
                <c:pt idx="51" formatCode="General">
                  <c:v>7.6499999999999999E-2</c:v>
                </c:pt>
                <c:pt idx="52" formatCode="General">
                  <c:v>7.8E-2</c:v>
                </c:pt>
                <c:pt idx="53" formatCode="General">
                  <c:v>7.9500000000000001E-2</c:v>
                </c:pt>
                <c:pt idx="54" formatCode="General">
                  <c:v>8.1000000000000003E-2</c:v>
                </c:pt>
                <c:pt idx="55" formatCode="General">
                  <c:v>8.2500000000000004E-2</c:v>
                </c:pt>
                <c:pt idx="56" formatCode="General">
                  <c:v>8.4000000000000005E-2</c:v>
                </c:pt>
                <c:pt idx="57" formatCode="General">
                  <c:v>8.5500000000000007E-2</c:v>
                </c:pt>
                <c:pt idx="58" formatCode="General">
                  <c:v>8.6999999999999994E-2</c:v>
                </c:pt>
                <c:pt idx="59" formatCode="General">
                  <c:v>8.8499999999999995E-2</c:v>
                </c:pt>
                <c:pt idx="60" formatCode="General">
                  <c:v>0.09</c:v>
                </c:pt>
                <c:pt idx="61" formatCode="General">
                  <c:v>9.1499999999999998E-2</c:v>
                </c:pt>
                <c:pt idx="62" formatCode="General">
                  <c:v>9.2999999999999999E-2</c:v>
                </c:pt>
                <c:pt idx="63" formatCode="General">
                  <c:v>9.4500000000000001E-2</c:v>
                </c:pt>
                <c:pt idx="64" formatCode="General">
                  <c:v>9.6000000000000002E-2</c:v>
                </c:pt>
                <c:pt idx="65" formatCode="General">
                  <c:v>9.7500000000000003E-2</c:v>
                </c:pt>
                <c:pt idx="66" formatCode="General">
                  <c:v>9.9000000000000005E-2</c:v>
                </c:pt>
                <c:pt idx="67" formatCode="General">
                  <c:v>0.10050000000000001</c:v>
                </c:pt>
                <c:pt idx="68" formatCode="General">
                  <c:v>0.10199999999999999</c:v>
                </c:pt>
                <c:pt idx="69" formatCode="General">
                  <c:v>0.10349999999999999</c:v>
                </c:pt>
                <c:pt idx="70" formatCode="General">
                  <c:v>0.105</c:v>
                </c:pt>
                <c:pt idx="71" formatCode="General">
                  <c:v>0.1065</c:v>
                </c:pt>
                <c:pt idx="72" formatCode="General">
                  <c:v>0.108</c:v>
                </c:pt>
                <c:pt idx="73" formatCode="General">
                  <c:v>0.1095</c:v>
                </c:pt>
                <c:pt idx="74" formatCode="General">
                  <c:v>0.111</c:v>
                </c:pt>
                <c:pt idx="75" formatCode="General">
                  <c:v>0.1125</c:v>
                </c:pt>
                <c:pt idx="76" formatCode="General">
                  <c:v>0.114</c:v>
                </c:pt>
                <c:pt idx="77" formatCode="General">
                  <c:v>0.11550000000000001</c:v>
                </c:pt>
                <c:pt idx="78" formatCode="General">
                  <c:v>0.11700000000000001</c:v>
                </c:pt>
                <c:pt idx="79" formatCode="General">
                  <c:v>0.11849999999999999</c:v>
                </c:pt>
                <c:pt idx="80" formatCode="General">
                  <c:v>0.12</c:v>
                </c:pt>
                <c:pt idx="81" formatCode="General">
                  <c:v>0.1215</c:v>
                </c:pt>
                <c:pt idx="82" formatCode="General">
                  <c:v>0.123</c:v>
                </c:pt>
                <c:pt idx="83" formatCode="General">
                  <c:v>0.1245</c:v>
                </c:pt>
                <c:pt idx="84" formatCode="General">
                  <c:v>0.126</c:v>
                </c:pt>
                <c:pt idx="85" formatCode="General">
                  <c:v>0.1275</c:v>
                </c:pt>
                <c:pt idx="86" formatCode="General">
                  <c:v>0.129</c:v>
                </c:pt>
                <c:pt idx="87" formatCode="General">
                  <c:v>0.1305</c:v>
                </c:pt>
                <c:pt idx="88" formatCode="General">
                  <c:v>0.13200000000000001</c:v>
                </c:pt>
                <c:pt idx="89" formatCode="General">
                  <c:v>0.13350000000000001</c:v>
                </c:pt>
                <c:pt idx="90" formatCode="General">
                  <c:v>0.13500000000000001</c:v>
                </c:pt>
                <c:pt idx="91" formatCode="General">
                  <c:v>0.13650000000000001</c:v>
                </c:pt>
                <c:pt idx="92" formatCode="General">
                  <c:v>0.13800000000000001</c:v>
                </c:pt>
                <c:pt idx="93" formatCode="General">
                  <c:v>0.13950000000000001</c:v>
                </c:pt>
                <c:pt idx="94" formatCode="General">
                  <c:v>0.14099999999999999</c:v>
                </c:pt>
                <c:pt idx="95" formatCode="General">
                  <c:v>0.14249999999999999</c:v>
                </c:pt>
                <c:pt idx="96" formatCode="General">
                  <c:v>0.14399999999999999</c:v>
                </c:pt>
                <c:pt idx="97" formatCode="General">
                  <c:v>0.14549999999999999</c:v>
                </c:pt>
                <c:pt idx="98" formatCode="General">
                  <c:v>0.14699999999999999</c:v>
                </c:pt>
                <c:pt idx="99" formatCode="General">
                  <c:v>0.14849999999999999</c:v>
                </c:pt>
                <c:pt idx="100" formatCode="General">
                  <c:v>0.15</c:v>
                </c:pt>
                <c:pt idx="101" formatCode="General">
                  <c:v>0.1515</c:v>
                </c:pt>
                <c:pt idx="102" formatCode="General">
                  <c:v>0.153</c:v>
                </c:pt>
                <c:pt idx="103" formatCode="General">
                  <c:v>0.1545</c:v>
                </c:pt>
                <c:pt idx="104" formatCode="General">
                  <c:v>0.156</c:v>
                </c:pt>
                <c:pt idx="105" formatCode="General">
                  <c:v>0.1575</c:v>
                </c:pt>
                <c:pt idx="106" formatCode="General">
                  <c:v>0.159</c:v>
                </c:pt>
                <c:pt idx="107" formatCode="General">
                  <c:v>0.1605</c:v>
                </c:pt>
                <c:pt idx="108" formatCode="General">
                  <c:v>0.16200000000000001</c:v>
                </c:pt>
                <c:pt idx="109" formatCode="General">
                  <c:v>0.16350000000000001</c:v>
                </c:pt>
                <c:pt idx="110" formatCode="General">
                  <c:v>0.16500000000000001</c:v>
                </c:pt>
                <c:pt idx="111" formatCode="General">
                  <c:v>0.16650000000000001</c:v>
                </c:pt>
                <c:pt idx="112" formatCode="General">
                  <c:v>0.16800000000000001</c:v>
                </c:pt>
                <c:pt idx="113" formatCode="General">
                  <c:v>0.16950000000000001</c:v>
                </c:pt>
                <c:pt idx="114" formatCode="General">
                  <c:v>0.17100000000000001</c:v>
                </c:pt>
                <c:pt idx="115" formatCode="General">
                  <c:v>0.17249999999999999</c:v>
                </c:pt>
                <c:pt idx="116" formatCode="General">
                  <c:v>0.17399999999999999</c:v>
                </c:pt>
                <c:pt idx="117" formatCode="General">
                  <c:v>0.17549999999999999</c:v>
                </c:pt>
                <c:pt idx="118" formatCode="General">
                  <c:v>0.17699999999999999</c:v>
                </c:pt>
                <c:pt idx="119" formatCode="General">
                  <c:v>0.17849999999999999</c:v>
                </c:pt>
                <c:pt idx="120" formatCode="General">
                  <c:v>0.18</c:v>
                </c:pt>
                <c:pt idx="121" formatCode="General">
                  <c:v>0.18149999999999999</c:v>
                </c:pt>
                <c:pt idx="122" formatCode="General">
                  <c:v>0.183</c:v>
                </c:pt>
                <c:pt idx="123" formatCode="General">
                  <c:v>0.1845</c:v>
                </c:pt>
                <c:pt idx="124" formatCode="General">
                  <c:v>0.186</c:v>
                </c:pt>
                <c:pt idx="125" formatCode="General">
                  <c:v>0.1875</c:v>
                </c:pt>
                <c:pt idx="126" formatCode="General">
                  <c:v>0.189</c:v>
                </c:pt>
                <c:pt idx="127" formatCode="General">
                  <c:v>0.1905</c:v>
                </c:pt>
                <c:pt idx="128" formatCode="General">
                  <c:v>0.192</c:v>
                </c:pt>
                <c:pt idx="129" formatCode="General">
                  <c:v>0.19350000000000001</c:v>
                </c:pt>
                <c:pt idx="130" formatCode="General">
                  <c:v>0.19500000000000001</c:v>
                </c:pt>
                <c:pt idx="131" formatCode="General">
                  <c:v>0.19650000000000001</c:v>
                </c:pt>
                <c:pt idx="132" formatCode="General">
                  <c:v>0.19800000000000001</c:v>
                </c:pt>
                <c:pt idx="133" formatCode="General">
                  <c:v>0.19950000000000001</c:v>
                </c:pt>
                <c:pt idx="134" formatCode="General">
                  <c:v>0.20100000000000001</c:v>
                </c:pt>
                <c:pt idx="135" formatCode="General">
                  <c:v>0.20250000000000001</c:v>
                </c:pt>
                <c:pt idx="136" formatCode="General">
                  <c:v>0.20399999999999999</c:v>
                </c:pt>
                <c:pt idx="137" formatCode="General">
                  <c:v>0.20549999999999999</c:v>
                </c:pt>
                <c:pt idx="138" formatCode="General">
                  <c:v>0.20699999999999999</c:v>
                </c:pt>
                <c:pt idx="139" formatCode="General">
                  <c:v>0.20849999999999999</c:v>
                </c:pt>
                <c:pt idx="140" formatCode="General">
                  <c:v>0.21</c:v>
                </c:pt>
                <c:pt idx="141" formatCode="General">
                  <c:v>0.21149999999999999</c:v>
                </c:pt>
                <c:pt idx="142" formatCode="General">
                  <c:v>0.21299999999999999</c:v>
                </c:pt>
                <c:pt idx="143" formatCode="General">
                  <c:v>0.2145</c:v>
                </c:pt>
                <c:pt idx="144" formatCode="General">
                  <c:v>0.216</c:v>
                </c:pt>
                <c:pt idx="145" formatCode="General">
                  <c:v>0.2175</c:v>
                </c:pt>
                <c:pt idx="146" formatCode="General">
                  <c:v>0.219</c:v>
                </c:pt>
                <c:pt idx="147" formatCode="General">
                  <c:v>0.2205</c:v>
                </c:pt>
                <c:pt idx="148" formatCode="General">
                  <c:v>0.222</c:v>
                </c:pt>
                <c:pt idx="149" formatCode="General">
                  <c:v>0.2235</c:v>
                </c:pt>
                <c:pt idx="150" formatCode="General">
                  <c:v>0.22500000000000001</c:v>
                </c:pt>
                <c:pt idx="151" formatCode="General">
                  <c:v>0.22650000000000001</c:v>
                </c:pt>
                <c:pt idx="152" formatCode="General">
                  <c:v>0.22800000000000001</c:v>
                </c:pt>
                <c:pt idx="153" formatCode="General">
                  <c:v>0.22950000000000001</c:v>
                </c:pt>
                <c:pt idx="154" formatCode="General">
                  <c:v>0.23100000000000001</c:v>
                </c:pt>
                <c:pt idx="155" formatCode="General">
                  <c:v>0.23250000000000001</c:v>
                </c:pt>
                <c:pt idx="156" formatCode="General">
                  <c:v>0.23400000000000001</c:v>
                </c:pt>
                <c:pt idx="157" formatCode="General">
                  <c:v>0.23549999999999999</c:v>
                </c:pt>
                <c:pt idx="158" formatCode="General">
                  <c:v>0.23699999999999999</c:v>
                </c:pt>
                <c:pt idx="159" formatCode="General">
                  <c:v>0.23849999999999999</c:v>
                </c:pt>
                <c:pt idx="160" formatCode="General">
                  <c:v>0.24</c:v>
                </c:pt>
                <c:pt idx="161" formatCode="General">
                  <c:v>0.24149999999999999</c:v>
                </c:pt>
                <c:pt idx="162" formatCode="General">
                  <c:v>0.24299999999999999</c:v>
                </c:pt>
                <c:pt idx="163" formatCode="General">
                  <c:v>0.2445</c:v>
                </c:pt>
                <c:pt idx="164" formatCode="General">
                  <c:v>0.246</c:v>
                </c:pt>
                <c:pt idx="165" formatCode="General">
                  <c:v>0.2475</c:v>
                </c:pt>
                <c:pt idx="166" formatCode="General">
                  <c:v>0.249</c:v>
                </c:pt>
                <c:pt idx="167" formatCode="General">
                  <c:v>0.2505</c:v>
                </c:pt>
                <c:pt idx="168" formatCode="General">
                  <c:v>0.252</c:v>
                </c:pt>
                <c:pt idx="169" formatCode="General">
                  <c:v>0.2535</c:v>
                </c:pt>
                <c:pt idx="170" formatCode="General">
                  <c:v>0.255</c:v>
                </c:pt>
                <c:pt idx="171" formatCode="General">
                  <c:v>0.25650000000000001</c:v>
                </c:pt>
                <c:pt idx="172" formatCode="General">
                  <c:v>0.25800000000000001</c:v>
                </c:pt>
                <c:pt idx="173" formatCode="General">
                  <c:v>0.25950000000000001</c:v>
                </c:pt>
                <c:pt idx="174" formatCode="General">
                  <c:v>0.26100000000000001</c:v>
                </c:pt>
                <c:pt idx="175" formatCode="General">
                  <c:v>0.26250000000000001</c:v>
                </c:pt>
                <c:pt idx="176" formatCode="General">
                  <c:v>0.26400000000000001</c:v>
                </c:pt>
                <c:pt idx="177" formatCode="General">
                  <c:v>0.26550000000000001</c:v>
                </c:pt>
                <c:pt idx="178" formatCode="General">
                  <c:v>0.26700000000000002</c:v>
                </c:pt>
                <c:pt idx="179" formatCode="General">
                  <c:v>0.26850000000000002</c:v>
                </c:pt>
                <c:pt idx="180" formatCode="General">
                  <c:v>0.27</c:v>
                </c:pt>
                <c:pt idx="181" formatCode="General">
                  <c:v>0.27150000000000002</c:v>
                </c:pt>
                <c:pt idx="182" formatCode="General">
                  <c:v>0.27300000000000002</c:v>
                </c:pt>
                <c:pt idx="183" formatCode="General">
                  <c:v>0.27450000000000002</c:v>
                </c:pt>
                <c:pt idx="184" formatCode="General">
                  <c:v>0.27600000000000002</c:v>
                </c:pt>
                <c:pt idx="185" formatCode="General">
                  <c:v>0.27750000000000002</c:v>
                </c:pt>
                <c:pt idx="186" formatCode="General">
                  <c:v>0.27900000000000003</c:v>
                </c:pt>
                <c:pt idx="187" formatCode="General">
                  <c:v>0.28050000000000003</c:v>
                </c:pt>
                <c:pt idx="188" formatCode="General">
                  <c:v>0.28199999999999997</c:v>
                </c:pt>
                <c:pt idx="189" formatCode="General">
                  <c:v>0.28349999999999997</c:v>
                </c:pt>
                <c:pt idx="190" formatCode="General">
                  <c:v>0.28499999999999998</c:v>
                </c:pt>
                <c:pt idx="191" formatCode="General">
                  <c:v>0.28649999999999998</c:v>
                </c:pt>
                <c:pt idx="192" formatCode="General">
                  <c:v>0.28799999999999998</c:v>
                </c:pt>
                <c:pt idx="193" formatCode="General">
                  <c:v>0.28949999999999998</c:v>
                </c:pt>
                <c:pt idx="194" formatCode="General">
                  <c:v>0.29099999999999998</c:v>
                </c:pt>
                <c:pt idx="195" formatCode="General">
                  <c:v>0.29249999999999998</c:v>
                </c:pt>
                <c:pt idx="196" formatCode="General">
                  <c:v>0.29399999999999998</c:v>
                </c:pt>
                <c:pt idx="197" formatCode="General">
                  <c:v>0.29549999999999998</c:v>
                </c:pt>
                <c:pt idx="198" formatCode="General">
                  <c:v>0.29699999999999999</c:v>
                </c:pt>
                <c:pt idx="199" formatCode="General">
                  <c:v>0.29849999999999999</c:v>
                </c:pt>
                <c:pt idx="200" formatCode="General">
                  <c:v>0.3</c:v>
                </c:pt>
                <c:pt idx="201" formatCode="General">
                  <c:v>0.30149999999999999</c:v>
                </c:pt>
                <c:pt idx="202" formatCode="General">
                  <c:v>0.30299999999999999</c:v>
                </c:pt>
                <c:pt idx="203" formatCode="General">
                  <c:v>0.30449999999999999</c:v>
                </c:pt>
                <c:pt idx="204" formatCode="General">
                  <c:v>0.30599999999999999</c:v>
                </c:pt>
                <c:pt idx="205" formatCode="General">
                  <c:v>0.3075</c:v>
                </c:pt>
                <c:pt idx="206" formatCode="General">
                  <c:v>0.309</c:v>
                </c:pt>
                <c:pt idx="207" formatCode="General">
                  <c:v>0.3105</c:v>
                </c:pt>
                <c:pt idx="208" formatCode="General">
                  <c:v>0.312</c:v>
                </c:pt>
                <c:pt idx="209" formatCode="General">
                  <c:v>0.3135</c:v>
                </c:pt>
                <c:pt idx="210" formatCode="General">
                  <c:v>0.315</c:v>
                </c:pt>
                <c:pt idx="211" formatCode="General">
                  <c:v>0.3165</c:v>
                </c:pt>
                <c:pt idx="212" formatCode="General">
                  <c:v>0.318</c:v>
                </c:pt>
                <c:pt idx="213" formatCode="General">
                  <c:v>0.31950000000000001</c:v>
                </c:pt>
                <c:pt idx="214" formatCode="General">
                  <c:v>0.32100000000000001</c:v>
                </c:pt>
                <c:pt idx="215" formatCode="General">
                  <c:v>0.32250000000000001</c:v>
                </c:pt>
                <c:pt idx="216" formatCode="General">
                  <c:v>0.32400000000000001</c:v>
                </c:pt>
                <c:pt idx="217" formatCode="General">
                  <c:v>0.32550000000000001</c:v>
                </c:pt>
                <c:pt idx="218" formatCode="General">
                  <c:v>0.32700000000000001</c:v>
                </c:pt>
                <c:pt idx="219" formatCode="General">
                  <c:v>0.32850000000000001</c:v>
                </c:pt>
                <c:pt idx="220" formatCode="General">
                  <c:v>0.33</c:v>
                </c:pt>
                <c:pt idx="221" formatCode="General">
                  <c:v>0.33150000000000002</c:v>
                </c:pt>
                <c:pt idx="222" formatCode="General">
                  <c:v>0.33300000000000002</c:v>
                </c:pt>
                <c:pt idx="223" formatCode="General">
                  <c:v>0.33450000000000002</c:v>
                </c:pt>
                <c:pt idx="224" formatCode="General">
                  <c:v>0.33600000000000002</c:v>
                </c:pt>
                <c:pt idx="225" formatCode="General">
                  <c:v>0.33750000000000002</c:v>
                </c:pt>
                <c:pt idx="226" formatCode="General">
                  <c:v>0.33900000000000002</c:v>
                </c:pt>
                <c:pt idx="227" formatCode="General">
                  <c:v>0.34050000000000002</c:v>
                </c:pt>
                <c:pt idx="228" formatCode="General">
                  <c:v>0.34200000000000003</c:v>
                </c:pt>
                <c:pt idx="229" formatCode="General">
                  <c:v>0.34350000000000003</c:v>
                </c:pt>
                <c:pt idx="230" formatCode="General">
                  <c:v>0.34499999999999997</c:v>
                </c:pt>
                <c:pt idx="231" formatCode="General">
                  <c:v>0.34649999999999997</c:v>
                </c:pt>
                <c:pt idx="232" formatCode="General">
                  <c:v>0.34799999999999998</c:v>
                </c:pt>
                <c:pt idx="233" formatCode="General">
                  <c:v>0.34949999999999998</c:v>
                </c:pt>
                <c:pt idx="234" formatCode="General">
                  <c:v>0.35099999999999998</c:v>
                </c:pt>
                <c:pt idx="235" formatCode="General">
                  <c:v>0.35249999999999998</c:v>
                </c:pt>
                <c:pt idx="236" formatCode="General">
                  <c:v>0.35399999999999998</c:v>
                </c:pt>
                <c:pt idx="237" formatCode="General">
                  <c:v>0.35549999999999998</c:v>
                </c:pt>
                <c:pt idx="238" formatCode="General">
                  <c:v>0.35699999999999998</c:v>
                </c:pt>
                <c:pt idx="239" formatCode="General">
                  <c:v>0.35849999999999999</c:v>
                </c:pt>
                <c:pt idx="240" formatCode="General">
                  <c:v>0.36</c:v>
                </c:pt>
                <c:pt idx="241" formatCode="General">
                  <c:v>0.36149999999999999</c:v>
                </c:pt>
                <c:pt idx="242" formatCode="General">
                  <c:v>0.36299999999999999</c:v>
                </c:pt>
                <c:pt idx="243" formatCode="General">
                  <c:v>0.36449999999999999</c:v>
                </c:pt>
                <c:pt idx="244" formatCode="General">
                  <c:v>0.36599999999999999</c:v>
                </c:pt>
                <c:pt idx="245" formatCode="General">
                  <c:v>0.36749999999999999</c:v>
                </c:pt>
                <c:pt idx="246" formatCode="General">
                  <c:v>0.36899999999999999</c:v>
                </c:pt>
                <c:pt idx="247" formatCode="General">
                  <c:v>0.3705</c:v>
                </c:pt>
                <c:pt idx="248" formatCode="General">
                  <c:v>0.372</c:v>
                </c:pt>
                <c:pt idx="249" formatCode="General">
                  <c:v>0.3735</c:v>
                </c:pt>
                <c:pt idx="250" formatCode="General">
                  <c:v>0.375</c:v>
                </c:pt>
                <c:pt idx="251" formatCode="General">
                  <c:v>0.3765</c:v>
                </c:pt>
                <c:pt idx="252" formatCode="General">
                  <c:v>0.378</c:v>
                </c:pt>
                <c:pt idx="253" formatCode="General">
                  <c:v>0.3795</c:v>
                </c:pt>
                <c:pt idx="254" formatCode="General">
                  <c:v>0.38100000000000001</c:v>
                </c:pt>
                <c:pt idx="255" formatCode="General">
                  <c:v>0.38250000000000001</c:v>
                </c:pt>
                <c:pt idx="256" formatCode="General">
                  <c:v>0.38400000000000001</c:v>
                </c:pt>
                <c:pt idx="257" formatCode="General">
                  <c:v>0.38550000000000001</c:v>
                </c:pt>
                <c:pt idx="258" formatCode="General">
                  <c:v>0.38700000000000001</c:v>
                </c:pt>
                <c:pt idx="259" formatCode="General">
                  <c:v>0.38850000000000001</c:v>
                </c:pt>
                <c:pt idx="260" formatCode="General">
                  <c:v>0.39</c:v>
                </c:pt>
                <c:pt idx="261" formatCode="General">
                  <c:v>0.39150000000000001</c:v>
                </c:pt>
                <c:pt idx="262" formatCode="General">
                  <c:v>0.39300000000000002</c:v>
                </c:pt>
                <c:pt idx="263" formatCode="General">
                  <c:v>0.39450000000000002</c:v>
                </c:pt>
                <c:pt idx="264" formatCode="General">
                  <c:v>0.39600000000000002</c:v>
                </c:pt>
                <c:pt idx="265" formatCode="General">
                  <c:v>0.39750000000000002</c:v>
                </c:pt>
                <c:pt idx="266" formatCode="General">
                  <c:v>0.39900000000000002</c:v>
                </c:pt>
                <c:pt idx="267" formatCode="General">
                  <c:v>0.40050000000000002</c:v>
                </c:pt>
                <c:pt idx="268" formatCode="General">
                  <c:v>0.40200000000000002</c:v>
                </c:pt>
                <c:pt idx="269" formatCode="General">
                  <c:v>0.40350000000000003</c:v>
                </c:pt>
                <c:pt idx="270" formatCode="General">
                  <c:v>0.40500000000000003</c:v>
                </c:pt>
                <c:pt idx="271" formatCode="General">
                  <c:v>0.40649999999999997</c:v>
                </c:pt>
                <c:pt idx="272" formatCode="General">
                  <c:v>0.40799999999999997</c:v>
                </c:pt>
                <c:pt idx="273" formatCode="General">
                  <c:v>0.40949999999999998</c:v>
                </c:pt>
                <c:pt idx="274" formatCode="General">
                  <c:v>0.41099999999999998</c:v>
                </c:pt>
                <c:pt idx="275" formatCode="General">
                  <c:v>0.41249999999999998</c:v>
                </c:pt>
                <c:pt idx="276" formatCode="General">
                  <c:v>0.41399999999999998</c:v>
                </c:pt>
                <c:pt idx="277" formatCode="General">
                  <c:v>0.41549999999999998</c:v>
                </c:pt>
                <c:pt idx="278" formatCode="General">
                  <c:v>0.41699999999999998</c:v>
                </c:pt>
                <c:pt idx="279" formatCode="General">
                  <c:v>0.41849999999999998</c:v>
                </c:pt>
                <c:pt idx="280" formatCode="General">
                  <c:v>0.42</c:v>
                </c:pt>
                <c:pt idx="281" formatCode="General">
                  <c:v>0.42149999999999999</c:v>
                </c:pt>
                <c:pt idx="282" formatCode="General">
                  <c:v>0.42299999999999999</c:v>
                </c:pt>
                <c:pt idx="283" formatCode="General">
                  <c:v>0.42449999999999999</c:v>
                </c:pt>
                <c:pt idx="284" formatCode="General">
                  <c:v>0.42599999999999999</c:v>
                </c:pt>
                <c:pt idx="285" formatCode="General">
                  <c:v>0.42749999999999999</c:v>
                </c:pt>
                <c:pt idx="286" formatCode="General">
                  <c:v>0.42899999999999999</c:v>
                </c:pt>
                <c:pt idx="287" formatCode="General">
                  <c:v>0.43049999999999999</c:v>
                </c:pt>
                <c:pt idx="288" formatCode="General">
                  <c:v>0.432</c:v>
                </c:pt>
                <c:pt idx="289" formatCode="General">
                  <c:v>0.4335</c:v>
                </c:pt>
                <c:pt idx="290" formatCode="General">
                  <c:v>0.435</c:v>
                </c:pt>
                <c:pt idx="291" formatCode="General">
                  <c:v>0.4365</c:v>
                </c:pt>
                <c:pt idx="292" formatCode="General">
                  <c:v>0.438</c:v>
                </c:pt>
                <c:pt idx="293" formatCode="General">
                  <c:v>0.4395</c:v>
                </c:pt>
                <c:pt idx="294" formatCode="General">
                  <c:v>0.441</c:v>
                </c:pt>
                <c:pt idx="295" formatCode="General">
                  <c:v>0.4425</c:v>
                </c:pt>
                <c:pt idx="296" formatCode="General">
                  <c:v>0.44400000000000001</c:v>
                </c:pt>
                <c:pt idx="297" formatCode="General">
                  <c:v>0.44550000000000001</c:v>
                </c:pt>
                <c:pt idx="298" formatCode="General">
                  <c:v>0.44700000000000001</c:v>
                </c:pt>
                <c:pt idx="299" formatCode="General">
                  <c:v>0.44850000000000001</c:v>
                </c:pt>
                <c:pt idx="300" formatCode="General">
                  <c:v>0.45</c:v>
                </c:pt>
                <c:pt idx="301" formatCode="General">
                  <c:v>0.45150000000000001</c:v>
                </c:pt>
                <c:pt idx="302" formatCode="General">
                  <c:v>0.45300000000000001</c:v>
                </c:pt>
                <c:pt idx="303" formatCode="General">
                  <c:v>0.45450000000000002</c:v>
                </c:pt>
                <c:pt idx="304" formatCode="General">
                  <c:v>0.45600000000000002</c:v>
                </c:pt>
                <c:pt idx="305" formatCode="General">
                  <c:v>0.45750000000000002</c:v>
                </c:pt>
                <c:pt idx="306" formatCode="General">
                  <c:v>0.45900000000000002</c:v>
                </c:pt>
                <c:pt idx="307" formatCode="General">
                  <c:v>0.46050000000000002</c:v>
                </c:pt>
                <c:pt idx="308" formatCode="General">
                  <c:v>0.46200000000000002</c:v>
                </c:pt>
                <c:pt idx="309" formatCode="General">
                  <c:v>0.46350000000000002</c:v>
                </c:pt>
                <c:pt idx="310" formatCode="General">
                  <c:v>0.46500000000000002</c:v>
                </c:pt>
                <c:pt idx="311" formatCode="General">
                  <c:v>0.46650000000000003</c:v>
                </c:pt>
                <c:pt idx="312" formatCode="General">
                  <c:v>0.46800000000000003</c:v>
                </c:pt>
                <c:pt idx="313" formatCode="General">
                  <c:v>0.46949999999999997</c:v>
                </c:pt>
                <c:pt idx="314" formatCode="General">
                  <c:v>0.47099999999999997</c:v>
                </c:pt>
                <c:pt idx="315" formatCode="General">
                  <c:v>0.47249999999999998</c:v>
                </c:pt>
                <c:pt idx="316" formatCode="General">
                  <c:v>0.47399999999999998</c:v>
                </c:pt>
                <c:pt idx="317" formatCode="General">
                  <c:v>0.47549999999999998</c:v>
                </c:pt>
                <c:pt idx="318" formatCode="General">
                  <c:v>0.47699999999999998</c:v>
                </c:pt>
                <c:pt idx="319" formatCode="General">
                  <c:v>0.47849999999999998</c:v>
                </c:pt>
                <c:pt idx="320" formatCode="General">
                  <c:v>0.48</c:v>
                </c:pt>
                <c:pt idx="321" formatCode="General">
                  <c:v>0.48149999999999998</c:v>
                </c:pt>
                <c:pt idx="322" formatCode="General">
                  <c:v>0.48299999999999998</c:v>
                </c:pt>
                <c:pt idx="323" formatCode="General">
                  <c:v>0.48449999999999999</c:v>
                </c:pt>
                <c:pt idx="324" formatCode="General">
                  <c:v>0.48599999999999999</c:v>
                </c:pt>
                <c:pt idx="325" formatCode="General">
                  <c:v>0.48749999999999999</c:v>
                </c:pt>
                <c:pt idx="326" formatCode="General">
                  <c:v>0.48899999999999999</c:v>
                </c:pt>
                <c:pt idx="327" formatCode="General">
                  <c:v>0.49049999999999999</c:v>
                </c:pt>
                <c:pt idx="328" formatCode="General">
                  <c:v>0.49199999999999999</c:v>
                </c:pt>
                <c:pt idx="329" formatCode="General">
                  <c:v>0.49349999999999999</c:v>
                </c:pt>
                <c:pt idx="330" formatCode="General">
                  <c:v>0.495</c:v>
                </c:pt>
                <c:pt idx="331" formatCode="General">
                  <c:v>0.4965</c:v>
                </c:pt>
                <c:pt idx="332" formatCode="General">
                  <c:v>0.498</c:v>
                </c:pt>
                <c:pt idx="333" formatCode="General">
                  <c:v>0.4995</c:v>
                </c:pt>
                <c:pt idx="334" formatCode="General">
                  <c:v>0.501</c:v>
                </c:pt>
                <c:pt idx="335" formatCode="General">
                  <c:v>0.50249999999999995</c:v>
                </c:pt>
                <c:pt idx="336" formatCode="General">
                  <c:v>0.504</c:v>
                </c:pt>
                <c:pt idx="337" formatCode="General">
                  <c:v>0.50549999999999995</c:v>
                </c:pt>
                <c:pt idx="338" formatCode="General">
                  <c:v>0.50700000000000001</c:v>
                </c:pt>
                <c:pt idx="339" formatCode="General">
                  <c:v>0.50849999999999995</c:v>
                </c:pt>
                <c:pt idx="340" formatCode="General">
                  <c:v>0.51</c:v>
                </c:pt>
                <c:pt idx="341" formatCode="General">
                  <c:v>0.51149999999999995</c:v>
                </c:pt>
                <c:pt idx="342" formatCode="General">
                  <c:v>0.51300000000000001</c:v>
                </c:pt>
                <c:pt idx="343" formatCode="General">
                  <c:v>0.51449999999999996</c:v>
                </c:pt>
                <c:pt idx="344" formatCode="General">
                  <c:v>0.51600000000000001</c:v>
                </c:pt>
                <c:pt idx="345" formatCode="General">
                  <c:v>0.51749999999999996</c:v>
                </c:pt>
                <c:pt idx="346" formatCode="General">
                  <c:v>0.51900000000000002</c:v>
                </c:pt>
                <c:pt idx="347" formatCode="General">
                  <c:v>0.52049999999999996</c:v>
                </c:pt>
                <c:pt idx="348" formatCode="General">
                  <c:v>0.52200000000000002</c:v>
                </c:pt>
                <c:pt idx="349" formatCode="General">
                  <c:v>0.52349999999999997</c:v>
                </c:pt>
                <c:pt idx="350" formatCode="General">
                  <c:v>0.52500000000000002</c:v>
                </c:pt>
                <c:pt idx="351" formatCode="General">
                  <c:v>0.52649999999999997</c:v>
                </c:pt>
                <c:pt idx="352" formatCode="General">
                  <c:v>0.52800000000000002</c:v>
                </c:pt>
                <c:pt idx="353" formatCode="General">
                  <c:v>0.52949999999999997</c:v>
                </c:pt>
                <c:pt idx="354" formatCode="General">
                  <c:v>0.53100000000000003</c:v>
                </c:pt>
                <c:pt idx="355" formatCode="General">
                  <c:v>0.53249999999999997</c:v>
                </c:pt>
                <c:pt idx="356" formatCode="General">
                  <c:v>0.53400000000000003</c:v>
                </c:pt>
                <c:pt idx="357" formatCode="General">
                  <c:v>0.53549999999999998</c:v>
                </c:pt>
                <c:pt idx="358" formatCode="General">
                  <c:v>0.53700000000000003</c:v>
                </c:pt>
                <c:pt idx="359" formatCode="General">
                  <c:v>0.53849999999999998</c:v>
                </c:pt>
                <c:pt idx="360" formatCode="General">
                  <c:v>0.54</c:v>
                </c:pt>
                <c:pt idx="361" formatCode="General">
                  <c:v>0.54149999999999998</c:v>
                </c:pt>
                <c:pt idx="362" formatCode="General">
                  <c:v>0.54300000000000004</c:v>
                </c:pt>
                <c:pt idx="363" formatCode="General">
                  <c:v>0.54449999999999998</c:v>
                </c:pt>
                <c:pt idx="364" formatCode="General">
                  <c:v>0.54600000000000004</c:v>
                </c:pt>
                <c:pt idx="365" formatCode="General">
                  <c:v>0.54749999999999999</c:v>
                </c:pt>
                <c:pt idx="366" formatCode="General">
                  <c:v>0.54900000000000004</c:v>
                </c:pt>
                <c:pt idx="367" formatCode="General">
                  <c:v>0.55049999999999999</c:v>
                </c:pt>
                <c:pt idx="368" formatCode="General">
                  <c:v>0.55200000000000005</c:v>
                </c:pt>
                <c:pt idx="369" formatCode="General">
                  <c:v>0.55349999999999999</c:v>
                </c:pt>
                <c:pt idx="370" formatCode="General">
                  <c:v>0.55500000000000005</c:v>
                </c:pt>
                <c:pt idx="371" formatCode="General">
                  <c:v>0.55649999999999999</c:v>
                </c:pt>
                <c:pt idx="372" formatCode="General">
                  <c:v>0.55800000000000005</c:v>
                </c:pt>
                <c:pt idx="373" formatCode="General">
                  <c:v>0.5595</c:v>
                </c:pt>
                <c:pt idx="374" formatCode="General">
                  <c:v>0.56100000000000005</c:v>
                </c:pt>
                <c:pt idx="375" formatCode="General">
                  <c:v>0.5625</c:v>
                </c:pt>
                <c:pt idx="376" formatCode="General">
                  <c:v>0.56399999999999995</c:v>
                </c:pt>
                <c:pt idx="377" formatCode="General">
                  <c:v>0.5655</c:v>
                </c:pt>
                <c:pt idx="378" formatCode="General">
                  <c:v>0.56699999999999995</c:v>
                </c:pt>
                <c:pt idx="379" formatCode="General">
                  <c:v>0.56850000000000001</c:v>
                </c:pt>
                <c:pt idx="380" formatCode="General">
                  <c:v>0.56999999999999995</c:v>
                </c:pt>
                <c:pt idx="381" formatCode="General">
                  <c:v>0.57150000000000001</c:v>
                </c:pt>
                <c:pt idx="382" formatCode="General">
                  <c:v>0.57299999999999995</c:v>
                </c:pt>
                <c:pt idx="383" formatCode="General">
                  <c:v>0.57450000000000001</c:v>
                </c:pt>
                <c:pt idx="384" formatCode="General">
                  <c:v>0.57599999999999996</c:v>
                </c:pt>
                <c:pt idx="385" formatCode="General">
                  <c:v>0.57750000000000001</c:v>
                </c:pt>
                <c:pt idx="386" formatCode="General">
                  <c:v>0.57899999999999996</c:v>
                </c:pt>
                <c:pt idx="387" formatCode="General">
                  <c:v>0.58050000000000002</c:v>
                </c:pt>
                <c:pt idx="388" formatCode="General">
                  <c:v>0.58199999999999996</c:v>
                </c:pt>
                <c:pt idx="389" formatCode="General">
                  <c:v>0.58350000000000002</c:v>
                </c:pt>
                <c:pt idx="390" formatCode="General">
                  <c:v>0.58499999999999996</c:v>
                </c:pt>
                <c:pt idx="391" formatCode="General">
                  <c:v>0.58650000000000002</c:v>
                </c:pt>
                <c:pt idx="392" formatCode="General">
                  <c:v>0.58799999999999997</c:v>
                </c:pt>
                <c:pt idx="393" formatCode="General">
                  <c:v>0.58950000000000002</c:v>
                </c:pt>
                <c:pt idx="394" formatCode="General">
                  <c:v>0.59099999999999997</c:v>
                </c:pt>
                <c:pt idx="395" formatCode="General">
                  <c:v>0.59250000000000003</c:v>
                </c:pt>
                <c:pt idx="396" formatCode="General">
                  <c:v>0.59399999999999997</c:v>
                </c:pt>
                <c:pt idx="397" formatCode="General">
                  <c:v>0.59550000000000003</c:v>
                </c:pt>
                <c:pt idx="398" formatCode="General">
                  <c:v>0.59699999999999998</c:v>
                </c:pt>
                <c:pt idx="399" formatCode="General">
                  <c:v>0.59850000000000003</c:v>
                </c:pt>
                <c:pt idx="400" formatCode="General">
                  <c:v>0.6</c:v>
                </c:pt>
                <c:pt idx="401" formatCode="General">
                  <c:v>0.60150000000000003</c:v>
                </c:pt>
                <c:pt idx="402" formatCode="General">
                  <c:v>0.60299999999999998</c:v>
                </c:pt>
                <c:pt idx="403" formatCode="General">
                  <c:v>0.60450000000000004</c:v>
                </c:pt>
                <c:pt idx="404" formatCode="General">
                  <c:v>0.60599999999999998</c:v>
                </c:pt>
                <c:pt idx="405" formatCode="General">
                  <c:v>0.60750000000000004</c:v>
                </c:pt>
                <c:pt idx="406" formatCode="General">
                  <c:v>0.60899999999999999</c:v>
                </c:pt>
                <c:pt idx="407" formatCode="General">
                  <c:v>0.61050000000000004</c:v>
                </c:pt>
                <c:pt idx="408" formatCode="General">
                  <c:v>0.61199999999999999</c:v>
                </c:pt>
                <c:pt idx="409" formatCode="General">
                  <c:v>0.61350000000000005</c:v>
                </c:pt>
                <c:pt idx="410" formatCode="General">
                  <c:v>0.61499999999999999</c:v>
                </c:pt>
                <c:pt idx="411" formatCode="General">
                  <c:v>0.61650000000000005</c:v>
                </c:pt>
                <c:pt idx="412" formatCode="General">
                  <c:v>0.61799999999999999</c:v>
                </c:pt>
                <c:pt idx="413" formatCode="General">
                  <c:v>0.61950000000000005</c:v>
                </c:pt>
                <c:pt idx="414" formatCode="General">
                  <c:v>0.621</c:v>
                </c:pt>
                <c:pt idx="415" formatCode="General">
                  <c:v>0.62250000000000005</c:v>
                </c:pt>
                <c:pt idx="416" formatCode="General">
                  <c:v>0.624</c:v>
                </c:pt>
                <c:pt idx="417" formatCode="General">
                  <c:v>0.62549999999999994</c:v>
                </c:pt>
                <c:pt idx="418" formatCode="General">
                  <c:v>0.627</c:v>
                </c:pt>
                <c:pt idx="419" formatCode="General">
                  <c:v>0.62849999999999995</c:v>
                </c:pt>
                <c:pt idx="420" formatCode="General">
                  <c:v>0.63</c:v>
                </c:pt>
                <c:pt idx="421" formatCode="General">
                  <c:v>0.63149999999999995</c:v>
                </c:pt>
                <c:pt idx="422" formatCode="General">
                  <c:v>0.63300000000000001</c:v>
                </c:pt>
                <c:pt idx="423" formatCode="General">
                  <c:v>0.63449999999999995</c:v>
                </c:pt>
                <c:pt idx="424" formatCode="General">
                  <c:v>0.63600000000000001</c:v>
                </c:pt>
                <c:pt idx="425" formatCode="General">
                  <c:v>0.63749999999999996</c:v>
                </c:pt>
                <c:pt idx="426" formatCode="General">
                  <c:v>0.63900000000000001</c:v>
                </c:pt>
                <c:pt idx="427" formatCode="General">
                  <c:v>0.64049999999999996</c:v>
                </c:pt>
                <c:pt idx="428" formatCode="General">
                  <c:v>0.64200000000000002</c:v>
                </c:pt>
                <c:pt idx="429" formatCode="General">
                  <c:v>0.64349999999999996</c:v>
                </c:pt>
                <c:pt idx="430" formatCode="General">
                  <c:v>0.64500000000000002</c:v>
                </c:pt>
                <c:pt idx="431" formatCode="General">
                  <c:v>0.64649999999999996</c:v>
                </c:pt>
                <c:pt idx="432" formatCode="General">
                  <c:v>0.64800000000000002</c:v>
                </c:pt>
                <c:pt idx="433" formatCode="General">
                  <c:v>0.64949999999999997</c:v>
                </c:pt>
                <c:pt idx="434" formatCode="General">
                  <c:v>0.65100000000000002</c:v>
                </c:pt>
                <c:pt idx="435" formatCode="General">
                  <c:v>0.65249999999999997</c:v>
                </c:pt>
                <c:pt idx="436" formatCode="General">
                  <c:v>0.65400000000000003</c:v>
                </c:pt>
                <c:pt idx="437" formatCode="General">
                  <c:v>0.65549999999999997</c:v>
                </c:pt>
                <c:pt idx="438" formatCode="General">
                  <c:v>0.65700000000000003</c:v>
                </c:pt>
                <c:pt idx="439" formatCode="General">
                  <c:v>0.65849999999999997</c:v>
                </c:pt>
                <c:pt idx="440" formatCode="General">
                  <c:v>0.66</c:v>
                </c:pt>
                <c:pt idx="441" formatCode="General">
                  <c:v>0.66149999999999998</c:v>
                </c:pt>
                <c:pt idx="442" formatCode="General">
                  <c:v>0.66300000000000003</c:v>
                </c:pt>
                <c:pt idx="443" formatCode="General">
                  <c:v>0.66449999999999998</c:v>
                </c:pt>
                <c:pt idx="444" formatCode="General">
                  <c:v>0.66600000000000004</c:v>
                </c:pt>
                <c:pt idx="445" formatCode="General">
                  <c:v>0.66749999999999998</c:v>
                </c:pt>
                <c:pt idx="446" formatCode="General">
                  <c:v>0.66900000000000004</c:v>
                </c:pt>
                <c:pt idx="447" formatCode="General">
                  <c:v>0.67049999999999998</c:v>
                </c:pt>
                <c:pt idx="448" formatCode="General">
                  <c:v>0.67200000000000004</c:v>
                </c:pt>
                <c:pt idx="449" formatCode="General">
                  <c:v>0.67349999999999999</c:v>
                </c:pt>
                <c:pt idx="450" formatCode="General">
                  <c:v>0.67500000000000004</c:v>
                </c:pt>
                <c:pt idx="451" formatCode="General">
                  <c:v>0.67649999999999999</c:v>
                </c:pt>
                <c:pt idx="452" formatCode="General">
                  <c:v>0.67800000000000005</c:v>
                </c:pt>
                <c:pt idx="453" formatCode="General">
                  <c:v>0.67949999999999999</c:v>
                </c:pt>
                <c:pt idx="454" formatCode="General">
                  <c:v>0.68100000000000005</c:v>
                </c:pt>
                <c:pt idx="455" formatCode="General">
                  <c:v>0.6825</c:v>
                </c:pt>
                <c:pt idx="456" formatCode="General">
                  <c:v>0.68400000000000005</c:v>
                </c:pt>
                <c:pt idx="457" formatCode="General">
                  <c:v>0.6855</c:v>
                </c:pt>
                <c:pt idx="458" formatCode="General">
                  <c:v>0.68700000000000006</c:v>
                </c:pt>
                <c:pt idx="459" formatCode="General">
                  <c:v>0.6885</c:v>
                </c:pt>
                <c:pt idx="460" formatCode="General">
                  <c:v>0.69</c:v>
                </c:pt>
                <c:pt idx="461" formatCode="General">
                  <c:v>0.6915</c:v>
                </c:pt>
                <c:pt idx="462" formatCode="General">
                  <c:v>0.69299999999999995</c:v>
                </c:pt>
                <c:pt idx="463" formatCode="General">
                  <c:v>0.69450000000000001</c:v>
                </c:pt>
                <c:pt idx="464" formatCode="General">
                  <c:v>0.69599999999999995</c:v>
                </c:pt>
                <c:pt idx="465" formatCode="General">
                  <c:v>0.69750000000000001</c:v>
                </c:pt>
                <c:pt idx="466" formatCode="General">
                  <c:v>0.69899999999999995</c:v>
                </c:pt>
                <c:pt idx="467" formatCode="General">
                  <c:v>0.70050000000000001</c:v>
                </c:pt>
                <c:pt idx="468" formatCode="General">
                  <c:v>0.70199999999999996</c:v>
                </c:pt>
                <c:pt idx="469" formatCode="General">
                  <c:v>0.70350000000000001</c:v>
                </c:pt>
                <c:pt idx="470" formatCode="General">
                  <c:v>0.70499999999999996</c:v>
                </c:pt>
                <c:pt idx="471" formatCode="General">
                  <c:v>0.70650000000000002</c:v>
                </c:pt>
                <c:pt idx="472" formatCode="General">
                  <c:v>0.70799999999999996</c:v>
                </c:pt>
                <c:pt idx="473" formatCode="General">
                  <c:v>0.70950000000000002</c:v>
                </c:pt>
                <c:pt idx="474" formatCode="General">
                  <c:v>0.71099999999999997</c:v>
                </c:pt>
                <c:pt idx="475" formatCode="General">
                  <c:v>0.71250000000000002</c:v>
                </c:pt>
                <c:pt idx="476" formatCode="General">
                  <c:v>0.71399999999999997</c:v>
                </c:pt>
                <c:pt idx="477" formatCode="General">
                  <c:v>0.71550000000000002</c:v>
                </c:pt>
                <c:pt idx="478" formatCode="General">
                  <c:v>0.71699999999999997</c:v>
                </c:pt>
                <c:pt idx="479" formatCode="General">
                  <c:v>0.71850000000000003</c:v>
                </c:pt>
                <c:pt idx="480" formatCode="General">
                  <c:v>0.72</c:v>
                </c:pt>
                <c:pt idx="481" formatCode="General">
                  <c:v>0.72150000000000003</c:v>
                </c:pt>
                <c:pt idx="482" formatCode="General">
                  <c:v>0.72299999999999998</c:v>
                </c:pt>
                <c:pt idx="483" formatCode="General">
                  <c:v>0.72450000000000003</c:v>
                </c:pt>
                <c:pt idx="484" formatCode="General">
                  <c:v>0.72599999999999998</c:v>
                </c:pt>
                <c:pt idx="485" formatCode="General">
                  <c:v>0.72750000000000004</c:v>
                </c:pt>
                <c:pt idx="486" formatCode="General">
                  <c:v>0.72899999999999998</c:v>
                </c:pt>
                <c:pt idx="487" formatCode="General">
                  <c:v>0.73050000000000004</c:v>
                </c:pt>
                <c:pt idx="488" formatCode="General">
                  <c:v>0.73199999999999998</c:v>
                </c:pt>
                <c:pt idx="489" formatCode="General">
                  <c:v>0.73350000000000004</c:v>
                </c:pt>
                <c:pt idx="490" formatCode="General">
                  <c:v>0.73499999999999999</c:v>
                </c:pt>
                <c:pt idx="491" formatCode="General">
                  <c:v>0.73650000000000004</c:v>
                </c:pt>
                <c:pt idx="492" formatCode="General">
                  <c:v>0.73799999999999999</c:v>
                </c:pt>
                <c:pt idx="493" formatCode="General">
                  <c:v>0.73950000000000005</c:v>
                </c:pt>
                <c:pt idx="494" formatCode="General">
                  <c:v>0.74099999999999999</c:v>
                </c:pt>
                <c:pt idx="495" formatCode="General">
                  <c:v>0.74250000000000005</c:v>
                </c:pt>
                <c:pt idx="496" formatCode="General">
                  <c:v>0.74399999999999999</c:v>
                </c:pt>
                <c:pt idx="497" formatCode="General">
                  <c:v>0.74550000000000005</c:v>
                </c:pt>
                <c:pt idx="498" formatCode="General">
                  <c:v>0.747</c:v>
                </c:pt>
                <c:pt idx="499" formatCode="General">
                  <c:v>0.74850000000000005</c:v>
                </c:pt>
                <c:pt idx="500" formatCode="General">
                  <c:v>0.75</c:v>
                </c:pt>
                <c:pt idx="501" formatCode="General">
                  <c:v>0.75149999999999995</c:v>
                </c:pt>
                <c:pt idx="502" formatCode="General">
                  <c:v>0.753</c:v>
                </c:pt>
                <c:pt idx="503" formatCode="General">
                  <c:v>0.75449999999999995</c:v>
                </c:pt>
                <c:pt idx="504" formatCode="General">
                  <c:v>0.75600000000000001</c:v>
                </c:pt>
                <c:pt idx="505" formatCode="General">
                  <c:v>0.75749999999999995</c:v>
                </c:pt>
                <c:pt idx="506" formatCode="General">
                  <c:v>0.75900000000000001</c:v>
                </c:pt>
                <c:pt idx="507" formatCode="General">
                  <c:v>0.76049999999999995</c:v>
                </c:pt>
                <c:pt idx="508" formatCode="General">
                  <c:v>0.76200000000000001</c:v>
                </c:pt>
                <c:pt idx="509" formatCode="General">
                  <c:v>0.76349999999999996</c:v>
                </c:pt>
                <c:pt idx="510" formatCode="General">
                  <c:v>0.76500000000000001</c:v>
                </c:pt>
                <c:pt idx="511" formatCode="General">
                  <c:v>0.76649999999999996</c:v>
                </c:pt>
                <c:pt idx="512" formatCode="General">
                  <c:v>0.76800000000000002</c:v>
                </c:pt>
                <c:pt idx="513" formatCode="General">
                  <c:v>0.76949999999999996</c:v>
                </c:pt>
                <c:pt idx="514" formatCode="General">
                  <c:v>0.77100000000000002</c:v>
                </c:pt>
                <c:pt idx="515" formatCode="General">
                  <c:v>0.77249999999999996</c:v>
                </c:pt>
                <c:pt idx="516" formatCode="General">
                  <c:v>0.77400000000000002</c:v>
                </c:pt>
                <c:pt idx="517" formatCode="General">
                  <c:v>0.77549999999999997</c:v>
                </c:pt>
                <c:pt idx="518" formatCode="General">
                  <c:v>0.77700000000000002</c:v>
                </c:pt>
                <c:pt idx="519" formatCode="General">
                  <c:v>0.77849999999999997</c:v>
                </c:pt>
                <c:pt idx="520" formatCode="General">
                  <c:v>0.78</c:v>
                </c:pt>
                <c:pt idx="521" formatCode="General">
                  <c:v>0.78149999999999997</c:v>
                </c:pt>
                <c:pt idx="522" formatCode="General">
                  <c:v>0.78300000000000003</c:v>
                </c:pt>
                <c:pt idx="523" formatCode="General">
                  <c:v>0.78449999999999998</c:v>
                </c:pt>
                <c:pt idx="524" formatCode="General">
                  <c:v>0.78600000000000003</c:v>
                </c:pt>
                <c:pt idx="525" formatCode="General">
                  <c:v>0.78749999999999998</c:v>
                </c:pt>
                <c:pt idx="526" formatCode="General">
                  <c:v>0.78900000000000003</c:v>
                </c:pt>
                <c:pt idx="527" formatCode="General">
                  <c:v>0.79049999999999998</c:v>
                </c:pt>
                <c:pt idx="528" formatCode="General">
                  <c:v>0.79200000000000004</c:v>
                </c:pt>
                <c:pt idx="529" formatCode="General">
                  <c:v>0.79349999999999998</c:v>
                </c:pt>
                <c:pt idx="530" formatCode="General">
                  <c:v>0.79500000000000004</c:v>
                </c:pt>
                <c:pt idx="531" formatCode="General">
                  <c:v>0.79649999999999999</c:v>
                </c:pt>
                <c:pt idx="532" formatCode="General">
                  <c:v>0.79800000000000004</c:v>
                </c:pt>
                <c:pt idx="533" formatCode="General">
                  <c:v>0.79949999999999999</c:v>
                </c:pt>
                <c:pt idx="534" formatCode="General">
                  <c:v>0.80100000000000005</c:v>
                </c:pt>
                <c:pt idx="535" formatCode="General">
                  <c:v>0.80249999999999999</c:v>
                </c:pt>
                <c:pt idx="536" formatCode="General">
                  <c:v>0.80400000000000005</c:v>
                </c:pt>
                <c:pt idx="537" formatCode="General">
                  <c:v>0.80549999999999999</c:v>
                </c:pt>
                <c:pt idx="538" formatCode="General">
                  <c:v>0.80700000000000005</c:v>
                </c:pt>
                <c:pt idx="539" formatCode="General">
                  <c:v>0.8085</c:v>
                </c:pt>
                <c:pt idx="540" formatCode="General">
                  <c:v>0.81</c:v>
                </c:pt>
                <c:pt idx="541" formatCode="General">
                  <c:v>0.8115</c:v>
                </c:pt>
                <c:pt idx="542" formatCode="General">
                  <c:v>0.81299999999999994</c:v>
                </c:pt>
                <c:pt idx="543" formatCode="General">
                  <c:v>0.8145</c:v>
                </c:pt>
                <c:pt idx="544" formatCode="General">
                  <c:v>0.81599999999999995</c:v>
                </c:pt>
                <c:pt idx="545" formatCode="General">
                  <c:v>0.8175</c:v>
                </c:pt>
                <c:pt idx="546" formatCode="General">
                  <c:v>0.81899999999999995</c:v>
                </c:pt>
                <c:pt idx="547" formatCode="General">
                  <c:v>0.82050000000000001</c:v>
                </c:pt>
                <c:pt idx="548" formatCode="General">
                  <c:v>0.82199999999999995</c:v>
                </c:pt>
                <c:pt idx="549" formatCode="General">
                  <c:v>0.82350000000000001</c:v>
                </c:pt>
                <c:pt idx="550" formatCode="General">
                  <c:v>0.82499999999999996</c:v>
                </c:pt>
                <c:pt idx="551" formatCode="General">
                  <c:v>0.82650000000000001</c:v>
                </c:pt>
                <c:pt idx="552" formatCode="General">
                  <c:v>0.82799999999999996</c:v>
                </c:pt>
                <c:pt idx="553" formatCode="General">
                  <c:v>0.82950000000000002</c:v>
                </c:pt>
                <c:pt idx="554" formatCode="General">
                  <c:v>0.83099999999999996</c:v>
                </c:pt>
                <c:pt idx="555" formatCode="General">
                  <c:v>0.83250000000000002</c:v>
                </c:pt>
                <c:pt idx="556" formatCode="General">
                  <c:v>0.83399999999999996</c:v>
                </c:pt>
                <c:pt idx="557" formatCode="General">
                  <c:v>0.83550000000000002</c:v>
                </c:pt>
                <c:pt idx="558" formatCode="General">
                  <c:v>0.83699999999999997</c:v>
                </c:pt>
                <c:pt idx="559" formatCode="General">
                  <c:v>0.83850000000000002</c:v>
                </c:pt>
                <c:pt idx="560" formatCode="General">
                  <c:v>0.84</c:v>
                </c:pt>
                <c:pt idx="561" formatCode="General">
                  <c:v>0.84150000000000003</c:v>
                </c:pt>
                <c:pt idx="562" formatCode="General">
                  <c:v>0.84299999999999997</c:v>
                </c:pt>
                <c:pt idx="563" formatCode="General">
                  <c:v>0.84450000000000003</c:v>
                </c:pt>
                <c:pt idx="564" formatCode="General">
                  <c:v>0.84599999999999997</c:v>
                </c:pt>
                <c:pt idx="565" formatCode="General">
                  <c:v>0.84750000000000003</c:v>
                </c:pt>
                <c:pt idx="566" formatCode="General">
                  <c:v>0.84899999999999998</c:v>
                </c:pt>
                <c:pt idx="567" formatCode="General">
                  <c:v>0.85050000000000003</c:v>
                </c:pt>
                <c:pt idx="568" formatCode="General">
                  <c:v>0.85199999999999998</c:v>
                </c:pt>
                <c:pt idx="569" formatCode="General">
                  <c:v>0.85350000000000004</c:v>
                </c:pt>
                <c:pt idx="570" formatCode="General">
                  <c:v>0.85499999999999998</c:v>
                </c:pt>
                <c:pt idx="571" formatCode="General">
                  <c:v>0.85650000000000004</c:v>
                </c:pt>
                <c:pt idx="572" formatCode="General">
                  <c:v>0.85799999999999998</c:v>
                </c:pt>
                <c:pt idx="573" formatCode="General">
                  <c:v>0.85950000000000004</c:v>
                </c:pt>
                <c:pt idx="574" formatCode="General">
                  <c:v>0.86099999999999999</c:v>
                </c:pt>
                <c:pt idx="575" formatCode="General">
                  <c:v>0.86250000000000004</c:v>
                </c:pt>
                <c:pt idx="576" formatCode="General">
                  <c:v>0.86399999999999999</c:v>
                </c:pt>
                <c:pt idx="577" formatCode="General">
                  <c:v>0.86550000000000005</c:v>
                </c:pt>
                <c:pt idx="578" formatCode="General">
                  <c:v>0.86699999999999999</c:v>
                </c:pt>
                <c:pt idx="579" formatCode="General">
                  <c:v>0.86850000000000005</c:v>
                </c:pt>
                <c:pt idx="580" formatCode="General">
                  <c:v>0.87</c:v>
                </c:pt>
                <c:pt idx="581" formatCode="General">
                  <c:v>0.87150000000000005</c:v>
                </c:pt>
                <c:pt idx="582" formatCode="General">
                  <c:v>0.873</c:v>
                </c:pt>
                <c:pt idx="583" formatCode="General">
                  <c:v>0.87450000000000006</c:v>
                </c:pt>
                <c:pt idx="584" formatCode="General">
                  <c:v>0.876</c:v>
                </c:pt>
                <c:pt idx="585" formatCode="General">
                  <c:v>0.87749999999999995</c:v>
                </c:pt>
                <c:pt idx="586" formatCode="General">
                  <c:v>0.879</c:v>
                </c:pt>
                <c:pt idx="587" formatCode="General">
                  <c:v>0.88049999999999995</c:v>
                </c:pt>
                <c:pt idx="588" formatCode="General">
                  <c:v>0.88200000000000001</c:v>
                </c:pt>
                <c:pt idx="589" formatCode="General">
                  <c:v>0.88349999999999995</c:v>
                </c:pt>
                <c:pt idx="590" formatCode="General">
                  <c:v>0.88500000000000001</c:v>
                </c:pt>
                <c:pt idx="591" formatCode="General">
                  <c:v>0.88649999999999995</c:v>
                </c:pt>
                <c:pt idx="592" formatCode="General">
                  <c:v>0.88800000000000001</c:v>
                </c:pt>
                <c:pt idx="593" formatCode="General">
                  <c:v>0.88949999999999996</c:v>
                </c:pt>
                <c:pt idx="594" formatCode="General">
                  <c:v>0.89100000000000001</c:v>
                </c:pt>
                <c:pt idx="595" formatCode="General">
                  <c:v>0.89249999999999996</c:v>
                </c:pt>
                <c:pt idx="596" formatCode="General">
                  <c:v>0.89400000000000002</c:v>
                </c:pt>
                <c:pt idx="597" formatCode="General">
                  <c:v>0.89549999999999996</c:v>
                </c:pt>
                <c:pt idx="598" formatCode="General">
                  <c:v>0.89700000000000002</c:v>
                </c:pt>
                <c:pt idx="599" formatCode="General">
                  <c:v>0.89849999999999997</c:v>
                </c:pt>
                <c:pt idx="600" formatCode="General">
                  <c:v>0.9</c:v>
                </c:pt>
                <c:pt idx="601" formatCode="General">
                  <c:v>0.90149999999999997</c:v>
                </c:pt>
                <c:pt idx="602" formatCode="General">
                  <c:v>0.90300000000000002</c:v>
                </c:pt>
                <c:pt idx="603" formatCode="General">
                  <c:v>0.90449999999999997</c:v>
                </c:pt>
                <c:pt idx="604" formatCode="General">
                  <c:v>0.90600000000000003</c:v>
                </c:pt>
                <c:pt idx="605" formatCode="General">
                  <c:v>0.90749999999999997</c:v>
                </c:pt>
                <c:pt idx="606" formatCode="General">
                  <c:v>0.90900000000000003</c:v>
                </c:pt>
                <c:pt idx="607" formatCode="General">
                  <c:v>0.91049999999999998</c:v>
                </c:pt>
                <c:pt idx="608" formatCode="General">
                  <c:v>0.91200000000000003</c:v>
                </c:pt>
                <c:pt idx="609" formatCode="General">
                  <c:v>0.91349999999999998</c:v>
                </c:pt>
                <c:pt idx="610" formatCode="General">
                  <c:v>0.91500000000000004</c:v>
                </c:pt>
                <c:pt idx="611" formatCode="General">
                  <c:v>0.91649999999999998</c:v>
                </c:pt>
                <c:pt idx="612" formatCode="General">
                  <c:v>0.91800000000000004</c:v>
                </c:pt>
                <c:pt idx="613" formatCode="General">
                  <c:v>0.91949999999999998</c:v>
                </c:pt>
                <c:pt idx="614" formatCode="General">
                  <c:v>0.92100000000000004</c:v>
                </c:pt>
                <c:pt idx="615" formatCode="General">
                  <c:v>0.92249999999999999</c:v>
                </c:pt>
                <c:pt idx="616" formatCode="General">
                  <c:v>0.92400000000000004</c:v>
                </c:pt>
                <c:pt idx="617" formatCode="General">
                  <c:v>0.92549999999999999</c:v>
                </c:pt>
                <c:pt idx="618" formatCode="General">
                  <c:v>0.92700000000000005</c:v>
                </c:pt>
                <c:pt idx="619" formatCode="General">
                  <c:v>0.92849999999999999</c:v>
                </c:pt>
                <c:pt idx="620" formatCode="General">
                  <c:v>0.93</c:v>
                </c:pt>
                <c:pt idx="621" formatCode="General">
                  <c:v>0.93149999999999999</c:v>
                </c:pt>
                <c:pt idx="622" formatCode="General">
                  <c:v>0.93300000000000005</c:v>
                </c:pt>
                <c:pt idx="623" formatCode="General">
                  <c:v>0.9345</c:v>
                </c:pt>
                <c:pt idx="624" formatCode="General">
                  <c:v>0.93600000000000005</c:v>
                </c:pt>
                <c:pt idx="625" formatCode="General">
                  <c:v>0.9375</c:v>
                </c:pt>
                <c:pt idx="626" formatCode="General">
                  <c:v>0.93899999999999995</c:v>
                </c:pt>
                <c:pt idx="627" formatCode="General">
                  <c:v>0.9405</c:v>
                </c:pt>
                <c:pt idx="628" formatCode="General">
                  <c:v>0.94199999999999995</c:v>
                </c:pt>
                <c:pt idx="629" formatCode="General">
                  <c:v>0.94350000000000001</c:v>
                </c:pt>
                <c:pt idx="630" formatCode="General">
                  <c:v>0.94499999999999995</c:v>
                </c:pt>
                <c:pt idx="631" formatCode="General">
                  <c:v>0.94650000000000001</c:v>
                </c:pt>
                <c:pt idx="632" formatCode="General">
                  <c:v>0.94799999999999995</c:v>
                </c:pt>
                <c:pt idx="633" formatCode="General">
                  <c:v>0.94950000000000001</c:v>
                </c:pt>
                <c:pt idx="634" formatCode="General">
                  <c:v>0.95099999999999996</c:v>
                </c:pt>
                <c:pt idx="635" formatCode="General">
                  <c:v>0.95250000000000001</c:v>
                </c:pt>
                <c:pt idx="636" formatCode="General">
                  <c:v>0.95399999999999996</c:v>
                </c:pt>
                <c:pt idx="637" formatCode="General">
                  <c:v>0.95550000000000002</c:v>
                </c:pt>
                <c:pt idx="638" formatCode="General">
                  <c:v>0.95699999999999996</c:v>
                </c:pt>
                <c:pt idx="639" formatCode="General">
                  <c:v>0.95850000000000002</c:v>
                </c:pt>
                <c:pt idx="640" formatCode="General">
                  <c:v>0.96</c:v>
                </c:pt>
                <c:pt idx="641" formatCode="General">
                  <c:v>0.96150000000000002</c:v>
                </c:pt>
                <c:pt idx="642" formatCode="General">
                  <c:v>0.96299999999999997</c:v>
                </c:pt>
                <c:pt idx="643" formatCode="General">
                  <c:v>0.96450000000000002</c:v>
                </c:pt>
                <c:pt idx="644" formatCode="General">
                  <c:v>0.96599999999999997</c:v>
                </c:pt>
                <c:pt idx="645" formatCode="General">
                  <c:v>0.96750000000000003</c:v>
                </c:pt>
                <c:pt idx="646" formatCode="General">
                  <c:v>0.96899999999999997</c:v>
                </c:pt>
                <c:pt idx="647" formatCode="General">
                  <c:v>0.97050000000000003</c:v>
                </c:pt>
                <c:pt idx="648" formatCode="General">
                  <c:v>0.97199999999999998</c:v>
                </c:pt>
                <c:pt idx="649" formatCode="General">
                  <c:v>0.97350000000000003</c:v>
                </c:pt>
                <c:pt idx="650" formatCode="General">
                  <c:v>0.97499999999999998</c:v>
                </c:pt>
                <c:pt idx="651" formatCode="General">
                  <c:v>0.97650000000000003</c:v>
                </c:pt>
                <c:pt idx="652" formatCode="General">
                  <c:v>0.97799999999999998</c:v>
                </c:pt>
                <c:pt idx="653" formatCode="General">
                  <c:v>0.97950000000000004</c:v>
                </c:pt>
                <c:pt idx="654" formatCode="General">
                  <c:v>0.98099999999999998</c:v>
                </c:pt>
                <c:pt idx="655" formatCode="General">
                  <c:v>0.98250000000000004</c:v>
                </c:pt>
                <c:pt idx="656" formatCode="General">
                  <c:v>0.98399999999999999</c:v>
                </c:pt>
                <c:pt idx="657" formatCode="General">
                  <c:v>0.98550000000000004</c:v>
                </c:pt>
                <c:pt idx="658" formatCode="General">
                  <c:v>0.98699999999999999</c:v>
                </c:pt>
                <c:pt idx="659" formatCode="General">
                  <c:v>0.98850000000000005</c:v>
                </c:pt>
                <c:pt idx="660" formatCode="General">
                  <c:v>0.99</c:v>
                </c:pt>
                <c:pt idx="661" formatCode="General">
                  <c:v>0.99150000000000005</c:v>
                </c:pt>
                <c:pt idx="662" formatCode="General">
                  <c:v>0.99299999999999999</c:v>
                </c:pt>
                <c:pt idx="663" formatCode="General">
                  <c:v>0.99450000000000005</c:v>
                </c:pt>
                <c:pt idx="664" formatCode="General">
                  <c:v>0.996</c:v>
                </c:pt>
                <c:pt idx="665" formatCode="General">
                  <c:v>0.99750000000000005</c:v>
                </c:pt>
                <c:pt idx="666" formatCode="General">
                  <c:v>0.999</c:v>
                </c:pt>
                <c:pt idx="667" formatCode="General">
                  <c:v>1.0004999999999999</c:v>
                </c:pt>
                <c:pt idx="668" formatCode="General">
                  <c:v>1.002</c:v>
                </c:pt>
                <c:pt idx="669" formatCode="General">
                  <c:v>1.0035000000000001</c:v>
                </c:pt>
                <c:pt idx="670" formatCode="General">
                  <c:v>1.0049999999999999</c:v>
                </c:pt>
                <c:pt idx="671" formatCode="General">
                  <c:v>1.0065</c:v>
                </c:pt>
                <c:pt idx="672" formatCode="General">
                  <c:v>1.008</c:v>
                </c:pt>
                <c:pt idx="673" formatCode="General">
                  <c:v>1.0095000000000001</c:v>
                </c:pt>
                <c:pt idx="674" formatCode="General">
                  <c:v>1.0109999999999999</c:v>
                </c:pt>
                <c:pt idx="675" formatCode="General">
                  <c:v>1.0125</c:v>
                </c:pt>
                <c:pt idx="676" formatCode="General">
                  <c:v>1.014</c:v>
                </c:pt>
                <c:pt idx="677" formatCode="General">
                  <c:v>1.0155000000000001</c:v>
                </c:pt>
                <c:pt idx="678" formatCode="General">
                  <c:v>1.0169999999999999</c:v>
                </c:pt>
                <c:pt idx="679" formatCode="General">
                  <c:v>1.0185</c:v>
                </c:pt>
                <c:pt idx="680" formatCode="General">
                  <c:v>1.02</c:v>
                </c:pt>
                <c:pt idx="681" formatCode="General">
                  <c:v>1.0215000000000001</c:v>
                </c:pt>
                <c:pt idx="682" formatCode="General">
                  <c:v>1.0229999999999999</c:v>
                </c:pt>
                <c:pt idx="683" formatCode="General">
                  <c:v>1.0245</c:v>
                </c:pt>
                <c:pt idx="684" formatCode="General">
                  <c:v>1.026</c:v>
                </c:pt>
                <c:pt idx="685" formatCode="General">
                  <c:v>1.0275000000000001</c:v>
                </c:pt>
                <c:pt idx="686" formatCode="General">
                  <c:v>1.0289999999999999</c:v>
                </c:pt>
                <c:pt idx="687" formatCode="General">
                  <c:v>1.0305</c:v>
                </c:pt>
                <c:pt idx="688" formatCode="General">
                  <c:v>1.032</c:v>
                </c:pt>
                <c:pt idx="689" formatCode="General">
                  <c:v>1.0335000000000001</c:v>
                </c:pt>
                <c:pt idx="690" formatCode="General">
                  <c:v>1.0349999999999999</c:v>
                </c:pt>
                <c:pt idx="691" formatCode="General">
                  <c:v>1.0365</c:v>
                </c:pt>
                <c:pt idx="692" formatCode="General">
                  <c:v>1.038</c:v>
                </c:pt>
                <c:pt idx="693" formatCode="General">
                  <c:v>1.0395000000000001</c:v>
                </c:pt>
                <c:pt idx="694" formatCode="General">
                  <c:v>1.0409999999999999</c:v>
                </c:pt>
                <c:pt idx="695" formatCode="General">
                  <c:v>1.0425</c:v>
                </c:pt>
                <c:pt idx="696" formatCode="General">
                  <c:v>1.044</c:v>
                </c:pt>
                <c:pt idx="697" formatCode="General">
                  <c:v>1.0455000000000001</c:v>
                </c:pt>
                <c:pt idx="698" formatCode="General">
                  <c:v>1.0469999999999999</c:v>
                </c:pt>
                <c:pt idx="699" formatCode="General">
                  <c:v>1.0485</c:v>
                </c:pt>
                <c:pt idx="700" formatCode="General">
                  <c:v>1.05</c:v>
                </c:pt>
                <c:pt idx="701" formatCode="General">
                  <c:v>1.0515000000000001</c:v>
                </c:pt>
                <c:pt idx="702" formatCode="General">
                  <c:v>1.0529999999999999</c:v>
                </c:pt>
                <c:pt idx="703" formatCode="General">
                  <c:v>1.0545</c:v>
                </c:pt>
                <c:pt idx="704" formatCode="General">
                  <c:v>1.056</c:v>
                </c:pt>
                <c:pt idx="705" formatCode="General">
                  <c:v>1.0575000000000001</c:v>
                </c:pt>
                <c:pt idx="706" formatCode="General">
                  <c:v>1.0589999999999999</c:v>
                </c:pt>
                <c:pt idx="707" formatCode="General">
                  <c:v>1.0605</c:v>
                </c:pt>
                <c:pt idx="708" formatCode="General">
                  <c:v>1.0620000000000001</c:v>
                </c:pt>
                <c:pt idx="709" formatCode="General">
                  <c:v>1.0634999999999999</c:v>
                </c:pt>
                <c:pt idx="710" formatCode="General">
                  <c:v>1.0649999999999999</c:v>
                </c:pt>
                <c:pt idx="711" formatCode="General">
                  <c:v>1.0665</c:v>
                </c:pt>
                <c:pt idx="712" formatCode="General">
                  <c:v>1.0680000000000001</c:v>
                </c:pt>
                <c:pt idx="713" formatCode="General">
                  <c:v>1.0694999999999999</c:v>
                </c:pt>
                <c:pt idx="714" formatCode="General">
                  <c:v>1.071</c:v>
                </c:pt>
                <c:pt idx="715" formatCode="General">
                  <c:v>1.0725</c:v>
                </c:pt>
                <c:pt idx="716" formatCode="General">
                  <c:v>1.0740000000000001</c:v>
                </c:pt>
                <c:pt idx="717" formatCode="General">
                  <c:v>1.0754999999999999</c:v>
                </c:pt>
                <c:pt idx="718" formatCode="General">
                  <c:v>1.077</c:v>
                </c:pt>
                <c:pt idx="719" formatCode="General">
                  <c:v>1.0785</c:v>
                </c:pt>
                <c:pt idx="720" formatCode="General">
                  <c:v>1.08</c:v>
                </c:pt>
                <c:pt idx="721" formatCode="General">
                  <c:v>1.0814999999999999</c:v>
                </c:pt>
                <c:pt idx="722" formatCode="General">
                  <c:v>1.083</c:v>
                </c:pt>
                <c:pt idx="723" formatCode="General">
                  <c:v>1.0845</c:v>
                </c:pt>
                <c:pt idx="724" formatCode="General">
                  <c:v>1.0860000000000001</c:v>
                </c:pt>
                <c:pt idx="725" formatCode="General">
                  <c:v>1.0874999999999999</c:v>
                </c:pt>
                <c:pt idx="726" formatCode="General">
                  <c:v>1.089</c:v>
                </c:pt>
                <c:pt idx="727" formatCode="General">
                  <c:v>1.0905</c:v>
                </c:pt>
                <c:pt idx="728" formatCode="General">
                  <c:v>1.0920000000000001</c:v>
                </c:pt>
                <c:pt idx="729" formatCode="General">
                  <c:v>1.0934999999999999</c:v>
                </c:pt>
                <c:pt idx="730" formatCode="General">
                  <c:v>1.095</c:v>
                </c:pt>
                <c:pt idx="731" formatCode="General">
                  <c:v>1.0965</c:v>
                </c:pt>
                <c:pt idx="732" formatCode="General">
                  <c:v>1.0980000000000001</c:v>
                </c:pt>
                <c:pt idx="733" formatCode="General">
                  <c:v>1.0994999999999999</c:v>
                </c:pt>
                <c:pt idx="734" formatCode="General">
                  <c:v>1.101</c:v>
                </c:pt>
                <c:pt idx="735" formatCode="General">
                  <c:v>1.1025</c:v>
                </c:pt>
                <c:pt idx="736" formatCode="General">
                  <c:v>1.1040000000000001</c:v>
                </c:pt>
                <c:pt idx="737" formatCode="General">
                  <c:v>1.1054999999999999</c:v>
                </c:pt>
                <c:pt idx="738" formatCode="General">
                  <c:v>1.107</c:v>
                </c:pt>
                <c:pt idx="739" formatCode="General">
                  <c:v>1.1085</c:v>
                </c:pt>
                <c:pt idx="740" formatCode="General">
                  <c:v>1.1100000000000001</c:v>
                </c:pt>
                <c:pt idx="741" formatCode="General">
                  <c:v>1.1114999999999999</c:v>
                </c:pt>
                <c:pt idx="742" formatCode="General">
                  <c:v>1.113</c:v>
                </c:pt>
                <c:pt idx="743" formatCode="General">
                  <c:v>1.1145</c:v>
                </c:pt>
                <c:pt idx="744" formatCode="General">
                  <c:v>1.1160000000000001</c:v>
                </c:pt>
                <c:pt idx="745" formatCode="General">
                  <c:v>1.1174999999999999</c:v>
                </c:pt>
                <c:pt idx="746" formatCode="General">
                  <c:v>1.119</c:v>
                </c:pt>
                <c:pt idx="747" formatCode="General">
                  <c:v>1.1205000000000001</c:v>
                </c:pt>
                <c:pt idx="748" formatCode="General">
                  <c:v>1.1220000000000001</c:v>
                </c:pt>
                <c:pt idx="749" formatCode="General">
                  <c:v>1.1234999999999999</c:v>
                </c:pt>
                <c:pt idx="750" formatCode="General">
                  <c:v>1.125</c:v>
                </c:pt>
                <c:pt idx="751" formatCode="General">
                  <c:v>1.1265000000000001</c:v>
                </c:pt>
                <c:pt idx="752" formatCode="General">
                  <c:v>1.1279999999999999</c:v>
                </c:pt>
                <c:pt idx="753" formatCode="General">
                  <c:v>1.1294999999999999</c:v>
                </c:pt>
                <c:pt idx="754" formatCode="General">
                  <c:v>1.131</c:v>
                </c:pt>
                <c:pt idx="755" formatCode="General">
                  <c:v>1.1325000000000001</c:v>
                </c:pt>
                <c:pt idx="756" formatCode="General">
                  <c:v>1.1339999999999999</c:v>
                </c:pt>
                <c:pt idx="757" formatCode="General">
                  <c:v>1.1355</c:v>
                </c:pt>
                <c:pt idx="758" formatCode="General">
                  <c:v>1.137</c:v>
                </c:pt>
                <c:pt idx="759" formatCode="General">
                  <c:v>1.1385000000000001</c:v>
                </c:pt>
                <c:pt idx="760" formatCode="General">
                  <c:v>1.1399999999999999</c:v>
                </c:pt>
                <c:pt idx="761" formatCode="General">
                  <c:v>1.1415</c:v>
                </c:pt>
                <c:pt idx="762" formatCode="General">
                  <c:v>1.143</c:v>
                </c:pt>
                <c:pt idx="763" formatCode="General">
                  <c:v>1.1445000000000001</c:v>
                </c:pt>
                <c:pt idx="764" formatCode="General">
                  <c:v>1.1459999999999999</c:v>
                </c:pt>
                <c:pt idx="765" formatCode="General">
                  <c:v>1.1475</c:v>
                </c:pt>
                <c:pt idx="766" formatCode="General">
                  <c:v>1.149</c:v>
                </c:pt>
                <c:pt idx="767" formatCode="General">
                  <c:v>1.1505000000000001</c:v>
                </c:pt>
                <c:pt idx="768" formatCode="General">
                  <c:v>1.1519999999999999</c:v>
                </c:pt>
                <c:pt idx="769" formatCode="General">
                  <c:v>1.1535</c:v>
                </c:pt>
                <c:pt idx="770" formatCode="General">
                  <c:v>1.155</c:v>
                </c:pt>
                <c:pt idx="771" formatCode="General">
                  <c:v>1.1565000000000001</c:v>
                </c:pt>
                <c:pt idx="772" formatCode="General">
                  <c:v>1.1579999999999999</c:v>
                </c:pt>
                <c:pt idx="773" formatCode="General">
                  <c:v>1.1595</c:v>
                </c:pt>
                <c:pt idx="774" formatCode="General">
                  <c:v>1.161</c:v>
                </c:pt>
                <c:pt idx="775" formatCode="General">
                  <c:v>1.1625000000000001</c:v>
                </c:pt>
                <c:pt idx="776" formatCode="General">
                  <c:v>1.1639999999999999</c:v>
                </c:pt>
                <c:pt idx="777" formatCode="General">
                  <c:v>1.1655</c:v>
                </c:pt>
                <c:pt idx="778" formatCode="General">
                  <c:v>1.167</c:v>
                </c:pt>
                <c:pt idx="779" formatCode="General">
                  <c:v>1.1685000000000001</c:v>
                </c:pt>
                <c:pt idx="780" formatCode="General">
                  <c:v>1.17</c:v>
                </c:pt>
                <c:pt idx="781" formatCode="General">
                  <c:v>1.1715</c:v>
                </c:pt>
                <c:pt idx="782" formatCode="General">
                  <c:v>1.173</c:v>
                </c:pt>
                <c:pt idx="783" formatCode="General">
                  <c:v>1.1745000000000001</c:v>
                </c:pt>
                <c:pt idx="784" formatCode="General">
                  <c:v>1.1759999999999999</c:v>
                </c:pt>
                <c:pt idx="785" formatCode="General">
                  <c:v>1.1775</c:v>
                </c:pt>
                <c:pt idx="786" formatCode="General">
                  <c:v>1.179</c:v>
                </c:pt>
                <c:pt idx="787" formatCode="General">
                  <c:v>1.1805000000000001</c:v>
                </c:pt>
                <c:pt idx="788" formatCode="General">
                  <c:v>1.1819999999999999</c:v>
                </c:pt>
                <c:pt idx="789" formatCode="General">
                  <c:v>1.1835</c:v>
                </c:pt>
                <c:pt idx="790" formatCode="General">
                  <c:v>1.1850000000000001</c:v>
                </c:pt>
                <c:pt idx="791" formatCode="General">
                  <c:v>1.1865000000000001</c:v>
                </c:pt>
                <c:pt idx="792" formatCode="General">
                  <c:v>1.1879999999999999</c:v>
                </c:pt>
                <c:pt idx="793" formatCode="General">
                  <c:v>1.1895</c:v>
                </c:pt>
                <c:pt idx="794" formatCode="General">
                  <c:v>1.1910000000000001</c:v>
                </c:pt>
                <c:pt idx="795" formatCode="General">
                  <c:v>1.1924999999999999</c:v>
                </c:pt>
                <c:pt idx="796" formatCode="General">
                  <c:v>1.194</c:v>
                </c:pt>
                <c:pt idx="797" formatCode="General">
                  <c:v>1.1955</c:v>
                </c:pt>
                <c:pt idx="798" formatCode="General">
                  <c:v>1.1970000000000001</c:v>
                </c:pt>
                <c:pt idx="799" formatCode="General">
                  <c:v>1.1984999999999999</c:v>
                </c:pt>
                <c:pt idx="800" formatCode="General">
                  <c:v>1.2</c:v>
                </c:pt>
                <c:pt idx="801" formatCode="General">
                  <c:v>1.2015</c:v>
                </c:pt>
                <c:pt idx="802" formatCode="General">
                  <c:v>1.2030000000000001</c:v>
                </c:pt>
                <c:pt idx="803" formatCode="General">
                  <c:v>1.2044999999999999</c:v>
                </c:pt>
                <c:pt idx="804" formatCode="General">
                  <c:v>1.206</c:v>
                </c:pt>
                <c:pt idx="805" formatCode="General">
                  <c:v>1.2075</c:v>
                </c:pt>
                <c:pt idx="806" formatCode="General">
                  <c:v>1.2090000000000001</c:v>
                </c:pt>
                <c:pt idx="807" formatCode="General">
                  <c:v>1.2104999999999999</c:v>
                </c:pt>
                <c:pt idx="808" formatCode="General">
                  <c:v>1.212</c:v>
                </c:pt>
                <c:pt idx="809" formatCode="General">
                  <c:v>1.2135</c:v>
                </c:pt>
                <c:pt idx="810" formatCode="General">
                  <c:v>1.2150000000000001</c:v>
                </c:pt>
                <c:pt idx="811" formatCode="General">
                  <c:v>1.2164999999999999</c:v>
                </c:pt>
                <c:pt idx="812" formatCode="General">
                  <c:v>1.218</c:v>
                </c:pt>
                <c:pt idx="813" formatCode="General">
                  <c:v>1.2195</c:v>
                </c:pt>
                <c:pt idx="814" formatCode="General">
                  <c:v>1.2210000000000001</c:v>
                </c:pt>
                <c:pt idx="815" formatCode="General">
                  <c:v>1.2224999999999999</c:v>
                </c:pt>
                <c:pt idx="816" formatCode="General">
                  <c:v>1.224</c:v>
                </c:pt>
                <c:pt idx="817" formatCode="General">
                  <c:v>1.2255</c:v>
                </c:pt>
                <c:pt idx="818" formatCode="General">
                  <c:v>1.2270000000000001</c:v>
                </c:pt>
                <c:pt idx="819" formatCode="General">
                  <c:v>1.2284999999999999</c:v>
                </c:pt>
                <c:pt idx="820" formatCode="General">
                  <c:v>1.23</c:v>
                </c:pt>
                <c:pt idx="821" formatCode="General">
                  <c:v>1.2315</c:v>
                </c:pt>
                <c:pt idx="822" formatCode="General">
                  <c:v>1.2330000000000001</c:v>
                </c:pt>
                <c:pt idx="823" formatCode="General">
                  <c:v>1.2344999999999999</c:v>
                </c:pt>
                <c:pt idx="824" formatCode="General">
                  <c:v>1.236</c:v>
                </c:pt>
                <c:pt idx="825" formatCode="General">
                  <c:v>1.2375</c:v>
                </c:pt>
                <c:pt idx="826" formatCode="General">
                  <c:v>1.2390000000000001</c:v>
                </c:pt>
                <c:pt idx="827" formatCode="General">
                  <c:v>1.2404999999999999</c:v>
                </c:pt>
                <c:pt idx="828" formatCode="General">
                  <c:v>1.242</c:v>
                </c:pt>
                <c:pt idx="829" formatCode="General">
                  <c:v>1.2435</c:v>
                </c:pt>
                <c:pt idx="830" formatCode="General">
                  <c:v>1.2450000000000001</c:v>
                </c:pt>
                <c:pt idx="831" formatCode="General">
                  <c:v>1.2464999999999999</c:v>
                </c:pt>
                <c:pt idx="832" formatCode="General">
                  <c:v>1.248</c:v>
                </c:pt>
                <c:pt idx="833" formatCode="General">
                  <c:v>1.2495000000000001</c:v>
                </c:pt>
                <c:pt idx="834" formatCode="General">
                  <c:v>1.2509999999999999</c:v>
                </c:pt>
                <c:pt idx="835" formatCode="General">
                  <c:v>1.2524999999999999</c:v>
                </c:pt>
                <c:pt idx="836" formatCode="General">
                  <c:v>1.254</c:v>
                </c:pt>
                <c:pt idx="837" formatCode="General">
                  <c:v>1.2555000000000001</c:v>
                </c:pt>
                <c:pt idx="838" formatCode="General">
                  <c:v>1.2569999999999999</c:v>
                </c:pt>
                <c:pt idx="839" formatCode="General">
                  <c:v>1.2585</c:v>
                </c:pt>
                <c:pt idx="840" formatCode="General">
                  <c:v>1.26</c:v>
                </c:pt>
                <c:pt idx="841" formatCode="General">
                  <c:v>1.2615000000000001</c:v>
                </c:pt>
                <c:pt idx="842" formatCode="General">
                  <c:v>1.2629999999999999</c:v>
                </c:pt>
                <c:pt idx="843" formatCode="General">
                  <c:v>1.2645</c:v>
                </c:pt>
                <c:pt idx="844" formatCode="General">
                  <c:v>1.266</c:v>
                </c:pt>
                <c:pt idx="845" formatCode="General">
                  <c:v>1.2675000000000001</c:v>
                </c:pt>
                <c:pt idx="846" formatCode="General">
                  <c:v>1.2689999999999999</c:v>
                </c:pt>
                <c:pt idx="847" formatCode="General">
                  <c:v>1.2705</c:v>
                </c:pt>
                <c:pt idx="848" formatCode="General">
                  <c:v>1.272</c:v>
                </c:pt>
                <c:pt idx="849" formatCode="General">
                  <c:v>1.2735000000000001</c:v>
                </c:pt>
                <c:pt idx="850" formatCode="General">
                  <c:v>1.2749999999999999</c:v>
                </c:pt>
                <c:pt idx="851" formatCode="General">
                  <c:v>1.2765</c:v>
                </c:pt>
                <c:pt idx="852" formatCode="General">
                  <c:v>1.278</c:v>
                </c:pt>
                <c:pt idx="853" formatCode="General">
                  <c:v>1.2795000000000001</c:v>
                </c:pt>
                <c:pt idx="854" formatCode="General">
                  <c:v>1.2809999999999999</c:v>
                </c:pt>
                <c:pt idx="855" formatCode="General">
                  <c:v>1.2825</c:v>
                </c:pt>
                <c:pt idx="856" formatCode="General">
                  <c:v>1.284</c:v>
                </c:pt>
                <c:pt idx="857" formatCode="General">
                  <c:v>1.2855000000000001</c:v>
                </c:pt>
                <c:pt idx="858" formatCode="General">
                  <c:v>1.2869999999999999</c:v>
                </c:pt>
                <c:pt idx="859" formatCode="General">
                  <c:v>1.2885</c:v>
                </c:pt>
                <c:pt idx="860" formatCode="General">
                  <c:v>1.29</c:v>
                </c:pt>
                <c:pt idx="861" formatCode="General">
                  <c:v>1.2915000000000001</c:v>
                </c:pt>
                <c:pt idx="862" formatCode="General">
                  <c:v>1.2929999999999999</c:v>
                </c:pt>
                <c:pt idx="863" formatCode="General">
                  <c:v>1.2945</c:v>
                </c:pt>
                <c:pt idx="864" formatCode="General">
                  <c:v>1.296</c:v>
                </c:pt>
                <c:pt idx="865" formatCode="General">
                  <c:v>1.2975000000000001</c:v>
                </c:pt>
                <c:pt idx="866" formatCode="General">
                  <c:v>1.2989999999999999</c:v>
                </c:pt>
                <c:pt idx="867" formatCode="General">
                  <c:v>1.3005</c:v>
                </c:pt>
                <c:pt idx="868" formatCode="General">
                  <c:v>1.302</c:v>
                </c:pt>
                <c:pt idx="869" formatCode="General">
                  <c:v>1.3035000000000001</c:v>
                </c:pt>
                <c:pt idx="870" formatCode="General">
                  <c:v>1.3049999999999999</c:v>
                </c:pt>
                <c:pt idx="871" formatCode="General">
                  <c:v>1.3065</c:v>
                </c:pt>
                <c:pt idx="872" formatCode="General">
                  <c:v>1.3080000000000001</c:v>
                </c:pt>
                <c:pt idx="873" formatCode="General">
                  <c:v>1.3095000000000001</c:v>
                </c:pt>
                <c:pt idx="874" formatCode="General">
                  <c:v>1.3109999999999999</c:v>
                </c:pt>
                <c:pt idx="875" formatCode="General">
                  <c:v>1.3125</c:v>
                </c:pt>
                <c:pt idx="876" formatCode="General">
                  <c:v>1.3140000000000001</c:v>
                </c:pt>
                <c:pt idx="877" formatCode="General">
                  <c:v>1.3154999999999999</c:v>
                </c:pt>
                <c:pt idx="878" formatCode="General">
                  <c:v>1.3169999999999999</c:v>
                </c:pt>
                <c:pt idx="879" formatCode="General">
                  <c:v>1.3185</c:v>
                </c:pt>
                <c:pt idx="880" formatCode="General">
                  <c:v>1.32</c:v>
                </c:pt>
                <c:pt idx="881" formatCode="General">
                  <c:v>1.3214999999999999</c:v>
                </c:pt>
                <c:pt idx="882" formatCode="General">
                  <c:v>1.323</c:v>
                </c:pt>
                <c:pt idx="883" formatCode="General">
                  <c:v>1.3245</c:v>
                </c:pt>
                <c:pt idx="884" formatCode="General">
                  <c:v>1.3260000000000001</c:v>
                </c:pt>
                <c:pt idx="885" formatCode="General">
                  <c:v>1.3274999999999999</c:v>
                </c:pt>
                <c:pt idx="886" formatCode="General">
                  <c:v>1.329</c:v>
                </c:pt>
                <c:pt idx="887" formatCode="General">
                  <c:v>1.3305</c:v>
                </c:pt>
                <c:pt idx="888" formatCode="General">
                  <c:v>1.3320000000000001</c:v>
                </c:pt>
                <c:pt idx="889" formatCode="General">
                  <c:v>1.3334999999999999</c:v>
                </c:pt>
                <c:pt idx="890" formatCode="General">
                  <c:v>1.335</c:v>
                </c:pt>
                <c:pt idx="891" formatCode="General">
                  <c:v>1.3365</c:v>
                </c:pt>
                <c:pt idx="892" formatCode="General">
                  <c:v>1.3380000000000001</c:v>
                </c:pt>
                <c:pt idx="893" formatCode="General">
                  <c:v>1.3394999999999999</c:v>
                </c:pt>
                <c:pt idx="894" formatCode="General">
                  <c:v>1.341</c:v>
                </c:pt>
                <c:pt idx="895" formatCode="General">
                  <c:v>1.3425</c:v>
                </c:pt>
                <c:pt idx="896" formatCode="General">
                  <c:v>1.3440000000000001</c:v>
                </c:pt>
                <c:pt idx="897" formatCode="General">
                  <c:v>1.3454999999999999</c:v>
                </c:pt>
                <c:pt idx="898" formatCode="General">
                  <c:v>1.347</c:v>
                </c:pt>
                <c:pt idx="899" formatCode="General">
                  <c:v>1.3485</c:v>
                </c:pt>
                <c:pt idx="900" formatCode="General">
                  <c:v>1.35</c:v>
                </c:pt>
                <c:pt idx="901" formatCode="General">
                  <c:v>1.3514999999999999</c:v>
                </c:pt>
                <c:pt idx="902" formatCode="General">
                  <c:v>1.353</c:v>
                </c:pt>
                <c:pt idx="903" formatCode="General">
                  <c:v>1.3545</c:v>
                </c:pt>
                <c:pt idx="904" formatCode="General">
                  <c:v>1.3560000000000001</c:v>
                </c:pt>
                <c:pt idx="905" formatCode="General">
                  <c:v>1.3574999999999999</c:v>
                </c:pt>
                <c:pt idx="906" formatCode="General">
                  <c:v>1.359</c:v>
                </c:pt>
                <c:pt idx="907" formatCode="General">
                  <c:v>1.3605</c:v>
                </c:pt>
                <c:pt idx="908" formatCode="General">
                  <c:v>1.3620000000000001</c:v>
                </c:pt>
                <c:pt idx="909" formatCode="General">
                  <c:v>1.3634999999999999</c:v>
                </c:pt>
                <c:pt idx="910" formatCode="General">
                  <c:v>1.365</c:v>
                </c:pt>
                <c:pt idx="911" formatCode="General">
                  <c:v>1.3665</c:v>
                </c:pt>
                <c:pt idx="912" formatCode="General">
                  <c:v>1.3680000000000001</c:v>
                </c:pt>
                <c:pt idx="913" formatCode="General">
                  <c:v>1.3694999999999999</c:v>
                </c:pt>
                <c:pt idx="914" formatCode="General">
                  <c:v>1.371</c:v>
                </c:pt>
                <c:pt idx="915" formatCode="General">
                  <c:v>1.3725000000000001</c:v>
                </c:pt>
                <c:pt idx="916" formatCode="General">
                  <c:v>1.3740000000000001</c:v>
                </c:pt>
                <c:pt idx="917" formatCode="General">
                  <c:v>1.3754999999999999</c:v>
                </c:pt>
                <c:pt idx="918" formatCode="General">
                  <c:v>1.377</c:v>
                </c:pt>
                <c:pt idx="919" formatCode="General">
                  <c:v>1.3785000000000001</c:v>
                </c:pt>
                <c:pt idx="920" formatCode="General">
                  <c:v>1.38</c:v>
                </c:pt>
                <c:pt idx="921" formatCode="General">
                  <c:v>1.3815</c:v>
                </c:pt>
                <c:pt idx="922" formatCode="General">
                  <c:v>1.383</c:v>
                </c:pt>
                <c:pt idx="923" formatCode="General">
                  <c:v>1.3845000000000001</c:v>
                </c:pt>
                <c:pt idx="924" formatCode="General">
                  <c:v>1.3859999999999999</c:v>
                </c:pt>
                <c:pt idx="925" formatCode="General">
                  <c:v>1.3875</c:v>
                </c:pt>
                <c:pt idx="926" formatCode="General">
                  <c:v>1.389</c:v>
                </c:pt>
                <c:pt idx="927" formatCode="General">
                  <c:v>1.3905000000000001</c:v>
                </c:pt>
                <c:pt idx="928" formatCode="General">
                  <c:v>1.3919999999999999</c:v>
                </c:pt>
                <c:pt idx="929" formatCode="General">
                  <c:v>1.3935</c:v>
                </c:pt>
                <c:pt idx="930" formatCode="General">
                  <c:v>1.395</c:v>
                </c:pt>
                <c:pt idx="931" formatCode="General">
                  <c:v>1.3965000000000001</c:v>
                </c:pt>
                <c:pt idx="932" formatCode="General">
                  <c:v>1.3979999999999999</c:v>
                </c:pt>
                <c:pt idx="933" formatCode="General">
                  <c:v>1.3995</c:v>
                </c:pt>
                <c:pt idx="934" formatCode="General">
                  <c:v>1.401</c:v>
                </c:pt>
                <c:pt idx="935" formatCode="General">
                  <c:v>1.4025000000000001</c:v>
                </c:pt>
                <c:pt idx="936" formatCode="General">
                  <c:v>1.4039999999999999</c:v>
                </c:pt>
                <c:pt idx="937" formatCode="General">
                  <c:v>1.4055</c:v>
                </c:pt>
                <c:pt idx="938" formatCode="General">
                  <c:v>1.407</c:v>
                </c:pt>
                <c:pt idx="939" formatCode="General">
                  <c:v>1.4085000000000001</c:v>
                </c:pt>
                <c:pt idx="940" formatCode="General">
                  <c:v>1.41</c:v>
                </c:pt>
                <c:pt idx="941" formatCode="General">
                  <c:v>1.4115</c:v>
                </c:pt>
                <c:pt idx="942" formatCode="General">
                  <c:v>1.413</c:v>
                </c:pt>
                <c:pt idx="943" formatCode="General">
                  <c:v>1.4145000000000001</c:v>
                </c:pt>
                <c:pt idx="944" formatCode="General">
                  <c:v>1.4159999999999999</c:v>
                </c:pt>
                <c:pt idx="945" formatCode="General">
                  <c:v>1.4175</c:v>
                </c:pt>
                <c:pt idx="946" formatCode="General">
                  <c:v>1.419</c:v>
                </c:pt>
                <c:pt idx="947" formatCode="General">
                  <c:v>1.4205000000000001</c:v>
                </c:pt>
                <c:pt idx="948" formatCode="General">
                  <c:v>1.4219999999999999</c:v>
                </c:pt>
                <c:pt idx="949" formatCode="General">
                  <c:v>1.4235</c:v>
                </c:pt>
                <c:pt idx="950" formatCode="General">
                  <c:v>1.425</c:v>
                </c:pt>
                <c:pt idx="951" formatCode="General">
                  <c:v>1.4265000000000001</c:v>
                </c:pt>
                <c:pt idx="952" formatCode="General">
                  <c:v>1.4279999999999999</c:v>
                </c:pt>
                <c:pt idx="953" formatCode="General">
                  <c:v>1.4295</c:v>
                </c:pt>
                <c:pt idx="954" formatCode="General">
                  <c:v>1.431</c:v>
                </c:pt>
                <c:pt idx="955" formatCode="General">
                  <c:v>1.4325000000000001</c:v>
                </c:pt>
                <c:pt idx="956" formatCode="General">
                  <c:v>1.4339999999999999</c:v>
                </c:pt>
                <c:pt idx="957" formatCode="General">
                  <c:v>1.4355</c:v>
                </c:pt>
                <c:pt idx="958" formatCode="General">
                  <c:v>1.4370000000000001</c:v>
                </c:pt>
                <c:pt idx="959" formatCode="General">
                  <c:v>1.4384999999999999</c:v>
                </c:pt>
                <c:pt idx="960" formatCode="General">
                  <c:v>1.44</c:v>
                </c:pt>
                <c:pt idx="961" formatCode="General">
                  <c:v>1.4415</c:v>
                </c:pt>
                <c:pt idx="962" formatCode="General">
                  <c:v>1.4430000000000001</c:v>
                </c:pt>
                <c:pt idx="963" formatCode="General">
                  <c:v>1.4444999999999999</c:v>
                </c:pt>
                <c:pt idx="964" formatCode="General">
                  <c:v>1.446</c:v>
                </c:pt>
                <c:pt idx="965" formatCode="General">
                  <c:v>1.4475</c:v>
                </c:pt>
                <c:pt idx="966" formatCode="General">
                  <c:v>1.4490000000000001</c:v>
                </c:pt>
                <c:pt idx="967" formatCode="General">
                  <c:v>1.4504999999999999</c:v>
                </c:pt>
                <c:pt idx="968" formatCode="General">
                  <c:v>1.452</c:v>
                </c:pt>
                <c:pt idx="969" formatCode="General">
                  <c:v>1.4535</c:v>
                </c:pt>
                <c:pt idx="970" formatCode="General">
                  <c:v>1.4550000000000001</c:v>
                </c:pt>
                <c:pt idx="971" formatCode="General">
                  <c:v>1.4564999999999999</c:v>
                </c:pt>
                <c:pt idx="972" formatCode="General">
                  <c:v>1.458</c:v>
                </c:pt>
                <c:pt idx="973" formatCode="General">
                  <c:v>1.4595</c:v>
                </c:pt>
                <c:pt idx="974" formatCode="General">
                  <c:v>1.4610000000000001</c:v>
                </c:pt>
                <c:pt idx="975" formatCode="General">
                  <c:v>1.4624999999999999</c:v>
                </c:pt>
                <c:pt idx="976" formatCode="General">
                  <c:v>1.464</c:v>
                </c:pt>
                <c:pt idx="977" formatCode="General">
                  <c:v>1.4655</c:v>
                </c:pt>
                <c:pt idx="978" formatCode="General">
                  <c:v>1.4670000000000001</c:v>
                </c:pt>
                <c:pt idx="979" formatCode="General">
                  <c:v>1.4684999999999999</c:v>
                </c:pt>
                <c:pt idx="980" formatCode="General">
                  <c:v>1.47</c:v>
                </c:pt>
                <c:pt idx="981" formatCode="General">
                  <c:v>1.4715</c:v>
                </c:pt>
                <c:pt idx="982" formatCode="General">
                  <c:v>1.4730000000000001</c:v>
                </c:pt>
                <c:pt idx="983" formatCode="General">
                  <c:v>1.4744999999999999</c:v>
                </c:pt>
                <c:pt idx="984" formatCode="General">
                  <c:v>1.476</c:v>
                </c:pt>
                <c:pt idx="985" formatCode="General">
                  <c:v>1.4775</c:v>
                </c:pt>
                <c:pt idx="986" formatCode="General">
                  <c:v>1.4790000000000001</c:v>
                </c:pt>
                <c:pt idx="987" formatCode="General">
                  <c:v>1.4804999999999999</c:v>
                </c:pt>
                <c:pt idx="988" formatCode="General">
                  <c:v>1.482</c:v>
                </c:pt>
                <c:pt idx="989" formatCode="General">
                  <c:v>1.4835</c:v>
                </c:pt>
                <c:pt idx="990" formatCode="General">
                  <c:v>1.4850000000000001</c:v>
                </c:pt>
                <c:pt idx="991" formatCode="General">
                  <c:v>1.4864999999999999</c:v>
                </c:pt>
                <c:pt idx="992" formatCode="General">
                  <c:v>1.488</c:v>
                </c:pt>
                <c:pt idx="993" formatCode="General">
                  <c:v>1.4895</c:v>
                </c:pt>
                <c:pt idx="994" formatCode="General">
                  <c:v>1.4910000000000001</c:v>
                </c:pt>
                <c:pt idx="995" formatCode="General">
                  <c:v>1.4924999999999999</c:v>
                </c:pt>
                <c:pt idx="996" formatCode="General">
                  <c:v>1.494</c:v>
                </c:pt>
                <c:pt idx="997" formatCode="General">
                  <c:v>1.4955000000000001</c:v>
                </c:pt>
                <c:pt idx="998" formatCode="General">
                  <c:v>1.4970000000000001</c:v>
                </c:pt>
                <c:pt idx="999" formatCode="General">
                  <c:v>1.4984999999999999</c:v>
                </c:pt>
                <c:pt idx="1000" formatCode="General">
                  <c:v>1.5</c:v>
                </c:pt>
                <c:pt idx="1001" formatCode="General">
                  <c:v>1.5015000000000001</c:v>
                </c:pt>
                <c:pt idx="1002" formatCode="General">
                  <c:v>1.5029999999999999</c:v>
                </c:pt>
                <c:pt idx="1003" formatCode="General">
                  <c:v>1.5044999999999999</c:v>
                </c:pt>
                <c:pt idx="1004" formatCode="General">
                  <c:v>1.506</c:v>
                </c:pt>
                <c:pt idx="1005" formatCode="General">
                  <c:v>1.5075000000000001</c:v>
                </c:pt>
                <c:pt idx="1006" formatCode="General">
                  <c:v>1.5089999999999999</c:v>
                </c:pt>
                <c:pt idx="1007" formatCode="General">
                  <c:v>1.5105</c:v>
                </c:pt>
                <c:pt idx="1008" formatCode="General">
                  <c:v>1.512</c:v>
                </c:pt>
                <c:pt idx="1009" formatCode="General">
                  <c:v>1.5135000000000001</c:v>
                </c:pt>
                <c:pt idx="1010" formatCode="General">
                  <c:v>1.5149999999999999</c:v>
                </c:pt>
                <c:pt idx="1011" formatCode="General">
                  <c:v>1.5165</c:v>
                </c:pt>
                <c:pt idx="1012" formatCode="General">
                  <c:v>1.518</c:v>
                </c:pt>
                <c:pt idx="1013" formatCode="General">
                  <c:v>1.5195000000000001</c:v>
                </c:pt>
                <c:pt idx="1014" formatCode="General">
                  <c:v>1.5209999999999999</c:v>
                </c:pt>
                <c:pt idx="1015" formatCode="General">
                  <c:v>1.5225</c:v>
                </c:pt>
                <c:pt idx="1016" formatCode="General">
                  <c:v>1.524</c:v>
                </c:pt>
                <c:pt idx="1017" formatCode="General">
                  <c:v>1.5255000000000001</c:v>
                </c:pt>
                <c:pt idx="1018" formatCode="General">
                  <c:v>1.5269999999999999</c:v>
                </c:pt>
                <c:pt idx="1019" formatCode="General">
                  <c:v>1.5285</c:v>
                </c:pt>
                <c:pt idx="1020" formatCode="General">
                  <c:v>1.53</c:v>
                </c:pt>
                <c:pt idx="1021" formatCode="General">
                  <c:v>1.5315000000000001</c:v>
                </c:pt>
                <c:pt idx="1022" formatCode="General">
                  <c:v>1.5329999999999999</c:v>
                </c:pt>
                <c:pt idx="1023" formatCode="General">
                  <c:v>1.5345</c:v>
                </c:pt>
                <c:pt idx="1024" formatCode="General">
                  <c:v>1.536</c:v>
                </c:pt>
                <c:pt idx="1025" formatCode="General">
                  <c:v>1.5375000000000001</c:v>
                </c:pt>
                <c:pt idx="1026" formatCode="General">
                  <c:v>1.5389999999999999</c:v>
                </c:pt>
                <c:pt idx="1027" formatCode="General">
                  <c:v>1.5405</c:v>
                </c:pt>
                <c:pt idx="1028" formatCode="General">
                  <c:v>1.542</c:v>
                </c:pt>
                <c:pt idx="1029" formatCode="General">
                  <c:v>1.5435000000000001</c:v>
                </c:pt>
                <c:pt idx="1030" formatCode="General">
                  <c:v>1.5449999999999999</c:v>
                </c:pt>
                <c:pt idx="1031" formatCode="General">
                  <c:v>1.5465</c:v>
                </c:pt>
                <c:pt idx="1032" formatCode="General">
                  <c:v>1.548</c:v>
                </c:pt>
                <c:pt idx="1033" formatCode="General">
                  <c:v>1.5495000000000001</c:v>
                </c:pt>
                <c:pt idx="1034" formatCode="General">
                  <c:v>1.5509999999999999</c:v>
                </c:pt>
                <c:pt idx="1035" formatCode="General">
                  <c:v>1.5525</c:v>
                </c:pt>
                <c:pt idx="1036" formatCode="General">
                  <c:v>1.554</c:v>
                </c:pt>
                <c:pt idx="1037" formatCode="General">
                  <c:v>1.5555000000000001</c:v>
                </c:pt>
                <c:pt idx="1038" formatCode="General">
                  <c:v>1.5569999999999999</c:v>
                </c:pt>
                <c:pt idx="1039" formatCode="General">
                  <c:v>1.5585</c:v>
                </c:pt>
                <c:pt idx="1040" formatCode="General">
                  <c:v>1.56</c:v>
                </c:pt>
                <c:pt idx="1041" formatCode="General">
                  <c:v>1.5615000000000001</c:v>
                </c:pt>
                <c:pt idx="1042" formatCode="General">
                  <c:v>1.5629999999999999</c:v>
                </c:pt>
                <c:pt idx="1043" formatCode="General">
                  <c:v>1.5645</c:v>
                </c:pt>
                <c:pt idx="1044" formatCode="General">
                  <c:v>1.5660000000000001</c:v>
                </c:pt>
                <c:pt idx="1045" formatCode="General">
                  <c:v>1.5674999999999999</c:v>
                </c:pt>
                <c:pt idx="1046" formatCode="General">
                  <c:v>1.569</c:v>
                </c:pt>
                <c:pt idx="1047" formatCode="General">
                  <c:v>1.5705</c:v>
                </c:pt>
                <c:pt idx="1048" formatCode="General">
                  <c:v>1.5720000000000001</c:v>
                </c:pt>
                <c:pt idx="1049" formatCode="General">
                  <c:v>1.5734999999999999</c:v>
                </c:pt>
                <c:pt idx="1050" formatCode="General">
                  <c:v>1.575</c:v>
                </c:pt>
                <c:pt idx="1051" formatCode="General">
                  <c:v>1.5765</c:v>
                </c:pt>
                <c:pt idx="1052" formatCode="General">
                  <c:v>1.5780000000000001</c:v>
                </c:pt>
                <c:pt idx="1053" formatCode="General">
                  <c:v>1.5794999999999999</c:v>
                </c:pt>
                <c:pt idx="1054" formatCode="General">
                  <c:v>1.581</c:v>
                </c:pt>
                <c:pt idx="1055" formatCode="General">
                  <c:v>1.5825</c:v>
                </c:pt>
                <c:pt idx="1056" formatCode="General">
                  <c:v>1.5840000000000001</c:v>
                </c:pt>
                <c:pt idx="1057" formatCode="General">
                  <c:v>1.5854999999999999</c:v>
                </c:pt>
                <c:pt idx="1058" formatCode="General">
                  <c:v>1.587</c:v>
                </c:pt>
                <c:pt idx="1059" formatCode="General">
                  <c:v>1.5885</c:v>
                </c:pt>
                <c:pt idx="1060" formatCode="General">
                  <c:v>1.59</c:v>
                </c:pt>
                <c:pt idx="1061" formatCode="General">
                  <c:v>1.5914999999999999</c:v>
                </c:pt>
                <c:pt idx="1062" formatCode="General">
                  <c:v>1.593</c:v>
                </c:pt>
                <c:pt idx="1063" formatCode="General">
                  <c:v>1.5945</c:v>
                </c:pt>
                <c:pt idx="1064" formatCode="General">
                  <c:v>1.5960000000000001</c:v>
                </c:pt>
                <c:pt idx="1065" formatCode="General">
                  <c:v>1.5974999999999999</c:v>
                </c:pt>
                <c:pt idx="1066" formatCode="General">
                  <c:v>1.599</c:v>
                </c:pt>
                <c:pt idx="1067" formatCode="General">
                  <c:v>1.6005</c:v>
                </c:pt>
                <c:pt idx="1068" formatCode="General">
                  <c:v>1.6020000000000001</c:v>
                </c:pt>
                <c:pt idx="1069" formatCode="General">
                  <c:v>1.6034999999999999</c:v>
                </c:pt>
                <c:pt idx="1070" formatCode="General">
                  <c:v>1.605</c:v>
                </c:pt>
                <c:pt idx="1071" formatCode="General">
                  <c:v>1.6065</c:v>
                </c:pt>
                <c:pt idx="1072" formatCode="General">
                  <c:v>1.6080000000000001</c:v>
                </c:pt>
                <c:pt idx="1073" formatCode="General">
                  <c:v>1.6094999999999999</c:v>
                </c:pt>
                <c:pt idx="1074" formatCode="General">
                  <c:v>1.611</c:v>
                </c:pt>
                <c:pt idx="1075" formatCode="General">
                  <c:v>1.6125</c:v>
                </c:pt>
                <c:pt idx="1076" formatCode="General">
                  <c:v>1.6140000000000001</c:v>
                </c:pt>
                <c:pt idx="1077" formatCode="General">
                  <c:v>1.6154999999999999</c:v>
                </c:pt>
                <c:pt idx="1078" formatCode="General">
                  <c:v>1.617</c:v>
                </c:pt>
                <c:pt idx="1079" formatCode="General">
                  <c:v>1.6185</c:v>
                </c:pt>
                <c:pt idx="1080" formatCode="General">
                  <c:v>1.62</c:v>
                </c:pt>
                <c:pt idx="1081" formatCode="General">
                  <c:v>1.6214999999999999</c:v>
                </c:pt>
                <c:pt idx="1082" formatCode="General">
                  <c:v>1.623</c:v>
                </c:pt>
                <c:pt idx="1083" formatCode="General">
                  <c:v>1.6245000000000001</c:v>
                </c:pt>
                <c:pt idx="1084" formatCode="General">
                  <c:v>1.6259999999999999</c:v>
                </c:pt>
                <c:pt idx="1085" formatCode="General">
                  <c:v>1.6274999999999999</c:v>
                </c:pt>
                <c:pt idx="1086" formatCode="General">
                  <c:v>1.629</c:v>
                </c:pt>
                <c:pt idx="1087" formatCode="General">
                  <c:v>1.6305000000000001</c:v>
                </c:pt>
                <c:pt idx="1088" formatCode="General">
                  <c:v>1.6319999999999999</c:v>
                </c:pt>
                <c:pt idx="1089" formatCode="General">
                  <c:v>1.6335</c:v>
                </c:pt>
                <c:pt idx="1090" formatCode="General">
                  <c:v>1.635</c:v>
                </c:pt>
                <c:pt idx="1091" formatCode="General">
                  <c:v>1.6365000000000001</c:v>
                </c:pt>
                <c:pt idx="1092" formatCode="General">
                  <c:v>1.6379999999999999</c:v>
                </c:pt>
                <c:pt idx="1093" formatCode="General">
                  <c:v>1.6395</c:v>
                </c:pt>
                <c:pt idx="1094" formatCode="General">
                  <c:v>1.641</c:v>
                </c:pt>
                <c:pt idx="1095" formatCode="General">
                  <c:v>1.6425000000000001</c:v>
                </c:pt>
                <c:pt idx="1096" formatCode="General">
                  <c:v>1.6439999999999999</c:v>
                </c:pt>
                <c:pt idx="1097" formatCode="General">
                  <c:v>1.6455</c:v>
                </c:pt>
                <c:pt idx="1098" formatCode="General">
                  <c:v>1.647</c:v>
                </c:pt>
                <c:pt idx="1099" formatCode="General">
                  <c:v>1.6485000000000001</c:v>
                </c:pt>
                <c:pt idx="1100" formatCode="General">
                  <c:v>1.65</c:v>
                </c:pt>
                <c:pt idx="1101" formatCode="General">
                  <c:v>1.6515</c:v>
                </c:pt>
                <c:pt idx="1102" formatCode="General">
                  <c:v>1.653</c:v>
                </c:pt>
                <c:pt idx="1103" formatCode="General">
                  <c:v>1.6545000000000001</c:v>
                </c:pt>
                <c:pt idx="1104" formatCode="General">
                  <c:v>1.6559999999999999</c:v>
                </c:pt>
                <c:pt idx="1105" formatCode="General">
                  <c:v>1.6575</c:v>
                </c:pt>
                <c:pt idx="1106" formatCode="General">
                  <c:v>1.659</c:v>
                </c:pt>
                <c:pt idx="1107" formatCode="General">
                  <c:v>1.6605000000000001</c:v>
                </c:pt>
                <c:pt idx="1108" formatCode="General">
                  <c:v>1.6619999999999999</c:v>
                </c:pt>
                <c:pt idx="1109" formatCode="General">
                  <c:v>1.6635</c:v>
                </c:pt>
                <c:pt idx="1110" formatCode="General">
                  <c:v>1.665</c:v>
                </c:pt>
                <c:pt idx="1111" formatCode="General">
                  <c:v>1.6665000000000001</c:v>
                </c:pt>
                <c:pt idx="1112" formatCode="General">
                  <c:v>1.6679999999999999</c:v>
                </c:pt>
                <c:pt idx="1113" formatCode="General">
                  <c:v>1.6695</c:v>
                </c:pt>
                <c:pt idx="1114" formatCode="General">
                  <c:v>1.671</c:v>
                </c:pt>
                <c:pt idx="1115" formatCode="General">
                  <c:v>1.6725000000000001</c:v>
                </c:pt>
                <c:pt idx="1116" formatCode="General">
                  <c:v>1.6739999999999999</c:v>
                </c:pt>
                <c:pt idx="1117" formatCode="General">
                  <c:v>1.6755</c:v>
                </c:pt>
                <c:pt idx="1118" formatCode="General">
                  <c:v>1.677</c:v>
                </c:pt>
                <c:pt idx="1119" formatCode="General">
                  <c:v>1.6785000000000001</c:v>
                </c:pt>
                <c:pt idx="1120" formatCode="General">
                  <c:v>1.68</c:v>
                </c:pt>
                <c:pt idx="1121" formatCode="General">
                  <c:v>1.6815</c:v>
                </c:pt>
                <c:pt idx="1122" formatCode="General">
                  <c:v>1.6830000000000001</c:v>
                </c:pt>
                <c:pt idx="1123" formatCode="General">
                  <c:v>1.6845000000000001</c:v>
                </c:pt>
                <c:pt idx="1124" formatCode="General">
                  <c:v>1.6859999999999999</c:v>
                </c:pt>
                <c:pt idx="1125" formatCode="General">
                  <c:v>1.6875</c:v>
                </c:pt>
                <c:pt idx="1126" formatCode="General">
                  <c:v>1.6890000000000001</c:v>
                </c:pt>
                <c:pt idx="1127" formatCode="General">
                  <c:v>1.6904999999999999</c:v>
                </c:pt>
                <c:pt idx="1128" formatCode="General">
                  <c:v>1.6919999999999999</c:v>
                </c:pt>
                <c:pt idx="1129" formatCode="General">
                  <c:v>1.6935</c:v>
                </c:pt>
                <c:pt idx="1130" formatCode="General">
                  <c:v>1.6950000000000001</c:v>
                </c:pt>
                <c:pt idx="1131" formatCode="General">
                  <c:v>1.6964999999999999</c:v>
                </c:pt>
                <c:pt idx="1132" formatCode="General">
                  <c:v>1.698</c:v>
                </c:pt>
                <c:pt idx="1133" formatCode="General">
                  <c:v>1.6995</c:v>
                </c:pt>
                <c:pt idx="1134" formatCode="General">
                  <c:v>1.7010000000000001</c:v>
                </c:pt>
                <c:pt idx="1135" formatCode="General">
                  <c:v>1.7024999999999999</c:v>
                </c:pt>
                <c:pt idx="1136" formatCode="General">
                  <c:v>1.704</c:v>
                </c:pt>
                <c:pt idx="1137" formatCode="General">
                  <c:v>1.7055</c:v>
                </c:pt>
                <c:pt idx="1138" formatCode="General">
                  <c:v>1.7070000000000001</c:v>
                </c:pt>
                <c:pt idx="1139" formatCode="General">
                  <c:v>1.7084999999999999</c:v>
                </c:pt>
                <c:pt idx="1140" formatCode="General">
                  <c:v>1.71</c:v>
                </c:pt>
                <c:pt idx="1141" formatCode="General">
                  <c:v>1.7115</c:v>
                </c:pt>
                <c:pt idx="1142" formatCode="General">
                  <c:v>1.7130000000000001</c:v>
                </c:pt>
                <c:pt idx="1143" formatCode="General">
                  <c:v>1.7144999999999999</c:v>
                </c:pt>
                <c:pt idx="1144" formatCode="General">
                  <c:v>1.716</c:v>
                </c:pt>
                <c:pt idx="1145" formatCode="General">
                  <c:v>1.7175</c:v>
                </c:pt>
                <c:pt idx="1146" formatCode="General">
                  <c:v>1.7190000000000001</c:v>
                </c:pt>
                <c:pt idx="1147" formatCode="General">
                  <c:v>1.7204999999999999</c:v>
                </c:pt>
                <c:pt idx="1148" formatCode="General">
                  <c:v>1.722</c:v>
                </c:pt>
                <c:pt idx="1149" formatCode="General">
                  <c:v>1.7235</c:v>
                </c:pt>
                <c:pt idx="1150" formatCode="General">
                  <c:v>1.7250000000000001</c:v>
                </c:pt>
                <c:pt idx="1151" formatCode="General">
                  <c:v>1.7264999999999999</c:v>
                </c:pt>
                <c:pt idx="1152" formatCode="General">
                  <c:v>1.728</c:v>
                </c:pt>
                <c:pt idx="1153" formatCode="General">
                  <c:v>1.7295</c:v>
                </c:pt>
                <c:pt idx="1154" formatCode="General">
                  <c:v>1.7310000000000001</c:v>
                </c:pt>
                <c:pt idx="1155" formatCode="General">
                  <c:v>1.7324999999999999</c:v>
                </c:pt>
                <c:pt idx="1156" formatCode="General">
                  <c:v>1.734</c:v>
                </c:pt>
                <c:pt idx="1157" formatCode="General">
                  <c:v>1.7355</c:v>
                </c:pt>
                <c:pt idx="1158" formatCode="General">
                  <c:v>1.7370000000000001</c:v>
                </c:pt>
                <c:pt idx="1159" formatCode="General">
                  <c:v>1.7384999999999999</c:v>
                </c:pt>
                <c:pt idx="1160" formatCode="General">
                  <c:v>1.74</c:v>
                </c:pt>
                <c:pt idx="1161" formatCode="General">
                  <c:v>1.7415</c:v>
                </c:pt>
                <c:pt idx="1162" formatCode="General">
                  <c:v>1.7430000000000001</c:v>
                </c:pt>
                <c:pt idx="1163" formatCode="General">
                  <c:v>1.7444999999999999</c:v>
                </c:pt>
                <c:pt idx="1164" formatCode="General">
                  <c:v>1.746</c:v>
                </c:pt>
                <c:pt idx="1165" formatCode="General">
                  <c:v>1.7475000000000001</c:v>
                </c:pt>
                <c:pt idx="1166" formatCode="General">
                  <c:v>1.7490000000000001</c:v>
                </c:pt>
                <c:pt idx="1167" formatCode="General">
                  <c:v>1.7504999999999999</c:v>
                </c:pt>
                <c:pt idx="1168" formatCode="General">
                  <c:v>1.752</c:v>
                </c:pt>
                <c:pt idx="1169" formatCode="General">
                  <c:v>1.7535000000000001</c:v>
                </c:pt>
                <c:pt idx="1170" formatCode="General">
                  <c:v>1.7549999999999999</c:v>
                </c:pt>
                <c:pt idx="1171" formatCode="General">
                  <c:v>1.7565</c:v>
                </c:pt>
                <c:pt idx="1172" formatCode="General">
                  <c:v>1.758</c:v>
                </c:pt>
                <c:pt idx="1173" formatCode="General">
                  <c:v>1.7595000000000001</c:v>
                </c:pt>
                <c:pt idx="1174" formatCode="General">
                  <c:v>1.7609999999999999</c:v>
                </c:pt>
                <c:pt idx="1175" formatCode="General">
                  <c:v>1.7625</c:v>
                </c:pt>
                <c:pt idx="1176" formatCode="General">
                  <c:v>1.764</c:v>
                </c:pt>
                <c:pt idx="1177" formatCode="General">
                  <c:v>1.7655000000000001</c:v>
                </c:pt>
                <c:pt idx="1178" formatCode="General">
                  <c:v>1.7669999999999999</c:v>
                </c:pt>
                <c:pt idx="1179" formatCode="General">
                  <c:v>1.7685</c:v>
                </c:pt>
                <c:pt idx="1180" formatCode="General">
                  <c:v>1.77</c:v>
                </c:pt>
                <c:pt idx="1181" formatCode="General">
                  <c:v>1.7715000000000001</c:v>
                </c:pt>
                <c:pt idx="1182" formatCode="General">
                  <c:v>1.7729999999999999</c:v>
                </c:pt>
                <c:pt idx="1183" formatCode="General">
                  <c:v>1.7745</c:v>
                </c:pt>
                <c:pt idx="1184" formatCode="General">
                  <c:v>1.776</c:v>
                </c:pt>
                <c:pt idx="1185" formatCode="General">
                  <c:v>1.7775000000000001</c:v>
                </c:pt>
                <c:pt idx="1186" formatCode="General">
                  <c:v>1.7789999999999999</c:v>
                </c:pt>
                <c:pt idx="1187" formatCode="General">
                  <c:v>1.7805</c:v>
                </c:pt>
                <c:pt idx="1188" formatCode="General">
                  <c:v>1.782</c:v>
                </c:pt>
                <c:pt idx="1189" formatCode="General">
                  <c:v>1.7835000000000001</c:v>
                </c:pt>
                <c:pt idx="1190" formatCode="General">
                  <c:v>1.7849999999999999</c:v>
                </c:pt>
                <c:pt idx="1191" formatCode="General">
                  <c:v>1.7865</c:v>
                </c:pt>
                <c:pt idx="1192" formatCode="General">
                  <c:v>1.788</c:v>
                </c:pt>
                <c:pt idx="1193" formatCode="General">
                  <c:v>1.7895000000000001</c:v>
                </c:pt>
                <c:pt idx="1194" formatCode="General">
                  <c:v>1.7909999999999999</c:v>
                </c:pt>
                <c:pt idx="1195" formatCode="General">
                  <c:v>1.7925</c:v>
                </c:pt>
                <c:pt idx="1196" formatCode="General">
                  <c:v>1.794</c:v>
                </c:pt>
                <c:pt idx="1197" formatCode="General">
                  <c:v>1.7955000000000001</c:v>
                </c:pt>
                <c:pt idx="1198" formatCode="General">
                  <c:v>1.7969999999999999</c:v>
                </c:pt>
                <c:pt idx="1199" formatCode="General">
                  <c:v>1.7985</c:v>
                </c:pt>
                <c:pt idx="1200" formatCode="General">
                  <c:v>1.8</c:v>
                </c:pt>
                <c:pt idx="1201" formatCode="General">
                  <c:v>1.8015000000000001</c:v>
                </c:pt>
                <c:pt idx="1202" formatCode="General">
                  <c:v>1.8029999999999999</c:v>
                </c:pt>
                <c:pt idx="1203" formatCode="General">
                  <c:v>1.8045</c:v>
                </c:pt>
                <c:pt idx="1204" formatCode="General">
                  <c:v>1.806</c:v>
                </c:pt>
                <c:pt idx="1205" formatCode="General">
                  <c:v>1.8075000000000001</c:v>
                </c:pt>
                <c:pt idx="1206" formatCode="General">
                  <c:v>1.8089999999999999</c:v>
                </c:pt>
                <c:pt idx="1207" formatCode="General">
                  <c:v>1.8105</c:v>
                </c:pt>
                <c:pt idx="1208" formatCode="General">
                  <c:v>1.8120000000000001</c:v>
                </c:pt>
                <c:pt idx="1209" formatCode="General">
                  <c:v>1.8134999999999999</c:v>
                </c:pt>
                <c:pt idx="1210" formatCode="General">
                  <c:v>1.8149999999999999</c:v>
                </c:pt>
                <c:pt idx="1211" formatCode="General">
                  <c:v>1.8165</c:v>
                </c:pt>
                <c:pt idx="1212" formatCode="General">
                  <c:v>1.8180000000000001</c:v>
                </c:pt>
                <c:pt idx="1213" formatCode="General">
                  <c:v>1.8194999999999999</c:v>
                </c:pt>
                <c:pt idx="1214" formatCode="General">
                  <c:v>1.821</c:v>
                </c:pt>
                <c:pt idx="1215" formatCode="General">
                  <c:v>1.8225</c:v>
                </c:pt>
                <c:pt idx="1216" formatCode="General">
                  <c:v>1.8240000000000001</c:v>
                </c:pt>
                <c:pt idx="1217" formatCode="General">
                  <c:v>1.8254999999999999</c:v>
                </c:pt>
                <c:pt idx="1218" formatCode="General">
                  <c:v>1.827</c:v>
                </c:pt>
                <c:pt idx="1219" formatCode="General">
                  <c:v>1.8285</c:v>
                </c:pt>
                <c:pt idx="1220" formatCode="General">
                  <c:v>1.83</c:v>
                </c:pt>
                <c:pt idx="1221" formatCode="General">
                  <c:v>1.8314999999999999</c:v>
                </c:pt>
                <c:pt idx="1222" formatCode="General">
                  <c:v>1.833</c:v>
                </c:pt>
                <c:pt idx="1223" formatCode="General">
                  <c:v>1.8345</c:v>
                </c:pt>
                <c:pt idx="1224" formatCode="General">
                  <c:v>1.8360000000000001</c:v>
                </c:pt>
                <c:pt idx="1225" formatCode="General">
                  <c:v>1.8374999999999999</c:v>
                </c:pt>
                <c:pt idx="1226" formatCode="General">
                  <c:v>1.839</c:v>
                </c:pt>
                <c:pt idx="1227" formatCode="General">
                  <c:v>1.8405</c:v>
                </c:pt>
                <c:pt idx="1228" formatCode="General">
                  <c:v>1.8420000000000001</c:v>
                </c:pt>
                <c:pt idx="1229" formatCode="General">
                  <c:v>1.8434999999999999</c:v>
                </c:pt>
                <c:pt idx="1230" formatCode="General">
                  <c:v>1.845</c:v>
                </c:pt>
                <c:pt idx="1231" formatCode="General">
                  <c:v>1.8465</c:v>
                </c:pt>
                <c:pt idx="1232" formatCode="General">
                  <c:v>1.8480000000000001</c:v>
                </c:pt>
                <c:pt idx="1233" formatCode="General">
                  <c:v>1.8494999999999999</c:v>
                </c:pt>
                <c:pt idx="1234" formatCode="General">
                  <c:v>1.851</c:v>
                </c:pt>
                <c:pt idx="1235" formatCode="General">
                  <c:v>1.8525</c:v>
                </c:pt>
                <c:pt idx="1236" formatCode="General">
                  <c:v>1.8540000000000001</c:v>
                </c:pt>
                <c:pt idx="1237" formatCode="General">
                  <c:v>1.8554999999999999</c:v>
                </c:pt>
                <c:pt idx="1238" formatCode="General">
                  <c:v>1.857</c:v>
                </c:pt>
                <c:pt idx="1239" formatCode="General">
                  <c:v>1.8585</c:v>
                </c:pt>
                <c:pt idx="1240" formatCode="General">
                  <c:v>1.86</c:v>
                </c:pt>
                <c:pt idx="1241" formatCode="General">
                  <c:v>1.8614999999999999</c:v>
                </c:pt>
                <c:pt idx="1242" formatCode="General">
                  <c:v>1.863</c:v>
                </c:pt>
                <c:pt idx="1243" formatCode="General">
                  <c:v>1.8645</c:v>
                </c:pt>
                <c:pt idx="1244" formatCode="General">
                  <c:v>1.8660000000000001</c:v>
                </c:pt>
                <c:pt idx="1245" formatCode="General">
                  <c:v>1.8674999999999999</c:v>
                </c:pt>
                <c:pt idx="1246" formatCode="General">
                  <c:v>1.869</c:v>
                </c:pt>
                <c:pt idx="1247" formatCode="General">
                  <c:v>1.8705000000000001</c:v>
                </c:pt>
                <c:pt idx="1248" formatCode="General">
                  <c:v>1.8720000000000001</c:v>
                </c:pt>
                <c:pt idx="1249" formatCode="General">
                  <c:v>1.8734999999999999</c:v>
                </c:pt>
                <c:pt idx="1250" formatCode="General">
                  <c:v>1.875</c:v>
                </c:pt>
                <c:pt idx="1251" formatCode="General">
                  <c:v>1.8765000000000001</c:v>
                </c:pt>
                <c:pt idx="1252" formatCode="General">
                  <c:v>1.8779999999999999</c:v>
                </c:pt>
                <c:pt idx="1253" formatCode="General">
                  <c:v>1.8794999999999999</c:v>
                </c:pt>
                <c:pt idx="1254" formatCode="General">
                  <c:v>1.881</c:v>
                </c:pt>
                <c:pt idx="1255" formatCode="General">
                  <c:v>1.8825000000000001</c:v>
                </c:pt>
                <c:pt idx="1256" formatCode="General">
                  <c:v>1.8839999999999999</c:v>
                </c:pt>
                <c:pt idx="1257" formatCode="General">
                  <c:v>1.8855</c:v>
                </c:pt>
                <c:pt idx="1258" formatCode="General">
                  <c:v>1.887</c:v>
                </c:pt>
                <c:pt idx="1259" formatCode="General">
                  <c:v>1.8885000000000001</c:v>
                </c:pt>
                <c:pt idx="1260" formatCode="General">
                  <c:v>1.89</c:v>
                </c:pt>
                <c:pt idx="1261" formatCode="General">
                  <c:v>1.8915</c:v>
                </c:pt>
                <c:pt idx="1262" formatCode="General">
                  <c:v>1.893</c:v>
                </c:pt>
                <c:pt idx="1263" formatCode="General">
                  <c:v>1.8945000000000001</c:v>
                </c:pt>
                <c:pt idx="1264" formatCode="General">
                  <c:v>1.8959999999999999</c:v>
                </c:pt>
                <c:pt idx="1265" formatCode="General">
                  <c:v>1.8975</c:v>
                </c:pt>
                <c:pt idx="1266" formatCode="General">
                  <c:v>1.899</c:v>
                </c:pt>
                <c:pt idx="1267" formatCode="General">
                  <c:v>1.9005000000000001</c:v>
                </c:pt>
                <c:pt idx="1268" formatCode="General">
                  <c:v>1.9019999999999999</c:v>
                </c:pt>
                <c:pt idx="1269" formatCode="General">
                  <c:v>1.9035</c:v>
                </c:pt>
                <c:pt idx="1270" formatCode="General">
                  <c:v>1.905</c:v>
                </c:pt>
                <c:pt idx="1271" formatCode="General">
                  <c:v>1.9065000000000001</c:v>
                </c:pt>
                <c:pt idx="1272" formatCode="General">
                  <c:v>1.9079999999999999</c:v>
                </c:pt>
                <c:pt idx="1273" formatCode="General">
                  <c:v>1.9095</c:v>
                </c:pt>
                <c:pt idx="1274" formatCode="General">
                  <c:v>1.911</c:v>
                </c:pt>
                <c:pt idx="1275" formatCode="General">
                  <c:v>1.9125000000000001</c:v>
                </c:pt>
                <c:pt idx="1276" formatCode="General">
                  <c:v>1.9139999999999999</c:v>
                </c:pt>
                <c:pt idx="1277" formatCode="General">
                  <c:v>1.9155</c:v>
                </c:pt>
                <c:pt idx="1278" formatCode="General">
                  <c:v>1.917</c:v>
                </c:pt>
                <c:pt idx="1279" formatCode="General">
                  <c:v>1.9185000000000001</c:v>
                </c:pt>
                <c:pt idx="1280" formatCode="General">
                  <c:v>1.92</c:v>
                </c:pt>
                <c:pt idx="1281" formatCode="General">
                  <c:v>1.9215</c:v>
                </c:pt>
                <c:pt idx="1282" formatCode="General">
                  <c:v>1.923</c:v>
                </c:pt>
                <c:pt idx="1283" formatCode="General">
                  <c:v>1.9245000000000001</c:v>
                </c:pt>
                <c:pt idx="1284" formatCode="General">
                  <c:v>1.9259999999999999</c:v>
                </c:pt>
                <c:pt idx="1285" formatCode="General">
                  <c:v>1.9275</c:v>
                </c:pt>
                <c:pt idx="1286" formatCode="General">
                  <c:v>1.929</c:v>
                </c:pt>
                <c:pt idx="1287" formatCode="General">
                  <c:v>1.9305000000000001</c:v>
                </c:pt>
                <c:pt idx="1288" formatCode="General">
                  <c:v>1.9319999999999999</c:v>
                </c:pt>
                <c:pt idx="1289" formatCode="General">
                  <c:v>1.9335</c:v>
                </c:pt>
                <c:pt idx="1290" formatCode="General">
                  <c:v>1.9350000000000001</c:v>
                </c:pt>
                <c:pt idx="1291" formatCode="General">
                  <c:v>1.9365000000000001</c:v>
                </c:pt>
                <c:pt idx="1292" formatCode="General">
                  <c:v>1.9379999999999999</c:v>
                </c:pt>
                <c:pt idx="1293" formatCode="General">
                  <c:v>1.9395</c:v>
                </c:pt>
                <c:pt idx="1294" formatCode="General">
                  <c:v>1.9410000000000001</c:v>
                </c:pt>
                <c:pt idx="1295" formatCode="General">
                  <c:v>1.9424999999999999</c:v>
                </c:pt>
                <c:pt idx="1296" formatCode="General">
                  <c:v>1.944</c:v>
                </c:pt>
                <c:pt idx="1297" formatCode="General">
                  <c:v>1.9455</c:v>
                </c:pt>
                <c:pt idx="1298" formatCode="General">
                  <c:v>1.9470000000000001</c:v>
                </c:pt>
                <c:pt idx="1299" formatCode="General">
                  <c:v>1.9484999999999999</c:v>
                </c:pt>
                <c:pt idx="1300" formatCode="General">
                  <c:v>1.95</c:v>
                </c:pt>
                <c:pt idx="1301" formatCode="General">
                  <c:v>1.9515</c:v>
                </c:pt>
                <c:pt idx="1302" formatCode="General">
                  <c:v>1.9530000000000001</c:v>
                </c:pt>
                <c:pt idx="1303" formatCode="General">
                  <c:v>1.9544999999999999</c:v>
                </c:pt>
                <c:pt idx="1304" formatCode="General">
                  <c:v>1.956</c:v>
                </c:pt>
                <c:pt idx="1305" formatCode="General">
                  <c:v>1.9575</c:v>
                </c:pt>
                <c:pt idx="1306" formatCode="General">
                  <c:v>1.9590000000000001</c:v>
                </c:pt>
                <c:pt idx="1307" formatCode="General">
                  <c:v>1.9604999999999999</c:v>
                </c:pt>
                <c:pt idx="1308" formatCode="General">
                  <c:v>1.962</c:v>
                </c:pt>
                <c:pt idx="1309" formatCode="General">
                  <c:v>1.9635</c:v>
                </c:pt>
                <c:pt idx="1310" formatCode="General">
                  <c:v>1.9650000000000001</c:v>
                </c:pt>
                <c:pt idx="1311" formatCode="General">
                  <c:v>1.9664999999999999</c:v>
                </c:pt>
                <c:pt idx="1312" formatCode="General">
                  <c:v>1.968</c:v>
                </c:pt>
                <c:pt idx="1313" formatCode="General">
                  <c:v>1.9695</c:v>
                </c:pt>
                <c:pt idx="1314" formatCode="General">
                  <c:v>1.9710000000000001</c:v>
                </c:pt>
                <c:pt idx="1315" formatCode="General">
                  <c:v>1.9724999999999999</c:v>
                </c:pt>
                <c:pt idx="1316" formatCode="General">
                  <c:v>1.974</c:v>
                </c:pt>
                <c:pt idx="1317" formatCode="General">
                  <c:v>1.9755</c:v>
                </c:pt>
                <c:pt idx="1318" formatCode="General">
                  <c:v>1.9770000000000001</c:v>
                </c:pt>
                <c:pt idx="1319" formatCode="General">
                  <c:v>1.9784999999999999</c:v>
                </c:pt>
                <c:pt idx="1320" formatCode="General">
                  <c:v>1.98</c:v>
                </c:pt>
                <c:pt idx="1321" formatCode="General">
                  <c:v>1.9815</c:v>
                </c:pt>
                <c:pt idx="1322" formatCode="General">
                  <c:v>1.9830000000000001</c:v>
                </c:pt>
                <c:pt idx="1323" formatCode="General">
                  <c:v>1.9844999999999999</c:v>
                </c:pt>
                <c:pt idx="1324" formatCode="General">
                  <c:v>1.986</c:v>
                </c:pt>
                <c:pt idx="1325" formatCode="General">
                  <c:v>1.9875</c:v>
                </c:pt>
                <c:pt idx="1326" formatCode="General">
                  <c:v>1.9890000000000001</c:v>
                </c:pt>
                <c:pt idx="1327" formatCode="General">
                  <c:v>1.9904999999999999</c:v>
                </c:pt>
                <c:pt idx="1328" formatCode="General">
                  <c:v>1.992</c:v>
                </c:pt>
                <c:pt idx="1329" formatCode="General">
                  <c:v>1.9935</c:v>
                </c:pt>
                <c:pt idx="1330" formatCode="General">
                  <c:v>1.9950000000000001</c:v>
                </c:pt>
                <c:pt idx="1331" formatCode="General">
                  <c:v>1.9964999999999999</c:v>
                </c:pt>
                <c:pt idx="1332" formatCode="General">
                  <c:v>1.998</c:v>
                </c:pt>
                <c:pt idx="1333" formatCode="General">
                  <c:v>1.9995000000000001</c:v>
                </c:pt>
                <c:pt idx="1334" formatCode="General">
                  <c:v>2.0009999999999999</c:v>
                </c:pt>
                <c:pt idx="1335" formatCode="General">
                  <c:v>2.0024999999999999</c:v>
                </c:pt>
                <c:pt idx="1336" formatCode="General">
                  <c:v>2.004</c:v>
                </c:pt>
                <c:pt idx="1337" formatCode="General">
                  <c:v>2.0055000000000001</c:v>
                </c:pt>
                <c:pt idx="1338" formatCode="General">
                  <c:v>2.0070000000000001</c:v>
                </c:pt>
                <c:pt idx="1339" formatCode="General">
                  <c:v>2.0085000000000002</c:v>
                </c:pt>
                <c:pt idx="1340" formatCode="General">
                  <c:v>2.0099999999999998</c:v>
                </c:pt>
                <c:pt idx="1341" formatCode="General">
                  <c:v>2.0114999999999998</c:v>
                </c:pt>
                <c:pt idx="1342" formatCode="General">
                  <c:v>2.0129999999999999</c:v>
                </c:pt>
                <c:pt idx="1343" formatCode="General">
                  <c:v>2.0145</c:v>
                </c:pt>
                <c:pt idx="1344" formatCode="General">
                  <c:v>2.016</c:v>
                </c:pt>
                <c:pt idx="1345" formatCode="General">
                  <c:v>2.0175000000000001</c:v>
                </c:pt>
                <c:pt idx="1346" formatCode="General">
                  <c:v>2.0190000000000001</c:v>
                </c:pt>
                <c:pt idx="1347" formatCode="General">
                  <c:v>2.0205000000000002</c:v>
                </c:pt>
                <c:pt idx="1348" formatCode="General">
                  <c:v>2.0219999999999998</c:v>
                </c:pt>
                <c:pt idx="1349" formatCode="General">
                  <c:v>2.0234999999999999</c:v>
                </c:pt>
                <c:pt idx="1350" formatCode="General">
                  <c:v>2.0249999999999999</c:v>
                </c:pt>
                <c:pt idx="1351" formatCode="General">
                  <c:v>2.0265</c:v>
                </c:pt>
                <c:pt idx="1352" formatCode="General">
                  <c:v>2.028</c:v>
                </c:pt>
                <c:pt idx="1353" formatCode="General">
                  <c:v>2.0295000000000001</c:v>
                </c:pt>
                <c:pt idx="1354" formatCode="General">
                  <c:v>2.0310000000000001</c:v>
                </c:pt>
                <c:pt idx="1355" formatCode="General">
                  <c:v>2.0325000000000002</c:v>
                </c:pt>
                <c:pt idx="1356" formatCode="General">
                  <c:v>2.0339999999999998</c:v>
                </c:pt>
                <c:pt idx="1357" formatCode="General">
                  <c:v>2.0354999999999999</c:v>
                </c:pt>
                <c:pt idx="1358" formatCode="General">
                  <c:v>2.0369999999999999</c:v>
                </c:pt>
                <c:pt idx="1359" formatCode="General">
                  <c:v>2.0385</c:v>
                </c:pt>
                <c:pt idx="1360" formatCode="General">
                  <c:v>2.04</c:v>
                </c:pt>
                <c:pt idx="1361" formatCode="General">
                  <c:v>2.0415000000000001</c:v>
                </c:pt>
                <c:pt idx="1362" formatCode="General">
                  <c:v>2.0430000000000001</c:v>
                </c:pt>
                <c:pt idx="1363" formatCode="General">
                  <c:v>2.0445000000000002</c:v>
                </c:pt>
                <c:pt idx="1364" formatCode="General">
                  <c:v>2.0459999999999998</c:v>
                </c:pt>
                <c:pt idx="1365" formatCode="General">
                  <c:v>2.0474999999999999</c:v>
                </c:pt>
                <c:pt idx="1366" formatCode="General">
                  <c:v>2.0489999999999999</c:v>
                </c:pt>
                <c:pt idx="1367" formatCode="General">
                  <c:v>2.0505</c:v>
                </c:pt>
                <c:pt idx="1368" formatCode="General">
                  <c:v>2.052</c:v>
                </c:pt>
                <c:pt idx="1369" formatCode="General">
                  <c:v>2.0535000000000001</c:v>
                </c:pt>
                <c:pt idx="1370" formatCode="General">
                  <c:v>2.0550000000000002</c:v>
                </c:pt>
                <c:pt idx="1371" formatCode="General">
                  <c:v>2.0565000000000002</c:v>
                </c:pt>
                <c:pt idx="1372" formatCode="General">
                  <c:v>2.0579999999999998</c:v>
                </c:pt>
                <c:pt idx="1373" formatCode="General">
                  <c:v>2.0594999999999999</c:v>
                </c:pt>
                <c:pt idx="1374" formatCode="General">
                  <c:v>2.0609999999999999</c:v>
                </c:pt>
                <c:pt idx="1375" formatCode="General">
                  <c:v>2.0625</c:v>
                </c:pt>
                <c:pt idx="1376" formatCode="General">
                  <c:v>2.0640000000000001</c:v>
                </c:pt>
                <c:pt idx="1377" formatCode="General">
                  <c:v>2.0655000000000001</c:v>
                </c:pt>
                <c:pt idx="1378" formatCode="General">
                  <c:v>2.0670000000000002</c:v>
                </c:pt>
                <c:pt idx="1379" formatCode="General">
                  <c:v>2.0684999999999998</c:v>
                </c:pt>
                <c:pt idx="1380" formatCode="General">
                  <c:v>2.0699999999999998</c:v>
                </c:pt>
                <c:pt idx="1381" formatCode="General">
                  <c:v>2.0714999999999999</c:v>
                </c:pt>
                <c:pt idx="1382" formatCode="General">
                  <c:v>2.073</c:v>
                </c:pt>
                <c:pt idx="1383" formatCode="General">
                  <c:v>2.0745</c:v>
                </c:pt>
                <c:pt idx="1384" formatCode="General">
                  <c:v>2.0760000000000001</c:v>
                </c:pt>
                <c:pt idx="1385" formatCode="General">
                  <c:v>2.0775000000000001</c:v>
                </c:pt>
                <c:pt idx="1386" formatCode="General">
                  <c:v>2.0790000000000002</c:v>
                </c:pt>
                <c:pt idx="1387" formatCode="General">
                  <c:v>2.0804999999999998</c:v>
                </c:pt>
                <c:pt idx="1388" formatCode="General">
                  <c:v>2.0819999999999999</c:v>
                </c:pt>
                <c:pt idx="1389" formatCode="General">
                  <c:v>2.0834999999999999</c:v>
                </c:pt>
                <c:pt idx="1390" formatCode="General">
                  <c:v>2.085</c:v>
                </c:pt>
                <c:pt idx="1391" formatCode="General">
                  <c:v>2.0865</c:v>
                </c:pt>
                <c:pt idx="1392" formatCode="General">
                  <c:v>2.0880000000000001</c:v>
                </c:pt>
                <c:pt idx="1393" formatCode="General">
                  <c:v>2.0895000000000001</c:v>
                </c:pt>
                <c:pt idx="1394" formatCode="General">
                  <c:v>2.0910000000000002</c:v>
                </c:pt>
                <c:pt idx="1395" formatCode="General">
                  <c:v>2.0924999999999998</c:v>
                </c:pt>
                <c:pt idx="1396" formatCode="General">
                  <c:v>2.0939999999999999</c:v>
                </c:pt>
                <c:pt idx="1397" formatCode="General">
                  <c:v>2.0954999999999999</c:v>
                </c:pt>
                <c:pt idx="1398" formatCode="General">
                  <c:v>2.097</c:v>
                </c:pt>
                <c:pt idx="1399" formatCode="General">
                  <c:v>2.0985</c:v>
                </c:pt>
                <c:pt idx="1400" formatCode="General">
                  <c:v>2.1</c:v>
                </c:pt>
                <c:pt idx="1401" formatCode="General">
                  <c:v>2.1015000000000001</c:v>
                </c:pt>
                <c:pt idx="1402" formatCode="General">
                  <c:v>2.1030000000000002</c:v>
                </c:pt>
                <c:pt idx="1403" formatCode="General">
                  <c:v>2.1044999999999998</c:v>
                </c:pt>
                <c:pt idx="1404" formatCode="General">
                  <c:v>2.1059999999999999</c:v>
                </c:pt>
                <c:pt idx="1405" formatCode="General">
                  <c:v>2.1074999999999999</c:v>
                </c:pt>
                <c:pt idx="1406" formatCode="General">
                  <c:v>2.109</c:v>
                </c:pt>
                <c:pt idx="1407" formatCode="General">
                  <c:v>2.1105</c:v>
                </c:pt>
                <c:pt idx="1408" formatCode="General">
                  <c:v>2.1120000000000001</c:v>
                </c:pt>
                <c:pt idx="1409" formatCode="General">
                  <c:v>2.1135000000000002</c:v>
                </c:pt>
                <c:pt idx="1410" formatCode="General">
                  <c:v>2.1150000000000002</c:v>
                </c:pt>
                <c:pt idx="1411" formatCode="General">
                  <c:v>2.1164999999999998</c:v>
                </c:pt>
                <c:pt idx="1412" formatCode="General">
                  <c:v>2.1179999999999999</c:v>
                </c:pt>
                <c:pt idx="1413" formatCode="General">
                  <c:v>2.1194999999999999</c:v>
                </c:pt>
                <c:pt idx="1414" formatCode="General">
                  <c:v>2.121</c:v>
                </c:pt>
                <c:pt idx="1415" formatCode="General">
                  <c:v>2.1225000000000001</c:v>
                </c:pt>
                <c:pt idx="1416" formatCode="General">
                  <c:v>2.1240000000000001</c:v>
                </c:pt>
                <c:pt idx="1417" formatCode="General">
                  <c:v>2.1255000000000002</c:v>
                </c:pt>
                <c:pt idx="1418" formatCode="General">
                  <c:v>2.1269999999999998</c:v>
                </c:pt>
                <c:pt idx="1419" formatCode="General">
                  <c:v>2.1284999999999998</c:v>
                </c:pt>
                <c:pt idx="1420" formatCode="General">
                  <c:v>2.13</c:v>
                </c:pt>
                <c:pt idx="1421" formatCode="General">
                  <c:v>2.1315</c:v>
                </c:pt>
                <c:pt idx="1422" formatCode="General">
                  <c:v>2.133</c:v>
                </c:pt>
                <c:pt idx="1423" formatCode="General">
                  <c:v>2.1345000000000001</c:v>
                </c:pt>
                <c:pt idx="1424" formatCode="General">
                  <c:v>2.1360000000000001</c:v>
                </c:pt>
                <c:pt idx="1425" formatCode="General">
                  <c:v>2.1375000000000002</c:v>
                </c:pt>
                <c:pt idx="1426" formatCode="General">
                  <c:v>2.1389999999999998</c:v>
                </c:pt>
                <c:pt idx="1427" formatCode="General">
                  <c:v>2.1404999999999998</c:v>
                </c:pt>
                <c:pt idx="1428" formatCode="General">
                  <c:v>2.1419999999999999</c:v>
                </c:pt>
                <c:pt idx="1429" formatCode="General">
                  <c:v>2.1435</c:v>
                </c:pt>
                <c:pt idx="1430" formatCode="General">
                  <c:v>2.145</c:v>
                </c:pt>
                <c:pt idx="1431" formatCode="General">
                  <c:v>2.1465000000000001</c:v>
                </c:pt>
                <c:pt idx="1432" formatCode="General">
                  <c:v>2.1480000000000001</c:v>
                </c:pt>
                <c:pt idx="1433" formatCode="General">
                  <c:v>2.1495000000000002</c:v>
                </c:pt>
                <c:pt idx="1434" formatCode="General">
                  <c:v>2.1509999999999998</c:v>
                </c:pt>
                <c:pt idx="1435" formatCode="General">
                  <c:v>2.1524999999999999</c:v>
                </c:pt>
                <c:pt idx="1436" formatCode="General">
                  <c:v>2.1539999999999999</c:v>
                </c:pt>
                <c:pt idx="1437" formatCode="General">
                  <c:v>2.1555</c:v>
                </c:pt>
                <c:pt idx="1438" formatCode="General">
                  <c:v>2.157</c:v>
                </c:pt>
                <c:pt idx="1439" formatCode="General">
                  <c:v>2.1585000000000001</c:v>
                </c:pt>
                <c:pt idx="1440" formatCode="General">
                  <c:v>2.16</c:v>
                </c:pt>
                <c:pt idx="1441" formatCode="General">
                  <c:v>2.1615000000000002</c:v>
                </c:pt>
                <c:pt idx="1442" formatCode="General">
                  <c:v>2.1629999999999998</c:v>
                </c:pt>
                <c:pt idx="1443" formatCode="General">
                  <c:v>2.1644999999999999</c:v>
                </c:pt>
                <c:pt idx="1444" formatCode="General">
                  <c:v>2.1659999999999999</c:v>
                </c:pt>
                <c:pt idx="1445" formatCode="General">
                  <c:v>2.1675</c:v>
                </c:pt>
                <c:pt idx="1446" formatCode="General">
                  <c:v>2.169</c:v>
                </c:pt>
                <c:pt idx="1447" formatCode="General">
                  <c:v>2.1705000000000001</c:v>
                </c:pt>
                <c:pt idx="1448" formatCode="General">
                  <c:v>2.1720000000000002</c:v>
                </c:pt>
                <c:pt idx="1449" formatCode="General">
                  <c:v>2.1735000000000002</c:v>
                </c:pt>
                <c:pt idx="1450" formatCode="General">
                  <c:v>2.1749999999999998</c:v>
                </c:pt>
                <c:pt idx="1451" formatCode="General">
                  <c:v>2.1764999999999999</c:v>
                </c:pt>
                <c:pt idx="1452" formatCode="General">
                  <c:v>2.1779999999999999</c:v>
                </c:pt>
                <c:pt idx="1453" formatCode="General">
                  <c:v>2.1795</c:v>
                </c:pt>
                <c:pt idx="1454" formatCode="General">
                  <c:v>2.181</c:v>
                </c:pt>
                <c:pt idx="1455" formatCode="General">
                  <c:v>2.1825000000000001</c:v>
                </c:pt>
                <c:pt idx="1456" formatCode="General">
                  <c:v>2.1840000000000002</c:v>
                </c:pt>
                <c:pt idx="1457" formatCode="General">
                  <c:v>2.1855000000000002</c:v>
                </c:pt>
                <c:pt idx="1458" formatCode="General">
                  <c:v>2.1869999999999998</c:v>
                </c:pt>
                <c:pt idx="1459" formatCode="General">
                  <c:v>2.1884999999999999</c:v>
                </c:pt>
                <c:pt idx="1460" formatCode="General">
                  <c:v>2.19</c:v>
                </c:pt>
                <c:pt idx="1461" formatCode="General">
                  <c:v>2.1915</c:v>
                </c:pt>
                <c:pt idx="1462" formatCode="General">
                  <c:v>2.1930000000000001</c:v>
                </c:pt>
                <c:pt idx="1463" formatCode="General">
                  <c:v>2.1945000000000001</c:v>
                </c:pt>
                <c:pt idx="1464" formatCode="General">
                  <c:v>2.1960000000000002</c:v>
                </c:pt>
                <c:pt idx="1465" formatCode="General">
                  <c:v>2.1974999999999998</c:v>
                </c:pt>
                <c:pt idx="1466" formatCode="General">
                  <c:v>2.1989999999999998</c:v>
                </c:pt>
                <c:pt idx="1467" formatCode="General">
                  <c:v>2.2004999999999999</c:v>
                </c:pt>
                <c:pt idx="1468" formatCode="General">
                  <c:v>2.202</c:v>
                </c:pt>
                <c:pt idx="1469" formatCode="General">
                  <c:v>2.2035</c:v>
                </c:pt>
                <c:pt idx="1470" formatCode="General">
                  <c:v>2.2050000000000001</c:v>
                </c:pt>
                <c:pt idx="1471" formatCode="General">
                  <c:v>2.2065000000000001</c:v>
                </c:pt>
                <c:pt idx="1472" formatCode="General">
                  <c:v>2.2080000000000002</c:v>
                </c:pt>
                <c:pt idx="1473" formatCode="General">
                  <c:v>2.2094999999999998</c:v>
                </c:pt>
                <c:pt idx="1474" formatCode="General">
                  <c:v>2.2109999999999999</c:v>
                </c:pt>
                <c:pt idx="1475" formatCode="General">
                  <c:v>2.2124999999999999</c:v>
                </c:pt>
                <c:pt idx="1476" formatCode="General">
                  <c:v>2.214</c:v>
                </c:pt>
                <c:pt idx="1477" formatCode="General">
                  <c:v>2.2155</c:v>
                </c:pt>
                <c:pt idx="1478" formatCode="General">
                  <c:v>2.2170000000000001</c:v>
                </c:pt>
                <c:pt idx="1479" formatCode="General">
                  <c:v>2.2185000000000001</c:v>
                </c:pt>
                <c:pt idx="1480" formatCode="General">
                  <c:v>2.2200000000000002</c:v>
                </c:pt>
                <c:pt idx="1481" formatCode="General">
                  <c:v>2.2214999999999998</c:v>
                </c:pt>
                <c:pt idx="1482" formatCode="General">
                  <c:v>2.2229999999999999</c:v>
                </c:pt>
                <c:pt idx="1483" formatCode="General">
                  <c:v>2.2244999999999999</c:v>
                </c:pt>
                <c:pt idx="1484" formatCode="General">
                  <c:v>2.226</c:v>
                </c:pt>
                <c:pt idx="1485" formatCode="General">
                  <c:v>2.2275</c:v>
                </c:pt>
                <c:pt idx="1486" formatCode="General">
                  <c:v>2.2290000000000001</c:v>
                </c:pt>
                <c:pt idx="1487" formatCode="General">
                  <c:v>2.2305000000000001</c:v>
                </c:pt>
                <c:pt idx="1488" formatCode="General">
                  <c:v>2.2320000000000002</c:v>
                </c:pt>
                <c:pt idx="1489" formatCode="General">
                  <c:v>2.2334999999999998</c:v>
                </c:pt>
                <c:pt idx="1490" formatCode="General">
                  <c:v>2.2349999999999999</c:v>
                </c:pt>
                <c:pt idx="1491" formatCode="General">
                  <c:v>2.2364999999999999</c:v>
                </c:pt>
                <c:pt idx="1492" formatCode="General">
                  <c:v>2.238</c:v>
                </c:pt>
                <c:pt idx="1493" formatCode="General">
                  <c:v>2.2395</c:v>
                </c:pt>
                <c:pt idx="1494" formatCode="General">
                  <c:v>2.2410000000000001</c:v>
                </c:pt>
                <c:pt idx="1495" formatCode="General">
                  <c:v>2.2425000000000002</c:v>
                </c:pt>
                <c:pt idx="1496" formatCode="General">
                  <c:v>2.2440000000000002</c:v>
                </c:pt>
                <c:pt idx="1497" formatCode="General">
                  <c:v>2.2454999999999998</c:v>
                </c:pt>
                <c:pt idx="1498" formatCode="General">
                  <c:v>2.2469999999999999</c:v>
                </c:pt>
                <c:pt idx="1499" formatCode="General">
                  <c:v>2.2484999999999999</c:v>
                </c:pt>
                <c:pt idx="1500" formatCode="General">
                  <c:v>2.25</c:v>
                </c:pt>
                <c:pt idx="1501" formatCode="General">
                  <c:v>2.2515000000000001</c:v>
                </c:pt>
                <c:pt idx="1502" formatCode="General">
                  <c:v>2.2530000000000001</c:v>
                </c:pt>
                <c:pt idx="1503" formatCode="General">
                  <c:v>2.2545000000000002</c:v>
                </c:pt>
                <c:pt idx="1504" formatCode="General">
                  <c:v>2.2559999999999998</c:v>
                </c:pt>
                <c:pt idx="1505" formatCode="General">
                  <c:v>2.2574999999999998</c:v>
                </c:pt>
                <c:pt idx="1506" formatCode="General">
                  <c:v>2.2589999999999999</c:v>
                </c:pt>
                <c:pt idx="1507" formatCode="General">
                  <c:v>2.2605</c:v>
                </c:pt>
                <c:pt idx="1508" formatCode="General">
                  <c:v>2.262</c:v>
                </c:pt>
                <c:pt idx="1509" formatCode="General">
                  <c:v>2.2635000000000001</c:v>
                </c:pt>
                <c:pt idx="1510" formatCode="General">
                  <c:v>2.2650000000000001</c:v>
                </c:pt>
                <c:pt idx="1511" formatCode="General">
                  <c:v>2.2665000000000002</c:v>
                </c:pt>
                <c:pt idx="1512" formatCode="General">
                  <c:v>2.2679999999999998</c:v>
                </c:pt>
                <c:pt idx="1513" formatCode="General">
                  <c:v>2.2694999999999999</c:v>
                </c:pt>
                <c:pt idx="1514" formatCode="General">
                  <c:v>2.2709999999999999</c:v>
                </c:pt>
                <c:pt idx="1515" formatCode="General">
                  <c:v>2.2725</c:v>
                </c:pt>
                <c:pt idx="1516" formatCode="General">
                  <c:v>2.274</c:v>
                </c:pt>
                <c:pt idx="1517" formatCode="General">
                  <c:v>2.2755000000000001</c:v>
                </c:pt>
                <c:pt idx="1518" formatCode="General">
                  <c:v>2.2770000000000001</c:v>
                </c:pt>
                <c:pt idx="1519" formatCode="General">
                  <c:v>2.2785000000000002</c:v>
                </c:pt>
                <c:pt idx="1520" formatCode="General">
                  <c:v>2.2799999999999998</c:v>
                </c:pt>
                <c:pt idx="1521" formatCode="General">
                  <c:v>2.2814999999999999</c:v>
                </c:pt>
                <c:pt idx="1522" formatCode="General">
                  <c:v>2.2829999999999999</c:v>
                </c:pt>
                <c:pt idx="1523" formatCode="General">
                  <c:v>2.2845</c:v>
                </c:pt>
                <c:pt idx="1524" formatCode="General">
                  <c:v>2.286</c:v>
                </c:pt>
                <c:pt idx="1525" formatCode="General">
                  <c:v>2.2875000000000001</c:v>
                </c:pt>
                <c:pt idx="1526" formatCode="General">
                  <c:v>2.2890000000000001</c:v>
                </c:pt>
                <c:pt idx="1527" formatCode="General">
                  <c:v>2.2905000000000002</c:v>
                </c:pt>
                <c:pt idx="1528" formatCode="General">
                  <c:v>2.2919999999999998</c:v>
                </c:pt>
                <c:pt idx="1529" formatCode="General">
                  <c:v>2.2934999999999999</c:v>
                </c:pt>
                <c:pt idx="1530" formatCode="General">
                  <c:v>2.2949999999999999</c:v>
                </c:pt>
                <c:pt idx="1531" formatCode="General">
                  <c:v>2.2965</c:v>
                </c:pt>
                <c:pt idx="1532" formatCode="General">
                  <c:v>2.298</c:v>
                </c:pt>
                <c:pt idx="1533" formatCode="General">
                  <c:v>2.2995000000000001</c:v>
                </c:pt>
                <c:pt idx="1534" formatCode="General">
                  <c:v>2.3010000000000002</c:v>
                </c:pt>
                <c:pt idx="1535" formatCode="General">
                  <c:v>2.3025000000000002</c:v>
                </c:pt>
                <c:pt idx="1536" formatCode="General">
                  <c:v>2.3039999999999998</c:v>
                </c:pt>
                <c:pt idx="1537" formatCode="General">
                  <c:v>2.3054999999999999</c:v>
                </c:pt>
                <c:pt idx="1538" formatCode="General">
                  <c:v>2.3069999999999999</c:v>
                </c:pt>
                <c:pt idx="1539" formatCode="General">
                  <c:v>2.3085</c:v>
                </c:pt>
                <c:pt idx="1540" formatCode="General">
                  <c:v>2.31</c:v>
                </c:pt>
                <c:pt idx="1541" formatCode="General">
                  <c:v>2.3115000000000001</c:v>
                </c:pt>
                <c:pt idx="1542" formatCode="General">
                  <c:v>2.3130000000000002</c:v>
                </c:pt>
                <c:pt idx="1543" formatCode="General">
                  <c:v>2.3144999999999998</c:v>
                </c:pt>
                <c:pt idx="1544" formatCode="General">
                  <c:v>2.3159999999999998</c:v>
                </c:pt>
                <c:pt idx="1545" formatCode="General">
                  <c:v>2.3174999999999999</c:v>
                </c:pt>
                <c:pt idx="1546" formatCode="General">
                  <c:v>2.319</c:v>
                </c:pt>
                <c:pt idx="1547" formatCode="General">
                  <c:v>2.3205</c:v>
                </c:pt>
                <c:pt idx="1548" formatCode="General">
                  <c:v>2.3220000000000001</c:v>
                </c:pt>
                <c:pt idx="1549" formatCode="General">
                  <c:v>2.3235000000000001</c:v>
                </c:pt>
                <c:pt idx="1550" formatCode="General">
                  <c:v>2.3250000000000002</c:v>
                </c:pt>
                <c:pt idx="1551" formatCode="General">
                  <c:v>2.3264999999999998</c:v>
                </c:pt>
                <c:pt idx="1552" formatCode="General">
                  <c:v>2.3279999999999998</c:v>
                </c:pt>
                <c:pt idx="1553" formatCode="General">
                  <c:v>2.3294999999999999</c:v>
                </c:pt>
                <c:pt idx="1554" formatCode="General">
                  <c:v>2.331</c:v>
                </c:pt>
                <c:pt idx="1555" formatCode="General">
                  <c:v>2.3325</c:v>
                </c:pt>
                <c:pt idx="1556" formatCode="General">
                  <c:v>2.3340000000000001</c:v>
                </c:pt>
                <c:pt idx="1557" formatCode="General">
                  <c:v>2.3355000000000001</c:v>
                </c:pt>
                <c:pt idx="1558" formatCode="General">
                  <c:v>2.3370000000000002</c:v>
                </c:pt>
                <c:pt idx="1559" formatCode="General">
                  <c:v>2.3384999999999998</c:v>
                </c:pt>
                <c:pt idx="1560" formatCode="General">
                  <c:v>2.34</c:v>
                </c:pt>
                <c:pt idx="1561" formatCode="General">
                  <c:v>2.3414999999999999</c:v>
                </c:pt>
                <c:pt idx="1562" formatCode="General">
                  <c:v>2.343</c:v>
                </c:pt>
                <c:pt idx="1563" formatCode="General">
                  <c:v>2.3445</c:v>
                </c:pt>
                <c:pt idx="1564" formatCode="General">
                  <c:v>2.3460000000000001</c:v>
                </c:pt>
                <c:pt idx="1565" formatCode="General">
                  <c:v>2.3475000000000001</c:v>
                </c:pt>
                <c:pt idx="1566" formatCode="General">
                  <c:v>2.3490000000000002</c:v>
                </c:pt>
                <c:pt idx="1567" formatCode="General">
                  <c:v>2.3504999999999998</c:v>
                </c:pt>
                <c:pt idx="1568" formatCode="General">
                  <c:v>2.3519999999999999</c:v>
                </c:pt>
                <c:pt idx="1569" formatCode="General">
                  <c:v>2.3534999999999999</c:v>
                </c:pt>
                <c:pt idx="1570" formatCode="General">
                  <c:v>2.355</c:v>
                </c:pt>
                <c:pt idx="1571" formatCode="General">
                  <c:v>2.3565</c:v>
                </c:pt>
                <c:pt idx="1572" formatCode="General">
                  <c:v>2.3580000000000001</c:v>
                </c:pt>
                <c:pt idx="1573" formatCode="General">
                  <c:v>2.3595000000000002</c:v>
                </c:pt>
                <c:pt idx="1574" formatCode="General">
                  <c:v>2.3610000000000002</c:v>
                </c:pt>
                <c:pt idx="1575" formatCode="General">
                  <c:v>2.3624999999999998</c:v>
                </c:pt>
                <c:pt idx="1576" formatCode="General">
                  <c:v>2.3639999999999999</c:v>
                </c:pt>
                <c:pt idx="1577" formatCode="General">
                  <c:v>2.3654999999999999</c:v>
                </c:pt>
                <c:pt idx="1578" formatCode="General">
                  <c:v>2.367</c:v>
                </c:pt>
                <c:pt idx="1579" formatCode="General">
                  <c:v>2.3685</c:v>
                </c:pt>
                <c:pt idx="1580" formatCode="General">
                  <c:v>2.37</c:v>
                </c:pt>
                <c:pt idx="1581" formatCode="General">
                  <c:v>2.3715000000000002</c:v>
                </c:pt>
                <c:pt idx="1582" formatCode="General">
                  <c:v>2.3730000000000002</c:v>
                </c:pt>
                <c:pt idx="1583" formatCode="General">
                  <c:v>2.3744999999999998</c:v>
                </c:pt>
                <c:pt idx="1584" formatCode="General">
                  <c:v>2.3759999999999999</c:v>
                </c:pt>
                <c:pt idx="1585" formatCode="General">
                  <c:v>2.3774999999999999</c:v>
                </c:pt>
                <c:pt idx="1586" formatCode="General">
                  <c:v>2.379</c:v>
                </c:pt>
                <c:pt idx="1587" formatCode="General">
                  <c:v>2.3805000000000001</c:v>
                </c:pt>
                <c:pt idx="1588" formatCode="General">
                  <c:v>2.3820000000000001</c:v>
                </c:pt>
                <c:pt idx="1589" formatCode="General">
                  <c:v>2.3835000000000002</c:v>
                </c:pt>
                <c:pt idx="1590" formatCode="General">
                  <c:v>2.3849999999999998</c:v>
                </c:pt>
                <c:pt idx="1591" formatCode="General">
                  <c:v>2.3864999999999998</c:v>
                </c:pt>
                <c:pt idx="1592" formatCode="General">
                  <c:v>2.3879999999999999</c:v>
                </c:pt>
                <c:pt idx="1593" formatCode="General">
                  <c:v>2.3895</c:v>
                </c:pt>
                <c:pt idx="1594" formatCode="General">
                  <c:v>2.391</c:v>
                </c:pt>
                <c:pt idx="1595" formatCode="General">
                  <c:v>2.3925000000000001</c:v>
                </c:pt>
                <c:pt idx="1596" formatCode="General">
                  <c:v>2.3940000000000001</c:v>
                </c:pt>
                <c:pt idx="1597" formatCode="General">
                  <c:v>2.3955000000000002</c:v>
                </c:pt>
                <c:pt idx="1598" formatCode="General">
                  <c:v>2.3969999999999998</c:v>
                </c:pt>
                <c:pt idx="1599" formatCode="General">
                  <c:v>2.3984999999999999</c:v>
                </c:pt>
                <c:pt idx="1600" formatCode="General">
                  <c:v>2.4</c:v>
                </c:pt>
                <c:pt idx="1601" formatCode="General">
                  <c:v>2.4015</c:v>
                </c:pt>
                <c:pt idx="1602" formatCode="General">
                  <c:v>2.403</c:v>
                </c:pt>
                <c:pt idx="1603" formatCode="General">
                  <c:v>2.4045000000000001</c:v>
                </c:pt>
                <c:pt idx="1604" formatCode="General">
                  <c:v>2.4060000000000001</c:v>
                </c:pt>
                <c:pt idx="1605" formatCode="General">
                  <c:v>2.4075000000000002</c:v>
                </c:pt>
                <c:pt idx="1606" formatCode="General">
                  <c:v>2.4089999999999998</c:v>
                </c:pt>
                <c:pt idx="1607" formatCode="General">
                  <c:v>2.4104999999999999</c:v>
                </c:pt>
                <c:pt idx="1608" formatCode="General">
                  <c:v>2.4119999999999999</c:v>
                </c:pt>
                <c:pt idx="1609" formatCode="General">
                  <c:v>2.4135</c:v>
                </c:pt>
                <c:pt idx="1610" formatCode="General">
                  <c:v>2.415</c:v>
                </c:pt>
                <c:pt idx="1611" formatCode="General">
                  <c:v>2.4165000000000001</c:v>
                </c:pt>
                <c:pt idx="1612" formatCode="General">
                  <c:v>2.4180000000000001</c:v>
                </c:pt>
                <c:pt idx="1613" formatCode="General">
                  <c:v>2.4195000000000002</c:v>
                </c:pt>
                <c:pt idx="1614" formatCode="General">
                  <c:v>2.4209999999999998</c:v>
                </c:pt>
                <c:pt idx="1615" formatCode="General">
                  <c:v>2.4224999999999999</c:v>
                </c:pt>
                <c:pt idx="1616" formatCode="General">
                  <c:v>2.4239999999999999</c:v>
                </c:pt>
                <c:pt idx="1617" formatCode="General">
                  <c:v>2.4255</c:v>
                </c:pt>
                <c:pt idx="1618" formatCode="General">
                  <c:v>2.427</c:v>
                </c:pt>
                <c:pt idx="1619" formatCode="General">
                  <c:v>2.4285000000000001</c:v>
                </c:pt>
                <c:pt idx="1620" formatCode="General">
                  <c:v>2.4300000000000002</c:v>
                </c:pt>
                <c:pt idx="1621" formatCode="General">
                  <c:v>2.4315000000000002</c:v>
                </c:pt>
                <c:pt idx="1622" formatCode="General">
                  <c:v>2.4329999999999998</c:v>
                </c:pt>
                <c:pt idx="1623" formatCode="General">
                  <c:v>2.4344999999999999</c:v>
                </c:pt>
                <c:pt idx="1624" formatCode="General">
                  <c:v>2.4359999999999999</c:v>
                </c:pt>
                <c:pt idx="1625" formatCode="General">
                  <c:v>2.4375</c:v>
                </c:pt>
                <c:pt idx="1626" formatCode="General">
                  <c:v>2.4390000000000001</c:v>
                </c:pt>
                <c:pt idx="1627" formatCode="General">
                  <c:v>2.4405000000000001</c:v>
                </c:pt>
                <c:pt idx="1628" formatCode="General">
                  <c:v>2.4420000000000002</c:v>
                </c:pt>
                <c:pt idx="1629" formatCode="General">
                  <c:v>2.4434999999999998</c:v>
                </c:pt>
                <c:pt idx="1630" formatCode="General">
                  <c:v>2.4449999999999998</c:v>
                </c:pt>
                <c:pt idx="1631" formatCode="General">
                  <c:v>2.4464999999999999</c:v>
                </c:pt>
                <c:pt idx="1632" formatCode="General">
                  <c:v>2.448</c:v>
                </c:pt>
                <c:pt idx="1633" formatCode="General">
                  <c:v>2.4495</c:v>
                </c:pt>
                <c:pt idx="1634" formatCode="General">
                  <c:v>2.4510000000000001</c:v>
                </c:pt>
                <c:pt idx="1635" formatCode="General">
                  <c:v>2.4525000000000001</c:v>
                </c:pt>
                <c:pt idx="1636" formatCode="General">
                  <c:v>2.4540000000000002</c:v>
                </c:pt>
                <c:pt idx="1637" formatCode="General">
                  <c:v>2.4554999999999998</c:v>
                </c:pt>
                <c:pt idx="1638" formatCode="General">
                  <c:v>2.4569999999999999</c:v>
                </c:pt>
                <c:pt idx="1639" formatCode="General">
                  <c:v>2.4584999999999999</c:v>
                </c:pt>
                <c:pt idx="1640" formatCode="General">
                  <c:v>2.46</c:v>
                </c:pt>
                <c:pt idx="1641" formatCode="General">
                  <c:v>2.4615</c:v>
                </c:pt>
                <c:pt idx="1642" formatCode="General">
                  <c:v>2.4630000000000001</c:v>
                </c:pt>
                <c:pt idx="1643" formatCode="General">
                  <c:v>2.4645000000000001</c:v>
                </c:pt>
                <c:pt idx="1644" formatCode="General">
                  <c:v>2.4660000000000002</c:v>
                </c:pt>
                <c:pt idx="1645" formatCode="General">
                  <c:v>2.4674999999999998</c:v>
                </c:pt>
                <c:pt idx="1646" formatCode="General">
                  <c:v>2.4689999999999999</c:v>
                </c:pt>
                <c:pt idx="1647" formatCode="General">
                  <c:v>2.4704999999999999</c:v>
                </c:pt>
                <c:pt idx="1648" formatCode="General">
                  <c:v>2.472</c:v>
                </c:pt>
                <c:pt idx="1649" formatCode="General">
                  <c:v>2.4735</c:v>
                </c:pt>
                <c:pt idx="1650" formatCode="General">
                  <c:v>2.4750000000000001</c:v>
                </c:pt>
                <c:pt idx="1651" formatCode="General">
                  <c:v>2.4765000000000001</c:v>
                </c:pt>
                <c:pt idx="1652" formatCode="General">
                  <c:v>2.4780000000000002</c:v>
                </c:pt>
                <c:pt idx="1653" formatCode="General">
                  <c:v>2.4794999999999998</c:v>
                </c:pt>
                <c:pt idx="1654" formatCode="General">
                  <c:v>2.4809999999999999</c:v>
                </c:pt>
                <c:pt idx="1655" formatCode="General">
                  <c:v>2.4824999999999999</c:v>
                </c:pt>
                <c:pt idx="1656" formatCode="General">
                  <c:v>2.484</c:v>
                </c:pt>
                <c:pt idx="1657" formatCode="General">
                  <c:v>2.4855</c:v>
                </c:pt>
                <c:pt idx="1658" formatCode="General">
                  <c:v>2.4870000000000001</c:v>
                </c:pt>
                <c:pt idx="1659" formatCode="General">
                  <c:v>2.4885000000000002</c:v>
                </c:pt>
                <c:pt idx="1660" formatCode="General">
                  <c:v>2.4900000000000002</c:v>
                </c:pt>
                <c:pt idx="1661" formatCode="General">
                  <c:v>2.4914999999999998</c:v>
                </c:pt>
                <c:pt idx="1662" formatCode="General">
                  <c:v>2.4929999999999999</c:v>
                </c:pt>
                <c:pt idx="1663" formatCode="General">
                  <c:v>2.4944999999999999</c:v>
                </c:pt>
                <c:pt idx="1664" formatCode="General">
                  <c:v>2.496</c:v>
                </c:pt>
                <c:pt idx="1665" formatCode="General">
                  <c:v>2.4975000000000001</c:v>
                </c:pt>
                <c:pt idx="1666" formatCode="General">
                  <c:v>2.4990000000000001</c:v>
                </c:pt>
                <c:pt idx="1667" formatCode="General">
                  <c:v>2.5005000000000002</c:v>
                </c:pt>
                <c:pt idx="1668" formatCode="General">
                  <c:v>2.5019999999999998</c:v>
                </c:pt>
                <c:pt idx="1669" formatCode="General">
                  <c:v>2.5034999999999998</c:v>
                </c:pt>
                <c:pt idx="1670" formatCode="General">
                  <c:v>2.5049999999999999</c:v>
                </c:pt>
                <c:pt idx="1671" formatCode="General">
                  <c:v>2.5065</c:v>
                </c:pt>
                <c:pt idx="1672" formatCode="General">
                  <c:v>2.508</c:v>
                </c:pt>
                <c:pt idx="1673" formatCode="General">
                  <c:v>2.5095000000000001</c:v>
                </c:pt>
                <c:pt idx="1674" formatCode="General">
                  <c:v>2.5110000000000001</c:v>
                </c:pt>
                <c:pt idx="1675" formatCode="General">
                  <c:v>2.5125000000000002</c:v>
                </c:pt>
                <c:pt idx="1676" formatCode="General">
                  <c:v>2.5139999999999998</c:v>
                </c:pt>
                <c:pt idx="1677" formatCode="General">
                  <c:v>2.5154999999999998</c:v>
                </c:pt>
                <c:pt idx="1678" formatCode="General">
                  <c:v>2.5169999999999999</c:v>
                </c:pt>
                <c:pt idx="1679" formatCode="General">
                  <c:v>2.5185</c:v>
                </c:pt>
                <c:pt idx="1680" formatCode="General">
                  <c:v>2.52</c:v>
                </c:pt>
                <c:pt idx="1681" formatCode="General">
                  <c:v>2.5215000000000001</c:v>
                </c:pt>
                <c:pt idx="1682" formatCode="General">
                  <c:v>2.5230000000000001</c:v>
                </c:pt>
                <c:pt idx="1683" formatCode="General">
                  <c:v>2.5245000000000002</c:v>
                </c:pt>
                <c:pt idx="1684" formatCode="General">
                  <c:v>2.5259999999999998</c:v>
                </c:pt>
                <c:pt idx="1685" formatCode="General">
                  <c:v>2.5274999999999999</c:v>
                </c:pt>
                <c:pt idx="1686" formatCode="General">
                  <c:v>2.5289999999999999</c:v>
                </c:pt>
                <c:pt idx="1687" formatCode="General">
                  <c:v>2.5305</c:v>
                </c:pt>
                <c:pt idx="1688" formatCode="General">
                  <c:v>2.532</c:v>
                </c:pt>
                <c:pt idx="1689" formatCode="General">
                  <c:v>2.5335000000000001</c:v>
                </c:pt>
                <c:pt idx="1690" formatCode="General">
                  <c:v>2.5350000000000001</c:v>
                </c:pt>
                <c:pt idx="1691" formatCode="General">
                  <c:v>2.5365000000000002</c:v>
                </c:pt>
                <c:pt idx="1692" formatCode="General">
                  <c:v>2.5379999999999998</c:v>
                </c:pt>
                <c:pt idx="1693" formatCode="General">
                  <c:v>2.5394999999999999</c:v>
                </c:pt>
                <c:pt idx="1694" formatCode="General">
                  <c:v>2.5409999999999999</c:v>
                </c:pt>
                <c:pt idx="1695" formatCode="General">
                  <c:v>2.5425</c:v>
                </c:pt>
                <c:pt idx="1696" formatCode="General">
                  <c:v>2.544</c:v>
                </c:pt>
                <c:pt idx="1697" formatCode="General">
                  <c:v>2.5455000000000001</c:v>
                </c:pt>
                <c:pt idx="1698" formatCode="General">
                  <c:v>2.5470000000000002</c:v>
                </c:pt>
                <c:pt idx="1699" formatCode="General">
                  <c:v>2.5485000000000002</c:v>
                </c:pt>
                <c:pt idx="1700" formatCode="General">
                  <c:v>2.5499999999999998</c:v>
                </c:pt>
                <c:pt idx="1701" formatCode="General">
                  <c:v>2.5514999999999999</c:v>
                </c:pt>
                <c:pt idx="1702" formatCode="General">
                  <c:v>2.5529999999999999</c:v>
                </c:pt>
                <c:pt idx="1703" formatCode="General">
                  <c:v>2.5545</c:v>
                </c:pt>
                <c:pt idx="1704" formatCode="General">
                  <c:v>2.556</c:v>
                </c:pt>
                <c:pt idx="1705" formatCode="General">
                  <c:v>2.5575000000000001</c:v>
                </c:pt>
                <c:pt idx="1706" formatCode="General">
                  <c:v>2.5590000000000002</c:v>
                </c:pt>
                <c:pt idx="1707" formatCode="General">
                  <c:v>2.5605000000000002</c:v>
                </c:pt>
                <c:pt idx="1708" formatCode="General">
                  <c:v>2.5619999999999998</c:v>
                </c:pt>
                <c:pt idx="1709" formatCode="General">
                  <c:v>2.5634999999999999</c:v>
                </c:pt>
                <c:pt idx="1710" formatCode="General">
                  <c:v>2.5649999999999999</c:v>
                </c:pt>
                <c:pt idx="1711" formatCode="General">
                  <c:v>2.5665</c:v>
                </c:pt>
                <c:pt idx="1712" formatCode="General">
                  <c:v>2.5680000000000001</c:v>
                </c:pt>
                <c:pt idx="1713" formatCode="General">
                  <c:v>2.5695000000000001</c:v>
                </c:pt>
                <c:pt idx="1714" formatCode="General">
                  <c:v>2.5710000000000002</c:v>
                </c:pt>
                <c:pt idx="1715" formatCode="General">
                  <c:v>2.5724999999999998</c:v>
                </c:pt>
                <c:pt idx="1716" formatCode="General">
                  <c:v>2.5739999999999998</c:v>
                </c:pt>
                <c:pt idx="1717" formatCode="General">
                  <c:v>2.5754999999999999</c:v>
                </c:pt>
                <c:pt idx="1718" formatCode="General">
                  <c:v>2.577</c:v>
                </c:pt>
                <c:pt idx="1719" formatCode="General">
                  <c:v>2.5785</c:v>
                </c:pt>
                <c:pt idx="1720" formatCode="General">
                  <c:v>2.58</c:v>
                </c:pt>
                <c:pt idx="1721" formatCode="General">
                  <c:v>2.5815000000000001</c:v>
                </c:pt>
                <c:pt idx="1722" formatCode="General">
                  <c:v>2.5830000000000002</c:v>
                </c:pt>
                <c:pt idx="1723" formatCode="General">
                  <c:v>2.5844999999999998</c:v>
                </c:pt>
                <c:pt idx="1724" formatCode="General">
                  <c:v>2.5859999999999999</c:v>
                </c:pt>
                <c:pt idx="1725" formatCode="General">
                  <c:v>2.5874999999999999</c:v>
                </c:pt>
                <c:pt idx="1726" formatCode="General">
                  <c:v>2.589</c:v>
                </c:pt>
                <c:pt idx="1727" formatCode="General">
                  <c:v>2.5905</c:v>
                </c:pt>
                <c:pt idx="1728" formatCode="General">
                  <c:v>2.5920000000000001</c:v>
                </c:pt>
                <c:pt idx="1729" formatCode="General">
                  <c:v>2.5935000000000001</c:v>
                </c:pt>
                <c:pt idx="1730" formatCode="General">
                  <c:v>2.5950000000000002</c:v>
                </c:pt>
                <c:pt idx="1731" formatCode="General">
                  <c:v>2.5964999999999998</c:v>
                </c:pt>
                <c:pt idx="1732" formatCode="General">
                  <c:v>2.5979999999999999</c:v>
                </c:pt>
                <c:pt idx="1733" formatCode="General">
                  <c:v>2.5994999999999999</c:v>
                </c:pt>
                <c:pt idx="1734" formatCode="General">
                  <c:v>2.601</c:v>
                </c:pt>
                <c:pt idx="1735" formatCode="General">
                  <c:v>2.6025</c:v>
                </c:pt>
                <c:pt idx="1736" formatCode="General">
                  <c:v>2.6040000000000001</c:v>
                </c:pt>
                <c:pt idx="1737" formatCode="General">
                  <c:v>2.6055000000000001</c:v>
                </c:pt>
                <c:pt idx="1738" formatCode="General">
                  <c:v>2.6070000000000002</c:v>
                </c:pt>
                <c:pt idx="1739" formatCode="General">
                  <c:v>2.6084999999999998</c:v>
                </c:pt>
                <c:pt idx="1740" formatCode="General">
                  <c:v>2.61</c:v>
                </c:pt>
                <c:pt idx="1741" formatCode="General">
                  <c:v>2.6114999999999999</c:v>
                </c:pt>
                <c:pt idx="1742" formatCode="General">
                  <c:v>2.613</c:v>
                </c:pt>
                <c:pt idx="1743" formatCode="General">
                  <c:v>2.6145</c:v>
                </c:pt>
                <c:pt idx="1744" formatCode="General">
                  <c:v>2.6160000000000001</c:v>
                </c:pt>
                <c:pt idx="1745" formatCode="General">
                  <c:v>2.6175000000000002</c:v>
                </c:pt>
                <c:pt idx="1746" formatCode="General">
                  <c:v>2.6190000000000002</c:v>
                </c:pt>
                <c:pt idx="1747" formatCode="General">
                  <c:v>2.6204999999999998</c:v>
                </c:pt>
                <c:pt idx="1748" formatCode="General">
                  <c:v>2.6219999999999999</c:v>
                </c:pt>
                <c:pt idx="1749" formatCode="General">
                  <c:v>2.6234999999999999</c:v>
                </c:pt>
                <c:pt idx="1750" formatCode="General">
                  <c:v>2.625</c:v>
                </c:pt>
                <c:pt idx="1751" formatCode="General">
                  <c:v>2.6265000000000001</c:v>
                </c:pt>
                <c:pt idx="1752" formatCode="General">
                  <c:v>2.6280000000000001</c:v>
                </c:pt>
                <c:pt idx="1753" formatCode="General">
                  <c:v>2.6295000000000002</c:v>
                </c:pt>
                <c:pt idx="1754" formatCode="General">
                  <c:v>2.6309999999999998</c:v>
                </c:pt>
                <c:pt idx="1755" formatCode="General">
                  <c:v>2.6324999999999998</c:v>
                </c:pt>
                <c:pt idx="1756" formatCode="General">
                  <c:v>2.6339999999999999</c:v>
                </c:pt>
                <c:pt idx="1757" formatCode="General">
                  <c:v>2.6355</c:v>
                </c:pt>
                <c:pt idx="1758" formatCode="General">
                  <c:v>2.637</c:v>
                </c:pt>
                <c:pt idx="1759" formatCode="General">
                  <c:v>2.6385000000000001</c:v>
                </c:pt>
                <c:pt idx="1760" formatCode="General">
                  <c:v>2.64</c:v>
                </c:pt>
                <c:pt idx="1761" formatCode="General">
                  <c:v>2.6415000000000002</c:v>
                </c:pt>
                <c:pt idx="1762" formatCode="General">
                  <c:v>2.6429999999999998</c:v>
                </c:pt>
                <c:pt idx="1763" formatCode="General">
                  <c:v>2.6444999999999999</c:v>
                </c:pt>
                <c:pt idx="1764" formatCode="General">
                  <c:v>2.6459999999999999</c:v>
                </c:pt>
                <c:pt idx="1765" formatCode="General">
                  <c:v>2.6475</c:v>
                </c:pt>
                <c:pt idx="1766" formatCode="General">
                  <c:v>2.649</c:v>
                </c:pt>
                <c:pt idx="1767" formatCode="General">
                  <c:v>2.6505000000000001</c:v>
                </c:pt>
                <c:pt idx="1768" formatCode="General">
                  <c:v>2.6520000000000001</c:v>
                </c:pt>
                <c:pt idx="1769" formatCode="General">
                  <c:v>2.6535000000000002</c:v>
                </c:pt>
                <c:pt idx="1770" formatCode="General">
                  <c:v>2.6549999999999998</c:v>
                </c:pt>
                <c:pt idx="1771" formatCode="General">
                  <c:v>2.6564999999999999</c:v>
                </c:pt>
                <c:pt idx="1772" formatCode="General">
                  <c:v>2.6579999999999999</c:v>
                </c:pt>
                <c:pt idx="1773" formatCode="General">
                  <c:v>2.6595</c:v>
                </c:pt>
                <c:pt idx="1774" formatCode="General">
                  <c:v>2.661</c:v>
                </c:pt>
                <c:pt idx="1775" formatCode="General">
                  <c:v>2.6625000000000001</c:v>
                </c:pt>
                <c:pt idx="1776" formatCode="General">
                  <c:v>2.6640000000000001</c:v>
                </c:pt>
                <c:pt idx="1777" formatCode="General">
                  <c:v>2.6655000000000002</c:v>
                </c:pt>
                <c:pt idx="1778" formatCode="General">
                  <c:v>2.6669999999999998</c:v>
                </c:pt>
                <c:pt idx="1779" formatCode="General">
                  <c:v>2.6684999999999999</c:v>
                </c:pt>
                <c:pt idx="1780" formatCode="General">
                  <c:v>2.67</c:v>
                </c:pt>
                <c:pt idx="1781" formatCode="General">
                  <c:v>2.6715</c:v>
                </c:pt>
                <c:pt idx="1782" formatCode="General">
                  <c:v>2.673</c:v>
                </c:pt>
                <c:pt idx="1783" formatCode="General">
                  <c:v>2.6745000000000001</c:v>
                </c:pt>
                <c:pt idx="1784" formatCode="General">
                  <c:v>2.6760000000000002</c:v>
                </c:pt>
                <c:pt idx="1785" formatCode="General">
                  <c:v>2.6775000000000002</c:v>
                </c:pt>
                <c:pt idx="1786" formatCode="General">
                  <c:v>2.6789999999999998</c:v>
                </c:pt>
                <c:pt idx="1787" formatCode="General">
                  <c:v>2.6804999999999999</c:v>
                </c:pt>
                <c:pt idx="1788" formatCode="General">
                  <c:v>2.6819999999999999</c:v>
                </c:pt>
                <c:pt idx="1789" formatCode="General">
                  <c:v>2.6835</c:v>
                </c:pt>
                <c:pt idx="1790" formatCode="General">
                  <c:v>2.6850000000000001</c:v>
                </c:pt>
                <c:pt idx="1791" formatCode="General">
                  <c:v>2.6865000000000001</c:v>
                </c:pt>
                <c:pt idx="1792" formatCode="General">
                  <c:v>2.6880000000000002</c:v>
                </c:pt>
                <c:pt idx="1793" formatCode="General">
                  <c:v>2.6894999999999998</c:v>
                </c:pt>
                <c:pt idx="1794" formatCode="General">
                  <c:v>2.6909999999999998</c:v>
                </c:pt>
                <c:pt idx="1795" formatCode="General">
                  <c:v>2.6924999999999999</c:v>
                </c:pt>
                <c:pt idx="1796" formatCode="General">
                  <c:v>2.694</c:v>
                </c:pt>
                <c:pt idx="1797" formatCode="General">
                  <c:v>2.6955</c:v>
                </c:pt>
                <c:pt idx="1798" formatCode="General">
                  <c:v>2.6970000000000001</c:v>
                </c:pt>
                <c:pt idx="1799" formatCode="General">
                  <c:v>2.6985000000000001</c:v>
                </c:pt>
                <c:pt idx="1800" formatCode="General">
                  <c:v>2.7</c:v>
                </c:pt>
                <c:pt idx="1801" formatCode="General">
                  <c:v>2.7014999999999998</c:v>
                </c:pt>
                <c:pt idx="1802" formatCode="General">
                  <c:v>2.7029999999999998</c:v>
                </c:pt>
                <c:pt idx="1803" formatCode="General">
                  <c:v>2.7044999999999999</c:v>
                </c:pt>
                <c:pt idx="1804" formatCode="General">
                  <c:v>2.706</c:v>
                </c:pt>
                <c:pt idx="1805" formatCode="General">
                  <c:v>2.7075</c:v>
                </c:pt>
                <c:pt idx="1806" formatCode="General">
                  <c:v>2.7090000000000001</c:v>
                </c:pt>
                <c:pt idx="1807" formatCode="General">
                  <c:v>2.7105000000000001</c:v>
                </c:pt>
                <c:pt idx="1808" formatCode="General">
                  <c:v>2.7120000000000002</c:v>
                </c:pt>
                <c:pt idx="1809" formatCode="General">
                  <c:v>2.7134999999999998</c:v>
                </c:pt>
                <c:pt idx="1810" formatCode="General">
                  <c:v>2.7149999999999999</c:v>
                </c:pt>
                <c:pt idx="1811" formatCode="General">
                  <c:v>2.7164999999999999</c:v>
                </c:pt>
                <c:pt idx="1812" formatCode="General">
                  <c:v>2.718</c:v>
                </c:pt>
                <c:pt idx="1813" formatCode="General">
                  <c:v>2.7195</c:v>
                </c:pt>
                <c:pt idx="1814" formatCode="General">
                  <c:v>2.7210000000000001</c:v>
                </c:pt>
                <c:pt idx="1815" formatCode="General">
                  <c:v>2.7225000000000001</c:v>
                </c:pt>
                <c:pt idx="1816" formatCode="General">
                  <c:v>2.7240000000000002</c:v>
                </c:pt>
                <c:pt idx="1817" formatCode="General">
                  <c:v>2.7254999999999998</c:v>
                </c:pt>
                <c:pt idx="1818" formatCode="General">
                  <c:v>2.7269999999999999</c:v>
                </c:pt>
                <c:pt idx="1819" formatCode="General">
                  <c:v>2.7284999999999999</c:v>
                </c:pt>
                <c:pt idx="1820" formatCode="General">
                  <c:v>2.73</c:v>
                </c:pt>
                <c:pt idx="1821" formatCode="General">
                  <c:v>2.7315</c:v>
                </c:pt>
                <c:pt idx="1822" formatCode="General">
                  <c:v>2.7330000000000001</c:v>
                </c:pt>
                <c:pt idx="1823" formatCode="General">
                  <c:v>2.7345000000000002</c:v>
                </c:pt>
                <c:pt idx="1824" formatCode="General">
                  <c:v>2.7360000000000002</c:v>
                </c:pt>
                <c:pt idx="1825" formatCode="General">
                  <c:v>2.7374999999999998</c:v>
                </c:pt>
                <c:pt idx="1826" formatCode="General">
                  <c:v>2.7389999999999999</c:v>
                </c:pt>
                <c:pt idx="1827" formatCode="General">
                  <c:v>2.7404999999999999</c:v>
                </c:pt>
                <c:pt idx="1828" formatCode="General">
                  <c:v>2.742</c:v>
                </c:pt>
                <c:pt idx="1829" formatCode="General">
                  <c:v>2.7435</c:v>
                </c:pt>
                <c:pt idx="1830" formatCode="General">
                  <c:v>2.7450000000000001</c:v>
                </c:pt>
                <c:pt idx="1831" formatCode="General">
                  <c:v>2.7465000000000002</c:v>
                </c:pt>
                <c:pt idx="1832" formatCode="General">
                  <c:v>2.7480000000000002</c:v>
                </c:pt>
                <c:pt idx="1833" formatCode="General">
                  <c:v>2.7494999999999998</c:v>
                </c:pt>
                <c:pt idx="1834" formatCode="General">
                  <c:v>2.7509999999999999</c:v>
                </c:pt>
                <c:pt idx="1835" formatCode="General">
                  <c:v>2.7524999999999999</c:v>
                </c:pt>
                <c:pt idx="1836" formatCode="General">
                  <c:v>2.754</c:v>
                </c:pt>
                <c:pt idx="1837" formatCode="General">
                  <c:v>2.7555000000000001</c:v>
                </c:pt>
                <c:pt idx="1838" formatCode="General">
                  <c:v>2.7570000000000001</c:v>
                </c:pt>
                <c:pt idx="1839" formatCode="General">
                  <c:v>2.7585000000000002</c:v>
                </c:pt>
                <c:pt idx="1840" formatCode="General">
                  <c:v>2.76</c:v>
                </c:pt>
                <c:pt idx="1841" formatCode="General">
                  <c:v>2.7614999999999998</c:v>
                </c:pt>
                <c:pt idx="1842" formatCode="General">
                  <c:v>2.7629999999999999</c:v>
                </c:pt>
                <c:pt idx="1843" formatCode="General">
                  <c:v>2.7645</c:v>
                </c:pt>
                <c:pt idx="1844" formatCode="General">
                  <c:v>2.766</c:v>
                </c:pt>
                <c:pt idx="1845" formatCode="General">
                  <c:v>2.7675000000000001</c:v>
                </c:pt>
                <c:pt idx="1846" formatCode="General">
                  <c:v>2.7690000000000001</c:v>
                </c:pt>
                <c:pt idx="1847" formatCode="General">
                  <c:v>2.7705000000000002</c:v>
                </c:pt>
                <c:pt idx="1848" formatCode="General">
                  <c:v>2.7719999999999998</c:v>
                </c:pt>
                <c:pt idx="1849" formatCode="General">
                  <c:v>2.7734999999999999</c:v>
                </c:pt>
                <c:pt idx="1850" formatCode="General">
                  <c:v>2.7749999999999999</c:v>
                </c:pt>
                <c:pt idx="1851" formatCode="General">
                  <c:v>2.7765</c:v>
                </c:pt>
                <c:pt idx="1852" formatCode="General">
                  <c:v>2.778</c:v>
                </c:pt>
                <c:pt idx="1853" formatCode="General">
                  <c:v>2.7795000000000001</c:v>
                </c:pt>
                <c:pt idx="1854" formatCode="General">
                  <c:v>2.7810000000000001</c:v>
                </c:pt>
                <c:pt idx="1855" formatCode="General">
                  <c:v>2.7825000000000002</c:v>
                </c:pt>
                <c:pt idx="1856" formatCode="General">
                  <c:v>2.7839999999999998</c:v>
                </c:pt>
                <c:pt idx="1857" formatCode="General">
                  <c:v>2.7854999999999999</c:v>
                </c:pt>
                <c:pt idx="1858" formatCode="General">
                  <c:v>2.7869999999999999</c:v>
                </c:pt>
                <c:pt idx="1859" formatCode="General">
                  <c:v>2.7885</c:v>
                </c:pt>
                <c:pt idx="1860" formatCode="General">
                  <c:v>2.79</c:v>
                </c:pt>
                <c:pt idx="1861" formatCode="General">
                  <c:v>2.7915000000000001</c:v>
                </c:pt>
                <c:pt idx="1862" formatCode="General">
                  <c:v>2.7930000000000001</c:v>
                </c:pt>
                <c:pt idx="1863" formatCode="General">
                  <c:v>2.7945000000000002</c:v>
                </c:pt>
                <c:pt idx="1864" formatCode="General">
                  <c:v>2.7959999999999998</c:v>
                </c:pt>
                <c:pt idx="1865" formatCode="General">
                  <c:v>2.7974999999999999</c:v>
                </c:pt>
                <c:pt idx="1866" formatCode="General">
                  <c:v>2.7989999999999999</c:v>
                </c:pt>
                <c:pt idx="1867" formatCode="General">
                  <c:v>2.8005</c:v>
                </c:pt>
                <c:pt idx="1868" formatCode="General">
                  <c:v>2.802</c:v>
                </c:pt>
                <c:pt idx="1869" formatCode="General">
                  <c:v>2.8035000000000001</c:v>
                </c:pt>
                <c:pt idx="1870" formatCode="General">
                  <c:v>2.8050000000000002</c:v>
                </c:pt>
                <c:pt idx="1871" formatCode="General">
                  <c:v>2.8065000000000002</c:v>
                </c:pt>
                <c:pt idx="1872" formatCode="General">
                  <c:v>2.8079999999999998</c:v>
                </c:pt>
                <c:pt idx="1873" formatCode="General">
                  <c:v>2.8094999999999999</c:v>
                </c:pt>
                <c:pt idx="1874" formatCode="General">
                  <c:v>2.8109999999999999</c:v>
                </c:pt>
                <c:pt idx="1875" formatCode="General">
                  <c:v>2.8125</c:v>
                </c:pt>
                <c:pt idx="1876" formatCode="General">
                  <c:v>2.8140000000000001</c:v>
                </c:pt>
                <c:pt idx="1877" formatCode="General">
                  <c:v>2.8155000000000001</c:v>
                </c:pt>
                <c:pt idx="1878" formatCode="General">
                  <c:v>2.8170000000000002</c:v>
                </c:pt>
                <c:pt idx="1879" formatCode="General">
                  <c:v>2.8184999999999998</c:v>
                </c:pt>
                <c:pt idx="1880" formatCode="General">
                  <c:v>2.82</c:v>
                </c:pt>
                <c:pt idx="1881" formatCode="General">
                  <c:v>2.8214999999999999</c:v>
                </c:pt>
                <c:pt idx="1882" formatCode="General">
                  <c:v>2.823</c:v>
                </c:pt>
                <c:pt idx="1883" formatCode="General">
                  <c:v>2.8245</c:v>
                </c:pt>
                <c:pt idx="1884" formatCode="General">
                  <c:v>2.8260000000000001</c:v>
                </c:pt>
                <c:pt idx="1885" formatCode="General">
                  <c:v>2.8275000000000001</c:v>
                </c:pt>
                <c:pt idx="1886" formatCode="General">
                  <c:v>2.8290000000000002</c:v>
                </c:pt>
                <c:pt idx="1887" formatCode="General">
                  <c:v>2.8304999999999998</c:v>
                </c:pt>
                <c:pt idx="1888" formatCode="General">
                  <c:v>2.8319999999999999</c:v>
                </c:pt>
                <c:pt idx="1889" formatCode="General">
                  <c:v>2.8334999999999999</c:v>
                </c:pt>
                <c:pt idx="1890" formatCode="General">
                  <c:v>2.835</c:v>
                </c:pt>
                <c:pt idx="1891" formatCode="General">
                  <c:v>2.8365</c:v>
                </c:pt>
                <c:pt idx="1892" formatCode="General">
                  <c:v>2.8380000000000001</c:v>
                </c:pt>
                <c:pt idx="1893" formatCode="General">
                  <c:v>2.8395000000000001</c:v>
                </c:pt>
                <c:pt idx="1894" formatCode="General">
                  <c:v>2.8410000000000002</c:v>
                </c:pt>
                <c:pt idx="1895" formatCode="General">
                  <c:v>2.8424999999999998</c:v>
                </c:pt>
                <c:pt idx="1896" formatCode="General">
                  <c:v>2.8439999999999999</c:v>
                </c:pt>
                <c:pt idx="1897" formatCode="General">
                  <c:v>2.8454999999999999</c:v>
                </c:pt>
                <c:pt idx="1898" formatCode="General">
                  <c:v>2.847</c:v>
                </c:pt>
                <c:pt idx="1899" formatCode="General">
                  <c:v>2.8485</c:v>
                </c:pt>
                <c:pt idx="1900" formatCode="General">
                  <c:v>2.85</c:v>
                </c:pt>
                <c:pt idx="1901" formatCode="General">
                  <c:v>2.8515000000000001</c:v>
                </c:pt>
                <c:pt idx="1902" formatCode="General">
                  <c:v>2.8530000000000002</c:v>
                </c:pt>
                <c:pt idx="1903" formatCode="General">
                  <c:v>2.8544999999999998</c:v>
                </c:pt>
                <c:pt idx="1904" formatCode="General">
                  <c:v>2.8559999999999999</c:v>
                </c:pt>
                <c:pt idx="1905" formatCode="General">
                  <c:v>2.8574999999999999</c:v>
                </c:pt>
                <c:pt idx="1906" formatCode="General">
                  <c:v>2.859</c:v>
                </c:pt>
                <c:pt idx="1907" formatCode="General">
                  <c:v>2.8605</c:v>
                </c:pt>
                <c:pt idx="1908" formatCode="General">
                  <c:v>2.8620000000000001</c:v>
                </c:pt>
                <c:pt idx="1909" formatCode="General">
                  <c:v>2.8635000000000002</c:v>
                </c:pt>
                <c:pt idx="1910" formatCode="General">
                  <c:v>2.8650000000000002</c:v>
                </c:pt>
                <c:pt idx="1911" formatCode="General">
                  <c:v>2.8664999999999998</c:v>
                </c:pt>
                <c:pt idx="1912" formatCode="General">
                  <c:v>2.8679999999999999</c:v>
                </c:pt>
                <c:pt idx="1913" formatCode="General">
                  <c:v>2.8694999999999999</c:v>
                </c:pt>
                <c:pt idx="1914" formatCode="General">
                  <c:v>2.871</c:v>
                </c:pt>
                <c:pt idx="1915" formatCode="General">
                  <c:v>2.8725000000000001</c:v>
                </c:pt>
                <c:pt idx="1916" formatCode="General">
                  <c:v>2.8740000000000001</c:v>
                </c:pt>
                <c:pt idx="1917" formatCode="General">
                  <c:v>2.8755000000000002</c:v>
                </c:pt>
                <c:pt idx="1918" formatCode="General">
                  <c:v>2.8769999999999998</c:v>
                </c:pt>
                <c:pt idx="1919" formatCode="General">
                  <c:v>2.8784999999999998</c:v>
                </c:pt>
                <c:pt idx="1920" formatCode="General">
                  <c:v>2.88</c:v>
                </c:pt>
                <c:pt idx="1921" formatCode="General">
                  <c:v>2.8815</c:v>
                </c:pt>
                <c:pt idx="1922" formatCode="General">
                  <c:v>2.883</c:v>
                </c:pt>
                <c:pt idx="1923" formatCode="General">
                  <c:v>2.8845000000000001</c:v>
                </c:pt>
                <c:pt idx="1924" formatCode="General">
                  <c:v>2.8860000000000001</c:v>
                </c:pt>
                <c:pt idx="1925" formatCode="General">
                  <c:v>2.8875000000000002</c:v>
                </c:pt>
                <c:pt idx="1926" formatCode="General">
                  <c:v>2.8889999999999998</c:v>
                </c:pt>
                <c:pt idx="1927" formatCode="General">
                  <c:v>2.8904999999999998</c:v>
                </c:pt>
                <c:pt idx="1928" formatCode="General">
                  <c:v>2.8919999999999999</c:v>
                </c:pt>
                <c:pt idx="1929" formatCode="General">
                  <c:v>2.8935</c:v>
                </c:pt>
                <c:pt idx="1930" formatCode="General">
                  <c:v>2.895</c:v>
                </c:pt>
                <c:pt idx="1931" formatCode="General">
                  <c:v>2.8965000000000001</c:v>
                </c:pt>
                <c:pt idx="1932" formatCode="General">
                  <c:v>2.8980000000000001</c:v>
                </c:pt>
                <c:pt idx="1933" formatCode="General">
                  <c:v>2.8995000000000002</c:v>
                </c:pt>
                <c:pt idx="1934" formatCode="General">
                  <c:v>2.9009999999999998</c:v>
                </c:pt>
                <c:pt idx="1935" formatCode="General">
                  <c:v>2.9024999999999999</c:v>
                </c:pt>
                <c:pt idx="1936" formatCode="General">
                  <c:v>2.9039999999999999</c:v>
                </c:pt>
                <c:pt idx="1937" formatCode="General">
                  <c:v>2.9055</c:v>
                </c:pt>
                <c:pt idx="1938" formatCode="General">
                  <c:v>2.907</c:v>
                </c:pt>
                <c:pt idx="1939" formatCode="General">
                  <c:v>2.9085000000000001</c:v>
                </c:pt>
                <c:pt idx="1940" formatCode="General">
                  <c:v>2.91</c:v>
                </c:pt>
                <c:pt idx="1941" formatCode="General">
                  <c:v>2.9115000000000002</c:v>
                </c:pt>
                <c:pt idx="1942" formatCode="General">
                  <c:v>2.9129999999999998</c:v>
                </c:pt>
                <c:pt idx="1943" formatCode="General">
                  <c:v>2.9144999999999999</c:v>
                </c:pt>
                <c:pt idx="1944" formatCode="General">
                  <c:v>2.9159999999999999</c:v>
                </c:pt>
                <c:pt idx="1945" formatCode="General">
                  <c:v>2.9175</c:v>
                </c:pt>
                <c:pt idx="1946" formatCode="General">
                  <c:v>2.919</c:v>
                </c:pt>
                <c:pt idx="1947" formatCode="General">
                  <c:v>2.9205000000000001</c:v>
                </c:pt>
                <c:pt idx="1948" formatCode="General">
                  <c:v>2.9220000000000002</c:v>
                </c:pt>
                <c:pt idx="1949" formatCode="General">
                  <c:v>2.9235000000000002</c:v>
                </c:pt>
                <c:pt idx="1950" formatCode="General">
                  <c:v>2.9249999999999998</c:v>
                </c:pt>
                <c:pt idx="1951" formatCode="General">
                  <c:v>2.9264999999999999</c:v>
                </c:pt>
                <c:pt idx="1952" formatCode="General">
                  <c:v>2.9279999999999999</c:v>
                </c:pt>
                <c:pt idx="1953" formatCode="General">
                  <c:v>2.9295</c:v>
                </c:pt>
                <c:pt idx="1954" formatCode="General">
                  <c:v>2.931</c:v>
                </c:pt>
                <c:pt idx="1955" formatCode="General">
                  <c:v>2.9325000000000001</c:v>
                </c:pt>
                <c:pt idx="1956" formatCode="General">
                  <c:v>2.9340000000000002</c:v>
                </c:pt>
                <c:pt idx="1957" formatCode="General">
                  <c:v>2.9355000000000002</c:v>
                </c:pt>
                <c:pt idx="1958" formatCode="General">
                  <c:v>2.9369999999999998</c:v>
                </c:pt>
                <c:pt idx="1959" formatCode="General">
                  <c:v>2.9384999999999999</c:v>
                </c:pt>
                <c:pt idx="1960" formatCode="General">
                  <c:v>2.94</c:v>
                </c:pt>
                <c:pt idx="1961" formatCode="General">
                  <c:v>2.9415</c:v>
                </c:pt>
                <c:pt idx="1962" formatCode="General">
                  <c:v>2.9430000000000001</c:v>
                </c:pt>
                <c:pt idx="1963" formatCode="General">
                  <c:v>2.9445000000000001</c:v>
                </c:pt>
                <c:pt idx="1964" formatCode="General">
                  <c:v>2.9460000000000002</c:v>
                </c:pt>
                <c:pt idx="1965" formatCode="General">
                  <c:v>2.9474999999999998</c:v>
                </c:pt>
                <c:pt idx="1966" formatCode="General">
                  <c:v>2.9489999999999998</c:v>
                </c:pt>
                <c:pt idx="1967" formatCode="General">
                  <c:v>2.9504999999999999</c:v>
                </c:pt>
                <c:pt idx="1968" formatCode="General">
                  <c:v>2.952</c:v>
                </c:pt>
                <c:pt idx="1969" formatCode="General">
                  <c:v>2.9535</c:v>
                </c:pt>
                <c:pt idx="1970" formatCode="General">
                  <c:v>2.9550000000000001</c:v>
                </c:pt>
                <c:pt idx="1971" formatCode="General">
                  <c:v>2.9565000000000001</c:v>
                </c:pt>
                <c:pt idx="1972" formatCode="General">
                  <c:v>2.9580000000000002</c:v>
                </c:pt>
                <c:pt idx="1973" formatCode="General">
                  <c:v>2.9594999999999998</c:v>
                </c:pt>
                <c:pt idx="1974" formatCode="General">
                  <c:v>2.9609999999999999</c:v>
                </c:pt>
                <c:pt idx="1975" formatCode="General">
                  <c:v>2.9624999999999999</c:v>
                </c:pt>
                <c:pt idx="1976" formatCode="General">
                  <c:v>2.964</c:v>
                </c:pt>
                <c:pt idx="1977" formatCode="General">
                  <c:v>2.9655</c:v>
                </c:pt>
                <c:pt idx="1978" formatCode="General">
                  <c:v>2.9670000000000001</c:v>
                </c:pt>
                <c:pt idx="1979" formatCode="General">
                  <c:v>2.9685000000000001</c:v>
                </c:pt>
                <c:pt idx="1980" formatCode="General">
                  <c:v>2.97</c:v>
                </c:pt>
                <c:pt idx="1981" formatCode="General">
                  <c:v>2.9714999999999998</c:v>
                </c:pt>
                <c:pt idx="1982" formatCode="General">
                  <c:v>2.9729999999999999</c:v>
                </c:pt>
                <c:pt idx="1983" formatCode="General">
                  <c:v>2.9744999999999999</c:v>
                </c:pt>
                <c:pt idx="1984" formatCode="General">
                  <c:v>2.976</c:v>
                </c:pt>
                <c:pt idx="1985" formatCode="General">
                  <c:v>2.9775</c:v>
                </c:pt>
                <c:pt idx="1986" formatCode="General">
                  <c:v>2.9790000000000001</c:v>
                </c:pt>
                <c:pt idx="1987" formatCode="General">
                  <c:v>2.9805000000000001</c:v>
                </c:pt>
                <c:pt idx="1988" formatCode="General">
                  <c:v>2.9820000000000002</c:v>
                </c:pt>
                <c:pt idx="1989" formatCode="General">
                  <c:v>2.9834999999999998</c:v>
                </c:pt>
                <c:pt idx="1990" formatCode="General">
                  <c:v>2.9849999999999999</c:v>
                </c:pt>
                <c:pt idx="1991" formatCode="General">
                  <c:v>2.9864999999999999</c:v>
                </c:pt>
                <c:pt idx="1992" formatCode="General">
                  <c:v>2.988</c:v>
                </c:pt>
                <c:pt idx="1993" formatCode="General">
                  <c:v>2.9895</c:v>
                </c:pt>
                <c:pt idx="1994" formatCode="General">
                  <c:v>2.9910000000000001</c:v>
                </c:pt>
                <c:pt idx="1995" formatCode="General">
                  <c:v>2.9925000000000002</c:v>
                </c:pt>
                <c:pt idx="1996" formatCode="General">
                  <c:v>2.9940000000000002</c:v>
                </c:pt>
                <c:pt idx="1997" formatCode="General">
                  <c:v>2.9954999999999998</c:v>
                </c:pt>
                <c:pt idx="1998" formatCode="General">
                  <c:v>2.9969999999999999</c:v>
                </c:pt>
                <c:pt idx="1999" formatCode="General">
                  <c:v>2.9984999999999999</c:v>
                </c:pt>
                <c:pt idx="2000" formatCode="General">
                  <c:v>3</c:v>
                </c:pt>
                <c:pt idx="2001" formatCode="General">
                  <c:v>3.0015000000000001</c:v>
                </c:pt>
                <c:pt idx="2002" formatCode="General">
                  <c:v>3.0030000000000001</c:v>
                </c:pt>
                <c:pt idx="2003" formatCode="General">
                  <c:v>3.0045000000000002</c:v>
                </c:pt>
                <c:pt idx="2004" formatCode="General">
                  <c:v>3.0059999999999998</c:v>
                </c:pt>
                <c:pt idx="2005" formatCode="General">
                  <c:v>3.0074999999999998</c:v>
                </c:pt>
                <c:pt idx="2006" formatCode="General">
                  <c:v>3.0089999999999999</c:v>
                </c:pt>
                <c:pt idx="2007" formatCode="General">
                  <c:v>3.0105</c:v>
                </c:pt>
                <c:pt idx="2008" formatCode="General">
                  <c:v>3.012</c:v>
                </c:pt>
                <c:pt idx="2009" formatCode="General">
                  <c:v>3.0135000000000001</c:v>
                </c:pt>
                <c:pt idx="2010" formatCode="General">
                  <c:v>3.0150000000000001</c:v>
                </c:pt>
                <c:pt idx="2011" formatCode="General">
                  <c:v>3.0165000000000002</c:v>
                </c:pt>
                <c:pt idx="2012" formatCode="General">
                  <c:v>3.0179999999999998</c:v>
                </c:pt>
                <c:pt idx="2013" formatCode="General">
                  <c:v>3.0194999999999999</c:v>
                </c:pt>
                <c:pt idx="2014" formatCode="General">
                  <c:v>3.0209999999999999</c:v>
                </c:pt>
                <c:pt idx="2015" formatCode="General">
                  <c:v>3.0225</c:v>
                </c:pt>
                <c:pt idx="2016" formatCode="General">
                  <c:v>3.024</c:v>
                </c:pt>
                <c:pt idx="2017" formatCode="General">
                  <c:v>3.0255000000000001</c:v>
                </c:pt>
                <c:pt idx="2018" formatCode="General">
                  <c:v>3.0270000000000001</c:v>
                </c:pt>
                <c:pt idx="2019" formatCode="General">
                  <c:v>3.0285000000000002</c:v>
                </c:pt>
                <c:pt idx="2020" formatCode="General">
                  <c:v>3.03</c:v>
                </c:pt>
                <c:pt idx="2021" formatCode="General">
                  <c:v>3.0314999999999999</c:v>
                </c:pt>
                <c:pt idx="2022" formatCode="General">
                  <c:v>3.0329999999999999</c:v>
                </c:pt>
                <c:pt idx="2023" formatCode="General">
                  <c:v>3.0345</c:v>
                </c:pt>
                <c:pt idx="2024" formatCode="General">
                  <c:v>3.036</c:v>
                </c:pt>
                <c:pt idx="2025" formatCode="General">
                  <c:v>3.0375000000000001</c:v>
                </c:pt>
                <c:pt idx="2026" formatCode="General">
                  <c:v>3.0390000000000001</c:v>
                </c:pt>
                <c:pt idx="2027" formatCode="General">
                  <c:v>3.0405000000000002</c:v>
                </c:pt>
                <c:pt idx="2028" formatCode="General">
                  <c:v>3.0419999999999998</c:v>
                </c:pt>
                <c:pt idx="2029" formatCode="General">
                  <c:v>3.0434999999999999</c:v>
                </c:pt>
                <c:pt idx="2030" formatCode="General">
                  <c:v>3.0449999999999999</c:v>
                </c:pt>
                <c:pt idx="2031" formatCode="General">
                  <c:v>3.0465</c:v>
                </c:pt>
                <c:pt idx="2032" formatCode="General">
                  <c:v>3.048</c:v>
                </c:pt>
                <c:pt idx="2033" formatCode="General">
                  <c:v>3.0495000000000001</c:v>
                </c:pt>
                <c:pt idx="2034" formatCode="General">
                  <c:v>3.0510000000000002</c:v>
                </c:pt>
                <c:pt idx="2035" formatCode="General">
                  <c:v>3.0525000000000002</c:v>
                </c:pt>
                <c:pt idx="2036" formatCode="General">
                  <c:v>3.0539999999999998</c:v>
                </c:pt>
                <c:pt idx="2037" formatCode="General">
                  <c:v>3.0554999999999999</c:v>
                </c:pt>
                <c:pt idx="2038" formatCode="General">
                  <c:v>3.0569999999999999</c:v>
                </c:pt>
                <c:pt idx="2039" formatCode="General">
                  <c:v>3.0585</c:v>
                </c:pt>
                <c:pt idx="2040" formatCode="General">
                  <c:v>3.06</c:v>
                </c:pt>
                <c:pt idx="2041" formatCode="General">
                  <c:v>3.0615000000000001</c:v>
                </c:pt>
                <c:pt idx="2042" formatCode="General">
                  <c:v>3.0630000000000002</c:v>
                </c:pt>
                <c:pt idx="2043" formatCode="General">
                  <c:v>3.0644999999999998</c:v>
                </c:pt>
                <c:pt idx="2044" formatCode="General">
                  <c:v>3.0659999999999998</c:v>
                </c:pt>
                <c:pt idx="2045" formatCode="General">
                  <c:v>3.0674999999999999</c:v>
                </c:pt>
                <c:pt idx="2046" formatCode="General">
                  <c:v>3.069</c:v>
                </c:pt>
                <c:pt idx="2047" formatCode="General">
                  <c:v>3.0705</c:v>
                </c:pt>
                <c:pt idx="2048" formatCode="General">
                  <c:v>3.0720000000000001</c:v>
                </c:pt>
                <c:pt idx="2049" formatCode="General">
                  <c:v>3.0735000000000001</c:v>
                </c:pt>
                <c:pt idx="2050" formatCode="General">
                  <c:v>3.0750000000000002</c:v>
                </c:pt>
                <c:pt idx="2051" formatCode="General">
                  <c:v>3.0764999999999998</c:v>
                </c:pt>
                <c:pt idx="2052" formatCode="General">
                  <c:v>3.0779999999999998</c:v>
                </c:pt>
                <c:pt idx="2053" formatCode="General">
                  <c:v>3.0794999999999999</c:v>
                </c:pt>
                <c:pt idx="2054" formatCode="General">
                  <c:v>3.081</c:v>
                </c:pt>
                <c:pt idx="2055" formatCode="General">
                  <c:v>3.0825</c:v>
                </c:pt>
                <c:pt idx="2056" formatCode="General">
                  <c:v>3.0840000000000001</c:v>
                </c:pt>
                <c:pt idx="2057" formatCode="General">
                  <c:v>3.0855000000000001</c:v>
                </c:pt>
                <c:pt idx="2058" formatCode="General">
                  <c:v>3.0870000000000002</c:v>
                </c:pt>
                <c:pt idx="2059" formatCode="General">
                  <c:v>3.0884999999999998</c:v>
                </c:pt>
                <c:pt idx="2060" formatCode="General">
                  <c:v>3.09</c:v>
                </c:pt>
                <c:pt idx="2061" formatCode="General">
                  <c:v>3.0914999999999999</c:v>
                </c:pt>
                <c:pt idx="2062" formatCode="General">
                  <c:v>3.093</c:v>
                </c:pt>
                <c:pt idx="2063" formatCode="General">
                  <c:v>3.0945</c:v>
                </c:pt>
                <c:pt idx="2064" formatCode="General">
                  <c:v>3.0960000000000001</c:v>
                </c:pt>
                <c:pt idx="2065" formatCode="General">
                  <c:v>3.0975000000000001</c:v>
                </c:pt>
                <c:pt idx="2066" formatCode="General">
                  <c:v>3.0990000000000002</c:v>
                </c:pt>
                <c:pt idx="2067" formatCode="General">
                  <c:v>3.1004999999999998</c:v>
                </c:pt>
                <c:pt idx="2068" formatCode="General">
                  <c:v>3.1019999999999999</c:v>
                </c:pt>
                <c:pt idx="2069" formatCode="General">
                  <c:v>3.1034999999999999</c:v>
                </c:pt>
                <c:pt idx="2070" formatCode="General">
                  <c:v>3.105</c:v>
                </c:pt>
                <c:pt idx="2071" formatCode="General">
                  <c:v>3.1065</c:v>
                </c:pt>
                <c:pt idx="2072" formatCode="General">
                  <c:v>3.1080000000000001</c:v>
                </c:pt>
                <c:pt idx="2073" formatCode="General">
                  <c:v>3.1095000000000002</c:v>
                </c:pt>
                <c:pt idx="2074" formatCode="General">
                  <c:v>3.1110000000000002</c:v>
                </c:pt>
                <c:pt idx="2075" formatCode="General">
                  <c:v>3.1124999999999998</c:v>
                </c:pt>
                <c:pt idx="2076" formatCode="General">
                  <c:v>3.1139999999999999</c:v>
                </c:pt>
                <c:pt idx="2077" formatCode="General">
                  <c:v>3.1154999999999999</c:v>
                </c:pt>
                <c:pt idx="2078" formatCode="General">
                  <c:v>3.117</c:v>
                </c:pt>
                <c:pt idx="2079" formatCode="General">
                  <c:v>3.1185</c:v>
                </c:pt>
                <c:pt idx="2080" formatCode="General">
                  <c:v>3.12</c:v>
                </c:pt>
                <c:pt idx="2081" formatCode="General">
                  <c:v>3.1215000000000002</c:v>
                </c:pt>
                <c:pt idx="2082" formatCode="General">
                  <c:v>3.1230000000000002</c:v>
                </c:pt>
                <c:pt idx="2083" formatCode="General">
                  <c:v>3.1244999999999998</c:v>
                </c:pt>
                <c:pt idx="2084" formatCode="General">
                  <c:v>3.1259999999999999</c:v>
                </c:pt>
                <c:pt idx="2085" formatCode="General">
                  <c:v>3.1274999999999999</c:v>
                </c:pt>
                <c:pt idx="2086" formatCode="General">
                  <c:v>3.129</c:v>
                </c:pt>
                <c:pt idx="2087" formatCode="General">
                  <c:v>3.1305000000000001</c:v>
                </c:pt>
                <c:pt idx="2088" formatCode="General">
                  <c:v>3.1320000000000001</c:v>
                </c:pt>
                <c:pt idx="2089" formatCode="General">
                  <c:v>3.1335000000000002</c:v>
                </c:pt>
                <c:pt idx="2090" formatCode="General">
                  <c:v>3.1349999999999998</c:v>
                </c:pt>
                <c:pt idx="2091" formatCode="General">
                  <c:v>3.1364999999999998</c:v>
                </c:pt>
                <c:pt idx="2092" formatCode="General">
                  <c:v>3.1379999999999999</c:v>
                </c:pt>
                <c:pt idx="2093" formatCode="General">
                  <c:v>3.1395</c:v>
                </c:pt>
                <c:pt idx="2094" formatCode="General">
                  <c:v>3.141</c:v>
                </c:pt>
                <c:pt idx="2095" formatCode="General">
                  <c:v>3.1425000000000001</c:v>
                </c:pt>
                <c:pt idx="2096" formatCode="General">
                  <c:v>3.1440000000000001</c:v>
                </c:pt>
                <c:pt idx="2097" formatCode="General">
                  <c:v>3.1455000000000002</c:v>
                </c:pt>
                <c:pt idx="2098" formatCode="General">
                  <c:v>3.1469999999999998</c:v>
                </c:pt>
                <c:pt idx="2099" formatCode="General">
                  <c:v>3.1484999999999999</c:v>
                </c:pt>
                <c:pt idx="2100" formatCode="General">
                  <c:v>3.15</c:v>
                </c:pt>
                <c:pt idx="2101" formatCode="General">
                  <c:v>3.1515</c:v>
                </c:pt>
                <c:pt idx="2102" formatCode="General">
                  <c:v>3.153</c:v>
                </c:pt>
                <c:pt idx="2103" formatCode="General">
                  <c:v>3.1545000000000001</c:v>
                </c:pt>
                <c:pt idx="2104" formatCode="General">
                  <c:v>3.1560000000000001</c:v>
                </c:pt>
                <c:pt idx="2105" formatCode="General">
                  <c:v>3.1575000000000002</c:v>
                </c:pt>
                <c:pt idx="2106" formatCode="General">
                  <c:v>3.1589999999999998</c:v>
                </c:pt>
                <c:pt idx="2107" formatCode="General">
                  <c:v>3.1604999999999999</c:v>
                </c:pt>
                <c:pt idx="2108" formatCode="General">
                  <c:v>3.1619999999999999</c:v>
                </c:pt>
                <c:pt idx="2109" formatCode="General">
                  <c:v>3.1635</c:v>
                </c:pt>
                <c:pt idx="2110" formatCode="General">
                  <c:v>3.165</c:v>
                </c:pt>
                <c:pt idx="2111" formatCode="General">
                  <c:v>3.1665000000000001</c:v>
                </c:pt>
                <c:pt idx="2112" formatCode="General">
                  <c:v>3.1680000000000001</c:v>
                </c:pt>
                <c:pt idx="2113" formatCode="General">
                  <c:v>3.1695000000000002</c:v>
                </c:pt>
                <c:pt idx="2114" formatCode="General">
                  <c:v>3.1709999999999998</c:v>
                </c:pt>
                <c:pt idx="2115" formatCode="General">
                  <c:v>3.1724999999999999</c:v>
                </c:pt>
                <c:pt idx="2116" formatCode="General">
                  <c:v>3.1739999999999999</c:v>
                </c:pt>
                <c:pt idx="2117" formatCode="General">
                  <c:v>3.1755</c:v>
                </c:pt>
                <c:pt idx="2118" formatCode="General">
                  <c:v>3.177</c:v>
                </c:pt>
                <c:pt idx="2119" formatCode="General">
                  <c:v>3.1785000000000001</c:v>
                </c:pt>
                <c:pt idx="2120" formatCode="General">
                  <c:v>3.18</c:v>
                </c:pt>
                <c:pt idx="2121" formatCode="General">
                  <c:v>3.1815000000000002</c:v>
                </c:pt>
                <c:pt idx="2122" formatCode="General">
                  <c:v>3.1829999999999998</c:v>
                </c:pt>
                <c:pt idx="2123" formatCode="General">
                  <c:v>3.1844999999999999</c:v>
                </c:pt>
                <c:pt idx="2124" formatCode="General">
                  <c:v>3.1859999999999999</c:v>
                </c:pt>
                <c:pt idx="2125" formatCode="General">
                  <c:v>3.1875</c:v>
                </c:pt>
                <c:pt idx="2126" formatCode="General">
                  <c:v>3.1890000000000001</c:v>
                </c:pt>
                <c:pt idx="2127" formatCode="General">
                  <c:v>3.1905000000000001</c:v>
                </c:pt>
                <c:pt idx="2128" formatCode="General">
                  <c:v>3.1920000000000002</c:v>
                </c:pt>
                <c:pt idx="2129" formatCode="General">
                  <c:v>3.1934999999999998</c:v>
                </c:pt>
                <c:pt idx="2130" formatCode="General">
                  <c:v>3.1949999999999998</c:v>
                </c:pt>
                <c:pt idx="2131" formatCode="General">
                  <c:v>3.1964999999999999</c:v>
                </c:pt>
                <c:pt idx="2132" formatCode="General">
                  <c:v>3.198</c:v>
                </c:pt>
                <c:pt idx="2133" formatCode="General">
                  <c:v>3.1995</c:v>
                </c:pt>
                <c:pt idx="2134" formatCode="General">
                  <c:v>3.2010000000000001</c:v>
                </c:pt>
                <c:pt idx="2135" formatCode="General">
                  <c:v>3.2025000000000001</c:v>
                </c:pt>
                <c:pt idx="2136" formatCode="General">
                  <c:v>3.2040000000000002</c:v>
                </c:pt>
                <c:pt idx="2137" formatCode="General">
                  <c:v>3.2054999999999998</c:v>
                </c:pt>
                <c:pt idx="2138" formatCode="General">
                  <c:v>3.2069999999999999</c:v>
                </c:pt>
                <c:pt idx="2139" formatCode="General">
                  <c:v>3.2084999999999999</c:v>
                </c:pt>
                <c:pt idx="2140" formatCode="General">
                  <c:v>3.21</c:v>
                </c:pt>
                <c:pt idx="2141" formatCode="General">
                  <c:v>3.2115</c:v>
                </c:pt>
                <c:pt idx="2142" formatCode="General">
                  <c:v>3.2130000000000001</c:v>
                </c:pt>
                <c:pt idx="2143" formatCode="General">
                  <c:v>3.2145000000000001</c:v>
                </c:pt>
                <c:pt idx="2144" formatCode="General">
                  <c:v>3.2160000000000002</c:v>
                </c:pt>
                <c:pt idx="2145" formatCode="General">
                  <c:v>3.2174999999999998</c:v>
                </c:pt>
                <c:pt idx="2146" formatCode="General">
                  <c:v>3.2189999999999999</c:v>
                </c:pt>
                <c:pt idx="2147" formatCode="General">
                  <c:v>3.2204999999999999</c:v>
                </c:pt>
                <c:pt idx="2148" formatCode="General">
                  <c:v>3.222</c:v>
                </c:pt>
                <c:pt idx="2149" formatCode="General">
                  <c:v>3.2235</c:v>
                </c:pt>
                <c:pt idx="2150" formatCode="General">
                  <c:v>3.2250000000000001</c:v>
                </c:pt>
                <c:pt idx="2151" formatCode="General">
                  <c:v>3.2265000000000001</c:v>
                </c:pt>
                <c:pt idx="2152" formatCode="General">
                  <c:v>3.2280000000000002</c:v>
                </c:pt>
                <c:pt idx="2153" formatCode="General">
                  <c:v>3.2294999999999998</c:v>
                </c:pt>
                <c:pt idx="2154" formatCode="General">
                  <c:v>3.2309999999999999</c:v>
                </c:pt>
                <c:pt idx="2155" formatCode="General">
                  <c:v>3.2324999999999999</c:v>
                </c:pt>
                <c:pt idx="2156" formatCode="General">
                  <c:v>3.234</c:v>
                </c:pt>
                <c:pt idx="2157" formatCode="General">
                  <c:v>3.2355</c:v>
                </c:pt>
                <c:pt idx="2158" formatCode="General">
                  <c:v>3.2370000000000001</c:v>
                </c:pt>
                <c:pt idx="2159" formatCode="General">
                  <c:v>3.2385000000000002</c:v>
                </c:pt>
                <c:pt idx="2160" formatCode="General">
                  <c:v>3.24</c:v>
                </c:pt>
                <c:pt idx="2161" formatCode="General">
                  <c:v>3.2414999999999998</c:v>
                </c:pt>
                <c:pt idx="2162" formatCode="General">
                  <c:v>3.2429999999999999</c:v>
                </c:pt>
                <c:pt idx="2163" formatCode="General">
                  <c:v>3.2444999999999999</c:v>
                </c:pt>
                <c:pt idx="2164" formatCode="General">
                  <c:v>3.246</c:v>
                </c:pt>
                <c:pt idx="2165" formatCode="General">
                  <c:v>3.2475000000000001</c:v>
                </c:pt>
                <c:pt idx="2166" formatCode="General">
                  <c:v>3.2490000000000001</c:v>
                </c:pt>
                <c:pt idx="2167" formatCode="General">
                  <c:v>3.2505000000000002</c:v>
                </c:pt>
                <c:pt idx="2168" formatCode="General">
                  <c:v>3.2519999999999998</c:v>
                </c:pt>
                <c:pt idx="2169" formatCode="General">
                  <c:v>3.2534999999999998</c:v>
                </c:pt>
                <c:pt idx="2170" formatCode="General">
                  <c:v>3.2549999999999999</c:v>
                </c:pt>
                <c:pt idx="2171" formatCode="General">
                  <c:v>3.2565</c:v>
                </c:pt>
                <c:pt idx="2172" formatCode="General">
                  <c:v>3.258</c:v>
                </c:pt>
                <c:pt idx="2173" formatCode="General">
                  <c:v>3.2595000000000001</c:v>
                </c:pt>
                <c:pt idx="2174" formatCode="General">
                  <c:v>3.2610000000000001</c:v>
                </c:pt>
                <c:pt idx="2175" formatCode="General">
                  <c:v>3.2625000000000002</c:v>
                </c:pt>
                <c:pt idx="2176" formatCode="General">
                  <c:v>3.2639999999999998</c:v>
                </c:pt>
                <c:pt idx="2177" formatCode="General">
                  <c:v>3.2654999999999998</c:v>
                </c:pt>
                <c:pt idx="2178" formatCode="General">
                  <c:v>3.2669999999999999</c:v>
                </c:pt>
                <c:pt idx="2179" formatCode="General">
                  <c:v>3.2685</c:v>
                </c:pt>
                <c:pt idx="2180" formatCode="General">
                  <c:v>3.27</c:v>
                </c:pt>
                <c:pt idx="2181" formatCode="General">
                  <c:v>3.2715000000000001</c:v>
                </c:pt>
                <c:pt idx="2182" formatCode="General">
                  <c:v>3.2730000000000001</c:v>
                </c:pt>
                <c:pt idx="2183" formatCode="General">
                  <c:v>3.2745000000000002</c:v>
                </c:pt>
                <c:pt idx="2184" formatCode="General">
                  <c:v>3.2759999999999998</c:v>
                </c:pt>
                <c:pt idx="2185" formatCode="General">
                  <c:v>3.2774999999999999</c:v>
                </c:pt>
                <c:pt idx="2186" formatCode="General">
                  <c:v>3.2789999999999999</c:v>
                </c:pt>
                <c:pt idx="2187" formatCode="General">
                  <c:v>3.2805</c:v>
                </c:pt>
                <c:pt idx="2188" formatCode="General">
                  <c:v>3.282</c:v>
                </c:pt>
                <c:pt idx="2189" formatCode="General">
                  <c:v>3.2835000000000001</c:v>
                </c:pt>
                <c:pt idx="2190" formatCode="General">
                  <c:v>3.2850000000000001</c:v>
                </c:pt>
                <c:pt idx="2191" formatCode="General">
                  <c:v>3.2865000000000002</c:v>
                </c:pt>
                <c:pt idx="2192" formatCode="General">
                  <c:v>3.2879999999999998</c:v>
                </c:pt>
                <c:pt idx="2193" formatCode="General">
                  <c:v>3.2894999999999999</c:v>
                </c:pt>
                <c:pt idx="2194" formatCode="General">
                  <c:v>3.2909999999999999</c:v>
                </c:pt>
                <c:pt idx="2195" formatCode="General">
                  <c:v>3.2925</c:v>
                </c:pt>
                <c:pt idx="2196" formatCode="General">
                  <c:v>3.294</c:v>
                </c:pt>
                <c:pt idx="2197" formatCode="General">
                  <c:v>3.2955000000000001</c:v>
                </c:pt>
                <c:pt idx="2198" formatCode="General">
                  <c:v>3.2970000000000002</c:v>
                </c:pt>
                <c:pt idx="2199" formatCode="General">
                  <c:v>3.2985000000000002</c:v>
                </c:pt>
                <c:pt idx="2200" formatCode="General">
                  <c:v>3.3</c:v>
                </c:pt>
                <c:pt idx="2201" formatCode="General">
                  <c:v>3.3014999999999999</c:v>
                </c:pt>
                <c:pt idx="2202" formatCode="General">
                  <c:v>3.3029999999999999</c:v>
                </c:pt>
                <c:pt idx="2203" formatCode="General">
                  <c:v>3.3045</c:v>
                </c:pt>
                <c:pt idx="2204" formatCode="General">
                  <c:v>3.306</c:v>
                </c:pt>
                <c:pt idx="2205" formatCode="General">
                  <c:v>3.3075000000000001</c:v>
                </c:pt>
                <c:pt idx="2206" formatCode="General">
                  <c:v>3.3090000000000002</c:v>
                </c:pt>
                <c:pt idx="2207" formatCode="General">
                  <c:v>3.3105000000000002</c:v>
                </c:pt>
                <c:pt idx="2208" formatCode="General">
                  <c:v>3.3119999999999998</c:v>
                </c:pt>
                <c:pt idx="2209" formatCode="General">
                  <c:v>3.3134999999999999</c:v>
                </c:pt>
                <c:pt idx="2210" formatCode="General">
                  <c:v>3.3149999999999999</c:v>
                </c:pt>
                <c:pt idx="2211" formatCode="General">
                  <c:v>3.3165</c:v>
                </c:pt>
                <c:pt idx="2212" formatCode="General">
                  <c:v>3.3180000000000001</c:v>
                </c:pt>
                <c:pt idx="2213" formatCode="General">
                  <c:v>3.3195000000000001</c:v>
                </c:pt>
                <c:pt idx="2214" formatCode="General">
                  <c:v>3.3210000000000002</c:v>
                </c:pt>
                <c:pt idx="2215" formatCode="General">
                  <c:v>3.3224999999999998</c:v>
                </c:pt>
                <c:pt idx="2216" formatCode="General">
                  <c:v>3.3239999999999998</c:v>
                </c:pt>
                <c:pt idx="2217" formatCode="General">
                  <c:v>3.3254999999999999</c:v>
                </c:pt>
                <c:pt idx="2218" formatCode="General">
                  <c:v>3.327</c:v>
                </c:pt>
                <c:pt idx="2219" formatCode="General">
                  <c:v>3.3285</c:v>
                </c:pt>
                <c:pt idx="2220" formatCode="General">
                  <c:v>3.33</c:v>
                </c:pt>
                <c:pt idx="2221" formatCode="General">
                  <c:v>3.3315000000000001</c:v>
                </c:pt>
                <c:pt idx="2222" formatCode="General">
                  <c:v>3.3330000000000002</c:v>
                </c:pt>
                <c:pt idx="2223" formatCode="General">
                  <c:v>3.3344999999999998</c:v>
                </c:pt>
                <c:pt idx="2224" formatCode="General">
                  <c:v>3.3359999999999999</c:v>
                </c:pt>
                <c:pt idx="2225" formatCode="General">
                  <c:v>3.3374999999999999</c:v>
                </c:pt>
                <c:pt idx="2226" formatCode="General">
                  <c:v>3.339</c:v>
                </c:pt>
                <c:pt idx="2227" formatCode="General">
                  <c:v>3.3405</c:v>
                </c:pt>
                <c:pt idx="2228" formatCode="General">
                  <c:v>3.3420000000000001</c:v>
                </c:pt>
                <c:pt idx="2229" formatCode="General">
                  <c:v>3.3435000000000001</c:v>
                </c:pt>
                <c:pt idx="2230" formatCode="General">
                  <c:v>3.3450000000000002</c:v>
                </c:pt>
                <c:pt idx="2231" formatCode="General">
                  <c:v>3.3464999999999998</c:v>
                </c:pt>
                <c:pt idx="2232" formatCode="General">
                  <c:v>3.3479999999999999</c:v>
                </c:pt>
                <c:pt idx="2233" formatCode="General">
                  <c:v>3.3494999999999999</c:v>
                </c:pt>
                <c:pt idx="2234" formatCode="General">
                  <c:v>3.351</c:v>
                </c:pt>
                <c:pt idx="2235" formatCode="General">
                  <c:v>3.3525</c:v>
                </c:pt>
                <c:pt idx="2236" formatCode="General">
                  <c:v>3.3540000000000001</c:v>
                </c:pt>
                <c:pt idx="2237" formatCode="General">
                  <c:v>3.3555000000000001</c:v>
                </c:pt>
                <c:pt idx="2238" formatCode="General">
                  <c:v>3.3570000000000002</c:v>
                </c:pt>
                <c:pt idx="2239" formatCode="General">
                  <c:v>3.3584999999999998</c:v>
                </c:pt>
                <c:pt idx="2240" formatCode="General">
                  <c:v>3.36</c:v>
                </c:pt>
                <c:pt idx="2241" formatCode="General">
                  <c:v>3.3614999999999999</c:v>
                </c:pt>
                <c:pt idx="2242" formatCode="General">
                  <c:v>3.363</c:v>
                </c:pt>
                <c:pt idx="2243" formatCode="General">
                  <c:v>3.3645</c:v>
                </c:pt>
                <c:pt idx="2244" formatCode="General">
                  <c:v>3.3660000000000001</c:v>
                </c:pt>
                <c:pt idx="2245" formatCode="General">
                  <c:v>3.3675000000000002</c:v>
                </c:pt>
                <c:pt idx="2246" formatCode="General">
                  <c:v>3.3690000000000002</c:v>
                </c:pt>
                <c:pt idx="2247" formatCode="General">
                  <c:v>3.3704999999999998</c:v>
                </c:pt>
                <c:pt idx="2248" formatCode="General">
                  <c:v>3.3719999999999999</c:v>
                </c:pt>
                <c:pt idx="2249" formatCode="General">
                  <c:v>3.3734999999999999</c:v>
                </c:pt>
                <c:pt idx="2250" formatCode="General">
                  <c:v>3.375</c:v>
                </c:pt>
                <c:pt idx="2251" formatCode="General">
                  <c:v>3.3765000000000001</c:v>
                </c:pt>
                <c:pt idx="2252" formatCode="General">
                  <c:v>3.3780000000000001</c:v>
                </c:pt>
                <c:pt idx="2253" formatCode="General">
                  <c:v>3.3795000000000002</c:v>
                </c:pt>
                <c:pt idx="2254" formatCode="General">
                  <c:v>3.3809999999999998</c:v>
                </c:pt>
                <c:pt idx="2255" formatCode="General">
                  <c:v>3.3824999999999998</c:v>
                </c:pt>
                <c:pt idx="2256" formatCode="General">
                  <c:v>3.3839999999999999</c:v>
                </c:pt>
                <c:pt idx="2257" formatCode="General">
                  <c:v>3.3855</c:v>
                </c:pt>
                <c:pt idx="2258" formatCode="General">
                  <c:v>3.387</c:v>
                </c:pt>
                <c:pt idx="2259" formatCode="General">
                  <c:v>3.3885000000000001</c:v>
                </c:pt>
                <c:pt idx="2260" formatCode="General">
                  <c:v>3.39</c:v>
                </c:pt>
                <c:pt idx="2261" formatCode="General">
                  <c:v>3.3915000000000002</c:v>
                </c:pt>
                <c:pt idx="2262" formatCode="General">
                  <c:v>3.3929999999999998</c:v>
                </c:pt>
                <c:pt idx="2263" formatCode="General">
                  <c:v>3.3944999999999999</c:v>
                </c:pt>
                <c:pt idx="2264" formatCode="General">
                  <c:v>3.3959999999999999</c:v>
                </c:pt>
                <c:pt idx="2265" formatCode="General">
                  <c:v>3.3975</c:v>
                </c:pt>
                <c:pt idx="2266" formatCode="General">
                  <c:v>3.399</c:v>
                </c:pt>
                <c:pt idx="2267" formatCode="General">
                  <c:v>3.4005000000000001</c:v>
                </c:pt>
                <c:pt idx="2268" formatCode="General">
                  <c:v>3.4020000000000001</c:v>
                </c:pt>
                <c:pt idx="2269" formatCode="General">
                  <c:v>3.4035000000000002</c:v>
                </c:pt>
                <c:pt idx="2270" formatCode="General">
                  <c:v>3.4049999999999998</c:v>
                </c:pt>
                <c:pt idx="2271" formatCode="General">
                  <c:v>3.4064999999999999</c:v>
                </c:pt>
                <c:pt idx="2272" formatCode="General">
                  <c:v>3.4079999999999999</c:v>
                </c:pt>
                <c:pt idx="2273" formatCode="General">
                  <c:v>3.4095</c:v>
                </c:pt>
                <c:pt idx="2274" formatCode="General">
                  <c:v>3.411</c:v>
                </c:pt>
                <c:pt idx="2275" formatCode="General">
                  <c:v>3.4125000000000001</c:v>
                </c:pt>
                <c:pt idx="2276" formatCode="General">
                  <c:v>3.4140000000000001</c:v>
                </c:pt>
                <c:pt idx="2277" formatCode="General">
                  <c:v>3.4155000000000002</c:v>
                </c:pt>
                <c:pt idx="2278" formatCode="General">
                  <c:v>3.4169999999999998</c:v>
                </c:pt>
                <c:pt idx="2279" formatCode="General">
                  <c:v>3.4184999999999999</c:v>
                </c:pt>
                <c:pt idx="2280" formatCode="General">
                  <c:v>3.42</c:v>
                </c:pt>
                <c:pt idx="2281" formatCode="General">
                  <c:v>3.4215</c:v>
                </c:pt>
                <c:pt idx="2282" formatCode="General">
                  <c:v>3.423</c:v>
                </c:pt>
                <c:pt idx="2283" formatCode="General">
                  <c:v>3.4245000000000001</c:v>
                </c:pt>
                <c:pt idx="2284" formatCode="General">
                  <c:v>3.4260000000000002</c:v>
                </c:pt>
                <c:pt idx="2285" formatCode="General">
                  <c:v>3.4275000000000002</c:v>
                </c:pt>
                <c:pt idx="2286" formatCode="General">
                  <c:v>3.4289999999999998</c:v>
                </c:pt>
                <c:pt idx="2287" formatCode="General">
                  <c:v>3.4304999999999999</c:v>
                </c:pt>
                <c:pt idx="2288" formatCode="General">
                  <c:v>3.4319999999999999</c:v>
                </c:pt>
                <c:pt idx="2289" formatCode="General">
                  <c:v>3.4335</c:v>
                </c:pt>
                <c:pt idx="2290" formatCode="General">
                  <c:v>3.4350000000000001</c:v>
                </c:pt>
                <c:pt idx="2291" formatCode="General">
                  <c:v>3.4365000000000001</c:v>
                </c:pt>
                <c:pt idx="2292" formatCode="General">
                  <c:v>3.4380000000000002</c:v>
                </c:pt>
                <c:pt idx="2293" formatCode="General">
                  <c:v>3.4394999999999998</c:v>
                </c:pt>
                <c:pt idx="2294" formatCode="General">
                  <c:v>3.4409999999999998</c:v>
                </c:pt>
                <c:pt idx="2295" formatCode="General">
                  <c:v>3.4424999999999999</c:v>
                </c:pt>
                <c:pt idx="2296" formatCode="General">
                  <c:v>3.444</c:v>
                </c:pt>
                <c:pt idx="2297" formatCode="General">
                  <c:v>3.4455</c:v>
                </c:pt>
                <c:pt idx="2298" formatCode="General">
                  <c:v>3.4470000000000001</c:v>
                </c:pt>
                <c:pt idx="2299" formatCode="General">
                  <c:v>3.4485000000000001</c:v>
                </c:pt>
                <c:pt idx="2300" formatCode="General">
                  <c:v>3.45</c:v>
                </c:pt>
                <c:pt idx="2301" formatCode="General">
                  <c:v>3.4514999999999998</c:v>
                </c:pt>
                <c:pt idx="2302" formatCode="General">
                  <c:v>3.4529999999999998</c:v>
                </c:pt>
                <c:pt idx="2303" formatCode="General">
                  <c:v>3.4544999999999999</c:v>
                </c:pt>
                <c:pt idx="2304" formatCode="General">
                  <c:v>3.456</c:v>
                </c:pt>
                <c:pt idx="2305" formatCode="General">
                  <c:v>3.4575</c:v>
                </c:pt>
                <c:pt idx="2306" formatCode="General">
                  <c:v>3.4590000000000001</c:v>
                </c:pt>
                <c:pt idx="2307" formatCode="General">
                  <c:v>3.4605000000000001</c:v>
                </c:pt>
                <c:pt idx="2308" formatCode="General">
                  <c:v>3.4620000000000002</c:v>
                </c:pt>
                <c:pt idx="2309" formatCode="General">
                  <c:v>3.4634999999999998</c:v>
                </c:pt>
                <c:pt idx="2310" formatCode="General">
                  <c:v>3.4649999999999999</c:v>
                </c:pt>
                <c:pt idx="2311" formatCode="General">
                  <c:v>3.4664999999999999</c:v>
                </c:pt>
                <c:pt idx="2312" formatCode="General">
                  <c:v>3.468</c:v>
                </c:pt>
                <c:pt idx="2313" formatCode="General">
                  <c:v>3.4695</c:v>
                </c:pt>
                <c:pt idx="2314" formatCode="General">
                  <c:v>3.4710000000000001</c:v>
                </c:pt>
                <c:pt idx="2315" formatCode="General">
                  <c:v>3.4725000000000001</c:v>
                </c:pt>
                <c:pt idx="2316" formatCode="General">
                  <c:v>3.4740000000000002</c:v>
                </c:pt>
                <c:pt idx="2317" formatCode="General">
                  <c:v>3.4754999999999998</c:v>
                </c:pt>
                <c:pt idx="2318" formatCode="General">
                  <c:v>3.4769999999999999</c:v>
                </c:pt>
                <c:pt idx="2319" formatCode="General">
                  <c:v>3.4784999999999999</c:v>
                </c:pt>
                <c:pt idx="2320" formatCode="General">
                  <c:v>3.48</c:v>
                </c:pt>
                <c:pt idx="2321" formatCode="General">
                  <c:v>3.4815</c:v>
                </c:pt>
                <c:pt idx="2322" formatCode="General">
                  <c:v>3.4830000000000001</c:v>
                </c:pt>
                <c:pt idx="2323" formatCode="General">
                  <c:v>3.4845000000000002</c:v>
                </c:pt>
                <c:pt idx="2324" formatCode="General">
                  <c:v>3.4860000000000002</c:v>
                </c:pt>
                <c:pt idx="2325" formatCode="General">
                  <c:v>3.4874999999999998</c:v>
                </c:pt>
                <c:pt idx="2326" formatCode="General">
                  <c:v>3.4889999999999999</c:v>
                </c:pt>
                <c:pt idx="2327" formatCode="General">
                  <c:v>3.4904999999999999</c:v>
                </c:pt>
                <c:pt idx="2328" formatCode="General">
                  <c:v>3.492</c:v>
                </c:pt>
                <c:pt idx="2329" formatCode="General">
                  <c:v>3.4935</c:v>
                </c:pt>
                <c:pt idx="2330" formatCode="General">
                  <c:v>3.4950000000000001</c:v>
                </c:pt>
                <c:pt idx="2331" formatCode="General">
                  <c:v>3.4965000000000002</c:v>
                </c:pt>
                <c:pt idx="2332" formatCode="General">
                  <c:v>3.4980000000000002</c:v>
                </c:pt>
                <c:pt idx="2333" formatCode="General">
                  <c:v>3.4994999999999998</c:v>
                </c:pt>
                <c:pt idx="2334" formatCode="General">
                  <c:v>3.5009999999999999</c:v>
                </c:pt>
                <c:pt idx="2335" formatCode="General">
                  <c:v>3.5024999999999999</c:v>
                </c:pt>
                <c:pt idx="2336" formatCode="General">
                  <c:v>3.504</c:v>
                </c:pt>
                <c:pt idx="2337" formatCode="General">
                  <c:v>3.5055000000000001</c:v>
                </c:pt>
                <c:pt idx="2338" formatCode="General">
                  <c:v>3.5070000000000001</c:v>
                </c:pt>
                <c:pt idx="2339" formatCode="General">
                  <c:v>3.5085000000000002</c:v>
                </c:pt>
                <c:pt idx="2340" formatCode="General">
                  <c:v>3.51</c:v>
                </c:pt>
                <c:pt idx="2341" formatCode="General">
                  <c:v>3.5114999999999998</c:v>
                </c:pt>
                <c:pt idx="2342" formatCode="General">
                  <c:v>3.5129999999999999</c:v>
                </c:pt>
                <c:pt idx="2343" formatCode="General">
                  <c:v>3.5145</c:v>
                </c:pt>
                <c:pt idx="2344" formatCode="General">
                  <c:v>3.516</c:v>
                </c:pt>
                <c:pt idx="2345" formatCode="General">
                  <c:v>3.5175000000000001</c:v>
                </c:pt>
                <c:pt idx="2346" formatCode="General">
                  <c:v>3.5190000000000001</c:v>
                </c:pt>
                <c:pt idx="2347" formatCode="General">
                  <c:v>3.5205000000000002</c:v>
                </c:pt>
                <c:pt idx="2348" formatCode="General">
                  <c:v>3.5219999999999998</c:v>
                </c:pt>
                <c:pt idx="2349" formatCode="General">
                  <c:v>3.5234999999999999</c:v>
                </c:pt>
                <c:pt idx="2350" formatCode="General">
                  <c:v>3.5249999999999999</c:v>
                </c:pt>
                <c:pt idx="2351" formatCode="General">
                  <c:v>3.5265</c:v>
                </c:pt>
                <c:pt idx="2352" formatCode="General">
                  <c:v>3.528</c:v>
                </c:pt>
                <c:pt idx="2353" formatCode="General">
                  <c:v>3.5295000000000001</c:v>
                </c:pt>
                <c:pt idx="2354" formatCode="General">
                  <c:v>3.5310000000000001</c:v>
                </c:pt>
                <c:pt idx="2355" formatCode="General">
                  <c:v>3.5325000000000002</c:v>
                </c:pt>
                <c:pt idx="2356" formatCode="General">
                  <c:v>3.5339999999999998</c:v>
                </c:pt>
                <c:pt idx="2357" formatCode="General">
                  <c:v>3.5354999999999999</c:v>
                </c:pt>
                <c:pt idx="2358" formatCode="General">
                  <c:v>3.5369999999999999</c:v>
                </c:pt>
                <c:pt idx="2359" formatCode="General">
                  <c:v>3.5385</c:v>
                </c:pt>
                <c:pt idx="2360" formatCode="General">
                  <c:v>3.54</c:v>
                </c:pt>
                <c:pt idx="2361" formatCode="General">
                  <c:v>3.5415000000000001</c:v>
                </c:pt>
                <c:pt idx="2362" formatCode="General">
                  <c:v>3.5430000000000001</c:v>
                </c:pt>
                <c:pt idx="2363" formatCode="General">
                  <c:v>3.5445000000000002</c:v>
                </c:pt>
                <c:pt idx="2364" formatCode="General">
                  <c:v>3.5459999999999998</c:v>
                </c:pt>
                <c:pt idx="2365" formatCode="General">
                  <c:v>3.5474999999999999</c:v>
                </c:pt>
                <c:pt idx="2366" formatCode="General">
                  <c:v>3.5489999999999999</c:v>
                </c:pt>
                <c:pt idx="2367" formatCode="General">
                  <c:v>3.5505</c:v>
                </c:pt>
                <c:pt idx="2368" formatCode="General">
                  <c:v>3.552</c:v>
                </c:pt>
                <c:pt idx="2369" formatCode="General">
                  <c:v>3.5535000000000001</c:v>
                </c:pt>
                <c:pt idx="2370" formatCode="General">
                  <c:v>3.5550000000000002</c:v>
                </c:pt>
                <c:pt idx="2371" formatCode="General">
                  <c:v>3.5565000000000002</c:v>
                </c:pt>
                <c:pt idx="2372" formatCode="General">
                  <c:v>3.5579999999999998</c:v>
                </c:pt>
                <c:pt idx="2373" formatCode="General">
                  <c:v>3.5594999999999999</c:v>
                </c:pt>
                <c:pt idx="2374" formatCode="General">
                  <c:v>3.5609999999999999</c:v>
                </c:pt>
                <c:pt idx="2375" formatCode="General">
                  <c:v>3.5625</c:v>
                </c:pt>
                <c:pt idx="2376" formatCode="General">
                  <c:v>3.5640000000000001</c:v>
                </c:pt>
                <c:pt idx="2377" formatCode="General">
                  <c:v>3.5655000000000001</c:v>
                </c:pt>
                <c:pt idx="2378" formatCode="General">
                  <c:v>3.5670000000000002</c:v>
                </c:pt>
                <c:pt idx="2379" formatCode="General">
                  <c:v>3.5684999999999998</c:v>
                </c:pt>
                <c:pt idx="2380" formatCode="General">
                  <c:v>3.57</c:v>
                </c:pt>
                <c:pt idx="2381" formatCode="General">
                  <c:v>3.5714999999999999</c:v>
                </c:pt>
                <c:pt idx="2382" formatCode="General">
                  <c:v>3.573</c:v>
                </c:pt>
                <c:pt idx="2383" formatCode="General">
                  <c:v>3.5745</c:v>
                </c:pt>
                <c:pt idx="2384" formatCode="General">
                  <c:v>3.5760000000000001</c:v>
                </c:pt>
                <c:pt idx="2385" formatCode="General">
                  <c:v>3.5775000000000001</c:v>
                </c:pt>
                <c:pt idx="2386" formatCode="General">
                  <c:v>3.5790000000000002</c:v>
                </c:pt>
                <c:pt idx="2387" formatCode="General">
                  <c:v>3.5804999999999998</c:v>
                </c:pt>
                <c:pt idx="2388" formatCode="General">
                  <c:v>3.5819999999999999</c:v>
                </c:pt>
                <c:pt idx="2389" formatCode="General">
                  <c:v>3.5834999999999999</c:v>
                </c:pt>
                <c:pt idx="2390" formatCode="General">
                  <c:v>3.585</c:v>
                </c:pt>
                <c:pt idx="2391" formatCode="General">
                  <c:v>3.5865</c:v>
                </c:pt>
                <c:pt idx="2392" formatCode="General">
                  <c:v>3.5880000000000001</c:v>
                </c:pt>
                <c:pt idx="2393" formatCode="General">
                  <c:v>3.5895000000000001</c:v>
                </c:pt>
                <c:pt idx="2394" formatCode="General">
                  <c:v>3.5910000000000002</c:v>
                </c:pt>
                <c:pt idx="2395" formatCode="General">
                  <c:v>3.5924999999999998</c:v>
                </c:pt>
                <c:pt idx="2396" formatCode="General">
                  <c:v>3.5939999999999999</c:v>
                </c:pt>
                <c:pt idx="2397" formatCode="General">
                  <c:v>3.5954999999999999</c:v>
                </c:pt>
                <c:pt idx="2398" formatCode="General">
                  <c:v>3.597</c:v>
                </c:pt>
                <c:pt idx="2399" formatCode="General">
                  <c:v>3.5985</c:v>
                </c:pt>
                <c:pt idx="2400" formatCode="General">
                  <c:v>3.6</c:v>
                </c:pt>
                <c:pt idx="2401" formatCode="General">
                  <c:v>3.6015000000000001</c:v>
                </c:pt>
                <c:pt idx="2402" formatCode="General">
                  <c:v>3.6030000000000002</c:v>
                </c:pt>
                <c:pt idx="2403" formatCode="General">
                  <c:v>3.6044999999999998</c:v>
                </c:pt>
                <c:pt idx="2404" formatCode="General">
                  <c:v>3.6059999999999999</c:v>
                </c:pt>
                <c:pt idx="2405" formatCode="General">
                  <c:v>3.6074999999999999</c:v>
                </c:pt>
                <c:pt idx="2406" formatCode="General">
                  <c:v>3.609</c:v>
                </c:pt>
                <c:pt idx="2407" formatCode="General">
                  <c:v>3.6105</c:v>
                </c:pt>
                <c:pt idx="2408" formatCode="General">
                  <c:v>3.6120000000000001</c:v>
                </c:pt>
                <c:pt idx="2409" formatCode="General">
                  <c:v>3.6135000000000002</c:v>
                </c:pt>
                <c:pt idx="2410" formatCode="General">
                  <c:v>3.6150000000000002</c:v>
                </c:pt>
                <c:pt idx="2411" formatCode="General">
                  <c:v>3.6164999999999998</c:v>
                </c:pt>
                <c:pt idx="2412" formatCode="General">
                  <c:v>3.6179999999999999</c:v>
                </c:pt>
                <c:pt idx="2413" formatCode="General">
                  <c:v>3.6194999999999999</c:v>
                </c:pt>
                <c:pt idx="2414" formatCode="General">
                  <c:v>3.621</c:v>
                </c:pt>
                <c:pt idx="2415" formatCode="General">
                  <c:v>3.6225000000000001</c:v>
                </c:pt>
                <c:pt idx="2416" formatCode="General">
                  <c:v>3.6240000000000001</c:v>
                </c:pt>
                <c:pt idx="2417" formatCode="General">
                  <c:v>3.6255000000000002</c:v>
                </c:pt>
                <c:pt idx="2418" formatCode="General">
                  <c:v>3.6269999999999998</c:v>
                </c:pt>
                <c:pt idx="2419" formatCode="General">
                  <c:v>3.6284999999999998</c:v>
                </c:pt>
                <c:pt idx="2420" formatCode="General">
                  <c:v>3.63</c:v>
                </c:pt>
                <c:pt idx="2421" formatCode="General">
                  <c:v>3.6315</c:v>
                </c:pt>
                <c:pt idx="2422" formatCode="General">
                  <c:v>3.633</c:v>
                </c:pt>
                <c:pt idx="2423" formatCode="General">
                  <c:v>3.6345000000000001</c:v>
                </c:pt>
                <c:pt idx="2424" formatCode="General">
                  <c:v>3.6360000000000001</c:v>
                </c:pt>
                <c:pt idx="2425" formatCode="General">
                  <c:v>3.6375000000000002</c:v>
                </c:pt>
                <c:pt idx="2426" formatCode="General">
                  <c:v>3.6389999999999998</c:v>
                </c:pt>
                <c:pt idx="2427" formatCode="General">
                  <c:v>3.6404999999999998</c:v>
                </c:pt>
                <c:pt idx="2428" formatCode="General">
                  <c:v>3.6419999999999999</c:v>
                </c:pt>
                <c:pt idx="2429" formatCode="General">
                  <c:v>3.6435</c:v>
                </c:pt>
                <c:pt idx="2430" formatCode="General">
                  <c:v>3.645</c:v>
                </c:pt>
                <c:pt idx="2431" formatCode="General">
                  <c:v>3.6465000000000001</c:v>
                </c:pt>
                <c:pt idx="2432" formatCode="General">
                  <c:v>3.6480000000000001</c:v>
                </c:pt>
                <c:pt idx="2433" formatCode="General">
                  <c:v>3.6495000000000002</c:v>
                </c:pt>
                <c:pt idx="2434" formatCode="General">
                  <c:v>3.6509999999999998</c:v>
                </c:pt>
                <c:pt idx="2435" formatCode="General">
                  <c:v>3.6524999999999999</c:v>
                </c:pt>
                <c:pt idx="2436" formatCode="General">
                  <c:v>3.6539999999999999</c:v>
                </c:pt>
                <c:pt idx="2437" formatCode="General">
                  <c:v>3.6555</c:v>
                </c:pt>
                <c:pt idx="2438" formatCode="General">
                  <c:v>3.657</c:v>
                </c:pt>
                <c:pt idx="2439" formatCode="General">
                  <c:v>3.6585000000000001</c:v>
                </c:pt>
                <c:pt idx="2440" formatCode="General">
                  <c:v>3.66</c:v>
                </c:pt>
                <c:pt idx="2441" formatCode="General">
                  <c:v>3.6615000000000002</c:v>
                </c:pt>
                <c:pt idx="2442" formatCode="General">
                  <c:v>3.6629999999999998</c:v>
                </c:pt>
                <c:pt idx="2443" formatCode="General">
                  <c:v>3.6644999999999999</c:v>
                </c:pt>
                <c:pt idx="2444" formatCode="General">
                  <c:v>3.6659999999999999</c:v>
                </c:pt>
                <c:pt idx="2445" formatCode="General">
                  <c:v>3.6675</c:v>
                </c:pt>
                <c:pt idx="2446" formatCode="General">
                  <c:v>3.669</c:v>
                </c:pt>
                <c:pt idx="2447" formatCode="General">
                  <c:v>3.6705000000000001</c:v>
                </c:pt>
                <c:pt idx="2448" formatCode="General">
                  <c:v>3.6720000000000002</c:v>
                </c:pt>
                <c:pt idx="2449" formatCode="General">
                  <c:v>3.6735000000000002</c:v>
                </c:pt>
                <c:pt idx="2450" formatCode="General">
                  <c:v>3.6749999999999998</c:v>
                </c:pt>
                <c:pt idx="2451" formatCode="General">
                  <c:v>3.6764999999999999</c:v>
                </c:pt>
                <c:pt idx="2452" formatCode="General">
                  <c:v>3.6779999999999999</c:v>
                </c:pt>
                <c:pt idx="2453" formatCode="General">
                  <c:v>3.6795</c:v>
                </c:pt>
                <c:pt idx="2454" formatCode="General">
                  <c:v>3.681</c:v>
                </c:pt>
                <c:pt idx="2455" formatCode="General">
                  <c:v>3.6825000000000001</c:v>
                </c:pt>
                <c:pt idx="2456" formatCode="General">
                  <c:v>3.6840000000000002</c:v>
                </c:pt>
                <c:pt idx="2457" formatCode="General">
                  <c:v>3.6855000000000002</c:v>
                </c:pt>
                <c:pt idx="2458" formatCode="General">
                  <c:v>3.6869999999999998</c:v>
                </c:pt>
                <c:pt idx="2459" formatCode="General">
                  <c:v>3.6884999999999999</c:v>
                </c:pt>
                <c:pt idx="2460" formatCode="General">
                  <c:v>3.69</c:v>
                </c:pt>
                <c:pt idx="2461" formatCode="General">
                  <c:v>3.6915</c:v>
                </c:pt>
                <c:pt idx="2462" formatCode="General">
                  <c:v>3.6930000000000001</c:v>
                </c:pt>
                <c:pt idx="2463" formatCode="General">
                  <c:v>3.6945000000000001</c:v>
                </c:pt>
                <c:pt idx="2464" formatCode="General">
                  <c:v>3.6960000000000002</c:v>
                </c:pt>
                <c:pt idx="2465" formatCode="General">
                  <c:v>3.6974999999999998</c:v>
                </c:pt>
                <c:pt idx="2466" formatCode="General">
                  <c:v>3.6989999999999998</c:v>
                </c:pt>
                <c:pt idx="2467" formatCode="General">
                  <c:v>3.7004999999999999</c:v>
                </c:pt>
                <c:pt idx="2468" formatCode="General">
                  <c:v>3.702</c:v>
                </c:pt>
                <c:pt idx="2469" formatCode="General">
                  <c:v>3.7035</c:v>
                </c:pt>
                <c:pt idx="2470" formatCode="General">
                  <c:v>3.7050000000000001</c:v>
                </c:pt>
                <c:pt idx="2471" formatCode="General">
                  <c:v>3.7065000000000001</c:v>
                </c:pt>
                <c:pt idx="2472" formatCode="General">
                  <c:v>3.7080000000000002</c:v>
                </c:pt>
                <c:pt idx="2473" formatCode="General">
                  <c:v>3.7094999999999998</c:v>
                </c:pt>
                <c:pt idx="2474" formatCode="General">
                  <c:v>3.7109999999999999</c:v>
                </c:pt>
                <c:pt idx="2475" formatCode="General">
                  <c:v>3.7124999999999999</c:v>
                </c:pt>
                <c:pt idx="2476" formatCode="General">
                  <c:v>3.714</c:v>
                </c:pt>
                <c:pt idx="2477" formatCode="General">
                  <c:v>3.7155</c:v>
                </c:pt>
                <c:pt idx="2478" formatCode="General">
                  <c:v>3.7170000000000001</c:v>
                </c:pt>
                <c:pt idx="2479" formatCode="General">
                  <c:v>3.7185000000000001</c:v>
                </c:pt>
                <c:pt idx="2480" formatCode="General">
                  <c:v>3.72</c:v>
                </c:pt>
                <c:pt idx="2481" formatCode="General">
                  <c:v>3.7214999999999998</c:v>
                </c:pt>
                <c:pt idx="2482" formatCode="General">
                  <c:v>3.7229999999999999</c:v>
                </c:pt>
                <c:pt idx="2483" formatCode="General">
                  <c:v>3.7244999999999999</c:v>
                </c:pt>
                <c:pt idx="2484" formatCode="General">
                  <c:v>3.726</c:v>
                </c:pt>
                <c:pt idx="2485" formatCode="General">
                  <c:v>3.7275</c:v>
                </c:pt>
                <c:pt idx="2486" formatCode="General">
                  <c:v>3.7290000000000001</c:v>
                </c:pt>
                <c:pt idx="2487" formatCode="General">
                  <c:v>3.7305000000000001</c:v>
                </c:pt>
                <c:pt idx="2488" formatCode="General">
                  <c:v>3.7320000000000002</c:v>
                </c:pt>
                <c:pt idx="2489" formatCode="General">
                  <c:v>3.7334999999999998</c:v>
                </c:pt>
                <c:pt idx="2490" formatCode="General">
                  <c:v>3.7349999999999999</c:v>
                </c:pt>
                <c:pt idx="2491" formatCode="General">
                  <c:v>3.7364999999999999</c:v>
                </c:pt>
                <c:pt idx="2492" formatCode="General">
                  <c:v>3.738</c:v>
                </c:pt>
                <c:pt idx="2493" formatCode="General">
                  <c:v>3.7395</c:v>
                </c:pt>
                <c:pt idx="2494" formatCode="General">
                  <c:v>3.7410000000000001</c:v>
                </c:pt>
                <c:pt idx="2495" formatCode="General">
                  <c:v>3.7425000000000002</c:v>
                </c:pt>
                <c:pt idx="2496" formatCode="General">
                  <c:v>3.7440000000000002</c:v>
                </c:pt>
                <c:pt idx="2497" formatCode="General">
                  <c:v>3.7454999999999998</c:v>
                </c:pt>
                <c:pt idx="2498" formatCode="General">
                  <c:v>3.7469999999999999</c:v>
                </c:pt>
                <c:pt idx="2499" formatCode="General">
                  <c:v>3.7484999999999999</c:v>
                </c:pt>
                <c:pt idx="2500" formatCode="General">
                  <c:v>3.75</c:v>
                </c:pt>
                <c:pt idx="2501" formatCode="General">
                  <c:v>3.7515000000000001</c:v>
                </c:pt>
                <c:pt idx="2502" formatCode="General">
                  <c:v>3.7530000000000001</c:v>
                </c:pt>
                <c:pt idx="2503" formatCode="General">
                  <c:v>3.7545000000000002</c:v>
                </c:pt>
                <c:pt idx="2504" formatCode="General">
                  <c:v>3.7559999999999998</c:v>
                </c:pt>
                <c:pt idx="2505" formatCode="General">
                  <c:v>3.7574999999999998</c:v>
                </c:pt>
                <c:pt idx="2506" formatCode="General">
                  <c:v>3.7589999999999999</c:v>
                </c:pt>
                <c:pt idx="2507" formatCode="General">
                  <c:v>3.7605</c:v>
                </c:pt>
                <c:pt idx="2508" formatCode="General">
                  <c:v>3.762</c:v>
                </c:pt>
                <c:pt idx="2509" formatCode="General">
                  <c:v>3.7635000000000001</c:v>
                </c:pt>
                <c:pt idx="2510" formatCode="General">
                  <c:v>3.7650000000000001</c:v>
                </c:pt>
                <c:pt idx="2511" formatCode="General">
                  <c:v>3.7665000000000002</c:v>
                </c:pt>
                <c:pt idx="2512" formatCode="General">
                  <c:v>3.7679999999999998</c:v>
                </c:pt>
                <c:pt idx="2513" formatCode="General">
                  <c:v>3.7694999999999999</c:v>
                </c:pt>
                <c:pt idx="2514" formatCode="General">
                  <c:v>3.7709999999999999</c:v>
                </c:pt>
                <c:pt idx="2515" formatCode="General">
                  <c:v>3.7725</c:v>
                </c:pt>
                <c:pt idx="2516" formatCode="General">
                  <c:v>3.774</c:v>
                </c:pt>
                <c:pt idx="2517" formatCode="General">
                  <c:v>3.7755000000000001</c:v>
                </c:pt>
                <c:pt idx="2518" formatCode="General">
                  <c:v>3.7770000000000001</c:v>
                </c:pt>
                <c:pt idx="2519" formatCode="General">
                  <c:v>3.7785000000000002</c:v>
                </c:pt>
                <c:pt idx="2520" formatCode="General">
                  <c:v>3.78</c:v>
                </c:pt>
                <c:pt idx="2521" formatCode="General">
                  <c:v>3.7814999999999999</c:v>
                </c:pt>
                <c:pt idx="2522" formatCode="General">
                  <c:v>3.7829999999999999</c:v>
                </c:pt>
                <c:pt idx="2523" formatCode="General">
                  <c:v>3.7845</c:v>
                </c:pt>
                <c:pt idx="2524" formatCode="General">
                  <c:v>3.786</c:v>
                </c:pt>
                <c:pt idx="2525" formatCode="General">
                  <c:v>3.7875000000000001</c:v>
                </c:pt>
                <c:pt idx="2526" formatCode="General">
                  <c:v>3.7890000000000001</c:v>
                </c:pt>
                <c:pt idx="2527" formatCode="General">
                  <c:v>3.7905000000000002</c:v>
                </c:pt>
                <c:pt idx="2528" formatCode="General">
                  <c:v>3.7919999999999998</c:v>
                </c:pt>
                <c:pt idx="2529" formatCode="General">
                  <c:v>3.7934999999999999</c:v>
                </c:pt>
                <c:pt idx="2530" formatCode="General">
                  <c:v>3.7949999999999999</c:v>
                </c:pt>
                <c:pt idx="2531" formatCode="General">
                  <c:v>3.7965</c:v>
                </c:pt>
                <c:pt idx="2532" formatCode="General">
                  <c:v>3.798</c:v>
                </c:pt>
                <c:pt idx="2533" formatCode="General">
                  <c:v>3.7995000000000001</c:v>
                </c:pt>
                <c:pt idx="2534" formatCode="General">
                  <c:v>3.8010000000000002</c:v>
                </c:pt>
                <c:pt idx="2535" formatCode="General">
                  <c:v>3.8025000000000002</c:v>
                </c:pt>
                <c:pt idx="2536" formatCode="General">
                  <c:v>3.8039999999999998</c:v>
                </c:pt>
                <c:pt idx="2537" formatCode="General">
                  <c:v>3.8054999999999999</c:v>
                </c:pt>
                <c:pt idx="2538" formatCode="General">
                  <c:v>3.8069999999999999</c:v>
                </c:pt>
                <c:pt idx="2539" formatCode="General">
                  <c:v>3.8085</c:v>
                </c:pt>
                <c:pt idx="2540" formatCode="General">
                  <c:v>3.81</c:v>
                </c:pt>
                <c:pt idx="2541" formatCode="General">
                  <c:v>3.8115000000000001</c:v>
                </c:pt>
                <c:pt idx="2542" formatCode="General">
                  <c:v>3.8130000000000002</c:v>
                </c:pt>
                <c:pt idx="2543" formatCode="General">
                  <c:v>3.8144999999999998</c:v>
                </c:pt>
                <c:pt idx="2544" formatCode="General">
                  <c:v>3.8159999999999998</c:v>
                </c:pt>
                <c:pt idx="2545" formatCode="General">
                  <c:v>3.8174999999999999</c:v>
                </c:pt>
                <c:pt idx="2546" formatCode="General">
                  <c:v>3.819</c:v>
                </c:pt>
                <c:pt idx="2547" formatCode="General">
                  <c:v>3.8205</c:v>
                </c:pt>
                <c:pt idx="2548" formatCode="General">
                  <c:v>3.8220000000000001</c:v>
                </c:pt>
                <c:pt idx="2549" formatCode="General">
                  <c:v>3.8235000000000001</c:v>
                </c:pt>
                <c:pt idx="2550" formatCode="General">
                  <c:v>3.8250000000000002</c:v>
                </c:pt>
                <c:pt idx="2551" formatCode="General">
                  <c:v>3.8264999999999998</c:v>
                </c:pt>
                <c:pt idx="2552" formatCode="General">
                  <c:v>3.8279999999999998</c:v>
                </c:pt>
                <c:pt idx="2553" formatCode="General">
                  <c:v>3.8294999999999999</c:v>
                </c:pt>
                <c:pt idx="2554" formatCode="General">
                  <c:v>3.831</c:v>
                </c:pt>
                <c:pt idx="2555" formatCode="General">
                  <c:v>3.8325</c:v>
                </c:pt>
                <c:pt idx="2556" formatCode="General">
                  <c:v>3.8340000000000001</c:v>
                </c:pt>
                <c:pt idx="2557" formatCode="General">
                  <c:v>3.8355000000000001</c:v>
                </c:pt>
                <c:pt idx="2558" formatCode="General">
                  <c:v>3.8370000000000002</c:v>
                </c:pt>
                <c:pt idx="2559" formatCode="General">
                  <c:v>3.8384999999999998</c:v>
                </c:pt>
                <c:pt idx="2560" formatCode="General">
                  <c:v>3.84</c:v>
                </c:pt>
                <c:pt idx="2561" formatCode="General">
                  <c:v>3.8414999999999999</c:v>
                </c:pt>
                <c:pt idx="2562" formatCode="General">
                  <c:v>3.843</c:v>
                </c:pt>
                <c:pt idx="2563" formatCode="General">
                  <c:v>3.8445</c:v>
                </c:pt>
                <c:pt idx="2564" formatCode="General">
                  <c:v>3.8460000000000001</c:v>
                </c:pt>
                <c:pt idx="2565" formatCode="General">
                  <c:v>3.8475000000000001</c:v>
                </c:pt>
                <c:pt idx="2566" formatCode="General">
                  <c:v>3.8490000000000002</c:v>
                </c:pt>
                <c:pt idx="2567" formatCode="General">
                  <c:v>3.8504999999999998</c:v>
                </c:pt>
                <c:pt idx="2568" formatCode="General">
                  <c:v>3.8519999999999999</c:v>
                </c:pt>
                <c:pt idx="2569" formatCode="General">
                  <c:v>3.8534999999999999</c:v>
                </c:pt>
                <c:pt idx="2570" formatCode="General">
                  <c:v>3.855</c:v>
                </c:pt>
                <c:pt idx="2571" formatCode="General">
                  <c:v>3.8565</c:v>
                </c:pt>
                <c:pt idx="2572" formatCode="General">
                  <c:v>3.8580000000000001</c:v>
                </c:pt>
                <c:pt idx="2573" formatCode="General">
                  <c:v>3.8595000000000002</c:v>
                </c:pt>
                <c:pt idx="2574" formatCode="General">
                  <c:v>3.8610000000000002</c:v>
                </c:pt>
                <c:pt idx="2575" formatCode="General">
                  <c:v>3.8624999999999998</c:v>
                </c:pt>
                <c:pt idx="2576" formatCode="General">
                  <c:v>3.8639999999999999</c:v>
                </c:pt>
                <c:pt idx="2577" formatCode="General">
                  <c:v>3.8654999999999999</c:v>
                </c:pt>
                <c:pt idx="2578" formatCode="General">
                  <c:v>3.867</c:v>
                </c:pt>
                <c:pt idx="2579" formatCode="General">
                  <c:v>3.8685</c:v>
                </c:pt>
                <c:pt idx="2580" formatCode="General">
                  <c:v>3.87</c:v>
                </c:pt>
                <c:pt idx="2581" formatCode="General">
                  <c:v>3.8715000000000002</c:v>
                </c:pt>
                <c:pt idx="2582" formatCode="General">
                  <c:v>3.8730000000000002</c:v>
                </c:pt>
                <c:pt idx="2583" formatCode="General">
                  <c:v>3.8744999999999998</c:v>
                </c:pt>
                <c:pt idx="2584" formatCode="General">
                  <c:v>3.8759999999999999</c:v>
                </c:pt>
                <c:pt idx="2585" formatCode="General">
                  <c:v>3.8774999999999999</c:v>
                </c:pt>
                <c:pt idx="2586" formatCode="General">
                  <c:v>3.879</c:v>
                </c:pt>
                <c:pt idx="2587" formatCode="General">
                  <c:v>3.8805000000000001</c:v>
                </c:pt>
                <c:pt idx="2588" formatCode="General">
                  <c:v>3.8820000000000001</c:v>
                </c:pt>
                <c:pt idx="2589" formatCode="General">
                  <c:v>3.8835000000000002</c:v>
                </c:pt>
                <c:pt idx="2590" formatCode="General">
                  <c:v>3.8849999999999998</c:v>
                </c:pt>
                <c:pt idx="2591" formatCode="General">
                  <c:v>3.8864999999999998</c:v>
                </c:pt>
                <c:pt idx="2592" formatCode="General">
                  <c:v>3.8879999999999999</c:v>
                </c:pt>
                <c:pt idx="2593" formatCode="General">
                  <c:v>3.8895</c:v>
                </c:pt>
                <c:pt idx="2594" formatCode="General">
                  <c:v>3.891</c:v>
                </c:pt>
                <c:pt idx="2595" formatCode="General">
                  <c:v>3.8925000000000001</c:v>
                </c:pt>
                <c:pt idx="2596" formatCode="General">
                  <c:v>3.8940000000000001</c:v>
                </c:pt>
                <c:pt idx="2597" formatCode="General">
                  <c:v>3.8955000000000002</c:v>
                </c:pt>
                <c:pt idx="2598" formatCode="General">
                  <c:v>3.8969999999999998</c:v>
                </c:pt>
                <c:pt idx="2599" formatCode="General">
                  <c:v>3.8984999999999999</c:v>
                </c:pt>
                <c:pt idx="2600" formatCode="General">
                  <c:v>3.9</c:v>
                </c:pt>
                <c:pt idx="2601" formatCode="General">
                  <c:v>3.9015</c:v>
                </c:pt>
                <c:pt idx="2602" formatCode="General">
                  <c:v>3.903</c:v>
                </c:pt>
                <c:pt idx="2603" formatCode="General">
                  <c:v>3.9045000000000001</c:v>
                </c:pt>
                <c:pt idx="2604" formatCode="General">
                  <c:v>3.9060000000000001</c:v>
                </c:pt>
                <c:pt idx="2605" formatCode="General">
                  <c:v>3.9075000000000002</c:v>
                </c:pt>
                <c:pt idx="2606" formatCode="General">
                  <c:v>3.9089999999999998</c:v>
                </c:pt>
                <c:pt idx="2607" formatCode="General">
                  <c:v>3.9104999999999999</c:v>
                </c:pt>
                <c:pt idx="2608" formatCode="General">
                  <c:v>3.9119999999999999</c:v>
                </c:pt>
                <c:pt idx="2609" formatCode="General">
                  <c:v>3.9135</c:v>
                </c:pt>
                <c:pt idx="2610" formatCode="General">
                  <c:v>3.915</c:v>
                </c:pt>
                <c:pt idx="2611" formatCode="General">
                  <c:v>3.9165000000000001</c:v>
                </c:pt>
                <c:pt idx="2612" formatCode="General">
                  <c:v>3.9180000000000001</c:v>
                </c:pt>
                <c:pt idx="2613" formatCode="General">
                  <c:v>3.9195000000000002</c:v>
                </c:pt>
                <c:pt idx="2614" formatCode="General">
                  <c:v>3.9209999999999998</c:v>
                </c:pt>
                <c:pt idx="2615" formatCode="General">
                  <c:v>3.9224999999999999</c:v>
                </c:pt>
                <c:pt idx="2616" formatCode="General">
                  <c:v>3.9239999999999999</c:v>
                </c:pt>
                <c:pt idx="2617" formatCode="General">
                  <c:v>3.9255</c:v>
                </c:pt>
                <c:pt idx="2618" formatCode="General">
                  <c:v>3.927</c:v>
                </c:pt>
                <c:pt idx="2619" formatCode="General">
                  <c:v>3.9285000000000001</c:v>
                </c:pt>
                <c:pt idx="2620" formatCode="General">
                  <c:v>3.93</c:v>
                </c:pt>
                <c:pt idx="2621" formatCode="General">
                  <c:v>3.9315000000000002</c:v>
                </c:pt>
                <c:pt idx="2622" formatCode="General">
                  <c:v>3.9329999999999998</c:v>
                </c:pt>
                <c:pt idx="2623" formatCode="General">
                  <c:v>3.9344999999999999</c:v>
                </c:pt>
                <c:pt idx="2624" formatCode="General">
                  <c:v>3.9359999999999999</c:v>
                </c:pt>
                <c:pt idx="2625" formatCode="General">
                  <c:v>3.9375</c:v>
                </c:pt>
                <c:pt idx="2626" formatCode="General">
                  <c:v>3.9390000000000001</c:v>
                </c:pt>
                <c:pt idx="2627" formatCode="General">
                  <c:v>3.9405000000000001</c:v>
                </c:pt>
                <c:pt idx="2628" formatCode="General">
                  <c:v>3.9420000000000002</c:v>
                </c:pt>
                <c:pt idx="2629" formatCode="General">
                  <c:v>3.9434999999999998</c:v>
                </c:pt>
                <c:pt idx="2630" formatCode="General">
                  <c:v>3.9449999999999998</c:v>
                </c:pt>
                <c:pt idx="2631" formatCode="General">
                  <c:v>3.9464999999999999</c:v>
                </c:pt>
                <c:pt idx="2632" formatCode="General">
                  <c:v>3.948</c:v>
                </c:pt>
                <c:pt idx="2633" formatCode="General">
                  <c:v>3.9495</c:v>
                </c:pt>
                <c:pt idx="2634" formatCode="General">
                  <c:v>3.9510000000000001</c:v>
                </c:pt>
                <c:pt idx="2635" formatCode="General">
                  <c:v>3.9525000000000001</c:v>
                </c:pt>
                <c:pt idx="2636" formatCode="General">
                  <c:v>3.9540000000000002</c:v>
                </c:pt>
                <c:pt idx="2637" formatCode="General">
                  <c:v>3.9554999999999998</c:v>
                </c:pt>
                <c:pt idx="2638" formatCode="General">
                  <c:v>3.9569999999999999</c:v>
                </c:pt>
                <c:pt idx="2639" formatCode="General">
                  <c:v>3.9584999999999999</c:v>
                </c:pt>
                <c:pt idx="2640" formatCode="General">
                  <c:v>3.96</c:v>
                </c:pt>
                <c:pt idx="2641" formatCode="General">
                  <c:v>3.9615</c:v>
                </c:pt>
                <c:pt idx="2642" formatCode="General">
                  <c:v>3.9630000000000001</c:v>
                </c:pt>
                <c:pt idx="2643" formatCode="General">
                  <c:v>3.9645000000000001</c:v>
                </c:pt>
                <c:pt idx="2644" formatCode="General">
                  <c:v>3.9660000000000002</c:v>
                </c:pt>
                <c:pt idx="2645" formatCode="General">
                  <c:v>3.9674999999999998</c:v>
                </c:pt>
                <c:pt idx="2646" formatCode="General">
                  <c:v>3.9689999999999999</c:v>
                </c:pt>
                <c:pt idx="2647" formatCode="General">
                  <c:v>3.9704999999999999</c:v>
                </c:pt>
                <c:pt idx="2648" formatCode="General">
                  <c:v>3.972</c:v>
                </c:pt>
                <c:pt idx="2649" formatCode="General">
                  <c:v>3.9735</c:v>
                </c:pt>
                <c:pt idx="2650" formatCode="General">
                  <c:v>3.9750000000000001</c:v>
                </c:pt>
                <c:pt idx="2651" formatCode="General">
                  <c:v>3.9765000000000001</c:v>
                </c:pt>
                <c:pt idx="2652" formatCode="General">
                  <c:v>3.9780000000000002</c:v>
                </c:pt>
                <c:pt idx="2653" formatCode="General">
                  <c:v>3.9794999999999998</c:v>
                </c:pt>
                <c:pt idx="2654" formatCode="General">
                  <c:v>3.9809999999999999</c:v>
                </c:pt>
                <c:pt idx="2655" formatCode="General">
                  <c:v>3.9824999999999999</c:v>
                </c:pt>
                <c:pt idx="2656" formatCode="General">
                  <c:v>3.984</c:v>
                </c:pt>
                <c:pt idx="2657" formatCode="General">
                  <c:v>3.9855</c:v>
                </c:pt>
                <c:pt idx="2658" formatCode="General">
                  <c:v>3.9870000000000001</c:v>
                </c:pt>
                <c:pt idx="2659" formatCode="General">
                  <c:v>3.9885000000000002</c:v>
                </c:pt>
                <c:pt idx="2660" formatCode="General">
                  <c:v>3.99</c:v>
                </c:pt>
                <c:pt idx="2661" formatCode="General">
                  <c:v>3.9914999999999998</c:v>
                </c:pt>
                <c:pt idx="2662" formatCode="General">
                  <c:v>3.9929999999999999</c:v>
                </c:pt>
                <c:pt idx="2663" formatCode="General">
                  <c:v>3.9944999999999999</c:v>
                </c:pt>
                <c:pt idx="2664" formatCode="General">
                  <c:v>3.996</c:v>
                </c:pt>
                <c:pt idx="2665" formatCode="General">
                  <c:v>3.9975000000000001</c:v>
                </c:pt>
                <c:pt idx="2666" formatCode="General">
                  <c:v>3.9990000000000001</c:v>
                </c:pt>
                <c:pt idx="2667" formatCode="General">
                  <c:v>4.0004999999999997</c:v>
                </c:pt>
                <c:pt idx="2668" formatCode="General">
                  <c:v>4.0019999999999998</c:v>
                </c:pt>
                <c:pt idx="2669" formatCode="General">
                  <c:v>4.0034999999999998</c:v>
                </c:pt>
                <c:pt idx="2670" formatCode="General">
                  <c:v>4.0049999999999999</c:v>
                </c:pt>
                <c:pt idx="2671" formatCode="General">
                  <c:v>4.0065</c:v>
                </c:pt>
                <c:pt idx="2672" formatCode="General">
                  <c:v>4.008</c:v>
                </c:pt>
                <c:pt idx="2673" formatCode="General">
                  <c:v>4.0095000000000001</c:v>
                </c:pt>
                <c:pt idx="2674" formatCode="General">
                  <c:v>4.0110000000000001</c:v>
                </c:pt>
                <c:pt idx="2675" formatCode="General">
                  <c:v>4.0125000000000002</c:v>
                </c:pt>
                <c:pt idx="2676" formatCode="General">
                  <c:v>4.0140000000000002</c:v>
                </c:pt>
                <c:pt idx="2677" formatCode="General">
                  <c:v>4.0155000000000003</c:v>
                </c:pt>
                <c:pt idx="2678" formatCode="General">
                  <c:v>4.0170000000000003</c:v>
                </c:pt>
                <c:pt idx="2679" formatCode="General">
                  <c:v>4.0185000000000004</c:v>
                </c:pt>
                <c:pt idx="2680" formatCode="General">
                  <c:v>4.0199999999999996</c:v>
                </c:pt>
                <c:pt idx="2681" formatCode="General">
                  <c:v>4.0214999999999996</c:v>
                </c:pt>
                <c:pt idx="2682" formatCode="General">
                  <c:v>4.0229999999999997</c:v>
                </c:pt>
                <c:pt idx="2683" formatCode="General">
                  <c:v>4.0244999999999997</c:v>
                </c:pt>
                <c:pt idx="2684" formatCode="General">
                  <c:v>4.0259999999999998</c:v>
                </c:pt>
                <c:pt idx="2685" formatCode="General">
                  <c:v>4.0274999999999999</c:v>
                </c:pt>
                <c:pt idx="2686" formatCode="General">
                  <c:v>4.0289999999999999</c:v>
                </c:pt>
                <c:pt idx="2687" formatCode="General">
                  <c:v>4.0305</c:v>
                </c:pt>
                <c:pt idx="2688" formatCode="General">
                  <c:v>4.032</c:v>
                </c:pt>
                <c:pt idx="2689" formatCode="General">
                  <c:v>4.0335000000000001</c:v>
                </c:pt>
                <c:pt idx="2690" formatCode="General">
                  <c:v>4.0350000000000001</c:v>
                </c:pt>
                <c:pt idx="2691" formatCode="General">
                  <c:v>4.0365000000000002</c:v>
                </c:pt>
                <c:pt idx="2692" formatCode="General">
                  <c:v>4.0380000000000003</c:v>
                </c:pt>
                <c:pt idx="2693" formatCode="General">
                  <c:v>4.0395000000000003</c:v>
                </c:pt>
                <c:pt idx="2694" formatCode="General">
                  <c:v>4.0410000000000004</c:v>
                </c:pt>
                <c:pt idx="2695" formatCode="General">
                  <c:v>4.0425000000000004</c:v>
                </c:pt>
                <c:pt idx="2696" formatCode="General">
                  <c:v>4.0439999999999996</c:v>
                </c:pt>
                <c:pt idx="2697" formatCode="General">
                  <c:v>4.0454999999999997</c:v>
                </c:pt>
                <c:pt idx="2698" formatCode="General">
                  <c:v>4.0469999999999997</c:v>
                </c:pt>
                <c:pt idx="2699" formatCode="General">
                  <c:v>4.0484999999999998</c:v>
                </c:pt>
                <c:pt idx="2700" formatCode="General">
                  <c:v>4.05</c:v>
                </c:pt>
                <c:pt idx="2701" formatCode="General">
                  <c:v>4.0514999999999999</c:v>
                </c:pt>
                <c:pt idx="2702" formatCode="General">
                  <c:v>4.0529999999999999</c:v>
                </c:pt>
                <c:pt idx="2703" formatCode="General">
                  <c:v>4.0545</c:v>
                </c:pt>
                <c:pt idx="2704" formatCode="General">
                  <c:v>4.056</c:v>
                </c:pt>
                <c:pt idx="2705" formatCode="General">
                  <c:v>4.0575000000000001</c:v>
                </c:pt>
                <c:pt idx="2706" formatCode="General">
                  <c:v>4.0590000000000002</c:v>
                </c:pt>
                <c:pt idx="2707" formatCode="General">
                  <c:v>4.0605000000000002</c:v>
                </c:pt>
                <c:pt idx="2708" formatCode="General">
                  <c:v>4.0620000000000003</c:v>
                </c:pt>
                <c:pt idx="2709" formatCode="General">
                  <c:v>4.0635000000000003</c:v>
                </c:pt>
                <c:pt idx="2710" formatCode="General">
                  <c:v>4.0650000000000004</c:v>
                </c:pt>
                <c:pt idx="2711" formatCode="General">
                  <c:v>4.0664999999999996</c:v>
                </c:pt>
                <c:pt idx="2712" formatCode="General">
                  <c:v>4.0679999999999996</c:v>
                </c:pt>
                <c:pt idx="2713" formatCode="General">
                  <c:v>4.0694999999999997</c:v>
                </c:pt>
                <c:pt idx="2714" formatCode="General">
                  <c:v>4.0709999999999997</c:v>
                </c:pt>
                <c:pt idx="2715" formatCode="General">
                  <c:v>4.0724999999999998</c:v>
                </c:pt>
                <c:pt idx="2716" formatCode="General">
                  <c:v>4.0739999999999998</c:v>
                </c:pt>
                <c:pt idx="2717" formatCode="General">
                  <c:v>4.0754999999999999</c:v>
                </c:pt>
                <c:pt idx="2718" formatCode="General">
                  <c:v>4.077</c:v>
                </c:pt>
                <c:pt idx="2719" formatCode="General">
                  <c:v>4.0785</c:v>
                </c:pt>
                <c:pt idx="2720" formatCode="General">
                  <c:v>4.08</c:v>
                </c:pt>
                <c:pt idx="2721" formatCode="General">
                  <c:v>4.0815000000000001</c:v>
                </c:pt>
                <c:pt idx="2722" formatCode="General">
                  <c:v>4.0830000000000002</c:v>
                </c:pt>
                <c:pt idx="2723" formatCode="General">
                  <c:v>4.0845000000000002</c:v>
                </c:pt>
                <c:pt idx="2724" formatCode="General">
                  <c:v>4.0860000000000003</c:v>
                </c:pt>
                <c:pt idx="2725" formatCode="General">
                  <c:v>4.0875000000000004</c:v>
                </c:pt>
                <c:pt idx="2726" formatCode="General">
                  <c:v>4.0890000000000004</c:v>
                </c:pt>
                <c:pt idx="2727" formatCode="General">
                  <c:v>4.0904999999999996</c:v>
                </c:pt>
                <c:pt idx="2728" formatCode="General">
                  <c:v>4.0919999999999996</c:v>
                </c:pt>
                <c:pt idx="2729" formatCode="General">
                  <c:v>4.0934999999999997</c:v>
                </c:pt>
                <c:pt idx="2730" formatCode="General">
                  <c:v>4.0949999999999998</c:v>
                </c:pt>
                <c:pt idx="2731" formatCode="General">
                  <c:v>4.0964999999999998</c:v>
                </c:pt>
                <c:pt idx="2732" formatCode="General">
                  <c:v>4.0979999999999999</c:v>
                </c:pt>
                <c:pt idx="2733" formatCode="General">
                  <c:v>4.0994999999999999</c:v>
                </c:pt>
                <c:pt idx="2734" formatCode="General">
                  <c:v>4.101</c:v>
                </c:pt>
                <c:pt idx="2735" formatCode="General">
                  <c:v>4.1025</c:v>
                </c:pt>
                <c:pt idx="2736" formatCode="General">
                  <c:v>4.1040000000000001</c:v>
                </c:pt>
                <c:pt idx="2737" formatCode="General">
                  <c:v>4.1055000000000001</c:v>
                </c:pt>
                <c:pt idx="2738" formatCode="General">
                  <c:v>4.1070000000000002</c:v>
                </c:pt>
                <c:pt idx="2739" formatCode="General">
                  <c:v>4.1085000000000003</c:v>
                </c:pt>
                <c:pt idx="2740" formatCode="General">
                  <c:v>4.1100000000000003</c:v>
                </c:pt>
                <c:pt idx="2741" formatCode="General">
                  <c:v>4.1115000000000004</c:v>
                </c:pt>
                <c:pt idx="2742" formatCode="General">
                  <c:v>4.1130000000000004</c:v>
                </c:pt>
                <c:pt idx="2743" formatCode="General">
                  <c:v>4.1144999999999996</c:v>
                </c:pt>
                <c:pt idx="2744" formatCode="General">
                  <c:v>4.1159999999999997</c:v>
                </c:pt>
                <c:pt idx="2745" formatCode="General">
                  <c:v>4.1174999999999997</c:v>
                </c:pt>
                <c:pt idx="2746" formatCode="General">
                  <c:v>4.1189999999999998</c:v>
                </c:pt>
                <c:pt idx="2747" formatCode="General">
                  <c:v>4.1204999999999998</c:v>
                </c:pt>
                <c:pt idx="2748" formatCode="General">
                  <c:v>4.1219999999999999</c:v>
                </c:pt>
                <c:pt idx="2749" formatCode="General">
                  <c:v>4.1234999999999999</c:v>
                </c:pt>
                <c:pt idx="2750" formatCode="General">
                  <c:v>4.125</c:v>
                </c:pt>
                <c:pt idx="2751" formatCode="General">
                  <c:v>4.1265000000000001</c:v>
                </c:pt>
                <c:pt idx="2752" formatCode="General">
                  <c:v>4.1280000000000001</c:v>
                </c:pt>
                <c:pt idx="2753" formatCode="General">
                  <c:v>4.1295000000000002</c:v>
                </c:pt>
                <c:pt idx="2754" formatCode="General">
                  <c:v>4.1310000000000002</c:v>
                </c:pt>
                <c:pt idx="2755" formatCode="General">
                  <c:v>4.1325000000000003</c:v>
                </c:pt>
                <c:pt idx="2756" formatCode="General">
                  <c:v>4.1340000000000003</c:v>
                </c:pt>
                <c:pt idx="2757" formatCode="General">
                  <c:v>4.1355000000000004</c:v>
                </c:pt>
                <c:pt idx="2758" formatCode="General">
                  <c:v>4.1369999999999996</c:v>
                </c:pt>
                <c:pt idx="2759" formatCode="General">
                  <c:v>4.1384999999999996</c:v>
                </c:pt>
                <c:pt idx="2760" formatCode="General">
                  <c:v>4.1399999999999997</c:v>
                </c:pt>
                <c:pt idx="2761" formatCode="General">
                  <c:v>4.1414999999999997</c:v>
                </c:pt>
                <c:pt idx="2762" formatCode="General">
                  <c:v>4.1429999999999998</c:v>
                </c:pt>
                <c:pt idx="2763" formatCode="General">
                  <c:v>4.1444999999999999</c:v>
                </c:pt>
                <c:pt idx="2764" formatCode="General">
                  <c:v>4.1459999999999999</c:v>
                </c:pt>
                <c:pt idx="2765" formatCode="General">
                  <c:v>4.1475</c:v>
                </c:pt>
                <c:pt idx="2766" formatCode="General">
                  <c:v>4.149</c:v>
                </c:pt>
                <c:pt idx="2767" formatCode="General">
                  <c:v>4.1505000000000001</c:v>
                </c:pt>
                <c:pt idx="2768" formatCode="General">
                  <c:v>4.1520000000000001</c:v>
                </c:pt>
                <c:pt idx="2769" formatCode="General">
                  <c:v>4.1535000000000002</c:v>
                </c:pt>
                <c:pt idx="2770" formatCode="General">
                  <c:v>4.1550000000000002</c:v>
                </c:pt>
                <c:pt idx="2771" formatCode="General">
                  <c:v>4.1565000000000003</c:v>
                </c:pt>
                <c:pt idx="2772" formatCode="General">
                  <c:v>4.1580000000000004</c:v>
                </c:pt>
                <c:pt idx="2773" formatCode="General">
                  <c:v>4.1595000000000004</c:v>
                </c:pt>
                <c:pt idx="2774" formatCode="General">
                  <c:v>4.1609999999999996</c:v>
                </c:pt>
                <c:pt idx="2775" formatCode="General">
                  <c:v>4.1624999999999996</c:v>
                </c:pt>
                <c:pt idx="2776" formatCode="General">
                  <c:v>4.1639999999999997</c:v>
                </c:pt>
                <c:pt idx="2777" formatCode="General">
                  <c:v>4.1654999999999998</c:v>
                </c:pt>
                <c:pt idx="2778" formatCode="General">
                  <c:v>4.1669999999999998</c:v>
                </c:pt>
                <c:pt idx="2779" formatCode="General">
                  <c:v>4.1684999999999999</c:v>
                </c:pt>
                <c:pt idx="2780" formatCode="General">
                  <c:v>4.17</c:v>
                </c:pt>
                <c:pt idx="2781" formatCode="General">
                  <c:v>4.1715</c:v>
                </c:pt>
                <c:pt idx="2782" formatCode="General">
                  <c:v>4.173</c:v>
                </c:pt>
                <c:pt idx="2783" formatCode="General">
                  <c:v>4.1745000000000001</c:v>
                </c:pt>
                <c:pt idx="2784" formatCode="General">
                  <c:v>4.1760000000000002</c:v>
                </c:pt>
                <c:pt idx="2785" formatCode="General">
                  <c:v>4.1775000000000002</c:v>
                </c:pt>
                <c:pt idx="2786" formatCode="General">
                  <c:v>4.1790000000000003</c:v>
                </c:pt>
                <c:pt idx="2787" formatCode="General">
                  <c:v>4.1805000000000003</c:v>
                </c:pt>
                <c:pt idx="2788" formatCode="General">
                  <c:v>4.1820000000000004</c:v>
                </c:pt>
                <c:pt idx="2789" formatCode="General">
                  <c:v>4.1835000000000004</c:v>
                </c:pt>
                <c:pt idx="2790" formatCode="General">
                  <c:v>4.1849999999999996</c:v>
                </c:pt>
                <c:pt idx="2791" formatCode="General">
                  <c:v>4.1864999999999997</c:v>
                </c:pt>
                <c:pt idx="2792" formatCode="General">
                  <c:v>4.1879999999999997</c:v>
                </c:pt>
                <c:pt idx="2793" formatCode="General">
                  <c:v>4.1894999999999998</c:v>
                </c:pt>
                <c:pt idx="2794" formatCode="General">
                  <c:v>4.1909999999999998</c:v>
                </c:pt>
                <c:pt idx="2795" formatCode="General">
                  <c:v>4.1924999999999999</c:v>
                </c:pt>
                <c:pt idx="2796" formatCode="General">
                  <c:v>4.194</c:v>
                </c:pt>
                <c:pt idx="2797" formatCode="General">
                  <c:v>4.1955</c:v>
                </c:pt>
                <c:pt idx="2798" formatCode="General">
                  <c:v>4.1970000000000001</c:v>
                </c:pt>
                <c:pt idx="2799" formatCode="General">
                  <c:v>4.1985000000000001</c:v>
                </c:pt>
                <c:pt idx="2800" formatCode="General">
                  <c:v>4.2</c:v>
                </c:pt>
                <c:pt idx="2801" formatCode="General">
                  <c:v>4.2015000000000002</c:v>
                </c:pt>
                <c:pt idx="2802" formatCode="General">
                  <c:v>4.2030000000000003</c:v>
                </c:pt>
                <c:pt idx="2803" formatCode="General">
                  <c:v>4.2045000000000003</c:v>
                </c:pt>
                <c:pt idx="2804" formatCode="General">
                  <c:v>4.2060000000000004</c:v>
                </c:pt>
                <c:pt idx="2805" formatCode="General">
                  <c:v>4.2074999999999996</c:v>
                </c:pt>
                <c:pt idx="2806" formatCode="General">
                  <c:v>4.2089999999999996</c:v>
                </c:pt>
                <c:pt idx="2807" formatCode="General">
                  <c:v>4.2104999999999997</c:v>
                </c:pt>
                <c:pt idx="2808" formatCode="General">
                  <c:v>4.2119999999999997</c:v>
                </c:pt>
                <c:pt idx="2809" formatCode="General">
                  <c:v>4.2134999999999998</c:v>
                </c:pt>
                <c:pt idx="2810" formatCode="General">
                  <c:v>4.2149999999999999</c:v>
                </c:pt>
                <c:pt idx="2811" formatCode="General">
                  <c:v>4.2164999999999999</c:v>
                </c:pt>
                <c:pt idx="2812" formatCode="General">
                  <c:v>4.218</c:v>
                </c:pt>
                <c:pt idx="2813" formatCode="General">
                  <c:v>4.2195</c:v>
                </c:pt>
                <c:pt idx="2814" formatCode="General">
                  <c:v>4.2210000000000001</c:v>
                </c:pt>
                <c:pt idx="2815" formatCode="General">
                  <c:v>4.2225000000000001</c:v>
                </c:pt>
                <c:pt idx="2816" formatCode="General">
                  <c:v>4.2240000000000002</c:v>
                </c:pt>
                <c:pt idx="2817" formatCode="General">
                  <c:v>4.2255000000000003</c:v>
                </c:pt>
                <c:pt idx="2818" formatCode="General">
                  <c:v>4.2270000000000003</c:v>
                </c:pt>
                <c:pt idx="2819" formatCode="General">
                  <c:v>4.2285000000000004</c:v>
                </c:pt>
                <c:pt idx="2820" formatCode="General">
                  <c:v>4.2300000000000004</c:v>
                </c:pt>
                <c:pt idx="2821" formatCode="General">
                  <c:v>4.2314999999999996</c:v>
                </c:pt>
                <c:pt idx="2822" formatCode="General">
                  <c:v>4.2329999999999997</c:v>
                </c:pt>
                <c:pt idx="2823" formatCode="General">
                  <c:v>4.2344999999999997</c:v>
                </c:pt>
                <c:pt idx="2824" formatCode="General">
                  <c:v>4.2359999999999998</c:v>
                </c:pt>
                <c:pt idx="2825" formatCode="General">
                  <c:v>4.2374999999999998</c:v>
                </c:pt>
                <c:pt idx="2826" formatCode="General">
                  <c:v>4.2389999999999999</c:v>
                </c:pt>
                <c:pt idx="2827" formatCode="General">
                  <c:v>4.2404999999999999</c:v>
                </c:pt>
                <c:pt idx="2828" formatCode="General">
                  <c:v>4.242</c:v>
                </c:pt>
                <c:pt idx="2829" formatCode="General">
                  <c:v>4.2435</c:v>
                </c:pt>
                <c:pt idx="2830" formatCode="General">
                  <c:v>4.2450000000000001</c:v>
                </c:pt>
                <c:pt idx="2831" formatCode="General">
                  <c:v>4.2465000000000002</c:v>
                </c:pt>
                <c:pt idx="2832" formatCode="General">
                  <c:v>4.2480000000000002</c:v>
                </c:pt>
                <c:pt idx="2833" formatCode="General">
                  <c:v>4.2495000000000003</c:v>
                </c:pt>
                <c:pt idx="2834" formatCode="General">
                  <c:v>4.2510000000000003</c:v>
                </c:pt>
                <c:pt idx="2835" formatCode="General">
                  <c:v>4.2525000000000004</c:v>
                </c:pt>
                <c:pt idx="2836" formatCode="General">
                  <c:v>4.2539999999999996</c:v>
                </c:pt>
                <c:pt idx="2837" formatCode="General">
                  <c:v>4.2554999999999996</c:v>
                </c:pt>
                <c:pt idx="2838" formatCode="General">
                  <c:v>4.2569999999999997</c:v>
                </c:pt>
                <c:pt idx="2839" formatCode="General">
                  <c:v>4.2584999999999997</c:v>
                </c:pt>
                <c:pt idx="2840" formatCode="General">
                  <c:v>4.26</c:v>
                </c:pt>
                <c:pt idx="2841" formatCode="General">
                  <c:v>4.2614999999999998</c:v>
                </c:pt>
                <c:pt idx="2842" formatCode="General">
                  <c:v>4.2629999999999999</c:v>
                </c:pt>
                <c:pt idx="2843" formatCode="General">
                  <c:v>4.2645</c:v>
                </c:pt>
                <c:pt idx="2844" formatCode="General">
                  <c:v>4.266</c:v>
                </c:pt>
                <c:pt idx="2845" formatCode="General">
                  <c:v>4.2675000000000001</c:v>
                </c:pt>
                <c:pt idx="2846" formatCode="General">
                  <c:v>4.2690000000000001</c:v>
                </c:pt>
                <c:pt idx="2847" formatCode="General">
                  <c:v>4.2705000000000002</c:v>
                </c:pt>
                <c:pt idx="2848" formatCode="General">
                  <c:v>4.2720000000000002</c:v>
                </c:pt>
                <c:pt idx="2849" formatCode="General">
                  <c:v>4.2735000000000003</c:v>
                </c:pt>
                <c:pt idx="2850" formatCode="General">
                  <c:v>4.2750000000000004</c:v>
                </c:pt>
                <c:pt idx="2851" formatCode="General">
                  <c:v>4.2765000000000004</c:v>
                </c:pt>
                <c:pt idx="2852" formatCode="General">
                  <c:v>4.2779999999999996</c:v>
                </c:pt>
                <c:pt idx="2853" formatCode="General">
                  <c:v>4.2794999999999996</c:v>
                </c:pt>
                <c:pt idx="2854" formatCode="General">
                  <c:v>4.2809999999999997</c:v>
                </c:pt>
                <c:pt idx="2855" formatCode="General">
                  <c:v>4.2824999999999998</c:v>
                </c:pt>
                <c:pt idx="2856" formatCode="General">
                  <c:v>4.2839999999999998</c:v>
                </c:pt>
                <c:pt idx="2857" formatCode="General">
                  <c:v>4.2854999999999999</c:v>
                </c:pt>
                <c:pt idx="2858" formatCode="General">
                  <c:v>4.2869999999999999</c:v>
                </c:pt>
                <c:pt idx="2859" formatCode="General">
                  <c:v>4.2885</c:v>
                </c:pt>
                <c:pt idx="2860" formatCode="General">
                  <c:v>4.29</c:v>
                </c:pt>
                <c:pt idx="2861" formatCode="General">
                  <c:v>4.2915000000000001</c:v>
                </c:pt>
                <c:pt idx="2862" formatCode="General">
                  <c:v>4.2930000000000001</c:v>
                </c:pt>
                <c:pt idx="2863" formatCode="General">
                  <c:v>4.2945000000000002</c:v>
                </c:pt>
                <c:pt idx="2864" formatCode="General">
                  <c:v>4.2960000000000003</c:v>
                </c:pt>
                <c:pt idx="2865" formatCode="General">
                  <c:v>4.2975000000000003</c:v>
                </c:pt>
                <c:pt idx="2866" formatCode="General">
                  <c:v>4.2990000000000004</c:v>
                </c:pt>
                <c:pt idx="2867" formatCode="General">
                  <c:v>4.3005000000000004</c:v>
                </c:pt>
                <c:pt idx="2868" formatCode="General">
                  <c:v>4.3019999999999996</c:v>
                </c:pt>
                <c:pt idx="2869" formatCode="General">
                  <c:v>4.3034999999999997</c:v>
                </c:pt>
                <c:pt idx="2870" formatCode="General">
                  <c:v>4.3049999999999997</c:v>
                </c:pt>
                <c:pt idx="2871" formatCode="General">
                  <c:v>4.3064999999999998</c:v>
                </c:pt>
                <c:pt idx="2872" formatCode="General">
                  <c:v>4.3079999999999998</c:v>
                </c:pt>
                <c:pt idx="2873" formatCode="General">
                  <c:v>4.3094999999999999</c:v>
                </c:pt>
                <c:pt idx="2874" formatCode="General">
                  <c:v>4.3109999999999999</c:v>
                </c:pt>
                <c:pt idx="2875" formatCode="General">
                  <c:v>4.3125</c:v>
                </c:pt>
                <c:pt idx="2876" formatCode="General">
                  <c:v>4.3140000000000001</c:v>
                </c:pt>
                <c:pt idx="2877" formatCode="General">
                  <c:v>4.3155000000000001</c:v>
                </c:pt>
                <c:pt idx="2878" formatCode="General">
                  <c:v>4.3170000000000002</c:v>
                </c:pt>
                <c:pt idx="2879" formatCode="General">
                  <c:v>4.3185000000000002</c:v>
                </c:pt>
                <c:pt idx="2880" formatCode="General">
                  <c:v>4.32</c:v>
                </c:pt>
                <c:pt idx="2881" formatCode="General">
                  <c:v>4.3215000000000003</c:v>
                </c:pt>
                <c:pt idx="2882" formatCode="General">
                  <c:v>4.3230000000000004</c:v>
                </c:pt>
                <c:pt idx="2883" formatCode="General">
                  <c:v>4.3244999999999996</c:v>
                </c:pt>
                <c:pt idx="2884" formatCode="General">
                  <c:v>4.3259999999999996</c:v>
                </c:pt>
                <c:pt idx="2885" formatCode="General">
                  <c:v>4.3274999999999997</c:v>
                </c:pt>
                <c:pt idx="2886" formatCode="General">
                  <c:v>4.3289999999999997</c:v>
                </c:pt>
                <c:pt idx="2887" formatCode="General">
                  <c:v>4.3304999999999998</c:v>
                </c:pt>
                <c:pt idx="2888" formatCode="General">
                  <c:v>4.3319999999999999</c:v>
                </c:pt>
                <c:pt idx="2889" formatCode="General">
                  <c:v>4.3334999999999999</c:v>
                </c:pt>
                <c:pt idx="2890" formatCode="General">
                  <c:v>4.335</c:v>
                </c:pt>
                <c:pt idx="2891" formatCode="General">
                  <c:v>4.3365</c:v>
                </c:pt>
                <c:pt idx="2892" formatCode="General">
                  <c:v>4.3380000000000001</c:v>
                </c:pt>
                <c:pt idx="2893" formatCode="General">
                  <c:v>4.3395000000000001</c:v>
                </c:pt>
                <c:pt idx="2894" formatCode="General">
                  <c:v>4.3410000000000002</c:v>
                </c:pt>
                <c:pt idx="2895" formatCode="General">
                  <c:v>4.3425000000000002</c:v>
                </c:pt>
                <c:pt idx="2896" formatCode="General">
                  <c:v>4.3440000000000003</c:v>
                </c:pt>
                <c:pt idx="2897" formatCode="General">
                  <c:v>4.3455000000000004</c:v>
                </c:pt>
                <c:pt idx="2898" formatCode="General">
                  <c:v>4.3470000000000004</c:v>
                </c:pt>
                <c:pt idx="2899" formatCode="General">
                  <c:v>4.3484999999999996</c:v>
                </c:pt>
                <c:pt idx="2900" formatCode="General">
                  <c:v>4.3499999999999996</c:v>
                </c:pt>
                <c:pt idx="2901" formatCode="General">
                  <c:v>4.3514999999999997</c:v>
                </c:pt>
                <c:pt idx="2902" formatCode="General">
                  <c:v>4.3529999999999998</c:v>
                </c:pt>
                <c:pt idx="2903" formatCode="General">
                  <c:v>4.3544999999999998</c:v>
                </c:pt>
                <c:pt idx="2904" formatCode="General">
                  <c:v>4.3559999999999999</c:v>
                </c:pt>
                <c:pt idx="2905" formatCode="General">
                  <c:v>4.3574999999999999</c:v>
                </c:pt>
                <c:pt idx="2906" formatCode="General">
                  <c:v>4.359</c:v>
                </c:pt>
                <c:pt idx="2907" formatCode="General">
                  <c:v>4.3605</c:v>
                </c:pt>
                <c:pt idx="2908" formatCode="General">
                  <c:v>4.3620000000000001</c:v>
                </c:pt>
                <c:pt idx="2909" formatCode="General">
                  <c:v>4.3635000000000002</c:v>
                </c:pt>
                <c:pt idx="2910" formatCode="General">
                  <c:v>4.3650000000000002</c:v>
                </c:pt>
                <c:pt idx="2911" formatCode="General">
                  <c:v>4.3665000000000003</c:v>
                </c:pt>
                <c:pt idx="2912" formatCode="General">
                  <c:v>4.3680000000000003</c:v>
                </c:pt>
                <c:pt idx="2913" formatCode="General">
                  <c:v>4.3695000000000004</c:v>
                </c:pt>
                <c:pt idx="2914" formatCode="General">
                  <c:v>4.3710000000000004</c:v>
                </c:pt>
                <c:pt idx="2915" formatCode="General">
                  <c:v>4.3724999999999996</c:v>
                </c:pt>
                <c:pt idx="2916" formatCode="General">
                  <c:v>4.3739999999999997</c:v>
                </c:pt>
                <c:pt idx="2917" formatCode="General">
                  <c:v>4.3754999999999997</c:v>
                </c:pt>
                <c:pt idx="2918" formatCode="General">
                  <c:v>4.3769999999999998</c:v>
                </c:pt>
                <c:pt idx="2919" formatCode="General">
                  <c:v>4.3784999999999998</c:v>
                </c:pt>
                <c:pt idx="2920" formatCode="General">
                  <c:v>4.38</c:v>
                </c:pt>
                <c:pt idx="2921" formatCode="General">
                  <c:v>4.3815</c:v>
                </c:pt>
                <c:pt idx="2922" formatCode="General">
                  <c:v>4.383</c:v>
                </c:pt>
                <c:pt idx="2923" formatCode="General">
                  <c:v>4.3845000000000001</c:v>
                </c:pt>
                <c:pt idx="2924" formatCode="General">
                  <c:v>4.3860000000000001</c:v>
                </c:pt>
                <c:pt idx="2925" formatCode="General">
                  <c:v>4.3875000000000002</c:v>
                </c:pt>
                <c:pt idx="2926" formatCode="General">
                  <c:v>4.3890000000000002</c:v>
                </c:pt>
                <c:pt idx="2927" formatCode="General">
                  <c:v>4.3905000000000003</c:v>
                </c:pt>
                <c:pt idx="2928" formatCode="General">
                  <c:v>4.3920000000000003</c:v>
                </c:pt>
                <c:pt idx="2929" formatCode="General">
                  <c:v>4.3935000000000004</c:v>
                </c:pt>
                <c:pt idx="2930" formatCode="General">
                  <c:v>4.3949999999999996</c:v>
                </c:pt>
                <c:pt idx="2931" formatCode="General">
                  <c:v>4.3964999999999996</c:v>
                </c:pt>
                <c:pt idx="2932" formatCode="General">
                  <c:v>4.3979999999999997</c:v>
                </c:pt>
                <c:pt idx="2933" formatCode="General">
                  <c:v>4.3994999999999997</c:v>
                </c:pt>
                <c:pt idx="2934" formatCode="General">
                  <c:v>4.4009999999999998</c:v>
                </c:pt>
                <c:pt idx="2935" formatCode="General">
                  <c:v>4.4024999999999999</c:v>
                </c:pt>
                <c:pt idx="2936" formatCode="General">
                  <c:v>4.4039999999999999</c:v>
                </c:pt>
                <c:pt idx="2937" formatCode="General">
                  <c:v>4.4055</c:v>
                </c:pt>
                <c:pt idx="2938" formatCode="General">
                  <c:v>4.407</c:v>
                </c:pt>
                <c:pt idx="2939" formatCode="General">
                  <c:v>4.4085000000000001</c:v>
                </c:pt>
                <c:pt idx="2940" formatCode="General">
                  <c:v>4.41</c:v>
                </c:pt>
                <c:pt idx="2941" formatCode="General">
                  <c:v>4.4115000000000002</c:v>
                </c:pt>
                <c:pt idx="2942" formatCode="General">
                  <c:v>4.4130000000000003</c:v>
                </c:pt>
                <c:pt idx="2943" formatCode="General">
                  <c:v>4.4145000000000003</c:v>
                </c:pt>
                <c:pt idx="2944" formatCode="General">
                  <c:v>4.4160000000000004</c:v>
                </c:pt>
                <c:pt idx="2945" formatCode="General">
                  <c:v>4.4175000000000004</c:v>
                </c:pt>
                <c:pt idx="2946" formatCode="General">
                  <c:v>4.4189999999999996</c:v>
                </c:pt>
                <c:pt idx="2947" formatCode="General">
                  <c:v>4.4204999999999997</c:v>
                </c:pt>
                <c:pt idx="2948" formatCode="General">
                  <c:v>4.4219999999999997</c:v>
                </c:pt>
                <c:pt idx="2949" formatCode="General">
                  <c:v>4.4234999999999998</c:v>
                </c:pt>
                <c:pt idx="2950" formatCode="General">
                  <c:v>4.4249999999999998</c:v>
                </c:pt>
                <c:pt idx="2951" formatCode="General">
                  <c:v>4.4264999999999999</c:v>
                </c:pt>
                <c:pt idx="2952" formatCode="General">
                  <c:v>4.4279999999999999</c:v>
                </c:pt>
                <c:pt idx="2953" formatCode="General">
                  <c:v>4.4295</c:v>
                </c:pt>
                <c:pt idx="2954" formatCode="General">
                  <c:v>4.431</c:v>
                </c:pt>
                <c:pt idx="2955" formatCode="General">
                  <c:v>4.4325000000000001</c:v>
                </c:pt>
                <c:pt idx="2956" formatCode="General">
                  <c:v>4.4340000000000002</c:v>
                </c:pt>
                <c:pt idx="2957" formatCode="General">
                  <c:v>4.4355000000000002</c:v>
                </c:pt>
                <c:pt idx="2958" formatCode="General">
                  <c:v>4.4370000000000003</c:v>
                </c:pt>
                <c:pt idx="2959" formatCode="General">
                  <c:v>4.4385000000000003</c:v>
                </c:pt>
                <c:pt idx="2960" formatCode="General">
                  <c:v>4.4400000000000004</c:v>
                </c:pt>
                <c:pt idx="2961" formatCode="General">
                  <c:v>4.4414999999999996</c:v>
                </c:pt>
                <c:pt idx="2962" formatCode="General">
                  <c:v>4.4429999999999996</c:v>
                </c:pt>
                <c:pt idx="2963" formatCode="General">
                  <c:v>4.4444999999999997</c:v>
                </c:pt>
                <c:pt idx="2964" formatCode="General">
                  <c:v>4.4459999999999997</c:v>
                </c:pt>
                <c:pt idx="2965" formatCode="General">
                  <c:v>4.4474999999999998</c:v>
                </c:pt>
                <c:pt idx="2966" formatCode="General">
                  <c:v>4.4489999999999998</c:v>
                </c:pt>
                <c:pt idx="2967" formatCode="General">
                  <c:v>4.4504999999999999</c:v>
                </c:pt>
                <c:pt idx="2968" formatCode="General">
                  <c:v>4.452</c:v>
                </c:pt>
                <c:pt idx="2969" formatCode="General">
                  <c:v>4.4535</c:v>
                </c:pt>
                <c:pt idx="2970" formatCode="General">
                  <c:v>4.4550000000000001</c:v>
                </c:pt>
                <c:pt idx="2971" formatCode="General">
                  <c:v>4.4565000000000001</c:v>
                </c:pt>
                <c:pt idx="2972" formatCode="General">
                  <c:v>4.4580000000000002</c:v>
                </c:pt>
                <c:pt idx="2973" formatCode="General">
                  <c:v>4.4595000000000002</c:v>
                </c:pt>
                <c:pt idx="2974" formatCode="General">
                  <c:v>4.4610000000000003</c:v>
                </c:pt>
                <c:pt idx="2975" formatCode="General">
                  <c:v>4.4625000000000004</c:v>
                </c:pt>
                <c:pt idx="2976" formatCode="General">
                  <c:v>4.4640000000000004</c:v>
                </c:pt>
                <c:pt idx="2977" formatCode="General">
                  <c:v>4.4654999999999996</c:v>
                </c:pt>
                <c:pt idx="2978" formatCode="General">
                  <c:v>4.4669999999999996</c:v>
                </c:pt>
                <c:pt idx="2979" formatCode="General">
                  <c:v>4.4684999999999997</c:v>
                </c:pt>
                <c:pt idx="2980" formatCode="General">
                  <c:v>4.47</c:v>
                </c:pt>
                <c:pt idx="2981" formatCode="General">
                  <c:v>4.4714999999999998</c:v>
                </c:pt>
                <c:pt idx="2982" formatCode="General">
                  <c:v>4.4729999999999999</c:v>
                </c:pt>
                <c:pt idx="2983" formatCode="General">
                  <c:v>4.4744999999999999</c:v>
                </c:pt>
                <c:pt idx="2984" formatCode="General">
                  <c:v>4.476</c:v>
                </c:pt>
                <c:pt idx="2985" formatCode="General">
                  <c:v>4.4775</c:v>
                </c:pt>
                <c:pt idx="2986" formatCode="General">
                  <c:v>4.4790000000000001</c:v>
                </c:pt>
                <c:pt idx="2987" formatCode="General">
                  <c:v>4.4805000000000001</c:v>
                </c:pt>
                <c:pt idx="2988" formatCode="General">
                  <c:v>4.4820000000000002</c:v>
                </c:pt>
                <c:pt idx="2989" formatCode="General">
                  <c:v>4.4835000000000003</c:v>
                </c:pt>
                <c:pt idx="2990" formatCode="General">
                  <c:v>4.4850000000000003</c:v>
                </c:pt>
                <c:pt idx="2991" formatCode="General">
                  <c:v>4.4865000000000004</c:v>
                </c:pt>
                <c:pt idx="2992" formatCode="General">
                  <c:v>4.4880000000000004</c:v>
                </c:pt>
                <c:pt idx="2993" formatCode="General">
                  <c:v>4.4894999999999996</c:v>
                </c:pt>
                <c:pt idx="2994" formatCode="General">
                  <c:v>4.4909999999999997</c:v>
                </c:pt>
                <c:pt idx="2995" formatCode="General">
                  <c:v>4.4924999999999997</c:v>
                </c:pt>
                <c:pt idx="2996" formatCode="General">
                  <c:v>4.4939999999999998</c:v>
                </c:pt>
                <c:pt idx="2997" formatCode="General">
                  <c:v>4.4954999999999998</c:v>
                </c:pt>
                <c:pt idx="2998" formatCode="General">
                  <c:v>4.4969999999999999</c:v>
                </c:pt>
                <c:pt idx="2999" formatCode="General">
                  <c:v>4.4984999999999999</c:v>
                </c:pt>
                <c:pt idx="3000" formatCode="General">
                  <c:v>4.5</c:v>
                </c:pt>
                <c:pt idx="3001" formatCode="General">
                  <c:v>4.5015000000000001</c:v>
                </c:pt>
                <c:pt idx="3002" formatCode="General">
                  <c:v>4.5030000000000001</c:v>
                </c:pt>
                <c:pt idx="3003" formatCode="General">
                  <c:v>4.5045000000000002</c:v>
                </c:pt>
                <c:pt idx="3004" formatCode="General">
                  <c:v>4.5060000000000002</c:v>
                </c:pt>
                <c:pt idx="3005" formatCode="General">
                  <c:v>4.5075000000000003</c:v>
                </c:pt>
                <c:pt idx="3006" formatCode="General">
                  <c:v>4.5090000000000003</c:v>
                </c:pt>
                <c:pt idx="3007" formatCode="General">
                  <c:v>4.5105000000000004</c:v>
                </c:pt>
                <c:pt idx="3008" formatCode="General">
                  <c:v>4.5119999999999996</c:v>
                </c:pt>
                <c:pt idx="3009" formatCode="General">
                  <c:v>4.5134999999999996</c:v>
                </c:pt>
                <c:pt idx="3010" formatCode="General">
                  <c:v>4.5149999999999997</c:v>
                </c:pt>
                <c:pt idx="3011" formatCode="General">
                  <c:v>4.5164999999999997</c:v>
                </c:pt>
                <c:pt idx="3012" formatCode="General">
                  <c:v>4.5179999999999998</c:v>
                </c:pt>
                <c:pt idx="3013" formatCode="General">
                  <c:v>4.5194999999999999</c:v>
                </c:pt>
                <c:pt idx="3014" formatCode="General">
                  <c:v>4.5209999999999999</c:v>
                </c:pt>
                <c:pt idx="3015" formatCode="General">
                  <c:v>4.5225</c:v>
                </c:pt>
                <c:pt idx="3016" formatCode="General">
                  <c:v>4.524</c:v>
                </c:pt>
                <c:pt idx="3017" formatCode="General">
                  <c:v>4.5255000000000001</c:v>
                </c:pt>
                <c:pt idx="3018" formatCode="General">
                  <c:v>4.5270000000000001</c:v>
                </c:pt>
                <c:pt idx="3019" formatCode="General">
                  <c:v>4.5285000000000002</c:v>
                </c:pt>
                <c:pt idx="3020" formatCode="General">
                  <c:v>4.53</c:v>
                </c:pt>
                <c:pt idx="3021" formatCode="General">
                  <c:v>4.5315000000000003</c:v>
                </c:pt>
                <c:pt idx="3022" formatCode="General">
                  <c:v>4.5330000000000004</c:v>
                </c:pt>
                <c:pt idx="3023" formatCode="General">
                  <c:v>4.5345000000000004</c:v>
                </c:pt>
                <c:pt idx="3024" formatCode="General">
                  <c:v>4.5359999999999996</c:v>
                </c:pt>
                <c:pt idx="3025" formatCode="General">
                  <c:v>4.5374999999999996</c:v>
                </c:pt>
                <c:pt idx="3026" formatCode="General">
                  <c:v>4.5389999999999997</c:v>
                </c:pt>
                <c:pt idx="3027" formatCode="General">
                  <c:v>4.5404999999999998</c:v>
                </c:pt>
                <c:pt idx="3028" formatCode="General">
                  <c:v>4.5419999999999998</c:v>
                </c:pt>
                <c:pt idx="3029" formatCode="General">
                  <c:v>4.5434999999999999</c:v>
                </c:pt>
                <c:pt idx="3030" formatCode="General">
                  <c:v>4.5449999999999999</c:v>
                </c:pt>
                <c:pt idx="3031" formatCode="General">
                  <c:v>4.5465</c:v>
                </c:pt>
                <c:pt idx="3032" formatCode="General">
                  <c:v>4.548</c:v>
                </c:pt>
                <c:pt idx="3033" formatCode="General">
                  <c:v>4.5495000000000001</c:v>
                </c:pt>
                <c:pt idx="3034" formatCode="General">
                  <c:v>4.5510000000000002</c:v>
                </c:pt>
                <c:pt idx="3035" formatCode="General">
                  <c:v>4.5525000000000002</c:v>
                </c:pt>
                <c:pt idx="3036" formatCode="General">
                  <c:v>4.5540000000000003</c:v>
                </c:pt>
                <c:pt idx="3037" formatCode="General">
                  <c:v>4.5555000000000003</c:v>
                </c:pt>
                <c:pt idx="3038" formatCode="General">
                  <c:v>4.5570000000000004</c:v>
                </c:pt>
                <c:pt idx="3039" formatCode="General">
                  <c:v>4.5585000000000004</c:v>
                </c:pt>
                <c:pt idx="3040" formatCode="General">
                  <c:v>4.5599999999999996</c:v>
                </c:pt>
                <c:pt idx="3041" formatCode="General">
                  <c:v>4.5614999999999997</c:v>
                </c:pt>
                <c:pt idx="3042" formatCode="General">
                  <c:v>4.5629999999999997</c:v>
                </c:pt>
                <c:pt idx="3043" formatCode="General">
                  <c:v>4.5644999999999998</c:v>
                </c:pt>
                <c:pt idx="3044" formatCode="General">
                  <c:v>4.5659999999999998</c:v>
                </c:pt>
                <c:pt idx="3045" formatCode="General">
                  <c:v>4.5674999999999999</c:v>
                </c:pt>
                <c:pt idx="3046" formatCode="General">
                  <c:v>4.569</c:v>
                </c:pt>
                <c:pt idx="3047" formatCode="General">
                  <c:v>4.5705</c:v>
                </c:pt>
                <c:pt idx="3048" formatCode="General">
                  <c:v>4.5720000000000001</c:v>
                </c:pt>
                <c:pt idx="3049" formatCode="General">
                  <c:v>4.5735000000000001</c:v>
                </c:pt>
                <c:pt idx="3050" formatCode="General">
                  <c:v>4.5750000000000002</c:v>
                </c:pt>
                <c:pt idx="3051" formatCode="General">
                  <c:v>4.5765000000000002</c:v>
                </c:pt>
                <c:pt idx="3052" formatCode="General">
                  <c:v>4.5780000000000003</c:v>
                </c:pt>
                <c:pt idx="3053" formatCode="General">
                  <c:v>4.5795000000000003</c:v>
                </c:pt>
                <c:pt idx="3054" formatCode="General">
                  <c:v>4.5810000000000004</c:v>
                </c:pt>
                <c:pt idx="3055" formatCode="General">
                  <c:v>4.5824999999999996</c:v>
                </c:pt>
                <c:pt idx="3056" formatCode="General">
                  <c:v>4.5839999999999996</c:v>
                </c:pt>
                <c:pt idx="3057" formatCode="General">
                  <c:v>4.5854999999999997</c:v>
                </c:pt>
                <c:pt idx="3058" formatCode="General">
                  <c:v>4.5869999999999997</c:v>
                </c:pt>
                <c:pt idx="3059" formatCode="General">
                  <c:v>4.5884999999999998</c:v>
                </c:pt>
                <c:pt idx="3060" formatCode="General">
                  <c:v>4.59</c:v>
                </c:pt>
                <c:pt idx="3061" formatCode="General">
                  <c:v>4.5914999999999999</c:v>
                </c:pt>
                <c:pt idx="3062" formatCode="General">
                  <c:v>4.593</c:v>
                </c:pt>
                <c:pt idx="3063" formatCode="General">
                  <c:v>4.5945</c:v>
                </c:pt>
                <c:pt idx="3064" formatCode="General">
                  <c:v>4.5960000000000001</c:v>
                </c:pt>
                <c:pt idx="3065" formatCode="General">
                  <c:v>4.5975000000000001</c:v>
                </c:pt>
                <c:pt idx="3066" formatCode="General">
                  <c:v>4.5990000000000002</c:v>
                </c:pt>
                <c:pt idx="3067" formatCode="General">
                  <c:v>4.6005000000000003</c:v>
                </c:pt>
                <c:pt idx="3068" formatCode="General">
                  <c:v>4.6020000000000003</c:v>
                </c:pt>
                <c:pt idx="3069" formatCode="General">
                  <c:v>4.6035000000000004</c:v>
                </c:pt>
                <c:pt idx="3070" formatCode="General">
                  <c:v>4.6050000000000004</c:v>
                </c:pt>
                <c:pt idx="3071" formatCode="General">
                  <c:v>4.6064999999999996</c:v>
                </c:pt>
                <c:pt idx="3072" formatCode="General">
                  <c:v>4.6079999999999997</c:v>
                </c:pt>
                <c:pt idx="3073" formatCode="General">
                  <c:v>4.6094999999999997</c:v>
                </c:pt>
                <c:pt idx="3074" formatCode="General">
                  <c:v>4.6109999999999998</c:v>
                </c:pt>
                <c:pt idx="3075" formatCode="General">
                  <c:v>4.6124999999999998</c:v>
                </c:pt>
                <c:pt idx="3076" formatCode="General">
                  <c:v>4.6139999999999999</c:v>
                </c:pt>
                <c:pt idx="3077" formatCode="General">
                  <c:v>4.6154999999999999</c:v>
                </c:pt>
                <c:pt idx="3078" formatCode="General">
                  <c:v>4.617</c:v>
                </c:pt>
                <c:pt idx="3079" formatCode="General">
                  <c:v>4.6185</c:v>
                </c:pt>
                <c:pt idx="3080" formatCode="General">
                  <c:v>4.62</c:v>
                </c:pt>
                <c:pt idx="3081" formatCode="General">
                  <c:v>4.6215000000000002</c:v>
                </c:pt>
                <c:pt idx="3082" formatCode="General">
                  <c:v>4.6230000000000002</c:v>
                </c:pt>
                <c:pt idx="3083" formatCode="General">
                  <c:v>4.6245000000000003</c:v>
                </c:pt>
                <c:pt idx="3084" formatCode="General">
                  <c:v>4.6260000000000003</c:v>
                </c:pt>
                <c:pt idx="3085" formatCode="General">
                  <c:v>4.6275000000000004</c:v>
                </c:pt>
                <c:pt idx="3086" formatCode="General">
                  <c:v>4.6289999999999996</c:v>
                </c:pt>
                <c:pt idx="3087" formatCode="General">
                  <c:v>4.6304999999999996</c:v>
                </c:pt>
                <c:pt idx="3088" formatCode="General">
                  <c:v>4.6319999999999997</c:v>
                </c:pt>
                <c:pt idx="3089" formatCode="General">
                  <c:v>4.6334999999999997</c:v>
                </c:pt>
                <c:pt idx="3090" formatCode="General">
                  <c:v>4.6349999999999998</c:v>
                </c:pt>
                <c:pt idx="3091" formatCode="General">
                  <c:v>4.6364999999999998</c:v>
                </c:pt>
                <c:pt idx="3092" formatCode="General">
                  <c:v>4.6379999999999999</c:v>
                </c:pt>
                <c:pt idx="3093" formatCode="General">
                  <c:v>4.6395</c:v>
                </c:pt>
                <c:pt idx="3094" formatCode="General">
                  <c:v>4.641</c:v>
                </c:pt>
                <c:pt idx="3095" formatCode="General">
                  <c:v>4.6425000000000001</c:v>
                </c:pt>
                <c:pt idx="3096" formatCode="General">
                  <c:v>4.6440000000000001</c:v>
                </c:pt>
                <c:pt idx="3097" formatCode="General">
                  <c:v>4.6455000000000002</c:v>
                </c:pt>
                <c:pt idx="3098" formatCode="General">
                  <c:v>4.6470000000000002</c:v>
                </c:pt>
                <c:pt idx="3099" formatCode="General">
                  <c:v>4.6485000000000003</c:v>
                </c:pt>
                <c:pt idx="3100" formatCode="General">
                  <c:v>4.6500000000000004</c:v>
                </c:pt>
                <c:pt idx="3101" formatCode="General">
                  <c:v>4.6515000000000004</c:v>
                </c:pt>
                <c:pt idx="3102" formatCode="General">
                  <c:v>4.6529999999999996</c:v>
                </c:pt>
                <c:pt idx="3103" formatCode="General">
                  <c:v>4.6544999999999996</c:v>
                </c:pt>
                <c:pt idx="3104" formatCode="General">
                  <c:v>4.6559999999999997</c:v>
                </c:pt>
                <c:pt idx="3105" formatCode="General">
                  <c:v>4.6574999999999998</c:v>
                </c:pt>
                <c:pt idx="3106" formatCode="General">
                  <c:v>4.6589999999999998</c:v>
                </c:pt>
                <c:pt idx="3107" formatCode="General">
                  <c:v>4.6604999999999999</c:v>
                </c:pt>
                <c:pt idx="3108" formatCode="General">
                  <c:v>4.6619999999999999</c:v>
                </c:pt>
                <c:pt idx="3109" formatCode="General">
                  <c:v>4.6635</c:v>
                </c:pt>
                <c:pt idx="3110" formatCode="General">
                  <c:v>4.665</c:v>
                </c:pt>
                <c:pt idx="3111" formatCode="General">
                  <c:v>4.6665000000000001</c:v>
                </c:pt>
                <c:pt idx="3112" formatCode="General">
                  <c:v>4.6680000000000001</c:v>
                </c:pt>
                <c:pt idx="3113" formatCode="General">
                  <c:v>4.6695000000000002</c:v>
                </c:pt>
                <c:pt idx="3114" formatCode="General">
                  <c:v>4.6710000000000003</c:v>
                </c:pt>
                <c:pt idx="3115" formatCode="General">
                  <c:v>4.6725000000000003</c:v>
                </c:pt>
                <c:pt idx="3116" formatCode="General">
                  <c:v>4.6740000000000004</c:v>
                </c:pt>
                <c:pt idx="3117" formatCode="General">
                  <c:v>4.6755000000000004</c:v>
                </c:pt>
                <c:pt idx="3118" formatCode="General">
                  <c:v>4.6769999999999996</c:v>
                </c:pt>
                <c:pt idx="3119" formatCode="General">
                  <c:v>4.6784999999999997</c:v>
                </c:pt>
                <c:pt idx="3120" formatCode="General">
                  <c:v>4.68</c:v>
                </c:pt>
                <c:pt idx="3121" formatCode="General">
                  <c:v>4.6814999999999998</c:v>
                </c:pt>
                <c:pt idx="3122" formatCode="General">
                  <c:v>4.6829999999999998</c:v>
                </c:pt>
                <c:pt idx="3123" formatCode="General">
                  <c:v>4.6844999999999999</c:v>
                </c:pt>
                <c:pt idx="3124" formatCode="General">
                  <c:v>4.6859999999999999</c:v>
                </c:pt>
                <c:pt idx="3125" formatCode="General">
                  <c:v>4.6875</c:v>
                </c:pt>
                <c:pt idx="3126" formatCode="General">
                  <c:v>4.6890000000000001</c:v>
                </c:pt>
                <c:pt idx="3127" formatCode="General">
                  <c:v>4.6905000000000001</c:v>
                </c:pt>
                <c:pt idx="3128" formatCode="General">
                  <c:v>4.6920000000000002</c:v>
                </c:pt>
                <c:pt idx="3129" formatCode="General">
                  <c:v>4.6935000000000002</c:v>
                </c:pt>
                <c:pt idx="3130" formatCode="General">
                  <c:v>4.6950000000000003</c:v>
                </c:pt>
                <c:pt idx="3131" formatCode="General">
                  <c:v>4.6965000000000003</c:v>
                </c:pt>
                <c:pt idx="3132" formatCode="General">
                  <c:v>4.6980000000000004</c:v>
                </c:pt>
                <c:pt idx="3133" formatCode="General">
                  <c:v>4.6994999999999996</c:v>
                </c:pt>
                <c:pt idx="3134" formatCode="General">
                  <c:v>4.7009999999999996</c:v>
                </c:pt>
                <c:pt idx="3135" formatCode="General">
                  <c:v>4.7024999999999997</c:v>
                </c:pt>
                <c:pt idx="3136" formatCode="General">
                  <c:v>4.7039999999999997</c:v>
                </c:pt>
                <c:pt idx="3137" formatCode="General">
                  <c:v>4.7054999999999998</c:v>
                </c:pt>
                <c:pt idx="3138" formatCode="General">
                  <c:v>4.7069999999999999</c:v>
                </c:pt>
                <c:pt idx="3139" formatCode="General">
                  <c:v>4.7084999999999999</c:v>
                </c:pt>
                <c:pt idx="3140" formatCode="General">
                  <c:v>4.71</c:v>
                </c:pt>
                <c:pt idx="3141" formatCode="General">
                  <c:v>4.7115</c:v>
                </c:pt>
                <c:pt idx="3142" formatCode="General">
                  <c:v>4.7130000000000001</c:v>
                </c:pt>
                <c:pt idx="3143" formatCode="General">
                  <c:v>4.7145000000000001</c:v>
                </c:pt>
                <c:pt idx="3144" formatCode="General">
                  <c:v>4.7160000000000002</c:v>
                </c:pt>
                <c:pt idx="3145" formatCode="General">
                  <c:v>4.7175000000000002</c:v>
                </c:pt>
                <c:pt idx="3146" formatCode="General">
                  <c:v>4.7190000000000003</c:v>
                </c:pt>
                <c:pt idx="3147" formatCode="General">
                  <c:v>4.7205000000000004</c:v>
                </c:pt>
                <c:pt idx="3148" formatCode="General">
                  <c:v>4.7220000000000004</c:v>
                </c:pt>
                <c:pt idx="3149" formatCode="General">
                  <c:v>4.7234999999999996</c:v>
                </c:pt>
                <c:pt idx="3150" formatCode="General">
                  <c:v>4.7249999999999996</c:v>
                </c:pt>
                <c:pt idx="3151" formatCode="General">
                  <c:v>4.7264999999999997</c:v>
                </c:pt>
                <c:pt idx="3152" formatCode="General">
                  <c:v>4.7279999999999998</c:v>
                </c:pt>
                <c:pt idx="3153" formatCode="General">
                  <c:v>4.7294999999999998</c:v>
                </c:pt>
                <c:pt idx="3154" formatCode="General">
                  <c:v>4.7309999999999999</c:v>
                </c:pt>
                <c:pt idx="3155" formatCode="General">
                  <c:v>4.7324999999999999</c:v>
                </c:pt>
                <c:pt idx="3156" formatCode="General">
                  <c:v>4.734</c:v>
                </c:pt>
                <c:pt idx="3157" formatCode="General">
                  <c:v>4.7355</c:v>
                </c:pt>
                <c:pt idx="3158" formatCode="General">
                  <c:v>4.7370000000000001</c:v>
                </c:pt>
                <c:pt idx="3159" formatCode="General">
                  <c:v>4.7385000000000002</c:v>
                </c:pt>
                <c:pt idx="3160" formatCode="General">
                  <c:v>4.74</c:v>
                </c:pt>
                <c:pt idx="3161" formatCode="General">
                  <c:v>4.7415000000000003</c:v>
                </c:pt>
                <c:pt idx="3162" formatCode="General">
                  <c:v>4.7430000000000003</c:v>
                </c:pt>
                <c:pt idx="3163" formatCode="General">
                  <c:v>4.7445000000000004</c:v>
                </c:pt>
                <c:pt idx="3164" formatCode="General">
                  <c:v>4.7460000000000004</c:v>
                </c:pt>
                <c:pt idx="3165" formatCode="General">
                  <c:v>4.7474999999999996</c:v>
                </c:pt>
                <c:pt idx="3166" formatCode="General">
                  <c:v>4.7489999999999997</c:v>
                </c:pt>
                <c:pt idx="3167" formatCode="General">
                  <c:v>4.7504999999999997</c:v>
                </c:pt>
                <c:pt idx="3168" formatCode="General">
                  <c:v>4.7519999999999998</c:v>
                </c:pt>
                <c:pt idx="3169" formatCode="General">
                  <c:v>4.7534999999999998</c:v>
                </c:pt>
                <c:pt idx="3170" formatCode="General">
                  <c:v>4.7549999999999999</c:v>
                </c:pt>
                <c:pt idx="3171" formatCode="General">
                  <c:v>4.7565</c:v>
                </c:pt>
                <c:pt idx="3172" formatCode="General">
                  <c:v>4.758</c:v>
                </c:pt>
                <c:pt idx="3173" formatCode="General">
                  <c:v>4.7595000000000001</c:v>
                </c:pt>
                <c:pt idx="3174" formatCode="General">
                  <c:v>4.7610000000000001</c:v>
                </c:pt>
                <c:pt idx="3175" formatCode="General">
                  <c:v>4.7625000000000002</c:v>
                </c:pt>
                <c:pt idx="3176" formatCode="General">
                  <c:v>4.7640000000000002</c:v>
                </c:pt>
                <c:pt idx="3177" formatCode="General">
                  <c:v>4.7655000000000003</c:v>
                </c:pt>
                <c:pt idx="3178" formatCode="General">
                  <c:v>4.7670000000000003</c:v>
                </c:pt>
                <c:pt idx="3179" formatCode="General">
                  <c:v>4.7685000000000004</c:v>
                </c:pt>
                <c:pt idx="3180" formatCode="General">
                  <c:v>4.7699999999999996</c:v>
                </c:pt>
                <c:pt idx="3181" formatCode="General">
                  <c:v>4.7714999999999996</c:v>
                </c:pt>
                <c:pt idx="3182" formatCode="General">
                  <c:v>4.7729999999999997</c:v>
                </c:pt>
                <c:pt idx="3183" formatCode="General">
                  <c:v>4.7744999999999997</c:v>
                </c:pt>
                <c:pt idx="3184" formatCode="General">
                  <c:v>4.7759999999999998</c:v>
                </c:pt>
                <c:pt idx="3185" formatCode="General">
                  <c:v>4.7774999999999999</c:v>
                </c:pt>
                <c:pt idx="3186" formatCode="General">
                  <c:v>4.7789999999999999</c:v>
                </c:pt>
                <c:pt idx="3187" formatCode="General">
                  <c:v>4.7805</c:v>
                </c:pt>
                <c:pt idx="3188" formatCode="General">
                  <c:v>4.782</c:v>
                </c:pt>
                <c:pt idx="3189" formatCode="General">
                  <c:v>4.7835000000000001</c:v>
                </c:pt>
                <c:pt idx="3190" formatCode="General">
                  <c:v>4.7850000000000001</c:v>
                </c:pt>
                <c:pt idx="3191" formatCode="General">
                  <c:v>4.7865000000000002</c:v>
                </c:pt>
                <c:pt idx="3192" formatCode="General">
                  <c:v>4.7880000000000003</c:v>
                </c:pt>
                <c:pt idx="3193" formatCode="General">
                  <c:v>4.7895000000000003</c:v>
                </c:pt>
                <c:pt idx="3194" formatCode="General">
                  <c:v>4.7910000000000004</c:v>
                </c:pt>
                <c:pt idx="3195" formatCode="General">
                  <c:v>4.7925000000000004</c:v>
                </c:pt>
                <c:pt idx="3196" formatCode="General">
                  <c:v>4.7939999999999996</c:v>
                </c:pt>
                <c:pt idx="3197" formatCode="General">
                  <c:v>4.7954999999999997</c:v>
                </c:pt>
                <c:pt idx="3198" formatCode="General">
                  <c:v>4.7969999999999997</c:v>
                </c:pt>
                <c:pt idx="3199" formatCode="General">
                  <c:v>4.7984999999999998</c:v>
                </c:pt>
                <c:pt idx="3200" formatCode="General">
                  <c:v>4.8</c:v>
                </c:pt>
                <c:pt idx="3201" formatCode="General">
                  <c:v>4.8014999999999999</c:v>
                </c:pt>
                <c:pt idx="3202" formatCode="General">
                  <c:v>4.8029999999999999</c:v>
                </c:pt>
                <c:pt idx="3203" formatCode="General">
                  <c:v>4.8045</c:v>
                </c:pt>
                <c:pt idx="3204" formatCode="General">
                  <c:v>4.806</c:v>
                </c:pt>
                <c:pt idx="3205" formatCode="General">
                  <c:v>4.8075000000000001</c:v>
                </c:pt>
                <c:pt idx="3206" formatCode="General">
                  <c:v>4.8090000000000002</c:v>
                </c:pt>
                <c:pt idx="3207" formatCode="General">
                  <c:v>4.8105000000000002</c:v>
                </c:pt>
                <c:pt idx="3208" formatCode="General">
                  <c:v>4.8120000000000003</c:v>
                </c:pt>
                <c:pt idx="3209" formatCode="General">
                  <c:v>4.8135000000000003</c:v>
                </c:pt>
                <c:pt idx="3210" formatCode="General">
                  <c:v>4.8150000000000004</c:v>
                </c:pt>
                <c:pt idx="3211" formatCode="General">
                  <c:v>4.8164999999999996</c:v>
                </c:pt>
                <c:pt idx="3212" formatCode="General">
                  <c:v>4.8179999999999996</c:v>
                </c:pt>
                <c:pt idx="3213" formatCode="General">
                  <c:v>4.8194999999999997</c:v>
                </c:pt>
                <c:pt idx="3214" formatCode="General">
                  <c:v>4.8209999999999997</c:v>
                </c:pt>
                <c:pt idx="3215" formatCode="General">
                  <c:v>4.8224999999999998</c:v>
                </c:pt>
                <c:pt idx="3216" formatCode="General">
                  <c:v>4.8239999999999998</c:v>
                </c:pt>
                <c:pt idx="3217" formatCode="General">
                  <c:v>4.8254999999999999</c:v>
                </c:pt>
                <c:pt idx="3218" formatCode="General">
                  <c:v>4.827</c:v>
                </c:pt>
                <c:pt idx="3219" formatCode="General">
                  <c:v>4.8285</c:v>
                </c:pt>
                <c:pt idx="3220" formatCode="General">
                  <c:v>4.83</c:v>
                </c:pt>
                <c:pt idx="3221" formatCode="General">
                  <c:v>4.8315000000000001</c:v>
                </c:pt>
                <c:pt idx="3222" formatCode="General">
                  <c:v>4.8330000000000002</c:v>
                </c:pt>
                <c:pt idx="3223" formatCode="General">
                  <c:v>4.8345000000000002</c:v>
                </c:pt>
                <c:pt idx="3224" formatCode="General">
                  <c:v>4.8360000000000003</c:v>
                </c:pt>
                <c:pt idx="3225" formatCode="General">
                  <c:v>4.8375000000000004</c:v>
                </c:pt>
                <c:pt idx="3226" formatCode="General">
                  <c:v>4.8390000000000004</c:v>
                </c:pt>
                <c:pt idx="3227" formatCode="General">
                  <c:v>4.8404999999999996</c:v>
                </c:pt>
                <c:pt idx="3228" formatCode="General">
                  <c:v>4.8419999999999996</c:v>
                </c:pt>
                <c:pt idx="3229" formatCode="General">
                  <c:v>4.8434999999999997</c:v>
                </c:pt>
                <c:pt idx="3230" formatCode="General">
                  <c:v>4.8449999999999998</c:v>
                </c:pt>
                <c:pt idx="3231" formatCode="General">
                  <c:v>4.8464999999999998</c:v>
                </c:pt>
                <c:pt idx="3232" formatCode="General">
                  <c:v>4.8479999999999999</c:v>
                </c:pt>
                <c:pt idx="3233" formatCode="General">
                  <c:v>4.8494999999999999</c:v>
                </c:pt>
                <c:pt idx="3234" formatCode="General">
                  <c:v>4.851</c:v>
                </c:pt>
                <c:pt idx="3235" formatCode="General">
                  <c:v>4.8525</c:v>
                </c:pt>
                <c:pt idx="3236" formatCode="General">
                  <c:v>4.8540000000000001</c:v>
                </c:pt>
                <c:pt idx="3237" formatCode="General">
                  <c:v>4.8555000000000001</c:v>
                </c:pt>
                <c:pt idx="3238" formatCode="General">
                  <c:v>4.8570000000000002</c:v>
                </c:pt>
                <c:pt idx="3239" formatCode="General">
                  <c:v>4.8585000000000003</c:v>
                </c:pt>
                <c:pt idx="3240" formatCode="General">
                  <c:v>4.8600000000000003</c:v>
                </c:pt>
                <c:pt idx="3241" formatCode="General">
                  <c:v>4.8615000000000004</c:v>
                </c:pt>
                <c:pt idx="3242" formatCode="General">
                  <c:v>4.8630000000000004</c:v>
                </c:pt>
                <c:pt idx="3243" formatCode="General">
                  <c:v>4.8644999999999996</c:v>
                </c:pt>
                <c:pt idx="3244" formatCode="General">
                  <c:v>4.8659999999999997</c:v>
                </c:pt>
                <c:pt idx="3245" formatCode="General">
                  <c:v>4.8674999999999997</c:v>
                </c:pt>
                <c:pt idx="3246" formatCode="General">
                  <c:v>4.8689999999999998</c:v>
                </c:pt>
                <c:pt idx="3247" formatCode="General">
                  <c:v>4.8704999999999998</c:v>
                </c:pt>
                <c:pt idx="3248" formatCode="General">
                  <c:v>4.8719999999999999</c:v>
                </c:pt>
                <c:pt idx="3249" formatCode="General">
                  <c:v>4.8734999999999999</c:v>
                </c:pt>
                <c:pt idx="3250" formatCode="General">
                  <c:v>4.875</c:v>
                </c:pt>
                <c:pt idx="3251" formatCode="General">
                  <c:v>4.8765000000000001</c:v>
                </c:pt>
                <c:pt idx="3252" formatCode="General">
                  <c:v>4.8780000000000001</c:v>
                </c:pt>
                <c:pt idx="3253" formatCode="General">
                  <c:v>4.8795000000000002</c:v>
                </c:pt>
                <c:pt idx="3254" formatCode="General">
                  <c:v>4.8810000000000002</c:v>
                </c:pt>
                <c:pt idx="3255" formatCode="General">
                  <c:v>4.8825000000000003</c:v>
                </c:pt>
                <c:pt idx="3256" formatCode="General">
                  <c:v>4.8840000000000003</c:v>
                </c:pt>
                <c:pt idx="3257" formatCode="General">
                  <c:v>4.8855000000000004</c:v>
                </c:pt>
                <c:pt idx="3258" formatCode="General">
                  <c:v>4.8869999999999996</c:v>
                </c:pt>
                <c:pt idx="3259" formatCode="General">
                  <c:v>4.8884999999999996</c:v>
                </c:pt>
                <c:pt idx="3260" formatCode="General">
                  <c:v>4.8899999999999997</c:v>
                </c:pt>
                <c:pt idx="3261" formatCode="General">
                  <c:v>4.8914999999999997</c:v>
                </c:pt>
                <c:pt idx="3262" formatCode="General">
                  <c:v>4.8929999999999998</c:v>
                </c:pt>
                <c:pt idx="3263" formatCode="General">
                  <c:v>4.8944999999999999</c:v>
                </c:pt>
                <c:pt idx="3264" formatCode="General">
                  <c:v>4.8959999999999999</c:v>
                </c:pt>
                <c:pt idx="3265" formatCode="General">
                  <c:v>4.8975</c:v>
                </c:pt>
                <c:pt idx="3266" formatCode="General">
                  <c:v>4.899</c:v>
                </c:pt>
                <c:pt idx="3267" formatCode="General">
                  <c:v>4.9005000000000001</c:v>
                </c:pt>
                <c:pt idx="3268" formatCode="General">
                  <c:v>4.9020000000000001</c:v>
                </c:pt>
                <c:pt idx="3269" formatCode="General">
                  <c:v>4.9035000000000002</c:v>
                </c:pt>
                <c:pt idx="3270" formatCode="General">
                  <c:v>4.9050000000000002</c:v>
                </c:pt>
                <c:pt idx="3271" formatCode="General">
                  <c:v>4.9065000000000003</c:v>
                </c:pt>
                <c:pt idx="3272" formatCode="General">
                  <c:v>4.9080000000000004</c:v>
                </c:pt>
                <c:pt idx="3273" formatCode="General">
                  <c:v>4.9095000000000004</c:v>
                </c:pt>
                <c:pt idx="3274" formatCode="General">
                  <c:v>4.9109999999999996</c:v>
                </c:pt>
                <c:pt idx="3275" formatCode="General">
                  <c:v>4.9124999999999996</c:v>
                </c:pt>
                <c:pt idx="3276" formatCode="General">
                  <c:v>4.9139999999999997</c:v>
                </c:pt>
                <c:pt idx="3277" formatCode="General">
                  <c:v>4.9154999999999998</c:v>
                </c:pt>
                <c:pt idx="3278" formatCode="General">
                  <c:v>4.9169999999999998</c:v>
                </c:pt>
                <c:pt idx="3279" formatCode="General">
                  <c:v>4.9184999999999999</c:v>
                </c:pt>
                <c:pt idx="3280" formatCode="General">
                  <c:v>4.92</c:v>
                </c:pt>
                <c:pt idx="3281" formatCode="General">
                  <c:v>4.9215</c:v>
                </c:pt>
                <c:pt idx="3282" formatCode="General">
                  <c:v>4.923</c:v>
                </c:pt>
                <c:pt idx="3283" formatCode="General">
                  <c:v>4.9245000000000001</c:v>
                </c:pt>
                <c:pt idx="3284" formatCode="General">
                  <c:v>4.9260000000000002</c:v>
                </c:pt>
                <c:pt idx="3285" formatCode="General">
                  <c:v>4.9275000000000002</c:v>
                </c:pt>
                <c:pt idx="3286" formatCode="General">
                  <c:v>4.9290000000000003</c:v>
                </c:pt>
                <c:pt idx="3287" formatCode="General">
                  <c:v>4.9305000000000003</c:v>
                </c:pt>
                <c:pt idx="3288" formatCode="General">
                  <c:v>4.9320000000000004</c:v>
                </c:pt>
                <c:pt idx="3289" formatCode="General">
                  <c:v>4.9335000000000004</c:v>
                </c:pt>
                <c:pt idx="3290" formatCode="General">
                  <c:v>4.9349999999999996</c:v>
                </c:pt>
                <c:pt idx="3291" formatCode="General">
                  <c:v>4.9364999999999997</c:v>
                </c:pt>
                <c:pt idx="3292" formatCode="General">
                  <c:v>4.9379999999999997</c:v>
                </c:pt>
                <c:pt idx="3293" formatCode="General">
                  <c:v>4.9394999999999998</c:v>
                </c:pt>
                <c:pt idx="3294" formatCode="General">
                  <c:v>4.9409999999999998</c:v>
                </c:pt>
                <c:pt idx="3295" formatCode="General">
                  <c:v>4.9424999999999999</c:v>
                </c:pt>
                <c:pt idx="3296" formatCode="General">
                  <c:v>4.944</c:v>
                </c:pt>
                <c:pt idx="3297" formatCode="General">
                  <c:v>4.9455</c:v>
                </c:pt>
                <c:pt idx="3298" formatCode="General">
                  <c:v>4.9470000000000001</c:v>
                </c:pt>
                <c:pt idx="3299" formatCode="General">
                  <c:v>4.9485000000000001</c:v>
                </c:pt>
                <c:pt idx="3300" formatCode="General">
                  <c:v>4.95</c:v>
                </c:pt>
                <c:pt idx="3301" formatCode="General">
                  <c:v>4.9515000000000002</c:v>
                </c:pt>
                <c:pt idx="3302" formatCode="General">
                  <c:v>4.9530000000000003</c:v>
                </c:pt>
                <c:pt idx="3303" formatCode="General">
                  <c:v>4.9545000000000003</c:v>
                </c:pt>
                <c:pt idx="3304" formatCode="General">
                  <c:v>4.9560000000000004</c:v>
                </c:pt>
                <c:pt idx="3305" formatCode="General">
                  <c:v>4.9574999999999996</c:v>
                </c:pt>
                <c:pt idx="3306" formatCode="General">
                  <c:v>4.9589999999999996</c:v>
                </c:pt>
                <c:pt idx="3307" formatCode="General">
                  <c:v>4.9604999999999997</c:v>
                </c:pt>
                <c:pt idx="3308" formatCode="General">
                  <c:v>4.9619999999999997</c:v>
                </c:pt>
                <c:pt idx="3309" formatCode="General">
                  <c:v>4.9634999999999998</c:v>
                </c:pt>
                <c:pt idx="3310" formatCode="General">
                  <c:v>4.9649999999999999</c:v>
                </c:pt>
                <c:pt idx="3311" formatCode="General">
                  <c:v>4.9664999999999999</c:v>
                </c:pt>
                <c:pt idx="3312" formatCode="General">
                  <c:v>4.968</c:v>
                </c:pt>
                <c:pt idx="3313" formatCode="General">
                  <c:v>4.9695</c:v>
                </c:pt>
                <c:pt idx="3314" formatCode="General">
                  <c:v>4.9710000000000001</c:v>
                </c:pt>
                <c:pt idx="3315" formatCode="General">
                  <c:v>4.9725000000000001</c:v>
                </c:pt>
                <c:pt idx="3316" formatCode="General">
                  <c:v>4.9740000000000002</c:v>
                </c:pt>
                <c:pt idx="3317" formatCode="General">
                  <c:v>4.9755000000000003</c:v>
                </c:pt>
                <c:pt idx="3318" formatCode="General">
                  <c:v>4.9770000000000003</c:v>
                </c:pt>
                <c:pt idx="3319" formatCode="General">
                  <c:v>4.9785000000000004</c:v>
                </c:pt>
                <c:pt idx="3320" formatCode="General">
                  <c:v>4.9800000000000004</c:v>
                </c:pt>
                <c:pt idx="3321" formatCode="General">
                  <c:v>4.9814999999999996</c:v>
                </c:pt>
                <c:pt idx="3322" formatCode="General">
                  <c:v>4.9829999999999997</c:v>
                </c:pt>
                <c:pt idx="3323" formatCode="General">
                  <c:v>4.9844999999999997</c:v>
                </c:pt>
                <c:pt idx="3324" formatCode="General">
                  <c:v>4.9859999999999998</c:v>
                </c:pt>
                <c:pt idx="3325" formatCode="General">
                  <c:v>4.9874999999999998</c:v>
                </c:pt>
                <c:pt idx="3326" formatCode="General">
                  <c:v>4.9889999999999999</c:v>
                </c:pt>
                <c:pt idx="3327" formatCode="General">
                  <c:v>4.9904999999999999</c:v>
                </c:pt>
                <c:pt idx="3328" formatCode="General">
                  <c:v>4.992</c:v>
                </c:pt>
                <c:pt idx="3329" formatCode="General">
                  <c:v>4.9935</c:v>
                </c:pt>
                <c:pt idx="3330" formatCode="General">
                  <c:v>4.9950000000000001</c:v>
                </c:pt>
                <c:pt idx="3331" formatCode="General">
                  <c:v>4.9965000000000002</c:v>
                </c:pt>
                <c:pt idx="3332" formatCode="General">
                  <c:v>4.9980000000000002</c:v>
                </c:pt>
                <c:pt idx="3333" formatCode="General">
                  <c:v>4.9995000000000003</c:v>
                </c:pt>
              </c:numCache>
            </c:numRef>
          </c:xVal>
          <c:yVal>
            <c:numRef>
              <c:f>'double-span'!$B$9:$B$3342</c:f>
              <c:numCache>
                <c:formatCode>0.00E+00</c:formatCode>
                <c:ptCount val="3334"/>
                <c:pt idx="0" formatCode="General">
                  <c:v>0</c:v>
                </c:pt>
                <c:pt idx="1">
                  <c:v>-1.9318500000000001E-123</c:v>
                </c:pt>
                <c:pt idx="2">
                  <c:v>-1.47672E-122</c:v>
                </c:pt>
                <c:pt idx="3">
                  <c:v>-6.12501E-122</c:v>
                </c:pt>
                <c:pt idx="4">
                  <c:v>-1.7509200000000001E-121</c:v>
                </c:pt>
                <c:pt idx="5">
                  <c:v>-3.71664E-121</c:v>
                </c:pt>
                <c:pt idx="6">
                  <c:v>-6.0636299999999997E-121</c:v>
                </c:pt>
                <c:pt idx="7">
                  <c:v>-7.5759900000000002E-121</c:v>
                </c:pt>
                <c:pt idx="8">
                  <c:v>-6.4571200000000003E-121</c:v>
                </c:pt>
                <c:pt idx="9">
                  <c:v>-8.7908600000000002E-122</c:v>
                </c:pt>
                <c:pt idx="10">
                  <c:v>9.9665200000000007E-121</c:v>
                </c:pt>
                <c:pt idx="11">
                  <c:v>2.4721399999999998E-120</c:v>
                </c:pt>
                <c:pt idx="12">
                  <c:v>3.9738500000000001E-120</c:v>
                </c:pt>
                <c:pt idx="13">
                  <c:v>5.0230499999999997E-120</c:v>
                </c:pt>
                <c:pt idx="14">
                  <c:v>5.1792900000000003E-120</c:v>
                </c:pt>
                <c:pt idx="15">
                  <c:v>4.2128600000000001E-120</c:v>
                </c:pt>
                <c:pt idx="16">
                  <c:v>2.2442999999999999E-120</c:v>
                </c:pt>
                <c:pt idx="17">
                  <c:v>-1.69816E-121</c:v>
                </c:pt>
                <c:pt idx="18">
                  <c:v>-1.7076900000000001E-120</c:v>
                </c:pt>
                <c:pt idx="19">
                  <c:v>-1.9435199999999999E-122</c:v>
                </c:pt>
                <c:pt idx="20">
                  <c:v>7.5517199999999994E-120</c:v>
                </c:pt>
                <c:pt idx="21">
                  <c:v>2.2491899999999999E-119</c:v>
                </c:pt>
                <c:pt idx="22">
                  <c:v>4.35359E-119</c:v>
                </c:pt>
                <c:pt idx="23">
                  <c:v>6.5267899999999999E-119</c:v>
                </c:pt>
                <c:pt idx="24">
                  <c:v>7.87619E-119</c:v>
                </c:pt>
                <c:pt idx="25">
                  <c:v>7.4686299999999999E-119</c:v>
                </c:pt>
                <c:pt idx="26">
                  <c:v>4.6183799999999998E-119</c:v>
                </c:pt>
                <c:pt idx="27">
                  <c:v>-7.6534899999999995E-120</c:v>
                </c:pt>
                <c:pt idx="28">
                  <c:v>-7.6254299999999999E-119</c:v>
                </c:pt>
                <c:pt idx="29">
                  <c:v>-1.35128E-118</c:v>
                </c:pt>
                <c:pt idx="30">
                  <c:v>-1.5201100000000001E-118</c:v>
                </c:pt>
                <c:pt idx="31">
                  <c:v>-9.7750600000000001E-119</c:v>
                </c:pt>
                <c:pt idx="32">
                  <c:v>4.5229099999999998E-119</c:v>
                </c:pt>
                <c:pt idx="33">
                  <c:v>2.6848199999999999E-118</c:v>
                </c:pt>
                <c:pt idx="34">
                  <c:v>5.09795E-118</c:v>
                </c:pt>
                <c:pt idx="35">
                  <c:v>6.5873299999999996E-118</c:v>
                </c:pt>
                <c:pt idx="36">
                  <c:v>6.2687300000000003E-118</c:v>
                </c:pt>
                <c:pt idx="37">
                  <c:v>3.91956E-118</c:v>
                </c:pt>
                <c:pt idx="38">
                  <c:v>-2.9767800000000002E-119</c:v>
                </c:pt>
                <c:pt idx="39">
                  <c:v>-5.7101800000000001E-118</c:v>
                </c:pt>
                <c:pt idx="40">
                  <c:v>-1.05504E-117</c:v>
                </c:pt>
                <c:pt idx="41">
                  <c:v>-1.2496699999999999E-117</c:v>
                </c:pt>
                <c:pt idx="42">
                  <c:v>-1.02967E-117</c:v>
                </c:pt>
                <c:pt idx="43">
                  <c:v>-4.4529400000000003E-118</c:v>
                </c:pt>
                <c:pt idx="44">
                  <c:v>3.72799E-118</c:v>
                </c:pt>
                <c:pt idx="45">
                  <c:v>1.2062899999999999E-117</c:v>
                </c:pt>
                <c:pt idx="46">
                  <c:v>1.3955899999999999E-117</c:v>
                </c:pt>
                <c:pt idx="47">
                  <c:v>-3.80577E-118</c:v>
                </c:pt>
                <c:pt idx="48">
                  <c:v>-5.58446E-117</c:v>
                </c:pt>
                <c:pt idx="49">
                  <c:v>-1.48997E-116</c:v>
                </c:pt>
                <c:pt idx="50">
                  <c:v>-2.7230799999999997E-116</c:v>
                </c:pt>
                <c:pt idx="51">
                  <c:v>-3.8447599999999999E-116</c:v>
                </c:pt>
                <c:pt idx="52">
                  <c:v>-4.09611E-116</c:v>
                </c:pt>
                <c:pt idx="53">
                  <c:v>-2.5417400000000002E-116</c:v>
                </c:pt>
                <c:pt idx="54">
                  <c:v>1.55925E-116</c:v>
                </c:pt>
                <c:pt idx="55">
                  <c:v>8.1732599999999998E-116</c:v>
                </c:pt>
                <c:pt idx="56">
                  <c:v>1.58863E-115</c:v>
                </c:pt>
                <c:pt idx="57">
                  <c:v>2.1904099999999999E-115</c:v>
                </c:pt>
                <c:pt idx="58">
                  <c:v>2.2885700000000002E-115</c:v>
                </c:pt>
                <c:pt idx="59">
                  <c:v>1.58908E-115</c:v>
                </c:pt>
                <c:pt idx="60">
                  <c:v>-5.4532999999999998E-117</c:v>
                </c:pt>
                <c:pt idx="61">
                  <c:v>-2.4348E-115</c:v>
                </c:pt>
                <c:pt idx="62">
                  <c:v>-4.8101400000000004E-115</c:v>
                </c:pt>
                <c:pt idx="63">
                  <c:v>-5.98395E-115</c:v>
                </c:pt>
                <c:pt idx="64">
                  <c:v>-4.5239499999999999E-115</c:v>
                </c:pt>
                <c:pt idx="65">
                  <c:v>8.5994300000000002E-116</c:v>
                </c:pt>
                <c:pt idx="66">
                  <c:v>1.0360800000000001E-114</c:v>
                </c:pt>
                <c:pt idx="67">
                  <c:v>2.2001500000000001E-114</c:v>
                </c:pt>
                <c:pt idx="68">
                  <c:v>3.1545799999999999E-114</c:v>
                </c:pt>
                <c:pt idx="69">
                  <c:v>3.3464299999999998E-114</c:v>
                </c:pt>
                <c:pt idx="70">
                  <c:v>2.2460099999999999E-114</c:v>
                </c:pt>
                <c:pt idx="71">
                  <c:v>-4.3345400000000002E-115</c:v>
                </c:pt>
                <c:pt idx="72">
                  <c:v>-4.4206300000000001E-114</c:v>
                </c:pt>
                <c:pt idx="73">
                  <c:v>-8.4940400000000006E-114</c:v>
                </c:pt>
                <c:pt idx="74">
                  <c:v>-1.0389800000000001E-113</c:v>
                </c:pt>
                <c:pt idx="75">
                  <c:v>-7.5116599999999999E-114</c:v>
                </c:pt>
                <c:pt idx="76">
                  <c:v>1.9519299999999999E-114</c:v>
                </c:pt>
                <c:pt idx="77">
                  <c:v>1.8098399999999999E-113</c:v>
                </c:pt>
                <c:pt idx="78">
                  <c:v>3.8065300000000001E-113</c:v>
                </c:pt>
                <c:pt idx="79">
                  <c:v>5.4590399999999999E-113</c:v>
                </c:pt>
                <c:pt idx="80">
                  <c:v>5.6818400000000002E-113</c:v>
                </c:pt>
                <c:pt idx="81">
                  <c:v>3.4677000000000003E-113</c:v>
                </c:pt>
                <c:pt idx="82">
                  <c:v>-1.5813099999999999E-113</c:v>
                </c:pt>
                <c:pt idx="83">
                  <c:v>-8.90546E-113</c:v>
                </c:pt>
                <c:pt idx="84">
                  <c:v>-1.6691699999999999E-112</c:v>
                </c:pt>
                <c:pt idx="85">
                  <c:v>-2.1622800000000001E-112</c:v>
                </c:pt>
                <c:pt idx="86">
                  <c:v>-1.94864E-112</c:v>
                </c:pt>
                <c:pt idx="87">
                  <c:v>-7.0973000000000005E-113</c:v>
                </c:pt>
                <c:pt idx="88">
                  <c:v>1.5650100000000001E-112</c:v>
                </c:pt>
                <c:pt idx="89">
                  <c:v>4.4658500000000001E-112</c:v>
                </c:pt>
                <c:pt idx="90">
                  <c:v>7.1105300000000001E-112</c:v>
                </c:pt>
                <c:pt idx="91">
                  <c:v>8.2418099999999998E-112</c:v>
                </c:pt>
                <c:pt idx="92">
                  <c:v>6.6200000000000003E-112</c:v>
                </c:pt>
                <c:pt idx="93">
                  <c:v>1.6054000000000001E-112</c:v>
                </c:pt>
                <c:pt idx="94">
                  <c:v>-6.2944800000000002E-112</c:v>
                </c:pt>
                <c:pt idx="95">
                  <c:v>-1.5174600000000001E-111</c:v>
                </c:pt>
                <c:pt idx="96">
                  <c:v>-2.1853900000000001E-111</c:v>
                </c:pt>
                <c:pt idx="97">
                  <c:v>-2.2123E-111</c:v>
                </c:pt>
                <c:pt idx="98">
                  <c:v>-1.1683899999999999E-111</c:v>
                </c:pt>
                <c:pt idx="99">
                  <c:v>1.1258600000000001E-111</c:v>
                </c:pt>
                <c:pt idx="100">
                  <c:v>4.3010600000000003E-111</c:v>
                </c:pt>
                <c:pt idx="101">
                  <c:v>7.2974699999999999E-111</c:v>
                </c:pt>
                <c:pt idx="102">
                  <c:v>8.5070800000000006E-111</c:v>
                </c:pt>
                <c:pt idx="103">
                  <c:v>6.33651E-111</c:v>
                </c:pt>
                <c:pt idx="104">
                  <c:v>-2.42804E-113</c:v>
                </c:pt>
                <c:pt idx="105">
                  <c:v>-1.0050899999999999E-110</c:v>
                </c:pt>
                <c:pt idx="106">
                  <c:v>-2.1594200000000001E-110</c:v>
                </c:pt>
                <c:pt idx="107">
                  <c:v>-3.1052100000000002E-110</c:v>
                </c:pt>
                <c:pt idx="108">
                  <c:v>-3.4185699999999999E-110</c:v>
                </c:pt>
                <c:pt idx="109">
                  <c:v>-2.6931299999999997E-110</c:v>
                </c:pt>
                <c:pt idx="110">
                  <c:v>-6.8040299999999998E-111</c:v>
                </c:pt>
                <c:pt idx="111">
                  <c:v>2.3687000000000001E-110</c:v>
                </c:pt>
                <c:pt idx="112">
                  <c:v>5.4476699999999998E-110</c:v>
                </c:pt>
                <c:pt idx="113">
                  <c:v>7.1836199999999997E-110</c:v>
                </c:pt>
                <c:pt idx="114">
                  <c:v>6.6084999999999999E-110</c:v>
                </c:pt>
                <c:pt idx="115">
                  <c:v>3.4208799999999999E-110</c:v>
                </c:pt>
                <c:pt idx="116">
                  <c:v>-2.1234E-110</c:v>
                </c:pt>
                <c:pt idx="117">
                  <c:v>-8.8105500000000003E-110</c:v>
                </c:pt>
                <c:pt idx="118">
                  <c:v>-1.3746999999999999E-109</c:v>
                </c:pt>
                <c:pt idx="119">
                  <c:v>-1.26688E-109</c:v>
                </c:pt>
                <c:pt idx="120">
                  <c:v>-1.8766600000000001E-110</c:v>
                </c:pt>
                <c:pt idx="121">
                  <c:v>1.96206E-109</c:v>
                </c:pt>
                <c:pt idx="122">
                  <c:v>4.9119200000000003E-109</c:v>
                </c:pt>
                <c:pt idx="123">
                  <c:v>7.9233999999999998E-109</c:v>
                </c:pt>
                <c:pt idx="124">
                  <c:v>9.8936300000000004E-109</c:v>
                </c:pt>
                <c:pt idx="125">
                  <c:v>1.0140400000000001E-108</c:v>
                </c:pt>
                <c:pt idx="126">
                  <c:v>8.9071799999999996E-109</c:v>
                </c:pt>
                <c:pt idx="127">
                  <c:v>6.6403500000000003E-109</c:v>
                </c:pt>
                <c:pt idx="128">
                  <c:v>3.8030299999999999E-109</c:v>
                </c:pt>
                <c:pt idx="129">
                  <c:v>1.8315599999999999E-109</c:v>
                </c:pt>
                <c:pt idx="130">
                  <c:v>3.0625900000000001E-109</c:v>
                </c:pt>
                <c:pt idx="131">
                  <c:v>9.6038000000000008E-109</c:v>
                </c:pt>
                <c:pt idx="132">
                  <c:v>2.18533E-108</c:v>
                </c:pt>
                <c:pt idx="133">
                  <c:v>3.7631200000000003E-108</c:v>
                </c:pt>
                <c:pt idx="134">
                  <c:v>5.4245299999999996E-108</c:v>
                </c:pt>
                <c:pt idx="135">
                  <c:v>6.6998300000000003E-108</c:v>
                </c:pt>
                <c:pt idx="136">
                  <c:v>6.2062500000000002E-108</c:v>
                </c:pt>
                <c:pt idx="137">
                  <c:v>2.36479E-108</c:v>
                </c:pt>
                <c:pt idx="138">
                  <c:v>-4.68461E-108</c:v>
                </c:pt>
                <c:pt idx="139">
                  <c:v>-1.3267799999999999E-107</c:v>
                </c:pt>
                <c:pt idx="140">
                  <c:v>-2.1833299999999999E-107</c:v>
                </c:pt>
                <c:pt idx="141">
                  <c:v>-2.8968300000000002E-107</c:v>
                </c:pt>
                <c:pt idx="142">
                  <c:v>-3.25701E-107</c:v>
                </c:pt>
                <c:pt idx="143">
                  <c:v>-3.0353100000000002E-107</c:v>
                </c:pt>
                <c:pt idx="144">
                  <c:v>-2.18621E-107</c:v>
                </c:pt>
                <c:pt idx="145">
                  <c:v>-1.14247E-107</c:v>
                </c:pt>
                <c:pt idx="146">
                  <c:v>-9.9904800000000003E-108</c:v>
                </c:pt>
                <c:pt idx="147">
                  <c:v>-3.0458599999999997E-107</c:v>
                </c:pt>
                <c:pt idx="148">
                  <c:v>-7.6188999999999996E-107</c:v>
                </c:pt>
                <c:pt idx="149">
                  <c:v>-1.36369E-106</c:v>
                </c:pt>
                <c:pt idx="150">
                  <c:v>-1.9869399999999999E-106</c:v>
                </c:pt>
                <c:pt idx="151">
                  <c:v>-2.6775299999999999E-106</c:v>
                </c:pt>
                <c:pt idx="152">
                  <c:v>-3.6018199999999999E-106</c:v>
                </c:pt>
                <c:pt idx="153">
                  <c:v>-4.6787600000000002E-106</c:v>
                </c:pt>
                <c:pt idx="154">
                  <c:v>-5.5349500000000001E-106</c:v>
                </c:pt>
                <c:pt idx="155">
                  <c:v>-6.0884199999999996E-106</c:v>
                </c:pt>
                <c:pt idx="156">
                  <c:v>-6.4283399999999998E-106</c:v>
                </c:pt>
                <c:pt idx="157">
                  <c:v>-6.0390299999999996E-106</c:v>
                </c:pt>
                <c:pt idx="158">
                  <c:v>-5.0876499999999998E-106</c:v>
                </c:pt>
                <c:pt idx="159">
                  <c:v>-6.5344100000000004E-106</c:v>
                </c:pt>
                <c:pt idx="160">
                  <c:v>-1.42651E-105</c:v>
                </c:pt>
                <c:pt idx="161">
                  <c:v>-2.8270000000000002E-105</c:v>
                </c:pt>
                <c:pt idx="162">
                  <c:v>-4.2063799999999998E-105</c:v>
                </c:pt>
                <c:pt idx="163">
                  <c:v>-4.5266899999999999E-105</c:v>
                </c:pt>
                <c:pt idx="164">
                  <c:v>-2.9286999999999999E-105</c:v>
                </c:pt>
                <c:pt idx="165">
                  <c:v>9.9907100000000006E-106</c:v>
                </c:pt>
                <c:pt idx="166">
                  <c:v>7.15492E-105</c:v>
                </c:pt>
                <c:pt idx="167">
                  <c:v>1.4433900000000001E-104</c:v>
                </c:pt>
                <c:pt idx="168">
                  <c:v>2.0145599999999999E-104</c:v>
                </c:pt>
                <c:pt idx="169">
                  <c:v>2.0180900000000001E-104</c:v>
                </c:pt>
                <c:pt idx="170">
                  <c:v>1.04428E-104</c:v>
                </c:pt>
                <c:pt idx="171">
                  <c:v>-1.06515E-104</c:v>
                </c:pt>
                <c:pt idx="172">
                  <c:v>-4.0296600000000003E-104</c:v>
                </c:pt>
                <c:pt idx="173">
                  <c:v>-7.1190199999999994E-104</c:v>
                </c:pt>
                <c:pt idx="174">
                  <c:v>-9.3677999999999994E-104</c:v>
                </c:pt>
                <c:pt idx="175">
                  <c:v>-1.00475E-103</c:v>
                </c:pt>
                <c:pt idx="176">
                  <c:v>-8.8361000000000005E-104</c:v>
                </c:pt>
                <c:pt idx="177">
                  <c:v>-5.5504499999999999E-104</c:v>
                </c:pt>
                <c:pt idx="178">
                  <c:v>-9.2812300000000005E-105</c:v>
                </c:pt>
                <c:pt idx="179">
                  <c:v>1.5130599999999999E-104</c:v>
                </c:pt>
                <c:pt idx="180">
                  <c:v>-4.40264E-104</c:v>
                </c:pt>
                <c:pt idx="181">
                  <c:v>-2.4408900000000001E-103</c:v>
                </c:pt>
                <c:pt idx="182">
                  <c:v>-6.0628400000000004E-103</c:v>
                </c:pt>
                <c:pt idx="183">
                  <c:v>-1.0996900000000001E-102</c:v>
                </c:pt>
                <c:pt idx="184">
                  <c:v>-1.6106300000000001E-102</c:v>
                </c:pt>
                <c:pt idx="185">
                  <c:v>-1.89053E-102</c:v>
                </c:pt>
                <c:pt idx="186">
                  <c:v>-1.61828E-102</c:v>
                </c:pt>
                <c:pt idx="187">
                  <c:v>-6.3376300000000001E-103</c:v>
                </c:pt>
                <c:pt idx="188">
                  <c:v>9.5551100000000002E-103</c:v>
                </c:pt>
                <c:pt idx="189">
                  <c:v>2.8612999999999998E-102</c:v>
                </c:pt>
                <c:pt idx="190">
                  <c:v>4.4580100000000003E-102</c:v>
                </c:pt>
                <c:pt idx="191">
                  <c:v>4.56081E-102</c:v>
                </c:pt>
                <c:pt idx="192">
                  <c:v>1.6691900000000001E-102</c:v>
                </c:pt>
                <c:pt idx="193">
                  <c:v>-5.4973899999999996E-102</c:v>
                </c:pt>
                <c:pt idx="194">
                  <c:v>-1.69557E-101</c:v>
                </c:pt>
                <c:pt idx="195">
                  <c:v>-2.9992999999999997E-101</c:v>
                </c:pt>
                <c:pt idx="196">
                  <c:v>-3.9287999999999999E-101</c:v>
                </c:pt>
                <c:pt idx="197">
                  <c:v>-3.8620899999999999E-101</c:v>
                </c:pt>
                <c:pt idx="198">
                  <c:v>-2.2130800000000002E-101</c:v>
                </c:pt>
                <c:pt idx="199">
                  <c:v>1.29945E-101</c:v>
                </c:pt>
                <c:pt idx="200">
                  <c:v>6.1569500000000003E-101</c:v>
                </c:pt>
                <c:pt idx="201">
                  <c:v>1.06649E-100</c:v>
                </c:pt>
                <c:pt idx="202">
                  <c:v>1.18855E-100</c:v>
                </c:pt>
                <c:pt idx="203">
                  <c:v>6.3426299999999996E-101</c:v>
                </c:pt>
                <c:pt idx="204">
                  <c:v>-8.18829E-101</c:v>
                </c:pt>
                <c:pt idx="205">
                  <c:v>-3.0883000000000002E-100</c:v>
                </c:pt>
                <c:pt idx="206">
                  <c:v>-5.6903699999999997E-100</c:v>
                </c:pt>
                <c:pt idx="207">
                  <c:v>-7.7269400000000001E-100</c:v>
                </c:pt>
                <c:pt idx="208">
                  <c:v>-8.09655E-100</c:v>
                </c:pt>
                <c:pt idx="209">
                  <c:v>-5.9966500000000002E-100</c:v>
                </c:pt>
                <c:pt idx="210">
                  <c:v>-1.3915200000000001E-100</c:v>
                </c:pt>
                <c:pt idx="211">
                  <c:v>4.8782800000000005E-100</c:v>
                </c:pt>
                <c:pt idx="212">
                  <c:v>1.1072099999999999E-99</c:v>
                </c:pt>
                <c:pt idx="213">
                  <c:v>1.43119E-99</c:v>
                </c:pt>
                <c:pt idx="214">
                  <c:v>1.07593E-99</c:v>
                </c:pt>
                <c:pt idx="215">
                  <c:v>-3.0837000000000001E-100</c:v>
                </c:pt>
                <c:pt idx="216">
                  <c:v>-2.78883E-99</c:v>
                </c:pt>
                <c:pt idx="217">
                  <c:v>-5.8460600000000003E-99</c:v>
                </c:pt>
                <c:pt idx="218">
                  <c:v>-8.3065399999999999E-99</c:v>
                </c:pt>
                <c:pt idx="219">
                  <c:v>-8.7190699999999993E-99</c:v>
                </c:pt>
                <c:pt idx="220">
                  <c:v>-5.8496899999999999E-99</c:v>
                </c:pt>
                <c:pt idx="221">
                  <c:v>8.35755E-100</c:v>
                </c:pt>
                <c:pt idx="222">
                  <c:v>1.0522399999999999E-98</c:v>
                </c:pt>
                <c:pt idx="223">
                  <c:v>2.0599800000000001E-98</c:v>
                </c:pt>
                <c:pt idx="224">
                  <c:v>2.6744099999999999E-98</c:v>
                </c:pt>
                <c:pt idx="225">
                  <c:v>2.3592399999999999E-98</c:v>
                </c:pt>
                <c:pt idx="226">
                  <c:v>6.6161499999999999E-99</c:v>
                </c:pt>
                <c:pt idx="227">
                  <c:v>-2.4784899999999999E-98</c:v>
                </c:pt>
                <c:pt idx="228">
                  <c:v>-6.4462800000000005E-98</c:v>
                </c:pt>
                <c:pt idx="229">
                  <c:v>-9.9013999999999995E-98</c:v>
                </c:pt>
                <c:pt idx="230">
                  <c:v>-1.10158E-97</c:v>
                </c:pt>
                <c:pt idx="231">
                  <c:v>-7.8328800000000006E-98</c:v>
                </c:pt>
                <c:pt idx="232">
                  <c:v>9.7231700000000005E-99</c:v>
                </c:pt>
                <c:pt idx="233">
                  <c:v>1.46867E-97</c:v>
                </c:pt>
                <c:pt idx="234">
                  <c:v>2.9687299999999999E-97</c:v>
                </c:pt>
                <c:pt idx="235">
                  <c:v>3.9870799999999999E-97</c:v>
                </c:pt>
                <c:pt idx="236">
                  <c:v>3.7736299999999998E-97</c:v>
                </c:pt>
                <c:pt idx="237">
                  <c:v>1.7235200000000001E-97</c:v>
                </c:pt>
                <c:pt idx="238">
                  <c:v>-2.14923E-97</c:v>
                </c:pt>
                <c:pt idx="239">
                  <c:v>-7.0661999999999998E-97</c:v>
                </c:pt>
                <c:pt idx="240">
                  <c:v>-1.1848200000000001E-96</c:v>
                </c:pt>
                <c:pt idx="241">
                  <c:v>-1.5163800000000001E-96</c:v>
                </c:pt>
                <c:pt idx="242">
                  <c:v>-1.54063E-96</c:v>
                </c:pt>
                <c:pt idx="243">
                  <c:v>-1.10141E-96</c:v>
                </c:pt>
                <c:pt idx="244">
                  <c:v>-1.8972099999999999E-97</c:v>
                </c:pt>
                <c:pt idx="245">
                  <c:v>8.8434399999999998E-97</c:v>
                </c:pt>
                <c:pt idx="246">
                  <c:v>1.4577899999999999E-96</c:v>
                </c:pt>
                <c:pt idx="247">
                  <c:v>7.3218899999999996E-97</c:v>
                </c:pt>
                <c:pt idx="248">
                  <c:v>-1.85729E-96</c:v>
                </c:pt>
                <c:pt idx="249">
                  <c:v>-6.4102799999999998E-96</c:v>
                </c:pt>
                <c:pt idx="250">
                  <c:v>-1.23283E-95</c:v>
                </c:pt>
                <c:pt idx="251">
                  <c:v>-1.7718600000000002E-95</c:v>
                </c:pt>
                <c:pt idx="252">
                  <c:v>-1.95915E-95</c:v>
                </c:pt>
                <c:pt idx="253">
                  <c:v>-1.5601799999999999E-95</c:v>
                </c:pt>
                <c:pt idx="254">
                  <c:v>-5.0343399999999998E-96</c:v>
                </c:pt>
                <c:pt idx="255">
                  <c:v>1.13841E-95</c:v>
                </c:pt>
                <c:pt idx="256">
                  <c:v>3.0301199999999997E-95</c:v>
                </c:pt>
                <c:pt idx="257">
                  <c:v>4.4972E-95</c:v>
                </c:pt>
                <c:pt idx="258">
                  <c:v>4.7667000000000002E-95</c:v>
                </c:pt>
                <c:pt idx="259">
                  <c:v>3.1755599999999998E-95</c:v>
                </c:pt>
                <c:pt idx="260">
                  <c:v>-6.9297200000000003E-96</c:v>
                </c:pt>
                <c:pt idx="261">
                  <c:v>-6.4227800000000006E-95</c:v>
                </c:pt>
                <c:pt idx="262">
                  <c:v>-1.2127400000000001E-94</c:v>
                </c:pt>
                <c:pt idx="263">
                  <c:v>-1.48375E-94</c:v>
                </c:pt>
                <c:pt idx="264">
                  <c:v>-1.1707600000000001E-94</c:v>
                </c:pt>
                <c:pt idx="265">
                  <c:v>-1.12252E-95</c:v>
                </c:pt>
                <c:pt idx="266">
                  <c:v>1.62869E-94</c:v>
                </c:pt>
                <c:pt idx="267">
                  <c:v>3.6999499999999998E-94</c:v>
                </c:pt>
                <c:pt idx="268">
                  <c:v>5.4694899999999997E-94</c:v>
                </c:pt>
                <c:pt idx="269">
                  <c:v>5.9593800000000005E-94</c:v>
                </c:pt>
                <c:pt idx="270">
                  <c:v>3.7904599999999999E-94</c:v>
                </c:pt>
                <c:pt idx="271">
                  <c:v>-2.20873E-94</c:v>
                </c:pt>
                <c:pt idx="272">
                  <c:v>-1.1619200000000001E-93</c:v>
                </c:pt>
                <c:pt idx="273">
                  <c:v>-2.1642900000000002E-93</c:v>
                </c:pt>
                <c:pt idx="274">
                  <c:v>-2.82958E-93</c:v>
                </c:pt>
                <c:pt idx="275">
                  <c:v>-2.8352599999999998E-93</c:v>
                </c:pt>
                <c:pt idx="276">
                  <c:v>-1.9814600000000002E-93</c:v>
                </c:pt>
                <c:pt idx="277">
                  <c:v>-2.26016E-94</c:v>
                </c:pt>
                <c:pt idx="278">
                  <c:v>2.07225E-93</c:v>
                </c:pt>
                <c:pt idx="279">
                  <c:v>3.9807599999999998E-93</c:v>
                </c:pt>
                <c:pt idx="280">
                  <c:v>4.3428199999999998E-93</c:v>
                </c:pt>
                <c:pt idx="281">
                  <c:v>2.3899100000000001E-93</c:v>
                </c:pt>
                <c:pt idx="282">
                  <c:v>-2.1186299999999999E-93</c:v>
                </c:pt>
                <c:pt idx="283">
                  <c:v>-8.87064E-93</c:v>
                </c:pt>
                <c:pt idx="284">
                  <c:v>-1.5896000000000001E-92</c:v>
                </c:pt>
                <c:pt idx="285">
                  <c:v>-1.8514600000000001E-92</c:v>
                </c:pt>
                <c:pt idx="286">
                  <c:v>-1.06899E-92</c:v>
                </c:pt>
                <c:pt idx="287">
                  <c:v>1.2471799999999999E-92</c:v>
                </c:pt>
                <c:pt idx="288">
                  <c:v>5.2206399999999997E-92</c:v>
                </c:pt>
                <c:pt idx="289">
                  <c:v>1.02721E-91</c:v>
                </c:pt>
                <c:pt idx="290">
                  <c:v>1.5158099999999999E-91</c:v>
                </c:pt>
                <c:pt idx="291">
                  <c:v>1.8612100000000001E-91</c:v>
                </c:pt>
                <c:pt idx="292">
                  <c:v>1.98004E-91</c:v>
                </c:pt>
                <c:pt idx="293">
                  <c:v>1.84733E-91</c:v>
                </c:pt>
                <c:pt idx="294">
                  <c:v>1.5198499999999999E-91</c:v>
                </c:pt>
                <c:pt idx="295">
                  <c:v>1.1348499999999999E-91</c:v>
                </c:pt>
                <c:pt idx="296">
                  <c:v>9.6316099999999994E-92</c:v>
                </c:pt>
                <c:pt idx="297">
                  <c:v>1.5831799999999999E-91</c:v>
                </c:pt>
                <c:pt idx="298">
                  <c:v>3.8557300000000001E-91</c:v>
                </c:pt>
                <c:pt idx="299">
                  <c:v>8.3331E-91</c:v>
                </c:pt>
                <c:pt idx="300">
                  <c:v>1.44605E-90</c:v>
                </c:pt>
                <c:pt idx="301">
                  <c:v>2.0621199999999999E-90</c:v>
                </c:pt>
                <c:pt idx="302">
                  <c:v>2.5005599999999999E-90</c:v>
                </c:pt>
                <c:pt idx="303">
                  <c:v>2.57603E-90</c:v>
                </c:pt>
                <c:pt idx="304">
                  <c:v>2.0941000000000001E-90</c:v>
                </c:pt>
                <c:pt idx="305">
                  <c:v>1.0314599999999999E-90</c:v>
                </c:pt>
                <c:pt idx="306">
                  <c:v>-3.1280799999999998E-91</c:v>
                </c:pt>
                <c:pt idx="307">
                  <c:v>-1.51206E-90</c:v>
                </c:pt>
                <c:pt idx="308">
                  <c:v>-2.2119300000000001E-90</c:v>
                </c:pt>
                <c:pt idx="309">
                  <c:v>-1.94792E-90</c:v>
                </c:pt>
                <c:pt idx="310">
                  <c:v>-1.2473200000000001E-91</c:v>
                </c:pt>
                <c:pt idx="311">
                  <c:v>3.2065600000000001E-90</c:v>
                </c:pt>
                <c:pt idx="312">
                  <c:v>6.3020499999999999E-90</c:v>
                </c:pt>
                <c:pt idx="313">
                  <c:v>5.4207199999999998E-90</c:v>
                </c:pt>
                <c:pt idx="314">
                  <c:v>-4.4026499999999999E-90</c:v>
                </c:pt>
                <c:pt idx="315">
                  <c:v>-2.7190700000000001E-89</c:v>
                </c:pt>
                <c:pt idx="316">
                  <c:v>-6.2919699999999997E-89</c:v>
                </c:pt>
                <c:pt idx="317">
                  <c:v>-1.0482199999999999E-88</c:v>
                </c:pt>
                <c:pt idx="318">
                  <c:v>-1.35439E-88</c:v>
                </c:pt>
                <c:pt idx="319">
                  <c:v>-1.245E-88</c:v>
                </c:pt>
                <c:pt idx="320">
                  <c:v>-4.1211900000000002E-89</c:v>
                </c:pt>
                <c:pt idx="321">
                  <c:v>1.23403E-88</c:v>
                </c:pt>
                <c:pt idx="322">
                  <c:v>3.4692599999999999E-88</c:v>
                </c:pt>
                <c:pt idx="323">
                  <c:v>5.7510100000000005E-88</c:v>
                </c:pt>
                <c:pt idx="324">
                  <c:v>7.1668100000000004E-88</c:v>
                </c:pt>
                <c:pt idx="325">
                  <c:v>6.5687400000000002E-88</c:v>
                </c:pt>
                <c:pt idx="326">
                  <c:v>3.05409E-88</c:v>
                </c:pt>
                <c:pt idx="327">
                  <c:v>-3.4442700000000002E-88</c:v>
                </c:pt>
                <c:pt idx="328">
                  <c:v>-1.16337E-87</c:v>
                </c:pt>
                <c:pt idx="329">
                  <c:v>-1.84769E-87</c:v>
                </c:pt>
                <c:pt idx="330">
                  <c:v>-1.93737E-87</c:v>
                </c:pt>
                <c:pt idx="331">
                  <c:v>-9.7104500000000005E-88</c:v>
                </c:pt>
                <c:pt idx="332">
                  <c:v>1.2302400000000001E-87</c:v>
                </c:pt>
                <c:pt idx="333">
                  <c:v>4.37461E-87</c:v>
                </c:pt>
                <c:pt idx="334">
                  <c:v>7.7420400000000003E-87</c:v>
                </c:pt>
                <c:pt idx="335">
                  <c:v>1.02407E-86</c:v>
                </c:pt>
                <c:pt idx="336">
                  <c:v>1.0494300000000001E-86</c:v>
                </c:pt>
                <c:pt idx="337">
                  <c:v>7.3773000000000004E-87</c:v>
                </c:pt>
                <c:pt idx="338">
                  <c:v>8.3160499999999995E-88</c:v>
                </c:pt>
                <c:pt idx="339">
                  <c:v>-7.7600400000000001E-87</c:v>
                </c:pt>
                <c:pt idx="340">
                  <c:v>-1.5772E-86</c:v>
                </c:pt>
                <c:pt idx="341">
                  <c:v>-1.9621099999999999E-86</c:v>
                </c:pt>
                <c:pt idx="342">
                  <c:v>-1.51551E-86</c:v>
                </c:pt>
                <c:pt idx="343">
                  <c:v>7.9659900000000004E-88</c:v>
                </c:pt>
                <c:pt idx="344">
                  <c:v>2.7501200000000001E-86</c:v>
                </c:pt>
                <c:pt idx="345">
                  <c:v>5.76726E-86</c:v>
                </c:pt>
                <c:pt idx="346">
                  <c:v>7.58832E-86</c:v>
                </c:pt>
                <c:pt idx="347">
                  <c:v>5.95194E-86</c:v>
                </c:pt>
                <c:pt idx="348">
                  <c:v>-1.3600699999999999E-86</c:v>
                </c:pt>
                <c:pt idx="349">
                  <c:v>-1.5172599999999999E-85</c:v>
                </c:pt>
                <c:pt idx="350">
                  <c:v>-3.3558600000000002E-85</c:v>
                </c:pt>
                <c:pt idx="351">
                  <c:v>-5.0744100000000001E-85</c:v>
                </c:pt>
                <c:pt idx="352">
                  <c:v>-5.7542800000000001E-85</c:v>
                </c:pt>
                <c:pt idx="353">
                  <c:v>-4.4711800000000001E-85</c:v>
                </c:pt>
                <c:pt idx="354">
                  <c:v>-7.4225399999999998E-86</c:v>
                </c:pt>
                <c:pt idx="355">
                  <c:v>5.1566000000000003E-85</c:v>
                </c:pt>
                <c:pt idx="356">
                  <c:v>1.1926499999999999E-84</c:v>
                </c:pt>
                <c:pt idx="357">
                  <c:v>1.70063E-84</c:v>
                </c:pt>
                <c:pt idx="358">
                  <c:v>1.68975E-84</c:v>
                </c:pt>
                <c:pt idx="359">
                  <c:v>8.5177799999999996E-85</c:v>
                </c:pt>
                <c:pt idx="360">
                  <c:v>-9.0618E-85</c:v>
                </c:pt>
                <c:pt idx="361">
                  <c:v>-3.33275E-84</c:v>
                </c:pt>
                <c:pt idx="362">
                  <c:v>-5.7028800000000004E-84</c:v>
                </c:pt>
                <c:pt idx="363">
                  <c:v>-6.7757799999999998E-84</c:v>
                </c:pt>
                <c:pt idx="364">
                  <c:v>-5.1580699999999999E-84</c:v>
                </c:pt>
                <c:pt idx="365">
                  <c:v>-3.4444499999999999E-88</c:v>
                </c:pt>
                <c:pt idx="366">
                  <c:v>8.4470699999999998E-84</c:v>
                </c:pt>
                <c:pt idx="367">
                  <c:v>1.8466399999999998E-83</c:v>
                </c:pt>
                <c:pt idx="368">
                  <c:v>2.65372E-83</c:v>
                </c:pt>
                <c:pt idx="369">
                  <c:v>2.7693500000000001E-83</c:v>
                </c:pt>
                <c:pt idx="370">
                  <c:v>1.7119500000000002E-83</c:v>
                </c:pt>
                <c:pt idx="371">
                  <c:v>-7.6137699999999997E-84</c:v>
                </c:pt>
                <c:pt idx="372">
                  <c:v>-4.3890199999999997E-83</c:v>
                </c:pt>
                <c:pt idx="373">
                  <c:v>-8.1708300000000001E-83</c:v>
                </c:pt>
                <c:pt idx="374">
                  <c:v>-1.0572400000000001E-82</c:v>
                </c:pt>
                <c:pt idx="375">
                  <c:v>-1.0127E-82</c:v>
                </c:pt>
                <c:pt idx="376">
                  <c:v>-5.7179100000000001E-83</c:v>
                </c:pt>
                <c:pt idx="377">
                  <c:v>3.0557600000000001E-83</c:v>
                </c:pt>
                <c:pt idx="378">
                  <c:v>1.4510400000000001E-82</c:v>
                </c:pt>
                <c:pt idx="379">
                  <c:v>2.3691999999999999E-82</c:v>
                </c:pt>
                <c:pt idx="380">
                  <c:v>2.3312900000000001E-82</c:v>
                </c:pt>
                <c:pt idx="381">
                  <c:v>6.5952499999999995E-83</c:v>
                </c:pt>
                <c:pt idx="382">
                  <c:v>-2.9359899999999999E-82</c:v>
                </c:pt>
                <c:pt idx="383">
                  <c:v>-8.0804399999999995E-82</c:v>
                </c:pt>
                <c:pt idx="384">
                  <c:v>-1.3564400000000001E-81</c:v>
                </c:pt>
                <c:pt idx="385">
                  <c:v>-1.7245400000000001E-81</c:v>
                </c:pt>
                <c:pt idx="386">
                  <c:v>-1.62706E-81</c:v>
                </c:pt>
                <c:pt idx="387">
                  <c:v>-8.1535100000000002E-82</c:v>
                </c:pt>
                <c:pt idx="388">
                  <c:v>7.5217099999999995E-82</c:v>
                </c:pt>
                <c:pt idx="389">
                  <c:v>2.7869399999999999E-81</c:v>
                </c:pt>
                <c:pt idx="390">
                  <c:v>4.6297399999999999E-81</c:v>
                </c:pt>
                <c:pt idx="391">
                  <c:v>5.3171700000000003E-81</c:v>
                </c:pt>
                <c:pt idx="392">
                  <c:v>3.8867200000000002E-81</c:v>
                </c:pt>
                <c:pt idx="393">
                  <c:v>-1.3449900000000001E-82</c:v>
                </c:pt>
                <c:pt idx="394">
                  <c:v>-6.3513999999999999E-81</c:v>
                </c:pt>
                <c:pt idx="395">
                  <c:v>-1.32695E-80</c:v>
                </c:pt>
                <c:pt idx="396">
                  <c:v>-1.8322999999999998E-80</c:v>
                </c:pt>
                <c:pt idx="397">
                  <c:v>-1.8833600000000002E-80</c:v>
                </c:pt>
                <c:pt idx="398">
                  <c:v>-1.35319E-80</c:v>
                </c:pt>
                <c:pt idx="399">
                  <c:v>-2.9928799999999998E-81</c:v>
                </c:pt>
                <c:pt idx="400">
                  <c:v>1.07375E-80</c:v>
                </c:pt>
                <c:pt idx="401">
                  <c:v>2.3604799999999999E-80</c:v>
                </c:pt>
                <c:pt idx="402">
                  <c:v>2.97811E-80</c:v>
                </c:pt>
                <c:pt idx="403">
                  <c:v>2.4690500000000001E-80</c:v>
                </c:pt>
                <c:pt idx="404">
                  <c:v>7.4042499999999998E-81</c:v>
                </c:pt>
                <c:pt idx="405">
                  <c:v>-1.9722500000000001E-80</c:v>
                </c:pt>
                <c:pt idx="406">
                  <c:v>-5.07287E-80</c:v>
                </c:pt>
                <c:pt idx="407">
                  <c:v>-7.5065699999999998E-80</c:v>
                </c:pt>
                <c:pt idx="408">
                  <c:v>-7.9632000000000004E-80</c:v>
                </c:pt>
                <c:pt idx="409">
                  <c:v>-5.2634499999999997E-80</c:v>
                </c:pt>
                <c:pt idx="410">
                  <c:v>1.09615E-80</c:v>
                </c:pt>
                <c:pt idx="411">
                  <c:v>1.0177600000000001E-79</c:v>
                </c:pt>
                <c:pt idx="412">
                  <c:v>1.9610999999999999E-79</c:v>
                </c:pt>
                <c:pt idx="413">
                  <c:v>2.68625E-79</c:v>
                </c:pt>
                <c:pt idx="414">
                  <c:v>3.0614500000000001E-79</c:v>
                </c:pt>
                <c:pt idx="415">
                  <c:v>3.16085E-79</c:v>
                </c:pt>
                <c:pt idx="416">
                  <c:v>3.20385E-79</c:v>
                </c:pt>
                <c:pt idx="417">
                  <c:v>3.2898100000000002E-79</c:v>
                </c:pt>
                <c:pt idx="418">
                  <c:v>3.2788699999999999E-79</c:v>
                </c:pt>
                <c:pt idx="419">
                  <c:v>2.8583500000000002E-79</c:v>
                </c:pt>
                <c:pt idx="420">
                  <c:v>1.39085E-79</c:v>
                </c:pt>
                <c:pt idx="421">
                  <c:v>-1.76122E-79</c:v>
                </c:pt>
                <c:pt idx="422">
                  <c:v>-6.2741799999999999E-79</c:v>
                </c:pt>
                <c:pt idx="423">
                  <c:v>-1.1761600000000001E-78</c:v>
                </c:pt>
                <c:pt idx="424">
                  <c:v>-2.0188699999999999E-78</c:v>
                </c:pt>
                <c:pt idx="425">
                  <c:v>-3.5105099999999999E-78</c:v>
                </c:pt>
                <c:pt idx="426">
                  <c:v>-5.8430399999999998E-78</c:v>
                </c:pt>
                <c:pt idx="427">
                  <c:v>-8.9098700000000001E-78</c:v>
                </c:pt>
                <c:pt idx="428">
                  <c:v>-1.23666E-77</c:v>
                </c:pt>
                <c:pt idx="429">
                  <c:v>-1.5966399999999999E-77</c:v>
                </c:pt>
                <c:pt idx="430">
                  <c:v>-1.97624E-77</c:v>
                </c:pt>
                <c:pt idx="431">
                  <c:v>-2.36743E-77</c:v>
                </c:pt>
                <c:pt idx="432">
                  <c:v>-2.7550000000000001E-77</c:v>
                </c:pt>
                <c:pt idx="433">
                  <c:v>-3.1568600000000001E-77</c:v>
                </c:pt>
                <c:pt idx="434">
                  <c:v>-3.60444E-77</c:v>
                </c:pt>
                <c:pt idx="435">
                  <c:v>-4.3867600000000001E-77</c:v>
                </c:pt>
                <c:pt idx="436">
                  <c:v>-6.32005E-77</c:v>
                </c:pt>
                <c:pt idx="437">
                  <c:v>-1.0150100000000001E-76</c:v>
                </c:pt>
                <c:pt idx="438">
                  <c:v>-1.5811900000000001E-76</c:v>
                </c:pt>
                <c:pt idx="439">
                  <c:v>-2.2473E-76</c:v>
                </c:pt>
                <c:pt idx="440">
                  <c:v>-2.8120700000000002E-76</c:v>
                </c:pt>
                <c:pt idx="441">
                  <c:v>-2.90786E-76</c:v>
                </c:pt>
                <c:pt idx="442">
                  <c:v>-2.1724400000000001E-76</c:v>
                </c:pt>
                <c:pt idx="443">
                  <c:v>-5.2471200000000004E-77</c:v>
                </c:pt>
                <c:pt idx="444">
                  <c:v>1.7606800000000001E-76</c:v>
                </c:pt>
                <c:pt idx="445">
                  <c:v>4.2985399999999997E-76</c:v>
                </c:pt>
                <c:pt idx="446">
                  <c:v>7.0714699999999996E-76</c:v>
                </c:pt>
                <c:pt idx="447">
                  <c:v>1.06938E-75</c:v>
                </c:pt>
                <c:pt idx="448">
                  <c:v>1.59786E-75</c:v>
                </c:pt>
                <c:pt idx="449">
                  <c:v>2.3099599999999998E-75</c:v>
                </c:pt>
                <c:pt idx="450">
                  <c:v>3.13338E-75</c:v>
                </c:pt>
                <c:pt idx="451">
                  <c:v>3.9697199999999999E-75</c:v>
                </c:pt>
                <c:pt idx="452">
                  <c:v>4.7424299999999996E-75</c:v>
                </c:pt>
                <c:pt idx="453">
                  <c:v>5.3912399999999996E-75</c:v>
                </c:pt>
                <c:pt idx="454">
                  <c:v>5.9171799999999998E-75</c:v>
                </c:pt>
                <c:pt idx="455">
                  <c:v>6.4281199999999997E-75</c:v>
                </c:pt>
                <c:pt idx="456">
                  <c:v>6.9069100000000003E-75</c:v>
                </c:pt>
                <c:pt idx="457">
                  <c:v>6.7135899999999998E-75</c:v>
                </c:pt>
                <c:pt idx="458">
                  <c:v>4.7251599999999999E-75</c:v>
                </c:pt>
                <c:pt idx="459">
                  <c:v>5.3843199999999999E-76</c:v>
                </c:pt>
                <c:pt idx="460">
                  <c:v>-5.1299199999999996E-75</c:v>
                </c:pt>
                <c:pt idx="461">
                  <c:v>-1.14844E-74</c:v>
                </c:pt>
                <c:pt idx="462">
                  <c:v>-1.6516899999999999E-74</c:v>
                </c:pt>
                <c:pt idx="463">
                  <c:v>-1.39982E-74</c:v>
                </c:pt>
                <c:pt idx="464">
                  <c:v>4.12094E-75</c:v>
                </c:pt>
                <c:pt idx="465">
                  <c:v>4.0356200000000002E-74</c:v>
                </c:pt>
                <c:pt idx="466">
                  <c:v>8.9528700000000004E-74</c:v>
                </c:pt>
                <c:pt idx="467">
                  <c:v>1.43497E-73</c:v>
                </c:pt>
                <c:pt idx="468">
                  <c:v>1.9214199999999999E-73</c:v>
                </c:pt>
                <c:pt idx="469">
                  <c:v>2.1604100000000001E-73</c:v>
                </c:pt>
                <c:pt idx="470">
                  <c:v>1.8385100000000001E-73</c:v>
                </c:pt>
                <c:pt idx="471">
                  <c:v>6.7440499999999998E-74</c:v>
                </c:pt>
                <c:pt idx="472">
                  <c:v>-1.2703699999999999E-73</c:v>
                </c:pt>
                <c:pt idx="473">
                  <c:v>-3.3233900000000002E-73</c:v>
                </c:pt>
                <c:pt idx="474">
                  <c:v>-4.44799E-73</c:v>
                </c:pt>
                <c:pt idx="475">
                  <c:v>-3.8407999999999998E-73</c:v>
                </c:pt>
                <c:pt idx="476">
                  <c:v>-9.0920100000000006E-74</c:v>
                </c:pt>
                <c:pt idx="477">
                  <c:v>4.7768400000000002E-73</c:v>
                </c:pt>
                <c:pt idx="478">
                  <c:v>1.2280200000000001E-72</c:v>
                </c:pt>
                <c:pt idx="479">
                  <c:v>1.8141599999999999E-72</c:v>
                </c:pt>
                <c:pt idx="480">
                  <c:v>1.6714200000000001E-72</c:v>
                </c:pt>
                <c:pt idx="481">
                  <c:v>1.5342599999999999E-73</c:v>
                </c:pt>
                <c:pt idx="482">
                  <c:v>-3.1823100000000002E-72</c:v>
                </c:pt>
                <c:pt idx="483">
                  <c:v>-8.1459300000000004E-72</c:v>
                </c:pt>
                <c:pt idx="484">
                  <c:v>-1.3322899999999999E-71</c:v>
                </c:pt>
                <c:pt idx="485">
                  <c:v>-1.51991E-71</c:v>
                </c:pt>
                <c:pt idx="486">
                  <c:v>-8.1724899999999995E-72</c:v>
                </c:pt>
                <c:pt idx="487">
                  <c:v>1.28337E-71</c:v>
                </c:pt>
                <c:pt idx="488">
                  <c:v>4.84481E-71</c:v>
                </c:pt>
                <c:pt idx="489">
                  <c:v>9.2901000000000006E-71</c:v>
                </c:pt>
                <c:pt idx="490">
                  <c:v>1.34851E-70</c:v>
                </c:pt>
                <c:pt idx="491">
                  <c:v>1.5961399999999999E-70</c:v>
                </c:pt>
                <c:pt idx="492">
                  <c:v>1.52119E-70</c:v>
                </c:pt>
                <c:pt idx="493">
                  <c:v>1.0213400000000001E-70</c:v>
                </c:pt>
                <c:pt idx="494">
                  <c:v>1.2970900000000001E-71</c:v>
                </c:pt>
                <c:pt idx="495">
                  <c:v>-8.9055200000000001E-71</c:v>
                </c:pt>
                <c:pt idx="496">
                  <c:v>-1.5168400000000001E-70</c:v>
                </c:pt>
                <c:pt idx="497">
                  <c:v>-1.1113299999999999E-70</c:v>
                </c:pt>
                <c:pt idx="498">
                  <c:v>7.7347500000000007E-71</c:v>
                </c:pt>
                <c:pt idx="499">
                  <c:v>4.1587900000000001E-70</c:v>
                </c:pt>
                <c:pt idx="500">
                  <c:v>8.5277699999999997E-70</c:v>
                </c:pt>
                <c:pt idx="501">
                  <c:v>1.2586100000000001E-69</c:v>
                </c:pt>
                <c:pt idx="502">
                  <c:v>1.4187899999999999E-69</c:v>
                </c:pt>
                <c:pt idx="503">
                  <c:v>1.1009100000000001E-69</c:v>
                </c:pt>
                <c:pt idx="504">
                  <c:v>1.6158E-70</c:v>
                </c:pt>
                <c:pt idx="505">
                  <c:v>-1.3557899999999999E-69</c:v>
                </c:pt>
                <c:pt idx="506">
                  <c:v>-3.1123999999999999E-69</c:v>
                </c:pt>
                <c:pt idx="507">
                  <c:v>-4.3974700000000001E-69</c:v>
                </c:pt>
                <c:pt idx="508">
                  <c:v>-4.2120899999999999E-69</c:v>
                </c:pt>
                <c:pt idx="509">
                  <c:v>-1.57279E-69</c:v>
                </c:pt>
                <c:pt idx="510">
                  <c:v>3.9901400000000002E-69</c:v>
                </c:pt>
                <c:pt idx="511">
                  <c:v>1.1803199999999999E-68</c:v>
                </c:pt>
                <c:pt idx="512">
                  <c:v>1.95227E-68</c:v>
                </c:pt>
                <c:pt idx="513">
                  <c:v>2.34698E-68</c:v>
                </c:pt>
                <c:pt idx="514">
                  <c:v>2.01612E-68</c:v>
                </c:pt>
                <c:pt idx="515">
                  <c:v>7.7297700000000001E-69</c:v>
                </c:pt>
                <c:pt idx="516">
                  <c:v>-1.3391299999999999E-68</c:v>
                </c:pt>
                <c:pt idx="517">
                  <c:v>-3.87596E-68</c:v>
                </c:pt>
                <c:pt idx="518">
                  <c:v>-5.7190300000000003E-68</c:v>
                </c:pt>
                <c:pt idx="519">
                  <c:v>-5.1445800000000002E-68</c:v>
                </c:pt>
                <c:pt idx="520">
                  <c:v>-4.7894499999999999E-69</c:v>
                </c:pt>
                <c:pt idx="521">
                  <c:v>9.0041499999999996E-68</c:v>
                </c:pt>
                <c:pt idx="522">
                  <c:v>2.2289200000000001E-67</c:v>
                </c:pt>
                <c:pt idx="523">
                  <c:v>3.5865800000000001E-67</c:v>
                </c:pt>
                <c:pt idx="524">
                  <c:v>4.3341200000000002E-67</c:v>
                </c:pt>
                <c:pt idx="525">
                  <c:v>3.6909600000000001E-67</c:v>
                </c:pt>
                <c:pt idx="526">
                  <c:v>1.1267799999999999E-67</c:v>
                </c:pt>
                <c:pt idx="527">
                  <c:v>-3.26801E-67</c:v>
                </c:pt>
                <c:pt idx="528">
                  <c:v>-8.6408600000000004E-67</c:v>
                </c:pt>
                <c:pt idx="529">
                  <c:v>-1.33199E-66</c:v>
                </c:pt>
                <c:pt idx="530">
                  <c:v>-1.5084499999999999E-66</c:v>
                </c:pt>
                <c:pt idx="531">
                  <c:v>-1.20971E-66</c:v>
                </c:pt>
                <c:pt idx="532">
                  <c:v>-3.7203000000000003E-67</c:v>
                </c:pt>
                <c:pt idx="533">
                  <c:v>9.1117400000000003E-67</c:v>
                </c:pt>
                <c:pt idx="534">
                  <c:v>2.2708000000000001E-66</c:v>
                </c:pt>
                <c:pt idx="535">
                  <c:v>2.9627700000000001E-66</c:v>
                </c:pt>
                <c:pt idx="536">
                  <c:v>2.09602E-66</c:v>
                </c:pt>
                <c:pt idx="537">
                  <c:v>-9.58294E-67</c:v>
                </c:pt>
                <c:pt idx="538">
                  <c:v>-6.2735299999999996E-66</c:v>
                </c:pt>
                <c:pt idx="539">
                  <c:v>-1.3021300000000001E-65</c:v>
                </c:pt>
                <c:pt idx="540">
                  <c:v>-1.91294E-65</c:v>
                </c:pt>
                <c:pt idx="541">
                  <c:v>-2.16147E-65</c:v>
                </c:pt>
                <c:pt idx="542">
                  <c:v>-1.7753E-65</c:v>
                </c:pt>
                <c:pt idx="543">
                  <c:v>-6.3554300000000001E-66</c:v>
                </c:pt>
                <c:pt idx="544">
                  <c:v>1.13664E-65</c:v>
                </c:pt>
                <c:pt idx="545">
                  <c:v>3.1081000000000002E-65</c:v>
                </c:pt>
                <c:pt idx="546">
                  <c:v>4.4872900000000001E-65</c:v>
                </c:pt>
                <c:pt idx="547">
                  <c:v>4.2482499999999999E-65</c:v>
                </c:pt>
                <c:pt idx="548">
                  <c:v>1.4870300000000001E-65</c:v>
                </c:pt>
                <c:pt idx="549">
                  <c:v>-4.08555E-65</c:v>
                </c:pt>
                <c:pt idx="550">
                  <c:v>-1.16149E-64</c:v>
                </c:pt>
                <c:pt idx="551">
                  <c:v>-1.8890700000000001E-64</c:v>
                </c:pt>
                <c:pt idx="552">
                  <c:v>-2.2946200000000002E-64</c:v>
                </c:pt>
                <c:pt idx="553">
                  <c:v>-2.11063E-64</c:v>
                </c:pt>
                <c:pt idx="554">
                  <c:v>-1.1829500000000001E-64</c:v>
                </c:pt>
                <c:pt idx="555">
                  <c:v>4.2989000000000003E-65</c:v>
                </c:pt>
                <c:pt idx="556">
                  <c:v>2.3332700000000001E-64</c:v>
                </c:pt>
                <c:pt idx="557">
                  <c:v>3.7810199999999999E-64</c:v>
                </c:pt>
                <c:pt idx="558">
                  <c:v>3.87E-64</c:v>
                </c:pt>
                <c:pt idx="559">
                  <c:v>1.8532299999999999E-64</c:v>
                </c:pt>
                <c:pt idx="560">
                  <c:v>-2.5151399999999998E-64</c:v>
                </c:pt>
                <c:pt idx="561">
                  <c:v>-8.6053599999999996E-64</c:v>
                </c:pt>
                <c:pt idx="562">
                  <c:v>-1.4772199999999999E-63</c:v>
                </c:pt>
                <c:pt idx="563">
                  <c:v>-1.8673999999999999E-63</c:v>
                </c:pt>
                <c:pt idx="564">
                  <c:v>-1.7602E-63</c:v>
                </c:pt>
                <c:pt idx="565">
                  <c:v>-9.0861899999999996E-64</c:v>
                </c:pt>
                <c:pt idx="566">
                  <c:v>7.1287400000000001E-64</c:v>
                </c:pt>
                <c:pt idx="567">
                  <c:v>2.7375599999999999E-63</c:v>
                </c:pt>
                <c:pt idx="568">
                  <c:v>4.5110999999999998E-63</c:v>
                </c:pt>
                <c:pt idx="569">
                  <c:v>5.2076599999999995E-63</c:v>
                </c:pt>
                <c:pt idx="570">
                  <c:v>3.7814399999999999E-63</c:v>
                </c:pt>
                <c:pt idx="571">
                  <c:v>-5.9039000000000001E-64</c:v>
                </c:pt>
                <c:pt idx="572">
                  <c:v>-7.4776400000000004E-63</c:v>
                </c:pt>
                <c:pt idx="573">
                  <c:v>-1.49315E-62</c:v>
                </c:pt>
                <c:pt idx="574">
                  <c:v>-2.0596000000000001E-62</c:v>
                </c:pt>
                <c:pt idx="575">
                  <c:v>-2.272E-62</c:v>
                </c:pt>
                <c:pt idx="576">
                  <c:v>-2.02114E-62</c:v>
                </c:pt>
                <c:pt idx="577">
                  <c:v>-1.2924E-62</c:v>
                </c:pt>
                <c:pt idx="578">
                  <c:v>-2.8772499999999998E-63</c:v>
                </c:pt>
                <c:pt idx="579">
                  <c:v>3.90664E-63</c:v>
                </c:pt>
                <c:pt idx="580">
                  <c:v>-3.3429700000000001E-63</c:v>
                </c:pt>
                <c:pt idx="581">
                  <c:v>-3.65688E-62</c:v>
                </c:pt>
                <c:pt idx="582">
                  <c:v>-1.01927E-61</c:v>
                </c:pt>
                <c:pt idx="583">
                  <c:v>-1.94017E-61</c:v>
                </c:pt>
                <c:pt idx="584">
                  <c:v>-2.9284799999999999E-61</c:v>
                </c:pt>
                <c:pt idx="585">
                  <c:v>-3.71866E-61</c:v>
                </c:pt>
                <c:pt idx="586">
                  <c:v>-4.2229799999999998E-61</c:v>
                </c:pt>
                <c:pt idx="587">
                  <c:v>-4.6168099999999998E-61</c:v>
                </c:pt>
                <c:pt idx="588">
                  <c:v>-5.0695300000000002E-61</c:v>
                </c:pt>
                <c:pt idx="589">
                  <c:v>-5.5772900000000003E-61</c:v>
                </c:pt>
                <c:pt idx="590">
                  <c:v>-6.0702399999999998E-61</c:v>
                </c:pt>
                <c:pt idx="591">
                  <c:v>-6.4322600000000004E-61</c:v>
                </c:pt>
                <c:pt idx="592">
                  <c:v>-6.5091300000000003E-61</c:v>
                </c:pt>
                <c:pt idx="593">
                  <c:v>-6.1525300000000002E-61</c:v>
                </c:pt>
                <c:pt idx="594">
                  <c:v>-5.2038800000000003E-61</c:v>
                </c:pt>
                <c:pt idx="595">
                  <c:v>-4.2126600000000003E-61</c:v>
                </c:pt>
                <c:pt idx="596">
                  <c:v>-5.6854699999999997E-61</c:v>
                </c:pt>
                <c:pt idx="597">
                  <c:v>-1.3506099999999999E-60</c:v>
                </c:pt>
                <c:pt idx="598">
                  <c:v>-3.0129299999999999E-60</c:v>
                </c:pt>
                <c:pt idx="599">
                  <c:v>-5.4713600000000003E-60</c:v>
                </c:pt>
                <c:pt idx="600">
                  <c:v>-8.3806999999999997E-60</c:v>
                </c:pt>
                <c:pt idx="601">
                  <c:v>-1.1017799999999999E-59</c:v>
                </c:pt>
                <c:pt idx="602">
                  <c:v>-1.1870999999999999E-59</c:v>
                </c:pt>
                <c:pt idx="603">
                  <c:v>-9.0977100000000001E-60</c:v>
                </c:pt>
                <c:pt idx="604">
                  <c:v>-1.9329300000000001E-60</c:v>
                </c:pt>
                <c:pt idx="605">
                  <c:v>8.7913600000000005E-60</c:v>
                </c:pt>
                <c:pt idx="606">
                  <c:v>2.0826E-59</c:v>
                </c:pt>
                <c:pt idx="607">
                  <c:v>3.0314100000000001E-59</c:v>
                </c:pt>
                <c:pt idx="608">
                  <c:v>3.2563700000000001E-59</c:v>
                </c:pt>
                <c:pt idx="609">
                  <c:v>2.2689600000000002E-59</c:v>
                </c:pt>
                <c:pt idx="610">
                  <c:v>-4.4021399999999999E-60</c:v>
                </c:pt>
                <c:pt idx="611">
                  <c:v>-4.77267E-59</c:v>
                </c:pt>
                <c:pt idx="612">
                  <c:v>-8.8797900000000003E-59</c:v>
                </c:pt>
                <c:pt idx="613">
                  <c:v>-9.2817899999999997E-59</c:v>
                </c:pt>
                <c:pt idx="614">
                  <c:v>-2.8386199999999999E-59</c:v>
                </c:pt>
                <c:pt idx="615">
                  <c:v>1.11305E-58</c:v>
                </c:pt>
                <c:pt idx="616">
                  <c:v>3.0453E-58</c:v>
                </c:pt>
                <c:pt idx="617">
                  <c:v>5.18561E-58</c:v>
                </c:pt>
                <c:pt idx="618">
                  <c:v>7.2712099999999995E-58</c:v>
                </c:pt>
                <c:pt idx="619">
                  <c:v>9.1642800000000003E-58</c:v>
                </c:pt>
                <c:pt idx="620">
                  <c:v>1.1013599999999999E-57</c:v>
                </c:pt>
                <c:pt idx="621">
                  <c:v>1.32751E-57</c:v>
                </c:pt>
                <c:pt idx="622">
                  <c:v>1.6169199999999999E-57</c:v>
                </c:pt>
                <c:pt idx="623">
                  <c:v>1.9073E-57</c:v>
                </c:pt>
                <c:pt idx="624">
                  <c:v>2.0130899999999999E-57</c:v>
                </c:pt>
                <c:pt idx="625">
                  <c:v>1.6025599999999999E-57</c:v>
                </c:pt>
                <c:pt idx="626">
                  <c:v>3.2493899999999997E-58</c:v>
                </c:pt>
                <c:pt idx="627">
                  <c:v>-1.9261800000000001E-57</c:v>
                </c:pt>
                <c:pt idx="628">
                  <c:v>-4.7296099999999998E-57</c:v>
                </c:pt>
                <c:pt idx="629">
                  <c:v>-6.5089900000000001E-57</c:v>
                </c:pt>
                <c:pt idx="630">
                  <c:v>-4.0138600000000002E-57</c:v>
                </c:pt>
                <c:pt idx="631">
                  <c:v>6.43977E-57</c:v>
                </c:pt>
                <c:pt idx="632">
                  <c:v>2.63701E-56</c:v>
                </c:pt>
                <c:pt idx="633">
                  <c:v>5.3695300000000002E-56</c:v>
                </c:pt>
                <c:pt idx="634">
                  <c:v>8.2657400000000004E-56</c:v>
                </c:pt>
                <c:pt idx="635">
                  <c:v>1.0411499999999999E-55</c:v>
                </c:pt>
                <c:pt idx="636">
                  <c:v>1.07608E-55</c:v>
                </c:pt>
                <c:pt idx="637">
                  <c:v>8.5585600000000003E-56</c:v>
                </c:pt>
                <c:pt idx="638">
                  <c:v>3.7467400000000002E-56</c:v>
                </c:pt>
                <c:pt idx="639">
                  <c:v>-2.6812100000000001E-56</c:v>
                </c:pt>
                <c:pt idx="640">
                  <c:v>-8.1733499999999993E-56</c:v>
                </c:pt>
                <c:pt idx="641">
                  <c:v>-8.56645E-56</c:v>
                </c:pt>
                <c:pt idx="642">
                  <c:v>2.5009700000000001E-57</c:v>
                </c:pt>
                <c:pt idx="643">
                  <c:v>1.9804E-55</c:v>
                </c:pt>
                <c:pt idx="644">
                  <c:v>4.8065E-55</c:v>
                </c:pt>
                <c:pt idx="645">
                  <c:v>7.8556399999999993E-55</c:v>
                </c:pt>
                <c:pt idx="646">
                  <c:v>9.7216599999999997E-55</c:v>
                </c:pt>
                <c:pt idx="647">
                  <c:v>8.3251300000000005E-55</c:v>
                </c:pt>
                <c:pt idx="648">
                  <c:v>1.9283100000000001E-55</c:v>
                </c:pt>
                <c:pt idx="649">
                  <c:v>-9.7340000000000003E-55</c:v>
                </c:pt>
                <c:pt idx="650">
                  <c:v>-2.4877799999999999E-54</c:v>
                </c:pt>
                <c:pt idx="651">
                  <c:v>-3.93036E-54</c:v>
                </c:pt>
                <c:pt idx="652">
                  <c:v>-4.6590199999999999E-54</c:v>
                </c:pt>
                <c:pt idx="653">
                  <c:v>-3.9548599999999998E-54</c:v>
                </c:pt>
                <c:pt idx="654">
                  <c:v>-1.28841E-54</c:v>
                </c:pt>
                <c:pt idx="655">
                  <c:v>3.2823700000000002E-54</c:v>
                </c:pt>
                <c:pt idx="656">
                  <c:v>8.6652300000000004E-54</c:v>
                </c:pt>
                <c:pt idx="657">
                  <c:v>1.2565200000000001E-53</c:v>
                </c:pt>
                <c:pt idx="658">
                  <c:v>1.1890599999999999E-53</c:v>
                </c:pt>
                <c:pt idx="659">
                  <c:v>3.7117000000000001E-54</c:v>
                </c:pt>
                <c:pt idx="660">
                  <c:v>-1.3292600000000001E-53</c:v>
                </c:pt>
                <c:pt idx="661">
                  <c:v>-3.70209E-53</c:v>
                </c:pt>
                <c:pt idx="662">
                  <c:v>-6.0516999999999999E-53</c:v>
                </c:pt>
                <c:pt idx="663">
                  <c:v>-7.2622399999999995E-53</c:v>
                </c:pt>
                <c:pt idx="664">
                  <c:v>-6.1514499999999999E-53</c:v>
                </c:pt>
                <c:pt idx="665">
                  <c:v>-1.9326699999999999E-53</c:v>
                </c:pt>
                <c:pt idx="666">
                  <c:v>5.3341300000000003E-53</c:v>
                </c:pt>
                <c:pt idx="667">
                  <c:v>1.4109299999999999E-52</c:v>
                </c:pt>
                <c:pt idx="668">
                  <c:v>2.0725199999999999E-52</c:v>
                </c:pt>
                <c:pt idx="669">
                  <c:v>1.9839699999999998E-52</c:v>
                </c:pt>
                <c:pt idx="670">
                  <c:v>6.4830000000000001E-53</c:v>
                </c:pt>
                <c:pt idx="671">
                  <c:v>-2.1355300000000002E-52</c:v>
                </c:pt>
                <c:pt idx="672">
                  <c:v>-6.0450799999999996E-52</c:v>
                </c:pt>
                <c:pt idx="673">
                  <c:v>-1.01323E-51</c:v>
                </c:pt>
                <c:pt idx="674">
                  <c:v>-1.30678E-51</c:v>
                </c:pt>
                <c:pt idx="675">
                  <c:v>-1.36242E-51</c:v>
                </c:pt>
                <c:pt idx="676">
                  <c:v>-1.0974300000000001E-51</c:v>
                </c:pt>
                <c:pt idx="677">
                  <c:v>-4.96981E-52</c:v>
                </c:pt>
                <c:pt idx="678">
                  <c:v>3.0041399999999999E-52</c:v>
                </c:pt>
                <c:pt idx="679">
                  <c:v>8.7816099999999996E-52</c:v>
                </c:pt>
                <c:pt idx="680">
                  <c:v>5.6339400000000002E-52</c:v>
                </c:pt>
                <c:pt idx="681">
                  <c:v>-1.2607300000000001E-51</c:v>
                </c:pt>
                <c:pt idx="682">
                  <c:v>-4.7842599999999997E-51</c:v>
                </c:pt>
                <c:pt idx="683">
                  <c:v>-9.6229299999999999E-51</c:v>
                </c:pt>
                <c:pt idx="684">
                  <c:v>-1.4733100000000001E-50</c:v>
                </c:pt>
                <c:pt idx="685">
                  <c:v>-1.8347E-50</c:v>
                </c:pt>
                <c:pt idx="686">
                  <c:v>-1.8329200000000001E-50</c:v>
                </c:pt>
                <c:pt idx="687">
                  <c:v>-1.29171E-50</c:v>
                </c:pt>
                <c:pt idx="688">
                  <c:v>-1.6057000000000001E-51</c:v>
                </c:pt>
                <c:pt idx="689">
                  <c:v>1.3568000000000001E-50</c:v>
                </c:pt>
                <c:pt idx="690">
                  <c:v>2.6804400000000002E-50</c:v>
                </c:pt>
                <c:pt idx="691">
                  <c:v>2.9358899999999999E-50</c:v>
                </c:pt>
                <c:pt idx="692">
                  <c:v>1.3221699999999999E-50</c:v>
                </c:pt>
                <c:pt idx="693">
                  <c:v>-2.4876299999999999E-50</c:v>
                </c:pt>
                <c:pt idx="694">
                  <c:v>-8.1352300000000002E-50</c:v>
                </c:pt>
                <c:pt idx="695">
                  <c:v>-1.4335399999999999E-49</c:v>
                </c:pt>
                <c:pt idx="696">
                  <c:v>-1.8652399999999999E-49</c:v>
                </c:pt>
                <c:pt idx="697">
                  <c:v>-1.8139299999999998E-49</c:v>
                </c:pt>
                <c:pt idx="698">
                  <c:v>-1.07626E-49</c:v>
                </c:pt>
                <c:pt idx="699">
                  <c:v>3.6125000000000001E-50</c:v>
                </c:pt>
                <c:pt idx="700">
                  <c:v>2.2628400000000001E-49</c:v>
                </c:pt>
                <c:pt idx="701">
                  <c:v>4.0774900000000003E-49</c:v>
                </c:pt>
                <c:pt idx="702">
                  <c:v>4.9577999999999998E-49</c:v>
                </c:pt>
                <c:pt idx="703">
                  <c:v>3.9099000000000001E-49</c:v>
                </c:pt>
                <c:pt idx="704">
                  <c:v>1.7999800000000001E-50</c:v>
                </c:pt>
                <c:pt idx="705">
                  <c:v>-6.0694499999999998E-49</c:v>
                </c:pt>
                <c:pt idx="706">
                  <c:v>-1.34326E-48</c:v>
                </c:pt>
                <c:pt idx="707">
                  <c:v>-1.9773899999999999E-48</c:v>
                </c:pt>
                <c:pt idx="708">
                  <c:v>-2.2805099999999999E-48</c:v>
                </c:pt>
                <c:pt idx="709">
                  <c:v>-2.03654E-48</c:v>
                </c:pt>
                <c:pt idx="710">
                  <c:v>-1.1427000000000001E-48</c:v>
                </c:pt>
                <c:pt idx="711">
                  <c:v>2.3796400000000002E-49</c:v>
                </c:pt>
                <c:pt idx="712">
                  <c:v>1.6497499999999999E-48</c:v>
                </c:pt>
                <c:pt idx="713">
                  <c:v>2.4844199999999999E-48</c:v>
                </c:pt>
                <c:pt idx="714">
                  <c:v>2.1388299999999999E-48</c:v>
                </c:pt>
                <c:pt idx="715">
                  <c:v>1.50111E-49</c:v>
                </c:pt>
                <c:pt idx="716">
                  <c:v>-3.5080199999999999E-48</c:v>
                </c:pt>
                <c:pt idx="717">
                  <c:v>-8.0356299999999994E-48</c:v>
                </c:pt>
                <c:pt idx="718">
                  <c:v>-1.18409E-47</c:v>
                </c:pt>
                <c:pt idx="719">
                  <c:v>-1.3035599999999999E-47</c:v>
                </c:pt>
                <c:pt idx="720">
                  <c:v>-9.78872E-48</c:v>
                </c:pt>
                <c:pt idx="721">
                  <c:v>-9.7022900000000005E-49</c:v>
                </c:pt>
                <c:pt idx="722">
                  <c:v>1.2391799999999999E-47</c:v>
                </c:pt>
                <c:pt idx="723">
                  <c:v>2.70176E-47</c:v>
                </c:pt>
                <c:pt idx="724">
                  <c:v>4.03131E-47</c:v>
                </c:pt>
                <c:pt idx="725">
                  <c:v>5.3109300000000005E-47</c:v>
                </c:pt>
                <c:pt idx="726">
                  <c:v>6.8826899999999997E-47</c:v>
                </c:pt>
                <c:pt idx="727">
                  <c:v>8.9912599999999991E-47</c:v>
                </c:pt>
                <c:pt idx="728">
                  <c:v>1.1476799999999999E-46</c:v>
                </c:pt>
                <c:pt idx="729">
                  <c:v>1.39161E-46</c:v>
                </c:pt>
                <c:pt idx="730">
                  <c:v>1.6047999999999999E-46</c:v>
                </c:pt>
                <c:pt idx="731">
                  <c:v>1.8022800000000001E-46</c:v>
                </c:pt>
                <c:pt idx="732">
                  <c:v>2.0499499999999999E-46</c:v>
                </c:pt>
                <c:pt idx="733">
                  <c:v>2.40141E-46</c:v>
                </c:pt>
                <c:pt idx="734">
                  <c:v>2.81318E-46</c:v>
                </c:pt>
                <c:pt idx="735">
                  <c:v>3.2707400000000001E-46</c:v>
                </c:pt>
                <c:pt idx="736">
                  <c:v>3.8548100000000003E-46</c:v>
                </c:pt>
                <c:pt idx="737">
                  <c:v>4.5407100000000002E-46</c:v>
                </c:pt>
                <c:pt idx="738">
                  <c:v>5.3222100000000004E-46</c:v>
                </c:pt>
                <c:pt idx="739">
                  <c:v>6.2376500000000003E-46</c:v>
                </c:pt>
                <c:pt idx="740">
                  <c:v>6.6677799999999999E-46</c:v>
                </c:pt>
                <c:pt idx="741">
                  <c:v>5.3957499999999997E-46</c:v>
                </c:pt>
                <c:pt idx="742">
                  <c:v>1.6214499999999999E-46</c:v>
                </c:pt>
                <c:pt idx="743">
                  <c:v>-4.65211E-46</c:v>
                </c:pt>
                <c:pt idx="744">
                  <c:v>-1.26472E-45</c:v>
                </c:pt>
                <c:pt idx="745">
                  <c:v>-2.10061E-45</c:v>
                </c:pt>
                <c:pt idx="746">
                  <c:v>-2.53501E-45</c:v>
                </c:pt>
                <c:pt idx="747">
                  <c:v>-1.20688E-45</c:v>
                </c:pt>
                <c:pt idx="748">
                  <c:v>3.7841899999999997E-45</c:v>
                </c:pt>
                <c:pt idx="749">
                  <c:v>1.30941E-44</c:v>
                </c:pt>
                <c:pt idx="750">
                  <c:v>2.5217599999999999E-44</c:v>
                </c:pt>
                <c:pt idx="751">
                  <c:v>3.6339300000000002E-44</c:v>
                </c:pt>
                <c:pt idx="752">
                  <c:v>3.96009E-44</c:v>
                </c:pt>
                <c:pt idx="753">
                  <c:v>2.71309E-44</c:v>
                </c:pt>
                <c:pt idx="754">
                  <c:v>-4.1328300000000001E-45</c:v>
                </c:pt>
                <c:pt idx="755">
                  <c:v>-4.9584399999999997E-44</c:v>
                </c:pt>
                <c:pt idx="756">
                  <c:v>-1.0033999999999999E-43</c:v>
                </c:pt>
                <c:pt idx="757">
                  <c:v>-1.46769E-43</c:v>
                </c:pt>
                <c:pt idx="758">
                  <c:v>-1.7876100000000001E-43</c:v>
                </c:pt>
                <c:pt idx="759">
                  <c:v>-1.88152E-43</c:v>
                </c:pt>
                <c:pt idx="760">
                  <c:v>-1.7280899999999999E-43</c:v>
                </c:pt>
                <c:pt idx="761">
                  <c:v>-1.3880099999999999E-43</c:v>
                </c:pt>
                <c:pt idx="762">
                  <c:v>-1.13026E-43</c:v>
                </c:pt>
                <c:pt idx="763">
                  <c:v>-1.5327200000000001E-43</c:v>
                </c:pt>
                <c:pt idx="764">
                  <c:v>-3.1641900000000002E-43</c:v>
                </c:pt>
                <c:pt idx="765">
                  <c:v>-6.1625500000000001E-43</c:v>
                </c:pt>
                <c:pt idx="766">
                  <c:v>-1.0213400000000001E-42</c:v>
                </c:pt>
                <c:pt idx="767">
                  <c:v>-1.4757099999999999E-42</c:v>
                </c:pt>
                <c:pt idx="768">
                  <c:v>-1.9497499999999999E-42</c:v>
                </c:pt>
                <c:pt idx="769">
                  <c:v>-2.48004E-42</c:v>
                </c:pt>
                <c:pt idx="770">
                  <c:v>-3.0784500000000001E-42</c:v>
                </c:pt>
                <c:pt idx="771">
                  <c:v>-3.6530500000000003E-42</c:v>
                </c:pt>
                <c:pt idx="772">
                  <c:v>-4.1378400000000001E-42</c:v>
                </c:pt>
                <c:pt idx="773">
                  <c:v>-4.5536199999999998E-42</c:v>
                </c:pt>
                <c:pt idx="774">
                  <c:v>-4.8641500000000001E-42</c:v>
                </c:pt>
                <c:pt idx="775">
                  <c:v>-5.0309600000000001E-42</c:v>
                </c:pt>
                <c:pt idx="776">
                  <c:v>-5.1243299999999997E-42</c:v>
                </c:pt>
                <c:pt idx="777">
                  <c:v>-5.1239599999999999E-42</c:v>
                </c:pt>
                <c:pt idx="778">
                  <c:v>-5.0096499999999998E-42</c:v>
                </c:pt>
                <c:pt idx="779">
                  <c:v>-5.1296300000000001E-42</c:v>
                </c:pt>
                <c:pt idx="780">
                  <c:v>-5.77015E-42</c:v>
                </c:pt>
                <c:pt idx="781">
                  <c:v>-6.8297000000000004E-42</c:v>
                </c:pt>
                <c:pt idx="782">
                  <c:v>-8.8244300000000001E-42</c:v>
                </c:pt>
                <c:pt idx="783">
                  <c:v>-1.2655999999999999E-41</c:v>
                </c:pt>
                <c:pt idx="784">
                  <c:v>-1.67396E-41</c:v>
                </c:pt>
                <c:pt idx="785">
                  <c:v>-1.49398E-41</c:v>
                </c:pt>
                <c:pt idx="786">
                  <c:v>4.5634400000000002E-42</c:v>
                </c:pt>
                <c:pt idx="787">
                  <c:v>5.9914499999999999E-41</c:v>
                </c:pt>
                <c:pt idx="788">
                  <c:v>1.65577E-40</c:v>
                </c:pt>
                <c:pt idx="789">
                  <c:v>3.0859400000000001E-40</c:v>
                </c:pt>
                <c:pt idx="790">
                  <c:v>4.3204699999999996E-40</c:v>
                </c:pt>
                <c:pt idx="791">
                  <c:v>4.4771699999999998E-40</c:v>
                </c:pt>
                <c:pt idx="792">
                  <c:v>2.7316499999999998E-40</c:v>
                </c:pt>
                <c:pt idx="793">
                  <c:v>-1.2896199999999999E-40</c:v>
                </c:pt>
                <c:pt idx="794">
                  <c:v>-7.2297299999999999E-40</c:v>
                </c:pt>
                <c:pt idx="795">
                  <c:v>-1.37622E-39</c:v>
                </c:pt>
                <c:pt idx="796">
                  <c:v>-1.8375300000000002E-39</c:v>
                </c:pt>
                <c:pt idx="797">
                  <c:v>-1.7670500000000001E-39</c:v>
                </c:pt>
                <c:pt idx="798">
                  <c:v>-8.4531100000000008E-40</c:v>
                </c:pt>
                <c:pt idx="799">
                  <c:v>1.07264E-39</c:v>
                </c:pt>
                <c:pt idx="800">
                  <c:v>3.7229800000000001E-39</c:v>
                </c:pt>
                <c:pt idx="801">
                  <c:v>6.2471099999999994E-39</c:v>
                </c:pt>
                <c:pt idx="802">
                  <c:v>7.5428599999999997E-39</c:v>
                </c:pt>
                <c:pt idx="803">
                  <c:v>6.8845300000000001E-39</c:v>
                </c:pt>
                <c:pt idx="804">
                  <c:v>3.8717900000000001E-39</c:v>
                </c:pt>
                <c:pt idx="805">
                  <c:v>-1.6106999999999999E-39</c:v>
                </c:pt>
                <c:pt idx="806">
                  <c:v>-8.2110600000000004E-39</c:v>
                </c:pt>
                <c:pt idx="807">
                  <c:v>-1.2288800000000001E-38</c:v>
                </c:pt>
                <c:pt idx="808">
                  <c:v>-9.3934899999999998E-39</c:v>
                </c:pt>
                <c:pt idx="809">
                  <c:v>3.6707400000000001E-39</c:v>
                </c:pt>
                <c:pt idx="810">
                  <c:v>2.8023599999999998E-38</c:v>
                </c:pt>
                <c:pt idx="811">
                  <c:v>6.1158799999999998E-38</c:v>
                </c:pt>
                <c:pt idx="812">
                  <c:v>9.1806799999999997E-38</c:v>
                </c:pt>
                <c:pt idx="813">
                  <c:v>9.4851100000000001E-38</c:v>
                </c:pt>
                <c:pt idx="814">
                  <c:v>3.6327E-38</c:v>
                </c:pt>
                <c:pt idx="815">
                  <c:v>-1.1033400000000001E-37</c:v>
                </c:pt>
                <c:pt idx="816">
                  <c:v>-3.4590100000000001E-37</c:v>
                </c:pt>
                <c:pt idx="817">
                  <c:v>-6.2583499999999998E-37</c:v>
                </c:pt>
                <c:pt idx="818">
                  <c:v>-8.4396300000000007E-37</c:v>
                </c:pt>
                <c:pt idx="819">
                  <c:v>-8.4742200000000007E-37</c:v>
                </c:pt>
                <c:pt idx="820">
                  <c:v>-4.9486300000000004E-37</c:v>
                </c:pt>
                <c:pt idx="821">
                  <c:v>2.6917899999999998E-37</c:v>
                </c:pt>
                <c:pt idx="822">
                  <c:v>1.351E-36</c:v>
                </c:pt>
                <c:pt idx="823">
                  <c:v>2.4741800000000001E-36</c:v>
                </c:pt>
                <c:pt idx="824">
                  <c:v>3.1959800000000002E-36</c:v>
                </c:pt>
                <c:pt idx="825">
                  <c:v>2.9858300000000001E-36</c:v>
                </c:pt>
                <c:pt idx="826">
                  <c:v>1.3971E-36</c:v>
                </c:pt>
                <c:pt idx="827">
                  <c:v>-1.65244E-36</c:v>
                </c:pt>
                <c:pt idx="828">
                  <c:v>-5.5458400000000001E-36</c:v>
                </c:pt>
                <c:pt idx="829">
                  <c:v>-8.6768700000000007E-36</c:v>
                </c:pt>
                <c:pt idx="830">
                  <c:v>-8.5805400000000006E-36</c:v>
                </c:pt>
                <c:pt idx="831">
                  <c:v>-2.8242900000000001E-36</c:v>
                </c:pt>
                <c:pt idx="832">
                  <c:v>9.7828100000000003E-36</c:v>
                </c:pt>
                <c:pt idx="833">
                  <c:v>2.8133500000000003E-35</c:v>
                </c:pt>
                <c:pt idx="834">
                  <c:v>4.7741099999999999E-35</c:v>
                </c:pt>
                <c:pt idx="835">
                  <c:v>6.0652400000000002E-35</c:v>
                </c:pt>
                <c:pt idx="836">
                  <c:v>5.7747900000000001E-35</c:v>
                </c:pt>
                <c:pt idx="837">
                  <c:v>3.1942199999999998E-35</c:v>
                </c:pt>
                <c:pt idx="838">
                  <c:v>-1.85162E-35</c:v>
                </c:pt>
                <c:pt idx="839">
                  <c:v>-8.4999699999999999E-35</c:v>
                </c:pt>
                <c:pt idx="840">
                  <c:v>-1.44765E-34</c:v>
                </c:pt>
                <c:pt idx="841">
                  <c:v>-1.65276E-34</c:v>
                </c:pt>
                <c:pt idx="842">
                  <c:v>-1.15928E-34</c:v>
                </c:pt>
                <c:pt idx="843">
                  <c:v>1.86037E-35</c:v>
                </c:pt>
                <c:pt idx="844">
                  <c:v>2.2607299999999998E-34</c:v>
                </c:pt>
                <c:pt idx="845">
                  <c:v>4.5718000000000004E-34</c:v>
                </c:pt>
                <c:pt idx="846">
                  <c:v>6.2246800000000002E-34</c:v>
                </c:pt>
                <c:pt idx="847">
                  <c:v>6.04853E-34</c:v>
                </c:pt>
                <c:pt idx="848">
                  <c:v>2.9761100000000002E-34</c:v>
                </c:pt>
                <c:pt idx="849">
                  <c:v>-3.36669E-34</c:v>
                </c:pt>
                <c:pt idx="850">
                  <c:v>-1.2006499999999999E-33</c:v>
                </c:pt>
                <c:pt idx="851">
                  <c:v>-2.0224900000000001E-33</c:v>
                </c:pt>
                <c:pt idx="852">
                  <c:v>-2.4183600000000001E-33</c:v>
                </c:pt>
                <c:pt idx="853">
                  <c:v>-2.0512199999999999E-33</c:v>
                </c:pt>
                <c:pt idx="854">
                  <c:v>-7.4974100000000001E-34</c:v>
                </c:pt>
                <c:pt idx="855">
                  <c:v>1.4053900000000001E-33</c:v>
                </c:pt>
                <c:pt idx="856">
                  <c:v>3.9215799999999998E-33</c:v>
                </c:pt>
                <c:pt idx="857">
                  <c:v>5.8324200000000001E-33</c:v>
                </c:pt>
                <c:pt idx="858">
                  <c:v>5.9293799999999999E-33</c:v>
                </c:pt>
                <c:pt idx="859">
                  <c:v>3.1235400000000003E-33</c:v>
                </c:pt>
                <c:pt idx="860">
                  <c:v>-3.0658799999999999E-33</c:v>
                </c:pt>
                <c:pt idx="861">
                  <c:v>-1.18084E-32</c:v>
                </c:pt>
                <c:pt idx="862">
                  <c:v>-2.07056E-32</c:v>
                </c:pt>
                <c:pt idx="863">
                  <c:v>-2.6607699999999999E-32</c:v>
                </c:pt>
                <c:pt idx="864">
                  <c:v>-2.6787700000000003E-32</c:v>
                </c:pt>
                <c:pt idx="865">
                  <c:v>-1.9607500000000001E-32</c:v>
                </c:pt>
                <c:pt idx="866">
                  <c:v>-5.2003599999999998E-33</c:v>
                </c:pt>
                <c:pt idx="867">
                  <c:v>1.27944E-32</c:v>
                </c:pt>
                <c:pt idx="868">
                  <c:v>2.5029199999999998E-32</c:v>
                </c:pt>
                <c:pt idx="869">
                  <c:v>1.7236199999999999E-32</c:v>
                </c:pt>
                <c:pt idx="870">
                  <c:v>-2.39507E-32</c:v>
                </c:pt>
                <c:pt idx="871">
                  <c:v>-1.03564E-31</c:v>
                </c:pt>
                <c:pt idx="872">
                  <c:v>-2.1279500000000001E-31</c:v>
                </c:pt>
                <c:pt idx="873">
                  <c:v>-3.2569999999999999E-31</c:v>
                </c:pt>
                <c:pt idx="874">
                  <c:v>-4.0309400000000004E-31</c:v>
                </c:pt>
                <c:pt idx="875">
                  <c:v>-4.0771499999999996E-31</c:v>
                </c:pt>
                <c:pt idx="876">
                  <c:v>-3.1860699999999999E-31</c:v>
                </c:pt>
                <c:pt idx="877">
                  <c:v>-1.3765399999999999E-31</c:v>
                </c:pt>
                <c:pt idx="878">
                  <c:v>9.5639200000000004E-32</c:v>
                </c:pt>
                <c:pt idx="879">
                  <c:v>2.8429500000000001E-31</c:v>
                </c:pt>
                <c:pt idx="880">
                  <c:v>2.8934900000000002E-31</c:v>
                </c:pt>
                <c:pt idx="881">
                  <c:v>-1.5804699999999999E-32</c:v>
                </c:pt>
                <c:pt idx="882">
                  <c:v>-6.9123100000000001E-31</c:v>
                </c:pt>
                <c:pt idx="883">
                  <c:v>-1.6773399999999998E-30</c:v>
                </c:pt>
                <c:pt idx="884">
                  <c:v>-2.7303699999999999E-30</c:v>
                </c:pt>
                <c:pt idx="885">
                  <c:v>-3.4080600000000003E-30</c:v>
                </c:pt>
                <c:pt idx="886">
                  <c:v>-3.2316499999999998E-30</c:v>
                </c:pt>
                <c:pt idx="887">
                  <c:v>-2.0002700000000001E-30</c:v>
                </c:pt>
                <c:pt idx="888">
                  <c:v>7.1140800000000004E-32</c:v>
                </c:pt>
                <c:pt idx="889">
                  <c:v>2.5437999999999998E-30</c:v>
                </c:pt>
                <c:pt idx="890">
                  <c:v>4.9202000000000001E-30</c:v>
                </c:pt>
                <c:pt idx="891">
                  <c:v>6.66054E-30</c:v>
                </c:pt>
                <c:pt idx="892">
                  <c:v>7.2831700000000001E-30</c:v>
                </c:pt>
                <c:pt idx="893">
                  <c:v>6.49644E-30</c:v>
                </c:pt>
                <c:pt idx="894">
                  <c:v>4.4284200000000001E-30</c:v>
                </c:pt>
                <c:pt idx="895">
                  <c:v>1.8090700000000001E-30</c:v>
                </c:pt>
                <c:pt idx="896">
                  <c:v>-4.7797700000000003E-31</c:v>
                </c:pt>
                <c:pt idx="897">
                  <c:v>-1.4236199999999999E-30</c:v>
                </c:pt>
                <c:pt idx="898">
                  <c:v>8.4940599999999996E-31</c:v>
                </c:pt>
                <c:pt idx="899">
                  <c:v>7.7522799999999995E-30</c:v>
                </c:pt>
                <c:pt idx="900">
                  <c:v>1.7998500000000001E-29</c:v>
                </c:pt>
                <c:pt idx="901">
                  <c:v>2.8261000000000003E-29</c:v>
                </c:pt>
                <c:pt idx="902">
                  <c:v>3.4115099999999997E-29</c:v>
                </c:pt>
                <c:pt idx="903">
                  <c:v>3.0653799999999999E-29</c:v>
                </c:pt>
                <c:pt idx="904">
                  <c:v>1.5049000000000001E-29</c:v>
                </c:pt>
                <c:pt idx="905">
                  <c:v>-1.23923E-29</c:v>
                </c:pt>
                <c:pt idx="906">
                  <c:v>-4.3933899999999998E-29</c:v>
                </c:pt>
                <c:pt idx="907">
                  <c:v>-5.6959600000000005E-29</c:v>
                </c:pt>
                <c:pt idx="908">
                  <c:v>-2.9176100000000003E-29</c:v>
                </c:pt>
                <c:pt idx="909">
                  <c:v>3.4818999999999999E-29</c:v>
                </c:pt>
                <c:pt idx="910">
                  <c:v>1.15548E-28</c:v>
                </c:pt>
                <c:pt idx="911">
                  <c:v>2.0387500000000001E-28</c:v>
                </c:pt>
                <c:pt idx="912">
                  <c:v>2.8167400000000001E-28</c:v>
                </c:pt>
                <c:pt idx="913">
                  <c:v>3.0462699999999999E-28</c:v>
                </c:pt>
                <c:pt idx="914">
                  <c:v>2.5081099999999999E-28</c:v>
                </c:pt>
                <c:pt idx="915">
                  <c:v>1.8078700000000001E-28</c:v>
                </c:pt>
                <c:pt idx="916">
                  <c:v>2.0358199999999999E-28</c:v>
                </c:pt>
                <c:pt idx="917">
                  <c:v>2.9775100000000002E-28</c:v>
                </c:pt>
                <c:pt idx="918">
                  <c:v>9.4767699999999998E-29</c:v>
                </c:pt>
                <c:pt idx="919">
                  <c:v>-1.07374E-27</c:v>
                </c:pt>
                <c:pt idx="920">
                  <c:v>-3.7297499999999997E-27</c:v>
                </c:pt>
                <c:pt idx="921">
                  <c:v>-7.8135299999999998E-27</c:v>
                </c:pt>
                <c:pt idx="922">
                  <c:v>-1.27613E-26</c:v>
                </c:pt>
                <c:pt idx="923">
                  <c:v>-1.77292E-26</c:v>
                </c:pt>
                <c:pt idx="924">
                  <c:v>-2.11811E-26</c:v>
                </c:pt>
                <c:pt idx="925">
                  <c:v>-2.0625900000000001E-26</c:v>
                </c:pt>
                <c:pt idx="926">
                  <c:v>-1.38664E-26</c:v>
                </c:pt>
                <c:pt idx="927">
                  <c:v>-7.3296000000000002E-28</c:v>
                </c:pt>
                <c:pt idx="928">
                  <c:v>1.5939999999999999E-26</c:v>
                </c:pt>
                <c:pt idx="929">
                  <c:v>2.9501599999999999E-26</c:v>
                </c:pt>
                <c:pt idx="930">
                  <c:v>3.0654200000000001E-26</c:v>
                </c:pt>
                <c:pt idx="931">
                  <c:v>1.286E-26</c:v>
                </c:pt>
                <c:pt idx="932">
                  <c:v>-2.2780300000000001E-26</c:v>
                </c:pt>
                <c:pt idx="933">
                  <c:v>-6.9202499999999995E-26</c:v>
                </c:pt>
                <c:pt idx="934">
                  <c:v>-1.17763E-25</c:v>
                </c:pt>
                <c:pt idx="935">
                  <c:v>-1.57721E-25</c:v>
                </c:pt>
                <c:pt idx="936">
                  <c:v>-1.7596700000000001E-25</c:v>
                </c:pt>
                <c:pt idx="937">
                  <c:v>-1.6618E-25</c:v>
                </c:pt>
                <c:pt idx="938">
                  <c:v>-1.3495800000000001E-25</c:v>
                </c:pt>
                <c:pt idx="939">
                  <c:v>-9.4542200000000005E-26</c:v>
                </c:pt>
                <c:pt idx="940">
                  <c:v>-6.3615099999999997E-26</c:v>
                </c:pt>
                <c:pt idx="941">
                  <c:v>-7.5408000000000004E-26</c:v>
                </c:pt>
                <c:pt idx="942">
                  <c:v>-1.6320500000000001E-25</c:v>
                </c:pt>
                <c:pt idx="943">
                  <c:v>-3.4118800000000001E-25</c:v>
                </c:pt>
                <c:pt idx="944">
                  <c:v>-5.9862699999999999E-25</c:v>
                </c:pt>
                <c:pt idx="945">
                  <c:v>-8.8523499999999993E-25</c:v>
                </c:pt>
                <c:pt idx="946">
                  <c:v>-1.12728E-24</c:v>
                </c:pt>
                <c:pt idx="947">
                  <c:v>-1.3120299999999999E-24</c:v>
                </c:pt>
                <c:pt idx="948">
                  <c:v>-1.5738599999999999E-24</c:v>
                </c:pt>
                <c:pt idx="949">
                  <c:v>-2.1507100000000002E-24</c:v>
                </c:pt>
                <c:pt idx="950">
                  <c:v>-3.08141E-24</c:v>
                </c:pt>
                <c:pt idx="951">
                  <c:v>-3.9783E-24</c:v>
                </c:pt>
                <c:pt idx="952">
                  <c:v>-4.3361399999999997E-24</c:v>
                </c:pt>
                <c:pt idx="953">
                  <c:v>-3.7657600000000001E-24</c:v>
                </c:pt>
                <c:pt idx="954">
                  <c:v>-1.9767399999999999E-24</c:v>
                </c:pt>
                <c:pt idx="955">
                  <c:v>7.1793100000000003E-25</c:v>
                </c:pt>
                <c:pt idx="956">
                  <c:v>3.9480400000000003E-24</c:v>
                </c:pt>
                <c:pt idx="957">
                  <c:v>9.1835799999999998E-24</c:v>
                </c:pt>
                <c:pt idx="958">
                  <c:v>1.81841E-23</c:v>
                </c:pt>
                <c:pt idx="959">
                  <c:v>2.9351700000000001E-23</c:v>
                </c:pt>
                <c:pt idx="960">
                  <c:v>3.95965E-23</c:v>
                </c:pt>
                <c:pt idx="961">
                  <c:v>4.8321300000000001E-23</c:v>
                </c:pt>
                <c:pt idx="962">
                  <c:v>5.6732099999999997E-23</c:v>
                </c:pt>
                <c:pt idx="963">
                  <c:v>6.4962799999999996E-23</c:v>
                </c:pt>
                <c:pt idx="964">
                  <c:v>6.7276599999999998E-23</c:v>
                </c:pt>
                <c:pt idx="965">
                  <c:v>5.07575E-23</c:v>
                </c:pt>
                <c:pt idx="966">
                  <c:v>9.1669899999999995E-24</c:v>
                </c:pt>
                <c:pt idx="967">
                  <c:v>-4.7933999999999999E-23</c:v>
                </c:pt>
                <c:pt idx="968">
                  <c:v>-1.2102699999999999E-22</c:v>
                </c:pt>
                <c:pt idx="969">
                  <c:v>-2.5001599999999998E-22</c:v>
                </c:pt>
                <c:pt idx="970">
                  <c:v>-4.9462400000000002E-22</c:v>
                </c:pt>
                <c:pt idx="971">
                  <c:v>-8.8513699999999994E-22</c:v>
                </c:pt>
                <c:pt idx="972">
                  <c:v>-1.3920199999999999E-21</c:v>
                </c:pt>
                <c:pt idx="973">
                  <c:v>-1.8897E-21</c:v>
                </c:pt>
                <c:pt idx="974">
                  <c:v>-2.0413000000000002E-21</c:v>
                </c:pt>
                <c:pt idx="975">
                  <c:v>-1.2286000000000001E-21</c:v>
                </c:pt>
                <c:pt idx="976">
                  <c:v>1.1295599999999999E-21</c:v>
                </c:pt>
                <c:pt idx="977">
                  <c:v>5.0237900000000004E-21</c:v>
                </c:pt>
                <c:pt idx="978">
                  <c:v>9.7195400000000006E-21</c:v>
                </c:pt>
                <c:pt idx="979">
                  <c:v>1.38376E-20</c:v>
                </c:pt>
                <c:pt idx="980">
                  <c:v>1.5119899999999999E-20</c:v>
                </c:pt>
                <c:pt idx="981">
                  <c:v>1.07953E-20</c:v>
                </c:pt>
                <c:pt idx="982">
                  <c:v>-8.9148400000000004E-22</c:v>
                </c:pt>
                <c:pt idx="983">
                  <c:v>-1.9065200000000001E-20</c:v>
                </c:pt>
                <c:pt idx="984">
                  <c:v>-3.8291900000000003E-20</c:v>
                </c:pt>
                <c:pt idx="985">
                  <c:v>-4.6771899999999998E-20</c:v>
                </c:pt>
                <c:pt idx="986">
                  <c:v>-2.8739099999999997E-20</c:v>
                </c:pt>
                <c:pt idx="987">
                  <c:v>2.8144699999999999E-20</c:v>
                </c:pt>
                <c:pt idx="988">
                  <c:v>1.2498600000000001E-19</c:v>
                </c:pt>
                <c:pt idx="989">
                  <c:v>2.46364E-19</c:v>
                </c:pt>
                <c:pt idx="990">
                  <c:v>3.5796800000000001E-19</c:v>
                </c:pt>
                <c:pt idx="991">
                  <c:v>4.09194E-19</c:v>
                </c:pt>
                <c:pt idx="992">
                  <c:v>3.4511800000000002E-19</c:v>
                </c:pt>
                <c:pt idx="993">
                  <c:v>1.29754E-19</c:v>
                </c:pt>
                <c:pt idx="994">
                  <c:v>-2.2388999999999999E-19</c:v>
                </c:pt>
                <c:pt idx="995">
                  <c:v>-6.2316700000000001E-19</c:v>
                </c:pt>
                <c:pt idx="996">
                  <c:v>-8.9354000000000002E-19</c:v>
                </c:pt>
                <c:pt idx="997">
                  <c:v>-8.3900599999999998E-19</c:v>
                </c:pt>
                <c:pt idx="998">
                  <c:v>-3.1147E-19</c:v>
                </c:pt>
                <c:pt idx="999">
                  <c:v>7.5076999999999999E-19</c:v>
                </c:pt>
                <c:pt idx="1000">
                  <c:v>2.20925E-18</c:v>
                </c:pt>
                <c:pt idx="1001">
                  <c:v>3.5539200000000003E-18</c:v>
                </c:pt>
                <c:pt idx="1002">
                  <c:v>3.9078300000000001E-18</c:v>
                </c:pt>
                <c:pt idx="1003">
                  <c:v>2.25749E-18</c:v>
                </c:pt>
                <c:pt idx="1004">
                  <c:v>-2.1308800000000001E-18</c:v>
                </c:pt>
                <c:pt idx="1005">
                  <c:v>-9.1046299999999993E-18</c:v>
                </c:pt>
                <c:pt idx="1006">
                  <c:v>-1.7172600000000001E-17</c:v>
                </c:pt>
                <c:pt idx="1007">
                  <c:v>-2.35154E-17</c:v>
                </c:pt>
                <c:pt idx="1008">
                  <c:v>-2.4529599999999999E-17</c:v>
                </c:pt>
                <c:pt idx="1009">
                  <c:v>-1.7217999999999999E-17</c:v>
                </c:pt>
                <c:pt idx="1010">
                  <c:v>-9.4360800000000007E-19</c:v>
                </c:pt>
                <c:pt idx="1011">
                  <c:v>2.1626699999999999E-17</c:v>
                </c:pt>
                <c:pt idx="1012">
                  <c:v>4.3430800000000002E-17</c:v>
                </c:pt>
                <c:pt idx="1013">
                  <c:v>5.1698900000000002E-17</c:v>
                </c:pt>
                <c:pt idx="1014">
                  <c:v>3.0886300000000002E-17</c:v>
                </c:pt>
                <c:pt idx="1015">
                  <c:v>-2.9105200000000001E-17</c:v>
                </c:pt>
                <c:pt idx="1016">
                  <c:v>-1.2544800000000001E-16</c:v>
                </c:pt>
                <c:pt idx="1017">
                  <c:v>-2.3909999999999998E-16</c:v>
                </c:pt>
                <c:pt idx="1018">
                  <c:v>-3.33078E-16</c:v>
                </c:pt>
                <c:pt idx="1019">
                  <c:v>-3.5344800000000002E-16</c:v>
                </c:pt>
                <c:pt idx="1020">
                  <c:v>-2.4318100000000001E-16</c:v>
                </c:pt>
                <c:pt idx="1021">
                  <c:v>2.62401E-17</c:v>
                </c:pt>
                <c:pt idx="1022">
                  <c:v>4.2172299999999998E-16</c:v>
                </c:pt>
                <c:pt idx="1023">
                  <c:v>8.3288799999999998E-16</c:v>
                </c:pt>
                <c:pt idx="1024">
                  <c:v>1.08233E-15</c:v>
                </c:pt>
                <c:pt idx="1025">
                  <c:v>9.7051499999999995E-16</c:v>
                </c:pt>
                <c:pt idx="1026">
                  <c:v>3.4843899999999998E-16</c:v>
                </c:pt>
                <c:pt idx="1027">
                  <c:v>-7.9688400000000001E-16</c:v>
                </c:pt>
                <c:pt idx="1028">
                  <c:v>-2.2422599999999999E-15</c:v>
                </c:pt>
                <c:pt idx="1029">
                  <c:v>-3.46148E-15</c:v>
                </c:pt>
                <c:pt idx="1030">
                  <c:v>-3.7155699999999997E-15</c:v>
                </c:pt>
                <c:pt idx="1031">
                  <c:v>-2.3173100000000002E-15</c:v>
                </c:pt>
                <c:pt idx="1032">
                  <c:v>1.0481E-15</c:v>
                </c:pt>
                <c:pt idx="1033">
                  <c:v>6.0306699999999998E-15</c:v>
                </c:pt>
                <c:pt idx="1034">
                  <c:v>1.1357899999999999E-14</c:v>
                </c:pt>
                <c:pt idx="1035">
                  <c:v>1.46959E-14</c:v>
                </c:pt>
                <c:pt idx="1036">
                  <c:v>1.30748E-14</c:v>
                </c:pt>
                <c:pt idx="1037">
                  <c:v>4.19832E-15</c:v>
                </c:pt>
                <c:pt idx="1038">
                  <c:v>-1.2072899999999999E-14</c:v>
                </c:pt>
                <c:pt idx="1039">
                  <c:v>-3.2837300000000002E-14</c:v>
                </c:pt>
                <c:pt idx="1040">
                  <c:v>-5.1576300000000003E-14</c:v>
                </c:pt>
                <c:pt idx="1041">
                  <c:v>-5.8576900000000004E-14</c:v>
                </c:pt>
                <c:pt idx="1042">
                  <c:v>-4.3784899999999999E-14</c:v>
                </c:pt>
                <c:pt idx="1043">
                  <c:v>-1.3618899999999999E-15</c:v>
                </c:pt>
                <c:pt idx="1044">
                  <c:v>6.55063E-14</c:v>
                </c:pt>
                <c:pt idx="1045">
                  <c:v>1.4052699999999999E-13</c:v>
                </c:pt>
                <c:pt idx="1046">
                  <c:v>1.9424599999999999E-13</c:v>
                </c:pt>
                <c:pt idx="1047">
                  <c:v>1.9177400000000001E-13</c:v>
                </c:pt>
                <c:pt idx="1048">
                  <c:v>1.06889E-13</c:v>
                </c:pt>
                <c:pt idx="1049">
                  <c:v>-6.3399099999999998E-14</c:v>
                </c:pt>
                <c:pt idx="1050">
                  <c:v>-2.8956899999999998E-13</c:v>
                </c:pt>
                <c:pt idx="1051">
                  <c:v>-5.0584900000000004E-13</c:v>
                </c:pt>
                <c:pt idx="1052">
                  <c:v>-6.1756800000000002E-13</c:v>
                </c:pt>
                <c:pt idx="1053">
                  <c:v>-5.33832E-13</c:v>
                </c:pt>
                <c:pt idx="1054">
                  <c:v>-2.13567E-13</c:v>
                </c:pt>
                <c:pt idx="1055">
                  <c:v>3.0857200000000001E-13</c:v>
                </c:pt>
                <c:pt idx="1056">
                  <c:v>9.0942299999999999E-13</c:v>
                </c:pt>
                <c:pt idx="1057">
                  <c:v>1.35917E-12</c:v>
                </c:pt>
                <c:pt idx="1058">
                  <c:v>1.3583799999999999E-12</c:v>
                </c:pt>
                <c:pt idx="1059">
                  <c:v>6.6835800000000005E-13</c:v>
                </c:pt>
                <c:pt idx="1060">
                  <c:v>-7.5843499999999999E-13</c:v>
                </c:pt>
                <c:pt idx="1061">
                  <c:v>-2.7060500000000002E-12</c:v>
                </c:pt>
                <c:pt idx="1062">
                  <c:v>-4.6501700000000002E-12</c:v>
                </c:pt>
                <c:pt idx="1063">
                  <c:v>-5.8081599999999998E-12</c:v>
                </c:pt>
                <c:pt idx="1064">
                  <c:v>-5.3242399999999999E-12</c:v>
                </c:pt>
                <c:pt idx="1065">
                  <c:v>-2.5474699999999998E-12</c:v>
                </c:pt>
                <c:pt idx="1066">
                  <c:v>2.50894E-12</c:v>
                </c:pt>
                <c:pt idx="1067">
                  <c:v>8.7419200000000004E-12</c:v>
                </c:pt>
                <c:pt idx="1068">
                  <c:v>1.42711E-11</c:v>
                </c:pt>
                <c:pt idx="1069">
                  <c:v>1.7475099999999999E-11</c:v>
                </c:pt>
                <c:pt idx="1070">
                  <c:v>1.74624E-11</c:v>
                </c:pt>
                <c:pt idx="1071">
                  <c:v>1.35332E-11</c:v>
                </c:pt>
                <c:pt idx="1072">
                  <c:v>5.7780499999999996E-12</c:v>
                </c:pt>
                <c:pt idx="1073">
                  <c:v>-1.74617E-12</c:v>
                </c:pt>
                <c:pt idx="1074">
                  <c:v>5.90622E-15</c:v>
                </c:pt>
                <c:pt idx="1075">
                  <c:v>1.9546800000000001E-11</c:v>
                </c:pt>
                <c:pt idx="1076">
                  <c:v>5.9608599999999995E-11</c:v>
                </c:pt>
                <c:pt idx="1077">
                  <c:v>1.17761E-10</c:v>
                </c:pt>
                <c:pt idx="1078">
                  <c:v>1.85638E-10</c:v>
                </c:pt>
                <c:pt idx="1079">
                  <c:v>2.4362599999999998E-10</c:v>
                </c:pt>
                <c:pt idx="1080">
                  <c:v>2.6238699999999999E-10</c:v>
                </c:pt>
                <c:pt idx="1081">
                  <c:v>2.1842600000000001E-10</c:v>
                </c:pt>
                <c:pt idx="1082">
                  <c:v>1.0989899999999999E-10</c:v>
                </c:pt>
                <c:pt idx="1083">
                  <c:v>-4.3732199999999997E-11</c:v>
                </c:pt>
                <c:pt idx="1084">
                  <c:v>-2.0481500000000001E-10</c:v>
                </c:pt>
                <c:pt idx="1085">
                  <c:v>-3.11186E-10</c:v>
                </c:pt>
                <c:pt idx="1086">
                  <c:v>-2.9844399999999999E-10</c:v>
                </c:pt>
                <c:pt idx="1087">
                  <c:v>-1.5375099999999999E-10</c:v>
                </c:pt>
                <c:pt idx="1088">
                  <c:v>7.6414800000000003E-11</c:v>
                </c:pt>
                <c:pt idx="1089">
                  <c:v>3.38076E-10</c:v>
                </c:pt>
                <c:pt idx="1090">
                  <c:v>6.2415700000000002E-10</c:v>
                </c:pt>
                <c:pt idx="1091">
                  <c:v>1.0029499999999999E-9</c:v>
                </c:pt>
                <c:pt idx="1092">
                  <c:v>1.58228E-9</c:v>
                </c:pt>
                <c:pt idx="1093">
                  <c:v>2.4101000000000002E-9</c:v>
                </c:pt>
                <c:pt idx="1094">
                  <c:v>3.4101300000000001E-9</c:v>
                </c:pt>
                <c:pt idx="1095">
                  <c:v>4.51707E-9</c:v>
                </c:pt>
                <c:pt idx="1096">
                  <c:v>6.06582E-9</c:v>
                </c:pt>
                <c:pt idx="1097">
                  <c:v>8.8282999999999994E-9</c:v>
                </c:pt>
                <c:pt idx="1098">
                  <c:v>1.31882E-8</c:v>
                </c:pt>
                <c:pt idx="1099">
                  <c:v>1.86121E-8</c:v>
                </c:pt>
                <c:pt idx="1100">
                  <c:v>2.43497E-8</c:v>
                </c:pt>
                <c:pt idx="1101">
                  <c:v>2.9977599999999997E-8</c:v>
                </c:pt>
                <c:pt idx="1102">
                  <c:v>3.4708799999999999E-8</c:v>
                </c:pt>
                <c:pt idx="1103">
                  <c:v>3.62301E-8</c:v>
                </c:pt>
                <c:pt idx="1104">
                  <c:v>3.1034800000000002E-8</c:v>
                </c:pt>
                <c:pt idx="1105">
                  <c:v>1.7953299999999998E-8</c:v>
                </c:pt>
                <c:pt idx="1106">
                  <c:v>7.8072600000000002E-10</c:v>
                </c:pt>
                <c:pt idx="1107">
                  <c:v>-1.47731E-8</c:v>
                </c:pt>
                <c:pt idx="1108">
                  <c:v>-2.3105500000000001E-8</c:v>
                </c:pt>
                <c:pt idx="1109">
                  <c:v>-1.7238100000000001E-8</c:v>
                </c:pt>
                <c:pt idx="1110">
                  <c:v>6.10164E-9</c:v>
                </c:pt>
                <c:pt idx="1111">
                  <c:v>4.1023600000000002E-8</c:v>
                </c:pt>
                <c:pt idx="1112">
                  <c:v>7.7283799999999995E-8</c:v>
                </c:pt>
                <c:pt idx="1113">
                  <c:v>1.00052E-7</c:v>
                </c:pt>
                <c:pt idx="1114">
                  <c:v>7.0825699999999999E-8</c:v>
                </c:pt>
                <c:pt idx="1115">
                  <c:v>-1.07192E-7</c:v>
                </c:pt>
                <c:pt idx="1116">
                  <c:v>-6.0330400000000001E-7</c:v>
                </c:pt>
                <c:pt idx="1117">
                  <c:v>-1.57108E-6</c:v>
                </c:pt>
                <c:pt idx="1118">
                  <c:v>-2.99182E-6</c:v>
                </c:pt>
                <c:pt idx="1119">
                  <c:v>-4.66289E-6</c:v>
                </c:pt>
                <c:pt idx="1120">
                  <c:v>-6.3892200000000003E-6</c:v>
                </c:pt>
                <c:pt idx="1121">
                  <c:v>-8.1610099999999993E-6</c:v>
                </c:pt>
                <c:pt idx="1122">
                  <c:v>-1.01889E-5</c:v>
                </c:pt>
                <c:pt idx="1123">
                  <c:v>-1.28785E-5</c:v>
                </c:pt>
                <c:pt idx="1124">
                  <c:v>-1.6721499999999999E-5</c:v>
                </c:pt>
                <c:pt idx="1125">
                  <c:v>-2.1991799999999998E-5</c:v>
                </c:pt>
                <c:pt idx="1126">
                  <c:v>-2.8452000000000001E-5</c:v>
                </c:pt>
                <c:pt idx="1127">
                  <c:v>-3.5457599999999997E-5</c:v>
                </c:pt>
                <c:pt idx="1128">
                  <c:v>-4.2370300000000003E-5</c:v>
                </c:pt>
                <c:pt idx="1129">
                  <c:v>-4.8782100000000002E-5</c:v>
                </c:pt>
                <c:pt idx="1130">
                  <c:v>-5.4392299999999998E-5</c:v>
                </c:pt>
                <c:pt idx="1131">
                  <c:v>-5.8919100000000003E-5</c:v>
                </c:pt>
                <c:pt idx="1132">
                  <c:v>-6.2273000000000005E-5</c:v>
                </c:pt>
                <c:pt idx="1133">
                  <c:v>-6.4679100000000002E-5</c:v>
                </c:pt>
                <c:pt idx="1134">
                  <c:v>-6.6448599999999999E-5</c:v>
                </c:pt>
                <c:pt idx="1135">
                  <c:v>-6.7645999999999996E-5</c:v>
                </c:pt>
                <c:pt idx="1136">
                  <c:v>-6.8116500000000004E-5</c:v>
                </c:pt>
                <c:pt idx="1137">
                  <c:v>-6.7840000000000001E-5</c:v>
                </c:pt>
                <c:pt idx="1138">
                  <c:v>-6.7066500000000006E-5</c:v>
                </c:pt>
                <c:pt idx="1139">
                  <c:v>-6.5970599999999995E-5</c:v>
                </c:pt>
                <c:pt idx="1140">
                  <c:v>-6.4285199999999999E-5</c:v>
                </c:pt>
                <c:pt idx="1141">
                  <c:v>-6.1477300000000002E-5</c:v>
                </c:pt>
                <c:pt idx="1142">
                  <c:v>-5.7342000000000001E-5</c:v>
                </c:pt>
                <c:pt idx="1143">
                  <c:v>-5.23416E-5</c:v>
                </c:pt>
                <c:pt idx="1144">
                  <c:v>-4.7407799999999997E-5</c:v>
                </c:pt>
                <c:pt idx="1145">
                  <c:v>-4.3655999999999997E-5</c:v>
                </c:pt>
                <c:pt idx="1146">
                  <c:v>-4.2344600000000001E-5</c:v>
                </c:pt>
                <c:pt idx="1147">
                  <c:v>-4.4743000000000002E-5</c:v>
                </c:pt>
                <c:pt idx="1148">
                  <c:v>-5.1669599999999997E-5</c:v>
                </c:pt>
                <c:pt idx="1149">
                  <c:v>-6.3233900000000005E-5</c:v>
                </c:pt>
                <c:pt idx="1150">
                  <c:v>-7.9125899999999994E-5</c:v>
                </c:pt>
                <c:pt idx="1151">
                  <c:v>-9.8833700000000002E-5</c:v>
                </c:pt>
                <c:pt idx="1152">
                  <c:v>-1.2145400000000001E-4</c:v>
                </c:pt>
                <c:pt idx="1153">
                  <c:v>-1.4589799999999999E-4</c:v>
                </c:pt>
                <c:pt idx="1154">
                  <c:v>-1.71896E-4</c:v>
                </c:pt>
                <c:pt idx="1155">
                  <c:v>-2.0059E-4</c:v>
                </c:pt>
                <c:pt idx="1156">
                  <c:v>-2.33563E-4</c:v>
                </c:pt>
                <c:pt idx="1157">
                  <c:v>-2.71184E-4</c:v>
                </c:pt>
                <c:pt idx="1158">
                  <c:v>-3.1224999999999997E-4</c:v>
                </c:pt>
                <c:pt idx="1159">
                  <c:v>-3.55285E-4</c:v>
                </c:pt>
                <c:pt idx="1160">
                  <c:v>-4.0001000000000001E-4</c:v>
                </c:pt>
                <c:pt idx="1161">
                  <c:v>-4.4765700000000001E-4</c:v>
                </c:pt>
                <c:pt idx="1162">
                  <c:v>-5.0020299999999995E-4</c:v>
                </c:pt>
                <c:pt idx="1163">
                  <c:v>-5.5926100000000002E-4</c:v>
                </c:pt>
                <c:pt idx="1164">
                  <c:v>-6.25192E-4</c:v>
                </c:pt>
                <c:pt idx="1165">
                  <c:v>-6.9696500000000002E-4</c:v>
                </c:pt>
                <c:pt idx="1166">
                  <c:v>-7.7307400000000001E-4</c:v>
                </c:pt>
                <c:pt idx="1167">
                  <c:v>-8.5294799999999997E-4</c:v>
                </c:pt>
                <c:pt idx="1168">
                  <c:v>-9.3763799999999997E-4</c:v>
                </c:pt>
                <c:pt idx="1169">
                  <c:v>-1.02929E-3</c:v>
                </c:pt>
                <c:pt idx="1170">
                  <c:v>-1.13002E-3</c:v>
                </c:pt>
                <c:pt idx="1171">
                  <c:v>-1.24113E-3</c:v>
                </c:pt>
                <c:pt idx="1172">
                  <c:v>-1.36301E-3</c:v>
                </c:pt>
                <c:pt idx="1173">
                  <c:v>-1.4957E-3</c:v>
                </c:pt>
                <c:pt idx="1174">
                  <c:v>-1.6395400000000001E-3</c:v>
                </c:pt>
                <c:pt idx="1175">
                  <c:v>-1.79492E-3</c:v>
                </c:pt>
                <c:pt idx="1176">
                  <c:v>-1.96131E-3</c:v>
                </c:pt>
                <c:pt idx="1177">
                  <c:v>-2.1371099999999998E-3</c:v>
                </c:pt>
                <c:pt idx="1178">
                  <c:v>-2.3211500000000001E-3</c:v>
                </c:pt>
                <c:pt idx="1179">
                  <c:v>-2.5145200000000001E-3</c:v>
                </c:pt>
                <c:pt idx="1180">
                  <c:v>-2.7203800000000001E-3</c:v>
                </c:pt>
                <c:pt idx="1181">
                  <c:v>-2.9418399999999998E-3</c:v>
                </c:pt>
                <c:pt idx="1182">
                  <c:v>-3.1806899999999999E-3</c:v>
                </c:pt>
                <c:pt idx="1183">
                  <c:v>-3.4384200000000002E-3</c:v>
                </c:pt>
                <c:pt idx="1184">
                  <c:v>-3.7174E-3</c:v>
                </c:pt>
                <c:pt idx="1185">
                  <c:v>-4.0199099999999998E-3</c:v>
                </c:pt>
                <c:pt idx="1186">
                  <c:v>-4.3460599999999997E-3</c:v>
                </c:pt>
                <c:pt idx="1187">
                  <c:v>-4.6938800000000001E-3</c:v>
                </c:pt>
                <c:pt idx="1188">
                  <c:v>-5.0619999999999997E-3</c:v>
                </c:pt>
                <c:pt idx="1189">
                  <c:v>-5.4517599999999999E-3</c:v>
                </c:pt>
                <c:pt idx="1190">
                  <c:v>-5.8672100000000003E-3</c:v>
                </c:pt>
                <c:pt idx="1191">
                  <c:v>-6.3136399999999997E-3</c:v>
                </c:pt>
                <c:pt idx="1192">
                  <c:v>-6.7956500000000003E-3</c:v>
                </c:pt>
                <c:pt idx="1193">
                  <c:v>-7.31549E-3</c:v>
                </c:pt>
                <c:pt idx="1194">
                  <c:v>-7.8728900000000004E-3</c:v>
                </c:pt>
                <c:pt idx="1195">
                  <c:v>-8.4668999999999994E-3</c:v>
                </c:pt>
                <c:pt idx="1196">
                  <c:v>-9.0976300000000006E-3</c:v>
                </c:pt>
                <c:pt idx="1197">
                  <c:v>-9.7658299999999996E-3</c:v>
                </c:pt>
                <c:pt idx="1198" formatCode="General">
                  <c:v>-1.0471299999999999E-2</c:v>
                </c:pt>
                <c:pt idx="1199" formatCode="General">
                  <c:v>-1.1213300000000001E-2</c:v>
                </c:pt>
                <c:pt idx="1200" formatCode="General">
                  <c:v>-1.19918E-2</c:v>
                </c:pt>
                <c:pt idx="1201" formatCode="General">
                  <c:v>-1.2808099999999999E-2</c:v>
                </c:pt>
                <c:pt idx="1202" formatCode="General">
                  <c:v>-1.36623E-2</c:v>
                </c:pt>
                <c:pt idx="1203" formatCode="General">
                  <c:v>-1.4552300000000001E-2</c:v>
                </c:pt>
                <c:pt idx="1204" formatCode="General">
                  <c:v>-1.5474699999999999E-2</c:v>
                </c:pt>
                <c:pt idx="1205" formatCode="General">
                  <c:v>-1.64266E-2</c:v>
                </c:pt>
                <c:pt idx="1206" formatCode="General">
                  <c:v>-1.74068E-2</c:v>
                </c:pt>
                <c:pt idx="1207" formatCode="General">
                  <c:v>-1.8415399999999998E-2</c:v>
                </c:pt>
                <c:pt idx="1208" formatCode="General">
                  <c:v>-1.94533E-2</c:v>
                </c:pt>
                <c:pt idx="1209" formatCode="General">
                  <c:v>-2.0521000000000001E-2</c:v>
                </c:pt>
                <c:pt idx="1210" formatCode="General">
                  <c:v>-2.16177E-2</c:v>
                </c:pt>
                <c:pt idx="1211" formatCode="General">
                  <c:v>-2.2741600000000001E-2</c:v>
                </c:pt>
                <c:pt idx="1212" formatCode="General">
                  <c:v>-2.3891099999999998E-2</c:v>
                </c:pt>
                <c:pt idx="1213" formatCode="General">
                  <c:v>-2.5064699999999999E-2</c:v>
                </c:pt>
                <c:pt idx="1214" formatCode="General">
                  <c:v>-2.6259299999999999E-2</c:v>
                </c:pt>
                <c:pt idx="1215" formatCode="General">
                  <c:v>-2.7470700000000001E-2</c:v>
                </c:pt>
                <c:pt idx="1216" formatCode="General">
                  <c:v>-2.8694399999999998E-2</c:v>
                </c:pt>
                <c:pt idx="1217" formatCode="General">
                  <c:v>-2.99286E-2</c:v>
                </c:pt>
                <c:pt idx="1218" formatCode="General">
                  <c:v>-3.1173699999999999E-2</c:v>
                </c:pt>
                <c:pt idx="1219" formatCode="General">
                  <c:v>-3.24307E-2</c:v>
                </c:pt>
                <c:pt idx="1220" formatCode="General">
                  <c:v>-3.3699300000000001E-2</c:v>
                </c:pt>
                <c:pt idx="1221" formatCode="General">
                  <c:v>-3.4978500000000003E-2</c:v>
                </c:pt>
                <c:pt idx="1222" formatCode="General">
                  <c:v>-3.6266699999999999E-2</c:v>
                </c:pt>
                <c:pt idx="1223" formatCode="General">
                  <c:v>-3.7563800000000001E-2</c:v>
                </c:pt>
                <c:pt idx="1224" formatCode="General">
                  <c:v>-3.88714E-2</c:v>
                </c:pt>
                <c:pt idx="1225" formatCode="General">
                  <c:v>-4.0191699999999997E-2</c:v>
                </c:pt>
                <c:pt idx="1226" formatCode="General">
                  <c:v>-4.1524999999999999E-2</c:v>
                </c:pt>
                <c:pt idx="1227" formatCode="General">
                  <c:v>-4.2869699999999997E-2</c:v>
                </c:pt>
                <c:pt idx="1228" formatCode="General">
                  <c:v>-4.4224300000000001E-2</c:v>
                </c:pt>
                <c:pt idx="1229" formatCode="General">
                  <c:v>-4.5588799999999999E-2</c:v>
                </c:pt>
                <c:pt idx="1230" formatCode="General">
                  <c:v>-4.6964699999999998E-2</c:v>
                </c:pt>
                <c:pt idx="1231" formatCode="General">
                  <c:v>-4.8353199999999999E-2</c:v>
                </c:pt>
                <c:pt idx="1232" formatCode="General">
                  <c:v>-4.9754399999999997E-2</c:v>
                </c:pt>
                <c:pt idx="1233" formatCode="General">
                  <c:v>-5.1167200000000003E-2</c:v>
                </c:pt>
                <c:pt idx="1234" formatCode="General">
                  <c:v>-5.2590400000000002E-2</c:v>
                </c:pt>
                <c:pt idx="1235" formatCode="General">
                  <c:v>-5.40232E-2</c:v>
                </c:pt>
                <c:pt idx="1236" formatCode="General">
                  <c:v>-5.5464600000000003E-2</c:v>
                </c:pt>
                <c:pt idx="1237" formatCode="General">
                  <c:v>-5.6913199999999997E-2</c:v>
                </c:pt>
                <c:pt idx="1238" formatCode="General">
                  <c:v>-5.8367500000000003E-2</c:v>
                </c:pt>
                <c:pt idx="1239" formatCode="General">
                  <c:v>-5.9826900000000002E-2</c:v>
                </c:pt>
                <c:pt idx="1240" formatCode="General">
                  <c:v>-6.12925E-2</c:v>
                </c:pt>
                <c:pt idx="1241" formatCode="General">
                  <c:v>-6.2764799999999996E-2</c:v>
                </c:pt>
                <c:pt idx="1242" formatCode="General">
                  <c:v>-6.4242800000000003E-2</c:v>
                </c:pt>
                <c:pt idx="1243" formatCode="General">
                  <c:v>-6.5724099999999994E-2</c:v>
                </c:pt>
                <c:pt idx="1244" formatCode="General">
                  <c:v>-6.7205899999999999E-2</c:v>
                </c:pt>
                <c:pt idx="1245" formatCode="General">
                  <c:v>-6.8686499999999998E-2</c:v>
                </c:pt>
                <c:pt idx="1246" formatCode="General">
                  <c:v>-7.0166000000000006E-2</c:v>
                </c:pt>
                <c:pt idx="1247" formatCode="General">
                  <c:v>-7.1646000000000001E-2</c:v>
                </c:pt>
                <c:pt idx="1248" formatCode="General">
                  <c:v>-7.3126899999999995E-2</c:v>
                </c:pt>
                <c:pt idx="1249" formatCode="General">
                  <c:v>-7.4605400000000002E-2</c:v>
                </c:pt>
                <c:pt idx="1250" formatCode="General">
                  <c:v>-7.6073699999999994E-2</c:v>
                </c:pt>
                <c:pt idx="1251" formatCode="General">
                  <c:v>-7.7522499999999994E-2</c:v>
                </c:pt>
                <c:pt idx="1252" formatCode="General">
                  <c:v>-7.8944700000000007E-2</c:v>
                </c:pt>
                <c:pt idx="1253" formatCode="General">
                  <c:v>-8.0335900000000002E-2</c:v>
                </c:pt>
                <c:pt idx="1254" formatCode="General">
                  <c:v>-8.1693699999999994E-2</c:v>
                </c:pt>
                <c:pt idx="1255" formatCode="General">
                  <c:v>-8.3016099999999995E-2</c:v>
                </c:pt>
                <c:pt idx="1256" formatCode="General">
                  <c:v>-8.4301399999999999E-2</c:v>
                </c:pt>
                <c:pt idx="1257" formatCode="General">
                  <c:v>-8.5549299999999995E-2</c:v>
                </c:pt>
                <c:pt idx="1258" formatCode="General">
                  <c:v>-8.6762400000000003E-2</c:v>
                </c:pt>
                <c:pt idx="1259" formatCode="General">
                  <c:v>-8.7944999999999995E-2</c:v>
                </c:pt>
                <c:pt idx="1260" formatCode="General">
                  <c:v>-8.9100100000000002E-2</c:v>
                </c:pt>
                <c:pt idx="1261" formatCode="General">
                  <c:v>-9.0225200000000005E-2</c:v>
                </c:pt>
                <c:pt idx="1262" formatCode="General">
                  <c:v>-9.13128E-2</c:v>
                </c:pt>
                <c:pt idx="1263" formatCode="General">
                  <c:v>-9.2356199999999999E-2</c:v>
                </c:pt>
                <c:pt idx="1264" formatCode="General">
                  <c:v>-9.3354500000000007E-2</c:v>
                </c:pt>
                <c:pt idx="1265" formatCode="General">
                  <c:v>-9.4312099999999996E-2</c:v>
                </c:pt>
                <c:pt idx="1266" formatCode="General">
                  <c:v>-9.5233300000000007E-2</c:v>
                </c:pt>
                <c:pt idx="1267" formatCode="General">
                  <c:v>-9.6116999999999994E-2</c:v>
                </c:pt>
                <c:pt idx="1268" formatCode="General">
                  <c:v>-9.69579E-2</c:v>
                </c:pt>
                <c:pt idx="1269" formatCode="General">
                  <c:v>-9.7751099999999994E-2</c:v>
                </c:pt>
                <c:pt idx="1270" formatCode="General">
                  <c:v>-9.8494499999999999E-2</c:v>
                </c:pt>
                <c:pt idx="1271" formatCode="General">
                  <c:v>-9.9187399999999995E-2</c:v>
                </c:pt>
                <c:pt idx="1272" formatCode="General">
                  <c:v>-9.9828600000000003E-2</c:v>
                </c:pt>
                <c:pt idx="1273" formatCode="General">
                  <c:v>-0.10041600000000001</c:v>
                </c:pt>
                <c:pt idx="1274" formatCode="General">
                  <c:v>-0.100949</c:v>
                </c:pt>
                <c:pt idx="1275" formatCode="General">
                  <c:v>-0.101427</c:v>
                </c:pt>
                <c:pt idx="1276" formatCode="General">
                  <c:v>-0.101853</c:v>
                </c:pt>
                <c:pt idx="1277" formatCode="General">
                  <c:v>-0.102227</c:v>
                </c:pt>
                <c:pt idx="1278" formatCode="General">
                  <c:v>-0.102548</c:v>
                </c:pt>
                <c:pt idx="1279" formatCode="General">
                  <c:v>-0.102813</c:v>
                </c:pt>
                <c:pt idx="1280" formatCode="General">
                  <c:v>-0.103023</c:v>
                </c:pt>
                <c:pt idx="1281" formatCode="General">
                  <c:v>-0.10317999999999999</c:v>
                </c:pt>
                <c:pt idx="1282" formatCode="General">
                  <c:v>-0.103283</c:v>
                </c:pt>
                <c:pt idx="1283" formatCode="General">
                  <c:v>-0.103327</c:v>
                </c:pt>
                <c:pt idx="1284" formatCode="General">
                  <c:v>-0.103306</c:v>
                </c:pt>
                <c:pt idx="1285" formatCode="General">
                  <c:v>-0.10321900000000001</c:v>
                </c:pt>
                <c:pt idx="1286" formatCode="General">
                  <c:v>-0.103065</c:v>
                </c:pt>
                <c:pt idx="1287" formatCode="General">
                  <c:v>-0.10284500000000001</c:v>
                </c:pt>
                <c:pt idx="1288" formatCode="General">
                  <c:v>-0.102558</c:v>
                </c:pt>
                <c:pt idx="1289" formatCode="General">
                  <c:v>-0.102205</c:v>
                </c:pt>
                <c:pt idx="1290" formatCode="General">
                  <c:v>-0.101787</c:v>
                </c:pt>
                <c:pt idx="1291" formatCode="General">
                  <c:v>-0.10130599999999999</c:v>
                </c:pt>
                <c:pt idx="1292" formatCode="General">
                  <c:v>-0.100761</c:v>
                </c:pt>
                <c:pt idx="1293" formatCode="General">
                  <c:v>-0.100145</c:v>
                </c:pt>
                <c:pt idx="1294" formatCode="General">
                  <c:v>-9.9455600000000005E-2</c:v>
                </c:pt>
                <c:pt idx="1295" formatCode="General">
                  <c:v>-9.8692000000000002E-2</c:v>
                </c:pt>
                <c:pt idx="1296" formatCode="General">
                  <c:v>-9.7860000000000003E-2</c:v>
                </c:pt>
                <c:pt idx="1297" formatCode="General">
                  <c:v>-9.6965899999999994E-2</c:v>
                </c:pt>
                <c:pt idx="1298" formatCode="General">
                  <c:v>-9.6011399999999997E-2</c:v>
                </c:pt>
                <c:pt idx="1299" formatCode="General">
                  <c:v>-9.4993599999999997E-2</c:v>
                </c:pt>
                <c:pt idx="1300" formatCode="General">
                  <c:v>-9.3909500000000007E-2</c:v>
                </c:pt>
                <c:pt idx="1301" formatCode="General">
                  <c:v>-9.2757800000000001E-2</c:v>
                </c:pt>
                <c:pt idx="1302" formatCode="General">
                  <c:v>-9.1538099999999997E-2</c:v>
                </c:pt>
                <c:pt idx="1303" formatCode="General">
                  <c:v>-9.0251700000000004E-2</c:v>
                </c:pt>
                <c:pt idx="1304" formatCode="General">
                  <c:v>-8.8903399999999994E-2</c:v>
                </c:pt>
                <c:pt idx="1305" formatCode="General">
                  <c:v>-8.7499099999999996E-2</c:v>
                </c:pt>
                <c:pt idx="1306" formatCode="General">
                  <c:v>-8.6041800000000002E-2</c:v>
                </c:pt>
                <c:pt idx="1307" formatCode="General">
                  <c:v>-8.4532200000000002E-2</c:v>
                </c:pt>
                <c:pt idx="1308" formatCode="General">
                  <c:v>-8.2971799999999998E-2</c:v>
                </c:pt>
                <c:pt idx="1309" formatCode="General">
                  <c:v>-8.1364699999999998E-2</c:v>
                </c:pt>
                <c:pt idx="1310" formatCode="General">
                  <c:v>-7.9713599999999996E-2</c:v>
                </c:pt>
                <c:pt idx="1311" formatCode="General">
                  <c:v>-7.8017699999999995E-2</c:v>
                </c:pt>
                <c:pt idx="1312" formatCode="General">
                  <c:v>-7.6273400000000005E-2</c:v>
                </c:pt>
                <c:pt idx="1313" formatCode="General">
                  <c:v>-7.4478199999999994E-2</c:v>
                </c:pt>
                <c:pt idx="1314" formatCode="General">
                  <c:v>-7.2633400000000001E-2</c:v>
                </c:pt>
                <c:pt idx="1315" formatCode="General">
                  <c:v>-7.0744699999999994E-2</c:v>
                </c:pt>
                <c:pt idx="1316" formatCode="General">
                  <c:v>-6.8818000000000004E-2</c:v>
                </c:pt>
                <c:pt idx="1317" formatCode="General">
                  <c:v>-6.6855499999999998E-2</c:v>
                </c:pt>
                <c:pt idx="1318" formatCode="General">
                  <c:v>-6.4857100000000001E-2</c:v>
                </c:pt>
                <c:pt idx="1319" formatCode="General">
                  <c:v>-6.2824400000000002E-2</c:v>
                </c:pt>
                <c:pt idx="1320" formatCode="General">
                  <c:v>-6.0761999999999997E-2</c:v>
                </c:pt>
                <c:pt idx="1321" formatCode="General">
                  <c:v>-5.86729E-2</c:v>
                </c:pt>
                <c:pt idx="1322" formatCode="General">
                  <c:v>-5.6555899999999999E-2</c:v>
                </c:pt>
                <c:pt idx="1323" formatCode="General">
                  <c:v>-5.4410100000000003E-2</c:v>
                </c:pt>
                <c:pt idx="1324" formatCode="General">
                  <c:v>-5.2240300000000003E-2</c:v>
                </c:pt>
                <c:pt idx="1325" formatCode="General">
                  <c:v>-5.00518E-2</c:v>
                </c:pt>
                <c:pt idx="1326" formatCode="General">
                  <c:v>-4.7842999999999997E-2</c:v>
                </c:pt>
                <c:pt idx="1327" formatCode="General">
                  <c:v>-4.5605600000000003E-2</c:v>
                </c:pt>
                <c:pt idx="1328" formatCode="General">
                  <c:v>-4.3332099999999998E-2</c:v>
                </c:pt>
                <c:pt idx="1329" formatCode="General">
                  <c:v>-4.1021599999999998E-2</c:v>
                </c:pt>
                <c:pt idx="1330" formatCode="General">
                  <c:v>-3.8678799999999999E-2</c:v>
                </c:pt>
                <c:pt idx="1331" formatCode="General">
                  <c:v>-3.6308600000000003E-2</c:v>
                </c:pt>
                <c:pt idx="1332" formatCode="General">
                  <c:v>-3.3914300000000001E-2</c:v>
                </c:pt>
                <c:pt idx="1333" formatCode="General">
                  <c:v>-3.1497400000000002E-2</c:v>
                </c:pt>
                <c:pt idx="1334" formatCode="General">
                  <c:v>-2.9059000000000001E-2</c:v>
                </c:pt>
                <c:pt idx="1335" formatCode="General">
                  <c:v>-2.65986E-2</c:v>
                </c:pt>
                <c:pt idx="1336" formatCode="General">
                  <c:v>-2.4114400000000001E-2</c:v>
                </c:pt>
                <c:pt idx="1337" formatCode="General">
                  <c:v>-2.1606199999999999E-2</c:v>
                </c:pt>
                <c:pt idx="1338" formatCode="General">
                  <c:v>-1.9076300000000001E-2</c:v>
                </c:pt>
                <c:pt idx="1339" formatCode="General">
                  <c:v>-1.6527799999999999E-2</c:v>
                </c:pt>
                <c:pt idx="1340" formatCode="General">
                  <c:v>-1.39617E-2</c:v>
                </c:pt>
                <c:pt idx="1341" formatCode="General">
                  <c:v>-1.1377999999999999E-2</c:v>
                </c:pt>
                <c:pt idx="1342">
                  <c:v>-8.7808999999999995E-3</c:v>
                </c:pt>
                <c:pt idx="1343">
                  <c:v>-6.1801900000000003E-3</c:v>
                </c:pt>
                <c:pt idx="1344">
                  <c:v>-3.5861500000000002E-3</c:v>
                </c:pt>
                <c:pt idx="1345">
                  <c:v>-1.00238E-3</c:v>
                </c:pt>
                <c:pt idx="1346">
                  <c:v>1.57504E-3</c:v>
                </c:pt>
                <c:pt idx="1347">
                  <c:v>4.1509800000000003E-3</c:v>
                </c:pt>
                <c:pt idx="1348">
                  <c:v>6.7240599999999996E-3</c:v>
                </c:pt>
                <c:pt idx="1349">
                  <c:v>9.2858100000000002E-3</c:v>
                </c:pt>
                <c:pt idx="1350" formatCode="General">
                  <c:v>1.18259E-2</c:v>
                </c:pt>
                <c:pt idx="1351" formatCode="General">
                  <c:v>1.4337600000000001E-2</c:v>
                </c:pt>
                <c:pt idx="1352" formatCode="General">
                  <c:v>1.6818199999999998E-2</c:v>
                </c:pt>
                <c:pt idx="1353" formatCode="General">
                  <c:v>1.9266100000000001E-2</c:v>
                </c:pt>
                <c:pt idx="1354" formatCode="General">
                  <c:v>2.1678200000000002E-2</c:v>
                </c:pt>
                <c:pt idx="1355" formatCode="General">
                  <c:v>2.4050700000000001E-2</c:v>
                </c:pt>
                <c:pt idx="1356" formatCode="General">
                  <c:v>2.6380399999999998E-2</c:v>
                </c:pt>
                <c:pt idx="1357" formatCode="General">
                  <c:v>2.86644E-2</c:v>
                </c:pt>
                <c:pt idx="1358" formatCode="General">
                  <c:v>3.0898700000000001E-2</c:v>
                </c:pt>
                <c:pt idx="1359" formatCode="General">
                  <c:v>3.3079299999999999E-2</c:v>
                </c:pt>
                <c:pt idx="1360" formatCode="General">
                  <c:v>3.5204600000000003E-2</c:v>
                </c:pt>
                <c:pt idx="1361" formatCode="General">
                  <c:v>3.7275599999999999E-2</c:v>
                </c:pt>
                <c:pt idx="1362" formatCode="General">
                  <c:v>3.9294000000000003E-2</c:v>
                </c:pt>
                <c:pt idx="1363" formatCode="General">
                  <c:v>4.1260199999999997E-2</c:v>
                </c:pt>
                <c:pt idx="1364" formatCode="General">
                  <c:v>4.3172599999999998E-2</c:v>
                </c:pt>
                <c:pt idx="1365" formatCode="General">
                  <c:v>4.5027499999999998E-2</c:v>
                </c:pt>
                <c:pt idx="1366" formatCode="General">
                  <c:v>4.6819800000000002E-2</c:v>
                </c:pt>
                <c:pt idx="1367" formatCode="General">
                  <c:v>4.8543299999999998E-2</c:v>
                </c:pt>
                <c:pt idx="1368" formatCode="General">
                  <c:v>5.0191300000000001E-2</c:v>
                </c:pt>
                <c:pt idx="1369" formatCode="General">
                  <c:v>5.1755500000000003E-2</c:v>
                </c:pt>
                <c:pt idx="1370" formatCode="General">
                  <c:v>5.3226599999999999E-2</c:v>
                </c:pt>
                <c:pt idx="1371" formatCode="General">
                  <c:v>5.4598800000000003E-2</c:v>
                </c:pt>
                <c:pt idx="1372" formatCode="General">
                  <c:v>5.5870900000000001E-2</c:v>
                </c:pt>
                <c:pt idx="1373" formatCode="General">
                  <c:v>5.7043400000000001E-2</c:v>
                </c:pt>
                <c:pt idx="1374" formatCode="General">
                  <c:v>5.8112700000000003E-2</c:v>
                </c:pt>
                <c:pt idx="1375" formatCode="General">
                  <c:v>5.9070699999999997E-2</c:v>
                </c:pt>
                <c:pt idx="1376" formatCode="General">
                  <c:v>5.9909299999999999E-2</c:v>
                </c:pt>
                <c:pt idx="1377" formatCode="General">
                  <c:v>6.0625999999999999E-2</c:v>
                </c:pt>
                <c:pt idx="1378" formatCode="General">
                  <c:v>6.12235E-2</c:v>
                </c:pt>
                <c:pt idx="1379" formatCode="General">
                  <c:v>6.1703399999999999E-2</c:v>
                </c:pt>
                <c:pt idx="1380" formatCode="General">
                  <c:v>6.2061499999999999E-2</c:v>
                </c:pt>
                <c:pt idx="1381" formatCode="General">
                  <c:v>6.2289200000000003E-2</c:v>
                </c:pt>
                <c:pt idx="1382" formatCode="General">
                  <c:v>6.2380600000000001E-2</c:v>
                </c:pt>
                <c:pt idx="1383" formatCode="General">
                  <c:v>6.2336099999999998E-2</c:v>
                </c:pt>
                <c:pt idx="1384" formatCode="General">
                  <c:v>6.2159600000000002E-2</c:v>
                </c:pt>
                <c:pt idx="1385" formatCode="General">
                  <c:v>6.1852999999999998E-2</c:v>
                </c:pt>
                <c:pt idx="1386" formatCode="General">
                  <c:v>6.1415699999999997E-2</c:v>
                </c:pt>
                <c:pt idx="1387" formatCode="General">
                  <c:v>6.0848800000000001E-2</c:v>
                </c:pt>
                <c:pt idx="1388" formatCode="General">
                  <c:v>6.0156399999999999E-2</c:v>
                </c:pt>
                <c:pt idx="1389" formatCode="General">
                  <c:v>5.9343399999999998E-2</c:v>
                </c:pt>
                <c:pt idx="1390" formatCode="General">
                  <c:v>5.8411100000000001E-2</c:v>
                </c:pt>
                <c:pt idx="1391" formatCode="General">
                  <c:v>5.7354099999999998E-2</c:v>
                </c:pt>
                <c:pt idx="1392" formatCode="General">
                  <c:v>5.6160599999999998E-2</c:v>
                </c:pt>
                <c:pt idx="1393" formatCode="General">
                  <c:v>5.4815500000000003E-2</c:v>
                </c:pt>
                <c:pt idx="1394" formatCode="General">
                  <c:v>5.3308300000000003E-2</c:v>
                </c:pt>
                <c:pt idx="1395" formatCode="General">
                  <c:v>5.1637799999999998E-2</c:v>
                </c:pt>
                <c:pt idx="1396" formatCode="General">
                  <c:v>4.9811000000000001E-2</c:v>
                </c:pt>
                <c:pt idx="1397" formatCode="General">
                  <c:v>4.78383E-2</c:v>
                </c:pt>
                <c:pt idx="1398" formatCode="General">
                  <c:v>4.57283E-2</c:v>
                </c:pt>
                <c:pt idx="1399" formatCode="General">
                  <c:v>4.3487499999999998E-2</c:v>
                </c:pt>
                <c:pt idx="1400" formatCode="General">
                  <c:v>4.1121100000000001E-2</c:v>
                </c:pt>
                <c:pt idx="1401" formatCode="General">
                  <c:v>3.8635700000000002E-2</c:v>
                </c:pt>
                <c:pt idx="1402" formatCode="General">
                  <c:v>3.6037699999999999E-2</c:v>
                </c:pt>
                <c:pt idx="1403" formatCode="General">
                  <c:v>3.3331300000000001E-2</c:v>
                </c:pt>
                <c:pt idx="1404" formatCode="General">
                  <c:v>3.0516999999999999E-2</c:v>
                </c:pt>
                <c:pt idx="1405" formatCode="General">
                  <c:v>2.7594400000000002E-2</c:v>
                </c:pt>
                <c:pt idx="1406" formatCode="General">
                  <c:v>2.4564200000000001E-2</c:v>
                </c:pt>
                <c:pt idx="1407" formatCode="General">
                  <c:v>2.1428200000000001E-2</c:v>
                </c:pt>
                <c:pt idx="1408" formatCode="General">
                  <c:v>1.8187200000000001E-2</c:v>
                </c:pt>
                <c:pt idx="1409" formatCode="General">
                  <c:v>1.4841200000000001E-2</c:v>
                </c:pt>
                <c:pt idx="1410" formatCode="General">
                  <c:v>1.13921E-2</c:v>
                </c:pt>
                <c:pt idx="1411">
                  <c:v>7.8465900000000005E-3</c:v>
                </c:pt>
                <c:pt idx="1412">
                  <c:v>4.2166699999999996E-3</c:v>
                </c:pt>
                <c:pt idx="1413">
                  <c:v>5.1787199999999995E-4</c:v>
                </c:pt>
                <c:pt idx="1414">
                  <c:v>-3.2365599999999999E-3</c:v>
                </c:pt>
                <c:pt idx="1415">
                  <c:v>-7.0410799999999999E-3</c:v>
                </c:pt>
                <c:pt idx="1416" formatCode="General">
                  <c:v>-1.08979E-2</c:v>
                </c:pt>
                <c:pt idx="1417" formatCode="General">
                  <c:v>-1.4811700000000001E-2</c:v>
                </c:pt>
                <c:pt idx="1418" formatCode="General">
                  <c:v>-1.8785099999999999E-2</c:v>
                </c:pt>
                <c:pt idx="1419" formatCode="General">
                  <c:v>-2.2819200000000001E-2</c:v>
                </c:pt>
                <c:pt idx="1420" formatCode="General">
                  <c:v>-2.6916900000000001E-2</c:v>
                </c:pt>
                <c:pt idx="1421" formatCode="General">
                  <c:v>-3.1084000000000001E-2</c:v>
                </c:pt>
                <c:pt idx="1422" formatCode="General">
                  <c:v>-3.5326400000000001E-2</c:v>
                </c:pt>
                <c:pt idx="1423" formatCode="General">
                  <c:v>-3.9645399999999997E-2</c:v>
                </c:pt>
                <c:pt idx="1424" formatCode="General">
                  <c:v>-4.4035100000000001E-2</c:v>
                </c:pt>
                <c:pt idx="1425" formatCode="General">
                  <c:v>-4.8484399999999997E-2</c:v>
                </c:pt>
                <c:pt idx="1426" formatCode="General">
                  <c:v>-5.2982000000000001E-2</c:v>
                </c:pt>
                <c:pt idx="1427" formatCode="General">
                  <c:v>-5.7519399999999998E-2</c:v>
                </c:pt>
                <c:pt idx="1428" formatCode="General">
                  <c:v>-6.2091300000000002E-2</c:v>
                </c:pt>
                <c:pt idx="1429" formatCode="General">
                  <c:v>-6.6693799999999998E-2</c:v>
                </c:pt>
                <c:pt idx="1430" formatCode="General">
                  <c:v>-7.13231E-2</c:v>
                </c:pt>
                <c:pt idx="1431" formatCode="General">
                  <c:v>-7.5974399999999997E-2</c:v>
                </c:pt>
                <c:pt idx="1432" formatCode="General">
                  <c:v>-8.0641900000000002E-2</c:v>
                </c:pt>
                <c:pt idx="1433" formatCode="General">
                  <c:v>-8.5321300000000003E-2</c:v>
                </c:pt>
                <c:pt idx="1434" formatCode="General">
                  <c:v>-9.0012200000000001E-2</c:v>
                </c:pt>
                <c:pt idx="1435" formatCode="General">
                  <c:v>-9.4715599999999997E-2</c:v>
                </c:pt>
                <c:pt idx="1436" formatCode="General">
                  <c:v>-9.9429400000000001E-2</c:v>
                </c:pt>
                <c:pt idx="1437" formatCode="General">
                  <c:v>-0.104147</c:v>
                </c:pt>
                <c:pt idx="1438" formatCode="General">
                  <c:v>-0.10886</c:v>
                </c:pt>
                <c:pt idx="1439" formatCode="General">
                  <c:v>-0.113565</c:v>
                </c:pt>
                <c:pt idx="1440" formatCode="General">
                  <c:v>-0.118257</c:v>
                </c:pt>
                <c:pt idx="1441" formatCode="General">
                  <c:v>-0.122931</c:v>
                </c:pt>
                <c:pt idx="1442" formatCode="General">
                  <c:v>-0.12757399999999999</c:v>
                </c:pt>
                <c:pt idx="1443" formatCode="General">
                  <c:v>-0.13218099999999999</c:v>
                </c:pt>
                <c:pt idx="1444" formatCode="General">
                  <c:v>-0.13675899999999999</c:v>
                </c:pt>
                <c:pt idx="1445" formatCode="General">
                  <c:v>-0.141318</c:v>
                </c:pt>
                <c:pt idx="1446" formatCode="General">
                  <c:v>-0.14586199999999999</c:v>
                </c:pt>
                <c:pt idx="1447" formatCode="General">
                  <c:v>-0.15037900000000001</c:v>
                </c:pt>
                <c:pt idx="1448" formatCode="General">
                  <c:v>-0.15485099999999999</c:v>
                </c:pt>
                <c:pt idx="1449" formatCode="General">
                  <c:v>-0.15926899999999999</c:v>
                </c:pt>
                <c:pt idx="1450" formatCode="General">
                  <c:v>-0.163631</c:v>
                </c:pt>
                <c:pt idx="1451" formatCode="General">
                  <c:v>-0.167938</c:v>
                </c:pt>
                <c:pt idx="1452" formatCode="General">
                  <c:v>-0.172183</c:v>
                </c:pt>
                <c:pt idx="1453" formatCode="General">
                  <c:v>-0.17635300000000001</c:v>
                </c:pt>
                <c:pt idx="1454" formatCode="General">
                  <c:v>-0.18043899999999999</c:v>
                </c:pt>
                <c:pt idx="1455" formatCode="General">
                  <c:v>-0.18443699999999999</c:v>
                </c:pt>
                <c:pt idx="1456" formatCode="General">
                  <c:v>-0.18834300000000001</c:v>
                </c:pt>
                <c:pt idx="1457" formatCode="General">
                  <c:v>-0.19215199999999999</c:v>
                </c:pt>
                <c:pt idx="1458" formatCode="General">
                  <c:v>-0.19586200000000001</c:v>
                </c:pt>
                <c:pt idx="1459" formatCode="General">
                  <c:v>-0.19946900000000001</c:v>
                </c:pt>
                <c:pt idx="1460" formatCode="General">
                  <c:v>-0.20296700000000001</c:v>
                </c:pt>
                <c:pt idx="1461" formatCode="General">
                  <c:v>-0.206343</c:v>
                </c:pt>
                <c:pt idx="1462" formatCode="General">
                  <c:v>-0.209587</c:v>
                </c:pt>
                <c:pt idx="1463" formatCode="General">
                  <c:v>-0.21268999999999999</c:v>
                </c:pt>
                <c:pt idx="1464" formatCode="General">
                  <c:v>-0.21565200000000001</c:v>
                </c:pt>
                <c:pt idx="1465" formatCode="General">
                  <c:v>-0.21847900000000001</c:v>
                </c:pt>
                <c:pt idx="1466" formatCode="General">
                  <c:v>-0.22117500000000001</c:v>
                </c:pt>
                <c:pt idx="1467" formatCode="General">
                  <c:v>-0.223742</c:v>
                </c:pt>
                <c:pt idx="1468" formatCode="General">
                  <c:v>-0.22618199999999999</c:v>
                </c:pt>
                <c:pt idx="1469" formatCode="General">
                  <c:v>-0.22849800000000001</c:v>
                </c:pt>
                <c:pt idx="1470" formatCode="General">
                  <c:v>-0.230686</c:v>
                </c:pt>
                <c:pt idx="1471" formatCode="General">
                  <c:v>-0.23274500000000001</c:v>
                </c:pt>
                <c:pt idx="1472" formatCode="General">
                  <c:v>-0.234677</c:v>
                </c:pt>
                <c:pt idx="1473" formatCode="General">
                  <c:v>-0.236487</c:v>
                </c:pt>
                <c:pt idx="1474" formatCode="General">
                  <c:v>-0.23818300000000001</c:v>
                </c:pt>
                <c:pt idx="1475" formatCode="General">
                  <c:v>-0.23976900000000001</c:v>
                </c:pt>
                <c:pt idx="1476" formatCode="General">
                  <c:v>-0.24123900000000001</c:v>
                </c:pt>
                <c:pt idx="1477" formatCode="General">
                  <c:v>-0.242585</c:v>
                </c:pt>
                <c:pt idx="1478" formatCode="General">
                  <c:v>-0.24379600000000001</c:v>
                </c:pt>
                <c:pt idx="1479" formatCode="General">
                  <c:v>-0.244867</c:v>
                </c:pt>
                <c:pt idx="1480" formatCode="General">
                  <c:v>-0.24579799999999999</c:v>
                </c:pt>
                <c:pt idx="1481" formatCode="General">
                  <c:v>-0.246585</c:v>
                </c:pt>
                <c:pt idx="1482" formatCode="General">
                  <c:v>-0.247225</c:v>
                </c:pt>
                <c:pt idx="1483" formatCode="General">
                  <c:v>-0.24770900000000001</c:v>
                </c:pt>
                <c:pt idx="1484" formatCode="General">
                  <c:v>-0.248031</c:v>
                </c:pt>
                <c:pt idx="1485" formatCode="General">
                  <c:v>-0.24818499999999999</c:v>
                </c:pt>
                <c:pt idx="1486" formatCode="General">
                  <c:v>-0.248169</c:v>
                </c:pt>
                <c:pt idx="1487" formatCode="General">
                  <c:v>-0.24798500000000001</c:v>
                </c:pt>
                <c:pt idx="1488" formatCode="General">
                  <c:v>-0.24762999999999999</c:v>
                </c:pt>
                <c:pt idx="1489" formatCode="General">
                  <c:v>-0.24710499999999999</c:v>
                </c:pt>
                <c:pt idx="1490" formatCode="General">
                  <c:v>-0.24641099999999999</c:v>
                </c:pt>
                <c:pt idx="1491" formatCode="General">
                  <c:v>-0.24554799999999999</c:v>
                </c:pt>
                <c:pt idx="1492" formatCode="General">
                  <c:v>-0.24451600000000001</c:v>
                </c:pt>
                <c:pt idx="1493" formatCode="General">
                  <c:v>-0.24331900000000001</c:v>
                </c:pt>
                <c:pt idx="1494" formatCode="General">
                  <c:v>-0.24196200000000001</c:v>
                </c:pt>
                <c:pt idx="1495" formatCode="General">
                  <c:v>-0.240448</c:v>
                </c:pt>
                <c:pt idx="1496" formatCode="General">
                  <c:v>-0.23877699999999999</c:v>
                </c:pt>
                <c:pt idx="1497" formatCode="General">
                  <c:v>-0.23694599999999999</c:v>
                </c:pt>
                <c:pt idx="1498" formatCode="General">
                  <c:v>-0.234957</c:v>
                </c:pt>
                <c:pt idx="1499" formatCode="General">
                  <c:v>-0.23281499999999999</c:v>
                </c:pt>
                <c:pt idx="1500" formatCode="General">
                  <c:v>-0.23052700000000001</c:v>
                </c:pt>
                <c:pt idx="1501" formatCode="General">
                  <c:v>-0.22809199999999999</c:v>
                </c:pt>
                <c:pt idx="1502" formatCode="General">
                  <c:v>-0.22550899999999999</c:v>
                </c:pt>
                <c:pt idx="1503" formatCode="General">
                  <c:v>-0.222774</c:v>
                </c:pt>
                <c:pt idx="1504" formatCode="General">
                  <c:v>-0.21988199999999999</c:v>
                </c:pt>
                <c:pt idx="1505" formatCode="General">
                  <c:v>-0.216839</c:v>
                </c:pt>
                <c:pt idx="1506" formatCode="General">
                  <c:v>-0.21365000000000001</c:v>
                </c:pt>
                <c:pt idx="1507" formatCode="General">
                  <c:v>-0.21032200000000001</c:v>
                </c:pt>
                <c:pt idx="1508" formatCode="General">
                  <c:v>-0.20686299999999999</c:v>
                </c:pt>
                <c:pt idx="1509" formatCode="General">
                  <c:v>-0.20327500000000001</c:v>
                </c:pt>
                <c:pt idx="1510" formatCode="General">
                  <c:v>-0.19955800000000001</c:v>
                </c:pt>
                <c:pt idx="1511" formatCode="General">
                  <c:v>-0.195712</c:v>
                </c:pt>
                <c:pt idx="1512" formatCode="General">
                  <c:v>-0.19173100000000001</c:v>
                </c:pt>
                <c:pt idx="1513" formatCode="General">
                  <c:v>-0.18761900000000001</c:v>
                </c:pt>
                <c:pt idx="1514" formatCode="General">
                  <c:v>-0.18338399999999999</c:v>
                </c:pt>
                <c:pt idx="1515" formatCode="General">
                  <c:v>-0.179038</c:v>
                </c:pt>
                <c:pt idx="1516" formatCode="General">
                  <c:v>-0.17459</c:v>
                </c:pt>
                <c:pt idx="1517" formatCode="General">
                  <c:v>-0.170045</c:v>
                </c:pt>
                <c:pt idx="1518" formatCode="General">
                  <c:v>-0.165406</c:v>
                </c:pt>
                <c:pt idx="1519" formatCode="General">
                  <c:v>-0.16068099999999999</c:v>
                </c:pt>
                <c:pt idx="1520" formatCode="General">
                  <c:v>-0.15587699999999999</c:v>
                </c:pt>
                <c:pt idx="1521" formatCode="General">
                  <c:v>-0.15099599999999999</c:v>
                </c:pt>
                <c:pt idx="1522" formatCode="General">
                  <c:v>-0.146041</c:v>
                </c:pt>
                <c:pt idx="1523" formatCode="General">
                  <c:v>-0.14102200000000001</c:v>
                </c:pt>
                <c:pt idx="1524" formatCode="General">
                  <c:v>-0.13594800000000001</c:v>
                </c:pt>
                <c:pt idx="1525" formatCode="General">
                  <c:v>-0.130826</c:v>
                </c:pt>
                <c:pt idx="1526" formatCode="General">
                  <c:v>-0.12565799999999999</c:v>
                </c:pt>
                <c:pt idx="1527" formatCode="General">
                  <c:v>-0.12045500000000001</c:v>
                </c:pt>
                <c:pt idx="1528" formatCode="General">
                  <c:v>-0.115232</c:v>
                </c:pt>
                <c:pt idx="1529" formatCode="General">
                  <c:v>-0.10999299999999999</c:v>
                </c:pt>
                <c:pt idx="1530" formatCode="General">
                  <c:v>-0.10473200000000001</c:v>
                </c:pt>
                <c:pt idx="1531" formatCode="General">
                  <c:v>-9.9444699999999997E-2</c:v>
                </c:pt>
                <c:pt idx="1532" formatCode="General">
                  <c:v>-9.4140100000000004E-2</c:v>
                </c:pt>
                <c:pt idx="1533" formatCode="General">
                  <c:v>-8.8837600000000003E-2</c:v>
                </c:pt>
                <c:pt idx="1534" formatCode="General">
                  <c:v>-8.3556800000000001E-2</c:v>
                </c:pt>
                <c:pt idx="1535" formatCode="General">
                  <c:v>-7.8308299999999997E-2</c:v>
                </c:pt>
                <c:pt idx="1536" formatCode="General">
                  <c:v>-7.3095499999999994E-2</c:v>
                </c:pt>
                <c:pt idx="1537" formatCode="General">
                  <c:v>-6.7918099999999995E-2</c:v>
                </c:pt>
                <c:pt idx="1538" formatCode="General">
                  <c:v>-6.2774399999999994E-2</c:v>
                </c:pt>
                <c:pt idx="1539" formatCode="General">
                  <c:v>-5.7661700000000003E-2</c:v>
                </c:pt>
                <c:pt idx="1540" formatCode="General">
                  <c:v>-5.2577800000000001E-2</c:v>
                </c:pt>
                <c:pt idx="1541" formatCode="General">
                  <c:v>-4.7523799999999998E-2</c:v>
                </c:pt>
                <c:pt idx="1542" formatCode="General">
                  <c:v>-4.2505000000000001E-2</c:v>
                </c:pt>
                <c:pt idx="1543" formatCode="General">
                  <c:v>-3.7528800000000001E-2</c:v>
                </c:pt>
                <c:pt idx="1544" formatCode="General">
                  <c:v>-3.2600799999999999E-2</c:v>
                </c:pt>
                <c:pt idx="1545" formatCode="General">
                  <c:v>-2.77208E-2</c:v>
                </c:pt>
                <c:pt idx="1546" formatCode="General">
                  <c:v>-2.28831E-2</c:v>
                </c:pt>
                <c:pt idx="1547" formatCode="General">
                  <c:v>-1.8083200000000001E-2</c:v>
                </c:pt>
                <c:pt idx="1548" formatCode="General">
                  <c:v>-1.3326299999999999E-2</c:v>
                </c:pt>
                <c:pt idx="1549">
                  <c:v>-8.6278399999999995E-3</c:v>
                </c:pt>
                <c:pt idx="1550">
                  <c:v>-4.0048599999999998E-3</c:v>
                </c:pt>
                <c:pt idx="1551">
                  <c:v>5.3275600000000001E-4</c:v>
                </c:pt>
                <c:pt idx="1552">
                  <c:v>4.9823699999999999E-3</c:v>
                </c:pt>
                <c:pt idx="1553">
                  <c:v>9.3440299999999997E-3</c:v>
                </c:pt>
                <c:pt idx="1554" formatCode="General">
                  <c:v>1.3617199999999999E-2</c:v>
                </c:pt>
                <c:pt idx="1555" formatCode="General">
                  <c:v>1.7800699999999999E-2</c:v>
                </c:pt>
                <c:pt idx="1556" formatCode="General">
                  <c:v>2.1893699999999999E-2</c:v>
                </c:pt>
                <c:pt idx="1557" formatCode="General">
                  <c:v>2.5898899999999999E-2</c:v>
                </c:pt>
                <c:pt idx="1558" formatCode="General">
                  <c:v>2.9822399999999999E-2</c:v>
                </c:pt>
                <c:pt idx="1559" formatCode="General">
                  <c:v>3.3671199999999998E-2</c:v>
                </c:pt>
                <c:pt idx="1560" formatCode="General">
                  <c:v>3.74484E-2</c:v>
                </c:pt>
                <c:pt idx="1561" formatCode="General">
                  <c:v>4.11534E-2</c:v>
                </c:pt>
                <c:pt idx="1562" formatCode="General">
                  <c:v>4.4786800000000002E-2</c:v>
                </c:pt>
                <c:pt idx="1563" formatCode="General">
                  <c:v>4.8350400000000002E-2</c:v>
                </c:pt>
                <c:pt idx="1564" formatCode="General">
                  <c:v>5.1840200000000003E-2</c:v>
                </c:pt>
                <c:pt idx="1565" formatCode="General">
                  <c:v>5.5243800000000003E-2</c:v>
                </c:pt>
                <c:pt idx="1566" formatCode="General">
                  <c:v>5.8545199999999999E-2</c:v>
                </c:pt>
                <c:pt idx="1567" formatCode="General">
                  <c:v>6.1730699999999999E-2</c:v>
                </c:pt>
                <c:pt idx="1568" formatCode="General">
                  <c:v>6.4787999999999998E-2</c:v>
                </c:pt>
                <c:pt idx="1569" formatCode="General">
                  <c:v>6.7705799999999997E-2</c:v>
                </c:pt>
                <c:pt idx="1570" formatCode="General">
                  <c:v>7.04766E-2</c:v>
                </c:pt>
                <c:pt idx="1571" formatCode="General">
                  <c:v>7.30962E-2</c:v>
                </c:pt>
                <c:pt idx="1572" formatCode="General">
                  <c:v>7.5557799999999994E-2</c:v>
                </c:pt>
                <c:pt idx="1573" formatCode="General">
                  <c:v>7.7851400000000001E-2</c:v>
                </c:pt>
                <c:pt idx="1574" formatCode="General">
                  <c:v>7.9975599999999994E-2</c:v>
                </c:pt>
                <c:pt idx="1575" formatCode="General">
                  <c:v>8.1944400000000001E-2</c:v>
                </c:pt>
                <c:pt idx="1576" formatCode="General">
                  <c:v>8.3774500000000002E-2</c:v>
                </c:pt>
                <c:pt idx="1577" formatCode="General">
                  <c:v>8.54684E-2</c:v>
                </c:pt>
                <c:pt idx="1578" formatCode="General">
                  <c:v>8.7013099999999996E-2</c:v>
                </c:pt>
                <c:pt idx="1579" formatCode="General">
                  <c:v>8.8392499999999999E-2</c:v>
                </c:pt>
                <c:pt idx="1580" formatCode="General">
                  <c:v>8.9594400000000005E-2</c:v>
                </c:pt>
                <c:pt idx="1581" formatCode="General">
                  <c:v>9.0609999999999996E-2</c:v>
                </c:pt>
                <c:pt idx="1582" formatCode="General">
                  <c:v>9.1435000000000002E-2</c:v>
                </c:pt>
                <c:pt idx="1583" formatCode="General">
                  <c:v>9.2072600000000004E-2</c:v>
                </c:pt>
                <c:pt idx="1584" formatCode="General">
                  <c:v>9.2527899999999996E-2</c:v>
                </c:pt>
                <c:pt idx="1585" formatCode="General">
                  <c:v>9.2796500000000004E-2</c:v>
                </c:pt>
                <c:pt idx="1586" formatCode="General">
                  <c:v>9.2865000000000003E-2</c:v>
                </c:pt>
                <c:pt idx="1587" formatCode="General">
                  <c:v>9.27259E-2</c:v>
                </c:pt>
                <c:pt idx="1588" formatCode="General">
                  <c:v>9.2387200000000003E-2</c:v>
                </c:pt>
                <c:pt idx="1589" formatCode="General">
                  <c:v>9.1861799999999993E-2</c:v>
                </c:pt>
                <c:pt idx="1590" formatCode="General">
                  <c:v>9.1151899999999994E-2</c:v>
                </c:pt>
                <c:pt idx="1591" formatCode="General">
                  <c:v>9.0245000000000006E-2</c:v>
                </c:pt>
                <c:pt idx="1592" formatCode="General">
                  <c:v>8.91261E-2</c:v>
                </c:pt>
                <c:pt idx="1593" formatCode="General">
                  <c:v>8.7790800000000002E-2</c:v>
                </c:pt>
                <c:pt idx="1594" formatCode="General">
                  <c:v>8.6245799999999997E-2</c:v>
                </c:pt>
                <c:pt idx="1595" formatCode="General">
                  <c:v>8.4497500000000003E-2</c:v>
                </c:pt>
                <c:pt idx="1596" formatCode="General">
                  <c:v>8.2541199999999995E-2</c:v>
                </c:pt>
                <c:pt idx="1597" formatCode="General">
                  <c:v>8.0366300000000002E-2</c:v>
                </c:pt>
                <c:pt idx="1598" formatCode="General">
                  <c:v>7.7969200000000002E-2</c:v>
                </c:pt>
                <c:pt idx="1599" formatCode="General">
                  <c:v>7.5356800000000002E-2</c:v>
                </c:pt>
                <c:pt idx="1600" formatCode="General">
                  <c:v>7.2537199999999996E-2</c:v>
                </c:pt>
                <c:pt idx="1601" formatCode="General">
                  <c:v>6.9511799999999999E-2</c:v>
                </c:pt>
                <c:pt idx="1602" formatCode="General">
                  <c:v>6.6279299999999999E-2</c:v>
                </c:pt>
                <c:pt idx="1603" formatCode="General">
                  <c:v>6.2845399999999996E-2</c:v>
                </c:pt>
                <c:pt idx="1604" formatCode="General">
                  <c:v>5.9227000000000002E-2</c:v>
                </c:pt>
                <c:pt idx="1605" formatCode="General">
                  <c:v>5.5444E-2</c:v>
                </c:pt>
                <c:pt idx="1606" formatCode="General">
                  <c:v>5.1507999999999998E-2</c:v>
                </c:pt>
                <c:pt idx="1607" formatCode="General">
                  <c:v>4.7417500000000001E-2</c:v>
                </c:pt>
                <c:pt idx="1608" formatCode="General">
                  <c:v>4.3165200000000001E-2</c:v>
                </c:pt>
                <c:pt idx="1609" formatCode="General">
                  <c:v>3.87493E-2</c:v>
                </c:pt>
                <c:pt idx="1610" formatCode="General">
                  <c:v>3.41768E-2</c:v>
                </c:pt>
                <c:pt idx="1611" formatCode="General">
                  <c:v>2.9456300000000001E-2</c:v>
                </c:pt>
                <c:pt idx="1612" formatCode="General">
                  <c:v>2.45936E-2</c:v>
                </c:pt>
                <c:pt idx="1613" formatCode="General">
                  <c:v>1.9595899999999999E-2</c:v>
                </c:pt>
                <c:pt idx="1614" formatCode="General">
                  <c:v>1.44782E-2</c:v>
                </c:pt>
                <c:pt idx="1615">
                  <c:v>9.2589100000000004E-3</c:v>
                </c:pt>
                <c:pt idx="1616">
                  <c:v>3.9477499999999999E-3</c:v>
                </c:pt>
                <c:pt idx="1617">
                  <c:v>-1.45868E-3</c:v>
                </c:pt>
                <c:pt idx="1618">
                  <c:v>-6.9675300000000004E-3</c:v>
                </c:pt>
                <c:pt idx="1619" formatCode="General">
                  <c:v>-1.25766E-2</c:v>
                </c:pt>
                <c:pt idx="1620" formatCode="General">
                  <c:v>-1.8272199999999999E-2</c:v>
                </c:pt>
                <c:pt idx="1621" formatCode="General">
                  <c:v>-2.4037699999999999E-2</c:v>
                </c:pt>
                <c:pt idx="1622" formatCode="General">
                  <c:v>-2.9863199999999999E-2</c:v>
                </c:pt>
                <c:pt idx="1623" formatCode="General">
                  <c:v>-3.57448E-2</c:v>
                </c:pt>
                <c:pt idx="1624" formatCode="General">
                  <c:v>-4.1678699999999999E-2</c:v>
                </c:pt>
                <c:pt idx="1625" formatCode="General">
                  <c:v>-4.7659100000000003E-2</c:v>
                </c:pt>
                <c:pt idx="1626" formatCode="General">
                  <c:v>-5.3680899999999997E-2</c:v>
                </c:pt>
                <c:pt idx="1627" formatCode="General">
                  <c:v>-5.9740099999999997E-2</c:v>
                </c:pt>
                <c:pt idx="1628" formatCode="General">
                  <c:v>-6.5831799999999996E-2</c:v>
                </c:pt>
                <c:pt idx="1629" formatCode="General">
                  <c:v>-7.1946700000000002E-2</c:v>
                </c:pt>
                <c:pt idx="1630" formatCode="General">
                  <c:v>-7.80724E-2</c:v>
                </c:pt>
                <c:pt idx="1631" formatCode="General">
                  <c:v>-8.4195199999999998E-2</c:v>
                </c:pt>
                <c:pt idx="1632" formatCode="General">
                  <c:v>-9.0300199999999997E-2</c:v>
                </c:pt>
                <c:pt idx="1633" formatCode="General">
                  <c:v>-9.63701E-2</c:v>
                </c:pt>
                <c:pt idx="1634" formatCode="General">
                  <c:v>-0.10238700000000001</c:v>
                </c:pt>
                <c:pt idx="1635" formatCode="General">
                  <c:v>-0.108338</c:v>
                </c:pt>
                <c:pt idx="1636" formatCode="General">
                  <c:v>-0.114222</c:v>
                </c:pt>
                <c:pt idx="1637" formatCode="General">
                  <c:v>-0.120043</c:v>
                </c:pt>
                <c:pt idx="1638" formatCode="General">
                  <c:v>-0.12579299999999999</c:v>
                </c:pt>
                <c:pt idx="1639" formatCode="General">
                  <c:v>-0.13144900000000001</c:v>
                </c:pt>
                <c:pt idx="1640" formatCode="General">
                  <c:v>-0.136985</c:v>
                </c:pt>
                <c:pt idx="1641" formatCode="General">
                  <c:v>-0.14238999999999999</c:v>
                </c:pt>
                <c:pt idx="1642" formatCode="General">
                  <c:v>-0.14766399999999999</c:v>
                </c:pt>
                <c:pt idx="1643" formatCode="General">
                  <c:v>-0.152806</c:v>
                </c:pt>
                <c:pt idx="1644" formatCode="General">
                  <c:v>-0.157809</c:v>
                </c:pt>
                <c:pt idx="1645" formatCode="General">
                  <c:v>-0.16266700000000001</c:v>
                </c:pt>
                <c:pt idx="1646" formatCode="General">
                  <c:v>-0.167376</c:v>
                </c:pt>
                <c:pt idx="1647" formatCode="General">
                  <c:v>-0.171933</c:v>
                </c:pt>
                <c:pt idx="1648" formatCode="General">
                  <c:v>-0.17633399999999999</c:v>
                </c:pt>
                <c:pt idx="1649" formatCode="General">
                  <c:v>-0.18058199999999999</c:v>
                </c:pt>
                <c:pt idx="1650" formatCode="General">
                  <c:v>-0.18468699999999999</c:v>
                </c:pt>
                <c:pt idx="1651" formatCode="General">
                  <c:v>-0.18865999999999999</c:v>
                </c:pt>
                <c:pt idx="1652" formatCode="General">
                  <c:v>-0.19250300000000001</c:v>
                </c:pt>
                <c:pt idx="1653" formatCode="General">
                  <c:v>-0.19620199999999999</c:v>
                </c:pt>
                <c:pt idx="1654" formatCode="General">
                  <c:v>-0.19974</c:v>
                </c:pt>
                <c:pt idx="1655" formatCode="General">
                  <c:v>-0.20310400000000001</c:v>
                </c:pt>
                <c:pt idx="1656" formatCode="General">
                  <c:v>-0.206289</c:v>
                </c:pt>
                <c:pt idx="1657" formatCode="General">
                  <c:v>-0.20930299999999999</c:v>
                </c:pt>
                <c:pt idx="1658" formatCode="General">
                  <c:v>-0.21215899999999999</c:v>
                </c:pt>
                <c:pt idx="1659" formatCode="General">
                  <c:v>-0.21487100000000001</c:v>
                </c:pt>
                <c:pt idx="1660" formatCode="General">
                  <c:v>-0.217447</c:v>
                </c:pt>
                <c:pt idx="1661" formatCode="General">
                  <c:v>-0.21989300000000001</c:v>
                </c:pt>
                <c:pt idx="1662" formatCode="General">
                  <c:v>-0.22220999999999999</c:v>
                </c:pt>
                <c:pt idx="1663" formatCode="General">
                  <c:v>-0.22440099999999999</c:v>
                </c:pt>
                <c:pt idx="1664" formatCode="General">
                  <c:v>-0.226463</c:v>
                </c:pt>
                <c:pt idx="1665" formatCode="General">
                  <c:v>-0.22838600000000001</c:v>
                </c:pt>
                <c:pt idx="1666" formatCode="General">
                  <c:v>-0.230155</c:v>
                </c:pt>
                <c:pt idx="1667" formatCode="General">
                  <c:v>-0.23175799999999999</c:v>
                </c:pt>
                <c:pt idx="1668" formatCode="General">
                  <c:v>-0.23319200000000001</c:v>
                </c:pt>
                <c:pt idx="1669" formatCode="General">
                  <c:v>-0.234454</c:v>
                </c:pt>
                <c:pt idx="1670" formatCode="General">
                  <c:v>-0.235542</c:v>
                </c:pt>
                <c:pt idx="1671" formatCode="General">
                  <c:v>-0.23646</c:v>
                </c:pt>
                <c:pt idx="1672" formatCode="General">
                  <c:v>-0.23721800000000001</c:v>
                </c:pt>
                <c:pt idx="1673" formatCode="General">
                  <c:v>-0.237818</c:v>
                </c:pt>
                <c:pt idx="1674" formatCode="General">
                  <c:v>-0.238259</c:v>
                </c:pt>
                <c:pt idx="1675" formatCode="General">
                  <c:v>-0.238536</c:v>
                </c:pt>
                <c:pt idx="1676" formatCode="General">
                  <c:v>-0.238649</c:v>
                </c:pt>
                <c:pt idx="1677" formatCode="General">
                  <c:v>-0.23859900000000001</c:v>
                </c:pt>
                <c:pt idx="1678" formatCode="General">
                  <c:v>-0.23838500000000001</c:v>
                </c:pt>
                <c:pt idx="1679" formatCode="General">
                  <c:v>-0.238006</c:v>
                </c:pt>
                <c:pt idx="1680" formatCode="General">
                  <c:v>-0.23746600000000001</c:v>
                </c:pt>
                <c:pt idx="1681" formatCode="General">
                  <c:v>-0.23676800000000001</c:v>
                </c:pt>
                <c:pt idx="1682" formatCode="General">
                  <c:v>-0.23590900000000001</c:v>
                </c:pt>
                <c:pt idx="1683" formatCode="General">
                  <c:v>-0.23488700000000001</c:v>
                </c:pt>
                <c:pt idx="1684" formatCode="General">
                  <c:v>-0.233708</c:v>
                </c:pt>
                <c:pt idx="1685" formatCode="General">
                  <c:v>-0.232381</c:v>
                </c:pt>
                <c:pt idx="1686" formatCode="General">
                  <c:v>-0.23091</c:v>
                </c:pt>
                <c:pt idx="1687" formatCode="General">
                  <c:v>-0.229292</c:v>
                </c:pt>
                <c:pt idx="1688" formatCode="General">
                  <c:v>-0.227522</c:v>
                </c:pt>
                <c:pt idx="1689" formatCode="General">
                  <c:v>-0.22559199999999999</c:v>
                </c:pt>
                <c:pt idx="1690" formatCode="General">
                  <c:v>-0.223497</c:v>
                </c:pt>
                <c:pt idx="1691" formatCode="General">
                  <c:v>-0.221247</c:v>
                </c:pt>
                <c:pt idx="1692" formatCode="General">
                  <c:v>-0.218858</c:v>
                </c:pt>
                <c:pt idx="1693" formatCode="General">
                  <c:v>-0.21634800000000001</c:v>
                </c:pt>
                <c:pt idx="1694" formatCode="General">
                  <c:v>-0.213726</c:v>
                </c:pt>
                <c:pt idx="1695" formatCode="General">
                  <c:v>-0.21099399999999999</c:v>
                </c:pt>
                <c:pt idx="1696" formatCode="General">
                  <c:v>-0.20816200000000001</c:v>
                </c:pt>
                <c:pt idx="1697" formatCode="General">
                  <c:v>-0.20524600000000001</c:v>
                </c:pt>
                <c:pt idx="1698" formatCode="General">
                  <c:v>-0.20225899999999999</c:v>
                </c:pt>
                <c:pt idx="1699" formatCode="General">
                  <c:v>-0.19919700000000001</c:v>
                </c:pt>
                <c:pt idx="1700" formatCode="General">
                  <c:v>-0.196043</c:v>
                </c:pt>
                <c:pt idx="1701" formatCode="General">
                  <c:v>-0.19278400000000001</c:v>
                </c:pt>
                <c:pt idx="1702" formatCode="General">
                  <c:v>-0.18942600000000001</c:v>
                </c:pt>
                <c:pt idx="1703" formatCode="General">
                  <c:v>-0.18598400000000001</c:v>
                </c:pt>
                <c:pt idx="1704" formatCode="General">
                  <c:v>-0.182472</c:v>
                </c:pt>
                <c:pt idx="1705" formatCode="General">
                  <c:v>-0.17889099999999999</c:v>
                </c:pt>
                <c:pt idx="1706" formatCode="General">
                  <c:v>-0.175234</c:v>
                </c:pt>
                <c:pt idx="1707" formatCode="General">
                  <c:v>-0.17149400000000001</c:v>
                </c:pt>
                <c:pt idx="1708" formatCode="General">
                  <c:v>-0.16767599999999999</c:v>
                </c:pt>
                <c:pt idx="1709" formatCode="General">
                  <c:v>-0.16378799999999999</c:v>
                </c:pt>
                <c:pt idx="1710" formatCode="General">
                  <c:v>-0.15984100000000001</c:v>
                </c:pt>
                <c:pt idx="1711" formatCode="General">
                  <c:v>-0.155832</c:v>
                </c:pt>
                <c:pt idx="1712" formatCode="General">
                  <c:v>-0.15176100000000001</c:v>
                </c:pt>
                <c:pt idx="1713" formatCode="General">
                  <c:v>-0.14762700000000001</c:v>
                </c:pt>
                <c:pt idx="1714" formatCode="General">
                  <c:v>-0.14343500000000001</c:v>
                </c:pt>
                <c:pt idx="1715" formatCode="General">
                  <c:v>-0.13919100000000001</c:v>
                </c:pt>
                <c:pt idx="1716" formatCode="General">
                  <c:v>-0.13489799999999999</c:v>
                </c:pt>
                <c:pt idx="1717" formatCode="General">
                  <c:v>-0.13056400000000001</c:v>
                </c:pt>
                <c:pt idx="1718" formatCode="General">
                  <c:v>-0.126193</c:v>
                </c:pt>
                <c:pt idx="1719" formatCode="General">
                  <c:v>-0.121785</c:v>
                </c:pt>
                <c:pt idx="1720" formatCode="General">
                  <c:v>-0.117339</c:v>
                </c:pt>
                <c:pt idx="1721" formatCode="General">
                  <c:v>-0.11286</c:v>
                </c:pt>
                <c:pt idx="1722" formatCode="General">
                  <c:v>-0.108363</c:v>
                </c:pt>
                <c:pt idx="1723" formatCode="General">
                  <c:v>-0.10385800000000001</c:v>
                </c:pt>
                <c:pt idx="1724" formatCode="General">
                  <c:v>-9.9354499999999998E-2</c:v>
                </c:pt>
                <c:pt idx="1725" formatCode="General">
                  <c:v>-9.4857499999999997E-2</c:v>
                </c:pt>
                <c:pt idx="1726" formatCode="General">
                  <c:v>-9.0375499999999998E-2</c:v>
                </c:pt>
                <c:pt idx="1727" formatCode="General">
                  <c:v>-8.5916599999999996E-2</c:v>
                </c:pt>
                <c:pt idx="1728" formatCode="General">
                  <c:v>-8.1487299999999999E-2</c:v>
                </c:pt>
                <c:pt idx="1729" formatCode="General">
                  <c:v>-7.7094499999999996E-2</c:v>
                </c:pt>
                <c:pt idx="1730" formatCode="General">
                  <c:v>-7.2746500000000006E-2</c:v>
                </c:pt>
                <c:pt idx="1731" formatCode="General">
                  <c:v>-6.8451899999999996E-2</c:v>
                </c:pt>
                <c:pt idx="1732" formatCode="General">
                  <c:v>-6.4218499999999998E-2</c:v>
                </c:pt>
                <c:pt idx="1733" formatCode="General">
                  <c:v>-6.0053700000000002E-2</c:v>
                </c:pt>
                <c:pt idx="1734" formatCode="General">
                  <c:v>-5.5964100000000003E-2</c:v>
                </c:pt>
                <c:pt idx="1735" formatCode="General">
                  <c:v>-5.1957099999999999E-2</c:v>
                </c:pt>
                <c:pt idx="1736" formatCode="General">
                  <c:v>-4.80439E-2</c:v>
                </c:pt>
                <c:pt idx="1737" formatCode="General">
                  <c:v>-4.4238800000000002E-2</c:v>
                </c:pt>
                <c:pt idx="1738" formatCode="General">
                  <c:v>-4.0553199999999998E-2</c:v>
                </c:pt>
                <c:pt idx="1739" formatCode="General">
                  <c:v>-3.6992299999999999E-2</c:v>
                </c:pt>
                <c:pt idx="1740" formatCode="General">
                  <c:v>-3.3558900000000003E-2</c:v>
                </c:pt>
                <c:pt idx="1741" formatCode="General">
                  <c:v>-3.0256600000000002E-2</c:v>
                </c:pt>
                <c:pt idx="1742" formatCode="General">
                  <c:v>-2.7088500000000001E-2</c:v>
                </c:pt>
                <c:pt idx="1743" formatCode="General">
                  <c:v>-2.40561E-2</c:v>
                </c:pt>
                <c:pt idx="1744" formatCode="General">
                  <c:v>-2.1162199999999999E-2</c:v>
                </c:pt>
                <c:pt idx="1745" formatCode="General">
                  <c:v>-1.8414199999999999E-2</c:v>
                </c:pt>
                <c:pt idx="1746" formatCode="General">
                  <c:v>-1.5820899999999999E-2</c:v>
                </c:pt>
                <c:pt idx="1747" formatCode="General">
                  <c:v>-1.33851E-2</c:v>
                </c:pt>
                <c:pt idx="1748" formatCode="General">
                  <c:v>-1.11016E-2</c:v>
                </c:pt>
                <c:pt idx="1749">
                  <c:v>-8.9645699999999998E-3</c:v>
                </c:pt>
                <c:pt idx="1750">
                  <c:v>-6.97519E-3</c:v>
                </c:pt>
                <c:pt idx="1751">
                  <c:v>-5.1417600000000004E-3</c:v>
                </c:pt>
                <c:pt idx="1752">
                  <c:v>-3.4733300000000002E-3</c:v>
                </c:pt>
                <c:pt idx="1753">
                  <c:v>-1.9726600000000002E-3</c:v>
                </c:pt>
                <c:pt idx="1754">
                  <c:v>-6.3449899999999996E-4</c:v>
                </c:pt>
                <c:pt idx="1755">
                  <c:v>5.4918000000000002E-4</c:v>
                </c:pt>
                <c:pt idx="1756">
                  <c:v>1.5815600000000001E-3</c:v>
                </c:pt>
                <c:pt idx="1757">
                  <c:v>2.4587799999999998E-3</c:v>
                </c:pt>
                <c:pt idx="1758">
                  <c:v>3.1762000000000001E-3</c:v>
                </c:pt>
                <c:pt idx="1759">
                  <c:v>3.7366000000000001E-3</c:v>
                </c:pt>
                <c:pt idx="1760">
                  <c:v>4.1498799999999999E-3</c:v>
                </c:pt>
                <c:pt idx="1761">
                  <c:v>4.4238999999999997E-3</c:v>
                </c:pt>
                <c:pt idx="1762">
                  <c:v>4.5568900000000001E-3</c:v>
                </c:pt>
                <c:pt idx="1763">
                  <c:v>4.5394299999999997E-3</c:v>
                </c:pt>
                <c:pt idx="1764">
                  <c:v>4.3612099999999999E-3</c:v>
                </c:pt>
                <c:pt idx="1765">
                  <c:v>4.0146799999999996E-3</c:v>
                </c:pt>
                <c:pt idx="1766">
                  <c:v>3.4948499999999999E-3</c:v>
                </c:pt>
                <c:pt idx="1767">
                  <c:v>2.7989099999999999E-3</c:v>
                </c:pt>
                <c:pt idx="1768">
                  <c:v>1.9265899999999999E-3</c:v>
                </c:pt>
                <c:pt idx="1769">
                  <c:v>8.8036600000000005E-4</c:v>
                </c:pt>
                <c:pt idx="1770">
                  <c:v>-3.3419400000000001E-4</c:v>
                </c:pt>
                <c:pt idx="1771">
                  <c:v>-1.70871E-3</c:v>
                </c:pt>
                <c:pt idx="1772">
                  <c:v>-3.2343900000000002E-3</c:v>
                </c:pt>
                <c:pt idx="1773">
                  <c:v>-4.9056000000000004E-3</c:v>
                </c:pt>
                <c:pt idx="1774">
                  <c:v>-6.72004E-3</c:v>
                </c:pt>
                <c:pt idx="1775">
                  <c:v>-8.6749700000000006E-3</c:v>
                </c:pt>
                <c:pt idx="1776" formatCode="General">
                  <c:v>-1.0764599999999999E-2</c:v>
                </c:pt>
                <c:pt idx="1777" formatCode="General">
                  <c:v>-1.2983099999999999E-2</c:v>
                </c:pt>
                <c:pt idx="1778" formatCode="General">
                  <c:v>-1.5328899999999999E-2</c:v>
                </c:pt>
                <c:pt idx="1779" formatCode="General">
                  <c:v>-1.78047E-2</c:v>
                </c:pt>
                <c:pt idx="1780" formatCode="General">
                  <c:v>-2.0411100000000001E-2</c:v>
                </c:pt>
                <c:pt idx="1781" formatCode="General">
                  <c:v>-2.3139799999999999E-2</c:v>
                </c:pt>
                <c:pt idx="1782" formatCode="General">
                  <c:v>-2.5974299999999999E-2</c:v>
                </c:pt>
                <c:pt idx="1783" formatCode="General">
                  <c:v>-2.88957E-2</c:v>
                </c:pt>
                <c:pt idx="1784" formatCode="General">
                  <c:v>-3.1888399999999997E-2</c:v>
                </c:pt>
                <c:pt idx="1785" formatCode="General">
                  <c:v>-3.4940899999999997E-2</c:v>
                </c:pt>
                <c:pt idx="1786" formatCode="General">
                  <c:v>-3.8047999999999998E-2</c:v>
                </c:pt>
                <c:pt idx="1787" formatCode="General">
                  <c:v>-4.1210200000000002E-2</c:v>
                </c:pt>
                <c:pt idx="1788" formatCode="General">
                  <c:v>-4.4429999999999997E-2</c:v>
                </c:pt>
                <c:pt idx="1789" formatCode="General">
                  <c:v>-4.7703200000000001E-2</c:v>
                </c:pt>
                <c:pt idx="1790" formatCode="General">
                  <c:v>-5.1017399999999997E-2</c:v>
                </c:pt>
                <c:pt idx="1791" formatCode="General">
                  <c:v>-5.4357299999999997E-2</c:v>
                </c:pt>
                <c:pt idx="1792" formatCode="General">
                  <c:v>-5.7710200000000003E-2</c:v>
                </c:pt>
                <c:pt idx="1793" formatCode="General">
                  <c:v>-6.1066599999999999E-2</c:v>
                </c:pt>
                <c:pt idx="1794" formatCode="General">
                  <c:v>-6.4419400000000002E-2</c:v>
                </c:pt>
                <c:pt idx="1795" formatCode="General">
                  <c:v>-6.7763400000000001E-2</c:v>
                </c:pt>
                <c:pt idx="1796" formatCode="General">
                  <c:v>-7.1091799999999997E-2</c:v>
                </c:pt>
                <c:pt idx="1797" formatCode="General">
                  <c:v>-7.4392600000000003E-2</c:v>
                </c:pt>
                <c:pt idx="1798" formatCode="General">
                  <c:v>-7.7654000000000001E-2</c:v>
                </c:pt>
                <c:pt idx="1799" formatCode="General">
                  <c:v>-8.0871600000000002E-2</c:v>
                </c:pt>
                <c:pt idx="1800" formatCode="General">
                  <c:v>-8.4048100000000001E-2</c:v>
                </c:pt>
                <c:pt idx="1801" formatCode="General">
                  <c:v>-8.7184600000000001E-2</c:v>
                </c:pt>
                <c:pt idx="1802" formatCode="General">
                  <c:v>-9.0277200000000002E-2</c:v>
                </c:pt>
                <c:pt idx="1803" formatCode="General">
                  <c:v>-9.3317499999999998E-2</c:v>
                </c:pt>
                <c:pt idx="1804" formatCode="General">
                  <c:v>-9.6292500000000003E-2</c:v>
                </c:pt>
                <c:pt idx="1805" formatCode="General">
                  <c:v>-9.9186099999999999E-2</c:v>
                </c:pt>
                <c:pt idx="1806" formatCode="General">
                  <c:v>-0.10198699999999999</c:v>
                </c:pt>
                <c:pt idx="1807" formatCode="General">
                  <c:v>-0.104698</c:v>
                </c:pt>
                <c:pt idx="1808" formatCode="General">
                  <c:v>-0.107323</c:v>
                </c:pt>
                <c:pt idx="1809" formatCode="General">
                  <c:v>-0.109858</c:v>
                </c:pt>
                <c:pt idx="1810" formatCode="General">
                  <c:v>-0.11228</c:v>
                </c:pt>
                <c:pt idx="1811" formatCode="General">
                  <c:v>-0.114567</c:v>
                </c:pt>
                <c:pt idx="1812" formatCode="General">
                  <c:v>-0.11670800000000001</c:v>
                </c:pt>
                <c:pt idx="1813" formatCode="General">
                  <c:v>-0.118698</c:v>
                </c:pt>
                <c:pt idx="1814" formatCode="General">
                  <c:v>-0.120536</c:v>
                </c:pt>
                <c:pt idx="1815" formatCode="General">
                  <c:v>-0.122227</c:v>
                </c:pt>
                <c:pt idx="1816" formatCode="General">
                  <c:v>-0.123775</c:v>
                </c:pt>
                <c:pt idx="1817" formatCode="General">
                  <c:v>-0.12517800000000001</c:v>
                </c:pt>
                <c:pt idx="1818" formatCode="General">
                  <c:v>-0.12642900000000001</c:v>
                </c:pt>
                <c:pt idx="1819" formatCode="General">
                  <c:v>-0.12751699999999999</c:v>
                </c:pt>
                <c:pt idx="1820" formatCode="General">
                  <c:v>-0.128437</c:v>
                </c:pt>
                <c:pt idx="1821" formatCode="General">
                  <c:v>-0.12918399999999999</c:v>
                </c:pt>
                <c:pt idx="1822" formatCode="General">
                  <c:v>-0.12975400000000001</c:v>
                </c:pt>
                <c:pt idx="1823" formatCode="General">
                  <c:v>-0.13014600000000001</c:v>
                </c:pt>
                <c:pt idx="1824" formatCode="General">
                  <c:v>-0.13036600000000001</c:v>
                </c:pt>
                <c:pt idx="1825" formatCode="General">
                  <c:v>-0.13042500000000001</c:v>
                </c:pt>
                <c:pt idx="1826" formatCode="General">
                  <c:v>-0.13033600000000001</c:v>
                </c:pt>
                <c:pt idx="1827" formatCode="General">
                  <c:v>-0.130109</c:v>
                </c:pt>
                <c:pt idx="1828" formatCode="General">
                  <c:v>-0.12975</c:v>
                </c:pt>
                <c:pt idx="1829" formatCode="General">
                  <c:v>-0.12926399999999999</c:v>
                </c:pt>
                <c:pt idx="1830" formatCode="General">
                  <c:v>-0.12865299999999999</c:v>
                </c:pt>
                <c:pt idx="1831" formatCode="General">
                  <c:v>-0.127913</c:v>
                </c:pt>
                <c:pt idx="1832" formatCode="General">
                  <c:v>-0.12703800000000001</c:v>
                </c:pt>
                <c:pt idx="1833" formatCode="General">
                  <c:v>-0.126024</c:v>
                </c:pt>
                <c:pt idx="1834" formatCode="General">
                  <c:v>-0.124874</c:v>
                </c:pt>
                <c:pt idx="1835" formatCode="General">
                  <c:v>-0.123595</c:v>
                </c:pt>
                <c:pt idx="1836" formatCode="General">
                  <c:v>-0.122201</c:v>
                </c:pt>
                <c:pt idx="1837" formatCode="General">
                  <c:v>-0.12070500000000001</c:v>
                </c:pt>
                <c:pt idx="1838" formatCode="General">
                  <c:v>-0.119114</c:v>
                </c:pt>
                <c:pt idx="1839" formatCode="General">
                  <c:v>-0.11743000000000001</c:v>
                </c:pt>
                <c:pt idx="1840" formatCode="General">
                  <c:v>-0.115646</c:v>
                </c:pt>
                <c:pt idx="1841" formatCode="General">
                  <c:v>-0.113755</c:v>
                </c:pt>
                <c:pt idx="1842" formatCode="General">
                  <c:v>-0.11175400000000001</c:v>
                </c:pt>
                <c:pt idx="1843" formatCode="General">
                  <c:v>-0.109639</c:v>
                </c:pt>
                <c:pt idx="1844" formatCode="General">
                  <c:v>-0.10741299999999999</c:v>
                </c:pt>
                <c:pt idx="1845" formatCode="General">
                  <c:v>-0.105084</c:v>
                </c:pt>
                <c:pt idx="1846" formatCode="General">
                  <c:v>-0.102673</c:v>
                </c:pt>
                <c:pt idx="1847" formatCode="General">
                  <c:v>-0.1002</c:v>
                </c:pt>
                <c:pt idx="1848" formatCode="General">
                  <c:v>-9.7682000000000005E-2</c:v>
                </c:pt>
                <c:pt idx="1849" formatCode="General">
                  <c:v>-9.5129000000000005E-2</c:v>
                </c:pt>
                <c:pt idx="1850" formatCode="General">
                  <c:v>-9.2549400000000004E-2</c:v>
                </c:pt>
                <c:pt idx="1851" formatCode="General">
                  <c:v>-8.9947100000000002E-2</c:v>
                </c:pt>
                <c:pt idx="1852" formatCode="General">
                  <c:v>-8.7315799999999999E-2</c:v>
                </c:pt>
                <c:pt idx="1853" formatCode="General">
                  <c:v>-8.4643300000000005E-2</c:v>
                </c:pt>
                <c:pt idx="1854" formatCode="General">
                  <c:v>-8.1923700000000002E-2</c:v>
                </c:pt>
                <c:pt idx="1855" formatCode="General">
                  <c:v>-7.9162999999999997E-2</c:v>
                </c:pt>
                <c:pt idx="1856" formatCode="General">
                  <c:v>-7.6370400000000005E-2</c:v>
                </c:pt>
                <c:pt idx="1857" formatCode="General">
                  <c:v>-7.3548699999999995E-2</c:v>
                </c:pt>
                <c:pt idx="1858" formatCode="General">
                  <c:v>-7.0694800000000002E-2</c:v>
                </c:pt>
                <c:pt idx="1859" formatCode="General">
                  <c:v>-6.7803600000000006E-2</c:v>
                </c:pt>
                <c:pt idx="1860" formatCode="General">
                  <c:v>-6.4871399999999996E-2</c:v>
                </c:pt>
                <c:pt idx="1861" formatCode="General">
                  <c:v>-6.1898399999999999E-2</c:v>
                </c:pt>
                <c:pt idx="1862" formatCode="General">
                  <c:v>-5.88903E-2</c:v>
                </c:pt>
                <c:pt idx="1863" formatCode="General">
                  <c:v>-5.5857900000000002E-2</c:v>
                </c:pt>
                <c:pt idx="1864" formatCode="General">
                  <c:v>-5.2813300000000001E-2</c:v>
                </c:pt>
                <c:pt idx="1865" formatCode="General">
                  <c:v>-4.9768399999999997E-2</c:v>
                </c:pt>
                <c:pt idx="1866" formatCode="General">
                  <c:v>-4.6730800000000003E-2</c:v>
                </c:pt>
                <c:pt idx="1867" formatCode="General">
                  <c:v>-4.37011E-2</c:v>
                </c:pt>
                <c:pt idx="1868" formatCode="General">
                  <c:v>-4.0675500000000003E-2</c:v>
                </c:pt>
                <c:pt idx="1869" formatCode="General">
                  <c:v>-3.7656000000000002E-2</c:v>
                </c:pt>
                <c:pt idx="1870" formatCode="General">
                  <c:v>-3.4653700000000003E-2</c:v>
                </c:pt>
                <c:pt idx="1871" formatCode="General">
                  <c:v>-3.1679699999999998E-2</c:v>
                </c:pt>
                <c:pt idx="1872" formatCode="General">
                  <c:v>-2.8735400000000001E-2</c:v>
                </c:pt>
                <c:pt idx="1873" formatCode="General">
                  <c:v>-2.5817400000000001E-2</c:v>
                </c:pt>
                <c:pt idx="1874" formatCode="General">
                  <c:v>-2.29292E-2</c:v>
                </c:pt>
                <c:pt idx="1875" formatCode="General">
                  <c:v>-2.00825E-2</c:v>
                </c:pt>
                <c:pt idx="1876" formatCode="General">
                  <c:v>-1.72883E-2</c:v>
                </c:pt>
                <c:pt idx="1877" formatCode="General">
                  <c:v>-1.4552000000000001E-2</c:v>
                </c:pt>
                <c:pt idx="1878" formatCode="General">
                  <c:v>-1.1878E-2</c:v>
                </c:pt>
                <c:pt idx="1879">
                  <c:v>-9.27271E-3</c:v>
                </c:pt>
                <c:pt idx="1880">
                  <c:v>-6.7425699999999998E-3</c:v>
                </c:pt>
                <c:pt idx="1881">
                  <c:v>-4.2900500000000001E-3</c:v>
                </c:pt>
                <c:pt idx="1882">
                  <c:v>-1.9129699999999999E-3</c:v>
                </c:pt>
                <c:pt idx="1883">
                  <c:v>3.9188899999999997E-4</c:v>
                </c:pt>
                <c:pt idx="1884">
                  <c:v>2.624E-3</c:v>
                </c:pt>
                <c:pt idx="1885">
                  <c:v>4.7781100000000003E-3</c:v>
                </c:pt>
                <c:pt idx="1886">
                  <c:v>6.8492400000000004E-3</c:v>
                </c:pt>
                <c:pt idx="1887">
                  <c:v>8.8369499999999997E-3</c:v>
                </c:pt>
                <c:pt idx="1888" formatCode="General">
                  <c:v>1.0741300000000001E-2</c:v>
                </c:pt>
                <c:pt idx="1889" formatCode="General">
                  <c:v>1.25551E-2</c:v>
                </c:pt>
                <c:pt idx="1890" formatCode="General">
                  <c:v>1.42636E-2</c:v>
                </c:pt>
                <c:pt idx="1891" formatCode="General">
                  <c:v>1.5853200000000001E-2</c:v>
                </c:pt>
                <c:pt idx="1892" formatCode="General">
                  <c:v>1.7318699999999999E-2</c:v>
                </c:pt>
                <c:pt idx="1893" formatCode="General">
                  <c:v>1.8660900000000001E-2</c:v>
                </c:pt>
                <c:pt idx="1894" formatCode="General">
                  <c:v>1.9880100000000001E-2</c:v>
                </c:pt>
                <c:pt idx="1895" formatCode="General">
                  <c:v>2.0970699999999998E-2</c:v>
                </c:pt>
                <c:pt idx="1896" formatCode="General">
                  <c:v>2.19197E-2</c:v>
                </c:pt>
                <c:pt idx="1897" formatCode="General">
                  <c:v>2.2711599999999998E-2</c:v>
                </c:pt>
                <c:pt idx="1898" formatCode="General">
                  <c:v>2.3337699999999999E-2</c:v>
                </c:pt>
                <c:pt idx="1899" formatCode="General">
                  <c:v>2.3801800000000001E-2</c:v>
                </c:pt>
                <c:pt idx="1900" formatCode="General">
                  <c:v>2.4112100000000001E-2</c:v>
                </c:pt>
                <c:pt idx="1901" formatCode="General">
                  <c:v>2.4268399999999999E-2</c:v>
                </c:pt>
                <c:pt idx="1902" formatCode="General">
                  <c:v>2.42612E-2</c:v>
                </c:pt>
                <c:pt idx="1903" formatCode="General">
                  <c:v>2.40842E-2</c:v>
                </c:pt>
                <c:pt idx="1904" formatCode="General">
                  <c:v>2.3742300000000001E-2</c:v>
                </c:pt>
                <c:pt idx="1905" formatCode="General">
                  <c:v>2.3246800000000001E-2</c:v>
                </c:pt>
                <c:pt idx="1906" formatCode="General">
                  <c:v>2.2603499999999999E-2</c:v>
                </c:pt>
                <c:pt idx="1907" formatCode="General">
                  <c:v>2.18087E-2</c:v>
                </c:pt>
                <c:pt idx="1908" formatCode="General">
                  <c:v>2.0856099999999999E-2</c:v>
                </c:pt>
                <c:pt idx="1909" formatCode="General">
                  <c:v>1.9745800000000001E-2</c:v>
                </c:pt>
                <c:pt idx="1910" formatCode="General">
                  <c:v>1.8485499999999998E-2</c:v>
                </c:pt>
                <c:pt idx="1911" formatCode="General">
                  <c:v>1.7081200000000001E-2</c:v>
                </c:pt>
                <c:pt idx="1912" formatCode="General">
                  <c:v>1.55289E-2</c:v>
                </c:pt>
                <c:pt idx="1913" formatCode="General">
                  <c:v>1.3819100000000001E-2</c:v>
                </c:pt>
                <c:pt idx="1914" formatCode="General">
                  <c:v>1.19483E-2</c:v>
                </c:pt>
                <c:pt idx="1915">
                  <c:v>9.9244499999999996E-3</c:v>
                </c:pt>
                <c:pt idx="1916">
                  <c:v>7.7582900000000002E-3</c:v>
                </c:pt>
                <c:pt idx="1917">
                  <c:v>5.4526899999999996E-3</c:v>
                </c:pt>
                <c:pt idx="1918">
                  <c:v>2.9999699999999998E-3</c:v>
                </c:pt>
                <c:pt idx="1919">
                  <c:v>3.8691799999999998E-4</c:v>
                </c:pt>
                <c:pt idx="1920">
                  <c:v>-2.3990000000000001E-3</c:v>
                </c:pt>
                <c:pt idx="1921">
                  <c:v>-5.3635599999999999E-3</c:v>
                </c:pt>
                <c:pt idx="1922">
                  <c:v>-8.5018699999999999E-3</c:v>
                </c:pt>
                <c:pt idx="1923" formatCode="General">
                  <c:v>-1.1802099999999999E-2</c:v>
                </c:pt>
                <c:pt idx="1924" formatCode="General">
                  <c:v>-1.5253600000000001E-2</c:v>
                </c:pt>
                <c:pt idx="1925" formatCode="General">
                  <c:v>-1.88486E-2</c:v>
                </c:pt>
                <c:pt idx="1926" formatCode="General">
                  <c:v>-2.2576200000000001E-2</c:v>
                </c:pt>
                <c:pt idx="1927" formatCode="General">
                  <c:v>-2.6421400000000001E-2</c:v>
                </c:pt>
                <c:pt idx="1928" formatCode="General">
                  <c:v>-3.0372699999999999E-2</c:v>
                </c:pt>
                <c:pt idx="1929" formatCode="General">
                  <c:v>-3.4427899999999997E-2</c:v>
                </c:pt>
                <c:pt idx="1930" formatCode="General">
                  <c:v>-3.8589199999999997E-2</c:v>
                </c:pt>
                <c:pt idx="1931" formatCode="General">
                  <c:v>-4.2854799999999998E-2</c:v>
                </c:pt>
                <c:pt idx="1932" formatCode="General">
                  <c:v>-4.7219200000000003E-2</c:v>
                </c:pt>
                <c:pt idx="1933" formatCode="General">
                  <c:v>-5.1676399999999997E-2</c:v>
                </c:pt>
                <c:pt idx="1934" formatCode="General">
                  <c:v>-5.6221E-2</c:v>
                </c:pt>
                <c:pt idx="1935" formatCode="General">
                  <c:v>-6.0844299999999997E-2</c:v>
                </c:pt>
                <c:pt idx="1936" formatCode="General">
                  <c:v>-6.5535899999999994E-2</c:v>
                </c:pt>
                <c:pt idx="1937" formatCode="General">
                  <c:v>-7.0286500000000002E-2</c:v>
                </c:pt>
                <c:pt idx="1938" formatCode="General">
                  <c:v>-7.5087000000000001E-2</c:v>
                </c:pt>
                <c:pt idx="1939" formatCode="General">
                  <c:v>-7.9922999999999994E-2</c:v>
                </c:pt>
                <c:pt idx="1940" formatCode="General">
                  <c:v>-8.4775100000000006E-2</c:v>
                </c:pt>
                <c:pt idx="1941" formatCode="General">
                  <c:v>-8.9626999999999998E-2</c:v>
                </c:pt>
                <c:pt idx="1942" formatCode="General">
                  <c:v>-9.4472600000000004E-2</c:v>
                </c:pt>
                <c:pt idx="1943" formatCode="General">
                  <c:v>-9.93116E-2</c:v>
                </c:pt>
                <c:pt idx="1944" formatCode="General">
                  <c:v>-0.104139</c:v>
                </c:pt>
                <c:pt idx="1945" formatCode="General">
                  <c:v>-0.108942</c:v>
                </c:pt>
                <c:pt idx="1946" formatCode="General">
                  <c:v>-0.11371000000000001</c:v>
                </c:pt>
                <c:pt idx="1947" formatCode="General">
                  <c:v>-0.118438</c:v>
                </c:pt>
                <c:pt idx="1948" formatCode="General">
                  <c:v>-0.123127</c:v>
                </c:pt>
                <c:pt idx="1949" formatCode="General">
                  <c:v>-0.127774</c:v>
                </c:pt>
                <c:pt idx="1950" formatCode="General">
                  <c:v>-0.13237499999999999</c:v>
                </c:pt>
                <c:pt idx="1951" formatCode="General">
                  <c:v>-0.13692599999999999</c:v>
                </c:pt>
                <c:pt idx="1952" formatCode="General">
                  <c:v>-0.14141899999999999</c:v>
                </c:pt>
                <c:pt idx="1953" formatCode="General">
                  <c:v>-0.145841</c:v>
                </c:pt>
                <c:pt idx="1954" formatCode="General">
                  <c:v>-0.150176</c:v>
                </c:pt>
                <c:pt idx="1955" formatCode="General">
                  <c:v>-0.15440899999999999</c:v>
                </c:pt>
                <c:pt idx="1956" formatCode="General">
                  <c:v>-0.15853500000000001</c:v>
                </c:pt>
                <c:pt idx="1957" formatCode="General">
                  <c:v>-0.162549</c:v>
                </c:pt>
                <c:pt idx="1958" formatCode="General">
                  <c:v>-0.16645599999999999</c:v>
                </c:pt>
                <c:pt idx="1959" formatCode="General">
                  <c:v>-0.17025799999999999</c:v>
                </c:pt>
                <c:pt idx="1960" formatCode="General">
                  <c:v>-0.173961</c:v>
                </c:pt>
                <c:pt idx="1961" formatCode="General">
                  <c:v>-0.17755799999999999</c:v>
                </c:pt>
                <c:pt idx="1962" formatCode="General">
                  <c:v>-0.18103900000000001</c:v>
                </c:pt>
                <c:pt idx="1963" formatCode="General">
                  <c:v>-0.18439700000000001</c:v>
                </c:pt>
                <c:pt idx="1964" formatCode="General">
                  <c:v>-0.18762400000000001</c:v>
                </c:pt>
                <c:pt idx="1965" formatCode="General">
                  <c:v>-0.190716</c:v>
                </c:pt>
                <c:pt idx="1966" formatCode="General">
                  <c:v>-0.19366800000000001</c:v>
                </c:pt>
                <c:pt idx="1967" formatCode="General">
                  <c:v>-0.19647600000000001</c:v>
                </c:pt>
                <c:pt idx="1968" formatCode="General">
                  <c:v>-0.19913500000000001</c:v>
                </c:pt>
                <c:pt idx="1969" formatCode="General">
                  <c:v>-0.20164199999999999</c:v>
                </c:pt>
                <c:pt idx="1970" formatCode="General">
                  <c:v>-0.20399600000000001</c:v>
                </c:pt>
                <c:pt idx="1971" formatCode="General">
                  <c:v>-0.20619499999999999</c:v>
                </c:pt>
                <c:pt idx="1972" formatCode="General">
                  <c:v>-0.20824400000000001</c:v>
                </c:pt>
                <c:pt idx="1973" formatCode="General">
                  <c:v>-0.210151</c:v>
                </c:pt>
                <c:pt idx="1974" formatCode="General">
                  <c:v>-0.211919</c:v>
                </c:pt>
                <c:pt idx="1975" formatCode="General">
                  <c:v>-0.213537</c:v>
                </c:pt>
                <c:pt idx="1976" formatCode="General">
                  <c:v>-0.21499199999999999</c:v>
                </c:pt>
                <c:pt idx="1977" formatCode="General">
                  <c:v>-0.216275</c:v>
                </c:pt>
                <c:pt idx="1978" formatCode="General">
                  <c:v>-0.21739</c:v>
                </c:pt>
                <c:pt idx="1979" formatCode="General">
                  <c:v>-0.21834100000000001</c:v>
                </c:pt>
                <c:pt idx="1980" formatCode="General">
                  <c:v>-0.21912499999999999</c:v>
                </c:pt>
                <c:pt idx="1981" formatCode="General">
                  <c:v>-0.21973599999999999</c:v>
                </c:pt>
                <c:pt idx="1982" formatCode="General">
                  <c:v>-0.220166</c:v>
                </c:pt>
                <c:pt idx="1983" formatCode="General">
                  <c:v>-0.220413</c:v>
                </c:pt>
                <c:pt idx="1984" formatCode="General">
                  <c:v>-0.220475</c:v>
                </c:pt>
                <c:pt idx="1985" formatCode="General">
                  <c:v>-0.22035299999999999</c:v>
                </c:pt>
                <c:pt idx="1986" formatCode="General">
                  <c:v>-0.22004799999999999</c:v>
                </c:pt>
                <c:pt idx="1987" formatCode="General">
                  <c:v>-0.21956000000000001</c:v>
                </c:pt>
                <c:pt idx="1988" formatCode="General">
                  <c:v>-0.218887</c:v>
                </c:pt>
                <c:pt idx="1989" formatCode="General">
                  <c:v>-0.218032</c:v>
                </c:pt>
                <c:pt idx="1990" formatCode="General">
                  <c:v>-0.216998</c:v>
                </c:pt>
                <c:pt idx="1991" formatCode="General">
                  <c:v>-0.21578800000000001</c:v>
                </c:pt>
                <c:pt idx="1992" formatCode="General">
                  <c:v>-0.21440500000000001</c:v>
                </c:pt>
                <c:pt idx="1993" formatCode="General">
                  <c:v>-0.21284700000000001</c:v>
                </c:pt>
                <c:pt idx="1994" formatCode="General">
                  <c:v>-0.211113</c:v>
                </c:pt>
                <c:pt idx="1995" formatCode="General">
                  <c:v>-0.209203</c:v>
                </c:pt>
                <c:pt idx="1996" formatCode="General">
                  <c:v>-0.207122</c:v>
                </c:pt>
                <c:pt idx="1997" formatCode="General">
                  <c:v>-0.20487900000000001</c:v>
                </c:pt>
                <c:pt idx="1998" formatCode="General">
                  <c:v>-0.20247899999999999</c:v>
                </c:pt>
                <c:pt idx="1999" formatCode="General">
                  <c:v>-0.19992499999999999</c:v>
                </c:pt>
                <c:pt idx="2000" formatCode="General">
                  <c:v>-0.197214</c:v>
                </c:pt>
                <c:pt idx="2001" formatCode="General">
                  <c:v>-0.19433900000000001</c:v>
                </c:pt>
                <c:pt idx="2002" formatCode="General">
                  <c:v>-0.19129699999999999</c:v>
                </c:pt>
                <c:pt idx="2003" formatCode="General">
                  <c:v>-0.18808900000000001</c:v>
                </c:pt>
                <c:pt idx="2004" formatCode="General">
                  <c:v>-0.18472</c:v>
                </c:pt>
                <c:pt idx="2005" formatCode="General">
                  <c:v>-0.181201</c:v>
                </c:pt>
                <c:pt idx="2006" formatCode="General">
                  <c:v>-0.177539</c:v>
                </c:pt>
                <c:pt idx="2007" formatCode="General">
                  <c:v>-0.17374700000000001</c:v>
                </c:pt>
                <c:pt idx="2008" formatCode="General">
                  <c:v>-0.16983899999999999</c:v>
                </c:pt>
                <c:pt idx="2009" formatCode="General">
                  <c:v>-0.16583100000000001</c:v>
                </c:pt>
                <c:pt idx="2010" formatCode="General">
                  <c:v>-0.16173199999999999</c:v>
                </c:pt>
                <c:pt idx="2011" formatCode="General">
                  <c:v>-0.15754099999999999</c:v>
                </c:pt>
                <c:pt idx="2012" formatCode="General">
                  <c:v>-0.153248</c:v>
                </c:pt>
                <c:pt idx="2013" formatCode="General">
                  <c:v>-0.14884700000000001</c:v>
                </c:pt>
                <c:pt idx="2014" formatCode="General">
                  <c:v>-0.14434</c:v>
                </c:pt>
                <c:pt idx="2015" formatCode="General">
                  <c:v>-0.139736</c:v>
                </c:pt>
                <c:pt idx="2016" formatCode="General">
                  <c:v>-0.135043</c:v>
                </c:pt>
                <c:pt idx="2017" formatCode="General">
                  <c:v>-0.13027</c:v>
                </c:pt>
                <c:pt idx="2018" formatCode="General">
                  <c:v>-0.125421</c:v>
                </c:pt>
                <c:pt idx="2019" formatCode="General">
                  <c:v>-0.1205</c:v>
                </c:pt>
                <c:pt idx="2020" formatCode="General">
                  <c:v>-0.115508</c:v>
                </c:pt>
                <c:pt idx="2021" formatCode="General">
                  <c:v>-0.110445</c:v>
                </c:pt>
                <c:pt idx="2022" formatCode="General">
                  <c:v>-0.10531600000000001</c:v>
                </c:pt>
                <c:pt idx="2023" formatCode="General">
                  <c:v>-0.100129</c:v>
                </c:pt>
                <c:pt idx="2024" formatCode="General">
                  <c:v>-9.4892400000000002E-2</c:v>
                </c:pt>
                <c:pt idx="2025" formatCode="General">
                  <c:v>-8.9616100000000004E-2</c:v>
                </c:pt>
                <c:pt idx="2026" formatCode="General">
                  <c:v>-8.4308999999999995E-2</c:v>
                </c:pt>
                <c:pt idx="2027" formatCode="General">
                  <c:v>-7.8981800000000005E-2</c:v>
                </c:pt>
                <c:pt idx="2028" formatCode="General">
                  <c:v>-7.3645199999999994E-2</c:v>
                </c:pt>
                <c:pt idx="2029" formatCode="General">
                  <c:v>-6.8307400000000004E-2</c:v>
                </c:pt>
                <c:pt idx="2030" formatCode="General">
                  <c:v>-6.2975900000000001E-2</c:v>
                </c:pt>
                <c:pt idx="2031" formatCode="General">
                  <c:v>-5.7657800000000002E-2</c:v>
                </c:pt>
                <c:pt idx="2032" formatCode="General">
                  <c:v>-5.2357300000000002E-2</c:v>
                </c:pt>
                <c:pt idx="2033" formatCode="General">
                  <c:v>-4.7073700000000003E-2</c:v>
                </c:pt>
                <c:pt idx="2034" formatCode="General">
                  <c:v>-4.1804800000000003E-2</c:v>
                </c:pt>
                <c:pt idx="2035" formatCode="General">
                  <c:v>-3.6552099999999997E-2</c:v>
                </c:pt>
                <c:pt idx="2036" formatCode="General">
                  <c:v>-3.13219E-2</c:v>
                </c:pt>
                <c:pt idx="2037" formatCode="General">
                  <c:v>-2.6121599999999998E-2</c:v>
                </c:pt>
                <c:pt idx="2038" formatCode="General">
                  <c:v>-2.0956599999999999E-2</c:v>
                </c:pt>
                <c:pt idx="2039" formatCode="General">
                  <c:v>-1.5830199999999999E-2</c:v>
                </c:pt>
                <c:pt idx="2040" formatCode="General">
                  <c:v>-1.0745299999999999E-2</c:v>
                </c:pt>
                <c:pt idx="2041">
                  <c:v>-5.7069299999999998E-3</c:v>
                </c:pt>
                <c:pt idx="2042">
                  <c:v>-7.2048800000000003E-4</c:v>
                </c:pt>
                <c:pt idx="2043">
                  <c:v>4.2100699999999998E-3</c:v>
                </c:pt>
                <c:pt idx="2044">
                  <c:v>9.0828300000000001E-3</c:v>
                </c:pt>
                <c:pt idx="2045" formatCode="General">
                  <c:v>1.38952E-2</c:v>
                </c:pt>
                <c:pt idx="2046" formatCode="General">
                  <c:v>1.8641000000000001E-2</c:v>
                </c:pt>
                <c:pt idx="2047" formatCode="General">
                  <c:v>2.33108E-2</c:v>
                </c:pt>
                <c:pt idx="2048" formatCode="General">
                  <c:v>2.7895799999999998E-2</c:v>
                </c:pt>
                <c:pt idx="2049" formatCode="General">
                  <c:v>3.2390099999999998E-2</c:v>
                </c:pt>
                <c:pt idx="2050" formatCode="General">
                  <c:v>3.6789000000000002E-2</c:v>
                </c:pt>
                <c:pt idx="2051" formatCode="General">
                  <c:v>4.1085799999999999E-2</c:v>
                </c:pt>
                <c:pt idx="2052" formatCode="General">
                  <c:v>4.5273000000000001E-2</c:v>
                </c:pt>
                <c:pt idx="2053" formatCode="General">
                  <c:v>4.9345800000000002E-2</c:v>
                </c:pt>
                <c:pt idx="2054" formatCode="General">
                  <c:v>5.33041E-2</c:v>
                </c:pt>
                <c:pt idx="2055" formatCode="General">
                  <c:v>5.71493E-2</c:v>
                </c:pt>
                <c:pt idx="2056" formatCode="General">
                  <c:v>6.0881600000000001E-2</c:v>
                </c:pt>
                <c:pt idx="2057" formatCode="General">
                  <c:v>6.4500799999999997E-2</c:v>
                </c:pt>
                <c:pt idx="2058" formatCode="General">
                  <c:v>6.8006700000000003E-2</c:v>
                </c:pt>
                <c:pt idx="2059" formatCode="General">
                  <c:v>7.1397299999999997E-2</c:v>
                </c:pt>
                <c:pt idx="2060" formatCode="General">
                  <c:v>7.4666999999999997E-2</c:v>
                </c:pt>
                <c:pt idx="2061" formatCode="General">
                  <c:v>7.7807600000000005E-2</c:v>
                </c:pt>
                <c:pt idx="2062" formatCode="General">
                  <c:v>8.0813399999999994E-2</c:v>
                </c:pt>
                <c:pt idx="2063" formatCode="General">
                  <c:v>8.3681900000000004E-2</c:v>
                </c:pt>
                <c:pt idx="2064" formatCode="General">
                  <c:v>8.6413599999999993E-2</c:v>
                </c:pt>
                <c:pt idx="2065" formatCode="General">
                  <c:v>8.9010300000000001E-2</c:v>
                </c:pt>
                <c:pt idx="2066" formatCode="General">
                  <c:v>9.1472100000000001E-2</c:v>
                </c:pt>
                <c:pt idx="2067" formatCode="General">
                  <c:v>9.3797400000000003E-2</c:v>
                </c:pt>
                <c:pt idx="2068" formatCode="General">
                  <c:v>9.5983200000000005E-2</c:v>
                </c:pt>
                <c:pt idx="2069" formatCode="General">
                  <c:v>9.8027799999999998E-2</c:v>
                </c:pt>
                <c:pt idx="2070" formatCode="General">
                  <c:v>9.9930500000000005E-2</c:v>
                </c:pt>
                <c:pt idx="2071" formatCode="General">
                  <c:v>0.101689</c:v>
                </c:pt>
                <c:pt idx="2072" formatCode="General">
                  <c:v>0.1033</c:v>
                </c:pt>
                <c:pt idx="2073" formatCode="General">
                  <c:v>0.104763</c:v>
                </c:pt>
                <c:pt idx="2074" formatCode="General">
                  <c:v>0.10607900000000001</c:v>
                </c:pt>
                <c:pt idx="2075" formatCode="General">
                  <c:v>0.107253</c:v>
                </c:pt>
                <c:pt idx="2076" formatCode="General">
                  <c:v>0.10828699999999999</c:v>
                </c:pt>
                <c:pt idx="2077" formatCode="General">
                  <c:v>0.109179</c:v>
                </c:pt>
                <c:pt idx="2078" formatCode="General">
                  <c:v>0.109931</c:v>
                </c:pt>
                <c:pt idx="2079" formatCode="General">
                  <c:v>0.110543</c:v>
                </c:pt>
                <c:pt idx="2080" formatCode="General">
                  <c:v>0.11101900000000001</c:v>
                </c:pt>
                <c:pt idx="2081" formatCode="General">
                  <c:v>0.111362</c:v>
                </c:pt>
                <c:pt idx="2082" formatCode="General">
                  <c:v>0.11157599999999999</c:v>
                </c:pt>
                <c:pt idx="2083" formatCode="General">
                  <c:v>0.111664</c:v>
                </c:pt>
                <c:pt idx="2084" formatCode="General">
                  <c:v>0.11163099999999999</c:v>
                </c:pt>
                <c:pt idx="2085" formatCode="General">
                  <c:v>0.11147899999999999</c:v>
                </c:pt>
                <c:pt idx="2086" formatCode="General">
                  <c:v>0.111208</c:v>
                </c:pt>
                <c:pt idx="2087" formatCode="General">
                  <c:v>0.11081299999999999</c:v>
                </c:pt>
                <c:pt idx="2088" formatCode="General">
                  <c:v>0.110292</c:v>
                </c:pt>
                <c:pt idx="2089" formatCode="General">
                  <c:v>0.109642</c:v>
                </c:pt>
                <c:pt idx="2090" formatCode="General">
                  <c:v>0.10886800000000001</c:v>
                </c:pt>
                <c:pt idx="2091" formatCode="General">
                  <c:v>0.107974</c:v>
                </c:pt>
                <c:pt idx="2092" formatCode="General">
                  <c:v>0.10696600000000001</c:v>
                </c:pt>
                <c:pt idx="2093" formatCode="General">
                  <c:v>0.105848</c:v>
                </c:pt>
                <c:pt idx="2094" formatCode="General">
                  <c:v>0.10462200000000001</c:v>
                </c:pt>
                <c:pt idx="2095" formatCode="General">
                  <c:v>0.10328900000000001</c:v>
                </c:pt>
                <c:pt idx="2096" formatCode="General">
                  <c:v>0.101851</c:v>
                </c:pt>
                <c:pt idx="2097" formatCode="General">
                  <c:v>0.100311</c:v>
                </c:pt>
                <c:pt idx="2098" formatCode="General">
                  <c:v>9.8672399999999993E-2</c:v>
                </c:pt>
                <c:pt idx="2099" formatCode="General">
                  <c:v>9.6937899999999994E-2</c:v>
                </c:pt>
                <c:pt idx="2100" formatCode="General">
                  <c:v>9.5109100000000002E-2</c:v>
                </c:pt>
                <c:pt idx="2101" formatCode="General">
                  <c:v>9.3187900000000004E-2</c:v>
                </c:pt>
                <c:pt idx="2102" formatCode="General">
                  <c:v>9.1175900000000004E-2</c:v>
                </c:pt>
                <c:pt idx="2103" formatCode="General">
                  <c:v>8.9073100000000002E-2</c:v>
                </c:pt>
                <c:pt idx="2104" formatCode="General">
                  <c:v>8.6876800000000004E-2</c:v>
                </c:pt>
                <c:pt idx="2105" formatCode="General">
                  <c:v>8.4584999999999994E-2</c:v>
                </c:pt>
                <c:pt idx="2106" formatCode="General">
                  <c:v>8.2199599999999998E-2</c:v>
                </c:pt>
                <c:pt idx="2107" formatCode="General">
                  <c:v>7.9726099999999994E-2</c:v>
                </c:pt>
                <c:pt idx="2108" formatCode="General">
                  <c:v>7.7170000000000002E-2</c:v>
                </c:pt>
                <c:pt idx="2109" formatCode="General">
                  <c:v>7.4534100000000006E-2</c:v>
                </c:pt>
                <c:pt idx="2110" formatCode="General">
                  <c:v>7.18192E-2</c:v>
                </c:pt>
                <c:pt idx="2111" formatCode="General">
                  <c:v>6.9027199999999997E-2</c:v>
                </c:pt>
                <c:pt idx="2112" formatCode="General">
                  <c:v>6.6161700000000004E-2</c:v>
                </c:pt>
                <c:pt idx="2113" formatCode="General">
                  <c:v>6.3227500000000006E-2</c:v>
                </c:pt>
                <c:pt idx="2114" formatCode="General">
                  <c:v>6.0229199999999997E-2</c:v>
                </c:pt>
                <c:pt idx="2115" formatCode="General">
                  <c:v>5.7171899999999998E-2</c:v>
                </c:pt>
                <c:pt idx="2116" formatCode="General">
                  <c:v>5.4060299999999999E-2</c:v>
                </c:pt>
                <c:pt idx="2117" formatCode="General">
                  <c:v>5.0896700000000003E-2</c:v>
                </c:pt>
                <c:pt idx="2118" formatCode="General">
                  <c:v>4.7680599999999997E-2</c:v>
                </c:pt>
                <c:pt idx="2119" formatCode="General">
                  <c:v>4.4412100000000003E-2</c:v>
                </c:pt>
                <c:pt idx="2120" formatCode="General">
                  <c:v>4.1093200000000003E-2</c:v>
                </c:pt>
                <c:pt idx="2121" formatCode="General">
                  <c:v>3.7728200000000003E-2</c:v>
                </c:pt>
                <c:pt idx="2122" formatCode="General">
                  <c:v>3.4321200000000003E-2</c:v>
                </c:pt>
                <c:pt idx="2123" formatCode="General">
                  <c:v>3.0876500000000001E-2</c:v>
                </c:pt>
                <c:pt idx="2124" formatCode="General">
                  <c:v>2.73996E-2</c:v>
                </c:pt>
                <c:pt idx="2125" formatCode="General">
                  <c:v>2.3897100000000001E-2</c:v>
                </c:pt>
                <c:pt idx="2126" formatCode="General">
                  <c:v>2.0375399999999998E-2</c:v>
                </c:pt>
                <c:pt idx="2127" formatCode="General">
                  <c:v>1.68396E-2</c:v>
                </c:pt>
                <c:pt idx="2128" formatCode="General">
                  <c:v>1.32926E-2</c:v>
                </c:pt>
                <c:pt idx="2129">
                  <c:v>9.7356999999999999E-3</c:v>
                </c:pt>
                <c:pt idx="2130">
                  <c:v>6.1691200000000002E-3</c:v>
                </c:pt>
                <c:pt idx="2131">
                  <c:v>2.5932099999999999E-3</c:v>
                </c:pt>
                <c:pt idx="2132">
                  <c:v>-9.8992000000000004E-4</c:v>
                </c:pt>
                <c:pt idx="2133">
                  <c:v>-4.5755300000000004E-3</c:v>
                </c:pt>
                <c:pt idx="2134">
                  <c:v>-8.1570700000000006E-3</c:v>
                </c:pt>
                <c:pt idx="2135" formatCode="General">
                  <c:v>-1.1729099999999999E-2</c:v>
                </c:pt>
                <c:pt idx="2136" formatCode="General">
                  <c:v>-1.5290400000000001E-2</c:v>
                </c:pt>
                <c:pt idx="2137" formatCode="General">
                  <c:v>-1.8843499999999999E-2</c:v>
                </c:pt>
                <c:pt idx="2138" formatCode="General">
                  <c:v>-2.2389800000000001E-2</c:v>
                </c:pt>
                <c:pt idx="2139" formatCode="General">
                  <c:v>-2.5925500000000001E-2</c:v>
                </c:pt>
                <c:pt idx="2140" formatCode="General">
                  <c:v>-2.9442699999999999E-2</c:v>
                </c:pt>
                <c:pt idx="2141" formatCode="General">
                  <c:v>-3.2933999999999998E-2</c:v>
                </c:pt>
                <c:pt idx="2142" formatCode="General">
                  <c:v>-3.6395499999999997E-2</c:v>
                </c:pt>
                <c:pt idx="2143" formatCode="General">
                  <c:v>-3.9824699999999998E-2</c:v>
                </c:pt>
                <c:pt idx="2144" formatCode="General">
                  <c:v>-4.3217999999999999E-2</c:v>
                </c:pt>
                <c:pt idx="2145" formatCode="General">
                  <c:v>-4.6572099999999998E-2</c:v>
                </c:pt>
                <c:pt idx="2146" formatCode="General">
                  <c:v>-4.9885600000000002E-2</c:v>
                </c:pt>
                <c:pt idx="2147" formatCode="General">
                  <c:v>-5.3158700000000003E-2</c:v>
                </c:pt>
                <c:pt idx="2148" formatCode="General">
                  <c:v>-5.6390000000000003E-2</c:v>
                </c:pt>
                <c:pt idx="2149" formatCode="General">
                  <c:v>-5.9574000000000002E-2</c:v>
                </c:pt>
                <c:pt idx="2150" formatCode="General">
                  <c:v>-6.2703599999999998E-2</c:v>
                </c:pt>
                <c:pt idx="2151" formatCode="General">
                  <c:v>-6.5772600000000001E-2</c:v>
                </c:pt>
                <c:pt idx="2152" formatCode="General">
                  <c:v>-6.87773E-2</c:v>
                </c:pt>
                <c:pt idx="2153" formatCode="General">
                  <c:v>-7.1716199999999994E-2</c:v>
                </c:pt>
                <c:pt idx="2154" formatCode="General">
                  <c:v>-7.4588199999999993E-2</c:v>
                </c:pt>
                <c:pt idx="2155" formatCode="General">
                  <c:v>-7.7393100000000006E-2</c:v>
                </c:pt>
                <c:pt idx="2156" formatCode="General">
                  <c:v>-8.0130699999999999E-2</c:v>
                </c:pt>
                <c:pt idx="2157" formatCode="General">
                  <c:v>-8.2800399999999996E-2</c:v>
                </c:pt>
                <c:pt idx="2158" formatCode="General">
                  <c:v>-8.5401199999999997E-2</c:v>
                </c:pt>
                <c:pt idx="2159" formatCode="General">
                  <c:v>-8.7930999999999995E-2</c:v>
                </c:pt>
                <c:pt idx="2160" formatCode="General">
                  <c:v>-9.0386800000000003E-2</c:v>
                </c:pt>
                <c:pt idx="2161" formatCode="General">
                  <c:v>-9.2764700000000005E-2</c:v>
                </c:pt>
                <c:pt idx="2162" formatCode="General">
                  <c:v>-9.5061499999999993E-2</c:v>
                </c:pt>
                <c:pt idx="2163" formatCode="General">
                  <c:v>-9.7275899999999998E-2</c:v>
                </c:pt>
                <c:pt idx="2164" formatCode="General">
                  <c:v>-9.9408999999999997E-2</c:v>
                </c:pt>
                <c:pt idx="2165" formatCode="General">
                  <c:v>-0.101463</c:v>
                </c:pt>
                <c:pt idx="2166" formatCode="General">
                  <c:v>-0.103437</c:v>
                </c:pt>
                <c:pt idx="2167" formatCode="General">
                  <c:v>-0.10533099999999999</c:v>
                </c:pt>
                <c:pt idx="2168" formatCode="General">
                  <c:v>-0.107143</c:v>
                </c:pt>
                <c:pt idx="2169" formatCode="General">
                  <c:v>-0.108872</c:v>
                </c:pt>
                <c:pt idx="2170" formatCode="General">
                  <c:v>-0.11051900000000001</c:v>
                </c:pt>
                <c:pt idx="2171" formatCode="General">
                  <c:v>-0.112082</c:v>
                </c:pt>
                <c:pt idx="2172" formatCode="General">
                  <c:v>-0.113561</c:v>
                </c:pt>
                <c:pt idx="2173" formatCode="General">
                  <c:v>-0.114954</c:v>
                </c:pt>
                <c:pt idx="2174" formatCode="General">
                  <c:v>-0.11626300000000001</c:v>
                </c:pt>
                <c:pt idx="2175" formatCode="General">
                  <c:v>-0.117489</c:v>
                </c:pt>
                <c:pt idx="2176" formatCode="General">
                  <c:v>-0.11863</c:v>
                </c:pt>
                <c:pt idx="2177" formatCode="General">
                  <c:v>-0.119686</c:v>
                </c:pt>
                <c:pt idx="2178" formatCode="General">
                  <c:v>-0.120656</c:v>
                </c:pt>
                <c:pt idx="2179" formatCode="General">
                  <c:v>-0.12153899999999999</c:v>
                </c:pt>
                <c:pt idx="2180" formatCode="General">
                  <c:v>-0.122332</c:v>
                </c:pt>
                <c:pt idx="2181" formatCode="General">
                  <c:v>-0.123034</c:v>
                </c:pt>
                <c:pt idx="2182" formatCode="General">
                  <c:v>-0.123644</c:v>
                </c:pt>
                <c:pt idx="2183" formatCode="General">
                  <c:v>-0.124163</c:v>
                </c:pt>
                <c:pt idx="2184" formatCode="General">
                  <c:v>-0.12459199999999999</c:v>
                </c:pt>
                <c:pt idx="2185" formatCode="General">
                  <c:v>-0.124932</c:v>
                </c:pt>
                <c:pt idx="2186" formatCode="General">
                  <c:v>-0.12518399999999999</c:v>
                </c:pt>
                <c:pt idx="2187" formatCode="General">
                  <c:v>-0.12534600000000001</c:v>
                </c:pt>
                <c:pt idx="2188" formatCode="General">
                  <c:v>-0.12542</c:v>
                </c:pt>
                <c:pt idx="2189" formatCode="General">
                  <c:v>-0.12540399999999999</c:v>
                </c:pt>
                <c:pt idx="2190" formatCode="General">
                  <c:v>-0.12529899999999999</c:v>
                </c:pt>
                <c:pt idx="2191" formatCode="General">
                  <c:v>-0.12510599999999999</c:v>
                </c:pt>
                <c:pt idx="2192" formatCode="General">
                  <c:v>-0.12482500000000001</c:v>
                </c:pt>
                <c:pt idx="2193" formatCode="General">
                  <c:v>-0.124454</c:v>
                </c:pt>
                <c:pt idx="2194" formatCode="General">
                  <c:v>-0.123992</c:v>
                </c:pt>
                <c:pt idx="2195" formatCode="General">
                  <c:v>-0.123441</c:v>
                </c:pt>
                <c:pt idx="2196" formatCode="General">
                  <c:v>-0.12280000000000001</c:v>
                </c:pt>
                <c:pt idx="2197" formatCode="General">
                  <c:v>-0.122072</c:v>
                </c:pt>
                <c:pt idx="2198" formatCode="General">
                  <c:v>-0.121255</c:v>
                </c:pt>
                <c:pt idx="2199" formatCode="General">
                  <c:v>-0.12035</c:v>
                </c:pt>
                <c:pt idx="2200" formatCode="General">
                  <c:v>-0.119355</c:v>
                </c:pt>
                <c:pt idx="2201" formatCode="General">
                  <c:v>-0.118271</c:v>
                </c:pt>
                <c:pt idx="2202" formatCode="General">
                  <c:v>-0.11709899999999999</c:v>
                </c:pt>
                <c:pt idx="2203" formatCode="General">
                  <c:v>-0.11584</c:v>
                </c:pt>
                <c:pt idx="2204" formatCode="General">
                  <c:v>-0.114495</c:v>
                </c:pt>
                <c:pt idx="2205" formatCode="General">
                  <c:v>-0.113063</c:v>
                </c:pt>
                <c:pt idx="2206" formatCode="General">
                  <c:v>-0.11154600000000001</c:v>
                </c:pt>
                <c:pt idx="2207" formatCode="General">
                  <c:v>-0.109944</c:v>
                </c:pt>
                <c:pt idx="2208" formatCode="General">
                  <c:v>-0.10826</c:v>
                </c:pt>
                <c:pt idx="2209" formatCode="General">
                  <c:v>-0.106493</c:v>
                </c:pt>
                <c:pt idx="2210" formatCode="General">
                  <c:v>-0.104647</c:v>
                </c:pt>
                <c:pt idx="2211" formatCode="General">
                  <c:v>-0.10272100000000001</c:v>
                </c:pt>
                <c:pt idx="2212" formatCode="General">
                  <c:v>-0.100717</c:v>
                </c:pt>
                <c:pt idx="2213" formatCode="General">
                  <c:v>-9.8637600000000006E-2</c:v>
                </c:pt>
                <c:pt idx="2214" formatCode="General">
                  <c:v>-9.6482700000000005E-2</c:v>
                </c:pt>
                <c:pt idx="2215" formatCode="General">
                  <c:v>-9.4254099999999993E-2</c:v>
                </c:pt>
                <c:pt idx="2216" formatCode="General">
                  <c:v>-9.1952999999999993E-2</c:v>
                </c:pt>
                <c:pt idx="2217" formatCode="General">
                  <c:v>-8.95812E-2</c:v>
                </c:pt>
                <c:pt idx="2218" formatCode="General">
                  <c:v>-8.7140300000000004E-2</c:v>
                </c:pt>
                <c:pt idx="2219" formatCode="General">
                  <c:v>-8.4631799999999993E-2</c:v>
                </c:pt>
                <c:pt idx="2220" formatCode="General">
                  <c:v>-8.20573E-2</c:v>
                </c:pt>
                <c:pt idx="2221" formatCode="General">
                  <c:v>-7.94184E-2</c:v>
                </c:pt>
                <c:pt idx="2222" formatCode="General">
                  <c:v>-7.6716699999999999E-2</c:v>
                </c:pt>
                <c:pt idx="2223" formatCode="General">
                  <c:v>-7.39538E-2</c:v>
                </c:pt>
                <c:pt idx="2224" formatCode="General">
                  <c:v>-7.1131700000000006E-2</c:v>
                </c:pt>
                <c:pt idx="2225" formatCode="General">
                  <c:v>-6.8252199999999999E-2</c:v>
                </c:pt>
                <c:pt idx="2226" formatCode="General">
                  <c:v>-6.5317200000000006E-2</c:v>
                </c:pt>
                <c:pt idx="2227" formatCode="General">
                  <c:v>-6.2328599999999998E-2</c:v>
                </c:pt>
                <c:pt idx="2228" formatCode="General">
                  <c:v>-5.9288500000000001E-2</c:v>
                </c:pt>
                <c:pt idx="2229" formatCode="General">
                  <c:v>-5.6198499999999998E-2</c:v>
                </c:pt>
                <c:pt idx="2230" formatCode="General">
                  <c:v>-5.3060799999999998E-2</c:v>
                </c:pt>
                <c:pt idx="2231" formatCode="General">
                  <c:v>-4.9877299999999999E-2</c:v>
                </c:pt>
                <c:pt idx="2232" formatCode="General">
                  <c:v>-4.66501E-2</c:v>
                </c:pt>
                <c:pt idx="2233" formatCode="General">
                  <c:v>-4.3381400000000001E-2</c:v>
                </c:pt>
                <c:pt idx="2234" formatCode="General">
                  <c:v>-4.0073499999999998E-2</c:v>
                </c:pt>
                <c:pt idx="2235" formatCode="General">
                  <c:v>-3.6728799999999999E-2</c:v>
                </c:pt>
                <c:pt idx="2236" formatCode="General">
                  <c:v>-3.3349999999999998E-2</c:v>
                </c:pt>
                <c:pt idx="2237" formatCode="General">
                  <c:v>-2.9939299999999999E-2</c:v>
                </c:pt>
                <c:pt idx="2238" formatCode="General">
                  <c:v>-2.64993E-2</c:v>
                </c:pt>
                <c:pt idx="2239" formatCode="General">
                  <c:v>-2.3032299999999999E-2</c:v>
                </c:pt>
                <c:pt idx="2240" formatCode="General">
                  <c:v>-1.9540800000000001E-2</c:v>
                </c:pt>
                <c:pt idx="2241" formatCode="General">
                  <c:v>-1.6027199999999998E-2</c:v>
                </c:pt>
                <c:pt idx="2242" formatCode="General">
                  <c:v>-1.24942E-2</c:v>
                </c:pt>
                <c:pt idx="2243">
                  <c:v>-8.9444599999999996E-3</c:v>
                </c:pt>
                <c:pt idx="2244">
                  <c:v>-5.3809799999999996E-3</c:v>
                </c:pt>
                <c:pt idx="2245">
                  <c:v>-1.80653E-3</c:v>
                </c:pt>
                <c:pt idx="2246">
                  <c:v>1.77662E-3</c:v>
                </c:pt>
                <c:pt idx="2247">
                  <c:v>5.3666499999999997E-3</c:v>
                </c:pt>
                <c:pt idx="2248">
                  <c:v>8.9615000000000007E-3</c:v>
                </c:pt>
                <c:pt idx="2249" formatCode="General">
                  <c:v>1.2558400000000001E-2</c:v>
                </c:pt>
                <c:pt idx="2250" formatCode="General">
                  <c:v>1.6153899999999999E-2</c:v>
                </c:pt>
                <c:pt idx="2251" formatCode="General">
                  <c:v>1.9744399999999999E-2</c:v>
                </c:pt>
                <c:pt idx="2252" formatCode="General">
                  <c:v>2.3326400000000001E-2</c:v>
                </c:pt>
                <c:pt idx="2253" formatCode="General">
                  <c:v>2.6896199999999999E-2</c:v>
                </c:pt>
                <c:pt idx="2254" formatCode="General">
                  <c:v>3.0450499999999998E-2</c:v>
                </c:pt>
                <c:pt idx="2255" formatCode="General">
                  <c:v>3.3985799999999997E-2</c:v>
                </c:pt>
                <c:pt idx="2256" formatCode="General">
                  <c:v>3.7498900000000002E-2</c:v>
                </c:pt>
                <c:pt idx="2257" formatCode="General">
                  <c:v>4.0987099999999999E-2</c:v>
                </c:pt>
                <c:pt idx="2258" formatCode="General">
                  <c:v>4.4448599999999998E-2</c:v>
                </c:pt>
                <c:pt idx="2259" formatCode="General">
                  <c:v>4.7882000000000001E-2</c:v>
                </c:pt>
                <c:pt idx="2260" formatCode="General">
                  <c:v>5.1285799999999999E-2</c:v>
                </c:pt>
                <c:pt idx="2261" formatCode="General">
                  <c:v>5.4658199999999997E-2</c:v>
                </c:pt>
                <c:pt idx="2262" formatCode="General">
                  <c:v>5.7997100000000003E-2</c:v>
                </c:pt>
                <c:pt idx="2263" formatCode="General">
                  <c:v>6.1300199999999999E-2</c:v>
                </c:pt>
                <c:pt idx="2264" formatCode="General">
                  <c:v>6.4565999999999998E-2</c:v>
                </c:pt>
                <c:pt idx="2265" formatCode="General">
                  <c:v>6.7792599999999995E-2</c:v>
                </c:pt>
                <c:pt idx="2266" formatCode="General">
                  <c:v>7.0978399999999997E-2</c:v>
                </c:pt>
                <c:pt idx="2267" formatCode="General">
                  <c:v>7.4121300000000001E-2</c:v>
                </c:pt>
                <c:pt idx="2268" formatCode="General">
                  <c:v>7.7218700000000001E-2</c:v>
                </c:pt>
                <c:pt idx="2269" formatCode="General">
                  <c:v>8.0268000000000006E-2</c:v>
                </c:pt>
                <c:pt idx="2270" formatCode="General">
                  <c:v>8.3266999999999994E-2</c:v>
                </c:pt>
                <c:pt idx="2271" formatCode="General">
                  <c:v>8.6213399999999996E-2</c:v>
                </c:pt>
                <c:pt idx="2272" formatCode="General">
                  <c:v>8.9104299999999997E-2</c:v>
                </c:pt>
                <c:pt idx="2273" formatCode="General">
                  <c:v>9.1936699999999996E-2</c:v>
                </c:pt>
                <c:pt idx="2274" formatCode="General">
                  <c:v>9.47075E-2</c:v>
                </c:pt>
                <c:pt idx="2275" formatCode="General">
                  <c:v>9.7414200000000006E-2</c:v>
                </c:pt>
                <c:pt idx="2276" formatCode="General">
                  <c:v>0.10005500000000001</c:v>
                </c:pt>
                <c:pt idx="2277" formatCode="General">
                  <c:v>0.102627</c:v>
                </c:pt>
                <c:pt idx="2278" formatCode="General">
                  <c:v>0.105129</c:v>
                </c:pt>
                <c:pt idx="2279" formatCode="General">
                  <c:v>0.107556</c:v>
                </c:pt>
                <c:pt idx="2280" formatCode="General">
                  <c:v>0.10990800000000001</c:v>
                </c:pt>
                <c:pt idx="2281" formatCode="General">
                  <c:v>0.112181</c:v>
                </c:pt>
                <c:pt idx="2282" formatCode="General">
                  <c:v>0.114375</c:v>
                </c:pt>
                <c:pt idx="2283" formatCode="General">
                  <c:v>0.11648799999999999</c:v>
                </c:pt>
                <c:pt idx="2284" formatCode="General">
                  <c:v>0.118517</c:v>
                </c:pt>
                <c:pt idx="2285" formatCode="General">
                  <c:v>0.120462</c:v>
                </c:pt>
                <c:pt idx="2286" formatCode="General">
                  <c:v>0.122323</c:v>
                </c:pt>
                <c:pt idx="2287" formatCode="General">
                  <c:v>0.1241</c:v>
                </c:pt>
                <c:pt idx="2288" formatCode="General">
                  <c:v>0.12579099999999999</c:v>
                </c:pt>
                <c:pt idx="2289" formatCode="General">
                  <c:v>0.12739700000000001</c:v>
                </c:pt>
                <c:pt idx="2290" formatCode="General">
                  <c:v>0.128917</c:v>
                </c:pt>
                <c:pt idx="2291" formatCode="General">
                  <c:v>0.13034899999999999</c:v>
                </c:pt>
                <c:pt idx="2292" formatCode="General">
                  <c:v>0.13169</c:v>
                </c:pt>
                <c:pt idx="2293" formatCode="General">
                  <c:v>0.13294</c:v>
                </c:pt>
                <c:pt idx="2294" formatCode="General">
                  <c:v>0.13409499999999999</c:v>
                </c:pt>
                <c:pt idx="2295" formatCode="General">
                  <c:v>0.13514999999999999</c:v>
                </c:pt>
                <c:pt idx="2296" formatCode="General">
                  <c:v>0.136101</c:v>
                </c:pt>
                <c:pt idx="2297" formatCode="General">
                  <c:v>0.13694600000000001</c:v>
                </c:pt>
                <c:pt idx="2298" formatCode="General">
                  <c:v>0.137684</c:v>
                </c:pt>
                <c:pt idx="2299" formatCode="General">
                  <c:v>0.138319</c:v>
                </c:pt>
                <c:pt idx="2300" formatCode="General">
                  <c:v>0.138851</c:v>
                </c:pt>
                <c:pt idx="2301" formatCode="General">
                  <c:v>0.13927999999999999</c:v>
                </c:pt>
                <c:pt idx="2302" formatCode="General">
                  <c:v>0.13960700000000001</c:v>
                </c:pt>
                <c:pt idx="2303" formatCode="General">
                  <c:v>0.13983100000000001</c:v>
                </c:pt>
                <c:pt idx="2304" formatCode="General">
                  <c:v>0.139954</c:v>
                </c:pt>
                <c:pt idx="2305" formatCode="General">
                  <c:v>0.13997299999999999</c:v>
                </c:pt>
                <c:pt idx="2306" formatCode="General">
                  <c:v>0.13988700000000001</c:v>
                </c:pt>
                <c:pt idx="2307" formatCode="General">
                  <c:v>0.13968900000000001</c:v>
                </c:pt>
                <c:pt idx="2308" formatCode="General">
                  <c:v>0.139376</c:v>
                </c:pt>
                <c:pt idx="2309" formatCode="General">
                  <c:v>0.13894500000000001</c:v>
                </c:pt>
                <c:pt idx="2310" formatCode="General">
                  <c:v>0.13839599999999999</c:v>
                </c:pt>
                <c:pt idx="2311" formatCode="General">
                  <c:v>0.13772999999999999</c:v>
                </c:pt>
                <c:pt idx="2312" formatCode="General">
                  <c:v>0.13695199999999999</c:v>
                </c:pt>
                <c:pt idx="2313" formatCode="General">
                  <c:v>0.13606199999999999</c:v>
                </c:pt>
                <c:pt idx="2314" formatCode="General">
                  <c:v>0.13506199999999999</c:v>
                </c:pt>
                <c:pt idx="2315" formatCode="General">
                  <c:v>0.13395299999999999</c:v>
                </c:pt>
                <c:pt idx="2316" formatCode="General">
                  <c:v>0.13273499999999999</c:v>
                </c:pt>
                <c:pt idx="2317" formatCode="General">
                  <c:v>0.131408</c:v>
                </c:pt>
                <c:pt idx="2318" formatCode="General">
                  <c:v>0.129972</c:v>
                </c:pt>
                <c:pt idx="2319" formatCode="General">
                  <c:v>0.12842700000000001</c:v>
                </c:pt>
                <c:pt idx="2320" formatCode="General">
                  <c:v>0.126776</c:v>
                </c:pt>
                <c:pt idx="2321" formatCode="General">
                  <c:v>0.12501899999999999</c:v>
                </c:pt>
                <c:pt idx="2322" formatCode="General">
                  <c:v>0.123159</c:v>
                </c:pt>
                <c:pt idx="2323" formatCode="General">
                  <c:v>0.1212</c:v>
                </c:pt>
                <c:pt idx="2324" formatCode="General">
                  <c:v>0.11915000000000001</c:v>
                </c:pt>
                <c:pt idx="2325" formatCode="General">
                  <c:v>0.117011</c:v>
                </c:pt>
                <c:pt idx="2326" formatCode="General">
                  <c:v>0.114786</c:v>
                </c:pt>
                <c:pt idx="2327" formatCode="General">
                  <c:v>0.11247500000000001</c:v>
                </c:pt>
                <c:pt idx="2328" formatCode="General">
                  <c:v>0.110078</c:v>
                </c:pt>
                <c:pt idx="2329" formatCode="General">
                  <c:v>0.107596</c:v>
                </c:pt>
                <c:pt idx="2330" formatCode="General">
                  <c:v>0.105027</c:v>
                </c:pt>
                <c:pt idx="2331" formatCode="General">
                  <c:v>0.10237300000000001</c:v>
                </c:pt>
                <c:pt idx="2332" formatCode="General">
                  <c:v>9.9635500000000002E-2</c:v>
                </c:pt>
                <c:pt idx="2333" formatCode="General">
                  <c:v>9.6819100000000005E-2</c:v>
                </c:pt>
                <c:pt idx="2334" formatCode="General">
                  <c:v>9.3925700000000001E-2</c:v>
                </c:pt>
                <c:pt idx="2335" formatCode="General">
                  <c:v>9.0954999999999994E-2</c:v>
                </c:pt>
                <c:pt idx="2336" formatCode="General">
                  <c:v>8.7906999999999999E-2</c:v>
                </c:pt>
                <c:pt idx="2337" formatCode="General">
                  <c:v>8.4784200000000004E-2</c:v>
                </c:pt>
                <c:pt idx="2338" formatCode="General">
                  <c:v>8.1591300000000005E-2</c:v>
                </c:pt>
                <c:pt idx="2339" formatCode="General">
                  <c:v>7.8332499999999999E-2</c:v>
                </c:pt>
                <c:pt idx="2340" formatCode="General">
                  <c:v>7.5011999999999995E-2</c:v>
                </c:pt>
                <c:pt idx="2341" formatCode="General">
                  <c:v>7.1634799999999998E-2</c:v>
                </c:pt>
                <c:pt idx="2342" formatCode="General">
                  <c:v>6.8206500000000003E-2</c:v>
                </c:pt>
                <c:pt idx="2343" formatCode="General">
                  <c:v>6.4731399999999994E-2</c:v>
                </c:pt>
                <c:pt idx="2344" formatCode="General">
                  <c:v>6.1212500000000003E-2</c:v>
                </c:pt>
                <c:pt idx="2345" formatCode="General">
                  <c:v>5.7654299999999999E-2</c:v>
                </c:pt>
                <c:pt idx="2346" formatCode="General">
                  <c:v>5.40642E-2</c:v>
                </c:pt>
                <c:pt idx="2347" formatCode="General">
                  <c:v>5.04509E-2</c:v>
                </c:pt>
                <c:pt idx="2348" formatCode="General">
                  <c:v>4.6821599999999998E-2</c:v>
                </c:pt>
                <c:pt idx="2349" formatCode="General">
                  <c:v>4.3181299999999999E-2</c:v>
                </c:pt>
                <c:pt idx="2350" formatCode="General">
                  <c:v>3.95333E-2</c:v>
                </c:pt>
                <c:pt idx="2351" formatCode="General">
                  <c:v>3.5878399999999998E-2</c:v>
                </c:pt>
                <c:pt idx="2352" formatCode="General">
                  <c:v>3.22157E-2</c:v>
                </c:pt>
                <c:pt idx="2353" formatCode="General">
                  <c:v>2.85446E-2</c:v>
                </c:pt>
                <c:pt idx="2354" formatCode="General">
                  <c:v>2.4868100000000001E-2</c:v>
                </c:pt>
                <c:pt idx="2355" formatCode="General">
                  <c:v>2.1191600000000001E-2</c:v>
                </c:pt>
                <c:pt idx="2356" formatCode="General">
                  <c:v>1.75202E-2</c:v>
                </c:pt>
                <c:pt idx="2357" formatCode="General">
                  <c:v>1.3857299999999999E-2</c:v>
                </c:pt>
                <c:pt idx="2358" formatCode="General">
                  <c:v>1.0206700000000001E-2</c:v>
                </c:pt>
                <c:pt idx="2359">
                  <c:v>6.5759399999999997E-3</c:v>
                </c:pt>
                <c:pt idx="2360">
                  <c:v>2.9753100000000001E-3</c:v>
                </c:pt>
                <c:pt idx="2361">
                  <c:v>-5.8659999999999995E-4</c:v>
                </c:pt>
                <c:pt idx="2362">
                  <c:v>-4.10721E-3</c:v>
                </c:pt>
                <c:pt idx="2363">
                  <c:v>-7.5886299999999999E-3</c:v>
                </c:pt>
                <c:pt idx="2364" formatCode="General">
                  <c:v>-1.10315E-2</c:v>
                </c:pt>
                <c:pt idx="2365" formatCode="General">
                  <c:v>-1.4429600000000001E-2</c:v>
                </c:pt>
                <c:pt idx="2366" formatCode="General">
                  <c:v>-1.7771700000000001E-2</c:v>
                </c:pt>
                <c:pt idx="2367" formatCode="General">
                  <c:v>-2.1047699999999999E-2</c:v>
                </c:pt>
                <c:pt idx="2368" formatCode="General">
                  <c:v>-2.42536E-2</c:v>
                </c:pt>
                <c:pt idx="2369" formatCode="General">
                  <c:v>-2.73896E-2</c:v>
                </c:pt>
                <c:pt idx="2370" formatCode="General">
                  <c:v>-3.0455099999999999E-2</c:v>
                </c:pt>
                <c:pt idx="2371" formatCode="General">
                  <c:v>-3.3447200000000003E-2</c:v>
                </c:pt>
                <c:pt idx="2372" formatCode="General">
                  <c:v>-3.6363600000000003E-2</c:v>
                </c:pt>
                <c:pt idx="2373" formatCode="General">
                  <c:v>-3.92044E-2</c:v>
                </c:pt>
                <c:pt idx="2374" formatCode="General">
                  <c:v>-4.1969899999999997E-2</c:v>
                </c:pt>
                <c:pt idx="2375" formatCode="General">
                  <c:v>-4.4658200000000002E-2</c:v>
                </c:pt>
                <c:pt idx="2376" formatCode="General">
                  <c:v>-4.7264800000000003E-2</c:v>
                </c:pt>
                <c:pt idx="2377" formatCode="General">
                  <c:v>-4.9785799999999998E-2</c:v>
                </c:pt>
                <c:pt idx="2378" formatCode="General">
                  <c:v>-5.2218199999999999E-2</c:v>
                </c:pt>
                <c:pt idx="2379" formatCode="General">
                  <c:v>-5.4559200000000002E-2</c:v>
                </c:pt>
                <c:pt idx="2380" formatCode="General">
                  <c:v>-5.6804500000000001E-2</c:v>
                </c:pt>
                <c:pt idx="2381" formatCode="General">
                  <c:v>-5.89504E-2</c:v>
                </c:pt>
                <c:pt idx="2382" formatCode="General">
                  <c:v>-6.0995000000000001E-2</c:v>
                </c:pt>
                <c:pt idx="2383" formatCode="General">
                  <c:v>-6.2937300000000002E-2</c:v>
                </c:pt>
                <c:pt idx="2384" formatCode="General">
                  <c:v>-6.4774799999999993E-2</c:v>
                </c:pt>
                <c:pt idx="2385" formatCode="General">
                  <c:v>-6.6502599999999995E-2</c:v>
                </c:pt>
                <c:pt idx="2386" formatCode="General">
                  <c:v>-6.8115499999999995E-2</c:v>
                </c:pt>
                <c:pt idx="2387" formatCode="General">
                  <c:v>-6.9611000000000006E-2</c:v>
                </c:pt>
                <c:pt idx="2388" formatCode="General">
                  <c:v>-7.0987900000000007E-2</c:v>
                </c:pt>
                <c:pt idx="2389" formatCode="General">
                  <c:v>-7.2244699999999995E-2</c:v>
                </c:pt>
                <c:pt idx="2390" formatCode="General">
                  <c:v>-7.3379899999999998E-2</c:v>
                </c:pt>
                <c:pt idx="2391" formatCode="General">
                  <c:v>-7.4393200000000007E-2</c:v>
                </c:pt>
                <c:pt idx="2392" formatCode="General">
                  <c:v>-7.5285400000000002E-2</c:v>
                </c:pt>
                <c:pt idx="2393" formatCode="General">
                  <c:v>-7.6056899999999997E-2</c:v>
                </c:pt>
                <c:pt idx="2394" formatCode="General">
                  <c:v>-7.6706700000000003E-2</c:v>
                </c:pt>
                <c:pt idx="2395" formatCode="General">
                  <c:v>-7.7233099999999999E-2</c:v>
                </c:pt>
                <c:pt idx="2396" formatCode="General">
                  <c:v>-7.7634999999999996E-2</c:v>
                </c:pt>
                <c:pt idx="2397" formatCode="General">
                  <c:v>-7.7910699999999999E-2</c:v>
                </c:pt>
                <c:pt idx="2398" formatCode="General">
                  <c:v>-7.8058500000000003E-2</c:v>
                </c:pt>
                <c:pt idx="2399" formatCode="General">
                  <c:v>-7.8077300000000002E-2</c:v>
                </c:pt>
                <c:pt idx="2400" formatCode="General">
                  <c:v>-7.7965999999999994E-2</c:v>
                </c:pt>
                <c:pt idx="2401" formatCode="General">
                  <c:v>-7.77225E-2</c:v>
                </c:pt>
                <c:pt idx="2402" formatCode="General">
                  <c:v>-7.7343300000000004E-2</c:v>
                </c:pt>
                <c:pt idx="2403" formatCode="General">
                  <c:v>-7.6826000000000005E-2</c:v>
                </c:pt>
                <c:pt idx="2404" formatCode="General">
                  <c:v>-7.6171100000000005E-2</c:v>
                </c:pt>
                <c:pt idx="2405" formatCode="General">
                  <c:v>-7.5382199999999996E-2</c:v>
                </c:pt>
                <c:pt idx="2406" formatCode="General">
                  <c:v>-7.4463299999999996E-2</c:v>
                </c:pt>
                <c:pt idx="2407" formatCode="General">
                  <c:v>-7.34157E-2</c:v>
                </c:pt>
                <c:pt idx="2408" formatCode="General">
                  <c:v>-7.2238300000000005E-2</c:v>
                </c:pt>
                <c:pt idx="2409" formatCode="General">
                  <c:v>-7.0928500000000005E-2</c:v>
                </c:pt>
                <c:pt idx="2410" formatCode="General">
                  <c:v>-6.9484400000000002E-2</c:v>
                </c:pt>
                <c:pt idx="2411" formatCode="General">
                  <c:v>-6.7905400000000005E-2</c:v>
                </c:pt>
                <c:pt idx="2412" formatCode="General">
                  <c:v>-6.6192399999999998E-2</c:v>
                </c:pt>
                <c:pt idx="2413" formatCode="General">
                  <c:v>-6.4348100000000005E-2</c:v>
                </c:pt>
                <c:pt idx="2414" formatCode="General">
                  <c:v>-6.2378299999999998E-2</c:v>
                </c:pt>
                <c:pt idx="2415" formatCode="General">
                  <c:v>-6.02923E-2</c:v>
                </c:pt>
                <c:pt idx="2416" formatCode="General">
                  <c:v>-5.80998E-2</c:v>
                </c:pt>
                <c:pt idx="2417" formatCode="General">
                  <c:v>-5.5806300000000003E-2</c:v>
                </c:pt>
                <c:pt idx="2418" formatCode="General">
                  <c:v>-5.3410300000000001E-2</c:v>
                </c:pt>
                <c:pt idx="2419" formatCode="General">
                  <c:v>-5.0906600000000003E-2</c:v>
                </c:pt>
                <c:pt idx="2420" formatCode="General">
                  <c:v>-4.8291899999999999E-2</c:v>
                </c:pt>
                <c:pt idx="2421" formatCode="General">
                  <c:v>-4.5566599999999999E-2</c:v>
                </c:pt>
                <c:pt idx="2422" formatCode="General">
                  <c:v>-4.2731699999999997E-2</c:v>
                </c:pt>
                <c:pt idx="2423" formatCode="General">
                  <c:v>-3.9787900000000001E-2</c:v>
                </c:pt>
                <c:pt idx="2424" formatCode="General">
                  <c:v>-3.6739399999999998E-2</c:v>
                </c:pt>
                <c:pt idx="2425" formatCode="General">
                  <c:v>-3.3595699999999999E-2</c:v>
                </c:pt>
                <c:pt idx="2426" formatCode="General">
                  <c:v>-3.0367399999999999E-2</c:v>
                </c:pt>
                <c:pt idx="2427" formatCode="General">
                  <c:v>-2.7060899999999999E-2</c:v>
                </c:pt>
                <c:pt idx="2428" formatCode="General">
                  <c:v>-2.3677199999999999E-2</c:v>
                </c:pt>
                <c:pt idx="2429" formatCode="General">
                  <c:v>-2.0215500000000001E-2</c:v>
                </c:pt>
                <c:pt idx="2430" formatCode="General">
                  <c:v>-1.6676099999999999E-2</c:v>
                </c:pt>
                <c:pt idx="2431" formatCode="General">
                  <c:v>-1.3061700000000001E-2</c:v>
                </c:pt>
                <c:pt idx="2432">
                  <c:v>-9.3787799999999998E-3</c:v>
                </c:pt>
                <c:pt idx="2433">
                  <c:v>-5.6365499999999997E-3</c:v>
                </c:pt>
                <c:pt idx="2434">
                  <c:v>-1.84545E-3</c:v>
                </c:pt>
                <c:pt idx="2435">
                  <c:v>1.9850499999999999E-3</c:v>
                </c:pt>
                <c:pt idx="2436">
                  <c:v>5.8475000000000003E-3</c:v>
                </c:pt>
                <c:pt idx="2437">
                  <c:v>9.73685E-3</c:v>
                </c:pt>
                <c:pt idx="2438" formatCode="General">
                  <c:v>1.3650199999999999E-2</c:v>
                </c:pt>
                <c:pt idx="2439" formatCode="General">
                  <c:v>1.7584800000000001E-2</c:v>
                </c:pt>
                <c:pt idx="2440" formatCode="General">
                  <c:v>2.1536E-2</c:v>
                </c:pt>
                <c:pt idx="2441" formatCode="General">
                  <c:v>2.5496899999999999E-2</c:v>
                </c:pt>
                <c:pt idx="2442" formatCode="General">
                  <c:v>2.94594E-2</c:v>
                </c:pt>
                <c:pt idx="2443" formatCode="General">
                  <c:v>3.3414100000000002E-2</c:v>
                </c:pt>
                <c:pt idx="2444" formatCode="General">
                  <c:v>3.7350599999999998E-2</c:v>
                </c:pt>
                <c:pt idx="2445" formatCode="General">
                  <c:v>4.12615E-2</c:v>
                </c:pt>
                <c:pt idx="2446" formatCode="General">
                  <c:v>4.5147E-2</c:v>
                </c:pt>
                <c:pt idx="2447" formatCode="General">
                  <c:v>4.9014000000000002E-2</c:v>
                </c:pt>
                <c:pt idx="2448" formatCode="General">
                  <c:v>5.28654E-2</c:v>
                </c:pt>
                <c:pt idx="2449" formatCode="General">
                  <c:v>5.6694000000000001E-2</c:v>
                </c:pt>
                <c:pt idx="2450" formatCode="General">
                  <c:v>6.0486699999999997E-2</c:v>
                </c:pt>
                <c:pt idx="2451" formatCode="General">
                  <c:v>6.4233600000000002E-2</c:v>
                </c:pt>
                <c:pt idx="2452" formatCode="General">
                  <c:v>6.7931099999999994E-2</c:v>
                </c:pt>
                <c:pt idx="2453" formatCode="General">
                  <c:v>7.1578500000000003E-2</c:v>
                </c:pt>
                <c:pt idx="2454" formatCode="General">
                  <c:v>7.5174299999999999E-2</c:v>
                </c:pt>
                <c:pt idx="2455" formatCode="General">
                  <c:v>7.8716300000000003E-2</c:v>
                </c:pt>
                <c:pt idx="2456" formatCode="General">
                  <c:v>8.2201499999999997E-2</c:v>
                </c:pt>
                <c:pt idx="2457" formatCode="General">
                  <c:v>8.5625099999999996E-2</c:v>
                </c:pt>
                <c:pt idx="2458" formatCode="General">
                  <c:v>8.8979600000000006E-2</c:v>
                </c:pt>
                <c:pt idx="2459" formatCode="General">
                  <c:v>9.2257099999999995E-2</c:v>
                </c:pt>
                <c:pt idx="2460" formatCode="General">
                  <c:v>9.5451599999999998E-2</c:v>
                </c:pt>
                <c:pt idx="2461" formatCode="General">
                  <c:v>9.8557900000000004E-2</c:v>
                </c:pt>
                <c:pt idx="2462" formatCode="General">
                  <c:v>0.10156900000000001</c:v>
                </c:pt>
                <c:pt idx="2463" formatCode="General">
                  <c:v>0.104479</c:v>
                </c:pt>
                <c:pt idx="2464" formatCode="General">
                  <c:v>0.10728</c:v>
                </c:pt>
                <c:pt idx="2465" formatCode="General">
                  <c:v>0.109974</c:v>
                </c:pt>
                <c:pt idx="2466" formatCode="General">
                  <c:v>0.112562</c:v>
                </c:pt>
                <c:pt idx="2467" formatCode="General">
                  <c:v>0.11504499999999999</c:v>
                </c:pt>
                <c:pt idx="2468" formatCode="General">
                  <c:v>0.117419</c:v>
                </c:pt>
                <c:pt idx="2469" formatCode="General">
                  <c:v>0.11967700000000001</c:v>
                </c:pt>
                <c:pt idx="2470" formatCode="General">
                  <c:v>0.121812</c:v>
                </c:pt>
                <c:pt idx="2471" formatCode="General">
                  <c:v>0.123821</c:v>
                </c:pt>
                <c:pt idx="2472" formatCode="General">
                  <c:v>0.12570000000000001</c:v>
                </c:pt>
                <c:pt idx="2473" formatCode="General">
                  <c:v>0.127445</c:v>
                </c:pt>
                <c:pt idx="2474" formatCode="General">
                  <c:v>0.129049</c:v>
                </c:pt>
                <c:pt idx="2475" formatCode="General">
                  <c:v>0.13050899999999999</c:v>
                </c:pt>
                <c:pt idx="2476" formatCode="General">
                  <c:v>0.131823</c:v>
                </c:pt>
                <c:pt idx="2477" formatCode="General">
                  <c:v>0.132997</c:v>
                </c:pt>
                <c:pt idx="2478" formatCode="General">
                  <c:v>0.13403699999999999</c:v>
                </c:pt>
                <c:pt idx="2479" formatCode="General">
                  <c:v>0.13494300000000001</c:v>
                </c:pt>
                <c:pt idx="2480" formatCode="General">
                  <c:v>0.13571</c:v>
                </c:pt>
                <c:pt idx="2481" formatCode="General">
                  <c:v>0.13633000000000001</c:v>
                </c:pt>
                <c:pt idx="2482" formatCode="General">
                  <c:v>0.136799</c:v>
                </c:pt>
                <c:pt idx="2483" formatCode="General">
                  <c:v>0.13711599999999999</c:v>
                </c:pt>
                <c:pt idx="2484" formatCode="General">
                  <c:v>0.13728399999999999</c:v>
                </c:pt>
                <c:pt idx="2485" formatCode="General">
                  <c:v>0.13730600000000001</c:v>
                </c:pt>
                <c:pt idx="2486" formatCode="General">
                  <c:v>0.137182</c:v>
                </c:pt>
                <c:pt idx="2487" formatCode="General">
                  <c:v>0.13691400000000001</c:v>
                </c:pt>
                <c:pt idx="2488" formatCode="General">
                  <c:v>0.13650899999999999</c:v>
                </c:pt>
                <c:pt idx="2489" formatCode="General">
                  <c:v>0.13597600000000001</c:v>
                </c:pt>
                <c:pt idx="2490" formatCode="General">
                  <c:v>0.135321</c:v>
                </c:pt>
                <c:pt idx="2491" formatCode="General">
                  <c:v>0.134547</c:v>
                </c:pt>
                <c:pt idx="2492" formatCode="General">
                  <c:v>0.133655</c:v>
                </c:pt>
                <c:pt idx="2493" formatCode="General">
                  <c:v>0.13265299999999999</c:v>
                </c:pt>
                <c:pt idx="2494" formatCode="General">
                  <c:v>0.131554</c:v>
                </c:pt>
                <c:pt idx="2495" formatCode="General">
                  <c:v>0.13036400000000001</c:v>
                </c:pt>
                <c:pt idx="2496" formatCode="General">
                  <c:v>0.12908800000000001</c:v>
                </c:pt>
                <c:pt idx="2497" formatCode="General">
                  <c:v>0.12772500000000001</c:v>
                </c:pt>
                <c:pt idx="2498" formatCode="General">
                  <c:v>0.126276</c:v>
                </c:pt>
                <c:pt idx="2499" formatCode="General">
                  <c:v>0.124741</c:v>
                </c:pt>
                <c:pt idx="2500" formatCode="General">
                  <c:v>0.123126</c:v>
                </c:pt>
                <c:pt idx="2501" formatCode="General">
                  <c:v>0.12144000000000001</c:v>
                </c:pt>
                <c:pt idx="2502" formatCode="General">
                  <c:v>0.119697</c:v>
                </c:pt>
                <c:pt idx="2503" formatCode="General">
                  <c:v>0.117908</c:v>
                </c:pt>
                <c:pt idx="2504" formatCode="General">
                  <c:v>0.11608300000000001</c:v>
                </c:pt>
                <c:pt idx="2505" formatCode="General">
                  <c:v>0.114228</c:v>
                </c:pt>
                <c:pt idx="2506" formatCode="General">
                  <c:v>0.11235000000000001</c:v>
                </c:pt>
                <c:pt idx="2507" formatCode="General">
                  <c:v>0.110455</c:v>
                </c:pt>
                <c:pt idx="2508" formatCode="General">
                  <c:v>0.10854900000000001</c:v>
                </c:pt>
                <c:pt idx="2509" formatCode="General">
                  <c:v>0.106637</c:v>
                </c:pt>
                <c:pt idx="2510" formatCode="General">
                  <c:v>0.10471800000000001</c:v>
                </c:pt>
                <c:pt idx="2511" formatCode="General">
                  <c:v>0.102794</c:v>
                </c:pt>
                <c:pt idx="2512" formatCode="General">
                  <c:v>0.100872</c:v>
                </c:pt>
                <c:pt idx="2513" formatCode="General">
                  <c:v>9.8965999999999998E-2</c:v>
                </c:pt>
                <c:pt idx="2514" formatCode="General">
                  <c:v>9.7091300000000005E-2</c:v>
                </c:pt>
                <c:pt idx="2515" formatCode="General">
                  <c:v>9.5259099999999999E-2</c:v>
                </c:pt>
                <c:pt idx="2516" formatCode="General">
                  <c:v>9.3474600000000005E-2</c:v>
                </c:pt>
                <c:pt idx="2517" formatCode="General">
                  <c:v>9.1738299999999995E-2</c:v>
                </c:pt>
                <c:pt idx="2518" formatCode="General">
                  <c:v>9.0051900000000004E-2</c:v>
                </c:pt>
                <c:pt idx="2519" formatCode="General">
                  <c:v>8.8419399999999995E-2</c:v>
                </c:pt>
                <c:pt idx="2520" formatCode="General">
                  <c:v>8.6843100000000006E-2</c:v>
                </c:pt>
                <c:pt idx="2521" formatCode="General">
                  <c:v>8.5319699999999998E-2</c:v>
                </c:pt>
                <c:pt idx="2522" formatCode="General">
                  <c:v>8.3846900000000002E-2</c:v>
                </c:pt>
                <c:pt idx="2523" formatCode="General">
                  <c:v>8.2431900000000002E-2</c:v>
                </c:pt>
                <c:pt idx="2524" formatCode="General">
                  <c:v>8.1088800000000003E-2</c:v>
                </c:pt>
                <c:pt idx="2525" formatCode="General">
                  <c:v>7.9825900000000005E-2</c:v>
                </c:pt>
                <c:pt idx="2526" formatCode="General">
                  <c:v>7.8641699999999995E-2</c:v>
                </c:pt>
                <c:pt idx="2527" formatCode="General">
                  <c:v>7.7534800000000001E-2</c:v>
                </c:pt>
                <c:pt idx="2528" formatCode="General">
                  <c:v>7.6513200000000003E-2</c:v>
                </c:pt>
                <c:pt idx="2529" formatCode="General">
                  <c:v>7.5589600000000007E-2</c:v>
                </c:pt>
                <c:pt idx="2530" formatCode="General">
                  <c:v>7.4770699999999995E-2</c:v>
                </c:pt>
                <c:pt idx="2531" formatCode="General">
                  <c:v>7.4053099999999997E-2</c:v>
                </c:pt>
                <c:pt idx="2532" formatCode="General">
                  <c:v>7.3429800000000003E-2</c:v>
                </c:pt>
                <c:pt idx="2533" formatCode="General">
                  <c:v>7.2896199999999994E-2</c:v>
                </c:pt>
                <c:pt idx="2534" formatCode="General">
                  <c:v>7.2452000000000003E-2</c:v>
                </c:pt>
                <c:pt idx="2535" formatCode="General">
                  <c:v>7.2101399999999996E-2</c:v>
                </c:pt>
                <c:pt idx="2536" formatCode="General">
                  <c:v>7.1850200000000003E-2</c:v>
                </c:pt>
                <c:pt idx="2537" formatCode="General">
                  <c:v>7.1699600000000002E-2</c:v>
                </c:pt>
                <c:pt idx="2538" formatCode="General">
                  <c:v>7.1641899999999994E-2</c:v>
                </c:pt>
                <c:pt idx="2539" formatCode="General">
                  <c:v>7.1665000000000006E-2</c:v>
                </c:pt>
                <c:pt idx="2540" formatCode="General">
                  <c:v>7.1762699999999999E-2</c:v>
                </c:pt>
                <c:pt idx="2541" formatCode="General">
                  <c:v>7.1939299999999998E-2</c:v>
                </c:pt>
                <c:pt idx="2542" formatCode="General">
                  <c:v>7.2203900000000001E-2</c:v>
                </c:pt>
                <c:pt idx="2543" formatCode="General">
                  <c:v>7.2562299999999996E-2</c:v>
                </c:pt>
                <c:pt idx="2544" formatCode="General">
                  <c:v>7.3014999999999997E-2</c:v>
                </c:pt>
                <c:pt idx="2545" formatCode="General">
                  <c:v>7.3557800000000007E-2</c:v>
                </c:pt>
                <c:pt idx="2546" formatCode="General">
                  <c:v>7.4184299999999995E-2</c:v>
                </c:pt>
                <c:pt idx="2547" formatCode="General">
                  <c:v>7.4888399999999994E-2</c:v>
                </c:pt>
                <c:pt idx="2548" formatCode="General">
                  <c:v>7.5669700000000006E-2</c:v>
                </c:pt>
                <c:pt idx="2549" formatCode="General">
                  <c:v>7.6534099999999994E-2</c:v>
                </c:pt>
                <c:pt idx="2550" formatCode="General">
                  <c:v>7.7487600000000004E-2</c:v>
                </c:pt>
                <c:pt idx="2551" formatCode="General">
                  <c:v>7.8527700000000006E-2</c:v>
                </c:pt>
                <c:pt idx="2552" formatCode="General">
                  <c:v>7.9642199999999996E-2</c:v>
                </c:pt>
                <c:pt idx="2553" formatCode="General">
                  <c:v>8.0818399999999999E-2</c:v>
                </c:pt>
                <c:pt idx="2554" formatCode="General">
                  <c:v>8.2054100000000005E-2</c:v>
                </c:pt>
                <c:pt idx="2555" formatCode="General">
                  <c:v>8.3360900000000002E-2</c:v>
                </c:pt>
                <c:pt idx="2556" formatCode="General">
                  <c:v>8.4754300000000005E-2</c:v>
                </c:pt>
                <c:pt idx="2557" formatCode="General">
                  <c:v>8.6239800000000005E-2</c:v>
                </c:pt>
                <c:pt idx="2558" formatCode="General">
                  <c:v>8.7808499999999998E-2</c:v>
                </c:pt>
                <c:pt idx="2559" formatCode="General">
                  <c:v>8.94456E-2</c:v>
                </c:pt>
                <c:pt idx="2560" formatCode="General">
                  <c:v>9.1139700000000004E-2</c:v>
                </c:pt>
                <c:pt idx="2561" formatCode="General">
                  <c:v>9.2883499999999994E-2</c:v>
                </c:pt>
                <c:pt idx="2562" formatCode="General">
                  <c:v>9.4667200000000007E-2</c:v>
                </c:pt>
                <c:pt idx="2563" formatCode="General">
                  <c:v>9.6478300000000003E-2</c:v>
                </c:pt>
                <c:pt idx="2564" formatCode="General">
                  <c:v>9.8307699999999998E-2</c:v>
                </c:pt>
                <c:pt idx="2565" formatCode="General">
                  <c:v>0.100158</c:v>
                </c:pt>
                <c:pt idx="2566" formatCode="General">
                  <c:v>0.10204199999999999</c:v>
                </c:pt>
                <c:pt idx="2567" formatCode="General">
                  <c:v>0.10397099999999999</c:v>
                </c:pt>
                <c:pt idx="2568" formatCode="General">
                  <c:v>0.10594099999999999</c:v>
                </c:pt>
                <c:pt idx="2569" formatCode="General">
                  <c:v>0.107934</c:v>
                </c:pt>
                <c:pt idx="2570" formatCode="General">
                  <c:v>0.109933</c:v>
                </c:pt>
                <c:pt idx="2571" formatCode="General">
                  <c:v>0.111939</c:v>
                </c:pt>
                <c:pt idx="2572" formatCode="General">
                  <c:v>0.113954</c:v>
                </c:pt>
                <c:pt idx="2573" formatCode="General">
                  <c:v>0.11597200000000001</c:v>
                </c:pt>
                <c:pt idx="2574" formatCode="General">
                  <c:v>0.11798</c:v>
                </c:pt>
                <c:pt idx="2575" formatCode="General">
                  <c:v>0.119979</c:v>
                </c:pt>
                <c:pt idx="2576" formatCode="General">
                  <c:v>0.12198100000000001</c:v>
                </c:pt>
                <c:pt idx="2577" formatCode="General">
                  <c:v>0.124001</c:v>
                </c:pt>
                <c:pt idx="2578" formatCode="General">
                  <c:v>0.12604099999999999</c:v>
                </c:pt>
                <c:pt idx="2579" formatCode="General">
                  <c:v>0.12809300000000001</c:v>
                </c:pt>
                <c:pt idx="2580" formatCode="General">
                  <c:v>0.13014999999999999</c:v>
                </c:pt>
                <c:pt idx="2581" formatCode="General">
                  <c:v>0.13220599999999999</c:v>
                </c:pt>
                <c:pt idx="2582" formatCode="General">
                  <c:v>0.13425200000000001</c:v>
                </c:pt>
                <c:pt idx="2583" formatCode="General">
                  <c:v>0.13627600000000001</c:v>
                </c:pt>
                <c:pt idx="2584" formatCode="General">
                  <c:v>0.13825899999999999</c:v>
                </c:pt>
                <c:pt idx="2585" formatCode="General">
                  <c:v>0.14018900000000001</c:v>
                </c:pt>
                <c:pt idx="2586" formatCode="General">
                  <c:v>0.142067</c:v>
                </c:pt>
                <c:pt idx="2587" formatCode="General">
                  <c:v>0.143896</c:v>
                </c:pt>
                <c:pt idx="2588" formatCode="General">
                  <c:v>0.14568</c:v>
                </c:pt>
                <c:pt idx="2589" formatCode="General">
                  <c:v>0.14740500000000001</c:v>
                </c:pt>
                <c:pt idx="2590" formatCode="General">
                  <c:v>0.14905299999999999</c:v>
                </c:pt>
                <c:pt idx="2591" formatCode="General">
                  <c:v>0.15060299999999999</c:v>
                </c:pt>
                <c:pt idx="2592" formatCode="General">
                  <c:v>0.15205099999999999</c:v>
                </c:pt>
                <c:pt idx="2593" formatCode="General">
                  <c:v>0.15340699999999999</c:v>
                </c:pt>
                <c:pt idx="2594" formatCode="General">
                  <c:v>0.15467900000000001</c:v>
                </c:pt>
                <c:pt idx="2595" formatCode="General">
                  <c:v>0.15587000000000001</c:v>
                </c:pt>
                <c:pt idx="2596" formatCode="General">
                  <c:v>0.156969</c:v>
                </c:pt>
                <c:pt idx="2597" formatCode="General">
                  <c:v>0.15796499999999999</c:v>
                </c:pt>
                <c:pt idx="2598" formatCode="General">
                  <c:v>0.15885199999999999</c:v>
                </c:pt>
                <c:pt idx="2599" formatCode="General">
                  <c:v>0.15962799999999999</c:v>
                </c:pt>
                <c:pt idx="2600" formatCode="General">
                  <c:v>0.16029599999999999</c:v>
                </c:pt>
                <c:pt idx="2601" formatCode="General">
                  <c:v>0.160861</c:v>
                </c:pt>
                <c:pt idx="2602" formatCode="General">
                  <c:v>0.161325</c:v>
                </c:pt>
                <c:pt idx="2603" formatCode="General">
                  <c:v>0.161691</c:v>
                </c:pt>
                <c:pt idx="2604" formatCode="General">
                  <c:v>0.16195300000000001</c:v>
                </c:pt>
                <c:pt idx="2605" formatCode="General">
                  <c:v>0.162107</c:v>
                </c:pt>
                <c:pt idx="2606" formatCode="General">
                  <c:v>0.16214300000000001</c:v>
                </c:pt>
                <c:pt idx="2607" formatCode="General">
                  <c:v>0.162052</c:v>
                </c:pt>
                <c:pt idx="2608" formatCode="General">
                  <c:v>0.161826</c:v>
                </c:pt>
                <c:pt idx="2609" formatCode="General">
                  <c:v>0.16145999999999999</c:v>
                </c:pt>
                <c:pt idx="2610" formatCode="General">
                  <c:v>0.16095300000000001</c:v>
                </c:pt>
                <c:pt idx="2611" formatCode="General">
                  <c:v>0.16030800000000001</c:v>
                </c:pt>
                <c:pt idx="2612" formatCode="General">
                  <c:v>0.15953300000000001</c:v>
                </c:pt>
                <c:pt idx="2613" formatCode="General">
                  <c:v>0.158635</c:v>
                </c:pt>
                <c:pt idx="2614" formatCode="General">
                  <c:v>0.15762000000000001</c:v>
                </c:pt>
                <c:pt idx="2615" formatCode="General">
                  <c:v>0.15649299999999999</c:v>
                </c:pt>
                <c:pt idx="2616" formatCode="General">
                  <c:v>0.15525800000000001</c:v>
                </c:pt>
                <c:pt idx="2617" formatCode="General">
                  <c:v>0.153914</c:v>
                </c:pt>
                <c:pt idx="2618" formatCode="General">
                  <c:v>0.15245800000000001</c:v>
                </c:pt>
                <c:pt idx="2619" formatCode="General">
                  <c:v>0.15088799999999999</c:v>
                </c:pt>
                <c:pt idx="2620" formatCode="General">
                  <c:v>0.149203</c:v>
                </c:pt>
                <c:pt idx="2621" formatCode="General">
                  <c:v>0.147401</c:v>
                </c:pt>
                <c:pt idx="2622" formatCode="General">
                  <c:v>0.145481</c:v>
                </c:pt>
                <c:pt idx="2623" formatCode="General">
                  <c:v>0.14344000000000001</c:v>
                </c:pt>
                <c:pt idx="2624" formatCode="General">
                  <c:v>0.14127799999999999</c:v>
                </c:pt>
                <c:pt idx="2625" formatCode="General">
                  <c:v>0.13899700000000001</c:v>
                </c:pt>
                <c:pt idx="2626" formatCode="General">
                  <c:v>0.13660600000000001</c:v>
                </c:pt>
                <c:pt idx="2627" formatCode="General">
                  <c:v>0.13411300000000001</c:v>
                </c:pt>
                <c:pt idx="2628" formatCode="General">
                  <c:v>0.131521</c:v>
                </c:pt>
                <c:pt idx="2629" formatCode="General">
                  <c:v>0.128833</c:v>
                </c:pt>
                <c:pt idx="2630" formatCode="General">
                  <c:v>0.126056</c:v>
                </c:pt>
                <c:pt idx="2631" formatCode="General">
                  <c:v>0.123198</c:v>
                </c:pt>
                <c:pt idx="2632" formatCode="General">
                  <c:v>0.120257</c:v>
                </c:pt>
                <c:pt idx="2633" formatCode="General">
                  <c:v>0.117228</c:v>
                </c:pt>
                <c:pt idx="2634" formatCode="General">
                  <c:v>0.11411300000000001</c:v>
                </c:pt>
                <c:pt idx="2635" formatCode="General">
                  <c:v>0.11092200000000001</c:v>
                </c:pt>
                <c:pt idx="2636" formatCode="General">
                  <c:v>0.10766199999999999</c:v>
                </c:pt>
                <c:pt idx="2637" formatCode="General">
                  <c:v>0.10434</c:v>
                </c:pt>
                <c:pt idx="2638" formatCode="General">
                  <c:v>0.100956</c:v>
                </c:pt>
                <c:pt idx="2639" formatCode="General">
                  <c:v>9.7521499999999997E-2</c:v>
                </c:pt>
                <c:pt idx="2640" formatCode="General">
                  <c:v>9.4048499999999993E-2</c:v>
                </c:pt>
                <c:pt idx="2641" formatCode="General">
                  <c:v>9.0548400000000001E-2</c:v>
                </c:pt>
                <c:pt idx="2642" formatCode="General">
                  <c:v>8.7028999999999995E-2</c:v>
                </c:pt>
                <c:pt idx="2643" formatCode="General">
                  <c:v>8.3494799999999994E-2</c:v>
                </c:pt>
                <c:pt idx="2644" formatCode="General">
                  <c:v>7.9946500000000004E-2</c:v>
                </c:pt>
                <c:pt idx="2645" formatCode="General">
                  <c:v>7.6381199999999996E-2</c:v>
                </c:pt>
                <c:pt idx="2646" formatCode="General">
                  <c:v>7.2798600000000005E-2</c:v>
                </c:pt>
                <c:pt idx="2647" formatCode="General">
                  <c:v>6.9205299999999997E-2</c:v>
                </c:pt>
                <c:pt idx="2648" formatCode="General">
                  <c:v>6.5610699999999994E-2</c:v>
                </c:pt>
                <c:pt idx="2649" formatCode="General">
                  <c:v>6.2018200000000002E-2</c:v>
                </c:pt>
                <c:pt idx="2650" formatCode="General">
                  <c:v>5.8423999999999997E-2</c:v>
                </c:pt>
                <c:pt idx="2651" formatCode="General">
                  <c:v>5.4825800000000001E-2</c:v>
                </c:pt>
                <c:pt idx="2652" formatCode="General">
                  <c:v>5.1231499999999999E-2</c:v>
                </c:pt>
                <c:pt idx="2653" formatCode="General">
                  <c:v>4.7660500000000001E-2</c:v>
                </c:pt>
                <c:pt idx="2654" formatCode="General">
                  <c:v>4.4134699999999999E-2</c:v>
                </c:pt>
                <c:pt idx="2655" formatCode="General">
                  <c:v>4.0668200000000002E-2</c:v>
                </c:pt>
                <c:pt idx="2656" formatCode="General">
                  <c:v>3.7264100000000001E-2</c:v>
                </c:pt>
                <c:pt idx="2657" formatCode="General">
                  <c:v>3.39181E-2</c:v>
                </c:pt>
                <c:pt idx="2658" formatCode="General">
                  <c:v>3.0622699999999999E-2</c:v>
                </c:pt>
                <c:pt idx="2659" formatCode="General">
                  <c:v>2.73663E-2</c:v>
                </c:pt>
                <c:pt idx="2660" formatCode="General">
                  <c:v>2.4134599999999999E-2</c:v>
                </c:pt>
                <c:pt idx="2661" formatCode="General">
                  <c:v>2.0914599999999998E-2</c:v>
                </c:pt>
                <c:pt idx="2662" formatCode="General">
                  <c:v>1.76977E-2</c:v>
                </c:pt>
                <c:pt idx="2663" formatCode="General">
                  <c:v>1.4480700000000001E-2</c:v>
                </c:pt>
                <c:pt idx="2664" formatCode="General">
                  <c:v>1.1269599999999999E-2</c:v>
                </c:pt>
                <c:pt idx="2665">
                  <c:v>8.0837800000000005E-3</c:v>
                </c:pt>
                <c:pt idx="2666">
                  <c:v>4.9520299999999996E-3</c:v>
                </c:pt>
                <c:pt idx="2667">
                  <c:v>1.8977099999999999E-3</c:v>
                </c:pt>
                <c:pt idx="2668">
                  <c:v>-1.0725699999999999E-3</c:v>
                </c:pt>
                <c:pt idx="2669">
                  <c:v>-3.9652999999999997E-3</c:v>
                </c:pt>
                <c:pt idx="2670">
                  <c:v>-6.7882899999999998E-3</c:v>
                </c:pt>
                <c:pt idx="2671">
                  <c:v>-9.5452599999999999E-3</c:v>
                </c:pt>
                <c:pt idx="2672" formatCode="General">
                  <c:v>-1.22375E-2</c:v>
                </c:pt>
                <c:pt idx="2673" formatCode="General">
                  <c:v>-1.48643E-2</c:v>
                </c:pt>
                <c:pt idx="2674" formatCode="General">
                  <c:v>-1.7423600000000001E-2</c:v>
                </c:pt>
                <c:pt idx="2675" formatCode="General">
                  <c:v>-1.9915599999999999E-2</c:v>
                </c:pt>
                <c:pt idx="2676" formatCode="General">
                  <c:v>-2.2346299999999999E-2</c:v>
                </c:pt>
                <c:pt idx="2677" formatCode="General">
                  <c:v>-2.47204E-2</c:v>
                </c:pt>
                <c:pt idx="2678" formatCode="General">
                  <c:v>-2.7033700000000001E-2</c:v>
                </c:pt>
                <c:pt idx="2679" formatCode="General">
                  <c:v>-2.9276199999999999E-2</c:v>
                </c:pt>
                <c:pt idx="2680" formatCode="General">
                  <c:v>-3.1443499999999999E-2</c:v>
                </c:pt>
                <c:pt idx="2681" formatCode="General">
                  <c:v>-3.3542200000000001E-2</c:v>
                </c:pt>
                <c:pt idx="2682" formatCode="General">
                  <c:v>-3.5582500000000003E-2</c:v>
                </c:pt>
                <c:pt idx="2683" formatCode="General">
                  <c:v>-3.7568999999999998E-2</c:v>
                </c:pt>
                <c:pt idx="2684" formatCode="General">
                  <c:v>-3.9496799999999999E-2</c:v>
                </c:pt>
                <c:pt idx="2685" formatCode="General">
                  <c:v>-4.13532E-2</c:v>
                </c:pt>
                <c:pt idx="2686" formatCode="General">
                  <c:v>-4.3123399999999999E-2</c:v>
                </c:pt>
                <c:pt idx="2687" formatCode="General">
                  <c:v>-4.4797900000000002E-2</c:v>
                </c:pt>
                <c:pt idx="2688" formatCode="General">
                  <c:v>-4.63779E-2</c:v>
                </c:pt>
                <c:pt idx="2689" formatCode="General">
                  <c:v>-4.7871299999999999E-2</c:v>
                </c:pt>
                <c:pt idx="2690" formatCode="General">
                  <c:v>-4.9285299999999997E-2</c:v>
                </c:pt>
                <c:pt idx="2691" formatCode="General">
                  <c:v>-5.0624200000000001E-2</c:v>
                </c:pt>
                <c:pt idx="2692" formatCode="General">
                  <c:v>-5.18898E-2</c:v>
                </c:pt>
                <c:pt idx="2693" formatCode="General">
                  <c:v>-5.3081900000000001E-2</c:v>
                </c:pt>
                <c:pt idx="2694" formatCode="General">
                  <c:v>-5.4196599999999998E-2</c:v>
                </c:pt>
                <c:pt idx="2695" formatCode="General">
                  <c:v>-5.5225999999999997E-2</c:v>
                </c:pt>
                <c:pt idx="2696" formatCode="General">
                  <c:v>-5.6161599999999999E-2</c:v>
                </c:pt>
                <c:pt idx="2697" formatCode="General">
                  <c:v>-5.6998199999999999E-2</c:v>
                </c:pt>
                <c:pt idx="2698" formatCode="General">
                  <c:v>-5.77371E-2</c:v>
                </c:pt>
                <c:pt idx="2699" formatCode="General">
                  <c:v>-5.8384400000000003E-2</c:v>
                </c:pt>
                <c:pt idx="2700" formatCode="General">
                  <c:v>-5.8942599999999998E-2</c:v>
                </c:pt>
                <c:pt idx="2701" formatCode="General">
                  <c:v>-5.9404600000000002E-2</c:v>
                </c:pt>
                <c:pt idx="2702" formatCode="General">
                  <c:v>-5.9755799999999998E-2</c:v>
                </c:pt>
                <c:pt idx="2703" formatCode="General">
                  <c:v>-5.9982599999999997E-2</c:v>
                </c:pt>
                <c:pt idx="2704" formatCode="General">
                  <c:v>-6.0078800000000002E-2</c:v>
                </c:pt>
                <c:pt idx="2705" formatCode="General">
                  <c:v>-6.0044399999999998E-2</c:v>
                </c:pt>
                <c:pt idx="2706" formatCode="General">
                  <c:v>-5.9882100000000001E-2</c:v>
                </c:pt>
                <c:pt idx="2707" formatCode="General">
                  <c:v>-5.9593399999999998E-2</c:v>
                </c:pt>
                <c:pt idx="2708" formatCode="General">
                  <c:v>-5.9176399999999997E-2</c:v>
                </c:pt>
                <c:pt idx="2709" formatCode="General">
                  <c:v>-5.8626600000000001E-2</c:v>
                </c:pt>
                <c:pt idx="2710" formatCode="General">
                  <c:v>-5.7939699999999997E-2</c:v>
                </c:pt>
                <c:pt idx="2711" formatCode="General">
                  <c:v>-5.71136E-2</c:v>
                </c:pt>
                <c:pt idx="2712" formatCode="General">
                  <c:v>-5.6149999999999999E-2</c:v>
                </c:pt>
                <c:pt idx="2713" formatCode="General">
                  <c:v>-5.50567E-2</c:v>
                </c:pt>
                <c:pt idx="2714" formatCode="General">
                  <c:v>-5.3844599999999999E-2</c:v>
                </c:pt>
                <c:pt idx="2715" formatCode="General">
                  <c:v>-5.2520699999999997E-2</c:v>
                </c:pt>
                <c:pt idx="2716" formatCode="General">
                  <c:v>-5.1084999999999998E-2</c:v>
                </c:pt>
                <c:pt idx="2717" formatCode="General">
                  <c:v>-4.9534599999999998E-2</c:v>
                </c:pt>
                <c:pt idx="2718" formatCode="General">
                  <c:v>-4.7870500000000003E-2</c:v>
                </c:pt>
                <c:pt idx="2719" formatCode="General">
                  <c:v>-4.6097199999999998E-2</c:v>
                </c:pt>
                <c:pt idx="2720" formatCode="General">
                  <c:v>-4.4218E-2</c:v>
                </c:pt>
                <c:pt idx="2721" formatCode="General">
                  <c:v>-4.2236799999999998E-2</c:v>
                </c:pt>
                <c:pt idx="2722" formatCode="General">
                  <c:v>-4.0160500000000002E-2</c:v>
                </c:pt>
                <c:pt idx="2723" formatCode="General">
                  <c:v>-3.7998200000000003E-2</c:v>
                </c:pt>
                <c:pt idx="2724" formatCode="General">
                  <c:v>-3.5757299999999999E-2</c:v>
                </c:pt>
                <c:pt idx="2725" formatCode="General">
                  <c:v>-3.3439099999999999E-2</c:v>
                </c:pt>
                <c:pt idx="2726" formatCode="General">
                  <c:v>-3.1037700000000001E-2</c:v>
                </c:pt>
                <c:pt idx="2727" formatCode="General">
                  <c:v>-2.85428E-2</c:v>
                </c:pt>
                <c:pt idx="2728" formatCode="General">
                  <c:v>-2.5950899999999999E-2</c:v>
                </c:pt>
                <c:pt idx="2729" formatCode="General">
                  <c:v>-2.3272000000000001E-2</c:v>
                </c:pt>
                <c:pt idx="2730" formatCode="General">
                  <c:v>-2.0521500000000002E-2</c:v>
                </c:pt>
                <c:pt idx="2731" formatCode="General">
                  <c:v>-1.7703799999999999E-2</c:v>
                </c:pt>
                <c:pt idx="2732" formatCode="General">
                  <c:v>-1.4810500000000001E-2</c:v>
                </c:pt>
                <c:pt idx="2733" formatCode="General">
                  <c:v>-1.18342E-2</c:v>
                </c:pt>
                <c:pt idx="2734">
                  <c:v>-8.7755000000000003E-3</c:v>
                </c:pt>
                <c:pt idx="2735">
                  <c:v>-5.6359499999999998E-3</c:v>
                </c:pt>
                <c:pt idx="2736">
                  <c:v>-2.4133900000000001E-3</c:v>
                </c:pt>
                <c:pt idx="2737">
                  <c:v>8.9349199999999996E-4</c:v>
                </c:pt>
                <c:pt idx="2738">
                  <c:v>4.2839799999999997E-3</c:v>
                </c:pt>
                <c:pt idx="2739">
                  <c:v>7.7621299999999999E-3</c:v>
                </c:pt>
                <c:pt idx="2740" formatCode="General">
                  <c:v>1.13375E-2</c:v>
                </c:pt>
                <c:pt idx="2741" formatCode="General">
                  <c:v>1.5014400000000001E-2</c:v>
                </c:pt>
                <c:pt idx="2742" formatCode="General">
                  <c:v>1.87843E-2</c:v>
                </c:pt>
                <c:pt idx="2743" formatCode="General">
                  <c:v>2.26331E-2</c:v>
                </c:pt>
                <c:pt idx="2744" formatCode="General">
                  <c:v>2.6554899999999999E-2</c:v>
                </c:pt>
                <c:pt idx="2745" formatCode="General">
                  <c:v>3.0552599999999999E-2</c:v>
                </c:pt>
                <c:pt idx="2746" formatCode="General">
                  <c:v>3.4629500000000001E-2</c:v>
                </c:pt>
                <c:pt idx="2747" formatCode="General">
                  <c:v>3.8784300000000001E-2</c:v>
                </c:pt>
                <c:pt idx="2748" formatCode="General">
                  <c:v>4.3013799999999998E-2</c:v>
                </c:pt>
                <c:pt idx="2749" formatCode="General">
                  <c:v>4.7315400000000001E-2</c:v>
                </c:pt>
                <c:pt idx="2750" formatCode="General">
                  <c:v>5.1685799999999997E-2</c:v>
                </c:pt>
                <c:pt idx="2751" formatCode="General">
                  <c:v>5.6119200000000001E-2</c:v>
                </c:pt>
                <c:pt idx="2752" formatCode="General">
                  <c:v>6.0607800000000003E-2</c:v>
                </c:pt>
                <c:pt idx="2753" formatCode="General">
                  <c:v>6.5142199999999997E-2</c:v>
                </c:pt>
                <c:pt idx="2754" formatCode="General">
                  <c:v>6.9712399999999994E-2</c:v>
                </c:pt>
                <c:pt idx="2755" formatCode="General">
                  <c:v>7.4312199999999995E-2</c:v>
                </c:pt>
                <c:pt idx="2756" formatCode="General">
                  <c:v>7.8941800000000006E-2</c:v>
                </c:pt>
                <c:pt idx="2757" formatCode="General">
                  <c:v>8.3603800000000006E-2</c:v>
                </c:pt>
                <c:pt idx="2758" formatCode="General">
                  <c:v>8.8295299999999993E-2</c:v>
                </c:pt>
                <c:pt idx="2759" formatCode="General">
                  <c:v>9.3009400000000006E-2</c:v>
                </c:pt>
                <c:pt idx="2760" formatCode="General">
                  <c:v>9.7747200000000006E-2</c:v>
                </c:pt>
                <c:pt idx="2761" formatCode="General">
                  <c:v>0.102522</c:v>
                </c:pt>
                <c:pt idx="2762" formatCode="General">
                  <c:v>0.107345</c:v>
                </c:pt>
                <c:pt idx="2763" formatCode="General">
                  <c:v>0.11221399999999999</c:v>
                </c:pt>
                <c:pt idx="2764" formatCode="General">
                  <c:v>0.11711100000000001</c:v>
                </c:pt>
                <c:pt idx="2765" formatCode="General">
                  <c:v>0.12201099999999999</c:v>
                </c:pt>
                <c:pt idx="2766" formatCode="General">
                  <c:v>0.12689600000000001</c:v>
                </c:pt>
                <c:pt idx="2767" formatCode="General">
                  <c:v>0.13175799999999999</c:v>
                </c:pt>
                <c:pt idx="2768" formatCode="General">
                  <c:v>0.13659299999999999</c:v>
                </c:pt>
                <c:pt idx="2769" formatCode="General">
                  <c:v>0.14139699999999999</c:v>
                </c:pt>
                <c:pt idx="2770" formatCode="General">
                  <c:v>0.14615700000000001</c:v>
                </c:pt>
                <c:pt idx="2771" formatCode="General">
                  <c:v>0.15085999999999999</c:v>
                </c:pt>
                <c:pt idx="2772" formatCode="General">
                  <c:v>0.155498</c:v>
                </c:pt>
                <c:pt idx="2773" formatCode="General">
                  <c:v>0.16006799999999999</c:v>
                </c:pt>
                <c:pt idx="2774" formatCode="General">
                  <c:v>0.16456899999999999</c:v>
                </c:pt>
                <c:pt idx="2775" formatCode="General">
                  <c:v>0.16900599999999999</c:v>
                </c:pt>
                <c:pt idx="2776" formatCode="General">
                  <c:v>0.17338300000000001</c:v>
                </c:pt>
                <c:pt idx="2777" formatCode="General">
                  <c:v>0.1777</c:v>
                </c:pt>
                <c:pt idx="2778" formatCode="General">
                  <c:v>0.18195500000000001</c:v>
                </c:pt>
                <c:pt idx="2779" formatCode="General">
                  <c:v>0.186144</c:v>
                </c:pt>
                <c:pt idx="2780" formatCode="General">
                  <c:v>0.190271</c:v>
                </c:pt>
                <c:pt idx="2781" formatCode="General">
                  <c:v>0.194328</c:v>
                </c:pt>
                <c:pt idx="2782" formatCode="General">
                  <c:v>0.19830200000000001</c:v>
                </c:pt>
                <c:pt idx="2783" formatCode="General">
                  <c:v>0.202177</c:v>
                </c:pt>
                <c:pt idx="2784" formatCode="General">
                  <c:v>0.20594699999999999</c:v>
                </c:pt>
                <c:pt idx="2785" formatCode="General">
                  <c:v>0.209619</c:v>
                </c:pt>
                <c:pt idx="2786" formatCode="General">
                  <c:v>0.213196</c:v>
                </c:pt>
                <c:pt idx="2787" formatCode="General">
                  <c:v>0.21667900000000001</c:v>
                </c:pt>
                <c:pt idx="2788" formatCode="General">
                  <c:v>0.22006500000000001</c:v>
                </c:pt>
                <c:pt idx="2789" formatCode="General">
                  <c:v>0.22334999999999999</c:v>
                </c:pt>
                <c:pt idx="2790" formatCode="General">
                  <c:v>0.22652600000000001</c:v>
                </c:pt>
                <c:pt idx="2791" formatCode="General">
                  <c:v>0.22958600000000001</c:v>
                </c:pt>
                <c:pt idx="2792" formatCode="General">
                  <c:v>0.23252200000000001</c:v>
                </c:pt>
                <c:pt idx="2793" formatCode="General">
                  <c:v>0.23533200000000001</c:v>
                </c:pt>
                <c:pt idx="2794" formatCode="General">
                  <c:v>0.238009</c:v>
                </c:pt>
                <c:pt idx="2795" formatCode="General">
                  <c:v>0.24054800000000001</c:v>
                </c:pt>
                <c:pt idx="2796" formatCode="General">
                  <c:v>0.242951</c:v>
                </c:pt>
                <c:pt idx="2797" formatCode="General">
                  <c:v>0.245225</c:v>
                </c:pt>
                <c:pt idx="2798" formatCode="General">
                  <c:v>0.24737700000000001</c:v>
                </c:pt>
                <c:pt idx="2799" formatCode="General">
                  <c:v>0.24940399999999999</c:v>
                </c:pt>
                <c:pt idx="2800" formatCode="General">
                  <c:v>0.25130000000000002</c:v>
                </c:pt>
                <c:pt idx="2801" formatCode="General">
                  <c:v>0.25306499999999998</c:v>
                </c:pt>
                <c:pt idx="2802" formatCode="General">
                  <c:v>0.25470100000000001</c:v>
                </c:pt>
                <c:pt idx="2803" formatCode="General">
                  <c:v>0.25621100000000002</c:v>
                </c:pt>
                <c:pt idx="2804" formatCode="General">
                  <c:v>0.25759300000000002</c:v>
                </c:pt>
                <c:pt idx="2805" formatCode="General">
                  <c:v>0.25884400000000002</c:v>
                </c:pt>
                <c:pt idx="2806" formatCode="General">
                  <c:v>0.25996200000000003</c:v>
                </c:pt>
                <c:pt idx="2807" formatCode="General">
                  <c:v>0.26094899999999999</c:v>
                </c:pt>
                <c:pt idx="2808" formatCode="General">
                  <c:v>0.26180700000000001</c:v>
                </c:pt>
                <c:pt idx="2809" formatCode="General">
                  <c:v>0.26253900000000002</c:v>
                </c:pt>
                <c:pt idx="2810" formatCode="General">
                  <c:v>0.26314599999999999</c:v>
                </c:pt>
                <c:pt idx="2811" formatCode="General">
                  <c:v>0.263627</c:v>
                </c:pt>
                <c:pt idx="2812" formatCode="General">
                  <c:v>0.263986</c:v>
                </c:pt>
                <c:pt idx="2813" formatCode="General">
                  <c:v>0.26422299999999999</c:v>
                </c:pt>
                <c:pt idx="2814" formatCode="General">
                  <c:v>0.26433299999999998</c:v>
                </c:pt>
                <c:pt idx="2815" formatCode="General">
                  <c:v>0.26430700000000001</c:v>
                </c:pt>
                <c:pt idx="2816" formatCode="General">
                  <c:v>0.26414500000000002</c:v>
                </c:pt>
                <c:pt idx="2817" formatCode="General">
                  <c:v>0.26385900000000001</c:v>
                </c:pt>
                <c:pt idx="2818" formatCode="General">
                  <c:v>0.26345800000000003</c:v>
                </c:pt>
                <c:pt idx="2819" formatCode="General">
                  <c:v>0.26294099999999998</c:v>
                </c:pt>
                <c:pt idx="2820" formatCode="General">
                  <c:v>0.26230199999999998</c:v>
                </c:pt>
                <c:pt idx="2821" formatCode="General">
                  <c:v>0.26153900000000002</c:v>
                </c:pt>
                <c:pt idx="2822" formatCode="General">
                  <c:v>0.260656</c:v>
                </c:pt>
                <c:pt idx="2823" formatCode="General">
                  <c:v>0.25965100000000002</c:v>
                </c:pt>
                <c:pt idx="2824" formatCode="General">
                  <c:v>0.25851299999999999</c:v>
                </c:pt>
                <c:pt idx="2825" formatCode="General">
                  <c:v>0.25722899999999999</c:v>
                </c:pt>
                <c:pt idx="2826" formatCode="General">
                  <c:v>0.25579499999999999</c:v>
                </c:pt>
                <c:pt idx="2827" formatCode="General">
                  <c:v>0.25422</c:v>
                </c:pt>
                <c:pt idx="2828" formatCode="General">
                  <c:v>0.25251499999999999</c:v>
                </c:pt>
                <c:pt idx="2829" formatCode="General">
                  <c:v>0.250691</c:v>
                </c:pt>
                <c:pt idx="2830" formatCode="General">
                  <c:v>0.248756</c:v>
                </c:pt>
                <c:pt idx="2831" formatCode="General">
                  <c:v>0.24671399999999999</c:v>
                </c:pt>
                <c:pt idx="2832" formatCode="General">
                  <c:v>0.24456900000000001</c:v>
                </c:pt>
                <c:pt idx="2833" formatCode="General">
                  <c:v>0.24232000000000001</c:v>
                </c:pt>
                <c:pt idx="2834" formatCode="General">
                  <c:v>0.23996899999999999</c:v>
                </c:pt>
                <c:pt idx="2835" formatCode="General">
                  <c:v>0.23751900000000001</c:v>
                </c:pt>
                <c:pt idx="2836" formatCode="General">
                  <c:v>0.234984</c:v>
                </c:pt>
                <c:pt idx="2837" formatCode="General">
                  <c:v>0.232374</c:v>
                </c:pt>
                <c:pt idx="2838" formatCode="General">
                  <c:v>0.22969200000000001</c:v>
                </c:pt>
                <c:pt idx="2839" formatCode="General">
                  <c:v>0.22693199999999999</c:v>
                </c:pt>
                <c:pt idx="2840" formatCode="General">
                  <c:v>0.22409399999999999</c:v>
                </c:pt>
                <c:pt idx="2841" formatCode="General">
                  <c:v>0.22117400000000001</c:v>
                </c:pt>
                <c:pt idx="2842" formatCode="General">
                  <c:v>0.218166</c:v>
                </c:pt>
                <c:pt idx="2843" formatCode="General">
                  <c:v>0.215061</c:v>
                </c:pt>
                <c:pt idx="2844" formatCode="General">
                  <c:v>0.21186199999999999</c:v>
                </c:pt>
                <c:pt idx="2845" formatCode="General">
                  <c:v>0.20858299999999999</c:v>
                </c:pt>
                <c:pt idx="2846" formatCode="General">
                  <c:v>0.205234</c:v>
                </c:pt>
                <c:pt idx="2847" formatCode="General">
                  <c:v>0.201818</c:v>
                </c:pt>
                <c:pt idx="2848" formatCode="General">
                  <c:v>0.19833200000000001</c:v>
                </c:pt>
                <c:pt idx="2849" formatCode="General">
                  <c:v>0.194776</c:v>
                </c:pt>
                <c:pt idx="2850" formatCode="General">
                  <c:v>0.191161</c:v>
                </c:pt>
                <c:pt idx="2851" formatCode="General">
                  <c:v>0.187503</c:v>
                </c:pt>
                <c:pt idx="2852" formatCode="General">
                  <c:v>0.183811</c:v>
                </c:pt>
                <c:pt idx="2853" formatCode="General">
                  <c:v>0.180087</c:v>
                </c:pt>
                <c:pt idx="2854" formatCode="General">
                  <c:v>0.17632800000000001</c:v>
                </c:pt>
                <c:pt idx="2855" formatCode="General">
                  <c:v>0.17253499999999999</c:v>
                </c:pt>
                <c:pt idx="2856" formatCode="General">
                  <c:v>0.16871</c:v>
                </c:pt>
                <c:pt idx="2857" formatCode="General">
                  <c:v>0.164857</c:v>
                </c:pt>
                <c:pt idx="2858" formatCode="General">
                  <c:v>0.160972</c:v>
                </c:pt>
                <c:pt idx="2859" formatCode="General">
                  <c:v>0.157054</c:v>
                </c:pt>
                <c:pt idx="2860" formatCode="General">
                  <c:v>0.153112</c:v>
                </c:pt>
                <c:pt idx="2861" formatCode="General">
                  <c:v>0.14915800000000001</c:v>
                </c:pt>
                <c:pt idx="2862" formatCode="General">
                  <c:v>0.145204</c:v>
                </c:pt>
                <c:pt idx="2863" formatCode="General">
                  <c:v>0.14125499999999999</c:v>
                </c:pt>
                <c:pt idx="2864" formatCode="General">
                  <c:v>0.13730999999999999</c:v>
                </c:pt>
                <c:pt idx="2865" formatCode="General">
                  <c:v>0.13336799999999999</c:v>
                </c:pt>
                <c:pt idx="2866" formatCode="General">
                  <c:v>0.12942200000000001</c:v>
                </c:pt>
                <c:pt idx="2867" formatCode="General">
                  <c:v>0.125469</c:v>
                </c:pt>
                <c:pt idx="2868" formatCode="General">
                  <c:v>0.121506</c:v>
                </c:pt>
                <c:pt idx="2869" formatCode="General">
                  <c:v>0.117539</c:v>
                </c:pt>
                <c:pt idx="2870" formatCode="General">
                  <c:v>0.113569</c:v>
                </c:pt>
                <c:pt idx="2871" formatCode="General">
                  <c:v>0.109598</c:v>
                </c:pt>
                <c:pt idx="2872" formatCode="General">
                  <c:v>0.105619</c:v>
                </c:pt>
                <c:pt idx="2873" formatCode="General">
                  <c:v>0.10162499999999999</c:v>
                </c:pt>
                <c:pt idx="2874" formatCode="General">
                  <c:v>9.7607200000000005E-2</c:v>
                </c:pt>
                <c:pt idx="2875" formatCode="General">
                  <c:v>9.3565899999999994E-2</c:v>
                </c:pt>
                <c:pt idx="2876" formatCode="General">
                  <c:v>8.9508799999999999E-2</c:v>
                </c:pt>
                <c:pt idx="2877" formatCode="General">
                  <c:v>8.5450499999999999E-2</c:v>
                </c:pt>
                <c:pt idx="2878" formatCode="General">
                  <c:v>8.1402299999999997E-2</c:v>
                </c:pt>
                <c:pt idx="2879" formatCode="General">
                  <c:v>7.7367900000000003E-2</c:v>
                </c:pt>
                <c:pt idx="2880" formatCode="General">
                  <c:v>7.3348200000000002E-2</c:v>
                </c:pt>
                <c:pt idx="2881" formatCode="General">
                  <c:v>6.9349099999999997E-2</c:v>
                </c:pt>
                <c:pt idx="2882" formatCode="General">
                  <c:v>6.5379499999999993E-2</c:v>
                </c:pt>
                <c:pt idx="2883" formatCode="General">
                  <c:v>6.1441900000000001E-2</c:v>
                </c:pt>
                <c:pt idx="2884" formatCode="General">
                  <c:v>5.7532100000000003E-2</c:v>
                </c:pt>
                <c:pt idx="2885" formatCode="General">
                  <c:v>5.36458E-2</c:v>
                </c:pt>
                <c:pt idx="2886" formatCode="General">
                  <c:v>4.9785900000000001E-2</c:v>
                </c:pt>
                <c:pt idx="2887" formatCode="General">
                  <c:v>4.5958899999999997E-2</c:v>
                </c:pt>
                <c:pt idx="2888" formatCode="General">
                  <c:v>4.21693E-2</c:v>
                </c:pt>
                <c:pt idx="2889" formatCode="General">
                  <c:v>3.8417E-2</c:v>
                </c:pt>
                <c:pt idx="2890" formatCode="General">
                  <c:v>3.4699000000000001E-2</c:v>
                </c:pt>
                <c:pt idx="2891" formatCode="General">
                  <c:v>3.1013499999999999E-2</c:v>
                </c:pt>
                <c:pt idx="2892" formatCode="General">
                  <c:v>2.73615E-2</c:v>
                </c:pt>
                <c:pt idx="2893" formatCode="General">
                  <c:v>2.3747600000000001E-2</c:v>
                </c:pt>
                <c:pt idx="2894" formatCode="General">
                  <c:v>2.01788E-2</c:v>
                </c:pt>
                <c:pt idx="2895" formatCode="General">
                  <c:v>1.66602E-2</c:v>
                </c:pt>
                <c:pt idx="2896" formatCode="General">
                  <c:v>1.319E-2</c:v>
                </c:pt>
                <c:pt idx="2897">
                  <c:v>9.7592600000000005E-3</c:v>
                </c:pt>
                <c:pt idx="2898">
                  <c:v>6.3601600000000001E-3</c:v>
                </c:pt>
                <c:pt idx="2899">
                  <c:v>2.9932800000000001E-3</c:v>
                </c:pt>
                <c:pt idx="2900">
                  <c:v>-3.3430599999999998E-4</c:v>
                </c:pt>
                <c:pt idx="2901">
                  <c:v>-3.61569E-3</c:v>
                </c:pt>
                <c:pt idx="2902">
                  <c:v>-6.8455499999999997E-3</c:v>
                </c:pt>
                <c:pt idx="2903" formatCode="General">
                  <c:v>-1.0016600000000001E-2</c:v>
                </c:pt>
                <c:pt idx="2904" formatCode="General">
                  <c:v>-1.31194E-2</c:v>
                </c:pt>
                <c:pt idx="2905" formatCode="General">
                  <c:v>-1.6146600000000001E-2</c:v>
                </c:pt>
                <c:pt idx="2906" formatCode="General">
                  <c:v>-1.90958E-2</c:v>
                </c:pt>
                <c:pt idx="2907" formatCode="General">
                  <c:v>-2.19671E-2</c:v>
                </c:pt>
                <c:pt idx="2908" formatCode="General">
                  <c:v>-2.47631E-2</c:v>
                </c:pt>
                <c:pt idx="2909" formatCode="General">
                  <c:v>-2.74871E-2</c:v>
                </c:pt>
                <c:pt idx="2910" formatCode="General">
                  <c:v>-3.01383E-2</c:v>
                </c:pt>
                <c:pt idx="2911" formatCode="General">
                  <c:v>-3.27053E-2</c:v>
                </c:pt>
                <c:pt idx="2912" formatCode="General">
                  <c:v>-3.5170399999999997E-2</c:v>
                </c:pt>
                <c:pt idx="2913" formatCode="General">
                  <c:v>-3.7518999999999997E-2</c:v>
                </c:pt>
                <c:pt idx="2914" formatCode="General">
                  <c:v>-3.9746200000000002E-2</c:v>
                </c:pt>
                <c:pt idx="2915" formatCode="General">
                  <c:v>-4.1854200000000001E-2</c:v>
                </c:pt>
                <c:pt idx="2916" formatCode="General">
                  <c:v>-4.3847499999999998E-2</c:v>
                </c:pt>
                <c:pt idx="2917" formatCode="General">
                  <c:v>-4.5730199999999999E-2</c:v>
                </c:pt>
                <c:pt idx="2918" formatCode="General">
                  <c:v>-4.7504299999999999E-2</c:v>
                </c:pt>
                <c:pt idx="2919" formatCode="General">
                  <c:v>-4.9168999999999997E-2</c:v>
                </c:pt>
                <c:pt idx="2920" formatCode="General">
                  <c:v>-5.0723499999999998E-2</c:v>
                </c:pt>
                <c:pt idx="2921" formatCode="General">
                  <c:v>-5.2169800000000002E-2</c:v>
                </c:pt>
                <c:pt idx="2922" formatCode="General">
                  <c:v>-5.3512700000000003E-2</c:v>
                </c:pt>
                <c:pt idx="2923" formatCode="General">
                  <c:v>-5.4757199999999999E-2</c:v>
                </c:pt>
                <c:pt idx="2924" formatCode="General">
                  <c:v>-5.5908699999999999E-2</c:v>
                </c:pt>
                <c:pt idx="2925" formatCode="General">
                  <c:v>-5.6974900000000002E-2</c:v>
                </c:pt>
                <c:pt idx="2926" formatCode="General">
                  <c:v>-5.7964599999999998E-2</c:v>
                </c:pt>
                <c:pt idx="2927" formatCode="General">
                  <c:v>-5.88821E-2</c:v>
                </c:pt>
                <c:pt idx="2928" formatCode="General">
                  <c:v>-5.9722499999999998E-2</c:v>
                </c:pt>
                <c:pt idx="2929" formatCode="General">
                  <c:v>-6.0474800000000002E-2</c:v>
                </c:pt>
                <c:pt idx="2930" formatCode="General">
                  <c:v>-6.1128599999999998E-2</c:v>
                </c:pt>
                <c:pt idx="2931" formatCode="General">
                  <c:v>-6.1678299999999998E-2</c:v>
                </c:pt>
                <c:pt idx="2932" formatCode="General">
                  <c:v>-6.2120799999999997E-2</c:v>
                </c:pt>
                <c:pt idx="2933" formatCode="General">
                  <c:v>-6.2452899999999999E-2</c:v>
                </c:pt>
                <c:pt idx="2934" formatCode="General">
                  <c:v>-6.2671000000000004E-2</c:v>
                </c:pt>
                <c:pt idx="2935" formatCode="General">
                  <c:v>-6.2773099999999998E-2</c:v>
                </c:pt>
                <c:pt idx="2936" formatCode="General">
                  <c:v>-6.2759999999999996E-2</c:v>
                </c:pt>
                <c:pt idx="2937" formatCode="General">
                  <c:v>-6.2635200000000002E-2</c:v>
                </c:pt>
                <c:pt idx="2938" formatCode="General">
                  <c:v>-6.2402399999999997E-2</c:v>
                </c:pt>
                <c:pt idx="2939" formatCode="General">
                  <c:v>-6.2062300000000001E-2</c:v>
                </c:pt>
                <c:pt idx="2940" formatCode="General">
                  <c:v>-6.1611899999999997E-2</c:v>
                </c:pt>
                <c:pt idx="2941" formatCode="General">
                  <c:v>-6.1050500000000001E-2</c:v>
                </c:pt>
                <c:pt idx="2942" formatCode="General">
                  <c:v>-6.0385800000000003E-2</c:v>
                </c:pt>
                <c:pt idx="2943" formatCode="General">
                  <c:v>-5.9630099999999998E-2</c:v>
                </c:pt>
                <c:pt idx="2944" formatCode="General">
                  <c:v>-5.8792700000000003E-2</c:v>
                </c:pt>
                <c:pt idx="2945" formatCode="General">
                  <c:v>-5.7877199999999997E-2</c:v>
                </c:pt>
                <c:pt idx="2946" formatCode="General">
                  <c:v>-5.6887300000000002E-2</c:v>
                </c:pt>
                <c:pt idx="2947" formatCode="General">
                  <c:v>-5.5828999999999997E-2</c:v>
                </c:pt>
                <c:pt idx="2948" formatCode="General">
                  <c:v>-5.4704000000000003E-2</c:v>
                </c:pt>
                <c:pt idx="2949" formatCode="General">
                  <c:v>-5.35056E-2</c:v>
                </c:pt>
                <c:pt idx="2950" formatCode="General">
                  <c:v>-5.2222400000000002E-2</c:v>
                </c:pt>
                <c:pt idx="2951" formatCode="General">
                  <c:v>-5.08447E-2</c:v>
                </c:pt>
                <c:pt idx="2952" formatCode="General">
                  <c:v>-4.9367800000000003E-2</c:v>
                </c:pt>
                <c:pt idx="2953" formatCode="General">
                  <c:v>-4.7789999999999999E-2</c:v>
                </c:pt>
                <c:pt idx="2954" formatCode="General">
                  <c:v>-4.6109999999999998E-2</c:v>
                </c:pt>
                <c:pt idx="2955" formatCode="General">
                  <c:v>-4.4326699999999997E-2</c:v>
                </c:pt>
                <c:pt idx="2956" formatCode="General">
                  <c:v>-4.24444E-2</c:v>
                </c:pt>
                <c:pt idx="2957" formatCode="General">
                  <c:v>-4.0475299999999999E-2</c:v>
                </c:pt>
                <c:pt idx="2958" formatCode="General">
                  <c:v>-3.8433700000000001E-2</c:v>
                </c:pt>
                <c:pt idx="2959" formatCode="General">
                  <c:v>-3.6325900000000001E-2</c:v>
                </c:pt>
                <c:pt idx="2960" formatCode="General">
                  <c:v>-3.41505E-2</c:v>
                </c:pt>
                <c:pt idx="2961" formatCode="General">
                  <c:v>-3.1908899999999997E-2</c:v>
                </c:pt>
                <c:pt idx="2962" formatCode="General">
                  <c:v>-2.9610899999999999E-2</c:v>
                </c:pt>
                <c:pt idx="2963" formatCode="General">
                  <c:v>-2.7267400000000001E-2</c:v>
                </c:pt>
                <c:pt idx="2964" formatCode="General">
                  <c:v>-2.4883300000000001E-2</c:v>
                </c:pt>
                <c:pt idx="2965" formatCode="General">
                  <c:v>-2.2460299999999999E-2</c:v>
                </c:pt>
                <c:pt idx="2966" formatCode="General">
                  <c:v>-2.0003400000000001E-2</c:v>
                </c:pt>
                <c:pt idx="2967" formatCode="General">
                  <c:v>-1.7519300000000002E-2</c:v>
                </c:pt>
                <c:pt idx="2968" formatCode="General">
                  <c:v>-1.5011699999999999E-2</c:v>
                </c:pt>
                <c:pt idx="2969" formatCode="General">
                  <c:v>-1.24796E-2</c:v>
                </c:pt>
                <c:pt idx="2970">
                  <c:v>-9.9171399999999996E-3</c:v>
                </c:pt>
                <c:pt idx="2971">
                  <c:v>-7.31038E-3</c:v>
                </c:pt>
                <c:pt idx="2972">
                  <c:v>-4.6389600000000001E-3</c:v>
                </c:pt>
                <c:pt idx="2973">
                  <c:v>-1.8849699999999999E-3</c:v>
                </c:pt>
                <c:pt idx="2974">
                  <c:v>9.5861099999999995E-4</c:v>
                </c:pt>
                <c:pt idx="2975">
                  <c:v>3.8878200000000002E-3</c:v>
                </c:pt>
                <c:pt idx="2976">
                  <c:v>6.8937900000000003E-3</c:v>
                </c:pt>
                <c:pt idx="2977">
                  <c:v>9.9684300000000003E-3</c:v>
                </c:pt>
                <c:pt idx="2978" formatCode="General">
                  <c:v>1.3106E-2</c:v>
                </c:pt>
                <c:pt idx="2979" formatCode="General">
                  <c:v>1.63009E-2</c:v>
                </c:pt>
                <c:pt idx="2980" formatCode="General">
                  <c:v>1.9545900000000001E-2</c:v>
                </c:pt>
                <c:pt idx="2981" formatCode="General">
                  <c:v>2.2833099999999999E-2</c:v>
                </c:pt>
                <c:pt idx="2982" formatCode="General">
                  <c:v>2.6156800000000001E-2</c:v>
                </c:pt>
                <c:pt idx="2983" formatCode="General">
                  <c:v>2.9512199999999999E-2</c:v>
                </c:pt>
                <c:pt idx="2984" formatCode="General">
                  <c:v>3.2892900000000003E-2</c:v>
                </c:pt>
                <c:pt idx="2985" formatCode="General">
                  <c:v>3.6293400000000003E-2</c:v>
                </c:pt>
                <c:pt idx="2986" formatCode="General">
                  <c:v>3.9715E-2</c:v>
                </c:pt>
                <c:pt idx="2987" formatCode="General">
                  <c:v>4.3162699999999998E-2</c:v>
                </c:pt>
                <c:pt idx="2988" formatCode="General">
                  <c:v>4.6637100000000001E-2</c:v>
                </c:pt>
                <c:pt idx="2989" formatCode="General">
                  <c:v>5.0134100000000001E-2</c:v>
                </c:pt>
                <c:pt idx="2990" formatCode="General">
                  <c:v>5.3653300000000001E-2</c:v>
                </c:pt>
                <c:pt idx="2991" formatCode="General">
                  <c:v>5.7200800000000003E-2</c:v>
                </c:pt>
                <c:pt idx="2992" formatCode="General">
                  <c:v>6.0780599999999997E-2</c:v>
                </c:pt>
                <c:pt idx="2993" formatCode="General">
                  <c:v>6.4385899999999996E-2</c:v>
                </c:pt>
                <c:pt idx="2994" formatCode="General">
                  <c:v>6.8002099999999996E-2</c:v>
                </c:pt>
                <c:pt idx="2995" formatCode="General">
                  <c:v>7.1613899999999994E-2</c:v>
                </c:pt>
                <c:pt idx="2996" formatCode="General">
                  <c:v>7.5211E-2</c:v>
                </c:pt>
                <c:pt idx="2997" formatCode="General">
                  <c:v>7.8790899999999997E-2</c:v>
                </c:pt>
                <c:pt idx="2998" formatCode="General">
                  <c:v>8.23599E-2</c:v>
                </c:pt>
                <c:pt idx="2999" formatCode="General">
                  <c:v>8.5927699999999996E-2</c:v>
                </c:pt>
                <c:pt idx="3000" formatCode="General">
                  <c:v>8.9499700000000001E-2</c:v>
                </c:pt>
                <c:pt idx="3001" formatCode="General">
                  <c:v>9.3075500000000005E-2</c:v>
                </c:pt>
                <c:pt idx="3002" formatCode="General">
                  <c:v>9.66529E-2</c:v>
                </c:pt>
                <c:pt idx="3003" formatCode="General">
                  <c:v>0.10023</c:v>
                </c:pt>
                <c:pt idx="3004" formatCode="General">
                  <c:v>0.10380499999999999</c:v>
                </c:pt>
                <c:pt idx="3005" formatCode="General">
                  <c:v>0.107374</c:v>
                </c:pt>
                <c:pt idx="3006" formatCode="General">
                  <c:v>0.110932</c:v>
                </c:pt>
                <c:pt idx="3007" formatCode="General">
                  <c:v>0.114471</c:v>
                </c:pt>
                <c:pt idx="3008" formatCode="General">
                  <c:v>0.117983</c:v>
                </c:pt>
                <c:pt idx="3009" formatCode="General">
                  <c:v>0.121466</c:v>
                </c:pt>
                <c:pt idx="3010" formatCode="General">
                  <c:v>0.12492</c:v>
                </c:pt>
                <c:pt idx="3011" formatCode="General">
                  <c:v>0.12834300000000001</c:v>
                </c:pt>
                <c:pt idx="3012" formatCode="General">
                  <c:v>0.13173299999999999</c:v>
                </c:pt>
                <c:pt idx="3013" formatCode="General">
                  <c:v>0.13508200000000001</c:v>
                </c:pt>
                <c:pt idx="3014" formatCode="General">
                  <c:v>0.13838700000000001</c:v>
                </c:pt>
                <c:pt idx="3015" formatCode="General">
                  <c:v>0.14164099999999999</c:v>
                </c:pt>
                <c:pt idx="3016" formatCode="General">
                  <c:v>0.14483299999999999</c:v>
                </c:pt>
                <c:pt idx="3017" formatCode="General">
                  <c:v>0.14795800000000001</c:v>
                </c:pt>
                <c:pt idx="3018" formatCode="General">
                  <c:v>0.15101400000000001</c:v>
                </c:pt>
                <c:pt idx="3019" formatCode="General">
                  <c:v>0.154001</c:v>
                </c:pt>
                <c:pt idx="3020" formatCode="General">
                  <c:v>0.15692</c:v>
                </c:pt>
                <c:pt idx="3021" formatCode="General">
                  <c:v>0.15977</c:v>
                </c:pt>
                <c:pt idx="3022" formatCode="General">
                  <c:v>0.162549</c:v>
                </c:pt>
                <c:pt idx="3023" formatCode="General">
                  <c:v>0.16525599999999999</c:v>
                </c:pt>
                <c:pt idx="3024" formatCode="General">
                  <c:v>0.16788900000000001</c:v>
                </c:pt>
                <c:pt idx="3025" formatCode="General">
                  <c:v>0.17044899999999999</c:v>
                </c:pt>
                <c:pt idx="3026" formatCode="General">
                  <c:v>0.172927</c:v>
                </c:pt>
                <c:pt idx="3027" formatCode="General">
                  <c:v>0.17530999999999999</c:v>
                </c:pt>
                <c:pt idx="3028" formatCode="General">
                  <c:v>0.177588</c:v>
                </c:pt>
                <c:pt idx="3029" formatCode="General">
                  <c:v>0.17976300000000001</c:v>
                </c:pt>
                <c:pt idx="3030" formatCode="General">
                  <c:v>0.181842</c:v>
                </c:pt>
                <c:pt idx="3031" formatCode="General">
                  <c:v>0.18382899999999999</c:v>
                </c:pt>
                <c:pt idx="3032" formatCode="General">
                  <c:v>0.18572</c:v>
                </c:pt>
                <c:pt idx="3033" formatCode="General">
                  <c:v>0.18750700000000001</c:v>
                </c:pt>
                <c:pt idx="3034" formatCode="General">
                  <c:v>0.189189</c:v>
                </c:pt>
                <c:pt idx="3035" formatCode="General">
                  <c:v>0.19076100000000001</c:v>
                </c:pt>
                <c:pt idx="3036" formatCode="General">
                  <c:v>0.192223</c:v>
                </c:pt>
                <c:pt idx="3037" formatCode="General">
                  <c:v>0.193575</c:v>
                </c:pt>
                <c:pt idx="3038" formatCode="General">
                  <c:v>0.19481899999999999</c:v>
                </c:pt>
                <c:pt idx="3039" formatCode="General">
                  <c:v>0.19595599999999999</c:v>
                </c:pt>
                <c:pt idx="3040" formatCode="General">
                  <c:v>0.19698599999999999</c:v>
                </c:pt>
                <c:pt idx="3041" formatCode="General">
                  <c:v>0.197905</c:v>
                </c:pt>
                <c:pt idx="3042" formatCode="General">
                  <c:v>0.19871800000000001</c:v>
                </c:pt>
                <c:pt idx="3043" formatCode="General">
                  <c:v>0.199429</c:v>
                </c:pt>
                <c:pt idx="3044" formatCode="General">
                  <c:v>0.20003799999999999</c:v>
                </c:pt>
                <c:pt idx="3045" formatCode="General">
                  <c:v>0.200541</c:v>
                </c:pt>
                <c:pt idx="3046" formatCode="General">
                  <c:v>0.200934</c:v>
                </c:pt>
                <c:pt idx="3047" formatCode="General">
                  <c:v>0.201215</c:v>
                </c:pt>
                <c:pt idx="3048" formatCode="General">
                  <c:v>0.20138600000000001</c:v>
                </c:pt>
                <c:pt idx="3049" formatCode="General">
                  <c:v>0.20144100000000001</c:v>
                </c:pt>
                <c:pt idx="3050" formatCode="General">
                  <c:v>0.201376</c:v>
                </c:pt>
                <c:pt idx="3051" formatCode="General">
                  <c:v>0.201182</c:v>
                </c:pt>
                <c:pt idx="3052" formatCode="General">
                  <c:v>0.20085700000000001</c:v>
                </c:pt>
                <c:pt idx="3053" formatCode="General">
                  <c:v>0.20039999999999999</c:v>
                </c:pt>
                <c:pt idx="3054" formatCode="General">
                  <c:v>0.19981399999999999</c:v>
                </c:pt>
                <c:pt idx="3055" formatCode="General">
                  <c:v>0.19910600000000001</c:v>
                </c:pt>
                <c:pt idx="3056" formatCode="General">
                  <c:v>0.19828299999999999</c:v>
                </c:pt>
                <c:pt idx="3057" formatCode="General">
                  <c:v>0.19734399999999999</c:v>
                </c:pt>
                <c:pt idx="3058" formatCode="General">
                  <c:v>0.19628999999999999</c:v>
                </c:pt>
                <c:pt idx="3059" formatCode="General">
                  <c:v>0.19512399999999999</c:v>
                </c:pt>
                <c:pt idx="3060" formatCode="General">
                  <c:v>0.193852</c:v>
                </c:pt>
                <c:pt idx="3061" formatCode="General">
                  <c:v>0.19247300000000001</c:v>
                </c:pt>
                <c:pt idx="3062" formatCode="General">
                  <c:v>0.19098300000000001</c:v>
                </c:pt>
                <c:pt idx="3063" formatCode="General">
                  <c:v>0.18938199999999999</c:v>
                </c:pt>
                <c:pt idx="3064" formatCode="General">
                  <c:v>0.18767400000000001</c:v>
                </c:pt>
                <c:pt idx="3065" formatCode="General">
                  <c:v>0.185865</c:v>
                </c:pt>
                <c:pt idx="3066" formatCode="General">
                  <c:v>0.18395600000000001</c:v>
                </c:pt>
                <c:pt idx="3067" formatCode="General">
                  <c:v>0.181946</c:v>
                </c:pt>
                <c:pt idx="3068" formatCode="General">
                  <c:v>0.17982799999999999</c:v>
                </c:pt>
                <c:pt idx="3069" formatCode="General">
                  <c:v>0.17759800000000001</c:v>
                </c:pt>
                <c:pt idx="3070" formatCode="General">
                  <c:v>0.175258</c:v>
                </c:pt>
                <c:pt idx="3071" formatCode="General">
                  <c:v>0.172814</c:v>
                </c:pt>
                <c:pt idx="3072" formatCode="General">
                  <c:v>0.17027200000000001</c:v>
                </c:pt>
                <c:pt idx="3073" formatCode="General">
                  <c:v>0.16764100000000001</c:v>
                </c:pt>
                <c:pt idx="3074" formatCode="General">
                  <c:v>0.16492799999999999</c:v>
                </c:pt>
                <c:pt idx="3075" formatCode="General">
                  <c:v>0.16214300000000001</c:v>
                </c:pt>
                <c:pt idx="3076" formatCode="General">
                  <c:v>0.15928700000000001</c:v>
                </c:pt>
                <c:pt idx="3077" formatCode="General">
                  <c:v>0.156361</c:v>
                </c:pt>
                <c:pt idx="3078" formatCode="General">
                  <c:v>0.153367</c:v>
                </c:pt>
                <c:pt idx="3079" formatCode="General">
                  <c:v>0.150311</c:v>
                </c:pt>
                <c:pt idx="3080" formatCode="General">
                  <c:v>0.14719599999999999</c:v>
                </c:pt>
                <c:pt idx="3081" formatCode="General">
                  <c:v>0.14402100000000001</c:v>
                </c:pt>
                <c:pt idx="3082" formatCode="General">
                  <c:v>0.14078199999999999</c:v>
                </c:pt>
                <c:pt idx="3083" formatCode="General">
                  <c:v>0.13747500000000001</c:v>
                </c:pt>
                <c:pt idx="3084" formatCode="General">
                  <c:v>0.134099</c:v>
                </c:pt>
                <c:pt idx="3085" formatCode="General">
                  <c:v>0.13065599999999999</c:v>
                </c:pt>
                <c:pt idx="3086" formatCode="General">
                  <c:v>0.12715499999999999</c:v>
                </c:pt>
                <c:pt idx="3087" formatCode="General">
                  <c:v>0.12360599999999999</c:v>
                </c:pt>
                <c:pt idx="3088" formatCode="General">
                  <c:v>0.120014</c:v>
                </c:pt>
                <c:pt idx="3089" formatCode="General">
                  <c:v>0.11638</c:v>
                </c:pt>
                <c:pt idx="3090" formatCode="General">
                  <c:v>0.112703</c:v>
                </c:pt>
                <c:pt idx="3091" formatCode="General">
                  <c:v>0.108986</c:v>
                </c:pt>
                <c:pt idx="3092" formatCode="General">
                  <c:v>0.105242</c:v>
                </c:pt>
                <c:pt idx="3093" formatCode="General">
                  <c:v>0.10148</c:v>
                </c:pt>
                <c:pt idx="3094" formatCode="General">
                  <c:v>9.7704200000000005E-2</c:v>
                </c:pt>
                <c:pt idx="3095" formatCode="General">
                  <c:v>9.3917899999999999E-2</c:v>
                </c:pt>
                <c:pt idx="3096" formatCode="General">
                  <c:v>9.0123700000000001E-2</c:v>
                </c:pt>
                <c:pt idx="3097" formatCode="General">
                  <c:v>8.6323800000000006E-2</c:v>
                </c:pt>
                <c:pt idx="3098" formatCode="General">
                  <c:v>8.2518599999999998E-2</c:v>
                </c:pt>
                <c:pt idx="3099" formatCode="General">
                  <c:v>7.8708100000000003E-2</c:v>
                </c:pt>
                <c:pt idx="3100" formatCode="General">
                  <c:v>7.4893399999999999E-2</c:v>
                </c:pt>
                <c:pt idx="3101" formatCode="General">
                  <c:v>7.1075100000000002E-2</c:v>
                </c:pt>
                <c:pt idx="3102" formatCode="General">
                  <c:v>6.7253099999999996E-2</c:v>
                </c:pt>
                <c:pt idx="3103" formatCode="General">
                  <c:v>6.3425200000000001E-2</c:v>
                </c:pt>
                <c:pt idx="3104" formatCode="General">
                  <c:v>5.9587500000000002E-2</c:v>
                </c:pt>
                <c:pt idx="3105" formatCode="General">
                  <c:v>5.5735399999999997E-2</c:v>
                </c:pt>
                <c:pt idx="3106" formatCode="General">
                  <c:v>5.1867900000000002E-2</c:v>
                </c:pt>
                <c:pt idx="3107" formatCode="General">
                  <c:v>4.7990400000000003E-2</c:v>
                </c:pt>
                <c:pt idx="3108" formatCode="General">
                  <c:v>4.4109099999999998E-2</c:v>
                </c:pt>
                <c:pt idx="3109" formatCode="General">
                  <c:v>4.0223200000000001E-2</c:v>
                </c:pt>
                <c:pt idx="3110" formatCode="General">
                  <c:v>3.6326600000000001E-2</c:v>
                </c:pt>
                <c:pt idx="3111" formatCode="General">
                  <c:v>3.24172E-2</c:v>
                </c:pt>
                <c:pt idx="3112" formatCode="General">
                  <c:v>2.85007E-2</c:v>
                </c:pt>
                <c:pt idx="3113" formatCode="General">
                  <c:v>2.45826E-2</c:v>
                </c:pt>
                <c:pt idx="3114" formatCode="General">
                  <c:v>2.0662199999999999E-2</c:v>
                </c:pt>
                <c:pt idx="3115" formatCode="General">
                  <c:v>1.6734599999999999E-2</c:v>
                </c:pt>
                <c:pt idx="3116" formatCode="General">
                  <c:v>1.2797899999999999E-2</c:v>
                </c:pt>
                <c:pt idx="3117">
                  <c:v>8.8564500000000001E-3</c:v>
                </c:pt>
                <c:pt idx="3118">
                  <c:v>4.9209600000000003E-3</c:v>
                </c:pt>
                <c:pt idx="3119">
                  <c:v>1.0058999999999999E-3</c:v>
                </c:pt>
                <c:pt idx="3120">
                  <c:v>-2.8738000000000001E-3</c:v>
                </c:pt>
                <c:pt idx="3121">
                  <c:v>-6.7063000000000001E-3</c:v>
                </c:pt>
                <c:pt idx="3122" formatCode="General">
                  <c:v>-1.0484200000000001E-2</c:v>
                </c:pt>
                <c:pt idx="3123" formatCode="General">
                  <c:v>-1.4203800000000001E-2</c:v>
                </c:pt>
                <c:pt idx="3124" formatCode="General">
                  <c:v>-1.78648E-2</c:v>
                </c:pt>
                <c:pt idx="3125" formatCode="General">
                  <c:v>-2.1469599999999998E-2</c:v>
                </c:pt>
                <c:pt idx="3126" formatCode="General">
                  <c:v>-2.50213E-2</c:v>
                </c:pt>
                <c:pt idx="3127" formatCode="General">
                  <c:v>-2.8521700000000001E-2</c:v>
                </c:pt>
                <c:pt idx="3128" formatCode="General">
                  <c:v>-3.19703E-2</c:v>
                </c:pt>
                <c:pt idx="3129" formatCode="General">
                  <c:v>-3.5364600000000003E-2</c:v>
                </c:pt>
                <c:pt idx="3130" formatCode="General">
                  <c:v>-3.8701600000000003E-2</c:v>
                </c:pt>
                <c:pt idx="3131" formatCode="General">
                  <c:v>-4.19789E-2</c:v>
                </c:pt>
                <c:pt idx="3132" formatCode="General">
                  <c:v>-4.5196699999999999E-2</c:v>
                </c:pt>
                <c:pt idx="3133" formatCode="General">
                  <c:v>-4.8356200000000002E-2</c:v>
                </c:pt>
                <c:pt idx="3134" formatCode="General">
                  <c:v>-5.1457799999999998E-2</c:v>
                </c:pt>
                <c:pt idx="3135" formatCode="General">
                  <c:v>-5.44983E-2</c:v>
                </c:pt>
                <c:pt idx="3136" formatCode="General">
                  <c:v>-5.7469899999999997E-2</c:v>
                </c:pt>
                <c:pt idx="3137" formatCode="General">
                  <c:v>-6.0361199999999997E-2</c:v>
                </c:pt>
                <c:pt idx="3138" formatCode="General">
                  <c:v>-6.3161599999999998E-2</c:v>
                </c:pt>
                <c:pt idx="3139" formatCode="General">
                  <c:v>-6.5867499999999995E-2</c:v>
                </c:pt>
                <c:pt idx="3140" formatCode="General">
                  <c:v>-6.84839E-2</c:v>
                </c:pt>
                <c:pt idx="3141" formatCode="General">
                  <c:v>-7.1016999999999997E-2</c:v>
                </c:pt>
                <c:pt idx="3142" formatCode="General">
                  <c:v>-7.3466900000000002E-2</c:v>
                </c:pt>
                <c:pt idx="3143" formatCode="General">
                  <c:v>-7.5827199999999997E-2</c:v>
                </c:pt>
                <c:pt idx="3144" formatCode="General">
                  <c:v>-7.8090699999999999E-2</c:v>
                </c:pt>
                <c:pt idx="3145" formatCode="General">
                  <c:v>-8.0252699999999996E-2</c:v>
                </c:pt>
                <c:pt idx="3146" formatCode="General">
                  <c:v>-8.23102E-2</c:v>
                </c:pt>
                <c:pt idx="3147" formatCode="General">
                  <c:v>-8.4260699999999994E-2</c:v>
                </c:pt>
                <c:pt idx="3148" formatCode="General">
                  <c:v>-8.6102499999999998E-2</c:v>
                </c:pt>
                <c:pt idx="3149" formatCode="General">
                  <c:v>-8.7834300000000004E-2</c:v>
                </c:pt>
                <c:pt idx="3150" formatCode="General">
                  <c:v>-8.9454000000000006E-2</c:v>
                </c:pt>
                <c:pt idx="3151" formatCode="General">
                  <c:v>-9.0959200000000004E-2</c:v>
                </c:pt>
                <c:pt idx="3152" formatCode="General">
                  <c:v>-9.2348799999999995E-2</c:v>
                </c:pt>
                <c:pt idx="3153" formatCode="General">
                  <c:v>-9.3624200000000005E-2</c:v>
                </c:pt>
                <c:pt idx="3154" formatCode="General">
                  <c:v>-9.4786599999999999E-2</c:v>
                </c:pt>
                <c:pt idx="3155" formatCode="General">
                  <c:v>-9.5833799999999997E-2</c:v>
                </c:pt>
                <c:pt idx="3156" formatCode="General">
                  <c:v>-9.6760299999999994E-2</c:v>
                </c:pt>
                <c:pt idx="3157" formatCode="General">
                  <c:v>-9.7562300000000005E-2</c:v>
                </c:pt>
                <c:pt idx="3158" formatCode="General">
                  <c:v>-9.8241899999999993E-2</c:v>
                </c:pt>
                <c:pt idx="3159" formatCode="General">
                  <c:v>-9.8803299999999997E-2</c:v>
                </c:pt>
                <c:pt idx="3160" formatCode="General">
                  <c:v>-9.9246399999999999E-2</c:v>
                </c:pt>
                <c:pt idx="3161" formatCode="General">
                  <c:v>-9.9565899999999999E-2</c:v>
                </c:pt>
                <c:pt idx="3162" formatCode="General">
                  <c:v>-9.9757200000000004E-2</c:v>
                </c:pt>
                <c:pt idx="3163" formatCode="General">
                  <c:v>-9.9820500000000006E-2</c:v>
                </c:pt>
                <c:pt idx="3164" formatCode="General">
                  <c:v>-9.9758799999999995E-2</c:v>
                </c:pt>
                <c:pt idx="3165" formatCode="General">
                  <c:v>-9.9574899999999994E-2</c:v>
                </c:pt>
                <c:pt idx="3166" formatCode="General">
                  <c:v>-9.9270600000000001E-2</c:v>
                </c:pt>
                <c:pt idx="3167" formatCode="General">
                  <c:v>-9.8849500000000007E-2</c:v>
                </c:pt>
                <c:pt idx="3168" formatCode="General">
                  <c:v>-9.8316100000000003E-2</c:v>
                </c:pt>
                <c:pt idx="3169" formatCode="General">
                  <c:v>-9.7672200000000001E-2</c:v>
                </c:pt>
                <c:pt idx="3170" formatCode="General">
                  <c:v>-9.6914899999999998E-2</c:v>
                </c:pt>
                <c:pt idx="3171" formatCode="General">
                  <c:v>-9.6041299999999996E-2</c:v>
                </c:pt>
                <c:pt idx="3172" formatCode="General">
                  <c:v>-9.5051999999999998E-2</c:v>
                </c:pt>
                <c:pt idx="3173" formatCode="General">
                  <c:v>-9.3950900000000004E-2</c:v>
                </c:pt>
                <c:pt idx="3174" formatCode="General">
                  <c:v>-9.2740900000000001E-2</c:v>
                </c:pt>
                <c:pt idx="3175" formatCode="General">
                  <c:v>-9.1422799999999999E-2</c:v>
                </c:pt>
                <c:pt idx="3176" formatCode="General">
                  <c:v>-8.99953E-2</c:v>
                </c:pt>
                <c:pt idx="3177" formatCode="General">
                  <c:v>-8.8455900000000004E-2</c:v>
                </c:pt>
                <c:pt idx="3178" formatCode="General">
                  <c:v>-8.6803699999999998E-2</c:v>
                </c:pt>
                <c:pt idx="3179" formatCode="General">
                  <c:v>-8.5041599999999995E-2</c:v>
                </c:pt>
                <c:pt idx="3180" formatCode="General">
                  <c:v>-8.3176399999999998E-2</c:v>
                </c:pt>
                <c:pt idx="3181" formatCode="General">
                  <c:v>-8.1213999999999995E-2</c:v>
                </c:pt>
                <c:pt idx="3182" formatCode="General">
                  <c:v>-7.9156099999999993E-2</c:v>
                </c:pt>
                <c:pt idx="3183" formatCode="General">
                  <c:v>-7.7002100000000004E-2</c:v>
                </c:pt>
                <c:pt idx="3184" formatCode="General">
                  <c:v>-7.4752399999999997E-2</c:v>
                </c:pt>
                <c:pt idx="3185" formatCode="General">
                  <c:v>-7.2408399999999998E-2</c:v>
                </c:pt>
                <c:pt idx="3186" formatCode="General">
                  <c:v>-6.9968799999999998E-2</c:v>
                </c:pt>
                <c:pt idx="3187" formatCode="General">
                  <c:v>-6.7430699999999996E-2</c:v>
                </c:pt>
                <c:pt idx="3188" formatCode="General">
                  <c:v>-6.4793199999999995E-2</c:v>
                </c:pt>
                <c:pt idx="3189" formatCode="General">
                  <c:v>-6.2059400000000001E-2</c:v>
                </c:pt>
                <c:pt idx="3190" formatCode="General">
                  <c:v>-5.9235500000000003E-2</c:v>
                </c:pt>
                <c:pt idx="3191" formatCode="General">
                  <c:v>-5.63279E-2</c:v>
                </c:pt>
                <c:pt idx="3192" formatCode="General">
                  <c:v>-5.3340699999999998E-2</c:v>
                </c:pt>
                <c:pt idx="3193" formatCode="General">
                  <c:v>-5.0275300000000002E-2</c:v>
                </c:pt>
                <c:pt idx="3194" formatCode="General">
                  <c:v>-4.7130900000000003E-2</c:v>
                </c:pt>
                <c:pt idx="3195" formatCode="General">
                  <c:v>-4.3907599999999998E-2</c:v>
                </c:pt>
                <c:pt idx="3196" formatCode="General">
                  <c:v>-4.0608100000000001E-2</c:v>
                </c:pt>
                <c:pt idx="3197" formatCode="General">
                  <c:v>-3.7237199999999998E-2</c:v>
                </c:pt>
                <c:pt idx="3198" formatCode="General">
                  <c:v>-3.3799599999999999E-2</c:v>
                </c:pt>
                <c:pt idx="3199" formatCode="General">
                  <c:v>-3.0297399999999999E-2</c:v>
                </c:pt>
                <c:pt idx="3200" formatCode="General">
                  <c:v>-2.673E-2</c:v>
                </c:pt>
                <c:pt idx="3201" formatCode="General">
                  <c:v>-2.30951E-2</c:v>
                </c:pt>
                <c:pt idx="3202" formatCode="General">
                  <c:v>-1.93919E-2</c:v>
                </c:pt>
                <c:pt idx="3203" formatCode="General">
                  <c:v>-1.56227E-2</c:v>
                </c:pt>
                <c:pt idx="3204" formatCode="General">
                  <c:v>-1.17918E-2</c:v>
                </c:pt>
                <c:pt idx="3205">
                  <c:v>-7.9034399999999994E-3</c:v>
                </c:pt>
                <c:pt idx="3206">
                  <c:v>-3.96043E-3</c:v>
                </c:pt>
                <c:pt idx="3207">
                  <c:v>3.2883399999999998E-5</c:v>
                </c:pt>
                <c:pt idx="3208">
                  <c:v>4.0691800000000004E-3</c:v>
                </c:pt>
                <c:pt idx="3209">
                  <c:v>8.1408299999999999E-3</c:v>
                </c:pt>
                <c:pt idx="3210" formatCode="General">
                  <c:v>1.2243800000000001E-2</c:v>
                </c:pt>
                <c:pt idx="3211" formatCode="General">
                  <c:v>1.6377300000000001E-2</c:v>
                </c:pt>
                <c:pt idx="3212" formatCode="General">
                  <c:v>2.05404E-2</c:v>
                </c:pt>
                <c:pt idx="3213" formatCode="General">
                  <c:v>2.47309E-2</c:v>
                </c:pt>
                <c:pt idx="3214" formatCode="General">
                  <c:v>2.8946400000000001E-2</c:v>
                </c:pt>
                <c:pt idx="3215" formatCode="General">
                  <c:v>3.3185300000000001E-2</c:v>
                </c:pt>
                <c:pt idx="3216" formatCode="General">
                  <c:v>3.7445199999999998E-2</c:v>
                </c:pt>
                <c:pt idx="3217" formatCode="General">
                  <c:v>4.1722700000000001E-2</c:v>
                </c:pt>
                <c:pt idx="3218" formatCode="General">
                  <c:v>4.6014600000000003E-2</c:v>
                </c:pt>
                <c:pt idx="3219" formatCode="General">
                  <c:v>5.0317500000000001E-2</c:v>
                </c:pt>
                <c:pt idx="3220" formatCode="General">
                  <c:v>5.4625600000000003E-2</c:v>
                </c:pt>
                <c:pt idx="3221" formatCode="General">
                  <c:v>5.8930900000000001E-2</c:v>
                </c:pt>
                <c:pt idx="3222" formatCode="General">
                  <c:v>6.3225900000000002E-2</c:v>
                </c:pt>
                <c:pt idx="3223" formatCode="General">
                  <c:v>6.7504700000000001E-2</c:v>
                </c:pt>
                <c:pt idx="3224" formatCode="General">
                  <c:v>7.1762699999999999E-2</c:v>
                </c:pt>
                <c:pt idx="3225" formatCode="General">
                  <c:v>7.5995499999999994E-2</c:v>
                </c:pt>
                <c:pt idx="3226" formatCode="General">
                  <c:v>8.0199599999999996E-2</c:v>
                </c:pt>
                <c:pt idx="3227" formatCode="General">
                  <c:v>8.4372699999999995E-2</c:v>
                </c:pt>
                <c:pt idx="3228" formatCode="General">
                  <c:v>8.8512300000000002E-2</c:v>
                </c:pt>
                <c:pt idx="3229" formatCode="General">
                  <c:v>9.2615500000000003E-2</c:v>
                </c:pt>
                <c:pt idx="3230" formatCode="General">
                  <c:v>9.6678399999999998E-2</c:v>
                </c:pt>
                <c:pt idx="3231" formatCode="General">
                  <c:v>0.10069500000000001</c:v>
                </c:pt>
                <c:pt idx="3232" formatCode="General">
                  <c:v>0.104659</c:v>
                </c:pt>
                <c:pt idx="3233" formatCode="General">
                  <c:v>0.108561</c:v>
                </c:pt>
                <c:pt idx="3234" formatCode="General">
                  <c:v>0.11239399999999999</c:v>
                </c:pt>
                <c:pt idx="3235" formatCode="General">
                  <c:v>0.11615499999999999</c:v>
                </c:pt>
                <c:pt idx="3236" formatCode="General">
                  <c:v>0.11984300000000001</c:v>
                </c:pt>
                <c:pt idx="3237" formatCode="General">
                  <c:v>0.123456</c:v>
                </c:pt>
                <c:pt idx="3238" formatCode="General">
                  <c:v>0.12699199999999999</c:v>
                </c:pt>
                <c:pt idx="3239" formatCode="General">
                  <c:v>0.13044800000000001</c:v>
                </c:pt>
                <c:pt idx="3240" formatCode="General">
                  <c:v>0.133823</c:v>
                </c:pt>
                <c:pt idx="3241" formatCode="General">
                  <c:v>0.13711499999999999</c:v>
                </c:pt>
                <c:pt idx="3242" formatCode="General">
                  <c:v>0.14032</c:v>
                </c:pt>
                <c:pt idx="3243" formatCode="General">
                  <c:v>0.14343700000000001</c:v>
                </c:pt>
                <c:pt idx="3244" formatCode="General">
                  <c:v>0.14646300000000001</c:v>
                </c:pt>
                <c:pt idx="3245" formatCode="General">
                  <c:v>0.149396</c:v>
                </c:pt>
                <c:pt idx="3246" formatCode="General">
                  <c:v>0.15223400000000001</c:v>
                </c:pt>
                <c:pt idx="3247" formatCode="General">
                  <c:v>0.15497</c:v>
                </c:pt>
                <c:pt idx="3248" formatCode="General">
                  <c:v>0.15759899999999999</c:v>
                </c:pt>
                <c:pt idx="3249" formatCode="General">
                  <c:v>0.16012000000000001</c:v>
                </c:pt>
                <c:pt idx="3250" formatCode="General">
                  <c:v>0.16253100000000001</c:v>
                </c:pt>
                <c:pt idx="3251" formatCode="General">
                  <c:v>0.16483</c:v>
                </c:pt>
                <c:pt idx="3252" formatCode="General">
                  <c:v>0.167015</c:v>
                </c:pt>
                <c:pt idx="3253" formatCode="General">
                  <c:v>0.16908100000000001</c:v>
                </c:pt>
                <c:pt idx="3254" formatCode="General">
                  <c:v>0.17102600000000001</c:v>
                </c:pt>
                <c:pt idx="3255" formatCode="General">
                  <c:v>0.172848</c:v>
                </c:pt>
                <c:pt idx="3256" formatCode="General">
                  <c:v>0.174544</c:v>
                </c:pt>
                <c:pt idx="3257" formatCode="General">
                  <c:v>0.17611199999999999</c:v>
                </c:pt>
                <c:pt idx="3258" formatCode="General">
                  <c:v>0.17755199999999999</c:v>
                </c:pt>
                <c:pt idx="3259" formatCode="General">
                  <c:v>0.178864</c:v>
                </c:pt>
                <c:pt idx="3260" formatCode="General">
                  <c:v>0.18004999999999999</c:v>
                </c:pt>
                <c:pt idx="3261" formatCode="General">
                  <c:v>0.18110599999999999</c:v>
                </c:pt>
                <c:pt idx="3262" formatCode="General">
                  <c:v>0.182029</c:v>
                </c:pt>
                <c:pt idx="3263" formatCode="General">
                  <c:v>0.18281800000000001</c:v>
                </c:pt>
                <c:pt idx="3264" formatCode="General">
                  <c:v>0.18346999999999999</c:v>
                </c:pt>
                <c:pt idx="3265" formatCode="General">
                  <c:v>0.18398700000000001</c:v>
                </c:pt>
                <c:pt idx="3266" formatCode="General">
                  <c:v>0.184367</c:v>
                </c:pt>
                <c:pt idx="3267" formatCode="General">
                  <c:v>0.18461</c:v>
                </c:pt>
                <c:pt idx="3268" formatCode="General">
                  <c:v>0.18471599999999999</c:v>
                </c:pt>
                <c:pt idx="3269" formatCode="General">
                  <c:v>0.18468599999999999</c:v>
                </c:pt>
                <c:pt idx="3270" formatCode="General">
                  <c:v>0.18451699999999999</c:v>
                </c:pt>
                <c:pt idx="3271" formatCode="General">
                  <c:v>0.18420800000000001</c:v>
                </c:pt>
                <c:pt idx="3272" formatCode="General">
                  <c:v>0.183755</c:v>
                </c:pt>
                <c:pt idx="3273" formatCode="General">
                  <c:v>0.18315999999999999</c:v>
                </c:pt>
                <c:pt idx="3274" formatCode="General">
                  <c:v>0.182424</c:v>
                </c:pt>
                <c:pt idx="3275" formatCode="General">
                  <c:v>0.18155299999999999</c:v>
                </c:pt>
                <c:pt idx="3276" formatCode="General">
                  <c:v>0.18054799999999999</c:v>
                </c:pt>
                <c:pt idx="3277" formatCode="General">
                  <c:v>0.17940900000000001</c:v>
                </c:pt>
                <c:pt idx="3278" formatCode="General">
                  <c:v>0.17813499999999999</c:v>
                </c:pt>
                <c:pt idx="3279" formatCode="General">
                  <c:v>0.17672399999999999</c:v>
                </c:pt>
                <c:pt idx="3280" formatCode="General">
                  <c:v>0.175173</c:v>
                </c:pt>
                <c:pt idx="3281" formatCode="General">
                  <c:v>0.173485</c:v>
                </c:pt>
                <c:pt idx="3282" formatCode="General">
                  <c:v>0.17166300000000001</c:v>
                </c:pt>
                <c:pt idx="3283" formatCode="General">
                  <c:v>0.169709</c:v>
                </c:pt>
                <c:pt idx="3284" formatCode="General">
                  <c:v>0.167627</c:v>
                </c:pt>
                <c:pt idx="3285" formatCode="General">
                  <c:v>0.16541800000000001</c:v>
                </c:pt>
                <c:pt idx="3286" formatCode="General">
                  <c:v>0.163082</c:v>
                </c:pt>
                <c:pt idx="3287" formatCode="General">
                  <c:v>0.16062000000000001</c:v>
                </c:pt>
                <c:pt idx="3288" formatCode="General">
                  <c:v>0.15803200000000001</c:v>
                </c:pt>
                <c:pt idx="3289" formatCode="General">
                  <c:v>0.15532099999999999</c:v>
                </c:pt>
                <c:pt idx="3290" formatCode="General">
                  <c:v>0.15248900000000001</c:v>
                </c:pt>
                <c:pt idx="3291" formatCode="General">
                  <c:v>0.14953900000000001</c:v>
                </c:pt>
                <c:pt idx="3292" formatCode="General">
                  <c:v>0.14647199999999999</c:v>
                </c:pt>
                <c:pt idx="3293" formatCode="General">
                  <c:v>0.143289</c:v>
                </c:pt>
                <c:pt idx="3294" formatCode="General">
                  <c:v>0.13999200000000001</c:v>
                </c:pt>
                <c:pt idx="3295" formatCode="General">
                  <c:v>0.13658200000000001</c:v>
                </c:pt>
                <c:pt idx="3296" formatCode="General">
                  <c:v>0.13306499999999999</c:v>
                </c:pt>
                <c:pt idx="3297" formatCode="General">
                  <c:v>0.129444</c:v>
                </c:pt>
                <c:pt idx="3298" formatCode="General">
                  <c:v>0.125725</c:v>
                </c:pt>
                <c:pt idx="3299" formatCode="General">
                  <c:v>0.12191100000000001</c:v>
                </c:pt>
                <c:pt idx="3300" formatCode="General">
                  <c:v>0.118004</c:v>
                </c:pt>
                <c:pt idx="3301" formatCode="General">
                  <c:v>0.114008</c:v>
                </c:pt>
                <c:pt idx="3302" formatCode="General">
                  <c:v>0.10992399999999999</c:v>
                </c:pt>
                <c:pt idx="3303" formatCode="General">
                  <c:v>0.105756</c:v>
                </c:pt>
                <c:pt idx="3304" formatCode="General">
                  <c:v>0.101506</c:v>
                </c:pt>
                <c:pt idx="3305" formatCode="General">
                  <c:v>9.7177799999999995E-2</c:v>
                </c:pt>
                <c:pt idx="3306" formatCode="General">
                  <c:v>9.2775999999999997E-2</c:v>
                </c:pt>
                <c:pt idx="3307" formatCode="General">
                  <c:v>8.8303400000000004E-2</c:v>
                </c:pt>
                <c:pt idx="3308" formatCode="General">
                  <c:v>8.3762799999999998E-2</c:v>
                </c:pt>
                <c:pt idx="3309" formatCode="General">
                  <c:v>7.9157500000000006E-2</c:v>
                </c:pt>
                <c:pt idx="3310" formatCode="General">
                  <c:v>7.4491199999999994E-2</c:v>
                </c:pt>
                <c:pt idx="3311" formatCode="General">
                  <c:v>6.9768200000000002E-2</c:v>
                </c:pt>
                <c:pt idx="3312" formatCode="General">
                  <c:v>6.4991800000000002E-2</c:v>
                </c:pt>
                <c:pt idx="3313" formatCode="General">
                  <c:v>6.0165799999999998E-2</c:v>
                </c:pt>
                <c:pt idx="3314" formatCode="General">
                  <c:v>5.5293700000000001E-2</c:v>
                </c:pt>
                <c:pt idx="3315" formatCode="General">
                  <c:v>5.0380000000000001E-2</c:v>
                </c:pt>
                <c:pt idx="3316" formatCode="General">
                  <c:v>4.5428999999999997E-2</c:v>
                </c:pt>
                <c:pt idx="3317" formatCode="General">
                  <c:v>4.04447E-2</c:v>
                </c:pt>
                <c:pt idx="3318" formatCode="General">
                  <c:v>3.5430900000000001E-2</c:v>
                </c:pt>
                <c:pt idx="3319" formatCode="General">
                  <c:v>3.0391499999999998E-2</c:v>
                </c:pt>
                <c:pt idx="3320" formatCode="General">
                  <c:v>2.5330600000000002E-2</c:v>
                </c:pt>
                <c:pt idx="3321" formatCode="General">
                  <c:v>2.02524E-2</c:v>
                </c:pt>
                <c:pt idx="3322" formatCode="General">
                  <c:v>1.5161300000000001E-2</c:v>
                </c:pt>
                <c:pt idx="3323" formatCode="General">
                  <c:v>1.00613E-2</c:v>
                </c:pt>
                <c:pt idx="3324">
                  <c:v>4.9560400000000001E-3</c:v>
                </c:pt>
                <c:pt idx="3325">
                  <c:v>-1.5107099999999999E-4</c:v>
                </c:pt>
                <c:pt idx="3326">
                  <c:v>-5.2564899999999999E-3</c:v>
                </c:pt>
                <c:pt idx="3327" formatCode="General">
                  <c:v>-1.03564E-2</c:v>
                </c:pt>
                <c:pt idx="3328" formatCode="General">
                  <c:v>-1.54468E-2</c:v>
                </c:pt>
                <c:pt idx="3329" formatCode="General">
                  <c:v>-2.0523799999999998E-2</c:v>
                </c:pt>
                <c:pt idx="3330" formatCode="General">
                  <c:v>-2.5583700000000001E-2</c:v>
                </c:pt>
                <c:pt idx="3331" formatCode="General">
                  <c:v>-3.0622799999999999E-2</c:v>
                </c:pt>
                <c:pt idx="3332" formatCode="General">
                  <c:v>-3.5637299999999997E-2</c:v>
                </c:pt>
                <c:pt idx="3333" formatCode="General">
                  <c:v>-4.0623399999999997E-2</c:v>
                </c:pt>
              </c:numCache>
            </c:numRef>
          </c:yVal>
          <c:smooth val="1"/>
          <c:extLst>
            <c:ext xmlns:c16="http://schemas.microsoft.com/office/drawing/2014/chart" uri="{C3380CC4-5D6E-409C-BE32-E72D297353CC}">
              <c16:uniqueId val="{00000001-A749-4655-B5E2-0D97987ED7C6}"/>
            </c:ext>
          </c:extLst>
        </c:ser>
        <c:dLbls>
          <c:showLegendKey val="0"/>
          <c:showVal val="0"/>
          <c:showCatName val="0"/>
          <c:showSerName val="0"/>
          <c:showPercent val="0"/>
          <c:showBubbleSize val="0"/>
        </c:dLbls>
        <c:axId val="147171968"/>
        <c:axId val="147177856"/>
      </c:scatterChart>
      <c:valAx>
        <c:axId val="147171968"/>
        <c:scaling>
          <c:orientation val="minMax"/>
          <c:max val="5"/>
          <c:min val="1.5"/>
        </c:scaling>
        <c:delete val="0"/>
        <c:axPos val="b"/>
        <c:title>
          <c:tx>
            <c:rich>
              <a:bodyPr/>
              <a:lstStyle/>
              <a:p>
                <a:pPr>
                  <a:defRPr/>
                </a:pPr>
                <a:r>
                  <a:rPr lang="en-US"/>
                  <a:t>time (sec)</a:t>
                </a:r>
              </a:p>
            </c:rich>
          </c:tx>
          <c:overlay val="0"/>
        </c:title>
        <c:numFmt formatCode="General" sourceLinked="1"/>
        <c:majorTickMark val="out"/>
        <c:minorTickMark val="none"/>
        <c:tickLblPos val="nextTo"/>
        <c:crossAx val="147177856"/>
        <c:crossesAt val="-0.4"/>
        <c:crossBetween val="midCat"/>
      </c:valAx>
      <c:valAx>
        <c:axId val="147177856"/>
        <c:scaling>
          <c:orientation val="minMax"/>
        </c:scaling>
        <c:delete val="0"/>
        <c:axPos val="l"/>
        <c:majorGridlines/>
        <c:title>
          <c:tx>
            <c:rich>
              <a:bodyPr/>
              <a:lstStyle/>
              <a:p>
                <a:pPr>
                  <a:defRPr/>
                </a:pPr>
                <a:r>
                  <a:rPr lang="en-US"/>
                  <a:t>Midspan Displacement (in)</a:t>
                </a:r>
              </a:p>
            </c:rich>
          </c:tx>
          <c:overlay val="0"/>
        </c:title>
        <c:numFmt formatCode="General" sourceLinked="1"/>
        <c:majorTickMark val="out"/>
        <c:minorTickMark val="none"/>
        <c:tickLblPos val="nextTo"/>
        <c:crossAx val="147171968"/>
        <c:crosses val="autoZero"/>
        <c:crossBetween val="midCat"/>
      </c:valAx>
    </c:plotArea>
    <c:legend>
      <c:legendPos val="b"/>
      <c:overlay val="0"/>
    </c:legend>
    <c:plotVisOnly val="1"/>
    <c:dispBlanksAs val="gap"/>
    <c:showDLblsOverMax val="0"/>
  </c:chart>
  <c:txPr>
    <a:bodyPr/>
    <a:lstStyle/>
    <a:p>
      <a:pPr>
        <a:defRPr b="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Single Span Amplification</a:t>
            </a:r>
          </a:p>
        </c:rich>
      </c:tx>
      <c:overlay val="0"/>
    </c:title>
    <c:autoTitleDeleted val="0"/>
    <c:plotArea>
      <c:layout>
        <c:manualLayout>
          <c:layoutTarget val="inner"/>
          <c:xMode val="edge"/>
          <c:yMode val="edge"/>
          <c:x val="0.13476938429571303"/>
          <c:y val="0.15181714785651793"/>
          <c:w val="0.80648512685914264"/>
          <c:h val="0.68958705161854772"/>
        </c:manualLayout>
      </c:layout>
      <c:scatterChart>
        <c:scatterStyle val="lineMarker"/>
        <c:varyColors val="0"/>
        <c:ser>
          <c:idx val="1"/>
          <c:order val="0"/>
          <c:tx>
            <c:strRef>
              <c:f>'state-space'!$B$1</c:f>
              <c:strCache>
                <c:ptCount val="1"/>
                <c:pt idx="0">
                  <c:v>40ft-1sp</c:v>
                </c:pt>
              </c:strCache>
            </c:strRef>
          </c:tx>
          <c:spPr>
            <a:ln w="28575">
              <a:noFill/>
            </a:ln>
          </c:spPr>
          <c:marker>
            <c:symbol val="circle"/>
            <c:size val="5"/>
            <c:spPr>
              <a:solidFill>
                <a:schemeClr val="tx2"/>
              </a:solidFill>
              <a:ln>
                <a:noFill/>
              </a:ln>
            </c:spPr>
          </c:marker>
          <c:xVal>
            <c:numRef>
              <c:f>'state-space'!$B$3:$B$62</c:f>
              <c:numCache>
                <c:formatCode>General</c:formatCode>
                <c:ptCount val="60"/>
                <c:pt idx="0">
                  <c:v>4.0275351141301936</c:v>
                </c:pt>
                <c:pt idx="1">
                  <c:v>6.3893849279919319</c:v>
                </c:pt>
                <c:pt idx="2">
                  <c:v>2.5273200539875118</c:v>
                </c:pt>
                <c:pt idx="3">
                  <c:v>2.7107589398276555</c:v>
                </c:pt>
                <c:pt idx="4">
                  <c:v>1.4438396392922297</c:v>
                </c:pt>
                <c:pt idx="5">
                  <c:v>2.055055396526408</c:v>
                </c:pt>
                <c:pt idx="6">
                  <c:v>6.2812838348931379</c:v>
                </c:pt>
                <c:pt idx="7">
                  <c:v>5.6901131661302529</c:v>
                </c:pt>
                <c:pt idx="8">
                  <c:v>5.4972709609480441</c:v>
                </c:pt>
                <c:pt idx="9">
                  <c:v>3.3303546267594148</c:v>
                </c:pt>
                <c:pt idx="10">
                  <c:v>2.718975720451478</c:v>
                </c:pt>
                <c:pt idx="11">
                  <c:v>1.5989276656333893</c:v>
                </c:pt>
                <c:pt idx="12">
                  <c:v>1.4504545926464265</c:v>
                </c:pt>
                <c:pt idx="13">
                  <c:v>1.5098631030953831</c:v>
                </c:pt>
                <c:pt idx="14">
                  <c:v>1.3962594366907437</c:v>
                </c:pt>
                <c:pt idx="15">
                  <c:v>4.3609353361737089</c:v>
                </c:pt>
                <c:pt idx="16">
                  <c:v>4.7501838734685498</c:v>
                </c:pt>
                <c:pt idx="17">
                  <c:v>2.8441813158051668</c:v>
                </c:pt>
                <c:pt idx="18">
                  <c:v>2.4648122502799517</c:v>
                </c:pt>
                <c:pt idx="19">
                  <c:v>1.6117188690622122</c:v>
                </c:pt>
                <c:pt idx="20">
                  <c:v>1.8901596220489136</c:v>
                </c:pt>
                <c:pt idx="21">
                  <c:v>4.731061032739416</c:v>
                </c:pt>
                <c:pt idx="22">
                  <c:v>4.3647519530344088</c:v>
                </c:pt>
                <c:pt idx="23">
                  <c:v>5.2917657816444583</c:v>
                </c:pt>
                <c:pt idx="24">
                  <c:v>2.8297033508040736</c:v>
                </c:pt>
                <c:pt idx="25">
                  <c:v>2.3718020925132026</c:v>
                </c:pt>
                <c:pt idx="26">
                  <c:v>1.7740443549188638</c:v>
                </c:pt>
                <c:pt idx="27">
                  <c:v>1.6677555509909288</c:v>
                </c:pt>
                <c:pt idx="28">
                  <c:v>1.8140525712468278</c:v>
                </c:pt>
                <c:pt idx="29">
                  <c:v>1.5031374445894818</c:v>
                </c:pt>
                <c:pt idx="30">
                  <c:v>1.5851712323687763</c:v>
                </c:pt>
                <c:pt idx="31">
                  <c:v>1.869836702608902</c:v>
                </c:pt>
                <c:pt idx="33">
                  <c:v>1.7186271747029946</c:v>
                </c:pt>
                <c:pt idx="34">
                  <c:v>1.0302122421132254</c:v>
                </c:pt>
                <c:pt idx="36">
                  <c:v>1.8081663527282976</c:v>
                </c:pt>
                <c:pt idx="43">
                  <c:v>1.4261972917253756</c:v>
                </c:pt>
                <c:pt idx="45">
                  <c:v>1.4990425327493555</c:v>
                </c:pt>
                <c:pt idx="49">
                  <c:v>1.0941498419682081</c:v>
                </c:pt>
                <c:pt idx="51">
                  <c:v>1.914603197741835</c:v>
                </c:pt>
                <c:pt idx="58">
                  <c:v>1.4205368442674546</c:v>
                </c:pt>
              </c:numCache>
            </c:numRef>
          </c:xVal>
          <c:yVal>
            <c:numRef>
              <c:f>'state-space'!$C$3:$C$62</c:f>
              <c:numCache>
                <c:formatCode>General</c:formatCode>
                <c:ptCount val="60"/>
                <c:pt idx="0">
                  <c:v>5.8551502592531097</c:v>
                </c:pt>
                <c:pt idx="1">
                  <c:v>9.5700992336004695</c:v>
                </c:pt>
                <c:pt idx="2">
                  <c:v>3.73396317270995</c:v>
                </c:pt>
                <c:pt idx="3">
                  <c:v>3.23737587087669</c:v>
                </c:pt>
                <c:pt idx="4">
                  <c:v>1.5952737753899899</c:v>
                </c:pt>
                <c:pt idx="5">
                  <c:v>2.5028800068449102</c:v>
                </c:pt>
                <c:pt idx="6">
                  <c:v>8.9896348951323901</c:v>
                </c:pt>
                <c:pt idx="7">
                  <c:v>7.6296429005489399</c:v>
                </c:pt>
                <c:pt idx="8">
                  <c:v>7.6464160627558497</c:v>
                </c:pt>
                <c:pt idx="9">
                  <c:v>3.4844103339506298</c:v>
                </c:pt>
                <c:pt idx="10">
                  <c:v>3.72483511355074</c:v>
                </c:pt>
                <c:pt idx="11">
                  <c:v>1.8435886028939801</c:v>
                </c:pt>
                <c:pt idx="12">
                  <c:v>2.0291418389017299</c:v>
                </c:pt>
                <c:pt idx="13">
                  <c:v>1.96711729682797</c:v>
                </c:pt>
                <c:pt idx="14">
                  <c:v>1.62236636237804</c:v>
                </c:pt>
                <c:pt idx="15">
                  <c:v>7.3917638757693203</c:v>
                </c:pt>
                <c:pt idx="16">
                  <c:v>6.8653387796797798</c:v>
                </c:pt>
                <c:pt idx="17">
                  <c:v>3.4738765572019998</c:v>
                </c:pt>
                <c:pt idx="18">
                  <c:v>3.3484518786597999</c:v>
                </c:pt>
                <c:pt idx="19">
                  <c:v>1.76577792636603</c:v>
                </c:pt>
                <c:pt idx="20">
                  <c:v>2.13055729977546</c:v>
                </c:pt>
                <c:pt idx="21">
                  <c:v>6.2819230525439904</c:v>
                </c:pt>
                <c:pt idx="22">
                  <c:v>6.2118752274838798</c:v>
                </c:pt>
                <c:pt idx="23">
                  <c:v>7.5119000047087798</c:v>
                </c:pt>
                <c:pt idx="24">
                  <c:v>3.5919910875086498</c:v>
                </c:pt>
                <c:pt idx="25">
                  <c:v>3.4731535484948499</c:v>
                </c:pt>
                <c:pt idx="26">
                  <c:v>2.3827631068608799</c:v>
                </c:pt>
                <c:pt idx="27">
                  <c:v>2.42202375351552</c:v>
                </c:pt>
                <c:pt idx="28">
                  <c:v>2.2520686448991101</c:v>
                </c:pt>
                <c:pt idx="29">
                  <c:v>1.90657044336214</c:v>
                </c:pt>
                <c:pt idx="30">
                  <c:v>2.0807638155871602</c:v>
                </c:pt>
                <c:pt idx="31">
                  <c:v>1.88397002817647</c:v>
                </c:pt>
                <c:pt idx="33">
                  <c:v>1.9967849914437901</c:v>
                </c:pt>
                <c:pt idx="34">
                  <c:v>1.16176083040587</c:v>
                </c:pt>
                <c:pt idx="36">
                  <c:v>2.4636879205937601</c:v>
                </c:pt>
                <c:pt idx="43">
                  <c:v>1.4526147173064301</c:v>
                </c:pt>
                <c:pt idx="45">
                  <c:v>2.12580613389706</c:v>
                </c:pt>
                <c:pt idx="49">
                  <c:v>1.13084039767013</c:v>
                </c:pt>
                <c:pt idx="51">
                  <c:v>2.3591273419058401</c:v>
                </c:pt>
                <c:pt idx="58">
                  <c:v>1.4468538835657301</c:v>
                </c:pt>
              </c:numCache>
            </c:numRef>
          </c:yVal>
          <c:smooth val="0"/>
          <c:extLst>
            <c:ext xmlns:c16="http://schemas.microsoft.com/office/drawing/2014/chart" uri="{C3380CC4-5D6E-409C-BE32-E72D297353CC}">
              <c16:uniqueId val="{00000000-BD5B-4A2A-84DE-EC676A97341D}"/>
            </c:ext>
          </c:extLst>
        </c:ser>
        <c:ser>
          <c:idx val="3"/>
          <c:order val="1"/>
          <c:tx>
            <c:strRef>
              <c:f>'state-space'!$F$1</c:f>
              <c:strCache>
                <c:ptCount val="1"/>
                <c:pt idx="0">
                  <c:v>100ft-1sp</c:v>
                </c:pt>
              </c:strCache>
            </c:strRef>
          </c:tx>
          <c:spPr>
            <a:ln w="28575">
              <a:noFill/>
            </a:ln>
          </c:spPr>
          <c:marker>
            <c:symbol val="circle"/>
            <c:size val="5"/>
            <c:spPr>
              <a:solidFill>
                <a:srgbClr val="C00000"/>
              </a:solidFill>
              <a:ln>
                <a:noFill/>
              </a:ln>
            </c:spPr>
          </c:marker>
          <c:xVal>
            <c:numRef>
              <c:f>'state-space'!$F$3:$F$62</c:f>
              <c:numCache>
                <c:formatCode>General</c:formatCode>
                <c:ptCount val="60"/>
                <c:pt idx="0">
                  <c:v>3.3127553185845402</c:v>
                </c:pt>
                <c:pt idx="1">
                  <c:v>3.6975436362671754</c:v>
                </c:pt>
                <c:pt idx="2">
                  <c:v>3.4030120961324206</c:v>
                </c:pt>
                <c:pt idx="3">
                  <c:v>2.2802138044458591</c:v>
                </c:pt>
                <c:pt idx="4">
                  <c:v>2.1315719666825825</c:v>
                </c:pt>
                <c:pt idx="5">
                  <c:v>1.9556740410631863</c:v>
                </c:pt>
                <c:pt idx="6">
                  <c:v>5.2181349143190623</c:v>
                </c:pt>
                <c:pt idx="7">
                  <c:v>5.7191959785665016</c:v>
                </c:pt>
                <c:pt idx="8">
                  <c:v>4.6638548464109499</c:v>
                </c:pt>
                <c:pt idx="9">
                  <c:v>2.8545015650697647</c:v>
                </c:pt>
                <c:pt idx="10">
                  <c:v>1.7799220117778132</c:v>
                </c:pt>
                <c:pt idx="11">
                  <c:v>3.4273104673988009</c:v>
                </c:pt>
                <c:pt idx="12">
                  <c:v>1.7809101278582415</c:v>
                </c:pt>
                <c:pt idx="13">
                  <c:v>1.6868401506711228</c:v>
                </c:pt>
                <c:pt idx="14">
                  <c:v>1.9640498169664173</c:v>
                </c:pt>
                <c:pt idx="15">
                  <c:v>3.2739144143355112</c:v>
                </c:pt>
                <c:pt idx="16">
                  <c:v>3.9914607017113628</c:v>
                </c:pt>
                <c:pt idx="17">
                  <c:v>3.4023629771059225</c:v>
                </c:pt>
                <c:pt idx="18">
                  <c:v>2.0834574086076127</c:v>
                </c:pt>
                <c:pt idx="19">
                  <c:v>2.3306328714813711</c:v>
                </c:pt>
                <c:pt idx="20">
                  <c:v>2.1444323775158085</c:v>
                </c:pt>
                <c:pt idx="21">
                  <c:v>5.6991101613270505</c:v>
                </c:pt>
                <c:pt idx="22">
                  <c:v>5.7008705705127083</c:v>
                </c:pt>
                <c:pt idx="23">
                  <c:v>4.4377112928935514</c:v>
                </c:pt>
                <c:pt idx="24">
                  <c:v>2.973628895233758</c:v>
                </c:pt>
                <c:pt idx="25">
                  <c:v>1.8254917759988789</c:v>
                </c:pt>
                <c:pt idx="26">
                  <c:v>3.6423917041811906</c:v>
                </c:pt>
                <c:pt idx="27">
                  <c:v>1.7921228257632817</c:v>
                </c:pt>
                <c:pt idx="28">
                  <c:v>1.6993378759480811</c:v>
                </c:pt>
                <c:pt idx="29">
                  <c:v>2.0699259051656185</c:v>
                </c:pt>
                <c:pt idx="30">
                  <c:v>3.0492678958785246</c:v>
                </c:pt>
                <c:pt idx="31">
                  <c:v>3.9098065798987705</c:v>
                </c:pt>
                <c:pt idx="32">
                  <c:v>3.089750542299349</c:v>
                </c:pt>
                <c:pt idx="33">
                  <c:v>1.9988792480115689</c:v>
                </c:pt>
                <c:pt idx="34">
                  <c:v>2.3508496023138106</c:v>
                </c:pt>
                <c:pt idx="35">
                  <c:v>2.1176337671728129</c:v>
                </c:pt>
                <c:pt idx="36">
                  <c:v>4.7898409255242225</c:v>
                </c:pt>
                <c:pt idx="37">
                  <c:v>5.0408441793203176</c:v>
                </c:pt>
                <c:pt idx="38">
                  <c:v>4.1398138105567606</c:v>
                </c:pt>
                <c:pt idx="39">
                  <c:v>2.7573662328271871</c:v>
                </c:pt>
                <c:pt idx="40">
                  <c:v>1.7823391178597252</c:v>
                </c:pt>
                <c:pt idx="41">
                  <c:v>3.4815347071583513</c:v>
                </c:pt>
                <c:pt idx="42">
                  <c:v>1.6322758496023138</c:v>
                </c:pt>
                <c:pt idx="43">
                  <c:v>1.6366775126536515</c:v>
                </c:pt>
                <c:pt idx="44">
                  <c:v>2.2002801879971075</c:v>
                </c:pt>
                <c:pt idx="45">
                  <c:v>1.8020916228977664</c:v>
                </c:pt>
                <c:pt idx="47">
                  <c:v>1.9868825932410206</c:v>
                </c:pt>
                <c:pt idx="49">
                  <c:v>1.5111809645074008</c:v>
                </c:pt>
                <c:pt idx="51">
                  <c:v>2.6132420818080533</c:v>
                </c:pt>
                <c:pt idx="53">
                  <c:v>2.5075799777176506</c:v>
                </c:pt>
                <c:pt idx="55">
                  <c:v>1.4087816329778768</c:v>
                </c:pt>
                <c:pt idx="57">
                  <c:v>1.4106186004562575</c:v>
                </c:pt>
              </c:numCache>
            </c:numRef>
          </c:xVal>
          <c:yVal>
            <c:numRef>
              <c:f>'state-space'!$G$3:$G$62</c:f>
              <c:numCache>
                <c:formatCode>General</c:formatCode>
                <c:ptCount val="60"/>
                <c:pt idx="0">
                  <c:v>3.5778178652481198</c:v>
                </c:pt>
                <c:pt idx="1">
                  <c:v>3.9959037244997901</c:v>
                </c:pt>
                <c:pt idx="2">
                  <c:v>3.8737055959011699</c:v>
                </c:pt>
                <c:pt idx="3">
                  <c:v>2.2043128540907899</c:v>
                </c:pt>
                <c:pt idx="4">
                  <c:v>2.2624195719157099</c:v>
                </c:pt>
                <c:pt idx="5">
                  <c:v>1.9767986364441901</c:v>
                </c:pt>
                <c:pt idx="6">
                  <c:v>6.2373972724001199</c:v>
                </c:pt>
                <c:pt idx="7">
                  <c:v>5.5582273170476499</c:v>
                </c:pt>
                <c:pt idx="8">
                  <c:v>5.5634241502756696</c:v>
                </c:pt>
                <c:pt idx="9">
                  <c:v>2.9069202765546698</c:v>
                </c:pt>
                <c:pt idx="10">
                  <c:v>1.93570841696512</c:v>
                </c:pt>
                <c:pt idx="11">
                  <c:v>3.60287886334998</c:v>
                </c:pt>
                <c:pt idx="12">
                  <c:v>1.7036885830535</c:v>
                </c:pt>
                <c:pt idx="13">
                  <c:v>1.9054131002836201</c:v>
                </c:pt>
                <c:pt idx="14">
                  <c:v>2.0213010391057602</c:v>
                </c:pt>
                <c:pt idx="15">
                  <c:v>3.8739907845130199</c:v>
                </c:pt>
                <c:pt idx="16">
                  <c:v>4.4364095887054402</c:v>
                </c:pt>
                <c:pt idx="17">
                  <c:v>4.0160600007962399</c:v>
                </c:pt>
                <c:pt idx="18">
                  <c:v>2.3082383267540898</c:v>
                </c:pt>
                <c:pt idx="19">
                  <c:v>2.43646908198428</c:v>
                </c:pt>
                <c:pt idx="20">
                  <c:v>2.1813796713609102</c:v>
                </c:pt>
                <c:pt idx="21">
                  <c:v>7.1050630956369503</c:v>
                </c:pt>
                <c:pt idx="22">
                  <c:v>6.43216007557211</c:v>
                </c:pt>
                <c:pt idx="23">
                  <c:v>5.5485978402839597</c:v>
                </c:pt>
                <c:pt idx="24">
                  <c:v>3.1975029334278302</c:v>
                </c:pt>
                <c:pt idx="25">
                  <c:v>2.10096388569468</c:v>
                </c:pt>
                <c:pt idx="26">
                  <c:v>4.0352133222382101</c:v>
                </c:pt>
                <c:pt idx="27">
                  <c:v>1.88361288258147</c:v>
                </c:pt>
                <c:pt idx="28">
                  <c:v>1.90439915749091</c:v>
                </c:pt>
                <c:pt idx="29">
                  <c:v>2.0758362872178902</c:v>
                </c:pt>
                <c:pt idx="30">
                  <c:v>3.9190196125080399</c:v>
                </c:pt>
                <c:pt idx="31">
                  <c:v>4.5070243733873996</c:v>
                </c:pt>
                <c:pt idx="32">
                  <c:v>4.0197174471699801</c:v>
                </c:pt>
                <c:pt idx="33">
                  <c:v>2.3291299598192201</c:v>
                </c:pt>
                <c:pt idx="34">
                  <c:v>2.49811126660066</c:v>
                </c:pt>
                <c:pt idx="35">
                  <c:v>2.2143592616466301</c:v>
                </c:pt>
                <c:pt idx="36">
                  <c:v>7.2366527037026502</c:v>
                </c:pt>
                <c:pt idx="37">
                  <c:v>6.5817965199070203</c:v>
                </c:pt>
                <c:pt idx="38">
                  <c:v>5.5401044844686904</c:v>
                </c:pt>
                <c:pt idx="39">
                  <c:v>3.2419818998010799</c:v>
                </c:pt>
                <c:pt idx="40">
                  <c:v>2.1263428033583498</c:v>
                </c:pt>
                <c:pt idx="41">
                  <c:v>4.1031399319722404</c:v>
                </c:pt>
                <c:pt idx="42">
                  <c:v>1.91413786899681</c:v>
                </c:pt>
                <c:pt idx="43">
                  <c:v>1.8897782742678499</c:v>
                </c:pt>
                <c:pt idx="44">
                  <c:v>2.0844613135690699</c:v>
                </c:pt>
                <c:pt idx="45">
                  <c:v>2.0039153545560202</c:v>
                </c:pt>
                <c:pt idx="47">
                  <c:v>2.18509285414674</c:v>
                </c:pt>
                <c:pt idx="49">
                  <c:v>1.7195411941763099</c:v>
                </c:pt>
                <c:pt idx="51">
                  <c:v>2.3910376984086299</c:v>
                </c:pt>
                <c:pt idx="53">
                  <c:v>2.9493439441987399</c:v>
                </c:pt>
                <c:pt idx="55">
                  <c:v>1.4504655530119701</c:v>
                </c:pt>
                <c:pt idx="57">
                  <c:v>1.37257103324264</c:v>
                </c:pt>
              </c:numCache>
            </c:numRef>
          </c:yVal>
          <c:smooth val="0"/>
          <c:extLst>
            <c:ext xmlns:c16="http://schemas.microsoft.com/office/drawing/2014/chart" uri="{C3380CC4-5D6E-409C-BE32-E72D297353CC}">
              <c16:uniqueId val="{00000001-BD5B-4A2A-84DE-EC676A97341D}"/>
            </c:ext>
          </c:extLst>
        </c:ser>
        <c:ser>
          <c:idx val="5"/>
          <c:order val="2"/>
          <c:tx>
            <c:strRef>
              <c:f>'state-space'!$J$1</c:f>
              <c:strCache>
                <c:ptCount val="1"/>
                <c:pt idx="0">
                  <c:v>140ft-1sp</c:v>
                </c:pt>
              </c:strCache>
            </c:strRef>
          </c:tx>
          <c:spPr>
            <a:ln w="28575">
              <a:noFill/>
            </a:ln>
          </c:spPr>
          <c:marker>
            <c:symbol val="circle"/>
            <c:size val="5"/>
            <c:spPr>
              <a:solidFill>
                <a:schemeClr val="accent6">
                  <a:lumMod val="75000"/>
                </a:schemeClr>
              </a:solidFill>
              <a:ln>
                <a:noFill/>
              </a:ln>
            </c:spPr>
          </c:marker>
          <c:xVal>
            <c:numRef>
              <c:f>'state-space'!$J$3:$J$62</c:f>
              <c:numCache>
                <c:formatCode>General</c:formatCode>
                <c:ptCount val="60"/>
                <c:pt idx="0">
                  <c:v>1.7608731321062003</c:v>
                </c:pt>
                <c:pt idx="1">
                  <c:v>2.3440844205959031</c:v>
                </c:pt>
                <c:pt idx="2">
                  <c:v>2.1046749758442362</c:v>
                </c:pt>
                <c:pt idx="3">
                  <c:v>1.8500975345928765</c:v>
                </c:pt>
                <c:pt idx="4">
                  <c:v>1.6559459640124699</c:v>
                </c:pt>
                <c:pt idx="5">
                  <c:v>1.7978724697217379</c:v>
                </c:pt>
                <c:pt idx="6">
                  <c:v>2.6253668941461012</c:v>
                </c:pt>
                <c:pt idx="7">
                  <c:v>2.2248491404194293</c:v>
                </c:pt>
                <c:pt idx="8">
                  <c:v>2.2497067885292026</c:v>
                </c:pt>
                <c:pt idx="9">
                  <c:v>1.7826345886227872</c:v>
                </c:pt>
                <c:pt idx="10">
                  <c:v>1.4528795493354885</c:v>
                </c:pt>
                <c:pt idx="11">
                  <c:v>2.1074733982753693</c:v>
                </c:pt>
                <c:pt idx="12">
                  <c:v>1.7350857149802197</c:v>
                </c:pt>
                <c:pt idx="13">
                  <c:v>1.7667221692179609</c:v>
                </c:pt>
                <c:pt idx="14">
                  <c:v>1.834321845925728</c:v>
                </c:pt>
                <c:pt idx="15">
                  <c:v>1.7067976445851587</c:v>
                </c:pt>
                <c:pt idx="17">
                  <c:v>1.9670478922197172</c:v>
                </c:pt>
                <c:pt idx="19">
                  <c:v>1.5438662591077863</c:v>
                </c:pt>
                <c:pt idx="21">
                  <c:v>1.9726173909344482</c:v>
                </c:pt>
                <c:pt idx="23">
                  <c:v>1.9718699295684778</c:v>
                </c:pt>
                <c:pt idx="25">
                  <c:v>1.415661442539667</c:v>
                </c:pt>
                <c:pt idx="27">
                  <c:v>1.4611289705086992</c:v>
                </c:pt>
              </c:numCache>
            </c:numRef>
          </c:xVal>
          <c:yVal>
            <c:numRef>
              <c:f>'state-space'!$K$3:$K$62</c:f>
              <c:numCache>
                <c:formatCode>General</c:formatCode>
                <c:ptCount val="60"/>
                <c:pt idx="0">
                  <c:v>1.61829528034292</c:v>
                </c:pt>
                <c:pt idx="1">
                  <c:v>2.5334072464373301</c:v>
                </c:pt>
                <c:pt idx="2">
                  <c:v>1.8654258308201499</c:v>
                </c:pt>
                <c:pt idx="3">
                  <c:v>1.8498636568790101</c:v>
                </c:pt>
                <c:pt idx="4">
                  <c:v>1.80119520921452</c:v>
                </c:pt>
                <c:pt idx="5">
                  <c:v>1.8071664400054499</c:v>
                </c:pt>
                <c:pt idx="6">
                  <c:v>2.2214674826539298</c:v>
                </c:pt>
                <c:pt idx="7">
                  <c:v>1.8232387424849701</c:v>
                </c:pt>
                <c:pt idx="8">
                  <c:v>1.9659165545108499</c:v>
                </c:pt>
                <c:pt idx="9">
                  <c:v>1.6020951120907101</c:v>
                </c:pt>
                <c:pt idx="10">
                  <c:v>1.5475561876163899</c:v>
                </c:pt>
                <c:pt idx="11">
                  <c:v>2.22516237512645</c:v>
                </c:pt>
                <c:pt idx="12">
                  <c:v>1.77859438787437</c:v>
                </c:pt>
                <c:pt idx="13">
                  <c:v>1.7536689354927899</c:v>
                </c:pt>
                <c:pt idx="14">
                  <c:v>1.60713904530424</c:v>
                </c:pt>
                <c:pt idx="15">
                  <c:v>1.5141128266755901</c:v>
                </c:pt>
                <c:pt idx="17">
                  <c:v>1.67319095924699</c:v>
                </c:pt>
                <c:pt idx="19">
                  <c:v>1.7109578838627999</c:v>
                </c:pt>
                <c:pt idx="21">
                  <c:v>2.08703890781665</c:v>
                </c:pt>
                <c:pt idx="23">
                  <c:v>1.7732660887234699</c:v>
                </c:pt>
                <c:pt idx="25">
                  <c:v>1.5521593555781401</c:v>
                </c:pt>
                <c:pt idx="27">
                  <c:v>1.56245686542662</c:v>
                </c:pt>
              </c:numCache>
            </c:numRef>
          </c:yVal>
          <c:smooth val="0"/>
          <c:extLst>
            <c:ext xmlns:c16="http://schemas.microsoft.com/office/drawing/2014/chart" uri="{C3380CC4-5D6E-409C-BE32-E72D297353CC}">
              <c16:uniqueId val="{00000002-BD5B-4A2A-84DE-EC676A97341D}"/>
            </c:ext>
          </c:extLst>
        </c:ser>
        <c:ser>
          <c:idx val="6"/>
          <c:order val="3"/>
          <c:spPr>
            <a:ln w="28575">
              <a:solidFill>
                <a:schemeClr val="tx1"/>
              </a:solidFill>
            </a:ln>
          </c:spPr>
          <c:marker>
            <c:symbol val="none"/>
          </c:marker>
          <c:xVal>
            <c:numRef>
              <c:f>'state-space'!$A$67:$A$68</c:f>
              <c:numCache>
                <c:formatCode>General</c:formatCode>
                <c:ptCount val="2"/>
                <c:pt idx="0">
                  <c:v>0</c:v>
                </c:pt>
                <c:pt idx="1">
                  <c:v>10</c:v>
                </c:pt>
              </c:numCache>
            </c:numRef>
          </c:xVal>
          <c:yVal>
            <c:numRef>
              <c:f>'state-space'!$B$67:$B$68</c:f>
              <c:numCache>
                <c:formatCode>General</c:formatCode>
                <c:ptCount val="2"/>
                <c:pt idx="0">
                  <c:v>0</c:v>
                </c:pt>
                <c:pt idx="1">
                  <c:v>10</c:v>
                </c:pt>
              </c:numCache>
            </c:numRef>
          </c:yVal>
          <c:smooth val="0"/>
          <c:extLst>
            <c:ext xmlns:c16="http://schemas.microsoft.com/office/drawing/2014/chart" uri="{C3380CC4-5D6E-409C-BE32-E72D297353CC}">
              <c16:uniqueId val="{00000003-BD5B-4A2A-84DE-EC676A97341D}"/>
            </c:ext>
          </c:extLst>
        </c:ser>
        <c:dLbls>
          <c:showLegendKey val="0"/>
          <c:showVal val="0"/>
          <c:showCatName val="0"/>
          <c:showSerName val="0"/>
          <c:showPercent val="0"/>
          <c:showBubbleSize val="0"/>
        </c:dLbls>
        <c:axId val="132992000"/>
        <c:axId val="133006464"/>
      </c:scatterChart>
      <c:valAx>
        <c:axId val="132992000"/>
        <c:scaling>
          <c:orientation val="minMax"/>
          <c:max val="8"/>
        </c:scaling>
        <c:delete val="0"/>
        <c:axPos val="b"/>
        <c:title>
          <c:tx>
            <c:rich>
              <a:bodyPr/>
              <a:lstStyle/>
              <a:p>
                <a:pPr>
                  <a:defRPr/>
                </a:pPr>
                <a:r>
                  <a:rPr lang="en-US"/>
                  <a:t>FE Model Prediction</a:t>
                </a:r>
              </a:p>
            </c:rich>
          </c:tx>
          <c:overlay val="0"/>
        </c:title>
        <c:numFmt formatCode="General" sourceLinked="1"/>
        <c:majorTickMark val="out"/>
        <c:minorTickMark val="none"/>
        <c:tickLblPos val="nextTo"/>
        <c:crossAx val="133006464"/>
        <c:crosses val="autoZero"/>
        <c:crossBetween val="midCat"/>
      </c:valAx>
      <c:valAx>
        <c:axId val="133006464"/>
        <c:scaling>
          <c:orientation val="minMax"/>
          <c:max val="8"/>
        </c:scaling>
        <c:delete val="0"/>
        <c:axPos val="l"/>
        <c:majorGridlines/>
        <c:title>
          <c:tx>
            <c:rich>
              <a:bodyPr rot="-5400000" vert="horz"/>
              <a:lstStyle/>
              <a:p>
                <a:pPr>
                  <a:defRPr/>
                </a:pPr>
                <a:r>
                  <a:rPr lang="en-US"/>
                  <a:t>State-space prediction</a:t>
                </a:r>
              </a:p>
            </c:rich>
          </c:tx>
          <c:overlay val="0"/>
        </c:title>
        <c:numFmt formatCode="General" sourceLinked="1"/>
        <c:majorTickMark val="out"/>
        <c:minorTickMark val="none"/>
        <c:tickLblPos val="nextTo"/>
        <c:crossAx val="132992000"/>
        <c:crosses val="autoZero"/>
        <c:crossBetween val="midCat"/>
      </c:valAx>
    </c:plotArea>
    <c:legend>
      <c:legendPos val="r"/>
      <c:legendEntry>
        <c:idx val="3"/>
        <c:delete val="1"/>
      </c:legendEntry>
      <c:layout>
        <c:manualLayout>
          <c:xMode val="edge"/>
          <c:yMode val="edge"/>
          <c:x val="0.71110126859142608"/>
          <c:y val="0.59334776902887143"/>
          <c:w val="0.23653944298629334"/>
          <c:h val="0.21041076115485563"/>
        </c:manualLayout>
      </c:layout>
      <c:overlay val="1"/>
      <c:spPr>
        <a:solidFill>
          <a:schemeClr val="bg1"/>
        </a:solidFill>
      </c:spPr>
      <c:txPr>
        <a:bodyPr/>
        <a:lstStyle/>
        <a:p>
          <a:pPr>
            <a:defRPr sz="900"/>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2-Span</a:t>
            </a:r>
            <a:r>
              <a:rPr lang="en-US" sz="1400" baseline="0"/>
              <a:t> </a:t>
            </a:r>
            <a:r>
              <a:rPr lang="en-US" sz="1400"/>
              <a:t>Max</a:t>
            </a:r>
            <a:r>
              <a:rPr lang="en-US" sz="1400" baseline="0"/>
              <a:t> Amplification</a:t>
            </a:r>
            <a:endParaRPr lang="en-US" sz="1400"/>
          </a:p>
        </c:rich>
      </c:tx>
      <c:overlay val="0"/>
    </c:title>
    <c:autoTitleDeleted val="0"/>
    <c:plotArea>
      <c:layout>
        <c:manualLayout>
          <c:layoutTarget val="inner"/>
          <c:xMode val="edge"/>
          <c:yMode val="edge"/>
          <c:x val="0.1391243802857976"/>
          <c:y val="0.15106955380577428"/>
          <c:w val="0.79821376494604845"/>
          <c:h val="0.68639326334208228"/>
        </c:manualLayout>
      </c:layout>
      <c:scatterChart>
        <c:scatterStyle val="lineMarker"/>
        <c:varyColors val="0"/>
        <c:ser>
          <c:idx val="2"/>
          <c:order val="0"/>
          <c:tx>
            <c:strRef>
              <c:f>'state-space'!$D$1</c:f>
              <c:strCache>
                <c:ptCount val="1"/>
                <c:pt idx="0">
                  <c:v>40ft-2sp</c:v>
                </c:pt>
              </c:strCache>
            </c:strRef>
          </c:tx>
          <c:spPr>
            <a:ln w="28575">
              <a:noFill/>
            </a:ln>
          </c:spPr>
          <c:marker>
            <c:symbol val="diamond"/>
            <c:size val="6"/>
            <c:spPr>
              <a:solidFill>
                <a:schemeClr val="tx2"/>
              </a:solidFill>
              <a:ln>
                <a:noFill/>
              </a:ln>
            </c:spPr>
          </c:marker>
          <c:xVal>
            <c:numRef>
              <c:f>'state-space'!$D$3:$D$62</c:f>
              <c:numCache>
                <c:formatCode>General</c:formatCode>
                <c:ptCount val="60"/>
                <c:pt idx="0">
                  <c:v>5.9678330857085564</c:v>
                </c:pt>
                <c:pt idx="1">
                  <c:v>6.3189798438384903</c:v>
                </c:pt>
                <c:pt idx="2">
                  <c:v>2.9474154353790478</c:v>
                </c:pt>
                <c:pt idx="3">
                  <c:v>2.8659814871552056</c:v>
                </c:pt>
                <c:pt idx="4">
                  <c:v>2.3696050460764386</c:v>
                </c:pt>
                <c:pt idx="5">
                  <c:v>2.0044750206575124</c:v>
                </c:pt>
                <c:pt idx="6">
                  <c:v>5.9884410773472974</c:v>
                </c:pt>
                <c:pt idx="7">
                  <c:v>10.612438359660556</c:v>
                </c:pt>
                <c:pt idx="8">
                  <c:v>6.4608064321458745</c:v>
                </c:pt>
                <c:pt idx="9">
                  <c:v>4.1232487535860507</c:v>
                </c:pt>
                <c:pt idx="10">
                  <c:v>2.6716313155711928</c:v>
                </c:pt>
                <c:pt idx="11">
                  <c:v>1.9274062520309352</c:v>
                </c:pt>
                <c:pt idx="12">
                  <c:v>2.3019898094048803</c:v>
                </c:pt>
                <c:pt idx="13">
                  <c:v>2.0431254584110894</c:v>
                </c:pt>
                <c:pt idx="14">
                  <c:v>3.5986017555533274</c:v>
                </c:pt>
                <c:pt idx="15">
                  <c:v>5.9058167317270156</c:v>
                </c:pt>
                <c:pt idx="16">
                  <c:v>5.0701305693902272</c:v>
                </c:pt>
                <c:pt idx="17">
                  <c:v>2.9258853934286844</c:v>
                </c:pt>
                <c:pt idx="18">
                  <c:v>2.6406485448989385</c:v>
                </c:pt>
                <c:pt idx="19">
                  <c:v>2.3143136148970025</c:v>
                </c:pt>
                <c:pt idx="20">
                  <c:v>1.8736162439283099</c:v>
                </c:pt>
                <c:pt idx="21">
                  <c:v>6.0556280463679295</c:v>
                </c:pt>
                <c:pt idx="22">
                  <c:v>11.715057791546355</c:v>
                </c:pt>
                <c:pt idx="23">
                  <c:v>5.8049956252523893</c:v>
                </c:pt>
                <c:pt idx="24">
                  <c:v>3.5179364652039307</c:v>
                </c:pt>
                <c:pt idx="25">
                  <c:v>2.3179082238254383</c:v>
                </c:pt>
                <c:pt idx="26">
                  <c:v>1.9588857854354556</c:v>
                </c:pt>
                <c:pt idx="27">
                  <c:v>2.0879290169965232</c:v>
                </c:pt>
                <c:pt idx="28">
                  <c:v>2.3012350249024096</c:v>
                </c:pt>
                <c:pt idx="29">
                  <c:v>3.4010640715891203</c:v>
                </c:pt>
                <c:pt idx="30">
                  <c:v>1.7455176877011003</c:v>
                </c:pt>
                <c:pt idx="31">
                  <c:v>1.7852591856638926</c:v>
                </c:pt>
                <c:pt idx="32">
                  <c:v>1.6246160296785133</c:v>
                </c:pt>
                <c:pt idx="33">
                  <c:v>1.73019896201803</c:v>
                </c:pt>
                <c:pt idx="34">
                  <c:v>1.033943310215488</c:v>
                </c:pt>
                <c:pt idx="36">
                  <c:v>2.3992926742564422</c:v>
                </c:pt>
                <c:pt idx="38">
                  <c:v>1.5262011320857907</c:v>
                </c:pt>
                <c:pt idx="40">
                  <c:v>1.2964387607215451</c:v>
                </c:pt>
                <c:pt idx="42">
                  <c:v>1.3447158547567983</c:v>
                </c:pt>
                <c:pt idx="43">
                  <c:v>1.5602707321384977</c:v>
                </c:pt>
                <c:pt idx="45">
                  <c:v>1.5227167498674117</c:v>
                </c:pt>
                <c:pt idx="47">
                  <c:v>1.1019033748916145</c:v>
                </c:pt>
                <c:pt idx="49">
                  <c:v>2.6035912416132807</c:v>
                </c:pt>
                <c:pt idx="51">
                  <c:v>1.7860913047504396</c:v>
                </c:pt>
                <c:pt idx="53">
                  <c:v>1.3509920952276724</c:v>
                </c:pt>
                <c:pt idx="55">
                  <c:v>1.2619800780724189</c:v>
                </c:pt>
              </c:numCache>
            </c:numRef>
          </c:xVal>
          <c:yVal>
            <c:numRef>
              <c:f>'state-space'!$E$3:$E$62</c:f>
              <c:numCache>
                <c:formatCode>General</c:formatCode>
                <c:ptCount val="60"/>
                <c:pt idx="0">
                  <c:v>8.6131894542628409</c:v>
                </c:pt>
                <c:pt idx="1">
                  <c:v>8.8620653213367895</c:v>
                </c:pt>
                <c:pt idx="2">
                  <c:v>3.9530344792862202</c:v>
                </c:pt>
                <c:pt idx="3">
                  <c:v>3.8735043736904098</c:v>
                </c:pt>
                <c:pt idx="4">
                  <c:v>2.4860037260491099</c:v>
                </c:pt>
                <c:pt idx="5">
                  <c:v>2.7617149879422298</c:v>
                </c:pt>
                <c:pt idx="6">
                  <c:v>9.5739951838930093</c:v>
                </c:pt>
                <c:pt idx="7">
                  <c:v>10.018913603203501</c:v>
                </c:pt>
                <c:pt idx="8">
                  <c:v>8.1546215152265304</c:v>
                </c:pt>
                <c:pt idx="9">
                  <c:v>3.8017548412852502</c:v>
                </c:pt>
                <c:pt idx="10">
                  <c:v>4.0513942935412501</c:v>
                </c:pt>
                <c:pt idx="11">
                  <c:v>2.33159421903428</c:v>
                </c:pt>
                <c:pt idx="12">
                  <c:v>2.4954677966726799</c:v>
                </c:pt>
                <c:pt idx="13">
                  <c:v>2.75706533996421</c:v>
                </c:pt>
                <c:pt idx="14">
                  <c:v>5.08111751515791</c:v>
                </c:pt>
                <c:pt idx="15">
                  <c:v>9.0593659349212405</c:v>
                </c:pt>
                <c:pt idx="16">
                  <c:v>6.1962844261581003</c:v>
                </c:pt>
                <c:pt idx="17">
                  <c:v>4.2906283659950804</c:v>
                </c:pt>
                <c:pt idx="18">
                  <c:v>4.4482065573603098</c:v>
                </c:pt>
                <c:pt idx="19">
                  <c:v>2.1996272790509899</c:v>
                </c:pt>
                <c:pt idx="20">
                  <c:v>2.2141482521913498</c:v>
                </c:pt>
                <c:pt idx="21">
                  <c:v>8.1217481759991301</c:v>
                </c:pt>
                <c:pt idx="22">
                  <c:v>11.077189287375299</c:v>
                </c:pt>
                <c:pt idx="23">
                  <c:v>7.4078147270569197</c:v>
                </c:pt>
                <c:pt idx="24">
                  <c:v>4.0986107575856003</c:v>
                </c:pt>
                <c:pt idx="25">
                  <c:v>3.41094576325328</c:v>
                </c:pt>
                <c:pt idx="26">
                  <c:v>2.6687235506396099</c:v>
                </c:pt>
                <c:pt idx="27">
                  <c:v>3.6110989509708</c:v>
                </c:pt>
                <c:pt idx="28">
                  <c:v>2.5686896058797002</c:v>
                </c:pt>
                <c:pt idx="29">
                  <c:v>5.5151011071690199</c:v>
                </c:pt>
                <c:pt idx="30">
                  <c:v>2.65877824953705</c:v>
                </c:pt>
                <c:pt idx="31">
                  <c:v>1.91736917020693</c:v>
                </c:pt>
                <c:pt idx="32">
                  <c:v>2.0172088380439899</c:v>
                </c:pt>
                <c:pt idx="33">
                  <c:v>1.99515762609125</c:v>
                </c:pt>
                <c:pt idx="34">
                  <c:v>1.14749218071887</c:v>
                </c:pt>
                <c:pt idx="36">
                  <c:v>3.0304723194300398</c:v>
                </c:pt>
                <c:pt idx="38">
                  <c:v>1.9555412700179899</c:v>
                </c:pt>
                <c:pt idx="40">
                  <c:v>1.3919960528378199</c:v>
                </c:pt>
                <c:pt idx="42">
                  <c:v>1.43738855041184</c:v>
                </c:pt>
                <c:pt idx="43">
                  <c:v>2.3749653722459798</c:v>
                </c:pt>
                <c:pt idx="45">
                  <c:v>1.7350618947899099</c:v>
                </c:pt>
                <c:pt idx="47">
                  <c:v>1.14567614142765</c:v>
                </c:pt>
                <c:pt idx="49">
                  <c:v>2.8937214422531499</c:v>
                </c:pt>
                <c:pt idx="51">
                  <c:v>1.9940667484389101</c:v>
                </c:pt>
                <c:pt idx="53">
                  <c:v>1.4288470885200499</c:v>
                </c:pt>
                <c:pt idx="55">
                  <c:v>1.3689680634419199</c:v>
                </c:pt>
              </c:numCache>
            </c:numRef>
          </c:yVal>
          <c:smooth val="0"/>
          <c:extLst>
            <c:ext xmlns:c16="http://schemas.microsoft.com/office/drawing/2014/chart" uri="{C3380CC4-5D6E-409C-BE32-E72D297353CC}">
              <c16:uniqueId val="{00000000-A8AD-4856-BEB7-24D0643E9704}"/>
            </c:ext>
          </c:extLst>
        </c:ser>
        <c:ser>
          <c:idx val="4"/>
          <c:order val="1"/>
          <c:tx>
            <c:strRef>
              <c:f>'state-space'!$H$1</c:f>
              <c:strCache>
                <c:ptCount val="1"/>
                <c:pt idx="0">
                  <c:v>100ft-2sp</c:v>
                </c:pt>
              </c:strCache>
            </c:strRef>
          </c:tx>
          <c:spPr>
            <a:ln w="28575">
              <a:noFill/>
            </a:ln>
          </c:spPr>
          <c:marker>
            <c:symbol val="diamond"/>
            <c:size val="6"/>
            <c:spPr>
              <a:solidFill>
                <a:srgbClr val="C00000"/>
              </a:solidFill>
              <a:ln>
                <a:noFill/>
              </a:ln>
            </c:spPr>
          </c:marker>
          <c:xVal>
            <c:numRef>
              <c:f>'state-space'!$H$3:$H$62</c:f>
              <c:numCache>
                <c:formatCode>General</c:formatCode>
                <c:ptCount val="60"/>
                <c:pt idx="0">
                  <c:v>3.8299362655392186</c:v>
                </c:pt>
                <c:pt idx="1">
                  <c:v>4.0578829867042669</c:v>
                </c:pt>
                <c:pt idx="2">
                  <c:v>2.4829034788017563</c:v>
                </c:pt>
                <c:pt idx="3">
                  <c:v>2.8725220636623425</c:v>
                </c:pt>
                <c:pt idx="4">
                  <c:v>2.4085432540650955</c:v>
                </c:pt>
                <c:pt idx="5">
                  <c:v>2.0628090060287247</c:v>
                </c:pt>
                <c:pt idx="6">
                  <c:v>5.0793405461102523</c:v>
                </c:pt>
                <c:pt idx="7">
                  <c:v>5.3610958360753278</c:v>
                </c:pt>
                <c:pt idx="8">
                  <c:v>3.8786250664839677</c:v>
                </c:pt>
                <c:pt idx="9">
                  <c:v>2.8662567948868194</c:v>
                </c:pt>
                <c:pt idx="10">
                  <c:v>2.2295522361149924</c:v>
                </c:pt>
                <c:pt idx="11">
                  <c:v>3.2532154704122491</c:v>
                </c:pt>
                <c:pt idx="12">
                  <c:v>1.7294124027224167</c:v>
                </c:pt>
                <c:pt idx="13">
                  <c:v>1.4833735549590101</c:v>
                </c:pt>
                <c:pt idx="14">
                  <c:v>2.2120816017452603</c:v>
                </c:pt>
                <c:pt idx="15">
                  <c:v>3.6402033490227161</c:v>
                </c:pt>
                <c:pt idx="16">
                  <c:v>4.0115846090194447</c:v>
                </c:pt>
                <c:pt idx="17">
                  <c:v>2.7813267027511053</c:v>
                </c:pt>
                <c:pt idx="18">
                  <c:v>3.0613599165771026</c:v>
                </c:pt>
                <c:pt idx="19">
                  <c:v>2.3921987771801589</c:v>
                </c:pt>
                <c:pt idx="20">
                  <c:v>2.1010550268928423</c:v>
                </c:pt>
                <c:pt idx="21">
                  <c:v>4.210263620466935</c:v>
                </c:pt>
                <c:pt idx="22">
                  <c:v>5.1448536273084349</c:v>
                </c:pt>
                <c:pt idx="23">
                  <c:v>3.423504803935089</c:v>
                </c:pt>
                <c:pt idx="24">
                  <c:v>2.7232253503270556</c:v>
                </c:pt>
                <c:pt idx="25">
                  <c:v>2.1780183407021276</c:v>
                </c:pt>
                <c:pt idx="26">
                  <c:v>3.1218797407254173</c:v>
                </c:pt>
                <c:pt idx="27">
                  <c:v>1.7141888475152853</c:v>
                </c:pt>
                <c:pt idx="28">
                  <c:v>1.4219762791339126</c:v>
                </c:pt>
                <c:pt idx="29">
                  <c:v>2.1310072995035059</c:v>
                </c:pt>
                <c:pt idx="30">
                  <c:v>3.5770330965279533</c:v>
                </c:pt>
                <c:pt idx="31">
                  <c:v>3.8022750375815533</c:v>
                </c:pt>
                <c:pt idx="32">
                  <c:v>2.871421309227034</c:v>
                </c:pt>
                <c:pt idx="33">
                  <c:v>3.0294182311836271</c:v>
                </c:pt>
                <c:pt idx="34">
                  <c:v>2.3940802920302402</c:v>
                </c:pt>
                <c:pt idx="35">
                  <c:v>2.1154542564674621</c:v>
                </c:pt>
                <c:pt idx="36">
                  <c:v>4.7515637414397007</c:v>
                </c:pt>
                <c:pt idx="37">
                  <c:v>5.2057233415502351</c:v>
                </c:pt>
                <c:pt idx="38">
                  <c:v>3.4726635685416496</c:v>
                </c:pt>
                <c:pt idx="39">
                  <c:v>2.7599905541525085</c:v>
                </c:pt>
                <c:pt idx="40">
                  <c:v>2.0368481114703068</c:v>
                </c:pt>
                <c:pt idx="41">
                  <c:v>2.9671436506097471</c:v>
                </c:pt>
                <c:pt idx="42">
                  <c:v>1.7806585803077346</c:v>
                </c:pt>
                <c:pt idx="43">
                  <c:v>1.3444861028550423</c:v>
                </c:pt>
                <c:pt idx="44">
                  <c:v>1.7329872958004366</c:v>
                </c:pt>
                <c:pt idx="45">
                  <c:v>1.957315039349494</c:v>
                </c:pt>
                <c:pt idx="47">
                  <c:v>1.9410685394578668</c:v>
                </c:pt>
                <c:pt idx="49">
                  <c:v>1.6716638570617242</c:v>
                </c:pt>
                <c:pt idx="51">
                  <c:v>2.2444446447727824</c:v>
                </c:pt>
                <c:pt idx="53">
                  <c:v>2.4103871218489297</c:v>
                </c:pt>
                <c:pt idx="55">
                  <c:v>1.4753400823950455</c:v>
                </c:pt>
                <c:pt idx="57">
                  <c:v>1.4092844166056564</c:v>
                </c:pt>
              </c:numCache>
            </c:numRef>
          </c:xVal>
          <c:yVal>
            <c:numRef>
              <c:f>'state-space'!$I$3:$I$62</c:f>
              <c:numCache>
                <c:formatCode>General</c:formatCode>
                <c:ptCount val="60"/>
                <c:pt idx="0">
                  <c:v>5.3691672828672701</c:v>
                </c:pt>
                <c:pt idx="1">
                  <c:v>4.4020869733335202</c:v>
                </c:pt>
                <c:pt idx="2">
                  <c:v>3.9364454760473002</c:v>
                </c:pt>
                <c:pt idx="3">
                  <c:v>3.4508228094326299</c:v>
                </c:pt>
                <c:pt idx="4">
                  <c:v>2.69419341104321</c:v>
                </c:pt>
                <c:pt idx="5">
                  <c:v>2.1867260854365802</c:v>
                </c:pt>
                <c:pt idx="6">
                  <c:v>6.8552445802269002</c:v>
                </c:pt>
                <c:pt idx="7">
                  <c:v>6.5075245640194996</c:v>
                </c:pt>
                <c:pt idx="8">
                  <c:v>5.4008366184586798</c:v>
                </c:pt>
                <c:pt idx="9">
                  <c:v>4.0785891144793602</c:v>
                </c:pt>
                <c:pt idx="10">
                  <c:v>2.47202897353763</c:v>
                </c:pt>
                <c:pt idx="11">
                  <c:v>4.0142606619005097</c:v>
                </c:pt>
                <c:pt idx="12">
                  <c:v>1.9089182297009499</c:v>
                </c:pt>
                <c:pt idx="13">
                  <c:v>1.84902016445243</c:v>
                </c:pt>
                <c:pt idx="14">
                  <c:v>2.34841966972941</c:v>
                </c:pt>
                <c:pt idx="15">
                  <c:v>5.5816811987890196</c:v>
                </c:pt>
                <c:pt idx="16">
                  <c:v>4.7145049647387198</c:v>
                </c:pt>
                <c:pt idx="17">
                  <c:v>3.9142563644736699</c:v>
                </c:pt>
                <c:pt idx="18">
                  <c:v>3.8841462685602499</c:v>
                </c:pt>
                <c:pt idx="19">
                  <c:v>2.8717758469632</c:v>
                </c:pt>
                <c:pt idx="20">
                  <c:v>2.54697013953021</c:v>
                </c:pt>
                <c:pt idx="21">
                  <c:v>7.43591623527682</c:v>
                </c:pt>
                <c:pt idx="22">
                  <c:v>7.2295752006097702</c:v>
                </c:pt>
                <c:pt idx="23">
                  <c:v>5.3162653912715001</c:v>
                </c:pt>
                <c:pt idx="24">
                  <c:v>4.1932752994688496</c:v>
                </c:pt>
                <c:pt idx="25">
                  <c:v>2.4997357850421298</c:v>
                </c:pt>
                <c:pt idx="26">
                  <c:v>4.3124837973784498</c:v>
                </c:pt>
                <c:pt idx="27">
                  <c:v>2.0470159959821599</c:v>
                </c:pt>
                <c:pt idx="28">
                  <c:v>1.9841243984890999</c:v>
                </c:pt>
                <c:pt idx="29">
                  <c:v>2.3903599592015299</c:v>
                </c:pt>
                <c:pt idx="30">
                  <c:v>5.5965005495074402</c:v>
                </c:pt>
                <c:pt idx="31">
                  <c:v>4.74124590176665</c:v>
                </c:pt>
                <c:pt idx="32">
                  <c:v>3.9077029421949199</c:v>
                </c:pt>
                <c:pt idx="33">
                  <c:v>3.9161904292304799</c:v>
                </c:pt>
                <c:pt idx="34">
                  <c:v>2.8945631305018402</c:v>
                </c:pt>
                <c:pt idx="35">
                  <c:v>2.5804570739423398</c:v>
                </c:pt>
                <c:pt idx="36">
                  <c:v>7.5277490738564499</c:v>
                </c:pt>
                <c:pt idx="37">
                  <c:v>7.2953193035176396</c:v>
                </c:pt>
                <c:pt idx="38">
                  <c:v>5.3036109861116998</c:v>
                </c:pt>
                <c:pt idx="39">
                  <c:v>4.19950971345133</c:v>
                </c:pt>
                <c:pt idx="40">
                  <c:v>2.5042402985880798</c:v>
                </c:pt>
                <c:pt idx="41">
                  <c:v>4.3377865151934003</c:v>
                </c:pt>
                <c:pt idx="42">
                  <c:v>2.0592423950546799</c:v>
                </c:pt>
                <c:pt idx="43">
                  <c:v>1.99755954618271</c:v>
                </c:pt>
                <c:pt idx="44">
                  <c:v>2.3978831812462902</c:v>
                </c:pt>
                <c:pt idx="45">
                  <c:v>2.37333187947783</c:v>
                </c:pt>
                <c:pt idx="47">
                  <c:v>2.36146317623755</c:v>
                </c:pt>
                <c:pt idx="49">
                  <c:v>1.75008377248136</c:v>
                </c:pt>
                <c:pt idx="51">
                  <c:v>3.2841699416677099</c:v>
                </c:pt>
                <c:pt idx="53">
                  <c:v>3.1940194408202598</c:v>
                </c:pt>
                <c:pt idx="55">
                  <c:v>1.76386211145434</c:v>
                </c:pt>
                <c:pt idx="57">
                  <c:v>1.57512179901298</c:v>
                </c:pt>
              </c:numCache>
            </c:numRef>
          </c:yVal>
          <c:smooth val="0"/>
          <c:extLst>
            <c:ext xmlns:c16="http://schemas.microsoft.com/office/drawing/2014/chart" uri="{C3380CC4-5D6E-409C-BE32-E72D297353CC}">
              <c16:uniqueId val="{00000001-A8AD-4856-BEB7-24D0643E9704}"/>
            </c:ext>
          </c:extLst>
        </c:ser>
        <c:ser>
          <c:idx val="0"/>
          <c:order val="2"/>
          <c:tx>
            <c:strRef>
              <c:f>'state-space'!$L$1</c:f>
              <c:strCache>
                <c:ptCount val="1"/>
                <c:pt idx="0">
                  <c:v>140ft-2sp</c:v>
                </c:pt>
              </c:strCache>
            </c:strRef>
          </c:tx>
          <c:spPr>
            <a:ln w="28575">
              <a:noFill/>
            </a:ln>
          </c:spPr>
          <c:marker>
            <c:symbol val="diamond"/>
            <c:size val="6"/>
            <c:spPr>
              <a:solidFill>
                <a:schemeClr val="accent6">
                  <a:lumMod val="75000"/>
                </a:schemeClr>
              </a:solidFill>
              <a:ln>
                <a:noFill/>
              </a:ln>
            </c:spPr>
          </c:marker>
          <c:xVal>
            <c:numRef>
              <c:f>'state-space'!$L$3:$L$62</c:f>
              <c:numCache>
                <c:formatCode>General</c:formatCode>
                <c:ptCount val="60"/>
                <c:pt idx="0">
                  <c:v>1.6900829151210996</c:v>
                </c:pt>
                <c:pt idx="1">
                  <c:v>1.7400937908971936</c:v>
                </c:pt>
                <c:pt idx="2">
                  <c:v>1.6701432310600555</c:v>
                </c:pt>
                <c:pt idx="3">
                  <c:v>2.1085429693180169</c:v>
                </c:pt>
                <c:pt idx="4">
                  <c:v>1.622869710629635</c:v>
                </c:pt>
                <c:pt idx="5">
                  <c:v>2.1286093534075206</c:v>
                </c:pt>
                <c:pt idx="6">
                  <c:v>2.371146575541661</c:v>
                </c:pt>
                <c:pt idx="7">
                  <c:v>3.7652556549567238</c:v>
                </c:pt>
                <c:pt idx="8">
                  <c:v>3.1238526438286423</c:v>
                </c:pt>
                <c:pt idx="9">
                  <c:v>1.6585497127063786</c:v>
                </c:pt>
                <c:pt idx="10">
                  <c:v>2.6018837733653357</c:v>
                </c:pt>
                <c:pt idx="11">
                  <c:v>2.9951196450650959</c:v>
                </c:pt>
                <c:pt idx="12">
                  <c:v>1.8116844861444468</c:v>
                </c:pt>
                <c:pt idx="13">
                  <c:v>1.7739108298785367</c:v>
                </c:pt>
                <c:pt idx="14">
                  <c:v>1.4157211433558805</c:v>
                </c:pt>
                <c:pt idx="15">
                  <c:v>1.6219761437195432</c:v>
                </c:pt>
                <c:pt idx="16">
                  <c:v>1.7470444961465754</c:v>
                </c:pt>
                <c:pt idx="17">
                  <c:v>1.6006434491784209</c:v>
                </c:pt>
                <c:pt idx="19">
                  <c:v>1.556593206778675</c:v>
                </c:pt>
                <c:pt idx="21">
                  <c:v>2.2156899810964084</c:v>
                </c:pt>
                <c:pt idx="23">
                  <c:v>2.6400065459306128</c:v>
                </c:pt>
                <c:pt idx="24">
                  <c:v>1.5157284166121174</c:v>
                </c:pt>
                <c:pt idx="25">
                  <c:v>2.2681613208233324</c:v>
                </c:pt>
                <c:pt idx="26">
                  <c:v>2.4970179649429047</c:v>
                </c:pt>
                <c:pt idx="27">
                  <c:v>1.6332896937959125</c:v>
                </c:pt>
                <c:pt idx="28">
                  <c:v>1.7825223652629281</c:v>
                </c:pt>
                <c:pt idx="29">
                  <c:v>1.3530184013382791</c:v>
                </c:pt>
              </c:numCache>
            </c:numRef>
          </c:xVal>
          <c:yVal>
            <c:numRef>
              <c:f>'state-space'!$M$3:$M$62</c:f>
              <c:numCache>
                <c:formatCode>General</c:formatCode>
                <c:ptCount val="60"/>
                <c:pt idx="0">
                  <c:v>1.9459074512360399</c:v>
                </c:pt>
                <c:pt idx="1">
                  <c:v>2.5033896822352699</c:v>
                </c:pt>
                <c:pt idx="2">
                  <c:v>1.9068054836164301</c:v>
                </c:pt>
                <c:pt idx="3">
                  <c:v>2.85132280189285</c:v>
                </c:pt>
                <c:pt idx="4">
                  <c:v>1.80073257212475</c:v>
                </c:pt>
                <c:pt idx="5">
                  <c:v>2.0176553300786502</c:v>
                </c:pt>
                <c:pt idx="6">
                  <c:v>2.2123585588896302</c:v>
                </c:pt>
                <c:pt idx="7">
                  <c:v>3.3819503121216701</c:v>
                </c:pt>
                <c:pt idx="8">
                  <c:v>3.1676525813517999</c:v>
                </c:pt>
                <c:pt idx="9">
                  <c:v>1.79886998965418</c:v>
                </c:pt>
                <c:pt idx="10">
                  <c:v>3.16580428263681</c:v>
                </c:pt>
                <c:pt idx="11">
                  <c:v>3.5074926191940601</c:v>
                </c:pt>
                <c:pt idx="12">
                  <c:v>2.2354653516759799</c:v>
                </c:pt>
                <c:pt idx="13">
                  <c:v>1.77353794783739</c:v>
                </c:pt>
                <c:pt idx="14">
                  <c:v>1.6562752667655001</c:v>
                </c:pt>
                <c:pt idx="15">
                  <c:v>1.7044636768960399</c:v>
                </c:pt>
                <c:pt idx="16">
                  <c:v>2.1102894787306199</c:v>
                </c:pt>
                <c:pt idx="17">
                  <c:v>1.72109026064782</c:v>
                </c:pt>
                <c:pt idx="19">
                  <c:v>1.7091354907661001</c:v>
                </c:pt>
                <c:pt idx="21">
                  <c:v>2.0658058578644201</c:v>
                </c:pt>
                <c:pt idx="23">
                  <c:v>2.7465986732755399</c:v>
                </c:pt>
                <c:pt idx="24">
                  <c:v>1.65747406070554</c:v>
                </c:pt>
                <c:pt idx="25">
                  <c:v>2.7906104166747299</c:v>
                </c:pt>
                <c:pt idx="26">
                  <c:v>3.3371722979346101</c:v>
                </c:pt>
                <c:pt idx="27">
                  <c:v>2.0873710389650602</c:v>
                </c:pt>
                <c:pt idx="28">
                  <c:v>1.6493402758085101</c:v>
                </c:pt>
                <c:pt idx="29">
                  <c:v>1.44665073311081</c:v>
                </c:pt>
              </c:numCache>
            </c:numRef>
          </c:yVal>
          <c:smooth val="0"/>
          <c:extLst>
            <c:ext xmlns:c16="http://schemas.microsoft.com/office/drawing/2014/chart" uri="{C3380CC4-5D6E-409C-BE32-E72D297353CC}">
              <c16:uniqueId val="{00000002-A8AD-4856-BEB7-24D0643E9704}"/>
            </c:ext>
          </c:extLst>
        </c:ser>
        <c:ser>
          <c:idx val="6"/>
          <c:order val="3"/>
          <c:tx>
            <c:v>"1:1"</c:v>
          </c:tx>
          <c:spPr>
            <a:ln w="28575">
              <a:solidFill>
                <a:schemeClr val="tx1"/>
              </a:solidFill>
            </a:ln>
          </c:spPr>
          <c:marker>
            <c:symbol val="none"/>
          </c:marker>
          <c:xVal>
            <c:numRef>
              <c:f>'state-space'!$A$67:$A$68</c:f>
              <c:numCache>
                <c:formatCode>General</c:formatCode>
                <c:ptCount val="2"/>
                <c:pt idx="0">
                  <c:v>0</c:v>
                </c:pt>
                <c:pt idx="1">
                  <c:v>10</c:v>
                </c:pt>
              </c:numCache>
            </c:numRef>
          </c:xVal>
          <c:yVal>
            <c:numRef>
              <c:f>'state-space'!$B$67:$B$68</c:f>
              <c:numCache>
                <c:formatCode>General</c:formatCode>
                <c:ptCount val="2"/>
                <c:pt idx="0">
                  <c:v>0</c:v>
                </c:pt>
                <c:pt idx="1">
                  <c:v>10</c:v>
                </c:pt>
              </c:numCache>
            </c:numRef>
          </c:yVal>
          <c:smooth val="0"/>
          <c:extLst>
            <c:ext xmlns:c16="http://schemas.microsoft.com/office/drawing/2014/chart" uri="{C3380CC4-5D6E-409C-BE32-E72D297353CC}">
              <c16:uniqueId val="{00000003-A8AD-4856-BEB7-24D0643E9704}"/>
            </c:ext>
          </c:extLst>
        </c:ser>
        <c:dLbls>
          <c:showLegendKey val="0"/>
          <c:showVal val="0"/>
          <c:showCatName val="0"/>
          <c:showSerName val="0"/>
          <c:showPercent val="0"/>
          <c:showBubbleSize val="0"/>
        </c:dLbls>
        <c:axId val="412137344"/>
        <c:axId val="133169152"/>
      </c:scatterChart>
      <c:valAx>
        <c:axId val="412137344"/>
        <c:scaling>
          <c:orientation val="minMax"/>
          <c:max val="8"/>
        </c:scaling>
        <c:delete val="0"/>
        <c:axPos val="b"/>
        <c:title>
          <c:tx>
            <c:rich>
              <a:bodyPr/>
              <a:lstStyle/>
              <a:p>
                <a:pPr>
                  <a:defRPr/>
                </a:pPr>
                <a:r>
                  <a:rPr lang="en-US"/>
                  <a:t>FE Model Prediction</a:t>
                </a:r>
              </a:p>
            </c:rich>
          </c:tx>
          <c:overlay val="0"/>
        </c:title>
        <c:numFmt formatCode="General" sourceLinked="1"/>
        <c:majorTickMark val="out"/>
        <c:minorTickMark val="none"/>
        <c:tickLblPos val="nextTo"/>
        <c:crossAx val="133169152"/>
        <c:crosses val="autoZero"/>
        <c:crossBetween val="midCat"/>
      </c:valAx>
      <c:valAx>
        <c:axId val="133169152"/>
        <c:scaling>
          <c:orientation val="minMax"/>
          <c:max val="8"/>
        </c:scaling>
        <c:delete val="0"/>
        <c:axPos val="l"/>
        <c:majorGridlines/>
        <c:title>
          <c:tx>
            <c:rich>
              <a:bodyPr rot="-5400000" vert="horz"/>
              <a:lstStyle/>
              <a:p>
                <a:pPr>
                  <a:defRPr/>
                </a:pPr>
                <a:r>
                  <a:rPr lang="en-US"/>
                  <a:t>State-space Prediction</a:t>
                </a:r>
              </a:p>
            </c:rich>
          </c:tx>
          <c:overlay val="0"/>
        </c:title>
        <c:numFmt formatCode="General" sourceLinked="1"/>
        <c:majorTickMark val="out"/>
        <c:minorTickMark val="none"/>
        <c:tickLblPos val="nextTo"/>
        <c:crossAx val="412137344"/>
        <c:crosses val="autoZero"/>
        <c:crossBetween val="midCat"/>
      </c:valAx>
    </c:plotArea>
    <c:legend>
      <c:legendPos val="r"/>
      <c:legendEntry>
        <c:idx val="3"/>
        <c:delete val="1"/>
      </c:legendEntry>
      <c:layout>
        <c:manualLayout>
          <c:xMode val="edge"/>
          <c:yMode val="edge"/>
          <c:x val="0.7042151501895596"/>
          <c:y val="0.61067016622922132"/>
          <c:w val="0.24948855351414406"/>
          <c:h val="0.18471522309711286"/>
        </c:manualLayout>
      </c:layout>
      <c:overlay val="1"/>
      <c:spPr>
        <a:solidFill>
          <a:schemeClr val="bg1"/>
        </a:solidFill>
      </c:spPr>
      <c:txPr>
        <a:bodyPr/>
        <a:lstStyle/>
        <a:p>
          <a:pPr>
            <a:defRPr sz="900"/>
          </a:pPr>
          <a:endParaRPr lang="en-US"/>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Matching Vehicle</c:v>
          </c:tx>
          <c:spPr>
            <a:ln>
              <a:noFill/>
            </a:ln>
          </c:spPr>
          <c:marker>
            <c:symbol val="circle"/>
            <c:size val="5"/>
          </c:marker>
          <c:xVal>
            <c:numRef>
              <c:f>('state-space'!$B$3:$B$32,'state-space'!$D$3:$D$32,'state-space'!$F$3:$F$47,'state-space'!$H$3:$H$47)</c:f>
              <c:numCache>
                <c:formatCode>General</c:formatCode>
                <c:ptCount val="150"/>
                <c:pt idx="0">
                  <c:v>4.0275351141301936</c:v>
                </c:pt>
                <c:pt idx="1">
                  <c:v>6.3893849279919319</c:v>
                </c:pt>
                <c:pt idx="2">
                  <c:v>2.5273200539875118</c:v>
                </c:pt>
                <c:pt idx="3">
                  <c:v>2.7107589398276555</c:v>
                </c:pt>
                <c:pt idx="4">
                  <c:v>1.4438396392922297</c:v>
                </c:pt>
                <c:pt idx="5">
                  <c:v>2.055055396526408</c:v>
                </c:pt>
                <c:pt idx="6">
                  <c:v>6.2812838348931379</c:v>
                </c:pt>
                <c:pt idx="7">
                  <c:v>5.6901131661302529</c:v>
                </c:pt>
                <c:pt idx="8">
                  <c:v>5.4972709609480441</c:v>
                </c:pt>
                <c:pt idx="9">
                  <c:v>3.3303546267594148</c:v>
                </c:pt>
                <c:pt idx="10">
                  <c:v>2.718975720451478</c:v>
                </c:pt>
                <c:pt idx="11">
                  <c:v>1.5989276656333893</c:v>
                </c:pt>
                <c:pt idx="12">
                  <c:v>1.4504545926464265</c:v>
                </c:pt>
                <c:pt idx="13">
                  <c:v>1.5098631030953831</c:v>
                </c:pt>
                <c:pt idx="14">
                  <c:v>1.3962594366907437</c:v>
                </c:pt>
                <c:pt idx="15">
                  <c:v>4.3609353361737089</c:v>
                </c:pt>
                <c:pt idx="16">
                  <c:v>4.7501838734685498</c:v>
                </c:pt>
                <c:pt idx="17">
                  <c:v>2.8441813158051668</c:v>
                </c:pt>
                <c:pt idx="18">
                  <c:v>2.4648122502799517</c:v>
                </c:pt>
                <c:pt idx="19">
                  <c:v>1.6117188690622122</c:v>
                </c:pt>
                <c:pt idx="20">
                  <c:v>1.8901596220489136</c:v>
                </c:pt>
                <c:pt idx="21">
                  <c:v>4.731061032739416</c:v>
                </c:pt>
                <c:pt idx="22">
                  <c:v>4.3647519530344088</c:v>
                </c:pt>
                <c:pt idx="23">
                  <c:v>5.2917657816444583</c:v>
                </c:pt>
                <c:pt idx="24">
                  <c:v>2.8297033508040736</c:v>
                </c:pt>
                <c:pt idx="25">
                  <c:v>2.3718020925132026</c:v>
                </c:pt>
                <c:pt idx="26">
                  <c:v>1.7740443549188638</c:v>
                </c:pt>
                <c:pt idx="27">
                  <c:v>1.6677555509909288</c:v>
                </c:pt>
                <c:pt idx="28">
                  <c:v>1.8140525712468278</c:v>
                </c:pt>
                <c:pt idx="29">
                  <c:v>1.5031374445894818</c:v>
                </c:pt>
                <c:pt idx="30">
                  <c:v>5.9678330857085564</c:v>
                </c:pt>
                <c:pt idx="31">
                  <c:v>6.3189798438384903</c:v>
                </c:pt>
                <c:pt idx="32">
                  <c:v>2.9474154353790478</c:v>
                </c:pt>
                <c:pt idx="33">
                  <c:v>2.8659814871552056</c:v>
                </c:pt>
                <c:pt idx="34">
                  <c:v>2.3696050460764386</c:v>
                </c:pt>
                <c:pt idx="35">
                  <c:v>2.0044750206575124</c:v>
                </c:pt>
                <c:pt idx="36">
                  <c:v>5.9884410773472974</c:v>
                </c:pt>
                <c:pt idx="37">
                  <c:v>10.612438359660556</c:v>
                </c:pt>
                <c:pt idx="38">
                  <c:v>6.4608064321458745</c:v>
                </c:pt>
                <c:pt idx="39">
                  <c:v>4.1232487535860507</c:v>
                </c:pt>
                <c:pt idx="40">
                  <c:v>2.6716313155711928</c:v>
                </c:pt>
                <c:pt idx="41">
                  <c:v>1.9274062520309352</c:v>
                </c:pt>
                <c:pt idx="42">
                  <c:v>2.3019898094048803</c:v>
                </c:pt>
                <c:pt idx="43">
                  <c:v>2.0431254584110894</c:v>
                </c:pt>
                <c:pt idx="44">
                  <c:v>3.5986017555533274</c:v>
                </c:pt>
                <c:pt idx="45">
                  <c:v>5.9058167317270156</c:v>
                </c:pt>
                <c:pt idx="46">
                  <c:v>5.0701305693902272</c:v>
                </c:pt>
                <c:pt idx="47">
                  <c:v>2.9258853934286844</c:v>
                </c:pt>
                <c:pt idx="48">
                  <c:v>2.6406485448989385</c:v>
                </c:pt>
                <c:pt idx="49">
                  <c:v>2.3143136148970025</c:v>
                </c:pt>
                <c:pt idx="50">
                  <c:v>1.8736162439283099</c:v>
                </c:pt>
                <c:pt idx="51">
                  <c:v>6.0556280463679295</c:v>
                </c:pt>
                <c:pt idx="52">
                  <c:v>11.715057791546355</c:v>
                </c:pt>
                <c:pt idx="53">
                  <c:v>5.8049956252523893</c:v>
                </c:pt>
                <c:pt idx="54">
                  <c:v>3.5179364652039307</c:v>
                </c:pt>
                <c:pt idx="55">
                  <c:v>2.3179082238254383</c:v>
                </c:pt>
                <c:pt idx="56">
                  <c:v>1.9588857854354556</c:v>
                </c:pt>
                <c:pt idx="57">
                  <c:v>2.0879290169965232</c:v>
                </c:pt>
                <c:pt idx="58">
                  <c:v>2.3012350249024096</c:v>
                </c:pt>
                <c:pt idx="59">
                  <c:v>3.4010640715891203</c:v>
                </c:pt>
                <c:pt idx="60">
                  <c:v>3.3127553185845402</c:v>
                </c:pt>
                <c:pt idx="61">
                  <c:v>3.6975436362671754</c:v>
                </c:pt>
                <c:pt idx="62">
                  <c:v>3.4030120961324206</c:v>
                </c:pt>
                <c:pt idx="63">
                  <c:v>2.2802138044458591</c:v>
                </c:pt>
                <c:pt idx="64">
                  <c:v>2.1315719666825825</c:v>
                </c:pt>
                <c:pt idx="65">
                  <c:v>1.9556740410631863</c:v>
                </c:pt>
                <c:pt idx="66">
                  <c:v>5.2181349143190623</c:v>
                </c:pt>
                <c:pt idx="67">
                  <c:v>5.7191959785665016</c:v>
                </c:pt>
                <c:pt idx="68">
                  <c:v>4.6638548464109499</c:v>
                </c:pt>
                <c:pt idx="69">
                  <c:v>2.8545015650697647</c:v>
                </c:pt>
                <c:pt idx="70">
                  <c:v>1.7799220117778132</c:v>
                </c:pt>
                <c:pt idx="71">
                  <c:v>3.4273104673988009</c:v>
                </c:pt>
                <c:pt idx="72">
                  <c:v>1.7809101278582415</c:v>
                </c:pt>
                <c:pt idx="73">
                  <c:v>1.6868401506711228</c:v>
                </c:pt>
                <c:pt idx="74">
                  <c:v>1.9640498169664173</c:v>
                </c:pt>
                <c:pt idx="75">
                  <c:v>3.2739144143355112</c:v>
                </c:pt>
                <c:pt idx="76">
                  <c:v>3.9914607017113628</c:v>
                </c:pt>
                <c:pt idx="77">
                  <c:v>3.4023629771059225</c:v>
                </c:pt>
                <c:pt idx="78">
                  <c:v>2.0834574086076127</c:v>
                </c:pt>
                <c:pt idx="79">
                  <c:v>2.3306328714813711</c:v>
                </c:pt>
                <c:pt idx="80">
                  <c:v>2.1444323775158085</c:v>
                </c:pt>
                <c:pt idx="81">
                  <c:v>5.6991101613270505</c:v>
                </c:pt>
                <c:pt idx="82">
                  <c:v>5.7008705705127083</c:v>
                </c:pt>
                <c:pt idx="83">
                  <c:v>4.4377112928935514</c:v>
                </c:pt>
                <c:pt idx="84">
                  <c:v>2.973628895233758</c:v>
                </c:pt>
                <c:pt idx="85">
                  <c:v>1.8254917759988789</c:v>
                </c:pt>
                <c:pt idx="86">
                  <c:v>3.6423917041811906</c:v>
                </c:pt>
                <c:pt idx="87">
                  <c:v>1.7921228257632817</c:v>
                </c:pt>
                <c:pt idx="88">
                  <c:v>1.6993378759480811</c:v>
                </c:pt>
                <c:pt idx="89">
                  <c:v>2.0699259051656185</c:v>
                </c:pt>
                <c:pt idx="90">
                  <c:v>3.0492678958785246</c:v>
                </c:pt>
                <c:pt idx="91">
                  <c:v>3.9098065798987705</c:v>
                </c:pt>
                <c:pt idx="92">
                  <c:v>3.089750542299349</c:v>
                </c:pt>
                <c:pt idx="93">
                  <c:v>1.9988792480115689</c:v>
                </c:pt>
                <c:pt idx="94">
                  <c:v>2.3508496023138106</c:v>
                </c:pt>
                <c:pt idx="95">
                  <c:v>2.1176337671728129</c:v>
                </c:pt>
                <c:pt idx="96">
                  <c:v>4.7898409255242225</c:v>
                </c:pt>
                <c:pt idx="97">
                  <c:v>5.0408441793203176</c:v>
                </c:pt>
                <c:pt idx="98">
                  <c:v>4.1398138105567606</c:v>
                </c:pt>
                <c:pt idx="99">
                  <c:v>2.7573662328271871</c:v>
                </c:pt>
                <c:pt idx="100">
                  <c:v>1.7823391178597252</c:v>
                </c:pt>
                <c:pt idx="101">
                  <c:v>3.4815347071583513</c:v>
                </c:pt>
                <c:pt idx="102">
                  <c:v>1.6322758496023138</c:v>
                </c:pt>
                <c:pt idx="103">
                  <c:v>1.6366775126536515</c:v>
                </c:pt>
                <c:pt idx="104">
                  <c:v>2.2002801879971075</c:v>
                </c:pt>
                <c:pt idx="105">
                  <c:v>3.8299362655392186</c:v>
                </c:pt>
                <c:pt idx="106">
                  <c:v>4.0578829867042669</c:v>
                </c:pt>
                <c:pt idx="107">
                  <c:v>2.4829034788017563</c:v>
                </c:pt>
                <c:pt idx="108">
                  <c:v>2.8725220636623425</c:v>
                </c:pt>
                <c:pt idx="109">
                  <c:v>2.4085432540650955</c:v>
                </c:pt>
                <c:pt idx="110">
                  <c:v>2.0628090060287247</c:v>
                </c:pt>
                <c:pt idx="111">
                  <c:v>5.0793405461102523</c:v>
                </c:pt>
                <c:pt idx="112">
                  <c:v>5.3610958360753278</c:v>
                </c:pt>
                <c:pt idx="113">
                  <c:v>3.8786250664839677</c:v>
                </c:pt>
                <c:pt idx="114">
                  <c:v>2.8662567948868194</c:v>
                </c:pt>
                <c:pt idx="115">
                  <c:v>2.2295522361149924</c:v>
                </c:pt>
                <c:pt idx="116">
                  <c:v>3.2532154704122491</c:v>
                </c:pt>
                <c:pt idx="117">
                  <c:v>1.7294124027224167</c:v>
                </c:pt>
                <c:pt idx="118">
                  <c:v>1.4833735549590101</c:v>
                </c:pt>
                <c:pt idx="119">
                  <c:v>2.2120816017452603</c:v>
                </c:pt>
                <c:pt idx="120">
                  <c:v>3.6402033490227161</c:v>
                </c:pt>
                <c:pt idx="121">
                  <c:v>4.0115846090194447</c:v>
                </c:pt>
                <c:pt idx="122">
                  <c:v>2.7813267027511053</c:v>
                </c:pt>
                <c:pt idx="123">
                  <c:v>3.0613599165771026</c:v>
                </c:pt>
                <c:pt idx="124">
                  <c:v>2.3921987771801589</c:v>
                </c:pt>
                <c:pt idx="125">
                  <c:v>2.1010550268928423</c:v>
                </c:pt>
                <c:pt idx="126">
                  <c:v>4.210263620466935</c:v>
                </c:pt>
                <c:pt idx="127">
                  <c:v>5.1448536273084349</c:v>
                </c:pt>
                <c:pt idx="128">
                  <c:v>3.423504803935089</c:v>
                </c:pt>
                <c:pt idx="129">
                  <c:v>2.7232253503270556</c:v>
                </c:pt>
                <c:pt idx="130">
                  <c:v>2.1780183407021276</c:v>
                </c:pt>
                <c:pt idx="131">
                  <c:v>3.1218797407254173</c:v>
                </c:pt>
                <c:pt idx="132">
                  <c:v>1.7141888475152853</c:v>
                </c:pt>
                <c:pt idx="133">
                  <c:v>1.4219762791339126</c:v>
                </c:pt>
                <c:pt idx="134">
                  <c:v>2.1310072995035059</c:v>
                </c:pt>
                <c:pt idx="135">
                  <c:v>3.5770330965279533</c:v>
                </c:pt>
                <c:pt idx="136">
                  <c:v>3.8022750375815533</c:v>
                </c:pt>
                <c:pt idx="137">
                  <c:v>2.871421309227034</c:v>
                </c:pt>
                <c:pt idx="138">
                  <c:v>3.0294182311836271</c:v>
                </c:pt>
                <c:pt idx="139">
                  <c:v>2.3940802920302402</c:v>
                </c:pt>
                <c:pt idx="140">
                  <c:v>2.1154542564674621</c:v>
                </c:pt>
                <c:pt idx="141">
                  <c:v>4.7515637414397007</c:v>
                </c:pt>
                <c:pt idx="142">
                  <c:v>5.2057233415502351</c:v>
                </c:pt>
                <c:pt idx="143">
                  <c:v>3.4726635685416496</c:v>
                </c:pt>
                <c:pt idx="144">
                  <c:v>2.7599905541525085</c:v>
                </c:pt>
                <c:pt idx="145">
                  <c:v>2.0368481114703068</c:v>
                </c:pt>
                <c:pt idx="146">
                  <c:v>2.9671436506097471</c:v>
                </c:pt>
                <c:pt idx="147">
                  <c:v>1.7806585803077346</c:v>
                </c:pt>
                <c:pt idx="148">
                  <c:v>1.3444861028550423</c:v>
                </c:pt>
                <c:pt idx="149">
                  <c:v>1.7329872958004366</c:v>
                </c:pt>
              </c:numCache>
            </c:numRef>
          </c:xVal>
          <c:yVal>
            <c:numRef>
              <c:f>('state-space'!$C$3:$C$32,'state-space'!$E$3:$E$32,'state-space'!$G$3:$G$47,'state-space'!$I$3:$I$47)</c:f>
              <c:numCache>
                <c:formatCode>General</c:formatCode>
                <c:ptCount val="150"/>
                <c:pt idx="0">
                  <c:v>5.8551502592531097</c:v>
                </c:pt>
                <c:pt idx="1">
                  <c:v>9.5700992336004695</c:v>
                </c:pt>
                <c:pt idx="2">
                  <c:v>3.73396317270995</c:v>
                </c:pt>
                <c:pt idx="3">
                  <c:v>3.23737587087669</c:v>
                </c:pt>
                <c:pt idx="4">
                  <c:v>1.5952737753899899</c:v>
                </c:pt>
                <c:pt idx="5">
                  <c:v>2.5028800068449102</c:v>
                </c:pt>
                <c:pt idx="6">
                  <c:v>8.9896348951323901</c:v>
                </c:pt>
                <c:pt idx="7">
                  <c:v>7.6296429005489399</c:v>
                </c:pt>
                <c:pt idx="8">
                  <c:v>7.6464160627558497</c:v>
                </c:pt>
                <c:pt idx="9">
                  <c:v>3.4844103339506298</c:v>
                </c:pt>
                <c:pt idx="10">
                  <c:v>3.72483511355074</c:v>
                </c:pt>
                <c:pt idx="11">
                  <c:v>1.8435886028939801</c:v>
                </c:pt>
                <c:pt idx="12">
                  <c:v>2.0291418389017299</c:v>
                </c:pt>
                <c:pt idx="13">
                  <c:v>1.96711729682797</c:v>
                </c:pt>
                <c:pt idx="14">
                  <c:v>1.62236636237804</c:v>
                </c:pt>
                <c:pt idx="15">
                  <c:v>7.3917638757693203</c:v>
                </c:pt>
                <c:pt idx="16">
                  <c:v>6.8653387796797798</c:v>
                </c:pt>
                <c:pt idx="17">
                  <c:v>3.4738765572019998</c:v>
                </c:pt>
                <c:pt idx="18">
                  <c:v>3.3484518786597999</c:v>
                </c:pt>
                <c:pt idx="19">
                  <c:v>1.76577792636603</c:v>
                </c:pt>
                <c:pt idx="20">
                  <c:v>2.13055729977546</c:v>
                </c:pt>
                <c:pt idx="21">
                  <c:v>6.2819230525439904</c:v>
                </c:pt>
                <c:pt idx="22">
                  <c:v>6.2118752274838798</c:v>
                </c:pt>
                <c:pt idx="23">
                  <c:v>7.5119000047087798</c:v>
                </c:pt>
                <c:pt idx="24">
                  <c:v>3.5919910875086498</c:v>
                </c:pt>
                <c:pt idx="25">
                  <c:v>3.4731535484948499</c:v>
                </c:pt>
                <c:pt idx="26">
                  <c:v>2.3827631068608799</c:v>
                </c:pt>
                <c:pt idx="27">
                  <c:v>2.42202375351552</c:v>
                </c:pt>
                <c:pt idx="28">
                  <c:v>2.2520686448991101</c:v>
                </c:pt>
                <c:pt idx="29">
                  <c:v>1.90657044336214</c:v>
                </c:pt>
                <c:pt idx="30">
                  <c:v>8.6131894542628409</c:v>
                </c:pt>
                <c:pt idx="31">
                  <c:v>8.8620653213367895</c:v>
                </c:pt>
                <c:pt idx="32">
                  <c:v>3.9530344792862202</c:v>
                </c:pt>
                <c:pt idx="33">
                  <c:v>3.8735043736904098</c:v>
                </c:pt>
                <c:pt idx="34">
                  <c:v>2.4860037260491099</c:v>
                </c:pt>
                <c:pt idx="35">
                  <c:v>2.7617149879422298</c:v>
                </c:pt>
                <c:pt idx="36">
                  <c:v>9.5739951838930093</c:v>
                </c:pt>
                <c:pt idx="37">
                  <c:v>10.018913603203501</c:v>
                </c:pt>
                <c:pt idx="38">
                  <c:v>8.1546215152265304</c:v>
                </c:pt>
                <c:pt idx="39">
                  <c:v>3.8017548412852502</c:v>
                </c:pt>
                <c:pt idx="40">
                  <c:v>4.0513942935412501</c:v>
                </c:pt>
                <c:pt idx="41">
                  <c:v>2.33159421903428</c:v>
                </c:pt>
                <c:pt idx="42">
                  <c:v>2.4954677966726799</c:v>
                </c:pt>
                <c:pt idx="43">
                  <c:v>2.75706533996421</c:v>
                </c:pt>
                <c:pt idx="44">
                  <c:v>5.08111751515791</c:v>
                </c:pt>
                <c:pt idx="45">
                  <c:v>9.0593659349212405</c:v>
                </c:pt>
                <c:pt idx="46">
                  <c:v>6.1962844261581003</c:v>
                </c:pt>
                <c:pt idx="47">
                  <c:v>4.2906283659950804</c:v>
                </c:pt>
                <c:pt idx="48">
                  <c:v>4.4482065573603098</c:v>
                </c:pt>
                <c:pt idx="49">
                  <c:v>2.1996272790509899</c:v>
                </c:pt>
                <c:pt idx="50">
                  <c:v>2.2141482521913498</c:v>
                </c:pt>
                <c:pt idx="51">
                  <c:v>8.1217481759991301</c:v>
                </c:pt>
                <c:pt idx="52">
                  <c:v>11.077189287375299</c:v>
                </c:pt>
                <c:pt idx="53">
                  <c:v>7.4078147270569197</c:v>
                </c:pt>
                <c:pt idx="54">
                  <c:v>4.0986107575856003</c:v>
                </c:pt>
                <c:pt idx="55">
                  <c:v>3.41094576325328</c:v>
                </c:pt>
                <c:pt idx="56">
                  <c:v>2.6687235506396099</c:v>
                </c:pt>
                <c:pt idx="57">
                  <c:v>3.6110989509708</c:v>
                </c:pt>
                <c:pt idx="58">
                  <c:v>2.5686896058797002</c:v>
                </c:pt>
                <c:pt idx="59">
                  <c:v>5.5151011071690199</c:v>
                </c:pt>
                <c:pt idx="60">
                  <c:v>3.5778178652481198</c:v>
                </c:pt>
                <c:pt idx="61">
                  <c:v>3.9959037244997901</c:v>
                </c:pt>
                <c:pt idx="62">
                  <c:v>3.8737055959011699</c:v>
                </c:pt>
                <c:pt idx="63">
                  <c:v>2.2043128540907899</c:v>
                </c:pt>
                <c:pt idx="64">
                  <c:v>2.2624195719157099</c:v>
                </c:pt>
                <c:pt idx="65">
                  <c:v>1.9767986364441901</c:v>
                </c:pt>
                <c:pt idx="66">
                  <c:v>6.2373972724001199</c:v>
                </c:pt>
                <c:pt idx="67">
                  <c:v>5.5582273170476499</c:v>
                </c:pt>
                <c:pt idx="68">
                  <c:v>5.5634241502756696</c:v>
                </c:pt>
                <c:pt idx="69">
                  <c:v>2.9069202765546698</c:v>
                </c:pt>
                <c:pt idx="70">
                  <c:v>1.93570841696512</c:v>
                </c:pt>
                <c:pt idx="71">
                  <c:v>3.60287886334998</c:v>
                </c:pt>
                <c:pt idx="72">
                  <c:v>1.7036885830535</c:v>
                </c:pt>
                <c:pt idx="73">
                  <c:v>1.9054131002836201</c:v>
                </c:pt>
                <c:pt idx="74">
                  <c:v>2.0213010391057602</c:v>
                </c:pt>
                <c:pt idx="75">
                  <c:v>3.8739907845130199</c:v>
                </c:pt>
                <c:pt idx="76">
                  <c:v>4.4364095887054402</c:v>
                </c:pt>
                <c:pt idx="77">
                  <c:v>4.0160600007962399</c:v>
                </c:pt>
                <c:pt idx="78">
                  <c:v>2.3082383267540898</c:v>
                </c:pt>
                <c:pt idx="79">
                  <c:v>2.43646908198428</c:v>
                </c:pt>
                <c:pt idx="80">
                  <c:v>2.1813796713609102</c:v>
                </c:pt>
                <c:pt idx="81">
                  <c:v>7.1050630956369503</c:v>
                </c:pt>
                <c:pt idx="82">
                  <c:v>6.43216007557211</c:v>
                </c:pt>
                <c:pt idx="83">
                  <c:v>5.5485978402839597</c:v>
                </c:pt>
                <c:pt idx="84">
                  <c:v>3.1975029334278302</c:v>
                </c:pt>
                <c:pt idx="85">
                  <c:v>2.10096388569468</c:v>
                </c:pt>
                <c:pt idx="86">
                  <c:v>4.0352133222382101</c:v>
                </c:pt>
                <c:pt idx="87">
                  <c:v>1.88361288258147</c:v>
                </c:pt>
                <c:pt idx="88">
                  <c:v>1.90439915749091</c:v>
                </c:pt>
                <c:pt idx="89">
                  <c:v>2.0758362872178902</c:v>
                </c:pt>
                <c:pt idx="90">
                  <c:v>3.9190196125080399</c:v>
                </c:pt>
                <c:pt idx="91">
                  <c:v>4.5070243733873996</c:v>
                </c:pt>
                <c:pt idx="92">
                  <c:v>4.0197174471699801</c:v>
                </c:pt>
                <c:pt idx="93">
                  <c:v>2.3291299598192201</c:v>
                </c:pt>
                <c:pt idx="94">
                  <c:v>2.49811126660066</c:v>
                </c:pt>
                <c:pt idx="95">
                  <c:v>2.2143592616466301</c:v>
                </c:pt>
                <c:pt idx="96">
                  <c:v>7.2366527037026502</c:v>
                </c:pt>
                <c:pt idx="97">
                  <c:v>6.5817965199070203</c:v>
                </c:pt>
                <c:pt idx="98">
                  <c:v>5.5401044844686904</c:v>
                </c:pt>
                <c:pt idx="99">
                  <c:v>3.2419818998010799</c:v>
                </c:pt>
                <c:pt idx="100">
                  <c:v>2.1263428033583498</c:v>
                </c:pt>
                <c:pt idx="101">
                  <c:v>4.1031399319722404</c:v>
                </c:pt>
                <c:pt idx="102">
                  <c:v>1.91413786899681</c:v>
                </c:pt>
                <c:pt idx="103">
                  <c:v>1.8897782742678499</c:v>
                </c:pt>
                <c:pt idx="104">
                  <c:v>2.0844613135690699</c:v>
                </c:pt>
                <c:pt idx="105">
                  <c:v>5.3691672828672701</c:v>
                </c:pt>
                <c:pt idx="106">
                  <c:v>4.4020869733335202</c:v>
                </c:pt>
                <c:pt idx="107">
                  <c:v>3.9364454760473002</c:v>
                </c:pt>
                <c:pt idx="108">
                  <c:v>3.4508228094326299</c:v>
                </c:pt>
                <c:pt idx="109">
                  <c:v>2.69419341104321</c:v>
                </c:pt>
                <c:pt idx="110">
                  <c:v>2.1867260854365802</c:v>
                </c:pt>
                <c:pt idx="111">
                  <c:v>6.8552445802269002</c:v>
                </c:pt>
                <c:pt idx="112">
                  <c:v>6.5075245640194996</c:v>
                </c:pt>
                <c:pt idx="113">
                  <c:v>5.4008366184586798</c:v>
                </c:pt>
                <c:pt idx="114">
                  <c:v>4.0785891144793602</c:v>
                </c:pt>
                <c:pt idx="115">
                  <c:v>2.47202897353763</c:v>
                </c:pt>
                <c:pt idx="116">
                  <c:v>4.0142606619005097</c:v>
                </c:pt>
                <c:pt idx="117">
                  <c:v>1.9089182297009499</c:v>
                </c:pt>
                <c:pt idx="118">
                  <c:v>1.84902016445243</c:v>
                </c:pt>
                <c:pt idx="119">
                  <c:v>2.34841966972941</c:v>
                </c:pt>
                <c:pt idx="120">
                  <c:v>5.5816811987890196</c:v>
                </c:pt>
                <c:pt idx="121">
                  <c:v>4.7145049647387198</c:v>
                </c:pt>
                <c:pt idx="122">
                  <c:v>3.9142563644736699</c:v>
                </c:pt>
                <c:pt idx="123">
                  <c:v>3.8841462685602499</c:v>
                </c:pt>
                <c:pt idx="124">
                  <c:v>2.8717758469632</c:v>
                </c:pt>
                <c:pt idx="125">
                  <c:v>2.54697013953021</c:v>
                </c:pt>
                <c:pt idx="126">
                  <c:v>7.43591623527682</c:v>
                </c:pt>
                <c:pt idx="127">
                  <c:v>7.2295752006097702</c:v>
                </c:pt>
                <c:pt idx="128">
                  <c:v>5.3162653912715001</c:v>
                </c:pt>
                <c:pt idx="129">
                  <c:v>4.1932752994688496</c:v>
                </c:pt>
                <c:pt idx="130">
                  <c:v>2.4997357850421298</c:v>
                </c:pt>
                <c:pt idx="131">
                  <c:v>4.3124837973784498</c:v>
                </c:pt>
                <c:pt idx="132">
                  <c:v>2.0470159959821599</c:v>
                </c:pt>
                <c:pt idx="133">
                  <c:v>1.9841243984890999</c:v>
                </c:pt>
                <c:pt idx="134">
                  <c:v>2.3903599592015299</c:v>
                </c:pt>
                <c:pt idx="135">
                  <c:v>5.5965005495074402</c:v>
                </c:pt>
                <c:pt idx="136">
                  <c:v>4.74124590176665</c:v>
                </c:pt>
                <c:pt idx="137">
                  <c:v>3.9077029421949199</c:v>
                </c:pt>
                <c:pt idx="138">
                  <c:v>3.9161904292304799</c:v>
                </c:pt>
                <c:pt idx="139">
                  <c:v>2.8945631305018402</c:v>
                </c:pt>
                <c:pt idx="140">
                  <c:v>2.5804570739423398</c:v>
                </c:pt>
                <c:pt idx="141">
                  <c:v>7.5277490738564499</c:v>
                </c:pt>
                <c:pt idx="142">
                  <c:v>7.2953193035176396</c:v>
                </c:pt>
                <c:pt idx="143">
                  <c:v>5.3036109861116998</c:v>
                </c:pt>
                <c:pt idx="144">
                  <c:v>4.19950971345133</c:v>
                </c:pt>
                <c:pt idx="145">
                  <c:v>2.5042402985880798</c:v>
                </c:pt>
                <c:pt idx="146">
                  <c:v>4.3377865151934003</c:v>
                </c:pt>
                <c:pt idx="147">
                  <c:v>2.0592423950546799</c:v>
                </c:pt>
                <c:pt idx="148">
                  <c:v>1.99755954618271</c:v>
                </c:pt>
                <c:pt idx="149">
                  <c:v>2.3978831812462902</c:v>
                </c:pt>
              </c:numCache>
            </c:numRef>
          </c:yVal>
          <c:smooth val="0"/>
          <c:extLst>
            <c:ext xmlns:c16="http://schemas.microsoft.com/office/drawing/2014/chart" uri="{C3380CC4-5D6E-409C-BE32-E72D297353CC}">
              <c16:uniqueId val="{00000000-ECCD-46D6-A155-B27DD228DC76}"/>
            </c:ext>
          </c:extLst>
        </c:ser>
        <c:ser>
          <c:idx val="0"/>
          <c:order val="1"/>
          <c:tx>
            <c:v>2.8 Hz Vehicle</c:v>
          </c:tx>
          <c:spPr>
            <a:ln>
              <a:noFill/>
            </a:ln>
          </c:spPr>
          <c:marker>
            <c:symbol val="circle"/>
            <c:size val="5"/>
          </c:marker>
          <c:xVal>
            <c:numRef>
              <c:f>('state-space'!$B$33:$B$61,'state-space'!$D$33:$D$58,'state-space'!$F$48:$F$60,'state-space'!$H$48:$H$60)</c:f>
              <c:numCache>
                <c:formatCode>General</c:formatCode>
                <c:ptCount val="81"/>
                <c:pt idx="0">
                  <c:v>1.5851712323687763</c:v>
                </c:pt>
                <c:pt idx="1">
                  <c:v>1.869836702608902</c:v>
                </c:pt>
                <c:pt idx="3">
                  <c:v>1.7186271747029946</c:v>
                </c:pt>
                <c:pt idx="4">
                  <c:v>1.0302122421132254</c:v>
                </c:pt>
                <c:pt idx="6">
                  <c:v>1.8081663527282976</c:v>
                </c:pt>
                <c:pt idx="13">
                  <c:v>1.4261972917253756</c:v>
                </c:pt>
                <c:pt idx="15">
                  <c:v>1.4990425327493555</c:v>
                </c:pt>
                <c:pt idx="19">
                  <c:v>1.0941498419682081</c:v>
                </c:pt>
                <c:pt idx="21">
                  <c:v>1.914603197741835</c:v>
                </c:pt>
                <c:pt idx="28">
                  <c:v>1.4205368442674546</c:v>
                </c:pt>
                <c:pt idx="29">
                  <c:v>1.7455176877011003</c:v>
                </c:pt>
                <c:pt idx="30">
                  <c:v>1.7852591856638926</c:v>
                </c:pt>
                <c:pt idx="31">
                  <c:v>1.6246160296785133</c:v>
                </c:pt>
                <c:pt idx="32">
                  <c:v>1.73019896201803</c:v>
                </c:pt>
                <c:pt idx="33">
                  <c:v>1.033943310215488</c:v>
                </c:pt>
                <c:pt idx="35">
                  <c:v>2.3992926742564422</c:v>
                </c:pt>
                <c:pt idx="37">
                  <c:v>1.5262011320857907</c:v>
                </c:pt>
                <c:pt idx="39">
                  <c:v>1.2964387607215451</c:v>
                </c:pt>
                <c:pt idx="41">
                  <c:v>1.3447158547567983</c:v>
                </c:pt>
                <c:pt idx="42">
                  <c:v>1.5602707321384977</c:v>
                </c:pt>
                <c:pt idx="44">
                  <c:v>1.5227167498674117</c:v>
                </c:pt>
                <c:pt idx="46">
                  <c:v>1.1019033748916145</c:v>
                </c:pt>
                <c:pt idx="48">
                  <c:v>2.6035912416132807</c:v>
                </c:pt>
                <c:pt idx="50">
                  <c:v>1.7860913047504396</c:v>
                </c:pt>
                <c:pt idx="52">
                  <c:v>1.3509920952276724</c:v>
                </c:pt>
                <c:pt idx="54">
                  <c:v>1.2619800780724189</c:v>
                </c:pt>
                <c:pt idx="55">
                  <c:v>1.8020916228977664</c:v>
                </c:pt>
                <c:pt idx="57">
                  <c:v>1.9868825932410206</c:v>
                </c:pt>
                <c:pt idx="59">
                  <c:v>1.5111809645074008</c:v>
                </c:pt>
                <c:pt idx="61">
                  <c:v>2.6132420818080533</c:v>
                </c:pt>
                <c:pt idx="63">
                  <c:v>2.5075799777176506</c:v>
                </c:pt>
                <c:pt idx="65">
                  <c:v>1.4087816329778768</c:v>
                </c:pt>
                <c:pt idx="67">
                  <c:v>1.4106186004562575</c:v>
                </c:pt>
                <c:pt idx="68">
                  <c:v>1.957315039349494</c:v>
                </c:pt>
                <c:pt idx="70">
                  <c:v>1.9410685394578668</c:v>
                </c:pt>
                <c:pt idx="72">
                  <c:v>1.6716638570617242</c:v>
                </c:pt>
                <c:pt idx="74">
                  <c:v>2.2444446447727824</c:v>
                </c:pt>
                <c:pt idx="76">
                  <c:v>2.4103871218489297</c:v>
                </c:pt>
                <c:pt idx="78">
                  <c:v>1.4753400823950455</c:v>
                </c:pt>
                <c:pt idx="80">
                  <c:v>1.4092844166056564</c:v>
                </c:pt>
              </c:numCache>
            </c:numRef>
          </c:xVal>
          <c:yVal>
            <c:numRef>
              <c:f>('state-space'!$C$33:$C$61,'state-space'!$E$33:$E$58,'state-space'!$G$48:$G$60,'state-space'!$I$48:$I$60)</c:f>
              <c:numCache>
                <c:formatCode>General</c:formatCode>
                <c:ptCount val="81"/>
                <c:pt idx="0">
                  <c:v>2.0807638155871602</c:v>
                </c:pt>
                <c:pt idx="1">
                  <c:v>1.88397002817647</c:v>
                </c:pt>
                <c:pt idx="3">
                  <c:v>1.9967849914437901</c:v>
                </c:pt>
                <c:pt idx="4">
                  <c:v>1.16176083040587</c:v>
                </c:pt>
                <c:pt idx="6">
                  <c:v>2.4636879205937601</c:v>
                </c:pt>
                <c:pt idx="13">
                  <c:v>1.4526147173064301</c:v>
                </c:pt>
                <c:pt idx="15">
                  <c:v>2.12580613389706</c:v>
                </c:pt>
                <c:pt idx="19">
                  <c:v>1.13084039767013</c:v>
                </c:pt>
                <c:pt idx="21">
                  <c:v>2.3591273419058401</c:v>
                </c:pt>
                <c:pt idx="28">
                  <c:v>1.4468538835657301</c:v>
                </c:pt>
                <c:pt idx="29">
                  <c:v>2.65877824953705</c:v>
                </c:pt>
                <c:pt idx="30">
                  <c:v>1.91736917020693</c:v>
                </c:pt>
                <c:pt idx="31">
                  <c:v>2.0172088380439899</c:v>
                </c:pt>
                <c:pt idx="32">
                  <c:v>1.99515762609125</c:v>
                </c:pt>
                <c:pt idx="33">
                  <c:v>1.14749218071887</c:v>
                </c:pt>
                <c:pt idx="35">
                  <c:v>3.0304723194300398</c:v>
                </c:pt>
                <c:pt idx="37">
                  <c:v>1.9555412700179899</c:v>
                </c:pt>
                <c:pt idx="39">
                  <c:v>1.3919960528378199</c:v>
                </c:pt>
                <c:pt idx="41">
                  <c:v>1.43738855041184</c:v>
                </c:pt>
                <c:pt idx="42">
                  <c:v>2.3749653722459798</c:v>
                </c:pt>
                <c:pt idx="44">
                  <c:v>1.7350618947899099</c:v>
                </c:pt>
                <c:pt idx="46">
                  <c:v>1.14567614142765</c:v>
                </c:pt>
                <c:pt idx="48">
                  <c:v>2.8937214422531499</c:v>
                </c:pt>
                <c:pt idx="50">
                  <c:v>1.9940667484389101</c:v>
                </c:pt>
                <c:pt idx="52">
                  <c:v>1.4288470885200499</c:v>
                </c:pt>
                <c:pt idx="54">
                  <c:v>1.3689680634419199</c:v>
                </c:pt>
                <c:pt idx="55">
                  <c:v>2.0039153545560202</c:v>
                </c:pt>
                <c:pt idx="57">
                  <c:v>2.18509285414674</c:v>
                </c:pt>
                <c:pt idx="59">
                  <c:v>1.7195411941763099</c:v>
                </c:pt>
                <c:pt idx="61">
                  <c:v>2.3910376984086299</c:v>
                </c:pt>
                <c:pt idx="63">
                  <c:v>2.9493439441987399</c:v>
                </c:pt>
                <c:pt idx="65">
                  <c:v>1.4504655530119701</c:v>
                </c:pt>
                <c:pt idx="67">
                  <c:v>1.37257103324264</c:v>
                </c:pt>
                <c:pt idx="68">
                  <c:v>2.37333187947783</c:v>
                </c:pt>
                <c:pt idx="70">
                  <c:v>2.36146317623755</c:v>
                </c:pt>
                <c:pt idx="72">
                  <c:v>1.75008377248136</c:v>
                </c:pt>
                <c:pt idx="74">
                  <c:v>3.2841699416677099</c:v>
                </c:pt>
                <c:pt idx="76">
                  <c:v>3.1940194408202598</c:v>
                </c:pt>
                <c:pt idx="78">
                  <c:v>1.76386211145434</c:v>
                </c:pt>
                <c:pt idx="80">
                  <c:v>1.57512179901298</c:v>
                </c:pt>
              </c:numCache>
            </c:numRef>
          </c:yVal>
          <c:smooth val="0"/>
          <c:extLst>
            <c:ext xmlns:c16="http://schemas.microsoft.com/office/drawing/2014/chart" uri="{C3380CC4-5D6E-409C-BE32-E72D297353CC}">
              <c16:uniqueId val="{00000001-ECCD-46D6-A155-B27DD228DC76}"/>
            </c:ext>
          </c:extLst>
        </c:ser>
        <c:ser>
          <c:idx val="6"/>
          <c:order val="2"/>
          <c:tx>
            <c:v>"1:1"</c:v>
          </c:tx>
          <c:spPr>
            <a:ln w="28575">
              <a:solidFill>
                <a:schemeClr val="tx1"/>
              </a:solidFill>
            </a:ln>
          </c:spPr>
          <c:marker>
            <c:symbol val="none"/>
          </c:marker>
          <c:xVal>
            <c:numRef>
              <c:f>'state-space'!$A$69:$A$70</c:f>
              <c:numCache>
                <c:formatCode>General</c:formatCode>
                <c:ptCount val="2"/>
                <c:pt idx="0">
                  <c:v>0</c:v>
                </c:pt>
                <c:pt idx="1">
                  <c:v>10</c:v>
                </c:pt>
              </c:numCache>
            </c:numRef>
          </c:xVal>
          <c:yVal>
            <c:numRef>
              <c:f>'state-space'!$B$69:$B$70</c:f>
              <c:numCache>
                <c:formatCode>General</c:formatCode>
                <c:ptCount val="2"/>
                <c:pt idx="0">
                  <c:v>0</c:v>
                </c:pt>
                <c:pt idx="1">
                  <c:v>10</c:v>
                </c:pt>
              </c:numCache>
            </c:numRef>
          </c:yVal>
          <c:smooth val="0"/>
          <c:extLst>
            <c:ext xmlns:c16="http://schemas.microsoft.com/office/drawing/2014/chart" uri="{C3380CC4-5D6E-409C-BE32-E72D297353CC}">
              <c16:uniqueId val="{00000002-ECCD-46D6-A155-B27DD228DC76}"/>
            </c:ext>
          </c:extLst>
        </c:ser>
        <c:dLbls>
          <c:showLegendKey val="0"/>
          <c:showVal val="0"/>
          <c:showCatName val="0"/>
          <c:showSerName val="0"/>
          <c:showPercent val="0"/>
          <c:showBubbleSize val="0"/>
        </c:dLbls>
        <c:axId val="249383552"/>
        <c:axId val="249397632"/>
      </c:scatterChart>
      <c:valAx>
        <c:axId val="249383552"/>
        <c:scaling>
          <c:orientation val="minMax"/>
          <c:max val="8"/>
        </c:scaling>
        <c:delete val="0"/>
        <c:axPos val="b"/>
        <c:title>
          <c:tx>
            <c:rich>
              <a:bodyPr/>
              <a:lstStyle/>
              <a:p>
                <a:pPr>
                  <a:defRPr/>
                </a:pPr>
                <a:r>
                  <a:rPr lang="en-US"/>
                  <a:t>FE Model Amplification</a:t>
                </a:r>
              </a:p>
            </c:rich>
          </c:tx>
          <c:overlay val="0"/>
        </c:title>
        <c:numFmt formatCode="General" sourceLinked="1"/>
        <c:majorTickMark val="out"/>
        <c:minorTickMark val="none"/>
        <c:tickLblPos val="nextTo"/>
        <c:crossAx val="249397632"/>
        <c:crosses val="autoZero"/>
        <c:crossBetween val="midCat"/>
      </c:valAx>
      <c:valAx>
        <c:axId val="249397632"/>
        <c:scaling>
          <c:orientation val="minMax"/>
          <c:max val="8"/>
        </c:scaling>
        <c:delete val="0"/>
        <c:axPos val="l"/>
        <c:majorGridlines/>
        <c:title>
          <c:tx>
            <c:rich>
              <a:bodyPr/>
              <a:lstStyle/>
              <a:p>
                <a:pPr>
                  <a:defRPr/>
                </a:pPr>
                <a:r>
                  <a:rPr lang="en-US"/>
                  <a:t>State-Space Amplification</a:t>
                </a:r>
              </a:p>
            </c:rich>
          </c:tx>
          <c:overlay val="0"/>
        </c:title>
        <c:numFmt formatCode="General" sourceLinked="1"/>
        <c:majorTickMark val="out"/>
        <c:minorTickMark val="none"/>
        <c:tickLblPos val="nextTo"/>
        <c:crossAx val="249383552"/>
        <c:crosses val="autoZero"/>
        <c:crossBetween val="midCat"/>
      </c:valAx>
    </c:plotArea>
    <c:legend>
      <c:legendPos val="r"/>
      <c:layout>
        <c:manualLayout>
          <c:xMode val="edge"/>
          <c:yMode val="edge"/>
          <c:x val="0.68502668416447943"/>
          <c:y val="0.49479440069991248"/>
          <c:w val="0.27886220472440942"/>
          <c:h val="0.25115157480314959"/>
        </c:manualLayout>
      </c:layout>
      <c:overlay val="1"/>
      <c:spPr>
        <a:solidFill>
          <a:sysClr val="window" lastClr="FFFFFF"/>
        </a:solidFill>
      </c:spPr>
    </c:legend>
    <c:plotVisOnly val="1"/>
    <c:dispBlanksAs val="gap"/>
    <c:showDLblsOverMax val="0"/>
  </c:chart>
  <c:txPr>
    <a:bodyPr/>
    <a:lstStyle/>
    <a:p>
      <a:pPr>
        <a:defRPr b="0"/>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007327209098862"/>
          <c:y val="7.3949241246414263E-2"/>
          <c:w val="0.76018883056284636"/>
          <c:h val="0.71739724527558191"/>
        </c:manualLayout>
      </c:layout>
      <c:scatterChart>
        <c:scatterStyle val="lineMarker"/>
        <c:varyColors val="0"/>
        <c:ser>
          <c:idx val="0"/>
          <c:order val="0"/>
          <c:tx>
            <c:strRef>
              <c:f>ISO!$B$2</c:f>
              <c:strCache>
                <c:ptCount val="1"/>
                <c:pt idx="0">
                  <c:v>40ft-1sp</c:v>
                </c:pt>
              </c:strCache>
            </c:strRef>
          </c:tx>
          <c:spPr>
            <a:ln w="28575">
              <a:noFill/>
            </a:ln>
          </c:spPr>
          <c:xVal>
            <c:numRef>
              <c:f>ISO!$C$4:$C$63</c:f>
              <c:numCache>
                <c:formatCode>General</c:formatCode>
                <c:ptCount val="60"/>
                <c:pt idx="0">
                  <c:v>4.0275351141301936</c:v>
                </c:pt>
                <c:pt idx="1">
                  <c:v>6.3893849279919319</c:v>
                </c:pt>
                <c:pt idx="2">
                  <c:v>2.5273200539875118</c:v>
                </c:pt>
                <c:pt idx="3">
                  <c:v>2.7107589398276555</c:v>
                </c:pt>
                <c:pt idx="4">
                  <c:v>1.4438396392922297</c:v>
                </c:pt>
                <c:pt idx="5">
                  <c:v>2.055055396526408</c:v>
                </c:pt>
                <c:pt idx="6">
                  <c:v>6.2812838348931379</c:v>
                </c:pt>
                <c:pt idx="7">
                  <c:v>5.6901131661302529</c:v>
                </c:pt>
                <c:pt idx="8">
                  <c:v>5.4972709609480441</c:v>
                </c:pt>
                <c:pt idx="9">
                  <c:v>3.3303546267594148</c:v>
                </c:pt>
                <c:pt idx="10">
                  <c:v>2.718975720451478</c:v>
                </c:pt>
                <c:pt idx="11">
                  <c:v>1.5989276656333893</c:v>
                </c:pt>
                <c:pt idx="12">
                  <c:v>1.4504545926464265</c:v>
                </c:pt>
                <c:pt idx="13">
                  <c:v>1.5098631030953831</c:v>
                </c:pt>
                <c:pt idx="14">
                  <c:v>1.3962594366907437</c:v>
                </c:pt>
                <c:pt idx="15">
                  <c:v>4.3609353361737089</c:v>
                </c:pt>
                <c:pt idx="16">
                  <c:v>4.7501838734685498</c:v>
                </c:pt>
                <c:pt idx="17">
                  <c:v>2.8441813158051668</c:v>
                </c:pt>
                <c:pt idx="18">
                  <c:v>2.4648122502799517</c:v>
                </c:pt>
                <c:pt idx="19">
                  <c:v>1.6117188690622122</c:v>
                </c:pt>
                <c:pt idx="20">
                  <c:v>1.8901596220489136</c:v>
                </c:pt>
                <c:pt idx="21">
                  <c:v>4.731061032739416</c:v>
                </c:pt>
                <c:pt idx="22">
                  <c:v>4.3647519530344088</c:v>
                </c:pt>
                <c:pt idx="23">
                  <c:v>5.2917657816444583</c:v>
                </c:pt>
                <c:pt idx="24">
                  <c:v>2.8297033508040736</c:v>
                </c:pt>
                <c:pt idx="25">
                  <c:v>2.3718020925132026</c:v>
                </c:pt>
                <c:pt idx="26">
                  <c:v>1.7740443549188638</c:v>
                </c:pt>
                <c:pt idx="27">
                  <c:v>1.6677555509909288</c:v>
                </c:pt>
                <c:pt idx="28">
                  <c:v>1.8140525712468278</c:v>
                </c:pt>
                <c:pt idx="29">
                  <c:v>1.5031374445894818</c:v>
                </c:pt>
                <c:pt idx="30">
                  <c:v>1.5851712323687763</c:v>
                </c:pt>
                <c:pt idx="31">
                  <c:v>1.869836702608902</c:v>
                </c:pt>
                <c:pt idx="33">
                  <c:v>1.7186271747029946</c:v>
                </c:pt>
                <c:pt idx="34">
                  <c:v>1.0302122421132254</c:v>
                </c:pt>
                <c:pt idx="36">
                  <c:v>1.8081663527282976</c:v>
                </c:pt>
                <c:pt idx="43">
                  <c:v>1.4261972917253756</c:v>
                </c:pt>
                <c:pt idx="45">
                  <c:v>1.4990425327493555</c:v>
                </c:pt>
                <c:pt idx="49">
                  <c:v>1.0941498419682081</c:v>
                </c:pt>
                <c:pt idx="51">
                  <c:v>1.914603197741835</c:v>
                </c:pt>
                <c:pt idx="58">
                  <c:v>1.4205368442674546</c:v>
                </c:pt>
              </c:numCache>
            </c:numRef>
          </c:xVal>
          <c:yVal>
            <c:numRef>
              <c:f>ISO!$B$4:$B$63</c:f>
              <c:numCache>
                <c:formatCode>0.00E+00</c:formatCode>
                <c:ptCount val="60"/>
                <c:pt idx="0">
                  <c:v>1.6511706890338401E-6</c:v>
                </c:pt>
                <c:pt idx="1">
                  <c:v>1.65395829419307E-6</c:v>
                </c:pt>
                <c:pt idx="2">
                  <c:v>1.6642187717232299E-7</c:v>
                </c:pt>
                <c:pt idx="3">
                  <c:v>1.7362574023018399E-7</c:v>
                </c:pt>
                <c:pt idx="4">
                  <c:v>1.8382022138547402E-8</c:v>
                </c:pt>
                <c:pt idx="5">
                  <c:v>1.6718341061341799E-8</c:v>
                </c:pt>
                <c:pt idx="6">
                  <c:v>3.8153742138534402E-6</c:v>
                </c:pt>
                <c:pt idx="7">
                  <c:v>3.3795082610332598E-6</c:v>
                </c:pt>
                <c:pt idx="8">
                  <c:v>3.6524607432692302E-7</c:v>
                </c:pt>
                <c:pt idx="9">
                  <c:v>3.1456843556688901E-7</c:v>
                </c:pt>
                <c:pt idx="10">
                  <c:v>3.1072085701497102E-8</c:v>
                </c:pt>
                <c:pt idx="11">
                  <c:v>3.54025140261847E-8</c:v>
                </c:pt>
                <c:pt idx="12">
                  <c:v>1.8278755453589099E-7</c:v>
                </c:pt>
                <c:pt idx="13">
                  <c:v>1.7000250021702001E-7</c:v>
                </c:pt>
                <c:pt idx="14">
                  <c:v>1.7027323033995299E-7</c:v>
                </c:pt>
                <c:pt idx="15">
                  <c:v>1.6511706890338401E-6</c:v>
                </c:pt>
                <c:pt idx="16">
                  <c:v>1.65395829419307E-6</c:v>
                </c:pt>
                <c:pt idx="17">
                  <c:v>1.6642187717232299E-7</c:v>
                </c:pt>
                <c:pt idx="18">
                  <c:v>1.7362574023018399E-7</c:v>
                </c:pt>
                <c:pt idx="19">
                  <c:v>1.8382022138547402E-8</c:v>
                </c:pt>
                <c:pt idx="20">
                  <c:v>1.6718341061341799E-8</c:v>
                </c:pt>
                <c:pt idx="21">
                  <c:v>3.8153742138534402E-6</c:v>
                </c:pt>
                <c:pt idx="22">
                  <c:v>3.3795082610332598E-6</c:v>
                </c:pt>
                <c:pt idx="23">
                  <c:v>3.6524607432692302E-7</c:v>
                </c:pt>
                <c:pt idx="24">
                  <c:v>3.1456843556688901E-7</c:v>
                </c:pt>
                <c:pt idx="25">
                  <c:v>3.1072085701497102E-8</c:v>
                </c:pt>
                <c:pt idx="26">
                  <c:v>3.54025140261847E-8</c:v>
                </c:pt>
                <c:pt idx="27">
                  <c:v>1.8278755453589099E-7</c:v>
                </c:pt>
                <c:pt idx="28">
                  <c:v>1.7000250021702001E-7</c:v>
                </c:pt>
                <c:pt idx="29">
                  <c:v>1.7027323033995299E-7</c:v>
                </c:pt>
                <c:pt idx="30">
                  <c:v>1.6511706890338401E-6</c:v>
                </c:pt>
                <c:pt idx="31">
                  <c:v>1.65395829419307E-6</c:v>
                </c:pt>
                <c:pt idx="33">
                  <c:v>1.7362574023018399E-7</c:v>
                </c:pt>
                <c:pt idx="34">
                  <c:v>1.8382022138547402E-8</c:v>
                </c:pt>
                <c:pt idx="36">
                  <c:v>3.8153742138534402E-6</c:v>
                </c:pt>
                <c:pt idx="43">
                  <c:v>1.7000250021702001E-7</c:v>
                </c:pt>
                <c:pt idx="45">
                  <c:v>1.6511706890338401E-6</c:v>
                </c:pt>
                <c:pt idx="49">
                  <c:v>1.8382022138547402E-8</c:v>
                </c:pt>
                <c:pt idx="51">
                  <c:v>3.8153742138534402E-6</c:v>
                </c:pt>
                <c:pt idx="58">
                  <c:v>1.7000250021702001E-7</c:v>
                </c:pt>
              </c:numCache>
            </c:numRef>
          </c:yVal>
          <c:smooth val="0"/>
          <c:extLst>
            <c:ext xmlns:c16="http://schemas.microsoft.com/office/drawing/2014/chart" uri="{C3380CC4-5D6E-409C-BE32-E72D297353CC}">
              <c16:uniqueId val="{00000000-2DCE-4B3C-ABE7-45097AF8BAD7}"/>
            </c:ext>
          </c:extLst>
        </c:ser>
        <c:ser>
          <c:idx val="2"/>
          <c:order val="1"/>
          <c:tx>
            <c:strRef>
              <c:f>ISO!$F$2</c:f>
              <c:strCache>
                <c:ptCount val="1"/>
                <c:pt idx="0">
                  <c:v>100ft-1sp</c:v>
                </c:pt>
              </c:strCache>
            </c:strRef>
          </c:tx>
          <c:spPr>
            <a:ln w="28575">
              <a:noFill/>
            </a:ln>
          </c:spPr>
          <c:xVal>
            <c:numRef>
              <c:f>ISO!$G$4:$G$63</c:f>
              <c:numCache>
                <c:formatCode>General</c:formatCode>
                <c:ptCount val="60"/>
                <c:pt idx="0">
                  <c:v>3.3127553185845402</c:v>
                </c:pt>
                <c:pt idx="1">
                  <c:v>3.6975436362671754</c:v>
                </c:pt>
                <c:pt idx="2">
                  <c:v>3.4030120961324206</c:v>
                </c:pt>
                <c:pt idx="3">
                  <c:v>2.2802138044458591</c:v>
                </c:pt>
                <c:pt idx="4">
                  <c:v>2.1315719666825825</c:v>
                </c:pt>
                <c:pt idx="5">
                  <c:v>1.9556740410631863</c:v>
                </c:pt>
                <c:pt idx="6">
                  <c:v>5.2181349143190623</c:v>
                </c:pt>
                <c:pt idx="7">
                  <c:v>5.7191959785665016</c:v>
                </c:pt>
                <c:pt idx="8">
                  <c:v>4.6638548464109499</c:v>
                </c:pt>
                <c:pt idx="9">
                  <c:v>2.8545015650697647</c:v>
                </c:pt>
                <c:pt idx="10">
                  <c:v>1.7799220117778132</c:v>
                </c:pt>
                <c:pt idx="11">
                  <c:v>3.4273104673988009</c:v>
                </c:pt>
                <c:pt idx="12">
                  <c:v>1.7809101278582415</c:v>
                </c:pt>
                <c:pt idx="13">
                  <c:v>1.6868401506711228</c:v>
                </c:pt>
                <c:pt idx="14">
                  <c:v>1.9640498169664173</c:v>
                </c:pt>
                <c:pt idx="15">
                  <c:v>3.2739144143355112</c:v>
                </c:pt>
                <c:pt idx="16">
                  <c:v>3.9914607017113628</c:v>
                </c:pt>
                <c:pt idx="17">
                  <c:v>3.4023629771059225</c:v>
                </c:pt>
                <c:pt idx="18">
                  <c:v>2.0834574086076127</c:v>
                </c:pt>
                <c:pt idx="19">
                  <c:v>2.3306328714813711</c:v>
                </c:pt>
                <c:pt idx="20">
                  <c:v>2.1444323775158085</c:v>
                </c:pt>
                <c:pt idx="21">
                  <c:v>5.6991101613270505</c:v>
                </c:pt>
                <c:pt idx="22">
                  <c:v>5.7008705705127083</c:v>
                </c:pt>
                <c:pt idx="23">
                  <c:v>4.4377112928935514</c:v>
                </c:pt>
                <c:pt idx="24">
                  <c:v>2.973628895233758</c:v>
                </c:pt>
                <c:pt idx="25">
                  <c:v>1.8254917759988789</c:v>
                </c:pt>
                <c:pt idx="26">
                  <c:v>3.6423917041811906</c:v>
                </c:pt>
                <c:pt idx="27">
                  <c:v>1.7921228257632817</c:v>
                </c:pt>
                <c:pt idx="28">
                  <c:v>1.6993378759480811</c:v>
                </c:pt>
                <c:pt idx="29">
                  <c:v>2.0699259051656185</c:v>
                </c:pt>
                <c:pt idx="30">
                  <c:v>3.0492678958785246</c:v>
                </c:pt>
                <c:pt idx="31">
                  <c:v>3.9098065798987705</c:v>
                </c:pt>
                <c:pt idx="32">
                  <c:v>3.089750542299349</c:v>
                </c:pt>
                <c:pt idx="33">
                  <c:v>1.9988792480115689</c:v>
                </c:pt>
                <c:pt idx="34">
                  <c:v>2.3508496023138106</c:v>
                </c:pt>
                <c:pt idx="35">
                  <c:v>2.1176337671728129</c:v>
                </c:pt>
                <c:pt idx="36">
                  <c:v>4.7898409255242225</c:v>
                </c:pt>
                <c:pt idx="37">
                  <c:v>5.0408441793203176</c:v>
                </c:pt>
                <c:pt idx="38">
                  <c:v>4.1398138105567606</c:v>
                </c:pt>
                <c:pt idx="39">
                  <c:v>2.7573662328271871</c:v>
                </c:pt>
                <c:pt idx="40">
                  <c:v>1.7823391178597252</c:v>
                </c:pt>
                <c:pt idx="41">
                  <c:v>3.4815347071583513</c:v>
                </c:pt>
                <c:pt idx="42">
                  <c:v>1.6322758496023138</c:v>
                </c:pt>
                <c:pt idx="43">
                  <c:v>1.6366775126536515</c:v>
                </c:pt>
                <c:pt idx="44">
                  <c:v>2.2002801879971075</c:v>
                </c:pt>
                <c:pt idx="45">
                  <c:v>1.8020916228977664</c:v>
                </c:pt>
                <c:pt idx="47">
                  <c:v>1.9868825932410206</c:v>
                </c:pt>
                <c:pt idx="49">
                  <c:v>1.5111809645074008</c:v>
                </c:pt>
                <c:pt idx="51">
                  <c:v>2.6132420818080533</c:v>
                </c:pt>
                <c:pt idx="53">
                  <c:v>2.5075799777176506</c:v>
                </c:pt>
                <c:pt idx="55">
                  <c:v>1.4087816329778768</c:v>
                </c:pt>
                <c:pt idx="57">
                  <c:v>1.4106186004562575</c:v>
                </c:pt>
              </c:numCache>
            </c:numRef>
          </c:xVal>
          <c:yVal>
            <c:numRef>
              <c:f>ISO!$F$4:$F$63</c:f>
              <c:numCache>
                <c:formatCode>0.00E+00</c:formatCode>
                <c:ptCount val="60"/>
                <c:pt idx="0">
                  <c:v>1.6511706890338401E-6</c:v>
                </c:pt>
                <c:pt idx="1">
                  <c:v>1.65395829419307E-6</c:v>
                </c:pt>
                <c:pt idx="2">
                  <c:v>1.6642187717232299E-7</c:v>
                </c:pt>
                <c:pt idx="3">
                  <c:v>1.7362574023018399E-7</c:v>
                </c:pt>
                <c:pt idx="4">
                  <c:v>1.8382022138547402E-8</c:v>
                </c:pt>
                <c:pt idx="5">
                  <c:v>1.6718341061341799E-8</c:v>
                </c:pt>
                <c:pt idx="6">
                  <c:v>3.8153742138534402E-6</c:v>
                </c:pt>
                <c:pt idx="7">
                  <c:v>3.3795082610332598E-6</c:v>
                </c:pt>
                <c:pt idx="8">
                  <c:v>3.6524607432692302E-7</c:v>
                </c:pt>
                <c:pt idx="9">
                  <c:v>3.1456843556688901E-7</c:v>
                </c:pt>
                <c:pt idx="10">
                  <c:v>3.1072085701497102E-8</c:v>
                </c:pt>
                <c:pt idx="11">
                  <c:v>3.54025140261847E-8</c:v>
                </c:pt>
                <c:pt idx="12">
                  <c:v>1.8278755453589099E-7</c:v>
                </c:pt>
                <c:pt idx="13">
                  <c:v>1.7000250021702001E-7</c:v>
                </c:pt>
                <c:pt idx="14">
                  <c:v>1.7027323033995299E-7</c:v>
                </c:pt>
                <c:pt idx="15" formatCode="General">
                  <c:v>1.6511706890338401E-6</c:v>
                </c:pt>
                <c:pt idx="16" formatCode="General">
                  <c:v>1.65395829419307E-6</c:v>
                </c:pt>
                <c:pt idx="17" formatCode="General">
                  <c:v>1.6642187717232299E-7</c:v>
                </c:pt>
                <c:pt idx="18" formatCode="General">
                  <c:v>1.7362574023018399E-7</c:v>
                </c:pt>
                <c:pt idx="19" formatCode="General">
                  <c:v>1.8382022138547402E-8</c:v>
                </c:pt>
                <c:pt idx="20" formatCode="General">
                  <c:v>1.6718341061341799E-8</c:v>
                </c:pt>
                <c:pt idx="21" formatCode="General">
                  <c:v>3.8153742138534402E-6</c:v>
                </c:pt>
                <c:pt idx="22" formatCode="General">
                  <c:v>3.3795082610332598E-6</c:v>
                </c:pt>
                <c:pt idx="23" formatCode="General">
                  <c:v>3.6524607432692302E-7</c:v>
                </c:pt>
                <c:pt idx="24" formatCode="General">
                  <c:v>3.1456843556688901E-7</c:v>
                </c:pt>
                <c:pt idx="25" formatCode="General">
                  <c:v>3.1072085701497102E-8</c:v>
                </c:pt>
                <c:pt idx="26" formatCode="General">
                  <c:v>3.54025140261847E-8</c:v>
                </c:pt>
                <c:pt idx="27" formatCode="General">
                  <c:v>1.8278755453589099E-7</c:v>
                </c:pt>
                <c:pt idx="28" formatCode="General">
                  <c:v>1.7000250021702001E-7</c:v>
                </c:pt>
                <c:pt idx="29" formatCode="General">
                  <c:v>1.7027323033995299E-7</c:v>
                </c:pt>
                <c:pt idx="30" formatCode="General">
                  <c:v>1.6511706890338401E-6</c:v>
                </c:pt>
                <c:pt idx="31" formatCode="General">
                  <c:v>1.65395829419307E-6</c:v>
                </c:pt>
                <c:pt idx="32" formatCode="General">
                  <c:v>1.6642187717232299E-7</c:v>
                </c:pt>
                <c:pt idx="33" formatCode="General">
                  <c:v>1.7362574023018399E-7</c:v>
                </c:pt>
                <c:pt idx="34" formatCode="General">
                  <c:v>1.8382022138547402E-8</c:v>
                </c:pt>
                <c:pt idx="35" formatCode="General">
                  <c:v>1.6718341061341799E-8</c:v>
                </c:pt>
                <c:pt idx="36" formatCode="General">
                  <c:v>3.8153742138534402E-6</c:v>
                </c:pt>
                <c:pt idx="37" formatCode="General">
                  <c:v>3.3795082610332598E-6</c:v>
                </c:pt>
                <c:pt idx="38" formatCode="General">
                  <c:v>3.6524607432692302E-7</c:v>
                </c:pt>
                <c:pt idx="39" formatCode="General">
                  <c:v>3.1456843556688901E-7</c:v>
                </c:pt>
                <c:pt idx="40" formatCode="General">
                  <c:v>3.1072085701497102E-8</c:v>
                </c:pt>
                <c:pt idx="41" formatCode="General">
                  <c:v>3.54025140261847E-8</c:v>
                </c:pt>
                <c:pt idx="42" formatCode="General">
                  <c:v>1.8278755453589099E-7</c:v>
                </c:pt>
                <c:pt idx="43" formatCode="General">
                  <c:v>1.7000250021702001E-7</c:v>
                </c:pt>
                <c:pt idx="44" formatCode="General">
                  <c:v>1.7027323033995299E-7</c:v>
                </c:pt>
                <c:pt idx="45" formatCode="General">
                  <c:v>1.6511706890338401E-6</c:v>
                </c:pt>
                <c:pt idx="47" formatCode="General">
                  <c:v>1.6642187717232299E-7</c:v>
                </c:pt>
                <c:pt idx="49" formatCode="General">
                  <c:v>1.8382022138547402E-8</c:v>
                </c:pt>
                <c:pt idx="51" formatCode="General">
                  <c:v>3.8153742138534402E-6</c:v>
                </c:pt>
                <c:pt idx="53" formatCode="General">
                  <c:v>3.6524607432692302E-7</c:v>
                </c:pt>
                <c:pt idx="55" formatCode="General">
                  <c:v>3.1072085701497102E-8</c:v>
                </c:pt>
                <c:pt idx="57" formatCode="General">
                  <c:v>1.8278755453589099E-7</c:v>
                </c:pt>
              </c:numCache>
            </c:numRef>
          </c:yVal>
          <c:smooth val="0"/>
          <c:extLst>
            <c:ext xmlns:c16="http://schemas.microsoft.com/office/drawing/2014/chart" uri="{C3380CC4-5D6E-409C-BE32-E72D297353CC}">
              <c16:uniqueId val="{00000001-2DCE-4B3C-ABE7-45097AF8BAD7}"/>
            </c:ext>
          </c:extLst>
        </c:ser>
        <c:ser>
          <c:idx val="4"/>
          <c:order val="2"/>
          <c:tx>
            <c:strRef>
              <c:f>ISO!$J$2</c:f>
              <c:strCache>
                <c:ptCount val="1"/>
                <c:pt idx="0">
                  <c:v>140ft-1sp</c:v>
                </c:pt>
              </c:strCache>
            </c:strRef>
          </c:tx>
          <c:spPr>
            <a:ln w="28575">
              <a:noFill/>
            </a:ln>
          </c:spPr>
          <c:xVal>
            <c:numRef>
              <c:f>ISO!$K$4:$K$33</c:f>
              <c:numCache>
                <c:formatCode>General</c:formatCode>
                <c:ptCount val="30"/>
                <c:pt idx="0">
                  <c:v>1.7608731321062003</c:v>
                </c:pt>
                <c:pt idx="1">
                  <c:v>2.3440844205959031</c:v>
                </c:pt>
                <c:pt idx="2">
                  <c:v>2.1046749758442362</c:v>
                </c:pt>
                <c:pt idx="3">
                  <c:v>1.8500975345928765</c:v>
                </c:pt>
                <c:pt idx="4">
                  <c:v>1.6559459640124699</c:v>
                </c:pt>
                <c:pt idx="5">
                  <c:v>1.7978724697217379</c:v>
                </c:pt>
                <c:pt idx="6">
                  <c:v>2.6253668941461012</c:v>
                </c:pt>
                <c:pt idx="7">
                  <c:v>2.2248491404194293</c:v>
                </c:pt>
                <c:pt idx="8">
                  <c:v>2.2497067885292026</c:v>
                </c:pt>
                <c:pt idx="9">
                  <c:v>1.7826345886227872</c:v>
                </c:pt>
                <c:pt idx="10">
                  <c:v>1.4528795493354885</c:v>
                </c:pt>
                <c:pt idx="11">
                  <c:v>2.1074733982753693</c:v>
                </c:pt>
                <c:pt idx="12">
                  <c:v>1.7350857149802197</c:v>
                </c:pt>
                <c:pt idx="13">
                  <c:v>1.7667221692179609</c:v>
                </c:pt>
                <c:pt idx="14">
                  <c:v>1.834321845925728</c:v>
                </c:pt>
                <c:pt idx="15">
                  <c:v>1.7067976445851587</c:v>
                </c:pt>
                <c:pt idx="17">
                  <c:v>1.9670478922197172</c:v>
                </c:pt>
                <c:pt idx="19">
                  <c:v>1.5438662591077863</c:v>
                </c:pt>
                <c:pt idx="21">
                  <c:v>1.9726173909344482</c:v>
                </c:pt>
                <c:pt idx="23">
                  <c:v>1.9718699295684778</c:v>
                </c:pt>
                <c:pt idx="25">
                  <c:v>1.415661442539667</c:v>
                </c:pt>
                <c:pt idx="27">
                  <c:v>1.4611289705086992</c:v>
                </c:pt>
              </c:numCache>
            </c:numRef>
          </c:xVal>
          <c:yVal>
            <c:numRef>
              <c:f>ISO!$J$4:$J$33</c:f>
              <c:numCache>
                <c:formatCode>0.00E+00</c:formatCode>
                <c:ptCount val="30"/>
                <c:pt idx="0">
                  <c:v>1.6511706890338401E-6</c:v>
                </c:pt>
                <c:pt idx="1">
                  <c:v>1.65395829419307E-6</c:v>
                </c:pt>
                <c:pt idx="2">
                  <c:v>1.6642187717232299E-7</c:v>
                </c:pt>
                <c:pt idx="3">
                  <c:v>1.7362574023018399E-7</c:v>
                </c:pt>
                <c:pt idx="4">
                  <c:v>1.8382022138547402E-8</c:v>
                </c:pt>
                <c:pt idx="5">
                  <c:v>1.6718341061341799E-8</c:v>
                </c:pt>
                <c:pt idx="6">
                  <c:v>3.8153742138534402E-6</c:v>
                </c:pt>
                <c:pt idx="7">
                  <c:v>3.3795082610332598E-6</c:v>
                </c:pt>
                <c:pt idx="8">
                  <c:v>3.6524607432692302E-7</c:v>
                </c:pt>
                <c:pt idx="9">
                  <c:v>3.1456843556688901E-7</c:v>
                </c:pt>
                <c:pt idx="10">
                  <c:v>3.1072085701497102E-8</c:v>
                </c:pt>
                <c:pt idx="11">
                  <c:v>3.54025140261847E-8</c:v>
                </c:pt>
                <c:pt idx="12">
                  <c:v>1.8278755453589099E-7</c:v>
                </c:pt>
                <c:pt idx="13">
                  <c:v>1.7000250021702001E-7</c:v>
                </c:pt>
                <c:pt idx="14">
                  <c:v>1.7027323033995299E-7</c:v>
                </c:pt>
                <c:pt idx="15" formatCode="General">
                  <c:v>1.6511706890338401E-6</c:v>
                </c:pt>
                <c:pt idx="17" formatCode="General">
                  <c:v>1.6642187717232299E-7</c:v>
                </c:pt>
                <c:pt idx="19" formatCode="General">
                  <c:v>1.8382022138547402E-8</c:v>
                </c:pt>
                <c:pt idx="21" formatCode="General">
                  <c:v>3.8153742138534402E-6</c:v>
                </c:pt>
                <c:pt idx="23" formatCode="General">
                  <c:v>3.6524607432692302E-7</c:v>
                </c:pt>
                <c:pt idx="25" formatCode="General">
                  <c:v>3.1072085701497102E-8</c:v>
                </c:pt>
                <c:pt idx="27" formatCode="General">
                  <c:v>1.8278755453589099E-7</c:v>
                </c:pt>
              </c:numCache>
            </c:numRef>
          </c:yVal>
          <c:smooth val="0"/>
          <c:extLst>
            <c:ext xmlns:c16="http://schemas.microsoft.com/office/drawing/2014/chart" uri="{C3380CC4-5D6E-409C-BE32-E72D297353CC}">
              <c16:uniqueId val="{00000002-2DCE-4B3C-ABE7-45097AF8BAD7}"/>
            </c:ext>
          </c:extLst>
        </c:ser>
        <c:ser>
          <c:idx val="1"/>
          <c:order val="3"/>
          <c:tx>
            <c:strRef>
              <c:f>ISO!$D$2</c:f>
              <c:strCache>
                <c:ptCount val="1"/>
                <c:pt idx="0">
                  <c:v>40ft-2sp</c:v>
                </c:pt>
              </c:strCache>
            </c:strRef>
          </c:tx>
          <c:spPr>
            <a:ln w="28575">
              <a:noFill/>
            </a:ln>
          </c:spPr>
          <c:marker>
            <c:symbol val="circle"/>
            <c:size val="5"/>
            <c:spPr>
              <a:solidFill>
                <a:schemeClr val="tx2"/>
              </a:solidFill>
              <a:ln>
                <a:noFill/>
              </a:ln>
            </c:spPr>
          </c:marker>
          <c:xVal>
            <c:numRef>
              <c:f>ISO!$E$4:$E$63</c:f>
              <c:numCache>
                <c:formatCode>General</c:formatCode>
                <c:ptCount val="60"/>
                <c:pt idx="0">
                  <c:v>5.9678330857085564</c:v>
                </c:pt>
                <c:pt idx="1">
                  <c:v>6.3189798438384903</c:v>
                </c:pt>
                <c:pt idx="2">
                  <c:v>2.9474154353790478</c:v>
                </c:pt>
                <c:pt idx="3">
                  <c:v>2.8659814871552056</c:v>
                </c:pt>
                <c:pt idx="4">
                  <c:v>2.3696050460764386</c:v>
                </c:pt>
                <c:pt idx="5">
                  <c:v>2.0044750206575124</c:v>
                </c:pt>
                <c:pt idx="6">
                  <c:v>5.9884410773472974</c:v>
                </c:pt>
                <c:pt idx="7">
                  <c:v>10.612438359660556</c:v>
                </c:pt>
                <c:pt idx="8">
                  <c:v>6.4608064321458745</c:v>
                </c:pt>
                <c:pt idx="9">
                  <c:v>4.1232487535860507</c:v>
                </c:pt>
                <c:pt idx="10">
                  <c:v>2.6716313155711928</c:v>
                </c:pt>
                <c:pt idx="11">
                  <c:v>1.9274062520309352</c:v>
                </c:pt>
                <c:pt idx="12">
                  <c:v>2.3019898094048803</c:v>
                </c:pt>
                <c:pt idx="13">
                  <c:v>2.0431254584110894</c:v>
                </c:pt>
                <c:pt idx="14">
                  <c:v>3.5986017555533274</c:v>
                </c:pt>
                <c:pt idx="15">
                  <c:v>5.9058167317270156</c:v>
                </c:pt>
                <c:pt idx="16">
                  <c:v>5.0701305693902272</c:v>
                </c:pt>
                <c:pt idx="17">
                  <c:v>2.9258853934286844</c:v>
                </c:pt>
                <c:pt idx="18">
                  <c:v>2.6406485448989385</c:v>
                </c:pt>
                <c:pt idx="19">
                  <c:v>2.3143136148970025</c:v>
                </c:pt>
                <c:pt idx="20">
                  <c:v>1.8736162439283099</c:v>
                </c:pt>
                <c:pt idx="21">
                  <c:v>6.0556280463679295</c:v>
                </c:pt>
                <c:pt idx="22">
                  <c:v>11.715057791546355</c:v>
                </c:pt>
                <c:pt idx="23">
                  <c:v>5.8049956252523893</c:v>
                </c:pt>
                <c:pt idx="24">
                  <c:v>3.5179364652039307</c:v>
                </c:pt>
                <c:pt idx="25">
                  <c:v>2.3179082238254383</c:v>
                </c:pt>
                <c:pt idx="26">
                  <c:v>1.9588857854354556</c:v>
                </c:pt>
                <c:pt idx="27">
                  <c:v>2.0879290169965232</c:v>
                </c:pt>
                <c:pt idx="28">
                  <c:v>2.3012350249024096</c:v>
                </c:pt>
                <c:pt idx="29">
                  <c:v>3.4010640715891203</c:v>
                </c:pt>
                <c:pt idx="30">
                  <c:v>1.7455176877011003</c:v>
                </c:pt>
                <c:pt idx="31">
                  <c:v>1.7852591856638926</c:v>
                </c:pt>
                <c:pt idx="32">
                  <c:v>1.6246160296785133</c:v>
                </c:pt>
                <c:pt idx="33">
                  <c:v>1.73019896201803</c:v>
                </c:pt>
                <c:pt idx="34">
                  <c:v>1.033943310215488</c:v>
                </c:pt>
                <c:pt idx="36">
                  <c:v>2.3992926742564422</c:v>
                </c:pt>
                <c:pt idx="38">
                  <c:v>1.5262011320857907</c:v>
                </c:pt>
                <c:pt idx="40">
                  <c:v>1.2964387607215451</c:v>
                </c:pt>
                <c:pt idx="42">
                  <c:v>1.3447158547567983</c:v>
                </c:pt>
                <c:pt idx="43">
                  <c:v>1.5602707321384977</c:v>
                </c:pt>
                <c:pt idx="45">
                  <c:v>1.5227167498674117</c:v>
                </c:pt>
                <c:pt idx="47">
                  <c:v>1.1019033748916145</c:v>
                </c:pt>
                <c:pt idx="49">
                  <c:v>2.6035912416132807</c:v>
                </c:pt>
                <c:pt idx="51">
                  <c:v>1.7860913047504396</c:v>
                </c:pt>
                <c:pt idx="53">
                  <c:v>1.3509920952276724</c:v>
                </c:pt>
                <c:pt idx="55">
                  <c:v>1.2619800780724189</c:v>
                </c:pt>
              </c:numCache>
            </c:numRef>
          </c:xVal>
          <c:yVal>
            <c:numRef>
              <c:f>ISO!$D$4:$D$63</c:f>
              <c:numCache>
                <c:formatCode>0.00E+00</c:formatCode>
                <c:ptCount val="60"/>
                <c:pt idx="0">
                  <c:v>1.6511706890338401E-6</c:v>
                </c:pt>
                <c:pt idx="1">
                  <c:v>1.65395829419307E-6</c:v>
                </c:pt>
                <c:pt idx="2">
                  <c:v>1.6642187717232299E-7</c:v>
                </c:pt>
                <c:pt idx="3">
                  <c:v>1.7362574023018399E-7</c:v>
                </c:pt>
                <c:pt idx="4">
                  <c:v>1.8382022138547402E-8</c:v>
                </c:pt>
                <c:pt idx="5">
                  <c:v>1.6718341061341799E-8</c:v>
                </c:pt>
                <c:pt idx="6">
                  <c:v>3.8153742138534402E-6</c:v>
                </c:pt>
                <c:pt idx="7">
                  <c:v>3.3795082610332598E-6</c:v>
                </c:pt>
                <c:pt idx="8">
                  <c:v>3.6524607432692302E-7</c:v>
                </c:pt>
                <c:pt idx="9">
                  <c:v>3.1456843556688901E-7</c:v>
                </c:pt>
                <c:pt idx="10">
                  <c:v>3.1072085701497102E-8</c:v>
                </c:pt>
                <c:pt idx="11">
                  <c:v>3.54025140261847E-8</c:v>
                </c:pt>
                <c:pt idx="12">
                  <c:v>1.8278755453589099E-7</c:v>
                </c:pt>
                <c:pt idx="13">
                  <c:v>1.7000250021702001E-7</c:v>
                </c:pt>
                <c:pt idx="14">
                  <c:v>1.7027323033995299E-7</c:v>
                </c:pt>
                <c:pt idx="15" formatCode="General">
                  <c:v>1.6511706890338401E-6</c:v>
                </c:pt>
                <c:pt idx="16" formatCode="General">
                  <c:v>1.65395829419307E-6</c:v>
                </c:pt>
                <c:pt idx="17" formatCode="General">
                  <c:v>1.6642187717232299E-7</c:v>
                </c:pt>
                <c:pt idx="18" formatCode="General">
                  <c:v>1.7362574023018399E-7</c:v>
                </c:pt>
                <c:pt idx="19" formatCode="General">
                  <c:v>1.8382022138547402E-8</c:v>
                </c:pt>
                <c:pt idx="20" formatCode="General">
                  <c:v>1.6718341061341799E-8</c:v>
                </c:pt>
                <c:pt idx="21" formatCode="General">
                  <c:v>3.8153742138534402E-6</c:v>
                </c:pt>
                <c:pt idx="22" formatCode="General">
                  <c:v>3.3795082610332598E-6</c:v>
                </c:pt>
                <c:pt idx="23" formatCode="General">
                  <c:v>3.6524607432692302E-7</c:v>
                </c:pt>
                <c:pt idx="24" formatCode="General">
                  <c:v>3.1456843556688901E-7</c:v>
                </c:pt>
                <c:pt idx="25" formatCode="General">
                  <c:v>3.1072085701497102E-8</c:v>
                </c:pt>
                <c:pt idx="26" formatCode="General">
                  <c:v>3.54025140261847E-8</c:v>
                </c:pt>
                <c:pt idx="27" formatCode="General">
                  <c:v>1.8278755453589099E-7</c:v>
                </c:pt>
                <c:pt idx="28" formatCode="General">
                  <c:v>1.7000250021702001E-7</c:v>
                </c:pt>
                <c:pt idx="29" formatCode="General">
                  <c:v>1.7027323033995299E-7</c:v>
                </c:pt>
                <c:pt idx="30" formatCode="General">
                  <c:v>1.6511706890338401E-6</c:v>
                </c:pt>
                <c:pt idx="31" formatCode="General">
                  <c:v>1.65395829419307E-6</c:v>
                </c:pt>
                <c:pt idx="32" formatCode="General">
                  <c:v>1.6642187717232299E-7</c:v>
                </c:pt>
                <c:pt idx="33" formatCode="General">
                  <c:v>1.7362574023018399E-7</c:v>
                </c:pt>
                <c:pt idx="34" formatCode="General">
                  <c:v>1.8382022138547402E-8</c:v>
                </c:pt>
                <c:pt idx="36" formatCode="General">
                  <c:v>3.8153742138534402E-6</c:v>
                </c:pt>
                <c:pt idx="38" formatCode="General">
                  <c:v>3.6524607432692302E-7</c:v>
                </c:pt>
                <c:pt idx="40" formatCode="General">
                  <c:v>3.1072085701497102E-8</c:v>
                </c:pt>
                <c:pt idx="42" formatCode="General">
                  <c:v>1.8278755453589099E-7</c:v>
                </c:pt>
                <c:pt idx="43" formatCode="General">
                  <c:v>1.7000250021702001E-7</c:v>
                </c:pt>
                <c:pt idx="45" formatCode="General">
                  <c:v>1.6511706890338401E-6</c:v>
                </c:pt>
                <c:pt idx="47" formatCode="General">
                  <c:v>1.6642187717232299E-7</c:v>
                </c:pt>
                <c:pt idx="49" formatCode="General">
                  <c:v>1.8382022138547402E-8</c:v>
                </c:pt>
                <c:pt idx="51" formatCode="General">
                  <c:v>3.8153742138534402E-6</c:v>
                </c:pt>
                <c:pt idx="53" formatCode="General">
                  <c:v>3.6524607432692302E-7</c:v>
                </c:pt>
                <c:pt idx="55" formatCode="General">
                  <c:v>3.1072085701497102E-8</c:v>
                </c:pt>
              </c:numCache>
            </c:numRef>
          </c:yVal>
          <c:smooth val="0"/>
          <c:extLst>
            <c:ext xmlns:c16="http://schemas.microsoft.com/office/drawing/2014/chart" uri="{C3380CC4-5D6E-409C-BE32-E72D297353CC}">
              <c16:uniqueId val="{00000003-2DCE-4B3C-ABE7-45097AF8BAD7}"/>
            </c:ext>
          </c:extLst>
        </c:ser>
        <c:ser>
          <c:idx val="3"/>
          <c:order val="4"/>
          <c:tx>
            <c:strRef>
              <c:f>ISO!$H$2</c:f>
              <c:strCache>
                <c:ptCount val="1"/>
                <c:pt idx="0">
                  <c:v>100ft-2sp</c:v>
                </c:pt>
              </c:strCache>
            </c:strRef>
          </c:tx>
          <c:spPr>
            <a:ln w="28575">
              <a:noFill/>
            </a:ln>
          </c:spPr>
          <c:marker>
            <c:symbol val="circle"/>
            <c:size val="5"/>
            <c:spPr>
              <a:solidFill>
                <a:srgbClr val="C00000"/>
              </a:solidFill>
              <a:ln>
                <a:noFill/>
              </a:ln>
            </c:spPr>
          </c:marker>
          <c:xVal>
            <c:numRef>
              <c:f>ISO!$I$4:$I$63</c:f>
              <c:numCache>
                <c:formatCode>General</c:formatCode>
                <c:ptCount val="60"/>
                <c:pt idx="0">
                  <c:v>3.8299362655392186</c:v>
                </c:pt>
                <c:pt idx="1">
                  <c:v>4.0578829867042669</c:v>
                </c:pt>
                <c:pt idx="2">
                  <c:v>2.4829034788017563</c:v>
                </c:pt>
                <c:pt idx="3">
                  <c:v>2.8725220636623425</c:v>
                </c:pt>
                <c:pt idx="4">
                  <c:v>2.4085432540650955</c:v>
                </c:pt>
                <c:pt idx="5">
                  <c:v>2.0628090060287247</c:v>
                </c:pt>
                <c:pt idx="6">
                  <c:v>5.0793405461102523</c:v>
                </c:pt>
                <c:pt idx="7">
                  <c:v>5.3610958360753278</c:v>
                </c:pt>
                <c:pt idx="8">
                  <c:v>3.8786250664839677</c:v>
                </c:pt>
                <c:pt idx="9">
                  <c:v>2.8662567948868194</c:v>
                </c:pt>
                <c:pt idx="10">
                  <c:v>2.2295522361149924</c:v>
                </c:pt>
                <c:pt idx="11">
                  <c:v>3.2532154704122491</c:v>
                </c:pt>
                <c:pt idx="12">
                  <c:v>1.7294124027224167</c:v>
                </c:pt>
                <c:pt idx="13">
                  <c:v>1.4833735549590101</c:v>
                </c:pt>
                <c:pt idx="14">
                  <c:v>2.2120816017452603</c:v>
                </c:pt>
                <c:pt idx="15">
                  <c:v>3.6402033490227161</c:v>
                </c:pt>
                <c:pt idx="16">
                  <c:v>4.0115846090194447</c:v>
                </c:pt>
                <c:pt idx="17">
                  <c:v>2.7813267027511053</c:v>
                </c:pt>
                <c:pt idx="18">
                  <c:v>3.0613599165771026</c:v>
                </c:pt>
                <c:pt idx="19">
                  <c:v>2.3921987771801589</c:v>
                </c:pt>
                <c:pt idx="20">
                  <c:v>2.1010550268928423</c:v>
                </c:pt>
                <c:pt idx="21">
                  <c:v>4.210263620466935</c:v>
                </c:pt>
                <c:pt idx="22">
                  <c:v>5.1448536273084349</c:v>
                </c:pt>
                <c:pt idx="23">
                  <c:v>3.423504803935089</c:v>
                </c:pt>
                <c:pt idx="24">
                  <c:v>2.7232253503270556</c:v>
                </c:pt>
                <c:pt idx="25">
                  <c:v>2.1780183407021276</c:v>
                </c:pt>
                <c:pt idx="26">
                  <c:v>3.1218797407254173</c:v>
                </c:pt>
                <c:pt idx="27">
                  <c:v>1.7141888475152853</c:v>
                </c:pt>
                <c:pt idx="28">
                  <c:v>1.4219762791339126</c:v>
                </c:pt>
                <c:pt idx="29">
                  <c:v>2.1310072995035059</c:v>
                </c:pt>
                <c:pt idx="30">
                  <c:v>3.5770330965279533</c:v>
                </c:pt>
                <c:pt idx="31">
                  <c:v>3.8022750375815533</c:v>
                </c:pt>
                <c:pt idx="32">
                  <c:v>2.871421309227034</c:v>
                </c:pt>
                <c:pt idx="33">
                  <c:v>3.0294182311836271</c:v>
                </c:pt>
                <c:pt idx="34">
                  <c:v>2.3940802920302402</c:v>
                </c:pt>
                <c:pt idx="35">
                  <c:v>2.1154542564674621</c:v>
                </c:pt>
                <c:pt idx="36">
                  <c:v>4.7515637414397007</c:v>
                </c:pt>
                <c:pt idx="37">
                  <c:v>5.2057233415502351</c:v>
                </c:pt>
                <c:pt idx="38">
                  <c:v>3.4726635685416496</c:v>
                </c:pt>
                <c:pt idx="39">
                  <c:v>2.7599905541525085</c:v>
                </c:pt>
                <c:pt idx="40">
                  <c:v>2.0368481114703068</c:v>
                </c:pt>
                <c:pt idx="41">
                  <c:v>2.9671436506097471</c:v>
                </c:pt>
                <c:pt idx="42">
                  <c:v>1.7806585803077346</c:v>
                </c:pt>
                <c:pt idx="43">
                  <c:v>1.3444861028550423</c:v>
                </c:pt>
                <c:pt idx="44">
                  <c:v>1.7329872958004366</c:v>
                </c:pt>
                <c:pt idx="45">
                  <c:v>1.957315039349494</c:v>
                </c:pt>
                <c:pt idx="47">
                  <c:v>1.9410685394578668</c:v>
                </c:pt>
                <c:pt idx="49">
                  <c:v>1.6716638570617242</c:v>
                </c:pt>
                <c:pt idx="51">
                  <c:v>2.2444446447727824</c:v>
                </c:pt>
                <c:pt idx="53">
                  <c:v>2.4103871218489297</c:v>
                </c:pt>
                <c:pt idx="55">
                  <c:v>1.4753400823950455</c:v>
                </c:pt>
                <c:pt idx="57">
                  <c:v>1.4092844166056564</c:v>
                </c:pt>
              </c:numCache>
            </c:numRef>
          </c:xVal>
          <c:yVal>
            <c:numRef>
              <c:f>ISO!$H$4:$H$63</c:f>
              <c:numCache>
                <c:formatCode>0.00E+00</c:formatCode>
                <c:ptCount val="60"/>
                <c:pt idx="0">
                  <c:v>1.6511706890338401E-6</c:v>
                </c:pt>
                <c:pt idx="1">
                  <c:v>1.65395829419307E-6</c:v>
                </c:pt>
                <c:pt idx="2">
                  <c:v>1.6642187717232299E-7</c:v>
                </c:pt>
                <c:pt idx="3">
                  <c:v>1.7362574023018399E-7</c:v>
                </c:pt>
                <c:pt idx="4">
                  <c:v>1.8382022138547402E-8</c:v>
                </c:pt>
                <c:pt idx="5">
                  <c:v>1.6718341061341799E-8</c:v>
                </c:pt>
                <c:pt idx="6">
                  <c:v>3.8153742138534402E-6</c:v>
                </c:pt>
                <c:pt idx="7">
                  <c:v>3.3795082610332598E-6</c:v>
                </c:pt>
                <c:pt idx="8">
                  <c:v>3.6524607432692302E-7</c:v>
                </c:pt>
                <c:pt idx="9">
                  <c:v>3.1456843556688901E-7</c:v>
                </c:pt>
                <c:pt idx="10">
                  <c:v>3.1072085701497102E-8</c:v>
                </c:pt>
                <c:pt idx="11">
                  <c:v>3.54025140261847E-8</c:v>
                </c:pt>
                <c:pt idx="12">
                  <c:v>1.8278755453589099E-7</c:v>
                </c:pt>
                <c:pt idx="13">
                  <c:v>1.7000250021702001E-7</c:v>
                </c:pt>
                <c:pt idx="14">
                  <c:v>1.7027323033995299E-7</c:v>
                </c:pt>
                <c:pt idx="15" formatCode="General">
                  <c:v>1.6511706890338401E-6</c:v>
                </c:pt>
                <c:pt idx="16" formatCode="General">
                  <c:v>1.65395829419307E-6</c:v>
                </c:pt>
                <c:pt idx="17" formatCode="General">
                  <c:v>1.6642187717232299E-7</c:v>
                </c:pt>
                <c:pt idx="18" formatCode="General">
                  <c:v>1.7362574023018399E-7</c:v>
                </c:pt>
                <c:pt idx="19" formatCode="General">
                  <c:v>1.8382022138547402E-8</c:v>
                </c:pt>
                <c:pt idx="20" formatCode="General">
                  <c:v>1.6718341061341799E-8</c:v>
                </c:pt>
                <c:pt idx="21" formatCode="General">
                  <c:v>3.8153742138534402E-6</c:v>
                </c:pt>
                <c:pt idx="22" formatCode="General">
                  <c:v>3.3795082610332598E-6</c:v>
                </c:pt>
                <c:pt idx="23" formatCode="General">
                  <c:v>3.6524607432692302E-7</c:v>
                </c:pt>
                <c:pt idx="24" formatCode="General">
                  <c:v>3.1456843556688901E-7</c:v>
                </c:pt>
                <c:pt idx="25" formatCode="General">
                  <c:v>3.1072085701497102E-8</c:v>
                </c:pt>
                <c:pt idx="26" formatCode="General">
                  <c:v>3.54025140261847E-8</c:v>
                </c:pt>
                <c:pt idx="27" formatCode="General">
                  <c:v>1.8278755453589099E-7</c:v>
                </c:pt>
                <c:pt idx="28" formatCode="General">
                  <c:v>1.7000250021702001E-7</c:v>
                </c:pt>
                <c:pt idx="29" formatCode="General">
                  <c:v>1.7027323033995299E-7</c:v>
                </c:pt>
                <c:pt idx="30" formatCode="General">
                  <c:v>1.6511706890338401E-6</c:v>
                </c:pt>
                <c:pt idx="31" formatCode="General">
                  <c:v>1.65395829419307E-6</c:v>
                </c:pt>
                <c:pt idx="32" formatCode="General">
                  <c:v>1.6642187717232299E-7</c:v>
                </c:pt>
                <c:pt idx="33" formatCode="General">
                  <c:v>1.7362574023018399E-7</c:v>
                </c:pt>
                <c:pt idx="34" formatCode="General">
                  <c:v>1.8382022138547402E-8</c:v>
                </c:pt>
                <c:pt idx="35" formatCode="General">
                  <c:v>1.6718341061341799E-8</c:v>
                </c:pt>
                <c:pt idx="36" formatCode="General">
                  <c:v>3.8153742138534402E-6</c:v>
                </c:pt>
                <c:pt idx="37" formatCode="General">
                  <c:v>3.3795082610332598E-6</c:v>
                </c:pt>
                <c:pt idx="38" formatCode="General">
                  <c:v>3.6524607432692302E-7</c:v>
                </c:pt>
                <c:pt idx="39" formatCode="General">
                  <c:v>3.1456843556688901E-7</c:v>
                </c:pt>
                <c:pt idx="40" formatCode="General">
                  <c:v>3.1072085701497102E-8</c:v>
                </c:pt>
                <c:pt idx="41" formatCode="General">
                  <c:v>3.54025140261847E-8</c:v>
                </c:pt>
                <c:pt idx="42" formatCode="General">
                  <c:v>1.8278755453589099E-7</c:v>
                </c:pt>
                <c:pt idx="43" formatCode="General">
                  <c:v>1.7000250021702001E-7</c:v>
                </c:pt>
                <c:pt idx="44" formatCode="General">
                  <c:v>1.7027323033995299E-7</c:v>
                </c:pt>
                <c:pt idx="45" formatCode="General">
                  <c:v>1.6511706890338401E-6</c:v>
                </c:pt>
                <c:pt idx="47" formatCode="General">
                  <c:v>1.6642187717232299E-7</c:v>
                </c:pt>
                <c:pt idx="49" formatCode="General">
                  <c:v>1.8382022138547402E-8</c:v>
                </c:pt>
                <c:pt idx="51" formatCode="General">
                  <c:v>3.8153742138534402E-6</c:v>
                </c:pt>
                <c:pt idx="53" formatCode="General">
                  <c:v>3.6524607432692302E-7</c:v>
                </c:pt>
                <c:pt idx="55" formatCode="General">
                  <c:v>3.1072085701497102E-8</c:v>
                </c:pt>
                <c:pt idx="57" formatCode="General">
                  <c:v>1.8278755453589099E-7</c:v>
                </c:pt>
              </c:numCache>
            </c:numRef>
          </c:yVal>
          <c:smooth val="0"/>
          <c:extLst>
            <c:ext xmlns:c16="http://schemas.microsoft.com/office/drawing/2014/chart" uri="{C3380CC4-5D6E-409C-BE32-E72D297353CC}">
              <c16:uniqueId val="{00000004-2DCE-4B3C-ABE7-45097AF8BAD7}"/>
            </c:ext>
          </c:extLst>
        </c:ser>
        <c:ser>
          <c:idx val="5"/>
          <c:order val="5"/>
          <c:tx>
            <c:strRef>
              <c:f>ISO!$L$2</c:f>
              <c:strCache>
                <c:ptCount val="1"/>
                <c:pt idx="0">
                  <c:v>140ft-2sp</c:v>
                </c:pt>
              </c:strCache>
            </c:strRef>
          </c:tx>
          <c:spPr>
            <a:ln w="28575">
              <a:noFill/>
            </a:ln>
          </c:spPr>
          <c:marker>
            <c:symbol val="circle"/>
            <c:size val="5"/>
            <c:spPr>
              <a:solidFill>
                <a:schemeClr val="accent6">
                  <a:lumMod val="75000"/>
                </a:schemeClr>
              </a:solidFill>
              <a:ln>
                <a:noFill/>
              </a:ln>
            </c:spPr>
          </c:marker>
          <c:xVal>
            <c:numRef>
              <c:f>ISO!$M$4:$M$33</c:f>
              <c:numCache>
                <c:formatCode>General</c:formatCode>
                <c:ptCount val="30"/>
                <c:pt idx="0">
                  <c:v>1.6900829151210996</c:v>
                </c:pt>
                <c:pt idx="1">
                  <c:v>1.7400937908971936</c:v>
                </c:pt>
                <c:pt idx="2">
                  <c:v>1.6701432310600555</c:v>
                </c:pt>
                <c:pt idx="3">
                  <c:v>2.1085429693180169</c:v>
                </c:pt>
                <c:pt idx="4">
                  <c:v>1.622869710629635</c:v>
                </c:pt>
                <c:pt idx="5">
                  <c:v>2.1286093534075206</c:v>
                </c:pt>
                <c:pt idx="6">
                  <c:v>2.371146575541661</c:v>
                </c:pt>
                <c:pt idx="7">
                  <c:v>3.7652556549567238</c:v>
                </c:pt>
                <c:pt idx="8">
                  <c:v>3.1238526438286423</c:v>
                </c:pt>
                <c:pt idx="9">
                  <c:v>1.6585497127063786</c:v>
                </c:pt>
                <c:pt idx="10">
                  <c:v>2.6018837733653357</c:v>
                </c:pt>
                <c:pt idx="11">
                  <c:v>2.9951196450650959</c:v>
                </c:pt>
                <c:pt idx="12">
                  <c:v>1.8116844861444468</c:v>
                </c:pt>
                <c:pt idx="13">
                  <c:v>1.7739108298785367</c:v>
                </c:pt>
                <c:pt idx="14">
                  <c:v>1.4157211433558805</c:v>
                </c:pt>
                <c:pt idx="15">
                  <c:v>1.6219761437195432</c:v>
                </c:pt>
                <c:pt idx="16">
                  <c:v>1.7470444961465754</c:v>
                </c:pt>
                <c:pt idx="17">
                  <c:v>1.6006434491784209</c:v>
                </c:pt>
                <c:pt idx="19">
                  <c:v>1.556593206778675</c:v>
                </c:pt>
                <c:pt idx="21">
                  <c:v>2.2156899810964084</c:v>
                </c:pt>
                <c:pt idx="23">
                  <c:v>2.6400065459306128</c:v>
                </c:pt>
                <c:pt idx="24">
                  <c:v>1.5157284166121174</c:v>
                </c:pt>
                <c:pt idx="25">
                  <c:v>2.2681613208233324</c:v>
                </c:pt>
                <c:pt idx="26">
                  <c:v>2.4970179649429047</c:v>
                </c:pt>
                <c:pt idx="27">
                  <c:v>1.6332896937959125</c:v>
                </c:pt>
                <c:pt idx="28">
                  <c:v>1.7825223652629281</c:v>
                </c:pt>
                <c:pt idx="29">
                  <c:v>1.3530184013382791</c:v>
                </c:pt>
              </c:numCache>
            </c:numRef>
          </c:xVal>
          <c:yVal>
            <c:numRef>
              <c:f>ISO!$L$4:$L$33</c:f>
              <c:numCache>
                <c:formatCode>0.00E+00</c:formatCode>
                <c:ptCount val="30"/>
                <c:pt idx="0">
                  <c:v>1.6511706890338401E-6</c:v>
                </c:pt>
                <c:pt idx="1">
                  <c:v>1.65395829419307E-6</c:v>
                </c:pt>
                <c:pt idx="2">
                  <c:v>1.6642187717232299E-7</c:v>
                </c:pt>
                <c:pt idx="3">
                  <c:v>1.7362574023018399E-7</c:v>
                </c:pt>
                <c:pt idx="4">
                  <c:v>1.8382022138547402E-8</c:v>
                </c:pt>
                <c:pt idx="5">
                  <c:v>1.6718341061341799E-8</c:v>
                </c:pt>
                <c:pt idx="6">
                  <c:v>3.8153742138534402E-6</c:v>
                </c:pt>
                <c:pt idx="7">
                  <c:v>3.3795082610332598E-6</c:v>
                </c:pt>
                <c:pt idx="8">
                  <c:v>3.6524607432692302E-7</c:v>
                </c:pt>
                <c:pt idx="9">
                  <c:v>3.1456843556688901E-7</c:v>
                </c:pt>
                <c:pt idx="10">
                  <c:v>3.1072085701497102E-8</c:v>
                </c:pt>
                <c:pt idx="11">
                  <c:v>3.54025140261847E-8</c:v>
                </c:pt>
                <c:pt idx="12">
                  <c:v>1.8278755453589099E-7</c:v>
                </c:pt>
                <c:pt idx="13">
                  <c:v>1.7000250021702001E-7</c:v>
                </c:pt>
                <c:pt idx="14">
                  <c:v>1.7027323033995299E-7</c:v>
                </c:pt>
                <c:pt idx="15" formatCode="General">
                  <c:v>1.6511706890338401E-6</c:v>
                </c:pt>
                <c:pt idx="16" formatCode="General">
                  <c:v>1.65395829419307E-6</c:v>
                </c:pt>
                <c:pt idx="17" formatCode="General">
                  <c:v>1.6642187717232299E-7</c:v>
                </c:pt>
                <c:pt idx="19" formatCode="General">
                  <c:v>1.8382022138547402E-8</c:v>
                </c:pt>
                <c:pt idx="21" formatCode="General">
                  <c:v>3.8153742138534402E-6</c:v>
                </c:pt>
                <c:pt idx="23" formatCode="General">
                  <c:v>3.6524607432692302E-7</c:v>
                </c:pt>
                <c:pt idx="24" formatCode="General">
                  <c:v>3.1456843556688901E-7</c:v>
                </c:pt>
                <c:pt idx="25" formatCode="General">
                  <c:v>3.1072085701497102E-8</c:v>
                </c:pt>
                <c:pt idx="26" formatCode="General">
                  <c:v>3.54025140261847E-8</c:v>
                </c:pt>
                <c:pt idx="27" formatCode="General">
                  <c:v>1.8278755453589099E-7</c:v>
                </c:pt>
                <c:pt idx="28" formatCode="General">
                  <c:v>1.7000250021702001E-7</c:v>
                </c:pt>
                <c:pt idx="29" formatCode="General">
                  <c:v>1.7027323033995299E-7</c:v>
                </c:pt>
              </c:numCache>
            </c:numRef>
          </c:yVal>
          <c:smooth val="0"/>
          <c:extLst>
            <c:ext xmlns:c16="http://schemas.microsoft.com/office/drawing/2014/chart" uri="{C3380CC4-5D6E-409C-BE32-E72D297353CC}">
              <c16:uniqueId val="{00000005-2DCE-4B3C-ABE7-45097AF8BAD7}"/>
            </c:ext>
          </c:extLst>
        </c:ser>
        <c:dLbls>
          <c:showLegendKey val="0"/>
          <c:showVal val="0"/>
          <c:showCatName val="0"/>
          <c:showSerName val="0"/>
          <c:showPercent val="0"/>
          <c:showBubbleSize val="0"/>
        </c:dLbls>
        <c:axId val="248562816"/>
        <c:axId val="248565120"/>
      </c:scatterChart>
      <c:valAx>
        <c:axId val="248562816"/>
        <c:scaling>
          <c:orientation val="minMax"/>
          <c:max val="8"/>
        </c:scaling>
        <c:delete val="0"/>
        <c:axPos val="b"/>
        <c:title>
          <c:tx>
            <c:rich>
              <a:bodyPr/>
              <a:lstStyle/>
              <a:p>
                <a:pPr>
                  <a:defRPr/>
                </a:pPr>
                <a:r>
                  <a:rPr lang="en-US"/>
                  <a:t>FE Model Predicted Amplification</a:t>
                </a:r>
              </a:p>
            </c:rich>
          </c:tx>
          <c:overlay val="0"/>
        </c:title>
        <c:numFmt formatCode="General" sourceLinked="1"/>
        <c:majorTickMark val="out"/>
        <c:minorTickMark val="none"/>
        <c:tickLblPos val="nextTo"/>
        <c:crossAx val="248565120"/>
        <c:crossesAt val="1.0000000000000005E-8"/>
        <c:crossBetween val="midCat"/>
      </c:valAx>
      <c:valAx>
        <c:axId val="248565120"/>
        <c:scaling>
          <c:logBase val="10"/>
          <c:orientation val="minMax"/>
          <c:max val="1.0000000000000004E-5"/>
        </c:scaling>
        <c:delete val="0"/>
        <c:axPos val="l"/>
        <c:majorGridlines/>
        <c:title>
          <c:tx>
            <c:rich>
              <a:bodyPr rot="-5400000" vert="horz"/>
              <a:lstStyle/>
              <a:p>
                <a:pPr>
                  <a:defRPr/>
                </a:pPr>
                <a:r>
                  <a:rPr lang="en-US"/>
                  <a:t>ISO8608 C</a:t>
                </a:r>
                <a:r>
                  <a:rPr lang="en-US" baseline="-25000"/>
                  <a:t>10</a:t>
                </a:r>
                <a:r>
                  <a:rPr lang="en-US"/>
                  <a:t> Value</a:t>
                </a:r>
              </a:p>
            </c:rich>
          </c:tx>
          <c:overlay val="0"/>
        </c:title>
        <c:numFmt formatCode="0.00E+00" sourceLinked="1"/>
        <c:majorTickMark val="out"/>
        <c:minorTickMark val="none"/>
        <c:tickLblPos val="nextTo"/>
        <c:crossAx val="248562816"/>
        <c:crosses val="autoZero"/>
        <c:crossBetween val="midCat"/>
      </c:valAx>
    </c:plotArea>
    <c:legend>
      <c:legendPos val="r"/>
      <c:layout>
        <c:manualLayout>
          <c:xMode val="edge"/>
          <c:yMode val="edge"/>
          <c:x val="0.80554571303587064"/>
          <c:y val="0.46542185823461141"/>
          <c:w val="0.17265048118985124"/>
          <c:h val="0.48851074079751244"/>
        </c:manualLayout>
      </c:layout>
      <c:overlay val="1"/>
      <c:spPr>
        <a:solidFill>
          <a:schemeClr val="bg1"/>
        </a:solidFill>
      </c:spPr>
    </c:legend>
    <c:plotVisOnly val="1"/>
    <c:dispBlanksAs val="gap"/>
    <c:showDLblsOverMax val="0"/>
  </c:chart>
  <c:txPr>
    <a:bodyPr/>
    <a:lstStyle/>
    <a:p>
      <a:pPr>
        <a:defRPr b="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1-Span IRI vs. Amplification</a:t>
            </a:r>
          </a:p>
        </c:rich>
      </c:tx>
      <c:layout>
        <c:manualLayout>
          <c:xMode val="edge"/>
          <c:yMode val="edge"/>
          <c:x val="0.18187518226888305"/>
          <c:y val="1.666662352241732E-2"/>
        </c:manualLayout>
      </c:layout>
      <c:overlay val="0"/>
    </c:title>
    <c:autoTitleDeleted val="0"/>
    <c:plotArea>
      <c:layout>
        <c:manualLayout>
          <c:layoutTarget val="inner"/>
          <c:xMode val="edge"/>
          <c:yMode val="edge"/>
          <c:x val="0.19007327209098862"/>
          <c:y val="0.15181714785651793"/>
          <c:w val="0.76018883056284636"/>
          <c:h val="0.68958705161854772"/>
        </c:manualLayout>
      </c:layout>
      <c:scatterChart>
        <c:scatterStyle val="lineMarker"/>
        <c:varyColors val="0"/>
        <c:ser>
          <c:idx val="1"/>
          <c:order val="0"/>
          <c:tx>
            <c:strRef>
              <c:f>IRI!$B$2</c:f>
              <c:strCache>
                <c:ptCount val="1"/>
                <c:pt idx="0">
                  <c:v>40ft-1sp</c:v>
                </c:pt>
              </c:strCache>
            </c:strRef>
          </c:tx>
          <c:spPr>
            <a:ln w="28575">
              <a:noFill/>
            </a:ln>
          </c:spPr>
          <c:marker>
            <c:symbol val="circle"/>
            <c:size val="5"/>
            <c:spPr>
              <a:solidFill>
                <a:schemeClr val="tx2"/>
              </a:solidFill>
              <a:ln>
                <a:noFill/>
              </a:ln>
            </c:spPr>
          </c:marker>
          <c:xVal>
            <c:numRef>
              <c:f>IRI!$C$4:$C$63</c:f>
              <c:numCache>
                <c:formatCode>General</c:formatCode>
                <c:ptCount val="60"/>
                <c:pt idx="0">
                  <c:v>4.0275351141301936</c:v>
                </c:pt>
                <c:pt idx="1">
                  <c:v>6.3893849279919319</c:v>
                </c:pt>
                <c:pt idx="2">
                  <c:v>2.5273200539875118</c:v>
                </c:pt>
                <c:pt idx="3">
                  <c:v>2.7107589398276555</c:v>
                </c:pt>
                <c:pt idx="4">
                  <c:v>1.4438396392922297</c:v>
                </c:pt>
                <c:pt idx="5">
                  <c:v>2.055055396526408</c:v>
                </c:pt>
                <c:pt idx="6">
                  <c:v>6.2812838348931379</c:v>
                </c:pt>
                <c:pt idx="7">
                  <c:v>5.6901131661302529</c:v>
                </c:pt>
                <c:pt idx="8">
                  <c:v>5.4972709609480441</c:v>
                </c:pt>
                <c:pt idx="9">
                  <c:v>3.3303546267594148</c:v>
                </c:pt>
                <c:pt idx="10">
                  <c:v>2.718975720451478</c:v>
                </c:pt>
                <c:pt idx="11">
                  <c:v>1.5989276656333893</c:v>
                </c:pt>
                <c:pt idx="12">
                  <c:v>1.4504545926464265</c:v>
                </c:pt>
                <c:pt idx="13">
                  <c:v>1.5098631030953831</c:v>
                </c:pt>
                <c:pt idx="14">
                  <c:v>1.3962594366907437</c:v>
                </c:pt>
                <c:pt idx="15">
                  <c:v>4.3609353361737089</c:v>
                </c:pt>
                <c:pt idx="16">
                  <c:v>4.7501838734685498</c:v>
                </c:pt>
                <c:pt idx="17">
                  <c:v>2.8441813158051668</c:v>
                </c:pt>
                <c:pt idx="18">
                  <c:v>2.4648122502799517</c:v>
                </c:pt>
                <c:pt idx="19">
                  <c:v>1.6117188690622122</c:v>
                </c:pt>
                <c:pt idx="20">
                  <c:v>1.8901596220489136</c:v>
                </c:pt>
                <c:pt idx="21">
                  <c:v>4.731061032739416</c:v>
                </c:pt>
                <c:pt idx="22">
                  <c:v>4.3647519530344088</c:v>
                </c:pt>
                <c:pt idx="23">
                  <c:v>5.2917657816444583</c:v>
                </c:pt>
                <c:pt idx="24">
                  <c:v>2.8297033508040736</c:v>
                </c:pt>
                <c:pt idx="25">
                  <c:v>2.3718020925132026</c:v>
                </c:pt>
                <c:pt idx="26">
                  <c:v>1.7740443549188638</c:v>
                </c:pt>
                <c:pt idx="27">
                  <c:v>1.6677555509909288</c:v>
                </c:pt>
                <c:pt idx="28">
                  <c:v>1.8140525712468278</c:v>
                </c:pt>
                <c:pt idx="29">
                  <c:v>1.5031374445894818</c:v>
                </c:pt>
                <c:pt idx="30">
                  <c:v>1.5851712323687763</c:v>
                </c:pt>
                <c:pt idx="31">
                  <c:v>1.869836702608902</c:v>
                </c:pt>
                <c:pt idx="33">
                  <c:v>1.7186271747029946</c:v>
                </c:pt>
                <c:pt idx="34">
                  <c:v>1.0302122421132254</c:v>
                </c:pt>
                <c:pt idx="36">
                  <c:v>1.8081663527282976</c:v>
                </c:pt>
                <c:pt idx="43">
                  <c:v>1.4261972917253756</c:v>
                </c:pt>
                <c:pt idx="45">
                  <c:v>1.4990425327493555</c:v>
                </c:pt>
                <c:pt idx="49">
                  <c:v>1.0941498419682081</c:v>
                </c:pt>
                <c:pt idx="51">
                  <c:v>1.914603197741835</c:v>
                </c:pt>
                <c:pt idx="58">
                  <c:v>1.4205368442674546</c:v>
                </c:pt>
              </c:numCache>
            </c:numRef>
          </c:xVal>
          <c:yVal>
            <c:numRef>
              <c:f>IRI!$B$4:$B$63</c:f>
              <c:numCache>
                <c:formatCode>General</c:formatCode>
                <c:ptCount val="60"/>
                <c:pt idx="0">
                  <c:v>530.94837187377004</c:v>
                </c:pt>
                <c:pt idx="1">
                  <c:v>724.76372240999603</c:v>
                </c:pt>
                <c:pt idx="2">
                  <c:v>488.72314339839198</c:v>
                </c:pt>
                <c:pt idx="3">
                  <c:v>459.51860106424198</c:v>
                </c:pt>
                <c:pt idx="4">
                  <c:v>289.99979666681497</c:v>
                </c:pt>
                <c:pt idx="5">
                  <c:v>314.01432484721602</c:v>
                </c:pt>
                <c:pt idx="6">
                  <c:v>898.39630725789596</c:v>
                </c:pt>
                <c:pt idx="7">
                  <c:v>668.05060306975395</c:v>
                </c:pt>
                <c:pt idx="8">
                  <c:v>610.73405032755204</c:v>
                </c:pt>
                <c:pt idx="9">
                  <c:v>418.66977802356502</c:v>
                </c:pt>
                <c:pt idx="10">
                  <c:v>356.55473654097199</c:v>
                </c:pt>
                <c:pt idx="11">
                  <c:v>518.32718093282097</c:v>
                </c:pt>
                <c:pt idx="12">
                  <c:v>234.21236622444999</c:v>
                </c:pt>
                <c:pt idx="13">
                  <c:v>248.759523268935</c:v>
                </c:pt>
                <c:pt idx="14">
                  <c:v>207.12884022827899</c:v>
                </c:pt>
                <c:pt idx="15">
                  <c:v>549.34941103527899</c:v>
                </c:pt>
                <c:pt idx="16">
                  <c:v>637.82417982556399</c:v>
                </c:pt>
                <c:pt idx="17">
                  <c:v>520.27002487486402</c:v>
                </c:pt>
                <c:pt idx="18">
                  <c:v>453.25114608847002</c:v>
                </c:pt>
                <c:pt idx="19">
                  <c:v>340.23119651851903</c:v>
                </c:pt>
                <c:pt idx="20">
                  <c:v>331.34307887699998</c:v>
                </c:pt>
                <c:pt idx="21">
                  <c:v>846.57823905880798</c:v>
                </c:pt>
                <c:pt idx="22">
                  <c:v>673.33470366826498</c:v>
                </c:pt>
                <c:pt idx="23">
                  <c:v>634.82544177146099</c:v>
                </c:pt>
                <c:pt idx="24">
                  <c:v>394.921967924505</c:v>
                </c:pt>
                <c:pt idx="25">
                  <c:v>341.69608078695398</c:v>
                </c:pt>
                <c:pt idx="26">
                  <c:v>580.642850677909</c:v>
                </c:pt>
                <c:pt idx="27">
                  <c:v>222.25728824188101</c:v>
                </c:pt>
                <c:pt idx="28">
                  <c:v>232.336129269944</c:v>
                </c:pt>
                <c:pt idx="29">
                  <c:v>206.57896020275101</c:v>
                </c:pt>
                <c:pt idx="30">
                  <c:v>530.94837187377004</c:v>
                </c:pt>
                <c:pt idx="31">
                  <c:v>724.76372240999603</c:v>
                </c:pt>
                <c:pt idx="33">
                  <c:v>459.51860106424198</c:v>
                </c:pt>
                <c:pt idx="34">
                  <c:v>289.99979666681497</c:v>
                </c:pt>
                <c:pt idx="36">
                  <c:v>898.39630725789596</c:v>
                </c:pt>
                <c:pt idx="43">
                  <c:v>248.759523268935</c:v>
                </c:pt>
                <c:pt idx="45">
                  <c:v>549.34941103527899</c:v>
                </c:pt>
                <c:pt idx="49">
                  <c:v>340.23119651851903</c:v>
                </c:pt>
                <c:pt idx="51">
                  <c:v>846.57823905880798</c:v>
                </c:pt>
                <c:pt idx="58">
                  <c:v>232.336129269944</c:v>
                </c:pt>
              </c:numCache>
            </c:numRef>
          </c:yVal>
          <c:smooth val="0"/>
          <c:extLst>
            <c:ext xmlns:c16="http://schemas.microsoft.com/office/drawing/2014/chart" uri="{C3380CC4-5D6E-409C-BE32-E72D297353CC}">
              <c16:uniqueId val="{00000000-AA3E-4AFE-BF55-95B380463D0E}"/>
            </c:ext>
          </c:extLst>
        </c:ser>
        <c:ser>
          <c:idx val="3"/>
          <c:order val="1"/>
          <c:tx>
            <c:strRef>
              <c:f>IRI!$F$2</c:f>
              <c:strCache>
                <c:ptCount val="1"/>
                <c:pt idx="0">
                  <c:v>100ft-1sp</c:v>
                </c:pt>
              </c:strCache>
            </c:strRef>
          </c:tx>
          <c:spPr>
            <a:ln w="28575">
              <a:noFill/>
            </a:ln>
          </c:spPr>
          <c:marker>
            <c:symbol val="circle"/>
            <c:size val="5"/>
            <c:spPr>
              <a:solidFill>
                <a:srgbClr val="C00000"/>
              </a:solidFill>
              <a:ln>
                <a:noFill/>
              </a:ln>
            </c:spPr>
          </c:marker>
          <c:xVal>
            <c:numRef>
              <c:f>IRI!$G$4:$G$63</c:f>
              <c:numCache>
                <c:formatCode>General</c:formatCode>
                <c:ptCount val="60"/>
                <c:pt idx="0">
                  <c:v>3.3127553185845402</c:v>
                </c:pt>
                <c:pt idx="1">
                  <c:v>3.6975436362671754</c:v>
                </c:pt>
                <c:pt idx="2">
                  <c:v>3.4030120961324206</c:v>
                </c:pt>
                <c:pt idx="3">
                  <c:v>2.2802138044458591</c:v>
                </c:pt>
                <c:pt idx="4">
                  <c:v>2.1315719666825825</c:v>
                </c:pt>
                <c:pt idx="5">
                  <c:v>1.9556740410631863</c:v>
                </c:pt>
                <c:pt idx="6">
                  <c:v>5.2181349143190623</c:v>
                </c:pt>
                <c:pt idx="7">
                  <c:v>5.7191959785665016</c:v>
                </c:pt>
                <c:pt idx="8">
                  <c:v>4.6638548464109499</c:v>
                </c:pt>
                <c:pt idx="9">
                  <c:v>2.8545015650697647</c:v>
                </c:pt>
                <c:pt idx="10">
                  <c:v>1.7799220117778132</c:v>
                </c:pt>
                <c:pt idx="11">
                  <c:v>3.4273104673988009</c:v>
                </c:pt>
                <c:pt idx="12">
                  <c:v>1.7809101278582415</c:v>
                </c:pt>
                <c:pt idx="13">
                  <c:v>1.6868401506711228</c:v>
                </c:pt>
                <c:pt idx="14">
                  <c:v>1.9640498169664173</c:v>
                </c:pt>
                <c:pt idx="15">
                  <c:v>3.2739144143355112</c:v>
                </c:pt>
                <c:pt idx="16">
                  <c:v>3.9914607017113628</c:v>
                </c:pt>
                <c:pt idx="17">
                  <c:v>3.4023629771059225</c:v>
                </c:pt>
                <c:pt idx="18">
                  <c:v>2.0834574086076127</c:v>
                </c:pt>
                <c:pt idx="19">
                  <c:v>2.3306328714813711</c:v>
                </c:pt>
                <c:pt idx="20">
                  <c:v>2.1444323775158085</c:v>
                </c:pt>
                <c:pt idx="21">
                  <c:v>5.6991101613270505</c:v>
                </c:pt>
                <c:pt idx="22">
                  <c:v>5.7008705705127083</c:v>
                </c:pt>
                <c:pt idx="23">
                  <c:v>4.4377112928935514</c:v>
                </c:pt>
                <c:pt idx="24">
                  <c:v>2.973628895233758</c:v>
                </c:pt>
                <c:pt idx="25">
                  <c:v>1.8254917759988789</c:v>
                </c:pt>
                <c:pt idx="26">
                  <c:v>3.6423917041811906</c:v>
                </c:pt>
                <c:pt idx="27">
                  <c:v>1.7921228257632817</c:v>
                </c:pt>
                <c:pt idx="28">
                  <c:v>1.6993378759480811</c:v>
                </c:pt>
                <c:pt idx="29">
                  <c:v>2.0699259051656185</c:v>
                </c:pt>
                <c:pt idx="30">
                  <c:v>3.0492678958785246</c:v>
                </c:pt>
                <c:pt idx="31">
                  <c:v>3.9098065798987705</c:v>
                </c:pt>
                <c:pt idx="32">
                  <c:v>3.089750542299349</c:v>
                </c:pt>
                <c:pt idx="33">
                  <c:v>1.9988792480115689</c:v>
                </c:pt>
                <c:pt idx="34">
                  <c:v>2.3508496023138106</c:v>
                </c:pt>
                <c:pt idx="35">
                  <c:v>2.1176337671728129</c:v>
                </c:pt>
                <c:pt idx="36">
                  <c:v>4.7898409255242225</c:v>
                </c:pt>
                <c:pt idx="37">
                  <c:v>5.0408441793203176</c:v>
                </c:pt>
                <c:pt idx="38">
                  <c:v>4.1398138105567606</c:v>
                </c:pt>
                <c:pt idx="39">
                  <c:v>2.7573662328271871</c:v>
                </c:pt>
                <c:pt idx="40">
                  <c:v>1.7823391178597252</c:v>
                </c:pt>
                <c:pt idx="41">
                  <c:v>3.4815347071583513</c:v>
                </c:pt>
                <c:pt idx="42">
                  <c:v>1.6322758496023138</c:v>
                </c:pt>
                <c:pt idx="43">
                  <c:v>1.6366775126536515</c:v>
                </c:pt>
                <c:pt idx="44">
                  <c:v>2.2002801879971075</c:v>
                </c:pt>
                <c:pt idx="45">
                  <c:v>1.8020916228977664</c:v>
                </c:pt>
                <c:pt idx="47">
                  <c:v>1.9868825932410206</c:v>
                </c:pt>
                <c:pt idx="49">
                  <c:v>1.5111809645074008</c:v>
                </c:pt>
                <c:pt idx="51">
                  <c:v>2.6132420818080533</c:v>
                </c:pt>
                <c:pt idx="53">
                  <c:v>2.5075799777176506</c:v>
                </c:pt>
                <c:pt idx="55">
                  <c:v>1.4087816329778768</c:v>
                </c:pt>
                <c:pt idx="57">
                  <c:v>1.4106186004562575</c:v>
                </c:pt>
              </c:numCache>
            </c:numRef>
          </c:xVal>
          <c:yVal>
            <c:numRef>
              <c:f>IRI!$F$4:$F$63</c:f>
              <c:numCache>
                <c:formatCode>General</c:formatCode>
                <c:ptCount val="60"/>
                <c:pt idx="0">
                  <c:v>600.25862896394597</c:v>
                </c:pt>
                <c:pt idx="1">
                  <c:v>687.93325363756799</c:v>
                </c:pt>
                <c:pt idx="2">
                  <c:v>444.47750862729902</c:v>
                </c:pt>
                <c:pt idx="3">
                  <c:v>452.047805978599</c:v>
                </c:pt>
                <c:pt idx="4">
                  <c:v>441.65740931417901</c:v>
                </c:pt>
                <c:pt idx="5">
                  <c:v>321.70600810603497</c:v>
                </c:pt>
                <c:pt idx="6">
                  <c:v>850.025629171849</c:v>
                </c:pt>
                <c:pt idx="7">
                  <c:v>948.43933678054304</c:v>
                </c:pt>
                <c:pt idx="8">
                  <c:v>548.74812820987199</c:v>
                </c:pt>
                <c:pt idx="9">
                  <c:v>378.303802762793</c:v>
                </c:pt>
                <c:pt idx="10">
                  <c:v>334.16275211942701</c:v>
                </c:pt>
                <c:pt idx="11">
                  <c:v>575.67914496014703</c:v>
                </c:pt>
                <c:pt idx="12">
                  <c:v>238.12853262410599</c:v>
                </c:pt>
                <c:pt idx="13">
                  <c:v>210.81088510641499</c:v>
                </c:pt>
                <c:pt idx="14">
                  <c:v>246.72145710549199</c:v>
                </c:pt>
                <c:pt idx="15">
                  <c:v>600.25862896394597</c:v>
                </c:pt>
                <c:pt idx="16">
                  <c:v>687.93325363756799</c:v>
                </c:pt>
                <c:pt idx="17">
                  <c:v>444.47750862729902</c:v>
                </c:pt>
                <c:pt idx="18">
                  <c:v>452.047805978599</c:v>
                </c:pt>
                <c:pt idx="19">
                  <c:v>441.65740931417901</c:v>
                </c:pt>
                <c:pt idx="20">
                  <c:v>321.70600810603497</c:v>
                </c:pt>
                <c:pt idx="21">
                  <c:v>850.025629171849</c:v>
                </c:pt>
                <c:pt idx="22">
                  <c:v>948.43933678054304</c:v>
                </c:pt>
                <c:pt idx="23">
                  <c:v>548.74812820987199</c:v>
                </c:pt>
                <c:pt idx="24">
                  <c:v>378.303802762793</c:v>
                </c:pt>
                <c:pt idx="25">
                  <c:v>334.16275211942701</c:v>
                </c:pt>
                <c:pt idx="26">
                  <c:v>575.67914496014703</c:v>
                </c:pt>
                <c:pt idx="27">
                  <c:v>238.12853262410599</c:v>
                </c:pt>
                <c:pt idx="28">
                  <c:v>210.81088510641499</c:v>
                </c:pt>
                <c:pt idx="29">
                  <c:v>246.72145710549199</c:v>
                </c:pt>
                <c:pt idx="30">
                  <c:v>600.25862896394597</c:v>
                </c:pt>
                <c:pt idx="31">
                  <c:v>687.93325363756799</c:v>
                </c:pt>
                <c:pt idx="32">
                  <c:v>444.47750862729902</c:v>
                </c:pt>
                <c:pt idx="33">
                  <c:v>452.047805978599</c:v>
                </c:pt>
                <c:pt idx="34">
                  <c:v>441.65740931417901</c:v>
                </c:pt>
                <c:pt idx="35">
                  <c:v>321.70600810603497</c:v>
                </c:pt>
                <c:pt idx="36">
                  <c:v>850.025629171849</c:v>
                </c:pt>
                <c:pt idx="37">
                  <c:v>948.43933678054304</c:v>
                </c:pt>
                <c:pt idx="38">
                  <c:v>548.74812820987199</c:v>
                </c:pt>
                <c:pt idx="39">
                  <c:v>378.303802762793</c:v>
                </c:pt>
                <c:pt idx="40">
                  <c:v>334.16275211942701</c:v>
                </c:pt>
                <c:pt idx="41">
                  <c:v>575.67914496014703</c:v>
                </c:pt>
                <c:pt idx="42">
                  <c:v>238.12853262410599</c:v>
                </c:pt>
                <c:pt idx="43">
                  <c:v>210.81088510641499</c:v>
                </c:pt>
                <c:pt idx="44">
                  <c:v>246.72145710549199</c:v>
                </c:pt>
                <c:pt idx="45">
                  <c:v>600.25862896394597</c:v>
                </c:pt>
                <c:pt idx="47">
                  <c:v>444.47750862729902</c:v>
                </c:pt>
                <c:pt idx="49">
                  <c:v>441.65740931417901</c:v>
                </c:pt>
                <c:pt idx="51">
                  <c:v>850.025629171849</c:v>
                </c:pt>
                <c:pt idx="53">
                  <c:v>548.74812820987199</c:v>
                </c:pt>
                <c:pt idx="55">
                  <c:v>334.16275211942701</c:v>
                </c:pt>
                <c:pt idx="57">
                  <c:v>238.12853262410599</c:v>
                </c:pt>
              </c:numCache>
            </c:numRef>
          </c:yVal>
          <c:smooth val="0"/>
          <c:extLst>
            <c:ext xmlns:c16="http://schemas.microsoft.com/office/drawing/2014/chart" uri="{C3380CC4-5D6E-409C-BE32-E72D297353CC}">
              <c16:uniqueId val="{00000001-AA3E-4AFE-BF55-95B380463D0E}"/>
            </c:ext>
          </c:extLst>
        </c:ser>
        <c:ser>
          <c:idx val="5"/>
          <c:order val="2"/>
          <c:tx>
            <c:strRef>
              <c:f>IRI!$J$2</c:f>
              <c:strCache>
                <c:ptCount val="1"/>
                <c:pt idx="0">
                  <c:v>140ft-1sp</c:v>
                </c:pt>
              </c:strCache>
            </c:strRef>
          </c:tx>
          <c:spPr>
            <a:ln w="28575">
              <a:noFill/>
            </a:ln>
          </c:spPr>
          <c:marker>
            <c:symbol val="circle"/>
            <c:size val="5"/>
            <c:spPr>
              <a:solidFill>
                <a:schemeClr val="accent6">
                  <a:lumMod val="75000"/>
                </a:schemeClr>
              </a:solidFill>
              <a:ln>
                <a:noFill/>
              </a:ln>
            </c:spPr>
          </c:marker>
          <c:xVal>
            <c:numRef>
              <c:f>IRI!$K$4:$K$33</c:f>
              <c:numCache>
                <c:formatCode>General</c:formatCode>
                <c:ptCount val="30"/>
                <c:pt idx="0">
                  <c:v>1.7608731321062003</c:v>
                </c:pt>
                <c:pt idx="1">
                  <c:v>2.3440844205959031</c:v>
                </c:pt>
                <c:pt idx="2">
                  <c:v>2.1046749758442362</c:v>
                </c:pt>
                <c:pt idx="3">
                  <c:v>1.8500975345928765</c:v>
                </c:pt>
                <c:pt idx="4">
                  <c:v>1.6559459640124699</c:v>
                </c:pt>
                <c:pt idx="5">
                  <c:v>1.7978724697217379</c:v>
                </c:pt>
                <c:pt idx="6">
                  <c:v>2.6253668941461012</c:v>
                </c:pt>
                <c:pt idx="7">
                  <c:v>2.2248491404194293</c:v>
                </c:pt>
                <c:pt idx="8">
                  <c:v>2.2497067885292026</c:v>
                </c:pt>
                <c:pt idx="9">
                  <c:v>1.7826345886227872</c:v>
                </c:pt>
                <c:pt idx="10">
                  <c:v>1.4528795493354885</c:v>
                </c:pt>
                <c:pt idx="11">
                  <c:v>2.1074733982753693</c:v>
                </c:pt>
                <c:pt idx="12">
                  <c:v>1.7350857149802197</c:v>
                </c:pt>
                <c:pt idx="13">
                  <c:v>1.7667221692179609</c:v>
                </c:pt>
                <c:pt idx="14">
                  <c:v>1.834321845925728</c:v>
                </c:pt>
                <c:pt idx="15">
                  <c:v>1.7067976445851587</c:v>
                </c:pt>
                <c:pt idx="17">
                  <c:v>1.9670478922197172</c:v>
                </c:pt>
                <c:pt idx="19">
                  <c:v>1.5438662591077863</c:v>
                </c:pt>
                <c:pt idx="21">
                  <c:v>1.9726173909344482</c:v>
                </c:pt>
                <c:pt idx="23">
                  <c:v>1.9718699295684778</c:v>
                </c:pt>
                <c:pt idx="25">
                  <c:v>1.415661442539667</c:v>
                </c:pt>
                <c:pt idx="27">
                  <c:v>1.4611289705086992</c:v>
                </c:pt>
              </c:numCache>
            </c:numRef>
          </c:xVal>
          <c:yVal>
            <c:numRef>
              <c:f>IRI!$J$4:$J$33</c:f>
              <c:numCache>
                <c:formatCode>General</c:formatCode>
                <c:ptCount val="30"/>
                <c:pt idx="0">
                  <c:v>565.97251978245004</c:v>
                </c:pt>
                <c:pt idx="1">
                  <c:v>623.36712126501004</c:v>
                </c:pt>
                <c:pt idx="2">
                  <c:v>453.95305354361602</c:v>
                </c:pt>
                <c:pt idx="3">
                  <c:v>410.24216547416103</c:v>
                </c:pt>
                <c:pt idx="4">
                  <c:v>382.12112157231201</c:v>
                </c:pt>
                <c:pt idx="5">
                  <c:v>299.001870153347</c:v>
                </c:pt>
                <c:pt idx="6">
                  <c:v>897.560366781722</c:v>
                </c:pt>
                <c:pt idx="7">
                  <c:v>942.78003804173704</c:v>
                </c:pt>
                <c:pt idx="8">
                  <c:v>525.057203593189</c:v>
                </c:pt>
                <c:pt idx="9">
                  <c:v>392.13576185010402</c:v>
                </c:pt>
                <c:pt idx="10">
                  <c:v>289.600724853023</c:v>
                </c:pt>
                <c:pt idx="11">
                  <c:v>632.68784469039394</c:v>
                </c:pt>
                <c:pt idx="12">
                  <c:v>250.64124015560799</c:v>
                </c:pt>
                <c:pt idx="13">
                  <c:v>189.46776117617</c:v>
                </c:pt>
                <c:pt idx="14">
                  <c:v>241.70721153002799</c:v>
                </c:pt>
                <c:pt idx="15">
                  <c:v>565.97251978245004</c:v>
                </c:pt>
                <c:pt idx="17">
                  <c:v>453.95305354361602</c:v>
                </c:pt>
                <c:pt idx="19">
                  <c:v>382.12112157231201</c:v>
                </c:pt>
                <c:pt idx="21">
                  <c:v>897.560366781722</c:v>
                </c:pt>
                <c:pt idx="23">
                  <c:v>525.057203593189</c:v>
                </c:pt>
                <c:pt idx="25">
                  <c:v>289.600724853023</c:v>
                </c:pt>
                <c:pt idx="27">
                  <c:v>250.64124015560799</c:v>
                </c:pt>
              </c:numCache>
            </c:numRef>
          </c:yVal>
          <c:smooth val="0"/>
          <c:extLst>
            <c:ext xmlns:c16="http://schemas.microsoft.com/office/drawing/2014/chart" uri="{C3380CC4-5D6E-409C-BE32-E72D297353CC}">
              <c16:uniqueId val="{00000002-AA3E-4AFE-BF55-95B380463D0E}"/>
            </c:ext>
          </c:extLst>
        </c:ser>
        <c:dLbls>
          <c:showLegendKey val="0"/>
          <c:showVal val="0"/>
          <c:showCatName val="0"/>
          <c:showSerName val="0"/>
          <c:showPercent val="0"/>
          <c:showBubbleSize val="0"/>
        </c:dLbls>
        <c:axId val="248513664"/>
        <c:axId val="248515968"/>
      </c:scatterChart>
      <c:valAx>
        <c:axId val="248513664"/>
        <c:scaling>
          <c:orientation val="minMax"/>
        </c:scaling>
        <c:delete val="0"/>
        <c:axPos val="b"/>
        <c:title>
          <c:tx>
            <c:rich>
              <a:bodyPr/>
              <a:lstStyle/>
              <a:p>
                <a:pPr>
                  <a:defRPr/>
                </a:pPr>
                <a:r>
                  <a:rPr lang="en-US"/>
                  <a:t>FE Model Predicted Amplification</a:t>
                </a:r>
              </a:p>
            </c:rich>
          </c:tx>
          <c:overlay val="0"/>
        </c:title>
        <c:numFmt formatCode="General" sourceLinked="1"/>
        <c:majorTickMark val="out"/>
        <c:minorTickMark val="none"/>
        <c:tickLblPos val="nextTo"/>
        <c:crossAx val="248515968"/>
        <c:crosses val="autoZero"/>
        <c:crossBetween val="midCat"/>
      </c:valAx>
      <c:valAx>
        <c:axId val="248515968"/>
        <c:scaling>
          <c:orientation val="minMax"/>
        </c:scaling>
        <c:delete val="0"/>
        <c:axPos val="l"/>
        <c:majorGridlines/>
        <c:title>
          <c:tx>
            <c:rich>
              <a:bodyPr rot="-5400000" vert="horz"/>
              <a:lstStyle/>
              <a:p>
                <a:pPr>
                  <a:defRPr sz="1000"/>
                </a:pPr>
                <a:r>
                  <a:rPr lang="en-US" sz="1000" b="1" i="0" baseline="0">
                    <a:effectLst/>
                  </a:rPr>
                  <a:t>IRI over Bridge</a:t>
                </a:r>
                <a:endParaRPr lang="en-US" sz="1000">
                  <a:effectLst/>
                </a:endParaRPr>
              </a:p>
            </c:rich>
          </c:tx>
          <c:overlay val="0"/>
        </c:title>
        <c:numFmt formatCode="General" sourceLinked="1"/>
        <c:majorTickMark val="out"/>
        <c:minorTickMark val="none"/>
        <c:tickLblPos val="nextTo"/>
        <c:crossAx val="248513664"/>
        <c:crosses val="autoZero"/>
        <c:crossBetween val="midCat"/>
      </c:valAx>
    </c:plotArea>
    <c:legend>
      <c:legendPos val="r"/>
      <c:layout>
        <c:manualLayout>
          <c:xMode val="edge"/>
          <c:yMode val="edge"/>
          <c:x val="0.71110126859142608"/>
          <c:y val="0.59334776902887143"/>
          <c:w val="0.23653944298629334"/>
          <c:h val="0.21041076115485563"/>
        </c:manualLayout>
      </c:layout>
      <c:overlay val="1"/>
      <c:spPr>
        <a:solidFill>
          <a:schemeClr val="bg1"/>
        </a:solidFill>
      </c:spPr>
      <c:txPr>
        <a:bodyPr/>
        <a:lstStyle/>
        <a:p>
          <a:pPr>
            <a:defRPr sz="900"/>
          </a:pPr>
          <a:endParaRPr lang="en-US"/>
        </a:p>
      </c:txPr>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2-Span IRI vs. Amplification</a:t>
            </a:r>
          </a:p>
        </c:rich>
      </c:tx>
      <c:layout>
        <c:manualLayout>
          <c:xMode val="edge"/>
          <c:yMode val="edge"/>
          <c:x val="0.17890055409740452"/>
          <c:y val="3.287591800176546E-2"/>
        </c:manualLayout>
      </c:layout>
      <c:overlay val="0"/>
    </c:title>
    <c:autoTitleDeleted val="0"/>
    <c:plotArea>
      <c:layout>
        <c:manualLayout>
          <c:layoutTarget val="inner"/>
          <c:xMode val="edge"/>
          <c:yMode val="edge"/>
          <c:x val="0.19007327209098862"/>
          <c:y val="0.15181714785651793"/>
          <c:w val="0.76018883056284636"/>
          <c:h val="0.68958705161854772"/>
        </c:manualLayout>
      </c:layout>
      <c:scatterChart>
        <c:scatterStyle val="lineMarker"/>
        <c:varyColors val="0"/>
        <c:ser>
          <c:idx val="1"/>
          <c:order val="0"/>
          <c:tx>
            <c:strRef>
              <c:f>IRI!$D$2</c:f>
              <c:strCache>
                <c:ptCount val="1"/>
                <c:pt idx="0">
                  <c:v>40ft-2sp</c:v>
                </c:pt>
              </c:strCache>
            </c:strRef>
          </c:tx>
          <c:spPr>
            <a:ln w="28575">
              <a:noFill/>
            </a:ln>
          </c:spPr>
          <c:marker>
            <c:symbol val="circle"/>
            <c:size val="5"/>
            <c:spPr>
              <a:solidFill>
                <a:schemeClr val="tx2"/>
              </a:solidFill>
              <a:ln>
                <a:noFill/>
              </a:ln>
            </c:spPr>
          </c:marker>
          <c:xVal>
            <c:numRef>
              <c:f>IRI!$E$4:$E$63</c:f>
              <c:numCache>
                <c:formatCode>General</c:formatCode>
                <c:ptCount val="60"/>
                <c:pt idx="0">
                  <c:v>5.9678330857085564</c:v>
                </c:pt>
                <c:pt idx="1">
                  <c:v>6.3189798438384903</c:v>
                </c:pt>
                <c:pt idx="2">
                  <c:v>2.9474154353790478</c:v>
                </c:pt>
                <c:pt idx="3">
                  <c:v>2.8659814871552056</c:v>
                </c:pt>
                <c:pt idx="4">
                  <c:v>2.3696050460764386</c:v>
                </c:pt>
                <c:pt idx="5">
                  <c:v>2.0044750206575124</c:v>
                </c:pt>
                <c:pt idx="6">
                  <c:v>5.9884410773472974</c:v>
                </c:pt>
                <c:pt idx="7">
                  <c:v>10.612438359660556</c:v>
                </c:pt>
                <c:pt idx="8">
                  <c:v>6.4608064321458745</c:v>
                </c:pt>
                <c:pt idx="9">
                  <c:v>4.1232487535860507</c:v>
                </c:pt>
                <c:pt idx="10">
                  <c:v>2.6716313155711928</c:v>
                </c:pt>
                <c:pt idx="11">
                  <c:v>1.9274062520309352</c:v>
                </c:pt>
                <c:pt idx="12">
                  <c:v>2.3019898094048803</c:v>
                </c:pt>
                <c:pt idx="13">
                  <c:v>2.0431254584110894</c:v>
                </c:pt>
                <c:pt idx="14">
                  <c:v>3.5986017555533274</c:v>
                </c:pt>
                <c:pt idx="15">
                  <c:v>5.9058167317270156</c:v>
                </c:pt>
                <c:pt idx="16">
                  <c:v>5.0701305693902272</c:v>
                </c:pt>
                <c:pt idx="17">
                  <c:v>2.9258853934286844</c:v>
                </c:pt>
                <c:pt idx="18">
                  <c:v>2.6406485448989385</c:v>
                </c:pt>
                <c:pt idx="19">
                  <c:v>2.3143136148970025</c:v>
                </c:pt>
                <c:pt idx="20">
                  <c:v>1.8736162439283099</c:v>
                </c:pt>
                <c:pt idx="21">
                  <c:v>6.0556280463679295</c:v>
                </c:pt>
                <c:pt idx="22">
                  <c:v>11.715057791546355</c:v>
                </c:pt>
                <c:pt idx="23">
                  <c:v>5.8049956252523893</c:v>
                </c:pt>
                <c:pt idx="24">
                  <c:v>3.5179364652039307</c:v>
                </c:pt>
                <c:pt idx="25">
                  <c:v>2.3179082238254383</c:v>
                </c:pt>
                <c:pt idx="26">
                  <c:v>1.9588857854354556</c:v>
                </c:pt>
                <c:pt idx="27">
                  <c:v>2.0879290169965232</c:v>
                </c:pt>
                <c:pt idx="28">
                  <c:v>2.3012350249024096</c:v>
                </c:pt>
                <c:pt idx="29">
                  <c:v>3.4010640715891203</c:v>
                </c:pt>
                <c:pt idx="30">
                  <c:v>1.7455176877011003</c:v>
                </c:pt>
                <c:pt idx="31">
                  <c:v>1.7852591856638926</c:v>
                </c:pt>
                <c:pt idx="32">
                  <c:v>1.6246160296785133</c:v>
                </c:pt>
                <c:pt idx="33">
                  <c:v>1.73019896201803</c:v>
                </c:pt>
                <c:pt idx="34">
                  <c:v>1.033943310215488</c:v>
                </c:pt>
                <c:pt idx="36">
                  <c:v>2.3992926742564422</c:v>
                </c:pt>
                <c:pt idx="38">
                  <c:v>1.5262011320857907</c:v>
                </c:pt>
                <c:pt idx="40">
                  <c:v>1.2964387607215451</c:v>
                </c:pt>
                <c:pt idx="42">
                  <c:v>1.3447158547567983</c:v>
                </c:pt>
                <c:pt idx="43">
                  <c:v>1.5602707321384977</c:v>
                </c:pt>
                <c:pt idx="45">
                  <c:v>1.5227167498674117</c:v>
                </c:pt>
                <c:pt idx="47">
                  <c:v>1.1019033748916145</c:v>
                </c:pt>
                <c:pt idx="49">
                  <c:v>2.6035912416132807</c:v>
                </c:pt>
                <c:pt idx="51">
                  <c:v>1.7860913047504396</c:v>
                </c:pt>
                <c:pt idx="53">
                  <c:v>1.3509920952276724</c:v>
                </c:pt>
                <c:pt idx="55">
                  <c:v>1.2619800780724189</c:v>
                </c:pt>
              </c:numCache>
            </c:numRef>
          </c:xVal>
          <c:yVal>
            <c:numRef>
              <c:f>IRI!$D$4:$D$63</c:f>
              <c:numCache>
                <c:formatCode>General</c:formatCode>
                <c:ptCount val="60"/>
                <c:pt idx="0">
                  <c:v>651.80548206793299</c:v>
                </c:pt>
                <c:pt idx="1">
                  <c:v>724.76372240999603</c:v>
                </c:pt>
                <c:pt idx="2">
                  <c:v>488.72314339839198</c:v>
                </c:pt>
                <c:pt idx="3">
                  <c:v>459.51860106424198</c:v>
                </c:pt>
                <c:pt idx="4">
                  <c:v>519.32159697660802</c:v>
                </c:pt>
                <c:pt idx="5">
                  <c:v>323.74023235222501</c:v>
                </c:pt>
                <c:pt idx="6">
                  <c:v>898.39630725789596</c:v>
                </c:pt>
                <c:pt idx="7">
                  <c:v>1183.61033891945</c:v>
                </c:pt>
                <c:pt idx="8">
                  <c:v>610.73405032755204</c:v>
                </c:pt>
                <c:pt idx="9">
                  <c:v>418.66977802356502</c:v>
                </c:pt>
                <c:pt idx="10">
                  <c:v>356.55473654097199</c:v>
                </c:pt>
                <c:pt idx="11">
                  <c:v>694.77926504878496</c:v>
                </c:pt>
                <c:pt idx="12">
                  <c:v>234.21236622444999</c:v>
                </c:pt>
                <c:pt idx="13">
                  <c:v>248.759523268935</c:v>
                </c:pt>
                <c:pt idx="14">
                  <c:v>305.23248793975398</c:v>
                </c:pt>
                <c:pt idx="15">
                  <c:v>623.40113938716104</c:v>
                </c:pt>
                <c:pt idx="16">
                  <c:v>637.82417982556399</c:v>
                </c:pt>
                <c:pt idx="17">
                  <c:v>520.27002487486402</c:v>
                </c:pt>
                <c:pt idx="18">
                  <c:v>453.25114608847002</c:v>
                </c:pt>
                <c:pt idx="19">
                  <c:v>535.79945905756301</c:v>
                </c:pt>
                <c:pt idx="20">
                  <c:v>331.34307887699998</c:v>
                </c:pt>
                <c:pt idx="21">
                  <c:v>846.57823905880798</c:v>
                </c:pt>
                <c:pt idx="22">
                  <c:v>1160.26774904166</c:v>
                </c:pt>
                <c:pt idx="23">
                  <c:v>634.82544177146099</c:v>
                </c:pt>
                <c:pt idx="24">
                  <c:v>394.921967924505</c:v>
                </c:pt>
                <c:pt idx="25">
                  <c:v>341.69608078695398</c:v>
                </c:pt>
                <c:pt idx="26">
                  <c:v>652.33703696797295</c:v>
                </c:pt>
                <c:pt idx="27">
                  <c:v>244.812809429092</c:v>
                </c:pt>
                <c:pt idx="28">
                  <c:v>232.336129269944</c:v>
                </c:pt>
                <c:pt idx="29">
                  <c:v>303.49811986925101</c:v>
                </c:pt>
                <c:pt idx="30">
                  <c:v>651.80548206793299</c:v>
                </c:pt>
                <c:pt idx="31">
                  <c:v>724.76372240999603</c:v>
                </c:pt>
                <c:pt idx="32">
                  <c:v>488.72314339839198</c:v>
                </c:pt>
                <c:pt idx="33">
                  <c:v>459.51860106424198</c:v>
                </c:pt>
                <c:pt idx="34">
                  <c:v>519.32159697660802</c:v>
                </c:pt>
                <c:pt idx="36">
                  <c:v>898.39630725789596</c:v>
                </c:pt>
                <c:pt idx="38">
                  <c:v>610.73405032755204</c:v>
                </c:pt>
                <c:pt idx="40">
                  <c:v>356.55473654097199</c:v>
                </c:pt>
                <c:pt idx="42">
                  <c:v>234.21236622444999</c:v>
                </c:pt>
                <c:pt idx="43">
                  <c:v>248.759523268935</c:v>
                </c:pt>
                <c:pt idx="45">
                  <c:v>623.40113938716104</c:v>
                </c:pt>
                <c:pt idx="47">
                  <c:v>520.27002487486402</c:v>
                </c:pt>
                <c:pt idx="49">
                  <c:v>535.79945905756301</c:v>
                </c:pt>
                <c:pt idx="51">
                  <c:v>846.57823905880798</c:v>
                </c:pt>
                <c:pt idx="53">
                  <c:v>634.82544177146099</c:v>
                </c:pt>
                <c:pt idx="55">
                  <c:v>341.69608078695398</c:v>
                </c:pt>
              </c:numCache>
            </c:numRef>
          </c:yVal>
          <c:smooth val="0"/>
          <c:extLst>
            <c:ext xmlns:c16="http://schemas.microsoft.com/office/drawing/2014/chart" uri="{C3380CC4-5D6E-409C-BE32-E72D297353CC}">
              <c16:uniqueId val="{00000000-6014-4F63-92D5-EA5DF87D2801}"/>
            </c:ext>
          </c:extLst>
        </c:ser>
        <c:ser>
          <c:idx val="3"/>
          <c:order val="1"/>
          <c:tx>
            <c:strRef>
              <c:f>IRI!$H$2</c:f>
              <c:strCache>
                <c:ptCount val="1"/>
                <c:pt idx="0">
                  <c:v>100ft-2sp</c:v>
                </c:pt>
              </c:strCache>
            </c:strRef>
          </c:tx>
          <c:spPr>
            <a:ln w="28575">
              <a:noFill/>
            </a:ln>
          </c:spPr>
          <c:marker>
            <c:symbol val="circle"/>
            <c:size val="5"/>
            <c:spPr>
              <a:solidFill>
                <a:srgbClr val="C00000"/>
              </a:solidFill>
              <a:ln>
                <a:noFill/>
              </a:ln>
            </c:spPr>
          </c:marker>
          <c:xVal>
            <c:numRef>
              <c:f>IRI!$I$4:$I$63</c:f>
              <c:numCache>
                <c:formatCode>General</c:formatCode>
                <c:ptCount val="60"/>
                <c:pt idx="0">
                  <c:v>3.8299362655392186</c:v>
                </c:pt>
                <c:pt idx="1">
                  <c:v>4.0578829867042669</c:v>
                </c:pt>
                <c:pt idx="2">
                  <c:v>2.4829034788017563</c:v>
                </c:pt>
                <c:pt idx="3">
                  <c:v>2.8725220636623425</c:v>
                </c:pt>
                <c:pt idx="4">
                  <c:v>2.4085432540650955</c:v>
                </c:pt>
                <c:pt idx="5">
                  <c:v>2.0628090060287247</c:v>
                </c:pt>
                <c:pt idx="6">
                  <c:v>5.0793405461102523</c:v>
                </c:pt>
                <c:pt idx="7">
                  <c:v>5.3610958360753278</c:v>
                </c:pt>
                <c:pt idx="8">
                  <c:v>3.8786250664839677</c:v>
                </c:pt>
                <c:pt idx="9">
                  <c:v>2.8662567948868194</c:v>
                </c:pt>
                <c:pt idx="10">
                  <c:v>2.2295522361149924</c:v>
                </c:pt>
                <c:pt idx="11">
                  <c:v>3.2532154704122491</c:v>
                </c:pt>
                <c:pt idx="12">
                  <c:v>1.7294124027224167</c:v>
                </c:pt>
                <c:pt idx="13">
                  <c:v>1.4833735549590101</c:v>
                </c:pt>
                <c:pt idx="14">
                  <c:v>2.2120816017452603</c:v>
                </c:pt>
                <c:pt idx="15">
                  <c:v>3.6402033490227161</c:v>
                </c:pt>
                <c:pt idx="16">
                  <c:v>4.0115846090194447</c:v>
                </c:pt>
                <c:pt idx="17">
                  <c:v>2.7813267027511053</c:v>
                </c:pt>
                <c:pt idx="18">
                  <c:v>3.0613599165771026</c:v>
                </c:pt>
                <c:pt idx="19">
                  <c:v>2.3921987771801589</c:v>
                </c:pt>
                <c:pt idx="20">
                  <c:v>2.1010550268928423</c:v>
                </c:pt>
                <c:pt idx="21">
                  <c:v>4.210263620466935</c:v>
                </c:pt>
                <c:pt idx="22">
                  <c:v>5.1448536273084349</c:v>
                </c:pt>
                <c:pt idx="23">
                  <c:v>3.423504803935089</c:v>
                </c:pt>
                <c:pt idx="24">
                  <c:v>2.7232253503270556</c:v>
                </c:pt>
                <c:pt idx="25">
                  <c:v>2.1780183407021276</c:v>
                </c:pt>
                <c:pt idx="26">
                  <c:v>3.1218797407254173</c:v>
                </c:pt>
                <c:pt idx="27">
                  <c:v>1.7141888475152853</c:v>
                </c:pt>
                <c:pt idx="28">
                  <c:v>1.4219762791339126</c:v>
                </c:pt>
                <c:pt idx="29">
                  <c:v>2.1310072995035059</c:v>
                </c:pt>
                <c:pt idx="30">
                  <c:v>3.5770330965279533</c:v>
                </c:pt>
                <c:pt idx="31">
                  <c:v>3.8022750375815533</c:v>
                </c:pt>
                <c:pt idx="32">
                  <c:v>2.871421309227034</c:v>
                </c:pt>
                <c:pt idx="33">
                  <c:v>3.0294182311836271</c:v>
                </c:pt>
                <c:pt idx="34">
                  <c:v>2.3940802920302402</c:v>
                </c:pt>
                <c:pt idx="35">
                  <c:v>2.1154542564674621</c:v>
                </c:pt>
                <c:pt idx="36">
                  <c:v>4.7515637414397007</c:v>
                </c:pt>
                <c:pt idx="37">
                  <c:v>5.2057233415502351</c:v>
                </c:pt>
                <c:pt idx="38">
                  <c:v>3.4726635685416496</c:v>
                </c:pt>
                <c:pt idx="39">
                  <c:v>2.7599905541525085</c:v>
                </c:pt>
                <c:pt idx="40">
                  <c:v>2.0368481114703068</c:v>
                </c:pt>
                <c:pt idx="41">
                  <c:v>2.9671436506097471</c:v>
                </c:pt>
                <c:pt idx="42">
                  <c:v>1.7806585803077346</c:v>
                </c:pt>
                <c:pt idx="43">
                  <c:v>1.3444861028550423</c:v>
                </c:pt>
                <c:pt idx="44">
                  <c:v>1.7329872958004366</c:v>
                </c:pt>
                <c:pt idx="45">
                  <c:v>1.957315039349494</c:v>
                </c:pt>
                <c:pt idx="47">
                  <c:v>1.9410685394578668</c:v>
                </c:pt>
                <c:pt idx="49">
                  <c:v>1.6716638570617242</c:v>
                </c:pt>
                <c:pt idx="51">
                  <c:v>2.2444446447727824</c:v>
                </c:pt>
                <c:pt idx="53">
                  <c:v>2.4103871218489297</c:v>
                </c:pt>
                <c:pt idx="55">
                  <c:v>1.4753400823950455</c:v>
                </c:pt>
                <c:pt idx="57">
                  <c:v>1.4092844166056564</c:v>
                </c:pt>
              </c:numCache>
            </c:numRef>
          </c:xVal>
          <c:yVal>
            <c:numRef>
              <c:f>IRI!$H$4:$H$63</c:f>
              <c:numCache>
                <c:formatCode>General</c:formatCode>
                <c:ptCount val="60"/>
                <c:pt idx="0">
                  <c:v>600.25862896394597</c:v>
                </c:pt>
                <c:pt idx="1">
                  <c:v>687.93325363756799</c:v>
                </c:pt>
                <c:pt idx="2">
                  <c:v>444.47750862729902</c:v>
                </c:pt>
                <c:pt idx="3">
                  <c:v>452.047805978599</c:v>
                </c:pt>
                <c:pt idx="4">
                  <c:v>441.65740931417901</c:v>
                </c:pt>
                <c:pt idx="5">
                  <c:v>337.457203615136</c:v>
                </c:pt>
                <c:pt idx="6">
                  <c:v>881.58924852835401</c:v>
                </c:pt>
                <c:pt idx="7">
                  <c:v>948.43933678054304</c:v>
                </c:pt>
                <c:pt idx="8">
                  <c:v>548.74812820987199</c:v>
                </c:pt>
                <c:pt idx="9">
                  <c:v>579.66081810667299</c:v>
                </c:pt>
                <c:pt idx="10">
                  <c:v>334.16275211942701</c:v>
                </c:pt>
                <c:pt idx="11">
                  <c:v>575.67914496014703</c:v>
                </c:pt>
                <c:pt idx="12">
                  <c:v>238.12853262410599</c:v>
                </c:pt>
                <c:pt idx="13">
                  <c:v>210.81088510641499</c:v>
                </c:pt>
                <c:pt idx="14">
                  <c:v>246.72145710549199</c:v>
                </c:pt>
                <c:pt idx="15">
                  <c:v>600.25862896394597</c:v>
                </c:pt>
                <c:pt idx="16">
                  <c:v>687.93325363756799</c:v>
                </c:pt>
                <c:pt idx="17">
                  <c:v>444.47750862729902</c:v>
                </c:pt>
                <c:pt idx="18">
                  <c:v>452.047805978599</c:v>
                </c:pt>
                <c:pt idx="19">
                  <c:v>441.65740931417901</c:v>
                </c:pt>
                <c:pt idx="20">
                  <c:v>337.457203615136</c:v>
                </c:pt>
                <c:pt idx="21">
                  <c:v>881.58924852835401</c:v>
                </c:pt>
                <c:pt idx="22">
                  <c:v>948.43933678054304</c:v>
                </c:pt>
                <c:pt idx="23">
                  <c:v>548.74812820987199</c:v>
                </c:pt>
                <c:pt idx="24">
                  <c:v>579.66081810667299</c:v>
                </c:pt>
                <c:pt idx="25">
                  <c:v>334.16275211942701</c:v>
                </c:pt>
                <c:pt idx="26">
                  <c:v>575.67914496014703</c:v>
                </c:pt>
                <c:pt idx="27">
                  <c:v>238.12853262410599</c:v>
                </c:pt>
                <c:pt idx="28">
                  <c:v>210.81088510641499</c:v>
                </c:pt>
                <c:pt idx="29">
                  <c:v>246.72145710549199</c:v>
                </c:pt>
                <c:pt idx="30">
                  <c:v>600.25862896394597</c:v>
                </c:pt>
                <c:pt idx="31">
                  <c:v>687.93325363756799</c:v>
                </c:pt>
                <c:pt idx="32">
                  <c:v>444.47750862729902</c:v>
                </c:pt>
                <c:pt idx="33">
                  <c:v>452.047805978599</c:v>
                </c:pt>
                <c:pt idx="34">
                  <c:v>441.65740931417901</c:v>
                </c:pt>
                <c:pt idx="35">
                  <c:v>337.457203615136</c:v>
                </c:pt>
                <c:pt idx="36">
                  <c:v>881.58924852835401</c:v>
                </c:pt>
                <c:pt idx="37">
                  <c:v>948.43933678054304</c:v>
                </c:pt>
                <c:pt idx="38">
                  <c:v>548.74812820987199</c:v>
                </c:pt>
                <c:pt idx="39">
                  <c:v>579.66081810667299</c:v>
                </c:pt>
                <c:pt idx="40">
                  <c:v>334.16275211942701</c:v>
                </c:pt>
                <c:pt idx="41">
                  <c:v>575.67914496014703</c:v>
                </c:pt>
                <c:pt idx="42">
                  <c:v>238.12853262410599</c:v>
                </c:pt>
                <c:pt idx="43">
                  <c:v>210.81088510641499</c:v>
                </c:pt>
                <c:pt idx="44">
                  <c:v>246.72145710549199</c:v>
                </c:pt>
                <c:pt idx="45">
                  <c:v>600.25862896394597</c:v>
                </c:pt>
                <c:pt idx="47">
                  <c:v>444.47750862729902</c:v>
                </c:pt>
                <c:pt idx="49">
                  <c:v>441.65740931417901</c:v>
                </c:pt>
                <c:pt idx="51">
                  <c:v>881.58924852835401</c:v>
                </c:pt>
                <c:pt idx="53">
                  <c:v>548.74812820987199</c:v>
                </c:pt>
                <c:pt idx="55">
                  <c:v>334.16275211942701</c:v>
                </c:pt>
                <c:pt idx="57">
                  <c:v>238.12853262410599</c:v>
                </c:pt>
              </c:numCache>
            </c:numRef>
          </c:yVal>
          <c:smooth val="0"/>
          <c:extLst>
            <c:ext xmlns:c16="http://schemas.microsoft.com/office/drawing/2014/chart" uri="{C3380CC4-5D6E-409C-BE32-E72D297353CC}">
              <c16:uniqueId val="{00000001-6014-4F63-92D5-EA5DF87D2801}"/>
            </c:ext>
          </c:extLst>
        </c:ser>
        <c:ser>
          <c:idx val="5"/>
          <c:order val="2"/>
          <c:tx>
            <c:strRef>
              <c:f>IRI!$L$2</c:f>
              <c:strCache>
                <c:ptCount val="1"/>
                <c:pt idx="0">
                  <c:v>140ft-2sp</c:v>
                </c:pt>
              </c:strCache>
            </c:strRef>
          </c:tx>
          <c:spPr>
            <a:ln w="28575">
              <a:noFill/>
            </a:ln>
          </c:spPr>
          <c:marker>
            <c:symbol val="circle"/>
            <c:size val="5"/>
            <c:spPr>
              <a:solidFill>
                <a:schemeClr val="accent6">
                  <a:lumMod val="75000"/>
                </a:schemeClr>
              </a:solidFill>
              <a:ln>
                <a:noFill/>
              </a:ln>
            </c:spPr>
          </c:marker>
          <c:xVal>
            <c:numRef>
              <c:f>IRI!$M$4:$M$33</c:f>
              <c:numCache>
                <c:formatCode>General</c:formatCode>
                <c:ptCount val="30"/>
                <c:pt idx="0">
                  <c:v>1.6900829151210996</c:v>
                </c:pt>
                <c:pt idx="1">
                  <c:v>1.7400937908971936</c:v>
                </c:pt>
                <c:pt idx="2">
                  <c:v>1.6701432310600555</c:v>
                </c:pt>
                <c:pt idx="3">
                  <c:v>2.1085429693180169</c:v>
                </c:pt>
                <c:pt idx="4">
                  <c:v>1.622869710629635</c:v>
                </c:pt>
                <c:pt idx="5">
                  <c:v>2.1286093534075206</c:v>
                </c:pt>
                <c:pt idx="6">
                  <c:v>2.371146575541661</c:v>
                </c:pt>
                <c:pt idx="7">
                  <c:v>3.7652556549567238</c:v>
                </c:pt>
                <c:pt idx="8">
                  <c:v>3.1238526438286423</c:v>
                </c:pt>
                <c:pt idx="9">
                  <c:v>1.6585497127063786</c:v>
                </c:pt>
                <c:pt idx="10">
                  <c:v>2.6018837733653357</c:v>
                </c:pt>
                <c:pt idx="11">
                  <c:v>2.9951196450650959</c:v>
                </c:pt>
                <c:pt idx="12">
                  <c:v>1.8116844861444468</c:v>
                </c:pt>
                <c:pt idx="13">
                  <c:v>1.7739108298785367</c:v>
                </c:pt>
                <c:pt idx="14">
                  <c:v>1.4157211433558805</c:v>
                </c:pt>
                <c:pt idx="15">
                  <c:v>1.6219761437195432</c:v>
                </c:pt>
                <c:pt idx="16">
                  <c:v>1.7470444961465754</c:v>
                </c:pt>
                <c:pt idx="17">
                  <c:v>1.6006434491784209</c:v>
                </c:pt>
                <c:pt idx="19">
                  <c:v>1.556593206778675</c:v>
                </c:pt>
                <c:pt idx="21">
                  <c:v>2.2156899810964084</c:v>
                </c:pt>
                <c:pt idx="23">
                  <c:v>2.6400065459306128</c:v>
                </c:pt>
                <c:pt idx="24">
                  <c:v>1.5157284166121174</c:v>
                </c:pt>
                <c:pt idx="25">
                  <c:v>2.2681613208233324</c:v>
                </c:pt>
                <c:pt idx="26">
                  <c:v>2.4970179649429047</c:v>
                </c:pt>
                <c:pt idx="27">
                  <c:v>1.6332896937959125</c:v>
                </c:pt>
                <c:pt idx="28">
                  <c:v>1.7825223652629281</c:v>
                </c:pt>
                <c:pt idx="29">
                  <c:v>1.3530184013382791</c:v>
                </c:pt>
              </c:numCache>
            </c:numRef>
          </c:xVal>
          <c:yVal>
            <c:numRef>
              <c:f>IRI!$L$4:$L$33</c:f>
              <c:numCache>
                <c:formatCode>General</c:formatCode>
                <c:ptCount val="30"/>
                <c:pt idx="0">
                  <c:v>578.43216385361404</c:v>
                </c:pt>
                <c:pt idx="1">
                  <c:v>625.16982223163996</c:v>
                </c:pt>
                <c:pt idx="2">
                  <c:v>453.95305354361602</c:v>
                </c:pt>
                <c:pt idx="3">
                  <c:v>410.24216547416103</c:v>
                </c:pt>
                <c:pt idx="4">
                  <c:v>382.12112157231201</c:v>
                </c:pt>
                <c:pt idx="5">
                  <c:v>339.672830687947</c:v>
                </c:pt>
                <c:pt idx="6">
                  <c:v>897.560366781722</c:v>
                </c:pt>
                <c:pt idx="7">
                  <c:v>942.78003804173704</c:v>
                </c:pt>
                <c:pt idx="8">
                  <c:v>525.057203593189</c:v>
                </c:pt>
                <c:pt idx="9">
                  <c:v>562.90267902201197</c:v>
                </c:pt>
                <c:pt idx="10">
                  <c:v>549.06394749508797</c:v>
                </c:pt>
                <c:pt idx="11">
                  <c:v>632.68784469039394</c:v>
                </c:pt>
                <c:pt idx="12">
                  <c:v>289.98474184453198</c:v>
                </c:pt>
                <c:pt idx="13">
                  <c:v>210.29335711802901</c:v>
                </c:pt>
                <c:pt idx="14">
                  <c:v>241.70721153002799</c:v>
                </c:pt>
                <c:pt idx="15">
                  <c:v>578.43216385361404</c:v>
                </c:pt>
                <c:pt idx="16">
                  <c:v>625.16982223163996</c:v>
                </c:pt>
                <c:pt idx="17">
                  <c:v>453.95305354361602</c:v>
                </c:pt>
                <c:pt idx="19">
                  <c:v>382.12112157231201</c:v>
                </c:pt>
                <c:pt idx="21">
                  <c:v>897.560366781722</c:v>
                </c:pt>
                <c:pt idx="23">
                  <c:v>525.057203593189</c:v>
                </c:pt>
                <c:pt idx="24">
                  <c:v>562.90267902201197</c:v>
                </c:pt>
                <c:pt idx="25">
                  <c:v>549.06394749508797</c:v>
                </c:pt>
                <c:pt idx="26">
                  <c:v>632.68784469039394</c:v>
                </c:pt>
                <c:pt idx="27">
                  <c:v>289.98474184453198</c:v>
                </c:pt>
                <c:pt idx="28">
                  <c:v>210.29335711802901</c:v>
                </c:pt>
                <c:pt idx="29">
                  <c:v>241.70721153002799</c:v>
                </c:pt>
              </c:numCache>
            </c:numRef>
          </c:yVal>
          <c:smooth val="0"/>
          <c:extLst>
            <c:ext xmlns:c16="http://schemas.microsoft.com/office/drawing/2014/chart" uri="{C3380CC4-5D6E-409C-BE32-E72D297353CC}">
              <c16:uniqueId val="{00000002-6014-4F63-92D5-EA5DF87D2801}"/>
            </c:ext>
          </c:extLst>
        </c:ser>
        <c:dLbls>
          <c:showLegendKey val="0"/>
          <c:showVal val="0"/>
          <c:showCatName val="0"/>
          <c:showSerName val="0"/>
          <c:showPercent val="0"/>
          <c:showBubbleSize val="0"/>
        </c:dLbls>
        <c:axId val="248562816"/>
        <c:axId val="248565120"/>
      </c:scatterChart>
      <c:valAx>
        <c:axId val="248562816"/>
        <c:scaling>
          <c:orientation val="minMax"/>
          <c:max val="8"/>
        </c:scaling>
        <c:delete val="0"/>
        <c:axPos val="b"/>
        <c:title>
          <c:tx>
            <c:rich>
              <a:bodyPr/>
              <a:lstStyle/>
              <a:p>
                <a:pPr>
                  <a:defRPr/>
                </a:pPr>
                <a:r>
                  <a:rPr lang="en-US"/>
                  <a:t>FE Model Predicted Amplification</a:t>
                </a:r>
              </a:p>
            </c:rich>
          </c:tx>
          <c:overlay val="0"/>
        </c:title>
        <c:numFmt formatCode="General" sourceLinked="1"/>
        <c:majorTickMark val="out"/>
        <c:minorTickMark val="none"/>
        <c:tickLblPos val="nextTo"/>
        <c:crossAx val="248565120"/>
        <c:crosses val="autoZero"/>
        <c:crossBetween val="midCat"/>
      </c:valAx>
      <c:valAx>
        <c:axId val="248565120"/>
        <c:scaling>
          <c:orientation val="minMax"/>
          <c:max val="1000"/>
        </c:scaling>
        <c:delete val="0"/>
        <c:axPos val="l"/>
        <c:majorGridlines/>
        <c:title>
          <c:tx>
            <c:rich>
              <a:bodyPr rot="-5400000" vert="horz"/>
              <a:lstStyle/>
              <a:p>
                <a:pPr>
                  <a:defRPr sz="1000"/>
                </a:pPr>
                <a:r>
                  <a:rPr lang="en-US" sz="1000" b="1" i="0" baseline="0">
                    <a:effectLst/>
                  </a:rPr>
                  <a:t>IRI over Bridge</a:t>
                </a:r>
                <a:endParaRPr lang="en-US" sz="1000">
                  <a:effectLst/>
                </a:endParaRPr>
              </a:p>
            </c:rich>
          </c:tx>
          <c:overlay val="0"/>
        </c:title>
        <c:numFmt formatCode="General" sourceLinked="1"/>
        <c:majorTickMark val="out"/>
        <c:minorTickMark val="none"/>
        <c:tickLblPos val="nextTo"/>
        <c:crossAx val="248562816"/>
        <c:crosses val="autoZero"/>
        <c:crossBetween val="midCat"/>
      </c:valAx>
    </c:plotArea>
    <c:legend>
      <c:legendPos val="r"/>
      <c:layout>
        <c:manualLayout>
          <c:xMode val="edge"/>
          <c:yMode val="edge"/>
          <c:x val="0.71110126859142608"/>
          <c:y val="0.59334776902887143"/>
          <c:w val="0.23653944298629334"/>
          <c:h val="0.21041076115485563"/>
        </c:manualLayout>
      </c:layout>
      <c:overlay val="1"/>
      <c:spPr>
        <a:solidFill>
          <a:schemeClr val="bg1"/>
        </a:solidFill>
      </c:spPr>
      <c:txPr>
        <a:bodyPr/>
        <a:lstStyle/>
        <a:p>
          <a:pPr>
            <a:defRPr sz="9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D230A6F-29F2-4C6B-8ADA-334AA3223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35</Pages>
  <Words>7518</Words>
  <Characters>42853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50271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3</cp:revision>
  <dcterms:created xsi:type="dcterms:W3CDTF">2019-03-21T18:24:00Z</dcterms:created>
  <dcterms:modified xsi:type="dcterms:W3CDTF">2019-03-21T18:56:00Z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id="VOHNeSNn"/&gt;&lt;style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